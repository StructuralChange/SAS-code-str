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FB6E" w14:textId="5CDF54F6" w:rsidR="004C569C" w:rsidRPr="001E17BA" w:rsidRDefault="004C569C" w:rsidP="004C569C">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 xml:space="preserve">Forecasting </w:t>
      </w:r>
      <w:r w:rsidR="004D5221">
        <w:rPr>
          <w:rFonts w:cs="Times New Roman"/>
          <w:b/>
          <w:color w:val="000000" w:themeColor="text1"/>
          <w:sz w:val="22"/>
        </w:rPr>
        <w:t xml:space="preserve">Retailer </w:t>
      </w:r>
      <w:r w:rsidRPr="001E17BA">
        <w:rPr>
          <w:rFonts w:cs="Times New Roman"/>
          <w:b/>
          <w:color w:val="000000" w:themeColor="text1"/>
          <w:sz w:val="22"/>
        </w:rPr>
        <w:t xml:space="preserve">Product Sales in The Presence of Structural </w:t>
      </w:r>
      <w:del w:id="1" w:author="Huang T  Dr (Surrey Business Schl)" w:date="2018-09-19T18:24:00Z">
        <w:r w:rsidRPr="001E17BA" w:rsidDel="00DF5C9F">
          <w:rPr>
            <w:rFonts w:cs="Times New Roman"/>
            <w:b/>
            <w:color w:val="000000" w:themeColor="text1"/>
            <w:sz w:val="22"/>
          </w:rPr>
          <w:delText>Breaks</w:delText>
        </w:r>
      </w:del>
      <w:ins w:id="2" w:author="Huang T  Dr (Surrey Business Schl)" w:date="2018-09-19T18:24:00Z">
        <w:r w:rsidR="00DE758E">
          <w:rPr>
            <w:rFonts w:cs="Times New Roman"/>
            <w:b/>
            <w:color w:val="000000" w:themeColor="text1"/>
            <w:sz w:val="22"/>
          </w:rPr>
          <w:t>C</w:t>
        </w:r>
        <w:r w:rsidR="00DF5C9F">
          <w:rPr>
            <w:rFonts w:cs="Times New Roman"/>
            <w:b/>
            <w:color w:val="000000" w:themeColor="text1"/>
            <w:sz w:val="22"/>
          </w:rPr>
          <w:t>hange</w:t>
        </w:r>
      </w:ins>
    </w:p>
    <w:p w14:paraId="0E0E4F9B" w14:textId="6548BA8B" w:rsidR="004C569C" w:rsidRPr="001E17BA" w:rsidRDefault="00953EEF" w:rsidP="00953EEF">
      <w:pPr>
        <w:shd w:val="clear" w:color="auto" w:fill="FFFFFF" w:themeFill="background1"/>
        <w:spacing w:after="0" w:line="360" w:lineRule="auto"/>
        <w:jc w:val="center"/>
        <w:rPr>
          <w:rFonts w:cs="Times New Roman"/>
          <w:color w:val="000000" w:themeColor="text1"/>
          <w:sz w:val="22"/>
        </w:rPr>
      </w:pPr>
      <w:r>
        <w:rPr>
          <w:rFonts w:cs="Times New Roman"/>
          <w:color w:val="000000" w:themeColor="text1"/>
          <w:sz w:val="22"/>
        </w:rPr>
        <w:t>Working paper, Jan 2018</w:t>
      </w:r>
    </w:p>
    <w:p w14:paraId="561099F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5EF7C76"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14:paraId="5F868BA3"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14:paraId="47A7E51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14:paraId="0F0BE338"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14:paraId="5618A299"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14:paraId="0A22BDD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14:paraId="71D8ECE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A04CB3C"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14:paraId="14F57F9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92B64B9" w14:textId="1A13178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sidR="005367E7">
        <w:rPr>
          <w:rFonts w:cs="Times New Roman"/>
          <w:color w:val="000000" w:themeColor="text1"/>
          <w:sz w:val="22"/>
        </w:rPr>
        <w:t>effect</w:t>
      </w:r>
      <w:r w:rsidRPr="001E17BA">
        <w:rPr>
          <w:rFonts w:cs="Times New Roman"/>
          <w:color w:val="000000" w:themeColor="text1"/>
          <w:sz w:val="22"/>
        </w:rPr>
        <w:t xml:space="preserve"> of various marketing activities</w:t>
      </w:r>
      <w:r w:rsidR="006B62EC">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do not consider that the effect of these marketing activities on </w:t>
      </w:r>
      <w:r w:rsidR="005367E7">
        <w:rPr>
          <w:rFonts w:cs="Times New Roman"/>
          <w:color w:val="000000" w:themeColor="text1"/>
          <w:sz w:val="22"/>
        </w:rPr>
        <w:t xml:space="preserve">product </w:t>
      </w:r>
      <w:r w:rsidRPr="001E17BA">
        <w:rPr>
          <w:rFonts w:cs="Times New Roman"/>
          <w:color w:val="000000" w:themeColor="text1"/>
          <w:sz w:val="22"/>
        </w:rPr>
        <w:t xml:space="preserve">sales may not be constant over time. Under such a circumstance, the models could be subject to the </w:t>
      </w:r>
      <w:del w:id="3" w:author="Huang T  Dr (Surrey Business Schl)" w:date="2018-09-19T18:25:00Z">
        <w:r w:rsidRPr="001E17BA" w:rsidDel="00DE758E">
          <w:rPr>
            <w:rFonts w:cs="Times New Roman"/>
            <w:color w:val="000000" w:themeColor="text1"/>
            <w:sz w:val="22"/>
          </w:rPr>
          <w:delText xml:space="preserve">structural break </w:delText>
        </w:r>
      </w:del>
      <w:ins w:id="4"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i.e., the models with constant parameters are unable to capture the varying effect of the marketing activities. As a result, the generated forecasts may potentially be biased and less accurate. In this study, we propose new forecasting methods for </w:t>
      </w:r>
      <w:r w:rsidRPr="001E17BA">
        <w:rPr>
          <w:rFonts w:cs="Times New Roman"/>
          <w:noProof/>
          <w:color w:val="000000" w:themeColor="text1"/>
          <w:sz w:val="22"/>
        </w:rPr>
        <w:t>retail</w:t>
      </w:r>
      <w:r w:rsidRPr="001E17BA">
        <w:rPr>
          <w:rFonts w:cs="Times New Roman"/>
          <w:color w:val="000000" w:themeColor="text1"/>
          <w:sz w:val="22"/>
        </w:rPr>
        <w:t xml:space="preserve"> product sales by taking into account the problem of </w:t>
      </w:r>
      <w:del w:id="5" w:author="Huang T  Dr (Surrey Business Schl)" w:date="2018-09-20T16:32:00Z">
        <w:r w:rsidRPr="001E17BA" w:rsidDel="00A704DC">
          <w:rPr>
            <w:rFonts w:cs="Times New Roman"/>
            <w:noProof/>
            <w:color w:val="000000" w:themeColor="text1"/>
            <w:sz w:val="22"/>
          </w:rPr>
          <w:delText>structural break</w:delText>
        </w:r>
      </w:del>
      <w:ins w:id="6" w:author="Huang T  Dr (Surrey Business Schl)" w:date="2018-09-20T16:32:00Z">
        <w:r w:rsidR="00A704DC">
          <w:rPr>
            <w:rFonts w:cs="Times New Roman"/>
            <w:noProof/>
            <w:color w:val="000000" w:themeColor="text1"/>
            <w:sz w:val="22"/>
          </w:rPr>
          <w:t>structural change</w:t>
        </w:r>
      </w:ins>
      <w:r w:rsidRPr="001E17BA">
        <w:rPr>
          <w:rFonts w:cs="Times New Roman"/>
          <w:color w:val="000000" w:themeColor="text1"/>
          <w:sz w:val="22"/>
        </w:rPr>
        <w:t>. Our methods generate more accurate forecasts compared to conventional models which assume constant parameters for various marketing activities.</w:t>
      </w:r>
    </w:p>
    <w:p w14:paraId="00C3C38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1310654" w14:textId="5B190CFB" w:rsidR="004C569C" w:rsidRDefault="004C569C" w:rsidP="004C569C">
      <w:pPr>
        <w:shd w:val="clear" w:color="auto" w:fill="FFFFFF" w:themeFill="background1"/>
        <w:spacing w:after="0" w:line="360" w:lineRule="auto"/>
        <w:rPr>
          <w:rFonts w:cs="Times New Roman"/>
          <w:color w:val="000000" w:themeColor="text1"/>
          <w:sz w:val="22"/>
        </w:rPr>
      </w:pPr>
    </w:p>
    <w:p w14:paraId="6B13DE09" w14:textId="0610BEC6" w:rsidR="001B2ED2" w:rsidRDefault="001B2ED2" w:rsidP="004C569C">
      <w:pPr>
        <w:shd w:val="clear" w:color="auto" w:fill="FFFFFF" w:themeFill="background1"/>
        <w:spacing w:after="0" w:line="360" w:lineRule="auto"/>
        <w:rPr>
          <w:rFonts w:cs="Times New Roman"/>
          <w:color w:val="000000" w:themeColor="text1"/>
          <w:sz w:val="22"/>
        </w:rPr>
      </w:pPr>
    </w:p>
    <w:p w14:paraId="2515CDAA" w14:textId="7EC6FEE5" w:rsidR="001B2ED2" w:rsidRDefault="001B2ED2"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14:paraId="62335924" w14:textId="77777777" w:rsidR="001B2ED2" w:rsidRPr="001E17BA" w:rsidRDefault="001B2ED2" w:rsidP="004C569C">
      <w:pPr>
        <w:shd w:val="clear" w:color="auto" w:fill="FFFFFF" w:themeFill="background1"/>
        <w:spacing w:after="0" w:line="360" w:lineRule="auto"/>
        <w:rPr>
          <w:rFonts w:cs="Times New Roman"/>
          <w:color w:val="000000" w:themeColor="text1"/>
          <w:sz w:val="22"/>
        </w:rPr>
      </w:pPr>
    </w:p>
    <w:p w14:paraId="00CCC12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14:paraId="4A19AA56" w14:textId="720BA311" w:rsidR="004C569C" w:rsidRPr="001E17BA" w:rsidRDefault="004C569C" w:rsidP="004C569C">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 xml:space="preserve">OR in marketing, </w:t>
      </w:r>
      <w:r w:rsidR="00895375" w:rsidRPr="001E17BA">
        <w:rPr>
          <w:rFonts w:cs="Times New Roman"/>
          <w:sz w:val="22"/>
        </w:rPr>
        <w:t>Analytics</w:t>
      </w:r>
      <w:r w:rsidR="00895375">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14:paraId="55A88A8C" w14:textId="77777777" w:rsidR="004C569C" w:rsidRPr="001E17BA" w:rsidRDefault="004C569C" w:rsidP="00AC5038">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14:paraId="3DD7F1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06AEAD9" w14:textId="5C42190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(L. 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In 2014, retailers in North America had a loss of $</w:t>
      </w:r>
      <w:r w:rsidRPr="004D5221">
        <w:rPr>
          <w:rFonts w:cs="Times New Roman"/>
          <w:color w:val="000000" w:themeColor="text1"/>
          <w:sz w:val="22"/>
        </w:rPr>
        <w:t xml:space="preserve">634.1 billion due to out-of-stock and spent $471.9 billion </w:t>
      </w:r>
      <w:r w:rsidRPr="004D5221">
        <w:rPr>
          <w:rFonts w:cs="Times New Roman"/>
          <w:noProof/>
          <w:color w:val="000000" w:themeColor="text1"/>
          <w:sz w:val="22"/>
        </w:rPr>
        <w:t>on</w:t>
      </w:r>
      <w:r w:rsidRPr="004D5221">
        <w:rPr>
          <w:rFonts w:cs="Times New Roman"/>
          <w:color w:val="000000" w:themeColor="text1"/>
          <w:sz w:val="22"/>
        </w:rPr>
        <w:t xml:space="preserve"> overstock</w:t>
      </w:r>
      <w:r w:rsidRPr="004D5221">
        <w:rPr>
          <w:rFonts w:cs="Times New Roman"/>
          <w:noProof/>
          <w:color w:val="000000" w:themeColor="text1"/>
          <w:sz w:val="22"/>
        </w:rPr>
        <w:t xml:space="preserve"> </w:t>
      </w:r>
      <w:r w:rsidRPr="004D5221">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D5221">
        <w:rPr>
          <w:rFonts w:cs="Times New Roman"/>
          <w:color w:val="000000" w:themeColor="text1"/>
          <w:sz w:val="22"/>
        </w:rPr>
        <w:fldChar w:fldCharType="separate"/>
      </w:r>
      <w:r w:rsidR="00EA41AC">
        <w:rPr>
          <w:rFonts w:cs="Times New Roman"/>
          <w:noProof/>
          <w:color w:val="000000" w:themeColor="text1"/>
          <w:sz w:val="22"/>
        </w:rPr>
        <w:t>(OrderDynamics, 2015)</w:t>
      </w:r>
      <w:r w:rsidRPr="004D5221">
        <w:rPr>
          <w:rFonts w:cs="Times New Roman"/>
          <w:color w:val="000000" w:themeColor="text1"/>
          <w:sz w:val="22"/>
        </w:rPr>
        <w:fldChar w:fldCharType="end"/>
      </w:r>
      <w:r w:rsidRPr="004D5221">
        <w:rPr>
          <w:rFonts w:cs="Times New Roman"/>
          <w:color w:val="000000" w:themeColor="text1"/>
          <w:sz w:val="22"/>
        </w:rPr>
        <w:t>. One of the</w:t>
      </w:r>
      <w:r w:rsidRPr="001E17BA">
        <w:rPr>
          <w:rFonts w:cs="Times New Roman"/>
          <w:color w:val="000000" w:themeColor="text1"/>
          <w:sz w:val="22"/>
        </w:rPr>
        <w:t xml:space="preserve"> solutions to mitigate the dilemma is to generate more accurate sales forecasts at SKU level, which improves the effectiveness of the supply chain management by reducing the bullwhip effect and enabling </w:t>
      </w:r>
      <w:r w:rsidR="000B3614">
        <w:rPr>
          <w:rFonts w:cs="Times New Roman"/>
          <w:color w:val="000000" w:themeColor="text1"/>
          <w:sz w:val="22"/>
        </w:rPr>
        <w:t xml:space="preserve">the </w:t>
      </w:r>
      <w:r w:rsidRPr="001E17BA">
        <w:rPr>
          <w:rFonts w:cs="Times New Roman"/>
          <w:color w:val="000000" w:themeColor="text1"/>
          <w:sz w:val="22"/>
        </w:rPr>
        <w:t xml:space="preserve">Just-In-Time delivery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14:paraId="40C0574E"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DE22853" w14:textId="72760DA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(L. Cooper et al., 1999; L. G.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w:t>
      </w:r>
      <w:r w:rsidR="00397B17">
        <w:rPr>
          <w:rFonts w:cs="Times New Roman"/>
          <w:color w:val="000000" w:themeColor="text1"/>
          <w:sz w:val="22"/>
        </w:rPr>
        <w:t xml:space="preserve">type of </w:t>
      </w:r>
      <w:r w:rsidRPr="001E17BA">
        <w:rPr>
          <w:rFonts w:cs="Times New Roman"/>
          <w:color w:val="000000" w:themeColor="text1"/>
          <w:sz w:val="22"/>
        </w:rPr>
        <w:t>approach develops methods to directly generate the final forecast</w:t>
      </w:r>
      <w:ins w:id="7" w:author="Huang T  Dr (Surrey Business Schl)" w:date="2018-09-20T18:06:00Z">
        <w:r w:rsidR="00602E38">
          <w:rPr>
            <w:rFonts w:cs="Times New Roman"/>
            <w:color w:val="000000" w:themeColor="text1"/>
            <w:sz w:val="22"/>
          </w:rPr>
          <w:t>s</w:t>
        </w:r>
      </w:ins>
      <w:r w:rsidRPr="001E17BA">
        <w:rPr>
          <w:rFonts w:cs="Times New Roman"/>
          <w:color w:val="000000" w:themeColor="text1"/>
          <w:sz w:val="22"/>
        </w:rPr>
        <w:t xml:space="preserve"> of the product sales. For example,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Distributed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w:t>
      </w:r>
      <w:r w:rsidR="00E6382D">
        <w:rPr>
          <w:rFonts w:cs="Times New Roman"/>
          <w:color w:val="000000" w:themeColor="text1"/>
          <w:sz w:val="22"/>
        </w:rPr>
        <w:t>d</w:t>
      </w:r>
      <w:r w:rsidRPr="001E17BA">
        <w:rPr>
          <w:rFonts w:cs="Times New Roman"/>
          <w:color w:val="000000" w:themeColor="text1"/>
          <w:sz w:val="22"/>
        </w:rPr>
        <w:t xml:space="preserve"> the promotional information of the products from related product categories.</w:t>
      </w:r>
    </w:p>
    <w:p w14:paraId="5831BB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6F6559E" w14:textId="60956E5E" w:rsidR="004C569C" w:rsidRPr="001E17BA" w:rsidRDefault="004E2920" w:rsidP="004C569C">
      <w:pPr>
        <w:shd w:val="clear" w:color="auto" w:fill="FFFFFF" w:themeFill="background1"/>
        <w:spacing w:after="0" w:line="360" w:lineRule="auto"/>
        <w:rPr>
          <w:rFonts w:cs="Times New Roman"/>
          <w:color w:val="000000" w:themeColor="text1"/>
          <w:sz w:val="22"/>
        </w:rPr>
      </w:pPr>
      <w:hyperlink w:anchor="_ENREF_41" w:tooltip="Huang, 2014 #732" w:history="1"/>
      <w:r w:rsidR="004C569C"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4C569C" w:rsidRPr="001E17BA">
        <w:rPr>
          <w:rFonts w:cs="Times New Roman"/>
          <w:noProof/>
          <w:color w:val="000000" w:themeColor="text1"/>
          <w:sz w:val="22"/>
        </w:rPr>
        <w:t>in</w:t>
      </w:r>
      <w:r w:rsidR="004C569C" w:rsidRPr="001E17BA">
        <w:rPr>
          <w:rFonts w:cs="Times New Roman"/>
          <w:color w:val="000000" w:themeColor="text1"/>
          <w:sz w:val="22"/>
        </w:rPr>
        <w:t xml:space="preserve"> </w:t>
      </w:r>
      <w:r w:rsidR="004C569C" w:rsidRPr="001E17BA">
        <w:rPr>
          <w:rFonts w:cs="Times New Roman"/>
          <w:color w:val="000000" w:themeColor="text1"/>
          <w:sz w:val="22"/>
        </w:rPr>
        <w:lastRenderedPageBreak/>
        <w:t xml:space="preserve">consumer tastes, and the entry of new competitors etc., some of which are neither observable or measurable </w:t>
      </w:r>
      <w:r w:rsidR="004C569C"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color w:val="000000" w:themeColor="text1"/>
          <w:sz w:val="22"/>
        </w:rPr>
        <w:fldChar w:fldCharType="separate"/>
      </w:r>
      <w:r w:rsidR="00EA41AC">
        <w:rPr>
          <w:rFonts w:cs="Times New Roman"/>
          <w:noProof/>
          <w:color w:val="000000" w:themeColor="text1"/>
          <w:sz w:val="22"/>
        </w:rPr>
        <w:t>(Wildt, 1976; Wildt &amp; Winer, 1983)</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Customers may become more sensitive to prices and promotions during an economic crunch. </w:t>
      </w:r>
      <w:r w:rsidR="004C569C" w:rsidRPr="001E17BA">
        <w:rPr>
          <w:rFonts w:cs="Times New Roman"/>
          <w:bCs/>
          <w:color w:val="000000" w:themeColor="text1"/>
          <w:sz w:val="22"/>
        </w:rPr>
        <w:t xml:space="preserve">They may change their tastes due to factors including their familiarity </w:t>
      </w:r>
      <w:r w:rsidR="004C569C" w:rsidRPr="001E17BA">
        <w:rPr>
          <w:rFonts w:cs="Times New Roman"/>
          <w:bCs/>
          <w:noProof/>
          <w:color w:val="000000" w:themeColor="text1"/>
          <w:sz w:val="22"/>
        </w:rPr>
        <w:t>with</w:t>
      </w:r>
      <w:r w:rsidR="004C569C" w:rsidRPr="001E17BA">
        <w:rPr>
          <w:rFonts w:cs="Times New Roman"/>
          <w:bCs/>
          <w:color w:val="000000" w:themeColor="text1"/>
          <w:sz w:val="22"/>
        </w:rPr>
        <w:t xml:space="preserve"> the product, and their changing lifestyle and social status </w:t>
      </w:r>
      <w:r w:rsidR="004C569C" w:rsidRPr="001E17BA">
        <w:rPr>
          <w:rFonts w:cs="Times New Roman"/>
          <w:bCs/>
          <w:color w:val="000000" w:themeColor="text1"/>
          <w:sz w:val="22"/>
        </w:rPr>
        <w:fldChar w:fldCharType="begin"/>
      </w:r>
      <w:r w:rsidR="00EA41AC">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EA41AC">
        <w:rPr>
          <w:rFonts w:cs="Times New Roman"/>
          <w:bCs/>
          <w:noProof/>
          <w:color w:val="000000" w:themeColor="text1"/>
          <w:sz w:val="22"/>
        </w:rPr>
        <w:t>(Meeran, Jahanbin, Goodwin, &amp; Quariguasi Frota Neto,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w:t>
      </w:r>
      <w:r w:rsidR="004C569C" w:rsidRPr="001E17BA">
        <w:rPr>
          <w:rFonts w:cs="Times New Roman"/>
          <w:color w:val="000000" w:themeColor="text1"/>
          <w:sz w:val="22"/>
        </w:rPr>
        <w:t>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w:t>
      </w:r>
      <w:ins w:id="8" w:author="韬 黄" w:date="2018-10-16T16:56:00Z">
        <w:r w:rsidR="003B0979">
          <w:rPr>
            <w:rFonts w:cs="Times New Roman"/>
            <w:color w:val="000000" w:themeColor="text1"/>
            <w:sz w:val="22"/>
          </w:rPr>
          <w:t xml:space="preserve"> </w:t>
        </w:r>
      </w:ins>
      <w:r w:rsidR="003B0979">
        <w:rPr>
          <w:rFonts w:cs="Times New Roman"/>
          <w:color w:val="000000" w:themeColor="text1"/>
          <w:sz w:val="22"/>
        </w:rPr>
        <w:fldChar w:fldCharType="begin"/>
      </w:r>
      <w:r w:rsidR="003B0979">
        <w:rPr>
          <w:rFonts w:cs="Times New Roman"/>
          <w:color w:val="000000" w:themeColor="text1"/>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3B0979">
        <w:rPr>
          <w:rFonts w:cs="Times New Roman"/>
          <w:color w:val="000000" w:themeColor="text1"/>
          <w:sz w:val="22"/>
        </w:rPr>
        <w:fldChar w:fldCharType="separate"/>
      </w:r>
      <w:r w:rsidR="003B0979">
        <w:rPr>
          <w:rFonts w:cs="Times New Roman"/>
          <w:noProof/>
          <w:color w:val="000000" w:themeColor="text1"/>
          <w:sz w:val="22"/>
        </w:rPr>
        <w:t>(Loeb, 2014)</w:t>
      </w:r>
      <w:r w:rsidR="003B0979">
        <w:rPr>
          <w:rFonts w:cs="Times New Roman"/>
          <w:color w:val="000000" w:themeColor="text1"/>
          <w:sz w:val="22"/>
        </w:rPr>
        <w:fldChar w:fldCharType="end"/>
      </w:r>
      <w:del w:id="9" w:author="韬 黄" w:date="2018-10-16T16:55:00Z">
        <w:r w:rsidR="004C569C" w:rsidRPr="001E17BA" w:rsidDel="003B0979">
          <w:rPr>
            <w:rFonts w:cs="Times New Roman"/>
            <w:color w:val="000000" w:themeColor="text1"/>
            <w:sz w:val="22"/>
          </w:rPr>
          <w:delText xml:space="preserve"> </w:delText>
        </w:r>
        <w:r w:rsidR="004C569C" w:rsidRPr="001E17BA" w:rsidDel="003B0979">
          <w:rPr>
            <w:rFonts w:cs="Times New Roman"/>
            <w:color w:val="000000" w:themeColor="text1"/>
            <w:sz w:val="22"/>
          </w:rPr>
          <w:fldChar w:fldCharType="begin"/>
        </w:r>
        <w:r w:rsidR="00EA41AC" w:rsidDel="003B0979">
          <w:rPr>
            <w:rFonts w:cs="Times New Roman"/>
            <w:color w:val="000000" w:themeColor="text1"/>
            <w:sz w:val="22"/>
          </w:rPr>
          <w:del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delInstrText>
        </w:r>
        <w:r w:rsidR="004C569C" w:rsidRPr="001E17BA" w:rsidDel="003B0979">
          <w:rPr>
            <w:rFonts w:cs="Times New Roman"/>
            <w:color w:val="000000" w:themeColor="text1"/>
            <w:sz w:val="22"/>
          </w:rPr>
          <w:fldChar w:fldCharType="separate"/>
        </w:r>
        <w:r w:rsidR="00EA41AC" w:rsidDel="003B0979">
          <w:rPr>
            <w:rFonts w:cs="Times New Roman"/>
            <w:noProof/>
            <w:color w:val="000000" w:themeColor="text1"/>
            <w:sz w:val="22"/>
          </w:rPr>
          <w:delText>(Loeb, 2015)</w:delText>
        </w:r>
        <w:r w:rsidR="004C569C" w:rsidRPr="001E17BA" w:rsidDel="003B0979">
          <w:rPr>
            <w:rFonts w:cs="Times New Roman"/>
            <w:color w:val="000000" w:themeColor="text1"/>
            <w:sz w:val="22"/>
          </w:rPr>
          <w:fldChar w:fldCharType="end"/>
        </w:r>
        <w:r w:rsidR="004C569C" w:rsidRPr="001E17BA" w:rsidDel="003B0979">
          <w:rPr>
            <w:rFonts w:cs="Times New Roman"/>
            <w:color w:val="000000" w:themeColor="text1"/>
            <w:sz w:val="22"/>
          </w:rPr>
          <w:delText>.</w:delText>
        </w:r>
      </w:del>
      <w:ins w:id="10" w:author="韬 黄" w:date="2018-10-16T16:56:00Z">
        <w:r w:rsidR="003B0979">
          <w:rPr>
            <w:rFonts w:cs="Times New Roman"/>
            <w:color w:val="000000" w:themeColor="text1"/>
            <w:sz w:val="22"/>
          </w:rPr>
          <w:t>.</w:t>
        </w:r>
      </w:ins>
      <w:del w:id="11" w:author="韬 黄" w:date="2018-10-16T16:56:00Z">
        <w:r w:rsidR="004C569C" w:rsidRPr="001E17BA" w:rsidDel="003B0979">
          <w:rPr>
            <w:rFonts w:cs="Times New Roman"/>
            <w:color w:val="000000" w:themeColor="text1"/>
            <w:sz w:val="22"/>
          </w:rPr>
          <w:delText xml:space="preserve"> </w:delText>
        </w:r>
      </w:del>
    </w:p>
    <w:p w14:paraId="333F4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D6D18F0" w14:textId="5996DBD7"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w:t>
      </w:r>
      <w:del w:id="12" w:author="Huang T  Dr (Surrey Business Schl)" w:date="2018-09-19T18:25:00Z">
        <w:r w:rsidRPr="001E17BA" w:rsidDel="00DE758E">
          <w:rPr>
            <w:rFonts w:cs="Times New Roman"/>
            <w:color w:val="000000" w:themeColor="text1"/>
            <w:sz w:val="22"/>
          </w:rPr>
          <w:delText xml:space="preserve">structural break </w:delText>
        </w:r>
      </w:del>
      <w:ins w:id="13"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w:t>
      </w:r>
      <w:ins w:id="14" w:author="Huang T  Dr (Surrey Business Schl)" w:date="2018-09-20T18:03:00Z">
        <w:r w:rsidR="005E35BF">
          <w:rPr>
            <w:rFonts w:cs="Times New Roman"/>
            <w:color w:val="000000" w:themeColor="text1"/>
            <w:sz w:val="22"/>
          </w:rPr>
          <w:t xml:space="preserve">a </w:t>
        </w:r>
      </w:ins>
      <w:del w:id="15" w:author="Huang T  Dr (Surrey Business Schl)" w:date="2018-09-19T18:25:00Z">
        <w:r w:rsidRPr="001E17BA" w:rsidDel="00DE758E">
          <w:rPr>
            <w:rFonts w:cs="Times New Roman"/>
            <w:color w:val="000000" w:themeColor="text1"/>
            <w:sz w:val="22"/>
          </w:rPr>
          <w:delText xml:space="preserve">structural break </w:delText>
        </w:r>
      </w:del>
      <w:ins w:id="16"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may generate biased and less accurate forecasts. </w:t>
      </w:r>
      <w:r w:rsidR="005B691D">
        <w:rPr>
          <w:rFonts w:cs="Times New Roman"/>
          <w:color w:val="000000" w:themeColor="text1"/>
          <w:sz w:val="22"/>
        </w:rPr>
        <w:t xml:space="preserve">The </w:t>
      </w:r>
      <w:del w:id="17" w:author="Huang T  Dr (Surrey Business Schl)" w:date="2018-09-19T18:25:00Z">
        <w:r w:rsidR="005B691D" w:rsidDel="00DE758E">
          <w:rPr>
            <w:rFonts w:cs="Times New Roman"/>
            <w:color w:val="000000" w:themeColor="text1"/>
            <w:sz w:val="22"/>
          </w:rPr>
          <w:delText xml:space="preserve">structural break </w:delText>
        </w:r>
      </w:del>
      <w:ins w:id="18" w:author="Huang T  Dr (Surrey Business Schl)" w:date="2018-09-19T18:25:00Z">
        <w:r w:rsidR="00DE758E">
          <w:rPr>
            <w:rFonts w:cs="Times New Roman"/>
            <w:color w:val="000000" w:themeColor="text1"/>
            <w:sz w:val="22"/>
          </w:rPr>
          <w:t xml:space="preserve">structural change </w:t>
        </w:r>
      </w:ins>
      <w:r w:rsidR="005B691D">
        <w:rPr>
          <w:rFonts w:cs="Times New Roman"/>
          <w:color w:val="000000" w:themeColor="text1"/>
          <w:sz w:val="22"/>
        </w:rPr>
        <w:t>problem</w:t>
      </w:r>
      <w:r w:rsidRPr="001E17BA">
        <w:rPr>
          <w:rFonts w:cs="Times New Roman"/>
          <w:color w:val="000000" w:themeColor="text1"/>
          <w:sz w:val="22"/>
        </w:rPr>
        <w:t xml:space="preserve">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ZSBNLiBCLiBDbGVtZW50cyAmYW1wOyBIZW5kcnksIDE5OTQ7IEguIE0uIFBlc2FyYW4gJmFtcDsg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ZSBNLiBCLiBDbGVtZW50cyAmYW1wOyBIZW5kcnksIDE5OTQ7IEguIE0uIFBlc2FyYW4gJmFtcDsg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(see M. B. Clements &amp; Hendry, 1994; H. M. Pesaran &amp;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the financial interest rate on stock market returns due to exogenous factors including </w:t>
      </w:r>
      <w:del w:id="19" w:author="Huang T  Dr (Surrey Business Schl)" w:date="2018-09-20T18:03:00Z">
        <w:r w:rsidRPr="001E17BA" w:rsidDel="00495DB2">
          <w:rPr>
            <w:rFonts w:cs="Times New Roman"/>
            <w:color w:val="000000" w:themeColor="text1"/>
            <w:sz w:val="22"/>
          </w:rPr>
          <w:delText xml:space="preserve">in </w:delText>
        </w:r>
      </w:del>
      <w:r w:rsidRPr="001E17BA">
        <w:rPr>
          <w:rFonts w:cs="Times New Roman"/>
          <w:color w:val="000000" w:themeColor="text1"/>
          <w:sz w:val="22"/>
        </w:rPr>
        <w:t xml:space="preserve">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w:t>
      </w:r>
      <w:r w:rsidR="005B691D">
        <w:rPr>
          <w:rFonts w:cs="Times New Roman"/>
          <w:color w:val="000000" w:themeColor="text1"/>
          <w:sz w:val="22"/>
        </w:rPr>
        <w:t xml:space="preserve"> </w:t>
      </w:r>
      <w:r w:rsidR="005B691D" w:rsidRPr="001701E7">
        <w:rPr>
          <w:rFonts w:cs="Times New Roman"/>
          <w:color w:val="833C0B" w:themeColor="accent2" w:themeShade="80"/>
          <w:sz w:val="22"/>
          <w:rPrChange w:id="20" w:author="Tao Huang" w:date="2018-09-10T13:09:00Z">
            <w:rPr>
              <w:rFonts w:cs="Times New Roman"/>
              <w:color w:val="000000" w:themeColor="text1"/>
              <w:sz w:val="22"/>
            </w:rPr>
          </w:rPrChange>
        </w:rPr>
        <w:t>T</w:t>
      </w:r>
      <w:r w:rsidRPr="001701E7">
        <w:rPr>
          <w:rFonts w:cs="Times New Roman"/>
          <w:color w:val="833C0B" w:themeColor="accent2" w:themeShade="80"/>
          <w:sz w:val="22"/>
          <w:rPrChange w:id="21" w:author="Tao Huang" w:date="2018-09-10T13:09:00Z">
            <w:rPr>
              <w:rFonts w:cs="Times New Roman"/>
              <w:color w:val="000000" w:themeColor="text1"/>
              <w:sz w:val="22"/>
            </w:rPr>
          </w:rPrChange>
        </w:rPr>
        <w:t xml:space="preserve">he problem of the </w:t>
      </w:r>
      <w:del w:id="22" w:author="Huang T  Dr (Surrey Business Schl)" w:date="2018-09-19T18:25:00Z">
        <w:r w:rsidRPr="001701E7" w:rsidDel="00DE758E">
          <w:rPr>
            <w:rFonts w:cs="Times New Roman"/>
            <w:noProof/>
            <w:color w:val="833C0B" w:themeColor="accent2" w:themeShade="80"/>
            <w:sz w:val="22"/>
            <w:rPrChange w:id="23" w:author="Tao Huang" w:date="2018-09-10T13:09:00Z">
              <w:rPr>
                <w:rFonts w:cs="Times New Roman"/>
                <w:noProof/>
                <w:color w:val="000000" w:themeColor="text1"/>
                <w:sz w:val="22"/>
              </w:rPr>
            </w:rPrChange>
          </w:rPr>
          <w:delText>structural</w:delText>
        </w:r>
        <w:r w:rsidRPr="001701E7" w:rsidDel="00DE758E">
          <w:rPr>
            <w:rFonts w:cs="Times New Roman"/>
            <w:color w:val="833C0B" w:themeColor="accent2" w:themeShade="80"/>
            <w:sz w:val="22"/>
            <w:rPrChange w:id="24" w:author="Tao Huang" w:date="2018-09-10T13:09:00Z">
              <w:rPr>
                <w:rFonts w:cs="Times New Roman"/>
                <w:color w:val="000000" w:themeColor="text1"/>
                <w:sz w:val="22"/>
              </w:rPr>
            </w:rPrChange>
          </w:rPr>
          <w:delText xml:space="preserve"> break </w:delText>
        </w:r>
      </w:del>
      <w:ins w:id="25" w:author="Huang T  Dr (Surrey Business Schl)" w:date="2018-09-19T18:25:00Z">
        <w:r w:rsidR="00DE758E">
          <w:rPr>
            <w:rFonts w:cs="Times New Roman"/>
            <w:noProof/>
            <w:color w:val="833C0B" w:themeColor="accent2" w:themeShade="80"/>
            <w:sz w:val="22"/>
          </w:rPr>
          <w:t xml:space="preserve">structural change </w:t>
        </w:r>
      </w:ins>
      <w:r w:rsidRPr="001701E7">
        <w:rPr>
          <w:rFonts w:cs="Times New Roman"/>
          <w:color w:val="833C0B" w:themeColor="accent2" w:themeShade="80"/>
          <w:sz w:val="22"/>
          <w:rPrChange w:id="26" w:author="Tao Huang" w:date="2018-09-10T13:09:00Z">
            <w:rPr>
              <w:rFonts w:cs="Times New Roman"/>
              <w:color w:val="000000" w:themeColor="text1"/>
              <w:sz w:val="22"/>
            </w:rPr>
          </w:rPrChange>
        </w:rPr>
        <w:t>has been totally overlooked in forecasting retailer product sales</w:t>
      </w:r>
      <w:del w:id="27" w:author="Tao Huang" w:date="2018-09-10T13:09:00Z">
        <w:r w:rsidRPr="001701E7" w:rsidDel="001701E7">
          <w:rPr>
            <w:rFonts w:cs="Times New Roman"/>
            <w:color w:val="833C0B" w:themeColor="accent2" w:themeShade="80"/>
            <w:sz w:val="22"/>
            <w:rPrChange w:id="28" w:author="Tao Huang" w:date="2018-09-10T13:09:00Z">
              <w:rPr>
                <w:rFonts w:cs="Times New Roman"/>
                <w:color w:val="000000" w:themeColor="text1"/>
                <w:sz w:val="22"/>
              </w:rPr>
            </w:rPrChange>
          </w:rPr>
          <w:delText>.</w:delText>
        </w:r>
      </w:del>
      <w:del w:id="29" w:author="Tao Huang" w:date="2018-09-10T12:59:00Z">
        <w:r w:rsidRPr="001701E7" w:rsidDel="006A315E">
          <w:rPr>
            <w:rFonts w:cs="Times New Roman"/>
            <w:color w:val="833C0B" w:themeColor="accent2" w:themeShade="80"/>
            <w:sz w:val="22"/>
            <w:rPrChange w:id="30" w:author="Tao Huang" w:date="2018-09-10T13:09:00Z">
              <w:rPr>
                <w:rFonts w:cs="Times New Roman"/>
                <w:color w:val="000000" w:themeColor="text1"/>
                <w:sz w:val="22"/>
              </w:rPr>
            </w:rPrChange>
          </w:rPr>
          <w:delText xml:space="preserve"> In this study</w:delText>
        </w:r>
      </w:del>
      <w:r w:rsidRPr="001701E7">
        <w:rPr>
          <w:rFonts w:cs="Times New Roman"/>
          <w:color w:val="833C0B" w:themeColor="accent2" w:themeShade="80"/>
          <w:sz w:val="22"/>
          <w:rPrChange w:id="31" w:author="Tao Huang" w:date="2018-09-10T13:09:00Z">
            <w:rPr>
              <w:rFonts w:cs="Times New Roman"/>
              <w:color w:val="000000" w:themeColor="text1"/>
              <w:sz w:val="22"/>
            </w:rPr>
          </w:rPrChange>
        </w:rPr>
        <w:t xml:space="preserve">, </w:t>
      </w:r>
      <w:del w:id="32" w:author="Tao Huang" w:date="2018-09-10T12:59:00Z">
        <w:r w:rsidRPr="001701E7" w:rsidDel="006A315E">
          <w:rPr>
            <w:rFonts w:cs="Times New Roman"/>
            <w:color w:val="833C0B" w:themeColor="accent2" w:themeShade="80"/>
            <w:sz w:val="22"/>
            <w:rPrChange w:id="33" w:author="Tao Huang" w:date="2018-09-10T13:09:00Z">
              <w:rPr>
                <w:rFonts w:cs="Times New Roman"/>
                <w:color w:val="000000" w:themeColor="text1"/>
                <w:sz w:val="22"/>
              </w:rPr>
            </w:rPrChange>
          </w:rPr>
          <w:delText>we</w:delText>
        </w:r>
        <w:r w:rsidR="00866EDE" w:rsidRPr="001701E7" w:rsidDel="006A315E">
          <w:rPr>
            <w:rFonts w:cs="Times New Roman"/>
            <w:color w:val="833C0B" w:themeColor="accent2" w:themeShade="80"/>
            <w:sz w:val="22"/>
            <w:rPrChange w:id="34" w:author="Tao Huang" w:date="2018-09-10T13:09:00Z">
              <w:rPr>
                <w:rFonts w:cs="Times New Roman"/>
                <w:color w:val="000000" w:themeColor="text1"/>
                <w:sz w:val="22"/>
              </w:rPr>
            </w:rPrChange>
          </w:rPr>
          <w:delText xml:space="preserve"> </w:delText>
        </w:r>
        <w:r w:rsidR="000B364F" w:rsidRPr="001701E7" w:rsidDel="006A315E">
          <w:rPr>
            <w:rFonts w:cs="Times New Roman"/>
            <w:color w:val="833C0B" w:themeColor="accent2" w:themeShade="80"/>
            <w:sz w:val="22"/>
            <w:rPrChange w:id="35" w:author="Tao Huang" w:date="2018-09-10T13:09:00Z">
              <w:rPr>
                <w:rFonts w:cs="Times New Roman"/>
                <w:color w:val="000000" w:themeColor="text1"/>
                <w:sz w:val="22"/>
              </w:rPr>
            </w:rPrChange>
          </w:rPr>
          <w:delText>examine</w:delText>
        </w:r>
        <w:r w:rsidR="00866EDE" w:rsidRPr="001701E7" w:rsidDel="006A315E">
          <w:rPr>
            <w:rFonts w:cs="Times New Roman"/>
            <w:color w:val="833C0B" w:themeColor="accent2" w:themeShade="80"/>
            <w:sz w:val="22"/>
            <w:rPrChange w:id="36" w:author="Tao Huang" w:date="2018-09-10T13:09:00Z">
              <w:rPr>
                <w:rFonts w:cs="Times New Roman"/>
                <w:color w:val="000000" w:themeColor="text1"/>
                <w:sz w:val="22"/>
              </w:rPr>
            </w:rPrChange>
          </w:rPr>
          <w:delText xml:space="preserve"> new effective</w:delText>
        </w:r>
        <w:r w:rsidRPr="001701E7" w:rsidDel="006A315E">
          <w:rPr>
            <w:rFonts w:cs="Times New Roman"/>
            <w:color w:val="833C0B" w:themeColor="accent2" w:themeShade="80"/>
            <w:sz w:val="22"/>
            <w:rPrChange w:id="37" w:author="Tao Huang" w:date="2018-09-10T13:09:00Z">
              <w:rPr>
                <w:rFonts w:cs="Times New Roman"/>
                <w:color w:val="000000" w:themeColor="text1"/>
                <w:sz w:val="22"/>
              </w:rPr>
            </w:rPrChange>
          </w:rPr>
          <w:delText xml:space="preserve"> methods </w:delText>
        </w:r>
        <w:r w:rsidR="00866EDE" w:rsidRPr="001701E7" w:rsidDel="006A315E">
          <w:rPr>
            <w:rFonts w:cs="Times New Roman"/>
            <w:color w:val="833C0B" w:themeColor="accent2" w:themeShade="80"/>
            <w:sz w:val="22"/>
            <w:rPrChange w:id="38" w:author="Tao Huang" w:date="2018-09-10T13:09:00Z">
              <w:rPr>
                <w:rFonts w:cs="Times New Roman"/>
                <w:color w:val="000000" w:themeColor="text1"/>
                <w:sz w:val="22"/>
              </w:rPr>
            </w:rPrChange>
          </w:rPr>
          <w:delText>to forecast retailer product sales by taking into account</w:delText>
        </w:r>
        <w:r w:rsidRPr="001701E7" w:rsidDel="006A315E">
          <w:rPr>
            <w:rFonts w:cs="Times New Roman"/>
            <w:color w:val="833C0B" w:themeColor="accent2" w:themeShade="80"/>
            <w:sz w:val="22"/>
            <w:rPrChange w:id="39" w:author="Tao Huang" w:date="2018-09-10T13:09:00Z">
              <w:rPr>
                <w:rFonts w:cs="Times New Roman"/>
                <w:color w:val="000000" w:themeColor="text1"/>
                <w:sz w:val="22"/>
              </w:rPr>
            </w:rPrChange>
          </w:rPr>
          <w:delText xml:space="preserve"> the structural break problem.</w:delText>
        </w:r>
      </w:del>
      <w:ins w:id="40" w:author="Tao Huang" w:date="2018-09-10T12:59:00Z">
        <w:r w:rsidR="006A315E" w:rsidRPr="001701E7">
          <w:rPr>
            <w:rFonts w:cs="Times New Roman"/>
            <w:color w:val="833C0B" w:themeColor="accent2" w:themeShade="80"/>
            <w:sz w:val="22"/>
            <w:rPrChange w:id="41" w:author="Tao Huang" w:date="2018-09-10T13:09:00Z">
              <w:rPr>
                <w:rFonts w:cs="Times New Roman"/>
                <w:color w:val="000000" w:themeColor="text1"/>
                <w:sz w:val="22"/>
              </w:rPr>
            </w:rPrChange>
          </w:rPr>
          <w:t>In this study, w</w:t>
        </w:r>
      </w:ins>
      <w:ins w:id="42" w:author="Tao Huang" w:date="2018-09-10T12:56:00Z">
        <w:r w:rsidR="006A315E" w:rsidRPr="001701E7">
          <w:rPr>
            <w:rFonts w:cs="Times New Roman"/>
            <w:color w:val="833C0B" w:themeColor="accent2" w:themeShade="80"/>
            <w:sz w:val="22"/>
            <w:rPrChange w:id="43" w:author="Tao Huang" w:date="2018-09-10T13:09:00Z">
              <w:rPr>
                <w:rFonts w:cs="Times New Roman"/>
                <w:color w:val="000000" w:themeColor="text1"/>
                <w:sz w:val="22"/>
              </w:rPr>
            </w:rPrChange>
          </w:rPr>
          <w:t xml:space="preserve">e propose Autoregressive Distributed Lag </w:t>
        </w:r>
      </w:ins>
      <w:ins w:id="44" w:author="Tao Huang" w:date="2018-09-10T13:08:00Z">
        <w:r w:rsidR="001701E7" w:rsidRPr="001701E7">
          <w:rPr>
            <w:rFonts w:cs="Times New Roman"/>
            <w:color w:val="833C0B" w:themeColor="accent2" w:themeShade="80"/>
            <w:sz w:val="22"/>
            <w:rPrChange w:id="45" w:author="Tao Huang" w:date="2018-09-10T13:09:00Z">
              <w:rPr>
                <w:rFonts w:cs="Times New Roman"/>
                <w:color w:val="000000" w:themeColor="text1"/>
                <w:sz w:val="22"/>
              </w:rPr>
            </w:rPrChange>
          </w:rPr>
          <w:t xml:space="preserve">(ADL) </w:t>
        </w:r>
      </w:ins>
      <w:ins w:id="46" w:author="Tao Huang" w:date="2018-09-10T12:56:00Z">
        <w:r w:rsidR="006A315E" w:rsidRPr="001701E7">
          <w:rPr>
            <w:rFonts w:cs="Times New Roman"/>
            <w:color w:val="833C0B" w:themeColor="accent2" w:themeShade="80"/>
            <w:sz w:val="22"/>
            <w:rPrChange w:id="47" w:author="Tao Huang" w:date="2018-09-10T13:09:00Z">
              <w:rPr>
                <w:rFonts w:cs="Times New Roman"/>
                <w:color w:val="000000" w:themeColor="text1"/>
                <w:sz w:val="22"/>
              </w:rPr>
            </w:rPrChange>
          </w:rPr>
          <w:t>model</w:t>
        </w:r>
      </w:ins>
      <w:ins w:id="48" w:author="Tao Huang" w:date="2018-09-10T12:58:00Z">
        <w:r w:rsidR="006A315E" w:rsidRPr="001701E7">
          <w:rPr>
            <w:rFonts w:cs="Times New Roman"/>
            <w:color w:val="833C0B" w:themeColor="accent2" w:themeShade="80"/>
            <w:sz w:val="22"/>
            <w:rPrChange w:id="49" w:author="Tao Huang" w:date="2018-09-10T13:09:00Z">
              <w:rPr>
                <w:rFonts w:cs="Times New Roman"/>
                <w:color w:val="000000" w:themeColor="text1"/>
                <w:sz w:val="22"/>
              </w:rPr>
            </w:rPrChange>
          </w:rPr>
          <w:t>s</w:t>
        </w:r>
      </w:ins>
      <w:ins w:id="50" w:author="Tao Huang" w:date="2018-09-10T12:56:00Z">
        <w:r w:rsidR="006A315E" w:rsidRPr="001701E7">
          <w:rPr>
            <w:rFonts w:cs="Times New Roman"/>
            <w:color w:val="833C0B" w:themeColor="accent2" w:themeShade="80"/>
            <w:sz w:val="22"/>
            <w:rPrChange w:id="51" w:author="Tao Huang" w:date="2018-09-10T13:09:00Z">
              <w:rPr>
                <w:rFonts w:cs="Times New Roman"/>
                <w:color w:val="000000" w:themeColor="text1"/>
                <w:sz w:val="22"/>
              </w:rPr>
            </w:rPrChange>
          </w:rPr>
          <w:t xml:space="preserve"> with </w:t>
        </w:r>
      </w:ins>
      <w:ins w:id="52" w:author="Tao Huang" w:date="2018-09-10T13:08:00Z">
        <w:r w:rsidR="001701E7" w:rsidRPr="001701E7">
          <w:rPr>
            <w:rFonts w:cs="Times New Roman"/>
            <w:color w:val="833C0B" w:themeColor="accent2" w:themeShade="80"/>
            <w:sz w:val="22"/>
            <w:rPrChange w:id="53" w:author="Tao Huang" w:date="2018-09-10T13:09:00Z">
              <w:rPr>
                <w:rFonts w:cs="Times New Roman"/>
                <w:color w:val="000000" w:themeColor="text1"/>
                <w:sz w:val="22"/>
              </w:rPr>
            </w:rPrChange>
          </w:rPr>
          <w:t>techniques including</w:t>
        </w:r>
      </w:ins>
      <w:ins w:id="54" w:author="Tao Huang" w:date="2018-09-10T12:58:00Z">
        <w:r w:rsidR="006A315E" w:rsidRPr="001701E7">
          <w:rPr>
            <w:rFonts w:cs="Times New Roman"/>
            <w:color w:val="833C0B" w:themeColor="accent2" w:themeShade="80"/>
            <w:sz w:val="22"/>
            <w:rPrChange w:id="55" w:author="Tao Huang" w:date="2018-09-10T13:09:00Z">
              <w:rPr>
                <w:rFonts w:cs="Times New Roman"/>
                <w:color w:val="000000" w:themeColor="text1"/>
                <w:sz w:val="22"/>
              </w:rPr>
            </w:rPrChange>
          </w:rPr>
          <w:t xml:space="preserve"> </w:t>
        </w:r>
      </w:ins>
      <w:ins w:id="56" w:author="Tao Huang" w:date="2018-09-10T12:57:00Z">
        <w:r w:rsidR="006A315E" w:rsidRPr="001701E7">
          <w:rPr>
            <w:rFonts w:cs="Times New Roman"/>
            <w:color w:val="833C0B" w:themeColor="accent2" w:themeShade="80"/>
            <w:sz w:val="22"/>
            <w:rPrChange w:id="57" w:author="Tao Huang" w:date="2018-09-10T13:09:00Z">
              <w:rPr>
                <w:rFonts w:cs="Times New Roman"/>
                <w:color w:val="000000" w:themeColor="text1"/>
                <w:sz w:val="22"/>
              </w:rPr>
            </w:rPrChange>
          </w:rPr>
          <w:t xml:space="preserve">Intercept Correction and </w:t>
        </w:r>
      </w:ins>
      <w:ins w:id="58" w:author="Tao Huang" w:date="2018-09-10T12:58:00Z">
        <w:r w:rsidR="006A315E" w:rsidRPr="001701E7">
          <w:rPr>
            <w:rFonts w:cs="Times New Roman"/>
            <w:color w:val="833C0B" w:themeColor="accent2" w:themeShade="80"/>
            <w:sz w:val="22"/>
            <w:rPrChange w:id="59" w:author="Tao Huang" w:date="2018-09-10T13:09:00Z">
              <w:rPr>
                <w:rFonts w:cs="Times New Roman"/>
                <w:color w:val="000000" w:themeColor="text1"/>
                <w:sz w:val="22"/>
              </w:rPr>
            </w:rPrChange>
          </w:rPr>
          <w:t xml:space="preserve">estimation window combining. </w:t>
        </w:r>
      </w:ins>
      <w:ins w:id="60" w:author="Tao Huang" w:date="2018-09-10T12:59:00Z">
        <w:r w:rsidR="006A315E" w:rsidRPr="001701E7">
          <w:rPr>
            <w:rFonts w:cs="Times New Roman"/>
            <w:color w:val="833C0B" w:themeColor="accent2" w:themeShade="80"/>
            <w:sz w:val="22"/>
            <w:rPrChange w:id="61" w:author="Tao Huang" w:date="2018-09-10T13:09:00Z">
              <w:rPr>
                <w:rFonts w:cs="Times New Roman"/>
                <w:color w:val="000000" w:themeColor="text1"/>
                <w:sz w:val="22"/>
              </w:rPr>
            </w:rPrChange>
          </w:rPr>
          <w:t xml:space="preserve">Our </w:t>
        </w:r>
      </w:ins>
      <w:ins w:id="62" w:author="Tao Huang" w:date="2018-09-10T13:09:00Z">
        <w:r w:rsidR="001701E7" w:rsidRPr="001701E7">
          <w:rPr>
            <w:rFonts w:cs="Times New Roman"/>
            <w:color w:val="833C0B" w:themeColor="accent2" w:themeShade="80"/>
            <w:sz w:val="22"/>
            <w:rPrChange w:id="63" w:author="Tao Huang" w:date="2018-09-10T13:09:00Z">
              <w:rPr>
                <w:rFonts w:cs="Times New Roman"/>
                <w:color w:val="000000" w:themeColor="text1"/>
                <w:sz w:val="22"/>
              </w:rPr>
            </w:rPrChange>
          </w:rPr>
          <w:t xml:space="preserve">new </w:t>
        </w:r>
      </w:ins>
      <w:ins w:id="64" w:author="Tao Huang" w:date="2018-09-10T12:59:00Z">
        <w:r w:rsidR="006A315E" w:rsidRPr="001701E7">
          <w:rPr>
            <w:rFonts w:cs="Times New Roman"/>
            <w:color w:val="833C0B" w:themeColor="accent2" w:themeShade="80"/>
            <w:sz w:val="22"/>
            <w:rPrChange w:id="65" w:author="Tao Huang" w:date="2018-09-10T13:09:00Z">
              <w:rPr>
                <w:rFonts w:cs="Times New Roman"/>
                <w:color w:val="000000" w:themeColor="text1"/>
                <w:sz w:val="22"/>
              </w:rPr>
            </w:rPrChange>
          </w:rPr>
          <w:t xml:space="preserve">methods </w:t>
        </w:r>
      </w:ins>
      <w:ins w:id="66" w:author="Tao Huang" w:date="2018-09-10T13:09:00Z">
        <w:r w:rsidR="001701E7" w:rsidRPr="001701E7">
          <w:rPr>
            <w:rFonts w:cs="Times New Roman"/>
            <w:color w:val="833C0B" w:themeColor="accent2" w:themeShade="80"/>
            <w:sz w:val="22"/>
            <w:rPrChange w:id="67" w:author="Tao Huang" w:date="2018-09-10T13:09:00Z">
              <w:rPr>
                <w:rFonts w:cs="Times New Roman"/>
                <w:color w:val="000000" w:themeColor="text1"/>
                <w:sz w:val="22"/>
              </w:rPr>
            </w:rPrChange>
          </w:rPr>
          <w:t xml:space="preserve">generate more accurate forecasts </w:t>
        </w:r>
      </w:ins>
      <w:ins w:id="68" w:author="Tao Huang" w:date="2018-09-10T12:59:00Z">
        <w:r w:rsidR="006A315E" w:rsidRPr="001701E7">
          <w:rPr>
            <w:rFonts w:cs="Times New Roman"/>
            <w:color w:val="833C0B" w:themeColor="accent2" w:themeShade="80"/>
            <w:sz w:val="22"/>
            <w:rPrChange w:id="69" w:author="Tao Huang" w:date="2018-09-10T13:09:00Z">
              <w:rPr>
                <w:rFonts w:cs="Times New Roman"/>
                <w:color w:val="000000" w:themeColor="text1"/>
                <w:sz w:val="22"/>
              </w:rPr>
            </w:rPrChange>
          </w:rPr>
          <w:t xml:space="preserve">by taking into account the </w:t>
        </w:r>
        <w:del w:id="70" w:author="Huang T  Dr (Surrey Business Schl)" w:date="2018-09-19T18:25:00Z">
          <w:r w:rsidR="006A315E" w:rsidRPr="001701E7" w:rsidDel="00DE758E">
            <w:rPr>
              <w:rFonts w:cs="Times New Roman"/>
              <w:color w:val="833C0B" w:themeColor="accent2" w:themeShade="80"/>
              <w:sz w:val="22"/>
              <w:rPrChange w:id="71" w:author="Tao Huang" w:date="2018-09-10T13:09:00Z">
                <w:rPr>
                  <w:rFonts w:cs="Times New Roman"/>
                  <w:color w:val="000000" w:themeColor="text1"/>
                  <w:sz w:val="22"/>
                </w:rPr>
              </w:rPrChange>
            </w:rPr>
            <w:delText xml:space="preserve">structural break </w:delText>
          </w:r>
        </w:del>
      </w:ins>
      <w:ins w:id="72" w:author="Huang T  Dr (Surrey Business Schl)" w:date="2018-09-19T18:25:00Z">
        <w:r w:rsidR="00DE758E">
          <w:rPr>
            <w:rFonts w:cs="Times New Roman"/>
            <w:color w:val="833C0B" w:themeColor="accent2" w:themeShade="80"/>
            <w:sz w:val="22"/>
          </w:rPr>
          <w:t xml:space="preserve">structural change </w:t>
        </w:r>
      </w:ins>
      <w:ins w:id="73" w:author="Tao Huang" w:date="2018-09-10T12:59:00Z">
        <w:r w:rsidR="006A315E" w:rsidRPr="001701E7">
          <w:rPr>
            <w:rFonts w:cs="Times New Roman"/>
            <w:color w:val="833C0B" w:themeColor="accent2" w:themeShade="80"/>
            <w:sz w:val="22"/>
            <w:rPrChange w:id="74" w:author="Tao Huang" w:date="2018-09-10T13:09:00Z">
              <w:rPr>
                <w:rFonts w:cs="Times New Roman"/>
                <w:color w:val="000000" w:themeColor="text1"/>
                <w:sz w:val="22"/>
              </w:rPr>
            </w:rPrChange>
          </w:rPr>
          <w:t xml:space="preserve">problem. </w:t>
        </w:r>
      </w:ins>
      <w:del w:id="75" w:author="Tao Huang" w:date="2018-09-10T12:56:00Z">
        <w:r w:rsidR="00866EDE" w:rsidDel="006A315E">
          <w:rPr>
            <w:rFonts w:cs="Times New Roman"/>
            <w:color w:val="000000" w:themeColor="text1"/>
            <w:sz w:val="22"/>
          </w:rPr>
          <w:delText xml:space="preserve"> </w:delText>
        </w:r>
      </w:del>
    </w:p>
    <w:p w14:paraId="7D6265B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2E5C021" w14:textId="7BAAEA6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w:t>
      </w:r>
      <w:r w:rsidR="00B17C65">
        <w:rPr>
          <w:rFonts w:cs="Times New Roman"/>
          <w:color w:val="000000" w:themeColor="text1"/>
          <w:sz w:val="22"/>
        </w:rPr>
        <w:t xml:space="preserve">research is the first research which investigates the </w:t>
      </w:r>
      <w:del w:id="76" w:author="Huang T  Dr (Surrey Business Schl)" w:date="2018-09-19T18:25:00Z">
        <w:r w:rsidR="00B17C65" w:rsidDel="00DE758E">
          <w:rPr>
            <w:rFonts w:cs="Times New Roman"/>
            <w:color w:val="000000" w:themeColor="text1"/>
            <w:sz w:val="22"/>
          </w:rPr>
          <w:delText xml:space="preserve">structural break </w:delText>
        </w:r>
      </w:del>
      <w:ins w:id="77" w:author="Huang T  Dr (Surrey Business Schl)" w:date="2018-09-19T18:25:00Z">
        <w:r w:rsidR="00DE758E">
          <w:rPr>
            <w:rFonts w:cs="Times New Roman"/>
            <w:color w:val="000000" w:themeColor="text1"/>
            <w:sz w:val="22"/>
          </w:rPr>
          <w:t xml:space="preserve">structural change </w:t>
        </w:r>
      </w:ins>
      <w:r w:rsidR="00B17C65">
        <w:rPr>
          <w:rFonts w:cs="Times New Roman"/>
          <w:color w:val="000000" w:themeColor="text1"/>
          <w:sz w:val="22"/>
        </w:rPr>
        <w:t xml:space="preserve">problem in forecasting retailer product sales. The data in retailer product sales at SKU level exhibit unique characteristics compared to data in other areas (e.g., </w:t>
      </w:r>
      <w:r w:rsidR="00B17C65" w:rsidRPr="001E17BA">
        <w:rPr>
          <w:rFonts w:cs="Times New Roman"/>
          <w:color w:val="000000" w:themeColor="text1"/>
          <w:sz w:val="22"/>
        </w:rPr>
        <w:t>macroeconomics</w:t>
      </w:r>
      <w:r w:rsidR="00B17C65">
        <w:rPr>
          <w:rFonts w:cs="Times New Roman"/>
          <w:color w:val="000000" w:themeColor="text1"/>
          <w:sz w:val="22"/>
        </w:rPr>
        <w:t xml:space="preserve">). Also, the methods which deal with the </w:t>
      </w:r>
      <w:del w:id="78" w:author="Huang T  Dr (Surrey Business Schl)" w:date="2018-09-19T18:25:00Z">
        <w:r w:rsidR="00B17C65" w:rsidDel="00DE758E">
          <w:rPr>
            <w:rFonts w:cs="Times New Roman"/>
            <w:color w:val="000000" w:themeColor="text1"/>
            <w:sz w:val="22"/>
          </w:rPr>
          <w:delText xml:space="preserve">structural break </w:delText>
        </w:r>
      </w:del>
      <w:ins w:id="79" w:author="Huang T  Dr (Surrey Business Schl)" w:date="2018-09-19T18:25:00Z">
        <w:r w:rsidR="00DE758E">
          <w:rPr>
            <w:rFonts w:cs="Times New Roman"/>
            <w:color w:val="000000" w:themeColor="text1"/>
            <w:sz w:val="22"/>
          </w:rPr>
          <w:t xml:space="preserve">structural change </w:t>
        </w:r>
      </w:ins>
      <w:r w:rsidR="00B17C65">
        <w:rPr>
          <w:rFonts w:cs="Times New Roman"/>
          <w:color w:val="000000" w:themeColor="text1"/>
          <w:sz w:val="22"/>
        </w:rPr>
        <w:t xml:space="preserve">problem by reducing the associated forecast bias come with </w:t>
      </w:r>
      <w:r w:rsidR="00CE011F">
        <w:rPr>
          <w:rFonts w:cs="Times New Roman"/>
          <w:color w:val="000000" w:themeColor="text1"/>
          <w:sz w:val="22"/>
        </w:rPr>
        <w:t xml:space="preserve">the </w:t>
      </w:r>
      <w:r w:rsidR="00B17C65">
        <w:rPr>
          <w:rFonts w:cs="Times New Roman"/>
          <w:color w:val="000000" w:themeColor="text1"/>
          <w:sz w:val="22"/>
        </w:rPr>
        <w:t>cost</w:t>
      </w:r>
      <w:r w:rsidR="00CE011F">
        <w:rPr>
          <w:rFonts w:cs="Times New Roman"/>
          <w:color w:val="000000" w:themeColor="text1"/>
          <w:sz w:val="22"/>
        </w:rPr>
        <w:t xml:space="preserve"> of </w:t>
      </w:r>
      <w:r w:rsidR="00B17C65">
        <w:rPr>
          <w:rFonts w:cs="Times New Roman"/>
          <w:color w:val="000000" w:themeColor="text1"/>
          <w:sz w:val="22"/>
        </w:rPr>
        <w:t>inflated forecast error variance</w:t>
      </w:r>
      <w:r w:rsidR="00CE011F">
        <w:rPr>
          <w:rFonts w:cs="Times New Roman"/>
          <w:color w:val="000000" w:themeColor="text1"/>
          <w:sz w:val="22"/>
        </w:rPr>
        <w:t xml:space="preserve"> (which also affects the forecasting accuracy</w:t>
      </w:r>
      <w:r w:rsidR="00A24CA1">
        <w:rPr>
          <w:rFonts w:cs="Times New Roman"/>
          <w:color w:val="000000" w:themeColor="text1"/>
          <w:sz w:val="22"/>
        </w:rPr>
        <w:t>, as discussed in later sections</w:t>
      </w:r>
      <w:r w:rsidR="00B17C65">
        <w:rPr>
          <w:rFonts w:cs="Times New Roman"/>
          <w:color w:val="000000" w:themeColor="text1"/>
          <w:sz w:val="22"/>
        </w:rPr>
        <w:t xml:space="preserve">). </w:t>
      </w:r>
      <w:r w:rsidR="00CE011F">
        <w:rPr>
          <w:rFonts w:cs="Times New Roman"/>
          <w:color w:val="000000" w:themeColor="text1"/>
          <w:sz w:val="22"/>
        </w:rPr>
        <w:t>Under such circumstances</w:t>
      </w:r>
      <w:r w:rsidR="00B17C65">
        <w:rPr>
          <w:rFonts w:cs="Times New Roman"/>
          <w:color w:val="000000" w:themeColor="text1"/>
          <w:sz w:val="22"/>
        </w:rPr>
        <w:t xml:space="preserve">, whether or not </w:t>
      </w:r>
      <w:r w:rsidR="00CE011F">
        <w:rPr>
          <w:rFonts w:cs="Times New Roman"/>
          <w:color w:val="000000" w:themeColor="text1"/>
          <w:sz w:val="22"/>
        </w:rPr>
        <w:t xml:space="preserve">we can improve the forecasting accuracy by dealing with the </w:t>
      </w:r>
      <w:del w:id="80" w:author="Huang T  Dr (Surrey Business Schl)" w:date="2018-09-19T18:25:00Z">
        <w:r w:rsidR="00CE011F" w:rsidDel="00DE758E">
          <w:rPr>
            <w:rFonts w:cs="Times New Roman"/>
            <w:color w:val="000000" w:themeColor="text1"/>
            <w:sz w:val="22"/>
          </w:rPr>
          <w:delText xml:space="preserve">structural break </w:delText>
        </w:r>
      </w:del>
      <w:ins w:id="81" w:author="Huang T  Dr (Surrey Business Schl)" w:date="2018-09-19T18:25:00Z">
        <w:r w:rsidR="00DE758E">
          <w:rPr>
            <w:rFonts w:cs="Times New Roman"/>
            <w:color w:val="000000" w:themeColor="text1"/>
            <w:sz w:val="22"/>
          </w:rPr>
          <w:t xml:space="preserve">structural change </w:t>
        </w:r>
      </w:ins>
      <w:r w:rsidR="00CE011F">
        <w:rPr>
          <w:rFonts w:cs="Times New Roman"/>
          <w:color w:val="000000" w:themeColor="text1"/>
          <w:sz w:val="22"/>
        </w:rPr>
        <w:t xml:space="preserve">problem becomes an empirical question. The final results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sidR="00CE011F">
        <w:rPr>
          <w:rFonts w:cs="Times New Roman"/>
          <w:color w:val="000000" w:themeColor="text1"/>
          <w:sz w:val="22"/>
        </w:rPr>
        <w:t xml:space="preserve"> </w:t>
      </w:r>
      <w:r w:rsidRPr="001E17BA">
        <w:rPr>
          <w:rFonts w:cs="Times New Roman"/>
          <w:color w:val="000000" w:themeColor="text1"/>
          <w:sz w:val="22"/>
        </w:rPr>
        <w:t>Second, unlike any earlier studies which rely on incorporating additional information on the marketing mix (which leads to additional cost), our methods rely on how limited promotional information could be effectively utilized. In practice, the change of the effect of the marketing activities may be caused by many factors (as mention</w:t>
      </w:r>
      <w:ins w:id="82" w:author="Huang T  Dr (Surrey Business Schl)" w:date="2018-09-20T18:04:00Z">
        <w:r w:rsidR="00A37253">
          <w:rPr>
            <w:rFonts w:cs="Times New Roman"/>
            <w:color w:val="000000" w:themeColor="text1"/>
            <w:sz w:val="22"/>
          </w:rPr>
          <w:t>ed</w:t>
        </w:r>
      </w:ins>
      <w:r w:rsidRPr="001E17BA">
        <w:rPr>
          <w:rFonts w:cs="Times New Roman"/>
          <w:color w:val="000000" w:themeColor="text1"/>
          <w:sz w:val="22"/>
        </w:rPr>
        <w:t xml:space="preserve"> above) for which the data are difficult</w:t>
      </w:r>
      <w:r w:rsidR="006A1F0B">
        <w:rPr>
          <w:rFonts w:cs="Times New Roman"/>
          <w:color w:val="000000" w:themeColor="text1"/>
          <w:sz w:val="22"/>
        </w:rPr>
        <w:t xml:space="preserve"> or infeasible</w:t>
      </w:r>
      <w:r w:rsidRPr="001E17BA">
        <w:rPr>
          <w:rFonts w:cs="Times New Roman"/>
          <w:color w:val="000000" w:themeColor="text1"/>
          <w:sz w:val="22"/>
        </w:rPr>
        <w:t xml:space="preserve"> to collect or measure. </w:t>
      </w:r>
      <w:r w:rsidR="00594B7F">
        <w:rPr>
          <w:rFonts w:cs="Times New Roman"/>
          <w:color w:val="000000" w:themeColor="text1"/>
          <w:sz w:val="22"/>
        </w:rPr>
        <w:t xml:space="preserve">Therefore, our </w:t>
      </w:r>
      <w:r w:rsidR="00594B7F">
        <w:rPr>
          <w:rFonts w:cs="Times New Roman"/>
          <w:color w:val="000000" w:themeColor="text1"/>
          <w:sz w:val="22"/>
        </w:rPr>
        <w:lastRenderedPageBreak/>
        <w:t>methods add value</w:t>
      </w:r>
      <w:del w:id="83" w:author="Huang T  Dr (Surrey Business Schl)" w:date="2018-09-20T18:04:00Z">
        <w:r w:rsidR="00594B7F" w:rsidDel="00E5291F">
          <w:rPr>
            <w:rFonts w:cs="Times New Roman"/>
            <w:color w:val="000000" w:themeColor="text1"/>
            <w:sz w:val="22"/>
          </w:rPr>
          <w:delText>s</w:delText>
        </w:r>
      </w:del>
      <w:r w:rsidR="00594B7F">
        <w:rPr>
          <w:rFonts w:cs="Times New Roman"/>
          <w:color w:val="000000" w:themeColor="text1"/>
          <w:sz w:val="22"/>
        </w:rPr>
        <w:t xml:space="preserve"> without incurring additional costs</w:t>
      </w:r>
      <w:r w:rsidR="006A1F0B">
        <w:rPr>
          <w:rFonts w:cs="Times New Roman"/>
          <w:color w:val="000000" w:themeColor="text1"/>
          <w:sz w:val="22"/>
        </w:rPr>
        <w:t xml:space="preserve"> to retailers</w:t>
      </w:r>
      <w:r w:rsidR="00594B7F">
        <w:rPr>
          <w:rFonts w:cs="Times New Roman"/>
          <w:color w:val="000000" w:themeColor="text1"/>
          <w:sz w:val="22"/>
        </w:rPr>
        <w:t xml:space="preserve">. </w:t>
      </w:r>
      <w:r w:rsidRPr="001E17BA">
        <w:rPr>
          <w:rFonts w:cs="Times New Roman"/>
          <w:color w:val="000000" w:themeColor="text1"/>
          <w:sz w:val="22"/>
        </w:rPr>
        <w:t xml:space="preserve">Third, our research provides an 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03087BF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787B11A" w14:textId="377E1952" w:rsidR="004C569C" w:rsidRDefault="004C569C" w:rsidP="00B1395E">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sidR="00B34911">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w:t>
      </w:r>
      <w:del w:id="84" w:author="Huang T  Dr (Surrey Business Schl)" w:date="2018-09-19T18:25:00Z">
        <w:r w:rsidRPr="001E17BA" w:rsidDel="00DE758E">
          <w:rPr>
            <w:rFonts w:cs="Times New Roman"/>
            <w:color w:val="000000" w:themeColor="text1"/>
            <w:sz w:val="22"/>
          </w:rPr>
          <w:delText xml:space="preserve">structural break </w:delText>
        </w:r>
      </w:del>
      <w:ins w:id="85"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In section 4, we introduce two </w:t>
      </w:r>
      <w:r w:rsidR="00AC0225">
        <w:rPr>
          <w:rFonts w:cs="Times New Roman"/>
          <w:color w:val="000000" w:themeColor="text1"/>
          <w:sz w:val="22"/>
        </w:rPr>
        <w:t>methods</w:t>
      </w:r>
      <w:r w:rsidRPr="001E17BA">
        <w:rPr>
          <w:rFonts w:cs="Times New Roman"/>
          <w:color w:val="000000" w:themeColor="text1"/>
          <w:sz w:val="22"/>
        </w:rPr>
        <w:t xml:space="preserve"> which </w:t>
      </w:r>
      <w:r w:rsidR="00AC0225">
        <w:rPr>
          <w:rFonts w:cs="Times New Roman"/>
          <w:color w:val="000000" w:themeColor="text1"/>
          <w:sz w:val="22"/>
        </w:rPr>
        <w:t xml:space="preserve">are used in the macroeconomics area to deal with the </w:t>
      </w:r>
      <w:del w:id="86" w:author="Huang T  Dr (Surrey Business Schl)" w:date="2018-09-19T18:25:00Z">
        <w:r w:rsidR="00AC0225" w:rsidDel="00DE758E">
          <w:rPr>
            <w:rFonts w:cs="Times New Roman"/>
            <w:color w:val="000000" w:themeColor="text1"/>
            <w:sz w:val="22"/>
          </w:rPr>
          <w:delText xml:space="preserve">structural break </w:delText>
        </w:r>
      </w:del>
      <w:ins w:id="87" w:author="Huang T  Dr (Surrey Business Schl)" w:date="2018-09-19T18:25:00Z">
        <w:r w:rsidR="00DE758E">
          <w:rPr>
            <w:rFonts w:cs="Times New Roman"/>
            <w:color w:val="000000" w:themeColor="text1"/>
            <w:sz w:val="22"/>
          </w:rPr>
          <w:t xml:space="preserve">structural change </w:t>
        </w:r>
      </w:ins>
      <w:r w:rsidR="00AC0225">
        <w:rPr>
          <w:rFonts w:cs="Times New Roman"/>
          <w:color w:val="000000" w:themeColor="text1"/>
          <w:sz w:val="22"/>
        </w:rPr>
        <w:t>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sidR="00A71A0C">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in order to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16FF9391" w14:textId="77777777" w:rsidR="00B1395E" w:rsidRPr="001E17BA" w:rsidRDefault="00B1395E" w:rsidP="00B1395E">
      <w:pPr>
        <w:shd w:val="clear" w:color="auto" w:fill="FFFFFF" w:themeFill="background1"/>
        <w:spacing w:after="0" w:line="360" w:lineRule="auto"/>
        <w:rPr>
          <w:rFonts w:cs="Times New Roman"/>
          <w:color w:val="000000" w:themeColor="text1"/>
          <w:sz w:val="22"/>
        </w:rPr>
      </w:pPr>
    </w:p>
    <w:p w14:paraId="2BA22983" w14:textId="77777777" w:rsidR="004C569C" w:rsidRPr="001E17BA" w:rsidRDefault="004C569C" w:rsidP="00B1395E">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14:paraId="071F42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550E0D8" w14:textId="3709232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(L. Cooper et al., 1999; L. G.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14:paraId="1ACEAC8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BDFD75" w14:textId="0B0463C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w:t>
      </w:r>
      <w:r w:rsidRPr="001E17BA">
        <w:rPr>
          <w:rFonts w:cs="Times New Roman"/>
          <w:color w:val="000000" w:themeColor="text1"/>
          <w:sz w:val="22"/>
        </w:rPr>
        <w:lastRenderedPageBreak/>
        <w:t xml:space="preserve">promotional information within the same product category of the focal product.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(Blattberg, Briesch, &amp; Fox,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UmVjTnVtPjE2MzwvUmVjTnVtPjxEaXNwbGF5VGV4dD4oUi4gTC4gQW5kcmV3cywgQ3VycmltLCBM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PEVuZE5vdGU+PENpdGU+PEF1dGhvcj5XaXR0aW5rPC9BdXRob3I+PFllYXI+MTk4ODwvWWVhcj48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(R. L. Andrews, Currim, Leeflang, &amp; Lim, 2008; Dekimpe, Hanssens, &amp; Silva-Risso, 1999; Wedel &amp; Zhang, 2004; Wittink, Addona, Hawkes, &amp; Porter, 1988)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(Mace &amp; Neslin, 2004; Van Heerde, Gupta, &amp; Wittink, 2003)</w:t>
      </w:r>
      <w:r w:rsidRPr="001E17BA">
        <w:rPr>
          <w:rFonts w:cs="Times New Roman"/>
          <w:color w:val="000000" w:themeColor="text1"/>
          <w:sz w:val="22"/>
        </w:rPr>
        <w:fldChar w:fldCharType="end"/>
      </w:r>
      <w:r w:rsidRPr="001E17BA">
        <w:rPr>
          <w:rFonts w:cs="Times New Roman"/>
          <w:color w:val="000000" w:themeColor="text1"/>
          <w:sz w:val="22"/>
        </w:rPr>
        <w:t>.</w:t>
      </w:r>
    </w:p>
    <w:p w14:paraId="64B1246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ACD83E3" w14:textId="0C360BB1" w:rsidR="004C569C" w:rsidRDefault="002B2EC7" w:rsidP="00653C51">
      <w:pPr>
        <w:shd w:val="clear" w:color="auto" w:fill="FFFFFF" w:themeFill="background1"/>
        <w:spacing w:after="0" w:line="360" w:lineRule="auto"/>
        <w:rPr>
          <w:rFonts w:cs="Times New Roman"/>
          <w:bCs/>
          <w:color w:val="000000" w:themeColor="text1"/>
          <w:sz w:val="22"/>
        </w:rPr>
      </w:pPr>
      <w:r>
        <w:rPr>
          <w:rFonts w:cs="Times New Roman"/>
          <w:color w:val="000000" w:themeColor="text1"/>
          <w:sz w:val="22"/>
        </w:rPr>
        <w:t>The studies above all assume constant effect of marketing activities. However, e</w:t>
      </w:r>
      <w:r w:rsidR="004C569C" w:rsidRPr="001E17BA">
        <w:rPr>
          <w:rFonts w:cs="Times New Roman"/>
          <w:color w:val="000000" w:themeColor="text1"/>
          <w:sz w:val="22"/>
        </w:rPr>
        <w:t>vidence has accumulated and shows that the effect of marketing activities including prices and promotions may change over time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EA41AC">
        <w:rPr>
          <w:rFonts w:cs="Times New Roman"/>
          <w:bCs/>
          <w:color w:val="000000" w:themeColor="text1"/>
          <w:sz w:val="22"/>
        </w:rPr>
        <w:instrText xml:space="preserve"> ADDIN EN.CITE </w:instrText>
      </w:r>
      <w:r w:rsidR="00EA41AC">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EA41AC">
        <w:rPr>
          <w:rFonts w:cs="Times New Roman"/>
          <w:bCs/>
          <w:color w:val="000000" w:themeColor="text1"/>
          <w:sz w:val="22"/>
        </w:rPr>
        <w:instrText xml:space="preserve"> ADDIN EN.CITE.DATA </w:instrText>
      </w:r>
      <w:r w:rsidR="00EA41AC">
        <w:rPr>
          <w:rFonts w:cs="Times New Roman"/>
          <w:bCs/>
          <w:color w:val="000000" w:themeColor="text1"/>
          <w:sz w:val="22"/>
        </w:rPr>
      </w:r>
      <w:r w:rsidR="00EA41AC">
        <w:rPr>
          <w:rFonts w:cs="Times New Roman"/>
          <w:bCs/>
          <w:color w:val="000000" w:themeColor="text1"/>
          <w:sz w:val="22"/>
        </w:rPr>
        <w:fldChar w:fldCharType="end"/>
      </w:r>
      <w:r w:rsidR="004C569C" w:rsidRPr="001E17BA">
        <w:rPr>
          <w:rFonts w:cs="Times New Roman"/>
          <w:bCs/>
          <w:color w:val="000000" w:themeColor="text1"/>
          <w:sz w:val="22"/>
        </w:rPr>
      </w:r>
      <w:r w:rsidR="004C569C" w:rsidRPr="001E17BA">
        <w:rPr>
          <w:rFonts w:cs="Times New Roman"/>
          <w:bCs/>
          <w:color w:val="000000" w:themeColor="text1"/>
          <w:sz w:val="22"/>
        </w:rPr>
        <w:fldChar w:fldCharType="separate"/>
      </w:r>
      <w:r w:rsidR="00EA41AC">
        <w:rPr>
          <w:rFonts w:cs="Times New Roman"/>
          <w:bCs/>
          <w:noProof/>
          <w:color w:val="000000" w:themeColor="text1"/>
          <w:sz w:val="22"/>
        </w:rPr>
        <w:t>(e.g. Houston &amp; Weiss, 1975; Little, 1966; Mahajan, Bretschneider, &amp; Bradford, 1980; Moinpour, McCullough, &amp; MacLachlan, 1976; Monroe &amp; Guiltinan, 1975; Morrison, 1966; Myers, 1971; Myers &amp; Nicosia, 1970; Wichern &amp; Jones, 1977; Wildt, 1976; Winer, 1979)</w:t>
      </w:r>
      <w:r w:rsidR="004C569C" w:rsidRPr="001E17BA">
        <w:rPr>
          <w:rFonts w:cs="Times New Roman"/>
          <w:bCs/>
          <w:color w:val="000000" w:themeColor="text1"/>
          <w:sz w:val="22"/>
        </w:rPr>
        <w:fldChar w:fldCharType="end"/>
      </w:r>
      <w:r w:rsidR="00A5202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(1976)</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and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and Winer (1983)</w:t>
      </w:r>
      <w:r w:rsidR="004C569C" w:rsidRPr="001E17BA">
        <w:rPr>
          <w:rFonts w:cs="Times New Roman"/>
          <w:bCs/>
          <w:color w:val="000000" w:themeColor="text1"/>
          <w:sz w:val="22"/>
        </w:rPr>
        <w:fldChar w:fldCharType="end"/>
      </w:r>
      <w:r w:rsidR="004C569C"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004C569C" w:rsidRPr="001E17BA">
        <w:rPr>
          <w:rFonts w:cs="Times New Roman"/>
          <w:bCs/>
          <w:color w:val="000000" w:themeColor="text1"/>
          <w:sz w:val="22"/>
        </w:rPr>
        <w:t xml:space="preserve">ustomers may also display a change in their tastes and preferences. This can occur when customers accumulate more knowledge of the </w:t>
      </w:r>
      <w:r w:rsidR="004C569C" w:rsidRPr="001E17BA">
        <w:rPr>
          <w:rFonts w:cs="Times New Roman"/>
          <w:bCs/>
          <w:noProof/>
          <w:color w:val="000000" w:themeColor="text1"/>
          <w:sz w:val="22"/>
        </w:rPr>
        <w:t>product</w:t>
      </w:r>
      <w:r w:rsidR="004C569C" w:rsidRPr="001E17BA">
        <w:rPr>
          <w:rFonts w:cs="Times New Roman"/>
          <w:bCs/>
          <w:color w:val="000000" w:themeColor="text1"/>
          <w:sz w:val="22"/>
        </w:rPr>
        <w:t xml:space="preserve">, when they seek variety, and when they reach a different social status and decide to adopt a different lifestyle </w:t>
      </w:r>
      <w:r w:rsidR="004C569C" w:rsidRPr="001E17BA">
        <w:rPr>
          <w:rFonts w:cs="Times New Roman"/>
          <w:bCs/>
          <w:color w:val="000000" w:themeColor="text1"/>
          <w:sz w:val="22"/>
        </w:rPr>
        <w:fldChar w:fldCharType="begin"/>
      </w:r>
      <w:r w:rsidR="00EA41AC">
        <w:rPr>
          <w:rFonts w:cs="Times New Roman"/>
          <w:bCs/>
          <w:color w:val="000000" w:themeColor="text1"/>
          <w:sz w:val="22"/>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EA41AC">
        <w:rPr>
          <w:rFonts w:cs="Times New Roman"/>
          <w:bCs/>
          <w:noProof/>
          <w:color w:val="000000" w:themeColor="text1"/>
          <w:sz w:val="22"/>
        </w:rPr>
        <w:t>(Meeran et al.,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These individual changes may then lead to substantial aggregate effects. Research at store level finds that the </w:t>
      </w:r>
      <w:r w:rsidR="004C569C"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004C569C"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C569C" w:rsidRPr="001E17BA">
        <w:rPr>
          <w:rFonts w:cs="Times New Roman"/>
          <w:color w:val="000000" w:themeColor="text1"/>
          <w:sz w:val="22"/>
        </w:rPr>
        <w:fldChar w:fldCharType="separate"/>
      </w:r>
      <w:r w:rsidR="00EA41AC">
        <w:rPr>
          <w:rFonts w:cs="Times New Roman"/>
          <w:noProof/>
          <w:color w:val="000000" w:themeColor="text1"/>
          <w:sz w:val="22"/>
        </w:rPr>
        <w:t>(Nijs, Dekimpe, Steenkamps, &amp; Hanssens, 2001; Van Heerde, Srinivasan, &amp; Dekimpe, 2008)</w:t>
      </w:r>
      <w:r w:rsidR="004C569C" w:rsidRPr="001E17BA">
        <w:rPr>
          <w:rFonts w:cs="Times New Roman"/>
          <w:color w:val="000000" w:themeColor="text1"/>
          <w:sz w:val="22"/>
        </w:rPr>
        <w:fldChar w:fldCharType="end"/>
      </w:r>
      <w:r w:rsidR="004C569C" w:rsidRPr="001E17BA">
        <w:rPr>
          <w:rFonts w:cs="Times New Roman"/>
          <w:color w:val="000000" w:themeColor="text1"/>
          <w:sz w:val="22"/>
        </w:rPr>
        <w:t>. Lastly, t</w:t>
      </w:r>
      <w:r w:rsidR="004C569C" w:rsidRPr="001E17BA">
        <w:rPr>
          <w:rFonts w:cs="Times New Roman"/>
          <w:bCs/>
          <w:color w:val="000000" w:themeColor="text1"/>
          <w:sz w:val="22"/>
        </w:rPr>
        <w:t xml:space="preserve">he effect of prices and promotions may change during the different stages of the product </w:t>
      </w:r>
      <w:r w:rsidR="004C569C" w:rsidRPr="001E17BA">
        <w:rPr>
          <w:rFonts w:cs="Times New Roman"/>
          <w:bCs/>
          <w:noProof/>
          <w:color w:val="000000" w:themeColor="text1"/>
          <w:sz w:val="22"/>
        </w:rPr>
        <w:t>lifecycle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EA41AC">
        <w:rPr>
          <w:rFonts w:cs="Times New Roman"/>
          <w:bCs/>
          <w:color w:val="000000" w:themeColor="text1"/>
          <w:sz w:val="22"/>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4C569C" w:rsidRPr="001E17BA">
        <w:rPr>
          <w:rFonts w:cs="Times New Roman"/>
          <w:bCs/>
          <w:color w:val="000000" w:themeColor="text1"/>
          <w:sz w:val="22"/>
        </w:rPr>
        <w:fldChar w:fldCharType="separate"/>
      </w:r>
      <w:r w:rsidR="00EA41AC">
        <w:rPr>
          <w:rFonts w:cs="Times New Roman"/>
          <w:bCs/>
          <w:noProof/>
          <w:color w:val="000000" w:themeColor="text1"/>
          <w:sz w:val="22"/>
        </w:rPr>
        <w:t>(Mahajan et al., 1980)</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Overall, changes in the effect of marketing activities and consumer responses on </w:t>
      </w:r>
      <w:r w:rsidR="004C569C" w:rsidRPr="001E17BA">
        <w:rPr>
          <w:rFonts w:cs="Times New Roman"/>
          <w:bCs/>
          <w:noProof/>
          <w:color w:val="000000" w:themeColor="text1"/>
          <w:sz w:val="22"/>
        </w:rPr>
        <w:t>sales, however,</w:t>
      </w:r>
      <w:r w:rsidR="004C569C" w:rsidRPr="001E17BA">
        <w:rPr>
          <w:rFonts w:cs="Times New Roman"/>
          <w:bCs/>
          <w:color w:val="000000" w:themeColor="text1"/>
          <w:sz w:val="22"/>
        </w:rPr>
        <w:t xml:space="preserve"> has been overlooked by previous studies in the forecasting literature. </w:t>
      </w:r>
    </w:p>
    <w:p w14:paraId="6E87BE0E" w14:textId="77777777" w:rsidR="00653C51" w:rsidRPr="001E17BA" w:rsidRDefault="00653C51" w:rsidP="00653C51">
      <w:pPr>
        <w:shd w:val="clear" w:color="auto" w:fill="FFFFFF" w:themeFill="background1"/>
        <w:spacing w:after="0" w:line="360" w:lineRule="auto"/>
        <w:rPr>
          <w:rFonts w:cs="Times New Roman"/>
          <w:color w:val="000000" w:themeColor="text1"/>
          <w:sz w:val="22"/>
        </w:rPr>
      </w:pPr>
    </w:p>
    <w:p w14:paraId="394995D3" w14:textId="67FA976A" w:rsidR="004C569C" w:rsidRPr="001E17BA" w:rsidRDefault="004C569C" w:rsidP="00653C51">
      <w:pPr>
        <w:pStyle w:val="Heading2"/>
        <w:spacing w:before="0"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w:t>
      </w:r>
      <w:del w:id="88" w:author="Huang T  Dr (Surrey Business Schl)" w:date="2018-09-19T18:25:00Z">
        <w:r w:rsidRPr="001E17BA" w:rsidDel="00DE758E">
          <w:rPr>
            <w:rFonts w:cs="Times New Roman"/>
            <w:sz w:val="22"/>
            <w:szCs w:val="22"/>
          </w:rPr>
          <w:delText xml:space="preserve">break </w:delText>
        </w:r>
      </w:del>
      <w:ins w:id="89" w:author="Huang T  Dr (Surrey Business Schl)" w:date="2018-09-19T18:25:00Z">
        <w:r w:rsidR="00DE758E">
          <w:rPr>
            <w:rFonts w:cs="Times New Roman"/>
            <w:sz w:val="22"/>
            <w:szCs w:val="22"/>
          </w:rPr>
          <w:t>change</w:t>
        </w:r>
        <w:r w:rsidR="00DE758E" w:rsidRPr="001E17BA">
          <w:rPr>
            <w:rFonts w:cs="Times New Roman"/>
            <w:sz w:val="22"/>
            <w:szCs w:val="22"/>
          </w:rPr>
          <w:t xml:space="preserve"> </w:t>
        </w:r>
      </w:ins>
      <w:r w:rsidRPr="001E17BA">
        <w:rPr>
          <w:rFonts w:cs="Times New Roman"/>
          <w:sz w:val="22"/>
          <w:szCs w:val="22"/>
        </w:rPr>
        <w:t xml:space="preserve">and potential forecast </w:t>
      </w:r>
      <w:r w:rsidR="009E4FFF">
        <w:rPr>
          <w:rFonts w:cs="Times New Roman"/>
          <w:sz w:val="22"/>
          <w:szCs w:val="22"/>
        </w:rPr>
        <w:t>bias</w:t>
      </w:r>
    </w:p>
    <w:p w14:paraId="57058AF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714B02D" w14:textId="0D245116" w:rsidR="00C4242D" w:rsidRDefault="004C569C" w:rsidP="004F32B8">
      <w:pPr>
        <w:shd w:val="clear" w:color="auto" w:fill="FFFFFF" w:themeFill="background1"/>
        <w:spacing w:after="0" w:line="360" w:lineRule="auto"/>
        <w:rPr>
          <w:ins w:id="90" w:author="韬 黄" w:date="2018-09-25T20:44:00Z"/>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marketing activities at different points in time such as price changes and promotions on product </w:t>
      </w:r>
      <w:r w:rsidRPr="001E17BA">
        <w:rPr>
          <w:rFonts w:cs="Times New Roman"/>
          <w:bCs/>
          <w:noProof/>
          <w:color w:val="000000" w:themeColor="text1"/>
          <w:sz w:val="22"/>
        </w:rPr>
        <w:t xml:space="preserve">sales. </w:t>
      </w:r>
      <w:r w:rsidRPr="001E17BA">
        <w:rPr>
          <w:rFonts w:cs="Times New Roman"/>
          <w:color w:val="000000" w:themeColor="text1"/>
          <w:sz w:val="22"/>
        </w:rPr>
        <w:t xml:space="preserve">As a result, the generated forecasts will potentially be biased and less accurate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w:t>
      </w:r>
      <w:del w:id="91" w:author="Huang T  Dr (Surrey Business Schl)" w:date="2018-09-19T18:25:00Z">
        <w:r w:rsidRPr="001E17BA" w:rsidDel="00DE758E">
          <w:rPr>
            <w:rFonts w:cs="Times New Roman"/>
            <w:color w:val="000000" w:themeColor="text1"/>
            <w:sz w:val="22"/>
          </w:rPr>
          <w:delText xml:space="preserve">structural break </w:delText>
        </w:r>
      </w:del>
      <w:ins w:id="92"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and has been addressed </w:t>
      </w:r>
      <w:ins w:id="93" w:author="韬 黄" w:date="2018-10-05T11:41:00Z">
        <w:r w:rsidR="000806F7" w:rsidRPr="004F32B8">
          <w:rPr>
            <w:rFonts w:cs="Times New Roman"/>
            <w:color w:val="833C0B" w:themeColor="accent2" w:themeShade="80"/>
            <w:sz w:val="22"/>
            <w:rPrChange w:id="94" w:author="韬 黄" w:date="2018-10-05T11:41:00Z">
              <w:rPr>
                <w:rFonts w:cs="Times New Roman"/>
                <w:color w:val="000000" w:themeColor="text1"/>
                <w:sz w:val="22"/>
              </w:rPr>
            </w:rPrChange>
          </w:rPr>
          <w:t xml:space="preserve">by </w:t>
        </w:r>
        <w:r w:rsidR="000806F7" w:rsidRPr="004F32B8">
          <w:rPr>
            <w:rFonts w:cs="Times New Roman"/>
            <w:color w:val="833C0B" w:themeColor="accent2" w:themeShade="80"/>
            <w:sz w:val="22"/>
            <w:rPrChange w:id="95" w:author="韬 黄" w:date="2018-10-05T11:41:00Z">
              <w:rPr>
                <w:rFonts w:cs="Times New Roman"/>
                <w:color w:val="000000" w:themeColor="text1"/>
                <w:sz w:val="22"/>
              </w:rPr>
            </w:rPrChange>
          </w:rPr>
          <w:lastRenderedPageBreak/>
          <w:t xml:space="preserve">previous studies especially </w:t>
        </w:r>
      </w:ins>
      <w:r w:rsidRPr="001E17BA">
        <w:rPr>
          <w:rFonts w:cs="Times New Roman"/>
          <w:color w:val="000000" w:themeColor="text1"/>
          <w:sz w:val="22"/>
        </w:rPr>
        <w:t>in the macroeconomics literature</w:t>
      </w:r>
      <w:ins w:id="96" w:author="韬 黄" w:date="2018-09-26T17:56:00Z">
        <w:r w:rsidR="00C028F9">
          <w:rPr>
            <w:rStyle w:val="FootnoteReference"/>
            <w:rFonts w:cs="Times New Roman"/>
            <w:color w:val="000000" w:themeColor="text1"/>
            <w:sz w:val="22"/>
          </w:rPr>
          <w:footnoteReference w:id="2"/>
        </w:r>
      </w:ins>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004407C4">
        <w:rPr>
          <w:rFonts w:cs="Times New Roman"/>
          <w:color w:val="000000" w:themeColor="text1"/>
          <w:sz w:val="22"/>
        </w:rPr>
        <w:instrText xml:space="preserve"> ADDIN EN.CITE </w:instrText>
      </w:r>
      <w:r w:rsidR="004407C4">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004407C4">
        <w:rPr>
          <w:rFonts w:cs="Times New Roman"/>
          <w:color w:val="000000" w:themeColor="text1"/>
          <w:sz w:val="22"/>
        </w:rPr>
        <w:instrText xml:space="preserve"> ADDIN EN.CITE.DATA </w:instrText>
      </w:r>
      <w:r w:rsidR="004407C4">
        <w:rPr>
          <w:rFonts w:cs="Times New Roman"/>
          <w:color w:val="000000" w:themeColor="text1"/>
          <w:sz w:val="22"/>
        </w:rPr>
      </w:r>
      <w:r w:rsidR="004407C4">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4407C4">
        <w:rPr>
          <w:rFonts w:cs="Times New Roman"/>
          <w:noProof/>
          <w:color w:val="000000" w:themeColor="text1"/>
          <w:sz w:val="22"/>
        </w:rPr>
        <w:t>(e.g., Castle, Doornik, &amp; Hendry, 2008; Hendry, 2018; H. M. Pesaran &amp; 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H. M. 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demonstrate</w:t>
      </w:r>
      <w:r w:rsidRPr="001E17BA">
        <w:rPr>
          <w:rFonts w:cs="Times New Roman"/>
          <w:color w:val="000000" w:themeColor="text1"/>
          <w:sz w:val="22"/>
        </w:rPr>
        <w:t xml:space="preserve"> analytically how a </w:t>
      </w:r>
      <w:del w:id="100" w:author="Huang T  Dr (Surrey Business Schl)" w:date="2018-09-19T18:25:00Z">
        <w:r w:rsidRPr="001E17BA" w:rsidDel="00DE758E">
          <w:rPr>
            <w:rFonts w:cs="Times New Roman"/>
            <w:color w:val="000000" w:themeColor="text1"/>
            <w:sz w:val="22"/>
          </w:rPr>
          <w:delText xml:space="preserve">structural break </w:delText>
        </w:r>
      </w:del>
      <w:ins w:id="101"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may lead to forecast bias using a simple regression model</w:t>
      </w:r>
      <w:ins w:id="102" w:author="韬 黄" w:date="2018-09-25T20:43:00Z">
        <w:r w:rsidR="00C4242D">
          <w:rPr>
            <w:rFonts w:cs="Times New Roman"/>
            <w:color w:val="000000" w:themeColor="text1"/>
            <w:sz w:val="22"/>
          </w:rPr>
          <w:t xml:space="preserve"> without an intercept</w:t>
        </w:r>
      </w:ins>
      <w:ins w:id="103" w:author="韬 黄" w:date="2018-09-26T17:56:00Z">
        <w:r w:rsidR="00034593">
          <w:rPr>
            <w:rStyle w:val="FootnoteReference"/>
            <w:rFonts w:cs="Times New Roman"/>
            <w:color w:val="000000" w:themeColor="text1"/>
            <w:sz w:val="22"/>
          </w:rPr>
          <w:footnoteReference w:id="3"/>
        </w:r>
      </w:ins>
      <w:ins w:id="108" w:author="Huang T  Dr (Surrey Business Schl)" w:date="2018-09-19T18:26:00Z">
        <w:del w:id="109" w:author="韬 黄" w:date="2018-09-26T17:56:00Z">
          <w:r w:rsidR="00D6301A" w:rsidDel="00C028F9">
            <w:rPr>
              <w:rStyle w:val="FootnoteReference"/>
              <w:rFonts w:cs="Times New Roman"/>
              <w:color w:val="000000" w:themeColor="text1"/>
              <w:sz w:val="22"/>
            </w:rPr>
            <w:footnoteReference w:id="4"/>
          </w:r>
        </w:del>
      </w:ins>
      <w:ins w:id="130" w:author="韬 黄" w:date="2018-10-05T11:43:00Z">
        <w:r w:rsidR="004F32B8">
          <w:rPr>
            <w:rFonts w:cs="Times New Roman" w:hint="eastAsia"/>
            <w:color w:val="000000" w:themeColor="text1"/>
            <w:sz w:val="22"/>
          </w:rPr>
          <w:t xml:space="preserve">. </w:t>
        </w:r>
      </w:ins>
      <w:del w:id="131" w:author="韬 黄" w:date="2018-10-05T11:43:00Z">
        <w:r w:rsidRPr="001E17BA" w:rsidDel="004F32B8">
          <w:rPr>
            <w:rFonts w:cs="Times New Roman"/>
            <w:color w:val="000000" w:themeColor="text1"/>
            <w:sz w:val="22"/>
          </w:rPr>
          <w:delText xml:space="preserve">. </w:delText>
        </w:r>
      </w:del>
      <w:ins w:id="132" w:author="韬 黄" w:date="2018-09-26T18:02:00Z">
        <w:r w:rsidR="0052155A">
          <w:rPr>
            <w:rFonts w:cs="Times New Roman"/>
            <w:color w:val="C45911" w:themeColor="accent2" w:themeShade="BF"/>
            <w:sz w:val="22"/>
          </w:rPr>
          <w:t>For example</w:t>
        </w:r>
      </w:ins>
      <w:ins w:id="133" w:author="韬 黄" w:date="2018-09-26T17:55:00Z">
        <w:r w:rsidR="00E76565">
          <w:rPr>
            <w:rFonts w:cs="Times New Roman"/>
            <w:color w:val="C45911" w:themeColor="accent2" w:themeShade="BF"/>
            <w:sz w:val="22"/>
          </w:rPr>
          <w:t>,</w:t>
        </w:r>
      </w:ins>
      <w:ins w:id="134" w:author="韬 黄" w:date="2018-09-26T18:02:00Z">
        <w:r w:rsidR="0052155A">
          <w:rPr>
            <w:rFonts w:cs="Times New Roman"/>
            <w:color w:val="C45911" w:themeColor="accent2" w:themeShade="BF"/>
            <w:sz w:val="22"/>
          </w:rPr>
          <w:t xml:space="preserve"> for the time period of</w:t>
        </w:r>
      </w:ins>
      <w:ins w:id="135" w:author="韬 黄" w:date="2018-09-25T20:47:00Z">
        <w:r w:rsidR="00C4242D">
          <w:rPr>
            <w:rFonts w:cs="Times New Roman"/>
            <w:color w:val="C45911" w:themeColor="accent2" w:themeShade="BF"/>
            <w:sz w:val="22"/>
          </w:rPr>
          <w:t xml:space="preserve"> </w:t>
        </w:r>
      </w:ins>
      <m:oMath>
        <m:r>
          <w:ins w:id="136" w:author="韬 黄" w:date="2018-09-26T18:02:00Z">
            <w:rPr>
              <w:rFonts w:ascii="Cambria Math" w:hAnsi="Cambria Math" w:cs="Times New Roman"/>
              <w:color w:val="C45911" w:themeColor="accent2" w:themeShade="BF"/>
              <w:sz w:val="22"/>
            </w:rPr>
            <m:t>[1:T]</m:t>
          </w:ins>
        </m:r>
      </m:oMath>
      <w:ins w:id="137" w:author="韬 黄" w:date="2018-09-26T18:02:00Z">
        <w:r w:rsidR="0052155A">
          <w:rPr>
            <w:rFonts w:cs="Times New Roman"/>
            <w:color w:val="C45911" w:themeColor="accent2" w:themeShade="BF"/>
            <w:sz w:val="22"/>
          </w:rPr>
          <w:t xml:space="preserve">, </w:t>
        </w:r>
      </w:ins>
      <w:ins w:id="138" w:author="韬 黄" w:date="2018-09-25T20:47:00Z">
        <w:r w:rsidR="00C4242D">
          <w:rPr>
            <w:rFonts w:cs="Times New Roman"/>
            <w:color w:val="C45911" w:themeColor="accent2" w:themeShade="BF"/>
            <w:sz w:val="22"/>
          </w:rPr>
          <w:t>t</w:t>
        </w:r>
      </w:ins>
      <w:ins w:id="139" w:author="韬 黄" w:date="2018-09-25T20:45:00Z">
        <w:r w:rsidR="00C4242D">
          <w:rPr>
            <w:rFonts w:cs="Times New Roman"/>
            <w:color w:val="C45911" w:themeColor="accent2" w:themeShade="BF"/>
            <w:sz w:val="22"/>
          </w:rPr>
          <w:t xml:space="preserve">he </w:t>
        </w:r>
        <w:r w:rsidR="00C4242D" w:rsidRPr="0006131A">
          <w:rPr>
            <w:rFonts w:cs="Times New Roman"/>
            <w:color w:val="C45911" w:themeColor="accent2" w:themeShade="BF"/>
            <w:sz w:val="22"/>
          </w:rPr>
          <w:t xml:space="preserve">unobserved </w:t>
        </w:r>
        <w:r w:rsidR="00C4242D">
          <w:rPr>
            <w:rFonts w:cs="Times New Roman"/>
            <w:color w:val="C45911" w:themeColor="accent2" w:themeShade="BF"/>
            <w:sz w:val="22"/>
          </w:rPr>
          <w:t>data generating process is:</w:t>
        </w:r>
      </w:ins>
    </w:p>
    <w:p w14:paraId="0D91AD32" w14:textId="167FA1D2" w:rsidR="00C4242D" w:rsidRPr="00BE7652" w:rsidRDefault="004E2920">
      <w:pPr>
        <w:shd w:val="clear" w:color="auto" w:fill="FFFFFF" w:themeFill="background1"/>
        <w:spacing w:after="0" w:line="360" w:lineRule="auto"/>
        <w:jc w:val="center"/>
        <w:rPr>
          <w:ins w:id="140" w:author="韬 黄" w:date="2018-09-25T20:44:00Z"/>
          <w:rFonts w:cs="Times New Roman"/>
          <w:color w:val="C45911" w:themeColor="accent2" w:themeShade="BF"/>
          <w:sz w:val="22"/>
        </w:rPr>
      </w:pPr>
      <m:oMath>
        <m:sSub>
          <m:sSubPr>
            <m:ctrlPr>
              <w:ins w:id="141" w:author="韬 黄" w:date="2018-09-25T20:44:00Z">
                <w:rPr>
                  <w:rFonts w:ascii="Cambria Math" w:hAnsi="Cambria Math" w:cs="Times New Roman"/>
                  <w:i/>
                  <w:color w:val="C45911" w:themeColor="accent2" w:themeShade="BF"/>
                  <w:sz w:val="22"/>
                </w:rPr>
              </w:ins>
            </m:ctrlPr>
          </m:sSubPr>
          <m:e>
            <m:r>
              <w:ins w:id="142" w:author="韬 黄" w:date="2018-09-25T20:44:00Z">
                <w:rPr>
                  <w:rFonts w:ascii="Cambria Math" w:hAnsi="Cambria Math" w:cs="Times New Roman"/>
                  <w:color w:val="C45911" w:themeColor="accent2" w:themeShade="BF"/>
                  <w:sz w:val="22"/>
                </w:rPr>
                <m:t>y</m:t>
              </w:ins>
            </m:r>
          </m:e>
          <m:sub>
            <m:r>
              <w:ins w:id="143" w:author="韬 黄" w:date="2018-09-25T20:44:00Z">
                <w:rPr>
                  <w:rFonts w:ascii="Cambria Math" w:hAnsi="Cambria Math" w:cs="Times New Roman"/>
                  <w:color w:val="C45911" w:themeColor="accent2" w:themeShade="BF"/>
                  <w:sz w:val="22"/>
                </w:rPr>
                <m:t>t</m:t>
              </w:ins>
            </m:r>
            <m:r>
              <w:ins w:id="144" w:author="韬 黄" w:date="2018-10-17T10:41:00Z">
                <w:rPr>
                  <w:rFonts w:ascii="Cambria Math" w:hAnsi="Cambria Math" w:cs="Times New Roman"/>
                  <w:color w:val="C45911" w:themeColor="accent2" w:themeShade="BF"/>
                  <w:sz w:val="22"/>
                </w:rPr>
                <m:t>+1</m:t>
              </w:ins>
            </m:r>
          </m:sub>
        </m:sSub>
        <m:r>
          <w:ins w:id="145" w:author="韬 黄" w:date="2018-09-25T20:44:00Z">
            <w:rPr>
              <w:rFonts w:ascii="Cambria Math" w:hAnsi="Cambria Math" w:cs="Times New Roman"/>
              <w:color w:val="C45911" w:themeColor="accent2" w:themeShade="BF"/>
              <w:sz w:val="22"/>
            </w:rPr>
            <m:t>=</m:t>
          </w:ins>
        </m:r>
        <m:sSub>
          <m:sSubPr>
            <m:ctrlPr>
              <w:ins w:id="146" w:author="韬 黄" w:date="2018-09-25T20:44:00Z">
                <w:rPr>
                  <w:rFonts w:ascii="Cambria Math" w:hAnsi="Cambria Math" w:cs="Times New Roman"/>
                  <w:i/>
                  <w:color w:val="C45911" w:themeColor="accent2" w:themeShade="BF"/>
                  <w:sz w:val="22"/>
                </w:rPr>
              </w:ins>
            </m:ctrlPr>
          </m:sSubPr>
          <m:e>
            <m:r>
              <w:ins w:id="147" w:author="韬 黄" w:date="2018-09-25T20:44:00Z">
                <w:rPr>
                  <w:rFonts w:ascii="Cambria Math" w:hAnsi="Cambria Math" w:cs="Times New Roman"/>
                  <w:color w:val="C45911" w:themeColor="accent2" w:themeShade="BF"/>
                  <w:sz w:val="22"/>
                </w:rPr>
                <m:t>1</m:t>
              </w:ins>
            </m:r>
          </m:e>
          <m:sub>
            <m:d>
              <m:dPr>
                <m:begChr m:val="{"/>
                <m:endChr m:val="}"/>
                <m:ctrlPr>
                  <w:ins w:id="148" w:author="韬 黄" w:date="2018-09-25T20:44:00Z">
                    <w:rPr>
                      <w:rFonts w:ascii="Cambria Math" w:hAnsi="Cambria Math" w:cs="Times New Roman"/>
                      <w:i/>
                      <w:color w:val="C45911" w:themeColor="accent2" w:themeShade="BF"/>
                      <w:sz w:val="22"/>
                    </w:rPr>
                  </w:ins>
                </m:ctrlPr>
              </m:dPr>
              <m:e>
                <m:r>
                  <w:ins w:id="149" w:author="韬 黄" w:date="2018-09-25T20:44:00Z">
                    <w:rPr>
                      <w:rFonts w:ascii="Cambria Math" w:hAnsi="Cambria Math" w:cs="Times New Roman" w:hint="eastAsia"/>
                      <w:color w:val="C45911" w:themeColor="accent2" w:themeShade="BF"/>
                      <w:sz w:val="22"/>
                    </w:rPr>
                    <m:t>t</m:t>
                  </w:ins>
                </m:r>
                <m:r>
                  <w:ins w:id="150" w:author="韬 黄" w:date="2018-09-25T20:44:00Z">
                    <w:rPr>
                      <w:rFonts w:ascii="Cambria Math" w:hAnsi="Cambria Math" w:cs="Times New Roman" w:hint="eastAsia"/>
                      <w:color w:val="C45911" w:themeColor="accent2" w:themeShade="BF"/>
                      <w:sz w:val="22"/>
                    </w:rPr>
                    <m:t>≤</m:t>
                  </w:ins>
                </m:r>
                <m:sSub>
                  <m:sSubPr>
                    <m:ctrlPr>
                      <w:ins w:id="151" w:author="韬 黄" w:date="2018-09-25T20:44:00Z">
                        <w:rPr>
                          <w:rFonts w:ascii="Cambria Math" w:hAnsi="Cambria Math" w:cs="Times New Roman"/>
                          <w:i/>
                          <w:color w:val="C45911" w:themeColor="accent2" w:themeShade="BF"/>
                          <w:sz w:val="22"/>
                        </w:rPr>
                      </w:ins>
                    </m:ctrlPr>
                  </m:sSubPr>
                  <m:e>
                    <m:r>
                      <w:ins w:id="152" w:author="韬 黄" w:date="2018-09-25T20:44:00Z">
                        <w:rPr>
                          <w:rFonts w:ascii="Cambria Math" w:hAnsi="Cambria Math" w:cs="Times New Roman"/>
                          <w:color w:val="C45911" w:themeColor="accent2" w:themeShade="BF"/>
                          <w:sz w:val="22"/>
                        </w:rPr>
                        <m:t>T</m:t>
                      </w:ins>
                    </m:r>
                  </m:e>
                  <m:sub>
                    <m:r>
                      <w:ins w:id="153" w:author="韬 黄" w:date="2018-09-25T20:44:00Z">
                        <w:rPr>
                          <w:rFonts w:ascii="Cambria Math" w:hAnsi="Cambria Math" w:cs="Times New Roman"/>
                          <w:color w:val="C45911" w:themeColor="accent2" w:themeShade="BF"/>
                          <w:sz w:val="22"/>
                        </w:rPr>
                        <m:t>1</m:t>
                      </w:ins>
                    </m:r>
                  </m:sub>
                </m:sSub>
              </m:e>
            </m:d>
          </m:sub>
        </m:sSub>
        <m:sSubSup>
          <m:sSubSupPr>
            <m:ctrlPr>
              <w:ins w:id="154" w:author="韬 黄" w:date="2018-09-25T20:44:00Z">
                <w:rPr>
                  <w:rFonts w:ascii="Cambria Math" w:hAnsi="Cambria Math" w:cs="Times New Roman"/>
                  <w:color w:val="C45911" w:themeColor="accent2" w:themeShade="BF"/>
                  <w:sz w:val="22"/>
                  <w:rPrChange w:id="155" w:author="韬 黄" w:date="2018-10-17T10:47:00Z">
                    <w:rPr>
                      <w:rFonts w:ascii="Cambria Math" w:hAnsi="Cambria Math" w:cs="Times New Roman"/>
                      <w:i/>
                      <w:color w:val="C45911" w:themeColor="accent2" w:themeShade="BF"/>
                      <w:sz w:val="22"/>
                    </w:rPr>
                  </w:rPrChange>
                </w:rPr>
              </w:ins>
            </m:ctrlPr>
          </m:sSubSupPr>
          <m:e>
            <m:r>
              <w:ins w:id="156" w:author="韬 黄" w:date="2018-09-25T20:44:00Z">
                <m:rPr>
                  <m:sty m:val="p"/>
                </m:rPr>
                <w:rPr>
                  <w:rFonts w:ascii="Cambria Math" w:hAnsi="Cambria Math" w:cs="Times New Roman"/>
                  <w:color w:val="C45911" w:themeColor="accent2" w:themeShade="BF"/>
                  <w:sz w:val="22"/>
                  <w:rPrChange w:id="157" w:author="韬 黄" w:date="2018-10-17T10:47:00Z">
                    <w:rPr>
                      <w:rFonts w:ascii="Cambria Math" w:hAnsi="Cambria Math" w:cs="Times New Roman"/>
                      <w:color w:val="C45911" w:themeColor="accent2" w:themeShade="BF"/>
                      <w:sz w:val="22"/>
                    </w:rPr>
                  </w:rPrChange>
                </w:rPr>
                <m:t>β</m:t>
              </w:ins>
            </m:r>
          </m:e>
          <m:sub>
            <m:r>
              <w:ins w:id="158" w:author="韬 黄" w:date="2018-09-25T20:44:00Z">
                <m:rPr>
                  <m:sty m:val="p"/>
                </m:rPr>
                <w:rPr>
                  <w:rFonts w:ascii="Cambria Math" w:hAnsi="Cambria Math" w:cs="Times New Roman"/>
                  <w:color w:val="C45911" w:themeColor="accent2" w:themeShade="BF"/>
                  <w:sz w:val="22"/>
                  <w:rPrChange w:id="159" w:author="韬 黄" w:date="2018-10-17T10:47:00Z">
                    <w:rPr>
                      <w:rFonts w:ascii="Cambria Math" w:hAnsi="Cambria Math" w:cs="Times New Roman"/>
                      <w:color w:val="C45911" w:themeColor="accent2" w:themeShade="BF"/>
                      <w:sz w:val="22"/>
                    </w:rPr>
                  </w:rPrChange>
                </w:rPr>
                <m:t>1</m:t>
              </w:ins>
            </m:r>
          </m:sub>
          <m:sup>
            <m:r>
              <w:ins w:id="160" w:author="韬 黄" w:date="2018-09-25T20:44:00Z">
                <m:rPr>
                  <m:sty m:val="p"/>
                </m:rPr>
                <w:rPr>
                  <w:rFonts w:ascii="Cambria Math" w:hAnsi="Cambria Math" w:cs="Times New Roman"/>
                  <w:color w:val="C45911" w:themeColor="accent2" w:themeShade="BF"/>
                  <w:sz w:val="22"/>
                  <w:rPrChange w:id="161" w:author="韬 黄" w:date="2018-10-17T10:47:00Z">
                    <w:rPr>
                      <w:rFonts w:ascii="Cambria Math" w:hAnsi="Cambria Math" w:cs="Times New Roman"/>
                      <w:color w:val="C45911" w:themeColor="accent2" w:themeShade="BF"/>
                      <w:sz w:val="22"/>
                    </w:rPr>
                  </w:rPrChange>
                </w:rPr>
                <m:t>'</m:t>
              </w:ins>
            </m:r>
          </m:sup>
        </m:sSubSup>
        <m:sSub>
          <m:sSubPr>
            <m:ctrlPr>
              <w:ins w:id="162" w:author="韬 黄" w:date="2018-09-25T20:44:00Z">
                <w:rPr>
                  <w:rFonts w:ascii="Cambria Math" w:hAnsi="Cambria Math" w:cs="Times New Roman"/>
                  <w:i/>
                  <w:color w:val="C45911" w:themeColor="accent2" w:themeShade="BF"/>
                  <w:sz w:val="22"/>
                </w:rPr>
              </w:ins>
            </m:ctrlPr>
          </m:sSubPr>
          <m:e>
            <m:r>
              <w:ins w:id="163" w:author="韬 黄" w:date="2018-09-25T20:44:00Z">
                <w:rPr>
                  <w:rFonts w:ascii="Cambria Math" w:hAnsi="Cambria Math" w:cs="Times New Roman"/>
                  <w:color w:val="C45911" w:themeColor="accent2" w:themeShade="BF"/>
                  <w:sz w:val="22"/>
                </w:rPr>
                <m:t>x</m:t>
              </w:ins>
            </m:r>
          </m:e>
          <m:sub>
            <m:r>
              <w:ins w:id="164" w:author="韬 黄" w:date="2018-09-25T20:44:00Z">
                <w:rPr>
                  <w:rFonts w:ascii="Cambria Math" w:hAnsi="Cambria Math" w:cs="Times New Roman"/>
                  <w:color w:val="C45911" w:themeColor="accent2" w:themeShade="BF"/>
                  <w:sz w:val="22"/>
                </w:rPr>
                <m:t>t</m:t>
              </w:ins>
            </m:r>
          </m:sub>
        </m:sSub>
        <m:r>
          <w:ins w:id="165" w:author="韬 黄" w:date="2018-09-25T20:44:00Z">
            <w:rPr>
              <w:rFonts w:ascii="Cambria Math" w:hAnsi="Cambria Math" w:cs="Times New Roman"/>
              <w:color w:val="C45911" w:themeColor="accent2" w:themeShade="BF"/>
              <w:sz w:val="22"/>
            </w:rPr>
            <m:t>+</m:t>
          </w:ins>
        </m:r>
        <m:d>
          <m:dPr>
            <m:ctrlPr>
              <w:ins w:id="166" w:author="韬 黄" w:date="2018-09-25T20:44:00Z">
                <w:rPr>
                  <w:rFonts w:ascii="Cambria Math" w:hAnsi="Cambria Math" w:cs="Times New Roman"/>
                  <w:i/>
                  <w:color w:val="C45911" w:themeColor="accent2" w:themeShade="BF"/>
                  <w:sz w:val="22"/>
                </w:rPr>
              </w:ins>
            </m:ctrlPr>
          </m:dPr>
          <m:e>
            <m:r>
              <w:ins w:id="167" w:author="韬 黄" w:date="2018-09-25T20:44:00Z">
                <w:rPr>
                  <w:rFonts w:ascii="Cambria Math" w:hAnsi="Cambria Math" w:cs="Times New Roman"/>
                  <w:color w:val="C45911" w:themeColor="accent2" w:themeShade="BF"/>
                  <w:sz w:val="22"/>
                </w:rPr>
                <m:t>1-</m:t>
              </w:ins>
            </m:r>
            <m:sSub>
              <m:sSubPr>
                <m:ctrlPr>
                  <w:ins w:id="168" w:author="韬 黄" w:date="2018-09-25T20:44:00Z">
                    <w:rPr>
                      <w:rFonts w:ascii="Cambria Math" w:hAnsi="Cambria Math" w:cs="Times New Roman"/>
                      <w:i/>
                      <w:color w:val="C45911" w:themeColor="accent2" w:themeShade="BF"/>
                      <w:sz w:val="22"/>
                    </w:rPr>
                  </w:ins>
                </m:ctrlPr>
              </m:sSubPr>
              <m:e>
                <m:r>
                  <w:ins w:id="169" w:author="韬 黄" w:date="2018-09-25T20:44:00Z">
                    <w:rPr>
                      <w:rFonts w:ascii="Cambria Math" w:hAnsi="Cambria Math" w:cs="Times New Roman"/>
                      <w:color w:val="C45911" w:themeColor="accent2" w:themeShade="BF"/>
                      <w:sz w:val="22"/>
                    </w:rPr>
                    <m:t>1</m:t>
                  </w:ins>
                </m:r>
              </m:e>
              <m:sub>
                <m:d>
                  <m:dPr>
                    <m:begChr m:val="{"/>
                    <m:endChr m:val="}"/>
                    <m:ctrlPr>
                      <w:ins w:id="170" w:author="韬 黄" w:date="2018-09-25T20:44:00Z">
                        <w:rPr>
                          <w:rFonts w:ascii="Cambria Math" w:hAnsi="Cambria Math" w:cs="Times New Roman"/>
                          <w:i/>
                          <w:color w:val="C45911" w:themeColor="accent2" w:themeShade="BF"/>
                          <w:sz w:val="22"/>
                        </w:rPr>
                      </w:ins>
                    </m:ctrlPr>
                  </m:dPr>
                  <m:e>
                    <m:r>
                      <w:ins w:id="171" w:author="韬 黄" w:date="2018-09-25T20:44:00Z">
                        <w:rPr>
                          <w:rFonts w:ascii="Cambria Math" w:hAnsi="Cambria Math" w:cs="Times New Roman" w:hint="eastAsia"/>
                          <w:color w:val="C45911" w:themeColor="accent2" w:themeShade="BF"/>
                          <w:sz w:val="22"/>
                        </w:rPr>
                        <m:t>t</m:t>
                      </w:ins>
                    </m:r>
                    <m:r>
                      <w:ins w:id="172" w:author="韬 黄" w:date="2018-09-25T20:44:00Z">
                        <w:rPr>
                          <w:rFonts w:ascii="Cambria Math" w:hAnsi="Cambria Math" w:cs="Times New Roman" w:hint="eastAsia"/>
                          <w:color w:val="C45911" w:themeColor="accent2" w:themeShade="BF"/>
                          <w:sz w:val="22"/>
                        </w:rPr>
                        <m:t>≤</m:t>
                      </w:ins>
                    </m:r>
                    <m:sSub>
                      <m:sSubPr>
                        <m:ctrlPr>
                          <w:ins w:id="173" w:author="韬 黄" w:date="2018-09-25T20:44:00Z">
                            <w:rPr>
                              <w:rFonts w:ascii="Cambria Math" w:hAnsi="Cambria Math" w:cs="Times New Roman"/>
                              <w:i/>
                              <w:color w:val="C45911" w:themeColor="accent2" w:themeShade="BF"/>
                              <w:sz w:val="22"/>
                            </w:rPr>
                          </w:ins>
                        </m:ctrlPr>
                      </m:sSubPr>
                      <m:e>
                        <m:r>
                          <w:ins w:id="174" w:author="韬 黄" w:date="2018-09-25T20:44:00Z">
                            <w:rPr>
                              <w:rFonts w:ascii="Cambria Math" w:hAnsi="Cambria Math" w:cs="Times New Roman"/>
                              <w:color w:val="C45911" w:themeColor="accent2" w:themeShade="BF"/>
                              <w:sz w:val="22"/>
                            </w:rPr>
                            <m:t>T</m:t>
                          </w:ins>
                        </m:r>
                      </m:e>
                      <m:sub>
                        <m:r>
                          <w:ins w:id="175" w:author="韬 黄" w:date="2018-09-25T20:44:00Z">
                            <w:rPr>
                              <w:rFonts w:ascii="Cambria Math" w:hAnsi="Cambria Math" w:cs="Times New Roman"/>
                              <w:color w:val="C45911" w:themeColor="accent2" w:themeShade="BF"/>
                              <w:sz w:val="22"/>
                            </w:rPr>
                            <m:t>1</m:t>
                          </w:ins>
                        </m:r>
                      </m:sub>
                    </m:sSub>
                  </m:e>
                </m:d>
              </m:sub>
            </m:sSub>
          </m:e>
        </m:d>
        <m:sSubSup>
          <m:sSubSupPr>
            <m:ctrlPr>
              <w:ins w:id="176" w:author="韬 黄" w:date="2018-09-25T20:44:00Z">
                <w:rPr>
                  <w:rFonts w:ascii="Cambria Math" w:hAnsi="Cambria Math" w:cs="Times New Roman"/>
                  <w:color w:val="C45911" w:themeColor="accent2" w:themeShade="BF"/>
                  <w:sz w:val="22"/>
                  <w:rPrChange w:id="177" w:author="韬 黄" w:date="2018-10-16T17:04:00Z">
                    <w:rPr>
                      <w:rFonts w:ascii="Cambria Math" w:hAnsi="Cambria Math" w:cs="Times New Roman"/>
                      <w:i/>
                      <w:color w:val="C45911" w:themeColor="accent2" w:themeShade="BF"/>
                      <w:sz w:val="22"/>
                    </w:rPr>
                  </w:rPrChange>
                </w:rPr>
              </w:ins>
            </m:ctrlPr>
          </m:sSubSupPr>
          <m:e>
            <m:r>
              <w:ins w:id="178" w:author="韬 黄" w:date="2018-09-25T20:44:00Z">
                <m:rPr>
                  <m:sty m:val="p"/>
                </m:rPr>
                <w:rPr>
                  <w:rFonts w:ascii="Cambria Math" w:hAnsi="Cambria Math" w:cs="Times New Roman"/>
                  <w:color w:val="C45911" w:themeColor="accent2" w:themeShade="BF"/>
                  <w:sz w:val="22"/>
                  <w:rPrChange w:id="179" w:author="韬 黄" w:date="2018-10-16T17:04:00Z">
                    <w:rPr>
                      <w:rFonts w:ascii="Cambria Math" w:hAnsi="Cambria Math" w:cs="Times New Roman"/>
                      <w:color w:val="C45911" w:themeColor="accent2" w:themeShade="BF"/>
                      <w:sz w:val="22"/>
                    </w:rPr>
                  </w:rPrChange>
                </w:rPr>
                <m:t>β</m:t>
              </w:ins>
            </m:r>
          </m:e>
          <m:sub>
            <m:r>
              <w:ins w:id="180" w:author="韬 黄" w:date="2018-09-25T20:44:00Z">
                <m:rPr>
                  <m:sty m:val="p"/>
                </m:rPr>
                <w:rPr>
                  <w:rFonts w:ascii="Cambria Math" w:hAnsi="Cambria Math" w:cs="Times New Roman"/>
                  <w:color w:val="C45911" w:themeColor="accent2" w:themeShade="BF"/>
                  <w:sz w:val="22"/>
                  <w:rPrChange w:id="181" w:author="韬 黄" w:date="2018-10-16T17:04:00Z">
                    <w:rPr>
                      <w:rFonts w:ascii="Cambria Math" w:hAnsi="Cambria Math" w:cs="Times New Roman"/>
                      <w:color w:val="C45911" w:themeColor="accent2" w:themeShade="BF"/>
                      <w:sz w:val="22"/>
                    </w:rPr>
                  </w:rPrChange>
                </w:rPr>
                <m:t>2</m:t>
              </w:ins>
            </m:r>
          </m:sub>
          <m:sup>
            <m:r>
              <w:ins w:id="182" w:author="韬 黄" w:date="2018-09-25T20:44:00Z">
                <m:rPr>
                  <m:sty m:val="p"/>
                </m:rPr>
                <w:rPr>
                  <w:rFonts w:ascii="Cambria Math" w:hAnsi="Cambria Math" w:cs="Times New Roman"/>
                  <w:color w:val="C45911" w:themeColor="accent2" w:themeShade="BF"/>
                  <w:sz w:val="22"/>
                  <w:rPrChange w:id="183" w:author="韬 黄" w:date="2018-10-16T17:04:00Z">
                    <w:rPr>
                      <w:rFonts w:ascii="Cambria Math" w:hAnsi="Cambria Math" w:cs="Times New Roman"/>
                      <w:color w:val="C45911" w:themeColor="accent2" w:themeShade="BF"/>
                      <w:sz w:val="22"/>
                    </w:rPr>
                  </w:rPrChange>
                </w:rPr>
                <m:t>'</m:t>
              </w:ins>
            </m:r>
          </m:sup>
        </m:sSubSup>
        <m:sSub>
          <m:sSubPr>
            <m:ctrlPr>
              <w:ins w:id="184" w:author="韬 黄" w:date="2018-09-25T20:44:00Z">
                <w:rPr>
                  <w:rFonts w:ascii="Cambria Math" w:hAnsi="Cambria Math" w:cs="Times New Roman"/>
                  <w:i/>
                  <w:color w:val="C45911" w:themeColor="accent2" w:themeShade="BF"/>
                  <w:sz w:val="22"/>
                </w:rPr>
              </w:ins>
            </m:ctrlPr>
          </m:sSubPr>
          <m:e>
            <m:r>
              <w:ins w:id="185" w:author="韬 黄" w:date="2018-09-25T20:44:00Z">
                <w:rPr>
                  <w:rFonts w:ascii="Cambria Math" w:hAnsi="Cambria Math" w:cs="Times New Roman"/>
                  <w:color w:val="C45911" w:themeColor="accent2" w:themeShade="BF"/>
                  <w:sz w:val="22"/>
                </w:rPr>
                <m:t>x</m:t>
              </w:ins>
            </m:r>
          </m:e>
          <m:sub>
            <m:r>
              <w:ins w:id="186" w:author="韬 黄" w:date="2018-09-25T20:44:00Z">
                <w:rPr>
                  <w:rFonts w:ascii="Cambria Math" w:hAnsi="Cambria Math" w:cs="Times New Roman"/>
                  <w:color w:val="C45911" w:themeColor="accent2" w:themeShade="BF"/>
                  <w:sz w:val="22"/>
                </w:rPr>
                <m:t>t</m:t>
              </w:ins>
            </m:r>
          </m:sub>
        </m:sSub>
        <m:r>
          <w:ins w:id="187" w:author="韬 黄" w:date="2018-09-25T20:44:00Z">
            <w:rPr>
              <w:rFonts w:ascii="Cambria Math" w:hAnsi="Cambria Math" w:cs="Times New Roman"/>
              <w:color w:val="C45911" w:themeColor="accent2" w:themeShade="BF"/>
              <w:sz w:val="22"/>
            </w:rPr>
            <m:t>+</m:t>
          </w:ins>
        </m:r>
        <m:sSub>
          <m:sSubPr>
            <m:ctrlPr>
              <w:ins w:id="188" w:author="韬 黄" w:date="2018-09-25T20:44:00Z">
                <w:rPr>
                  <w:rFonts w:ascii="Cambria Math" w:hAnsi="Cambria Math" w:cs="Times New Roman"/>
                  <w:i/>
                  <w:color w:val="C45911" w:themeColor="accent2" w:themeShade="BF"/>
                  <w:sz w:val="22"/>
                </w:rPr>
              </w:ins>
            </m:ctrlPr>
          </m:sSubPr>
          <m:e>
            <m:r>
              <w:ins w:id="189" w:author="韬 黄" w:date="2018-09-25T20:44:00Z">
                <w:rPr>
                  <w:rFonts w:ascii="Cambria Math" w:hAnsi="Cambria Math" w:cs="Times New Roman"/>
                  <w:color w:val="C45911" w:themeColor="accent2" w:themeShade="BF"/>
                  <w:sz w:val="22"/>
                </w:rPr>
                <m:t>u</m:t>
              </w:ins>
            </m:r>
          </m:e>
          <m:sub>
            <m:r>
              <w:ins w:id="190" w:author="韬 黄" w:date="2018-09-25T20:44:00Z">
                <w:rPr>
                  <w:rFonts w:ascii="Cambria Math" w:hAnsi="Cambria Math" w:cs="Times New Roman"/>
                  <w:color w:val="C45911" w:themeColor="accent2" w:themeShade="BF"/>
                  <w:sz w:val="22"/>
                </w:rPr>
                <m:t>t</m:t>
              </w:ins>
            </m:r>
          </m:sub>
        </m:sSub>
      </m:oMath>
      <w:ins w:id="191" w:author="韬 黄" w:date="2018-09-25T20:44:00Z">
        <w:r w:rsidR="00C4242D" w:rsidRPr="00BE7652">
          <w:rPr>
            <w:rFonts w:cs="Times New Roman"/>
            <w:color w:val="C45911" w:themeColor="accent2" w:themeShade="BF"/>
            <w:sz w:val="22"/>
          </w:rPr>
          <w:tab/>
          <w:t>(1)</w:t>
        </w:r>
      </w:ins>
    </w:p>
    <w:p w14:paraId="0AB0A18A" w14:textId="289C0BF3" w:rsidR="004C569C" w:rsidRPr="001E17BA" w:rsidRDefault="004C569C" w:rsidP="004C569C">
      <w:pPr>
        <w:shd w:val="clear" w:color="auto" w:fill="FFFFFF" w:themeFill="background1"/>
        <w:spacing w:after="0" w:line="360" w:lineRule="auto"/>
        <w:rPr>
          <w:rFonts w:cs="Times New Roman"/>
          <w:color w:val="000000" w:themeColor="text1"/>
          <w:sz w:val="22"/>
        </w:rPr>
      </w:pPr>
    </w:p>
    <w:p w14:paraId="3531D804" w14:textId="4567842D" w:rsidR="004C569C" w:rsidRPr="001E17BA" w:rsidDel="00C4242D" w:rsidRDefault="004C569C" w:rsidP="004C569C">
      <w:pPr>
        <w:shd w:val="clear" w:color="auto" w:fill="FFFFFF" w:themeFill="background1"/>
        <w:spacing w:after="0" w:line="360" w:lineRule="auto"/>
        <w:rPr>
          <w:del w:id="192" w:author="韬 黄" w:date="2018-09-25T20:47:00Z"/>
          <w:rFonts w:cs="Times New Roman"/>
          <w:color w:val="000000" w:themeColor="text1"/>
          <w:sz w:val="22"/>
        </w:rPr>
      </w:pPr>
    </w:p>
    <w:p w14:paraId="622A2857" w14:textId="261AB5AA" w:rsidR="003A2C45" w:rsidRPr="00B5013C" w:rsidDel="00C4242D" w:rsidRDefault="003A2C45" w:rsidP="003A2C45">
      <w:pPr>
        <w:shd w:val="clear" w:color="auto" w:fill="FFFFFF" w:themeFill="background1"/>
        <w:spacing w:after="0" w:line="360" w:lineRule="auto"/>
        <w:rPr>
          <w:ins w:id="193" w:author="Huang T  Dr (Surrey Business Schl)" w:date="2018-09-25T12:31:00Z"/>
          <w:del w:id="194" w:author="韬 黄" w:date="2018-09-25T20:47:00Z"/>
          <w:rFonts w:cs="Times New Roman"/>
          <w:color w:val="C45911" w:themeColor="accent2" w:themeShade="BF"/>
          <w:sz w:val="22"/>
          <w:rPrChange w:id="195" w:author="Huang T  Dr (Surrey Business Schl)" w:date="2018-09-25T12:47:00Z">
            <w:rPr>
              <w:ins w:id="196" w:author="Huang T  Dr (Surrey Business Schl)" w:date="2018-09-25T12:31:00Z"/>
              <w:del w:id="197" w:author="韬 黄" w:date="2018-09-25T20:47:00Z"/>
              <w:rFonts w:cs="Times New Roman"/>
              <w:color w:val="000000" w:themeColor="text1"/>
              <w:sz w:val="22"/>
            </w:rPr>
          </w:rPrChange>
        </w:rPr>
      </w:pPr>
      <w:bookmarkStart w:id="198" w:name="_Hlk525640925"/>
      <w:ins w:id="199" w:author="Huang T  Dr (Surrey Business Schl)" w:date="2018-09-25T12:31:00Z">
        <w:del w:id="200" w:author="韬 黄" w:date="2018-09-25T20:47:00Z">
          <w:r w:rsidRPr="00B5013C" w:rsidDel="00C4242D">
            <w:rPr>
              <w:rFonts w:cs="Times New Roman"/>
              <w:color w:val="C45911" w:themeColor="accent2" w:themeShade="BF"/>
              <w:sz w:val="22"/>
              <w:rPrChange w:id="201" w:author="Huang T  Dr (Surrey Business Schl)" w:date="2018-09-25T12:47:00Z">
                <w:rPr>
                  <w:rFonts w:cs="Times New Roman"/>
                  <w:color w:val="000000" w:themeColor="text1"/>
                  <w:sz w:val="22"/>
                </w:rPr>
              </w:rPrChange>
            </w:rPr>
            <w:delText xml:space="preserve">In a retailer context, suppose that we have the sales and price information of the product from week 1 to week </w:delText>
          </w:r>
          <w:r w:rsidRPr="00B5013C" w:rsidDel="00C4242D">
            <w:rPr>
              <w:rFonts w:cs="Times New Roman"/>
              <w:i/>
              <w:color w:val="C45911" w:themeColor="accent2" w:themeShade="BF"/>
              <w:sz w:val="22"/>
              <w:rPrChange w:id="202" w:author="Huang T  Dr (Surrey Business Schl)" w:date="2018-09-25T12:47:00Z">
                <w:rPr>
                  <w:rFonts w:cs="Times New Roman"/>
                  <w:i/>
                  <w:color w:val="000000" w:themeColor="text1"/>
                  <w:sz w:val="22"/>
                </w:rPr>
              </w:rPrChange>
            </w:rPr>
            <w:delText xml:space="preserve">T, </w:delText>
          </w:r>
          <w:r w:rsidRPr="00B5013C" w:rsidDel="00C4242D">
            <w:rPr>
              <w:rFonts w:cs="Times New Roman"/>
              <w:color w:val="C45911" w:themeColor="accent2" w:themeShade="BF"/>
              <w:sz w:val="22"/>
              <w:rPrChange w:id="203" w:author="Huang T  Dr (Surrey Business Schl)" w:date="2018-09-25T12:47:00Z">
                <w:rPr>
                  <w:rFonts w:cs="Times New Roman"/>
                  <w:color w:val="000000" w:themeColor="text1"/>
                  <w:sz w:val="22"/>
                </w:rPr>
              </w:rPrChange>
            </w:rPr>
            <w:delText>i.e.,</w:delText>
          </w:r>
          <w:r w:rsidRPr="00B5013C" w:rsidDel="00C4242D">
            <w:rPr>
              <w:rFonts w:cs="Times New Roman"/>
              <w:i/>
              <w:color w:val="C45911" w:themeColor="accent2" w:themeShade="BF"/>
              <w:sz w:val="22"/>
              <w:rPrChange w:id="204" w:author="Huang T  Dr (Surrey Business Schl)" w:date="2018-09-25T12:47:00Z">
                <w:rPr>
                  <w:rFonts w:cs="Times New Roman"/>
                  <w:i/>
                  <w:color w:val="000000" w:themeColor="text1"/>
                  <w:sz w:val="22"/>
                </w:rPr>
              </w:rPrChange>
            </w:rPr>
            <w:delText xml:space="preserve"> </w:delText>
          </w:r>
          <m:oMath>
            <m:r>
              <w:rPr>
                <w:rFonts w:ascii="Cambria Math" w:hAnsi="Cambria Math" w:cs="Times New Roman"/>
                <w:color w:val="C45911" w:themeColor="accent2" w:themeShade="BF"/>
                <w:sz w:val="22"/>
                <w:rPrChange w:id="205" w:author="Huang T  Dr (Surrey Business Schl)" w:date="2018-09-25T12:47:00Z">
                  <w:rPr>
                    <w:rFonts w:ascii="Cambria Math" w:hAnsi="Cambria Math" w:cs="Times New Roman"/>
                    <w:color w:val="000000" w:themeColor="text1"/>
                    <w:sz w:val="22"/>
                  </w:rPr>
                </w:rPrChange>
              </w:rPr>
              <m:t>[1:T]</m:t>
            </m:r>
          </m:oMath>
          <w:r w:rsidRPr="00B5013C" w:rsidDel="00C4242D">
            <w:rPr>
              <w:rFonts w:cs="Times New Roman"/>
              <w:color w:val="C45911" w:themeColor="accent2" w:themeShade="BF"/>
              <w:sz w:val="22"/>
              <w:rPrChange w:id="206" w:author="Huang T  Dr (Surrey Business Schl)" w:date="2018-09-25T12:47:00Z">
                <w:rPr>
                  <w:rFonts w:cs="Times New Roman"/>
                  <w:color w:val="000000" w:themeColor="text1"/>
                  <w:sz w:val="22"/>
                </w:rPr>
              </w:rPrChange>
            </w:rPr>
            <w:delText xml:space="preserve">, and, for exposition, we presume that the price is the only factor available to us and there is a structural </w:delText>
          </w:r>
        </w:del>
      </w:ins>
      <w:ins w:id="207" w:author="Huang T  Dr (Surrey Business Schl)" w:date="2018-09-25T12:32:00Z">
        <w:del w:id="208" w:author="韬 黄" w:date="2018-09-25T20:47:00Z">
          <w:r w:rsidRPr="00B5013C" w:rsidDel="00C4242D">
            <w:rPr>
              <w:rFonts w:cs="Times New Roman"/>
              <w:color w:val="C45911" w:themeColor="accent2" w:themeShade="BF"/>
              <w:sz w:val="22"/>
              <w:rPrChange w:id="209" w:author="Huang T  Dr (Surrey Business Schl)" w:date="2018-09-25T12:47:00Z">
                <w:rPr>
                  <w:rFonts w:cs="Times New Roman"/>
                  <w:color w:val="000000" w:themeColor="text1"/>
                  <w:sz w:val="22"/>
                </w:rPr>
              </w:rPrChange>
            </w:rPr>
            <w:delText>change</w:delText>
          </w:r>
        </w:del>
      </w:ins>
      <w:ins w:id="210" w:author="Huang T  Dr (Surrey Business Schl)" w:date="2018-09-25T12:31:00Z">
        <w:del w:id="211" w:author="韬 黄" w:date="2018-09-25T20:47:00Z">
          <w:r w:rsidRPr="00B5013C" w:rsidDel="00C4242D">
            <w:rPr>
              <w:rFonts w:cs="Times New Roman"/>
              <w:color w:val="C45911" w:themeColor="accent2" w:themeShade="BF"/>
              <w:sz w:val="22"/>
              <w:rPrChange w:id="212" w:author="Huang T  Dr (Surrey Business Schl)" w:date="2018-09-25T12:47:00Z">
                <w:rPr>
                  <w:rFonts w:cs="Times New Roman"/>
                  <w:color w:val="000000" w:themeColor="text1"/>
                  <w:sz w:val="22"/>
                </w:rPr>
              </w:rPrChange>
            </w:rPr>
            <w:delText xml:space="preserve"> at week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13"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214" w:author="Huang T  Dr (Surrey Business Schl)" w:date="2018-09-25T12:47:00Z">
                      <w:rPr>
                        <w:rFonts w:ascii="Cambria Math" w:hAnsi="Cambria Math" w:cs="Times New Roman"/>
                        <w:color w:val="000000" w:themeColor="text1"/>
                        <w:sz w:val="22"/>
                      </w:rPr>
                    </w:rPrChange>
                  </w:rPr>
                  <m:t>1</m:t>
                </m:r>
              </m:sub>
            </m:sSub>
          </m:oMath>
          <w:r w:rsidRPr="00B5013C" w:rsidDel="00C4242D">
            <w:rPr>
              <w:rFonts w:cs="Times New Roman"/>
              <w:color w:val="C45911" w:themeColor="accent2" w:themeShade="BF"/>
              <w:sz w:val="22"/>
              <w:rPrChange w:id="215" w:author="Huang T  Dr (Surrey Business Schl)" w:date="2018-09-25T12:47:00Z">
                <w:rPr>
                  <w:rFonts w:cs="Times New Roman"/>
                  <w:color w:val="000000" w:themeColor="text1"/>
                  <w:sz w:val="22"/>
                </w:rPr>
              </w:rPrChange>
            </w:rPr>
            <w:delText xml:space="preserve">(where </w:delText>
          </w:r>
          <m:oMath>
            <m:r>
              <w:rPr>
                <w:rFonts w:ascii="Cambria Math" w:hAnsi="Cambria Math" w:cs="Times New Roman"/>
                <w:color w:val="C45911" w:themeColor="accent2" w:themeShade="BF"/>
                <w:sz w:val="22"/>
                <w:rPrChange w:id="216" w:author="Huang T  Dr (Surrey Business Schl)" w:date="2018-09-25T12:47:00Z">
                  <w:rPr>
                    <w:rFonts w:ascii="Cambria Math" w:hAnsi="Cambria Math" w:cs="Times New Roman"/>
                    <w:color w:val="000000" w:themeColor="text1"/>
                    <w:sz w:val="22"/>
                  </w:rPr>
                </w:rPrChange>
              </w:rPr>
              <m:t>1&lt;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17"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218" w:author="Huang T  Dr (Surrey Business Schl)" w:date="2018-09-25T12:47:00Z">
                      <w:rPr>
                        <w:rFonts w:ascii="Cambria Math" w:hAnsi="Cambria Math" w:cs="Times New Roman"/>
                        <w:color w:val="000000" w:themeColor="text1"/>
                        <w:sz w:val="22"/>
                      </w:rPr>
                    </w:rPrChange>
                  </w:rPr>
                  <m:t>1</m:t>
                </m:r>
              </m:sub>
            </m:sSub>
            <m:r>
              <w:rPr>
                <w:rFonts w:ascii="Cambria Math" w:hAnsi="Cambria Math" w:cs="Times New Roman"/>
                <w:color w:val="C45911" w:themeColor="accent2" w:themeShade="BF"/>
                <w:sz w:val="22"/>
                <w:rPrChange w:id="219" w:author="Huang T  Dr (Surrey Business Schl)" w:date="2018-09-25T12:47:00Z">
                  <w:rPr>
                    <w:rFonts w:ascii="Cambria Math" w:hAnsi="Cambria Math" w:cs="Times New Roman"/>
                    <w:color w:val="000000" w:themeColor="text1"/>
                    <w:sz w:val="22"/>
                  </w:rPr>
                </w:rPrChange>
              </w:rPr>
              <m:t>&lt;T</m:t>
            </m:r>
          </m:oMath>
          <w:r w:rsidRPr="00B5013C" w:rsidDel="00C4242D">
            <w:rPr>
              <w:rFonts w:cs="Times New Roman"/>
              <w:color w:val="C45911" w:themeColor="accent2" w:themeShade="BF"/>
              <w:sz w:val="22"/>
              <w:rPrChange w:id="220" w:author="Huang T  Dr (Surrey Business Schl)" w:date="2018-09-25T12:47:00Z">
                <w:rPr>
                  <w:rFonts w:cs="Times New Roman"/>
                  <w:color w:val="000000" w:themeColor="text1"/>
                  <w:sz w:val="22"/>
                </w:rPr>
              </w:rPrChange>
            </w:rPr>
            <w:delText xml:space="preserve">). This structure </w:delText>
          </w:r>
        </w:del>
      </w:ins>
      <w:ins w:id="221" w:author="Huang T  Dr (Surrey Business Schl)" w:date="2018-09-25T12:32:00Z">
        <w:del w:id="222" w:author="韬 黄" w:date="2018-09-25T20:47:00Z">
          <w:r w:rsidRPr="00B5013C" w:rsidDel="00C4242D">
            <w:rPr>
              <w:rFonts w:cs="Times New Roman"/>
              <w:color w:val="C45911" w:themeColor="accent2" w:themeShade="BF"/>
              <w:sz w:val="22"/>
              <w:rPrChange w:id="223" w:author="Huang T  Dr (Surrey Business Schl)" w:date="2018-09-25T12:47:00Z">
                <w:rPr>
                  <w:rFonts w:cs="Times New Roman"/>
                  <w:color w:val="000000" w:themeColor="text1"/>
                  <w:sz w:val="22"/>
                </w:rPr>
              </w:rPrChange>
            </w:rPr>
            <w:delText>change</w:delText>
          </w:r>
        </w:del>
      </w:ins>
      <w:ins w:id="224" w:author="Huang T  Dr (Surrey Business Schl)" w:date="2018-09-25T12:31:00Z">
        <w:del w:id="225" w:author="韬 黄" w:date="2018-09-25T20:47:00Z">
          <w:r w:rsidRPr="00B5013C" w:rsidDel="00C4242D">
            <w:rPr>
              <w:rFonts w:cs="Times New Roman"/>
              <w:color w:val="C45911" w:themeColor="accent2" w:themeShade="BF"/>
              <w:sz w:val="22"/>
              <w:rPrChange w:id="226" w:author="Huang T  Dr (Surrey Business Schl)" w:date="2018-09-25T12:47:00Z">
                <w:rPr>
                  <w:rFonts w:cs="Times New Roman"/>
                  <w:color w:val="000000" w:themeColor="text1"/>
                  <w:sz w:val="22"/>
                </w:rPr>
              </w:rPrChange>
            </w:rPr>
            <w:delText xml:space="preserve"> may be caused by other factors such as economic crunch, change of consumer taste, or new competitor entry etc as introduced in the previous section. Thus, </w:delText>
          </w:r>
        </w:del>
      </w:ins>
      <w:ins w:id="227" w:author="Huang T  Dr (Surrey Business Schl)" w:date="2018-09-25T12:32:00Z">
        <w:del w:id="228" w:author="韬 黄" w:date="2018-09-25T20:47:00Z">
          <w:r w:rsidRPr="00B5013C" w:rsidDel="00C4242D">
            <w:rPr>
              <w:rFonts w:cs="Times New Roman"/>
              <w:color w:val="C45911" w:themeColor="accent2" w:themeShade="BF"/>
              <w:sz w:val="22"/>
              <w:rPrChange w:id="229" w:author="Huang T  Dr (Surrey Business Schl)" w:date="2018-09-25T12:47:00Z">
                <w:rPr>
                  <w:rFonts w:cs="Times New Roman"/>
                  <w:color w:val="000000" w:themeColor="text1"/>
                  <w:sz w:val="22"/>
                </w:rPr>
              </w:rPrChange>
            </w:rPr>
            <w:delText xml:space="preserve">we assume that </w:delText>
          </w:r>
        </w:del>
      </w:ins>
      <w:ins w:id="230" w:author="Huang T  Dr (Surrey Business Schl)" w:date="2018-09-25T12:31:00Z">
        <w:del w:id="231" w:author="韬 黄" w:date="2018-09-25T20:47:00Z">
          <w:r w:rsidRPr="00B5013C" w:rsidDel="00C4242D">
            <w:rPr>
              <w:rFonts w:cs="Times New Roman"/>
              <w:color w:val="C45911" w:themeColor="accent2" w:themeShade="BF"/>
              <w:sz w:val="22"/>
              <w:rPrChange w:id="232" w:author="Huang T  Dr (Surrey Business Schl)" w:date="2018-09-25T12:47:00Z">
                <w:rPr>
                  <w:rFonts w:cs="Times New Roman"/>
                  <w:color w:val="000000" w:themeColor="text1"/>
                  <w:sz w:val="22"/>
                </w:rPr>
              </w:rPrChange>
            </w:rPr>
            <w:delText>the true parameter of the price variable change</w:delText>
          </w:r>
        </w:del>
      </w:ins>
      <w:ins w:id="233" w:author="Huang T  Dr (Surrey Business Schl)" w:date="2018-09-25T12:32:00Z">
        <w:del w:id="234" w:author="韬 黄" w:date="2018-09-25T20:47:00Z">
          <w:r w:rsidRPr="00B5013C" w:rsidDel="00C4242D">
            <w:rPr>
              <w:rFonts w:cs="Times New Roman"/>
              <w:color w:val="C45911" w:themeColor="accent2" w:themeShade="BF"/>
              <w:sz w:val="22"/>
              <w:rPrChange w:id="235" w:author="Huang T  Dr (Surrey Business Schl)" w:date="2018-09-25T12:47:00Z">
                <w:rPr>
                  <w:rFonts w:cs="Times New Roman"/>
                  <w:color w:val="000000" w:themeColor="text1"/>
                  <w:sz w:val="22"/>
                </w:rPr>
              </w:rPrChange>
            </w:rPr>
            <w:delText>s</w:delText>
          </w:r>
        </w:del>
      </w:ins>
      <w:ins w:id="236" w:author="Huang T  Dr (Surrey Business Schl)" w:date="2018-09-25T12:31:00Z">
        <w:del w:id="237" w:author="韬 黄" w:date="2018-09-25T20:47:00Z">
          <w:r w:rsidRPr="00B5013C" w:rsidDel="00C4242D">
            <w:rPr>
              <w:rFonts w:cs="Times New Roman"/>
              <w:color w:val="C45911" w:themeColor="accent2" w:themeShade="BF"/>
              <w:sz w:val="22"/>
              <w:rPrChange w:id="238" w:author="Huang T  Dr (Surrey Business Schl)" w:date="2018-09-25T12:47:00Z">
                <w:rPr>
                  <w:rFonts w:cs="Times New Roman"/>
                  <w:color w:val="000000" w:themeColor="text1"/>
                  <w:sz w:val="22"/>
                </w:rPr>
              </w:rPrChange>
            </w:rPr>
            <w:delText xml:space="preserve"> from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39" w:author="Huang T  Dr (Surrey Business Schl)" w:date="2018-09-25T12:47:00Z">
                      <w:rPr>
                        <w:rFonts w:ascii="Cambria Math" w:hAnsi="Cambria Math" w:cs="Times New Roman"/>
                        <w:color w:val="000000" w:themeColor="text1"/>
                        <w:sz w:val="22"/>
                      </w:rPr>
                    </w:rPrChange>
                  </w:rPr>
                  <m:t>β</m:t>
                </m:r>
              </m:e>
              <m:sub>
                <m:r>
                  <w:rPr>
                    <w:rFonts w:ascii="Cambria Math" w:hAnsi="Cambria Math" w:cs="Times New Roman"/>
                    <w:color w:val="C45911" w:themeColor="accent2" w:themeShade="BF"/>
                    <w:sz w:val="22"/>
                    <w:rPrChange w:id="240" w:author="Huang T  Dr (Surrey Business Schl)" w:date="2018-09-25T12:47:00Z">
                      <w:rPr>
                        <w:rFonts w:ascii="Cambria Math" w:hAnsi="Cambria Math" w:cs="Times New Roman"/>
                        <w:color w:val="000000" w:themeColor="text1"/>
                        <w:sz w:val="22"/>
                      </w:rPr>
                    </w:rPrChange>
                  </w:rPr>
                  <m:t>1</m:t>
                </m:r>
              </m:sub>
            </m:sSub>
          </m:oMath>
          <w:r w:rsidRPr="00B5013C" w:rsidDel="00C4242D">
            <w:rPr>
              <w:rFonts w:cs="Times New Roman"/>
              <w:color w:val="C45911" w:themeColor="accent2" w:themeShade="BF"/>
              <w:sz w:val="22"/>
              <w:rPrChange w:id="241" w:author="Huang T  Dr (Surrey Business Schl)" w:date="2018-09-25T12:47:00Z">
                <w:rPr>
                  <w:rFonts w:cs="Times New Roman"/>
                  <w:color w:val="000000" w:themeColor="text1"/>
                  <w:sz w:val="22"/>
                </w:rPr>
              </w:rPrChange>
            </w:rPr>
            <w:delText xml:space="preserve"> to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42" w:author="Huang T  Dr (Surrey Business Schl)" w:date="2018-09-25T12:47:00Z">
                      <w:rPr>
                        <w:rFonts w:ascii="Cambria Math" w:hAnsi="Cambria Math" w:cs="Times New Roman"/>
                        <w:color w:val="000000" w:themeColor="text1"/>
                        <w:sz w:val="22"/>
                      </w:rPr>
                    </w:rPrChange>
                  </w:rPr>
                  <m:t>β</m:t>
                </m:r>
              </m:e>
              <m:sub>
                <m:r>
                  <w:rPr>
                    <w:rFonts w:ascii="Cambria Math" w:hAnsi="Cambria Math" w:cs="Times New Roman"/>
                    <w:color w:val="C45911" w:themeColor="accent2" w:themeShade="BF"/>
                    <w:sz w:val="22"/>
                    <w:rPrChange w:id="243" w:author="Huang T  Dr (Surrey Business Schl)" w:date="2018-09-25T12:47:00Z">
                      <w:rPr>
                        <w:rFonts w:ascii="Cambria Math" w:hAnsi="Cambria Math" w:cs="Times New Roman"/>
                        <w:color w:val="000000" w:themeColor="text1"/>
                        <w:sz w:val="22"/>
                      </w:rPr>
                    </w:rPrChange>
                  </w:rPr>
                  <m:t>2</m:t>
                </m:r>
              </m:sub>
            </m:sSub>
          </m:oMath>
          <w:r w:rsidRPr="00B5013C" w:rsidDel="00C4242D">
            <w:rPr>
              <w:rFonts w:cs="Times New Roman"/>
              <w:color w:val="C45911" w:themeColor="accent2" w:themeShade="BF"/>
              <w:sz w:val="22"/>
              <w:rPrChange w:id="244" w:author="Huang T  Dr (Surrey Business Schl)" w:date="2018-09-25T12:47:00Z">
                <w:rPr>
                  <w:rFonts w:cs="Times New Roman"/>
                  <w:color w:val="000000" w:themeColor="text1"/>
                  <w:sz w:val="22"/>
                </w:rPr>
              </w:rPrChange>
            </w:rPr>
            <w:delText xml:space="preserve"> after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245"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246" w:author="Huang T  Dr (Surrey Business Schl)" w:date="2018-09-25T12:47:00Z">
                      <w:rPr>
                        <w:rFonts w:ascii="Cambria Math" w:hAnsi="Cambria Math" w:cs="Times New Roman"/>
                        <w:color w:val="000000" w:themeColor="text1"/>
                        <w:sz w:val="22"/>
                      </w:rPr>
                    </w:rPrChange>
                  </w:rPr>
                  <m:t>1</m:t>
                </m:r>
              </m:sub>
            </m:sSub>
          </m:oMath>
          <w:r w:rsidRPr="00B5013C" w:rsidDel="00C4242D">
            <w:rPr>
              <w:rFonts w:cs="Times New Roman"/>
              <w:color w:val="C45911" w:themeColor="accent2" w:themeShade="BF"/>
              <w:sz w:val="22"/>
              <w:rPrChange w:id="247" w:author="Huang T  Dr (Surrey Business Schl)" w:date="2018-09-25T12:47:00Z">
                <w:rPr>
                  <w:rFonts w:cs="Times New Roman"/>
                  <w:color w:val="000000" w:themeColor="text1"/>
                  <w:sz w:val="22"/>
                </w:rPr>
              </w:rPrChange>
            </w:rPr>
            <w:delText>.  The unobserved true demand can be represented as follows:</w:delText>
          </w:r>
        </w:del>
      </w:ins>
    </w:p>
    <w:p w14:paraId="065A6BD3" w14:textId="69B806F5" w:rsidR="003A2C45" w:rsidRPr="00B5013C" w:rsidDel="00C4242D" w:rsidRDefault="003A2C45" w:rsidP="003A2C45">
      <w:pPr>
        <w:shd w:val="clear" w:color="auto" w:fill="FFFFFF" w:themeFill="background1"/>
        <w:spacing w:after="0" w:line="360" w:lineRule="auto"/>
        <w:rPr>
          <w:ins w:id="248" w:author="Huang T  Dr (Surrey Business Schl)" w:date="2018-09-25T12:31:00Z"/>
          <w:del w:id="249" w:author="韬 黄" w:date="2018-09-25T20:47:00Z"/>
          <w:rFonts w:cs="Times New Roman"/>
          <w:color w:val="C45911" w:themeColor="accent2" w:themeShade="BF"/>
          <w:sz w:val="22"/>
          <w:rPrChange w:id="250" w:author="Huang T  Dr (Surrey Business Schl)" w:date="2018-09-25T12:47:00Z">
            <w:rPr>
              <w:ins w:id="251" w:author="Huang T  Dr (Surrey Business Schl)" w:date="2018-09-25T12:31:00Z"/>
              <w:del w:id="252" w:author="韬 黄" w:date="2018-09-25T20:47:00Z"/>
              <w:rFonts w:cs="Times New Roman"/>
              <w:color w:val="000000" w:themeColor="text1"/>
              <w:sz w:val="22"/>
            </w:rPr>
          </w:rPrChange>
        </w:rPr>
      </w:pPr>
    </w:p>
    <w:p w14:paraId="55E73C71" w14:textId="4CFE30E6" w:rsidR="003A2C45" w:rsidRPr="00B5013C" w:rsidDel="00C4242D" w:rsidRDefault="004E2920">
      <w:pPr>
        <w:shd w:val="clear" w:color="auto" w:fill="FFFFFF" w:themeFill="background1"/>
        <w:spacing w:after="0" w:line="360" w:lineRule="auto"/>
        <w:jc w:val="center"/>
        <w:rPr>
          <w:ins w:id="253" w:author="Huang T  Dr (Surrey Business Schl)" w:date="2018-09-25T12:31:00Z"/>
          <w:del w:id="254" w:author="韬 黄" w:date="2018-09-25T20:44:00Z"/>
          <w:rFonts w:cs="Times New Roman"/>
          <w:color w:val="C45911" w:themeColor="accent2" w:themeShade="BF"/>
          <w:sz w:val="22"/>
          <w:rPrChange w:id="255" w:author="Huang T  Dr (Surrey Business Schl)" w:date="2018-09-25T12:47:00Z">
            <w:rPr>
              <w:ins w:id="256" w:author="Huang T  Dr (Surrey Business Schl)" w:date="2018-09-25T12:31:00Z"/>
              <w:del w:id="257" w:author="韬 黄" w:date="2018-09-25T20:44:00Z"/>
              <w:rFonts w:cs="Times New Roman"/>
              <w:color w:val="000000" w:themeColor="text1"/>
              <w:sz w:val="22"/>
            </w:rPr>
          </w:rPrChange>
        </w:rPr>
        <w:pPrChange w:id="258" w:author="Huang T  Dr (Surrey Business Schl)" w:date="2018-09-25T12:45:00Z">
          <w:pPr>
            <w:shd w:val="clear" w:color="auto" w:fill="FFFFFF" w:themeFill="background1"/>
            <w:spacing w:after="0" w:line="360" w:lineRule="auto"/>
          </w:pPr>
        </w:pPrChange>
      </w:pPr>
      <m:oMath>
        <m:sSub>
          <m:sSubPr>
            <m:ctrlPr>
              <w:ins w:id="259" w:author="Huang T  Dr (Surrey Business Schl)" w:date="2018-09-25T12:31:00Z">
                <w:del w:id="260" w:author="韬 黄" w:date="2018-09-25T20:44:00Z">
                  <w:rPr>
                    <w:rFonts w:ascii="Cambria Math" w:hAnsi="Cambria Math" w:cs="Times New Roman"/>
                    <w:i/>
                    <w:color w:val="C45911" w:themeColor="accent2" w:themeShade="BF"/>
                    <w:sz w:val="22"/>
                  </w:rPr>
                </w:del>
              </w:ins>
            </m:ctrlPr>
          </m:sSubPr>
          <m:e>
            <m:r>
              <w:ins w:id="261" w:author="Huang T  Dr (Surrey Business Schl)" w:date="2018-09-25T12:31:00Z">
                <w:del w:id="262" w:author="韬 黄" w:date="2018-09-25T20:44:00Z">
                  <w:rPr>
                    <w:rFonts w:ascii="Cambria Math" w:hAnsi="Cambria Math" w:cs="Times New Roman"/>
                    <w:color w:val="C45911" w:themeColor="accent2" w:themeShade="BF"/>
                    <w:sz w:val="22"/>
                    <w:rPrChange w:id="263" w:author="Huang T  Dr (Surrey Business Schl)" w:date="2018-09-25T12:47:00Z">
                      <w:rPr>
                        <w:rFonts w:ascii="Cambria Math" w:hAnsi="Cambria Math" w:cs="Times New Roman"/>
                        <w:color w:val="000000" w:themeColor="text1"/>
                        <w:sz w:val="22"/>
                      </w:rPr>
                    </w:rPrChange>
                  </w:rPr>
                  <m:t>y</m:t>
                </w:del>
              </w:ins>
            </m:r>
          </m:e>
          <m:sub>
            <m:r>
              <w:ins w:id="264" w:author="Huang T  Dr (Surrey Business Schl)" w:date="2018-09-25T12:31:00Z">
                <w:del w:id="265" w:author="韬 黄" w:date="2018-09-25T20:44:00Z">
                  <w:rPr>
                    <w:rFonts w:ascii="Cambria Math" w:hAnsi="Cambria Math" w:cs="Times New Roman"/>
                    <w:color w:val="C45911" w:themeColor="accent2" w:themeShade="BF"/>
                    <w:sz w:val="22"/>
                    <w:rPrChange w:id="266" w:author="Huang T  Dr (Surrey Business Schl)" w:date="2018-09-25T12:47:00Z">
                      <w:rPr>
                        <w:rFonts w:ascii="Cambria Math" w:hAnsi="Cambria Math" w:cs="Times New Roman"/>
                        <w:color w:val="000000" w:themeColor="text1"/>
                        <w:sz w:val="22"/>
                      </w:rPr>
                    </w:rPrChange>
                  </w:rPr>
                  <m:t>t</m:t>
                </w:del>
              </w:ins>
            </m:r>
          </m:sub>
        </m:sSub>
        <m:r>
          <w:ins w:id="267" w:author="Huang T  Dr (Surrey Business Schl)" w:date="2018-09-25T12:31:00Z">
            <w:del w:id="268" w:author="韬 黄" w:date="2018-09-25T20:44:00Z">
              <w:rPr>
                <w:rFonts w:ascii="Cambria Math" w:hAnsi="Cambria Math" w:cs="Times New Roman"/>
                <w:color w:val="C45911" w:themeColor="accent2" w:themeShade="BF"/>
                <w:sz w:val="22"/>
                <w:rPrChange w:id="269" w:author="Huang T  Dr (Surrey Business Schl)" w:date="2018-09-25T12:47:00Z">
                  <w:rPr>
                    <w:rFonts w:ascii="Cambria Math" w:hAnsi="Cambria Math" w:cs="Times New Roman"/>
                    <w:color w:val="000000" w:themeColor="text1"/>
                    <w:sz w:val="22"/>
                  </w:rPr>
                </w:rPrChange>
              </w:rPr>
              <m:t>=</m:t>
            </w:del>
          </w:ins>
        </m:r>
        <m:r>
          <w:ins w:id="270" w:author="Huang T  Dr (Surrey Business Schl)" w:date="2018-09-25T12:31:00Z">
            <w:del w:id="271" w:author="韬 黄" w:date="2018-09-25T20:37:00Z">
              <w:rPr>
                <w:rFonts w:ascii="Cambria Math" w:hAnsi="Cambria Math" w:cs="Times New Roman"/>
                <w:color w:val="C45911" w:themeColor="accent2" w:themeShade="BF"/>
                <w:sz w:val="22"/>
                <w:rPrChange w:id="272" w:author="Huang T  Dr (Surrey Business Schl)" w:date="2018-09-25T12:47:00Z">
                  <w:rPr>
                    <w:rFonts w:ascii="Cambria Math" w:hAnsi="Cambria Math" w:cs="Times New Roman"/>
                    <w:color w:val="000000" w:themeColor="text1"/>
                    <w:sz w:val="22"/>
                  </w:rPr>
                </w:rPrChange>
              </w:rPr>
              <m:t xml:space="preserve">intercept+ </m:t>
            </w:del>
          </w:ins>
        </m:r>
        <m:sSub>
          <m:sSubPr>
            <m:ctrlPr>
              <w:ins w:id="273" w:author="Huang T  Dr (Surrey Business Schl)" w:date="2018-09-25T12:31:00Z">
                <w:del w:id="274" w:author="韬 黄" w:date="2018-09-25T20:44:00Z">
                  <w:rPr>
                    <w:rFonts w:ascii="Cambria Math" w:hAnsi="Cambria Math" w:cs="Times New Roman"/>
                    <w:i/>
                    <w:color w:val="C45911" w:themeColor="accent2" w:themeShade="BF"/>
                    <w:sz w:val="22"/>
                  </w:rPr>
                </w:del>
              </w:ins>
            </m:ctrlPr>
          </m:sSubPr>
          <m:e>
            <m:r>
              <w:ins w:id="275" w:author="Huang T  Dr (Surrey Business Schl)" w:date="2018-09-25T12:31:00Z">
                <w:del w:id="276" w:author="韬 黄" w:date="2018-09-25T20:44:00Z">
                  <w:rPr>
                    <w:rFonts w:ascii="Cambria Math" w:hAnsi="Cambria Math" w:cs="Times New Roman"/>
                    <w:color w:val="C45911" w:themeColor="accent2" w:themeShade="BF"/>
                    <w:sz w:val="22"/>
                    <w:rPrChange w:id="277" w:author="Huang T  Dr (Surrey Business Schl)" w:date="2018-09-25T12:47:00Z">
                      <w:rPr>
                        <w:rFonts w:ascii="Cambria Math" w:hAnsi="Cambria Math" w:cs="Times New Roman"/>
                        <w:color w:val="000000" w:themeColor="text1"/>
                        <w:sz w:val="22"/>
                      </w:rPr>
                    </w:rPrChange>
                  </w:rPr>
                  <m:t>1</m:t>
                </w:del>
              </w:ins>
            </m:r>
          </m:e>
          <m:sub>
            <m:d>
              <m:dPr>
                <m:begChr m:val="{"/>
                <m:endChr m:val="}"/>
                <m:ctrlPr>
                  <w:ins w:id="278" w:author="Huang T  Dr (Surrey Business Schl)" w:date="2018-09-25T12:31:00Z">
                    <w:del w:id="279" w:author="韬 黄" w:date="2018-09-25T20:44:00Z">
                      <w:rPr>
                        <w:rFonts w:ascii="Cambria Math" w:hAnsi="Cambria Math" w:cs="Times New Roman"/>
                        <w:i/>
                        <w:color w:val="C45911" w:themeColor="accent2" w:themeShade="BF"/>
                        <w:sz w:val="22"/>
                      </w:rPr>
                    </w:del>
                  </w:ins>
                </m:ctrlPr>
              </m:dPr>
              <m:e>
                <m:r>
                  <w:ins w:id="280" w:author="Huang T  Dr (Surrey Business Schl)" w:date="2018-09-25T12:31:00Z">
                    <w:del w:id="281" w:author="韬 黄" w:date="2018-09-25T20:44:00Z">
                      <w:rPr>
                        <w:rFonts w:ascii="Cambria Math" w:hAnsi="Cambria Math" w:cs="Times New Roman"/>
                        <w:color w:val="C45911" w:themeColor="accent2" w:themeShade="BF"/>
                        <w:sz w:val="22"/>
                        <w:rPrChange w:id="282" w:author="Huang T  Dr (Surrey Business Schl)" w:date="2018-09-25T12:47:00Z">
                          <w:rPr>
                            <w:rFonts w:ascii="Cambria Math" w:hAnsi="Cambria Math" w:cs="Times New Roman"/>
                            <w:color w:val="000000" w:themeColor="text1"/>
                            <w:sz w:val="22"/>
                          </w:rPr>
                        </w:rPrChange>
                      </w:rPr>
                      <m:t>t</m:t>
                    </w:del>
                  </w:ins>
                </m:r>
                <m:r>
                  <w:ins w:id="283" w:author="Huang T  Dr (Surrey Business Schl)" w:date="2018-09-25T12:31:00Z">
                    <w:del w:id="284" w:author="韬 黄" w:date="2018-09-25T20:44:00Z">
                      <w:rPr>
                        <w:rFonts w:ascii="Cambria Math" w:hAnsi="Cambria Math" w:cs="Times New Roman" w:hint="eastAsia"/>
                        <w:color w:val="C45911" w:themeColor="accent2" w:themeShade="BF"/>
                        <w:sz w:val="22"/>
                        <w:rPrChange w:id="285" w:author="Huang T  Dr (Surrey Business Schl)" w:date="2018-09-25T12:47:00Z">
                          <w:rPr>
                            <w:rFonts w:ascii="Cambria Math" w:hAnsi="Cambria Math" w:cs="Times New Roman" w:hint="eastAsia"/>
                            <w:color w:val="000000" w:themeColor="text1"/>
                            <w:sz w:val="22"/>
                          </w:rPr>
                        </w:rPrChange>
                      </w:rPr>
                      <m:t>≤</m:t>
                    </w:del>
                  </w:ins>
                </m:r>
                <m:sSub>
                  <m:sSubPr>
                    <m:ctrlPr>
                      <w:ins w:id="286" w:author="Huang T  Dr (Surrey Business Schl)" w:date="2018-09-25T12:31:00Z">
                        <w:del w:id="287" w:author="韬 黄" w:date="2018-09-25T20:44:00Z">
                          <w:rPr>
                            <w:rFonts w:ascii="Cambria Math" w:hAnsi="Cambria Math" w:cs="Times New Roman"/>
                            <w:i/>
                            <w:color w:val="C45911" w:themeColor="accent2" w:themeShade="BF"/>
                            <w:sz w:val="22"/>
                          </w:rPr>
                        </w:del>
                      </w:ins>
                    </m:ctrlPr>
                  </m:sSubPr>
                  <m:e>
                    <m:r>
                      <w:ins w:id="288" w:author="Huang T  Dr (Surrey Business Schl)" w:date="2018-09-25T12:31:00Z">
                        <w:del w:id="289" w:author="韬 黄" w:date="2018-09-25T20:44:00Z">
                          <w:rPr>
                            <w:rFonts w:ascii="Cambria Math" w:hAnsi="Cambria Math" w:cs="Times New Roman"/>
                            <w:color w:val="C45911" w:themeColor="accent2" w:themeShade="BF"/>
                            <w:sz w:val="22"/>
                            <w:rPrChange w:id="290" w:author="Huang T  Dr (Surrey Business Schl)" w:date="2018-09-25T12:47:00Z">
                              <w:rPr>
                                <w:rFonts w:ascii="Cambria Math" w:hAnsi="Cambria Math" w:cs="Times New Roman"/>
                                <w:color w:val="000000" w:themeColor="text1"/>
                                <w:sz w:val="22"/>
                              </w:rPr>
                            </w:rPrChange>
                          </w:rPr>
                          <m:t>T</m:t>
                        </w:del>
                      </w:ins>
                    </m:r>
                  </m:e>
                  <m:sub>
                    <m:r>
                      <w:ins w:id="291" w:author="Huang T  Dr (Surrey Business Schl)" w:date="2018-09-25T12:31:00Z">
                        <w:del w:id="292" w:author="韬 黄" w:date="2018-09-25T20:44:00Z">
                          <w:rPr>
                            <w:rFonts w:ascii="Cambria Math" w:hAnsi="Cambria Math" w:cs="Times New Roman"/>
                            <w:color w:val="C45911" w:themeColor="accent2" w:themeShade="BF"/>
                            <w:sz w:val="22"/>
                            <w:rPrChange w:id="293" w:author="Huang T  Dr (Surrey Business Schl)" w:date="2018-09-25T12:47:00Z">
                              <w:rPr>
                                <w:rFonts w:ascii="Cambria Math" w:hAnsi="Cambria Math" w:cs="Times New Roman"/>
                                <w:color w:val="000000" w:themeColor="text1"/>
                                <w:sz w:val="22"/>
                              </w:rPr>
                            </w:rPrChange>
                          </w:rPr>
                          <m:t>1</m:t>
                        </w:del>
                      </w:ins>
                    </m:r>
                  </m:sub>
                </m:sSub>
              </m:e>
            </m:d>
          </m:sub>
        </m:sSub>
        <m:sSubSup>
          <m:sSubSupPr>
            <m:ctrlPr>
              <w:ins w:id="294" w:author="Huang T  Dr (Surrey Business Schl)" w:date="2018-09-25T12:31:00Z">
                <w:del w:id="295" w:author="韬 黄" w:date="2018-09-25T20:44:00Z">
                  <w:rPr>
                    <w:rFonts w:ascii="Cambria Math" w:hAnsi="Cambria Math" w:cs="Times New Roman"/>
                    <w:i/>
                    <w:color w:val="C45911" w:themeColor="accent2" w:themeShade="BF"/>
                    <w:sz w:val="22"/>
                  </w:rPr>
                </w:del>
              </w:ins>
            </m:ctrlPr>
          </m:sSubSupPr>
          <m:e>
            <m:r>
              <w:ins w:id="296" w:author="Huang T  Dr (Surrey Business Schl)" w:date="2018-09-25T12:31:00Z">
                <w:del w:id="297" w:author="韬 黄" w:date="2018-09-25T20:44:00Z">
                  <w:rPr>
                    <w:rFonts w:ascii="Cambria Math" w:hAnsi="Cambria Math" w:cs="Times New Roman"/>
                    <w:color w:val="C45911" w:themeColor="accent2" w:themeShade="BF"/>
                    <w:sz w:val="22"/>
                    <w:rPrChange w:id="298" w:author="Huang T  Dr (Surrey Business Schl)" w:date="2018-09-25T12:47:00Z">
                      <w:rPr>
                        <w:rFonts w:ascii="Cambria Math" w:hAnsi="Cambria Math" w:cs="Times New Roman"/>
                        <w:color w:val="000000" w:themeColor="text1"/>
                        <w:sz w:val="22"/>
                      </w:rPr>
                    </w:rPrChange>
                  </w:rPr>
                  <m:t>β</m:t>
                </w:del>
              </w:ins>
            </m:r>
          </m:e>
          <m:sub>
            <m:r>
              <w:ins w:id="299" w:author="Huang T  Dr (Surrey Business Schl)" w:date="2018-09-25T12:31:00Z">
                <w:del w:id="300" w:author="韬 黄" w:date="2018-09-25T20:44:00Z">
                  <w:rPr>
                    <w:rFonts w:ascii="Cambria Math" w:hAnsi="Cambria Math" w:cs="Times New Roman"/>
                    <w:color w:val="C45911" w:themeColor="accent2" w:themeShade="BF"/>
                    <w:sz w:val="22"/>
                    <w:rPrChange w:id="301" w:author="Huang T  Dr (Surrey Business Schl)" w:date="2018-09-25T12:47:00Z">
                      <w:rPr>
                        <w:rFonts w:ascii="Cambria Math" w:hAnsi="Cambria Math" w:cs="Times New Roman"/>
                        <w:color w:val="000000" w:themeColor="text1"/>
                        <w:sz w:val="22"/>
                      </w:rPr>
                    </w:rPrChange>
                  </w:rPr>
                  <m:t>1</m:t>
                </w:del>
              </w:ins>
            </m:r>
          </m:sub>
          <m:sup>
            <m:r>
              <w:ins w:id="302" w:author="Huang T  Dr (Surrey Business Schl)" w:date="2018-09-25T12:31:00Z">
                <w:del w:id="303" w:author="韬 黄" w:date="2018-09-25T19:51:00Z">
                  <w:rPr>
                    <w:rFonts w:ascii="Cambria Math" w:hAnsi="Cambria Math" w:cs="Times New Roman" w:hint="eastAsia"/>
                    <w:color w:val="C45911" w:themeColor="accent2" w:themeShade="BF"/>
                    <w:sz w:val="22"/>
                    <w:rPrChange w:id="304" w:author="Huang T  Dr (Surrey Business Schl)" w:date="2018-09-25T12:47:00Z">
                      <w:rPr>
                        <w:rFonts w:ascii="Cambria Math" w:hAnsi="Cambria Math" w:cs="Times New Roman" w:hint="eastAsia"/>
                        <w:color w:val="000000" w:themeColor="text1"/>
                        <w:sz w:val="22"/>
                      </w:rPr>
                    </w:rPrChange>
                  </w:rPr>
                  <m:t>'</m:t>
                </w:del>
              </w:ins>
            </m:r>
          </m:sup>
        </m:sSubSup>
        <m:sSub>
          <m:sSubPr>
            <m:ctrlPr>
              <w:ins w:id="305" w:author="Huang T  Dr (Surrey Business Schl)" w:date="2018-09-25T12:31:00Z">
                <w:del w:id="306" w:author="韬 黄" w:date="2018-09-25T20:44:00Z">
                  <w:rPr>
                    <w:rFonts w:ascii="Cambria Math" w:hAnsi="Cambria Math" w:cs="Times New Roman"/>
                    <w:i/>
                    <w:color w:val="C45911" w:themeColor="accent2" w:themeShade="BF"/>
                    <w:sz w:val="22"/>
                  </w:rPr>
                </w:del>
              </w:ins>
            </m:ctrlPr>
          </m:sSubPr>
          <m:e>
            <m:r>
              <w:ins w:id="307" w:author="Huang T  Dr (Surrey Business Schl)" w:date="2018-09-25T12:31:00Z">
                <w:del w:id="308" w:author="韬 黄" w:date="2018-09-25T20:44:00Z">
                  <w:rPr>
                    <w:rFonts w:ascii="Cambria Math" w:hAnsi="Cambria Math" w:cs="Times New Roman"/>
                    <w:color w:val="C45911" w:themeColor="accent2" w:themeShade="BF"/>
                    <w:sz w:val="22"/>
                    <w:rPrChange w:id="309" w:author="Huang T  Dr (Surrey Business Schl)" w:date="2018-09-25T12:47:00Z">
                      <w:rPr>
                        <w:rFonts w:ascii="Cambria Math" w:hAnsi="Cambria Math" w:cs="Times New Roman"/>
                        <w:color w:val="000000" w:themeColor="text1"/>
                        <w:sz w:val="22"/>
                      </w:rPr>
                    </w:rPrChange>
                  </w:rPr>
                  <m:t>x</m:t>
                </w:del>
              </w:ins>
            </m:r>
          </m:e>
          <m:sub>
            <m:r>
              <w:ins w:id="310" w:author="Huang T  Dr (Surrey Business Schl)" w:date="2018-09-25T12:31:00Z">
                <w:del w:id="311" w:author="韬 黄" w:date="2018-09-25T20:44:00Z">
                  <w:rPr>
                    <w:rFonts w:ascii="Cambria Math" w:hAnsi="Cambria Math" w:cs="Times New Roman"/>
                    <w:color w:val="C45911" w:themeColor="accent2" w:themeShade="BF"/>
                    <w:sz w:val="22"/>
                    <w:rPrChange w:id="312" w:author="Huang T  Dr (Surrey Business Schl)" w:date="2018-09-25T12:47:00Z">
                      <w:rPr>
                        <w:rFonts w:ascii="Cambria Math" w:hAnsi="Cambria Math" w:cs="Times New Roman"/>
                        <w:color w:val="000000" w:themeColor="text1"/>
                        <w:sz w:val="22"/>
                      </w:rPr>
                    </w:rPrChange>
                  </w:rPr>
                  <m:t>t</m:t>
                </w:del>
              </w:ins>
            </m:r>
          </m:sub>
        </m:sSub>
        <m:r>
          <w:ins w:id="313" w:author="Huang T  Dr (Surrey Business Schl)" w:date="2018-09-25T12:31:00Z">
            <w:del w:id="314" w:author="韬 黄" w:date="2018-09-25T20:44:00Z">
              <w:rPr>
                <w:rFonts w:ascii="Cambria Math" w:hAnsi="Cambria Math" w:cs="Times New Roman"/>
                <w:color w:val="C45911" w:themeColor="accent2" w:themeShade="BF"/>
                <w:sz w:val="22"/>
                <w:rPrChange w:id="315" w:author="Huang T  Dr (Surrey Business Schl)" w:date="2018-09-25T12:47:00Z">
                  <w:rPr>
                    <w:rFonts w:ascii="Cambria Math" w:hAnsi="Cambria Math" w:cs="Times New Roman"/>
                    <w:color w:val="000000" w:themeColor="text1"/>
                    <w:sz w:val="22"/>
                  </w:rPr>
                </w:rPrChange>
              </w:rPr>
              <m:t>+</m:t>
            </w:del>
          </w:ins>
        </m:r>
        <m:d>
          <m:dPr>
            <m:ctrlPr>
              <w:ins w:id="316" w:author="Huang T  Dr (Surrey Business Schl)" w:date="2018-09-25T12:31:00Z">
                <w:del w:id="317" w:author="韬 黄" w:date="2018-09-25T20:44:00Z">
                  <w:rPr>
                    <w:rFonts w:ascii="Cambria Math" w:hAnsi="Cambria Math" w:cs="Times New Roman"/>
                    <w:i/>
                    <w:color w:val="C45911" w:themeColor="accent2" w:themeShade="BF"/>
                    <w:sz w:val="22"/>
                  </w:rPr>
                </w:del>
              </w:ins>
            </m:ctrlPr>
          </m:dPr>
          <m:e>
            <m:r>
              <w:ins w:id="318" w:author="Huang T  Dr (Surrey Business Schl)" w:date="2018-09-25T12:31:00Z">
                <w:del w:id="319" w:author="韬 黄" w:date="2018-09-25T20:44:00Z">
                  <w:rPr>
                    <w:rFonts w:ascii="Cambria Math" w:hAnsi="Cambria Math" w:cs="Times New Roman"/>
                    <w:color w:val="C45911" w:themeColor="accent2" w:themeShade="BF"/>
                    <w:sz w:val="22"/>
                    <w:rPrChange w:id="320" w:author="Huang T  Dr (Surrey Business Schl)" w:date="2018-09-25T12:47:00Z">
                      <w:rPr>
                        <w:rFonts w:ascii="Cambria Math" w:hAnsi="Cambria Math" w:cs="Times New Roman"/>
                        <w:color w:val="000000" w:themeColor="text1"/>
                        <w:sz w:val="22"/>
                      </w:rPr>
                    </w:rPrChange>
                  </w:rPr>
                  <m:t>1-</m:t>
                </w:del>
              </w:ins>
            </m:r>
            <m:sSub>
              <m:sSubPr>
                <m:ctrlPr>
                  <w:ins w:id="321" w:author="Huang T  Dr (Surrey Business Schl)" w:date="2018-09-25T12:31:00Z">
                    <w:del w:id="322" w:author="韬 黄" w:date="2018-09-25T20:44:00Z">
                      <w:rPr>
                        <w:rFonts w:ascii="Cambria Math" w:hAnsi="Cambria Math" w:cs="Times New Roman"/>
                        <w:i/>
                        <w:color w:val="C45911" w:themeColor="accent2" w:themeShade="BF"/>
                        <w:sz w:val="22"/>
                      </w:rPr>
                    </w:del>
                  </w:ins>
                </m:ctrlPr>
              </m:sSubPr>
              <m:e>
                <m:r>
                  <w:ins w:id="323" w:author="Huang T  Dr (Surrey Business Schl)" w:date="2018-09-25T12:31:00Z">
                    <w:del w:id="324" w:author="韬 黄" w:date="2018-09-25T20:44:00Z">
                      <w:rPr>
                        <w:rFonts w:ascii="Cambria Math" w:hAnsi="Cambria Math" w:cs="Times New Roman"/>
                        <w:color w:val="C45911" w:themeColor="accent2" w:themeShade="BF"/>
                        <w:sz w:val="22"/>
                        <w:rPrChange w:id="325" w:author="Huang T  Dr (Surrey Business Schl)" w:date="2018-09-25T12:47:00Z">
                          <w:rPr>
                            <w:rFonts w:ascii="Cambria Math" w:hAnsi="Cambria Math" w:cs="Times New Roman"/>
                            <w:color w:val="000000" w:themeColor="text1"/>
                            <w:sz w:val="22"/>
                          </w:rPr>
                        </w:rPrChange>
                      </w:rPr>
                      <m:t>1</m:t>
                    </w:del>
                  </w:ins>
                </m:r>
              </m:e>
              <m:sub>
                <m:d>
                  <m:dPr>
                    <m:begChr m:val="{"/>
                    <m:endChr m:val="}"/>
                    <m:ctrlPr>
                      <w:ins w:id="326" w:author="Huang T  Dr (Surrey Business Schl)" w:date="2018-09-25T12:31:00Z">
                        <w:del w:id="327" w:author="韬 黄" w:date="2018-09-25T20:44:00Z">
                          <w:rPr>
                            <w:rFonts w:ascii="Cambria Math" w:hAnsi="Cambria Math" w:cs="Times New Roman"/>
                            <w:i/>
                            <w:color w:val="C45911" w:themeColor="accent2" w:themeShade="BF"/>
                            <w:sz w:val="22"/>
                          </w:rPr>
                        </w:del>
                      </w:ins>
                    </m:ctrlPr>
                  </m:dPr>
                  <m:e>
                    <m:r>
                      <w:ins w:id="328" w:author="Huang T  Dr (Surrey Business Schl)" w:date="2018-09-25T12:31:00Z">
                        <w:del w:id="329" w:author="韬 黄" w:date="2018-09-25T20:44:00Z">
                          <w:rPr>
                            <w:rFonts w:ascii="Cambria Math" w:hAnsi="Cambria Math" w:cs="Times New Roman"/>
                            <w:color w:val="C45911" w:themeColor="accent2" w:themeShade="BF"/>
                            <w:sz w:val="22"/>
                            <w:rPrChange w:id="330" w:author="Huang T  Dr (Surrey Business Schl)" w:date="2018-09-25T12:47:00Z">
                              <w:rPr>
                                <w:rFonts w:ascii="Cambria Math" w:hAnsi="Cambria Math" w:cs="Times New Roman"/>
                                <w:color w:val="000000" w:themeColor="text1"/>
                                <w:sz w:val="22"/>
                              </w:rPr>
                            </w:rPrChange>
                          </w:rPr>
                          <m:t>t</m:t>
                        </w:del>
                      </w:ins>
                    </m:r>
                    <m:r>
                      <w:ins w:id="331" w:author="Huang T  Dr (Surrey Business Schl)" w:date="2018-09-25T12:31:00Z">
                        <w:del w:id="332" w:author="韬 黄" w:date="2018-09-25T20:44:00Z">
                          <w:rPr>
                            <w:rFonts w:ascii="Cambria Math" w:hAnsi="Cambria Math" w:cs="Times New Roman" w:hint="eastAsia"/>
                            <w:color w:val="C45911" w:themeColor="accent2" w:themeShade="BF"/>
                            <w:sz w:val="22"/>
                            <w:rPrChange w:id="333" w:author="Huang T  Dr (Surrey Business Schl)" w:date="2018-09-25T12:47:00Z">
                              <w:rPr>
                                <w:rFonts w:ascii="Cambria Math" w:hAnsi="Cambria Math" w:cs="Times New Roman" w:hint="eastAsia"/>
                                <w:color w:val="000000" w:themeColor="text1"/>
                                <w:sz w:val="22"/>
                              </w:rPr>
                            </w:rPrChange>
                          </w:rPr>
                          <m:t>≤</m:t>
                        </w:del>
                      </w:ins>
                    </m:r>
                    <m:sSub>
                      <m:sSubPr>
                        <m:ctrlPr>
                          <w:ins w:id="334" w:author="Huang T  Dr (Surrey Business Schl)" w:date="2018-09-25T12:31:00Z">
                            <w:del w:id="335" w:author="韬 黄" w:date="2018-09-25T20:44:00Z">
                              <w:rPr>
                                <w:rFonts w:ascii="Cambria Math" w:hAnsi="Cambria Math" w:cs="Times New Roman"/>
                                <w:i/>
                                <w:color w:val="C45911" w:themeColor="accent2" w:themeShade="BF"/>
                                <w:sz w:val="22"/>
                              </w:rPr>
                            </w:del>
                          </w:ins>
                        </m:ctrlPr>
                      </m:sSubPr>
                      <m:e>
                        <m:r>
                          <w:ins w:id="336" w:author="Huang T  Dr (Surrey Business Schl)" w:date="2018-09-25T12:31:00Z">
                            <w:del w:id="337" w:author="韬 黄" w:date="2018-09-25T20:44:00Z">
                              <w:rPr>
                                <w:rFonts w:ascii="Cambria Math" w:hAnsi="Cambria Math" w:cs="Times New Roman"/>
                                <w:color w:val="C45911" w:themeColor="accent2" w:themeShade="BF"/>
                                <w:sz w:val="22"/>
                                <w:rPrChange w:id="338" w:author="Huang T  Dr (Surrey Business Schl)" w:date="2018-09-25T12:47:00Z">
                                  <w:rPr>
                                    <w:rFonts w:ascii="Cambria Math" w:hAnsi="Cambria Math" w:cs="Times New Roman"/>
                                    <w:color w:val="000000" w:themeColor="text1"/>
                                    <w:sz w:val="22"/>
                                  </w:rPr>
                                </w:rPrChange>
                              </w:rPr>
                              <m:t>T</m:t>
                            </w:del>
                          </w:ins>
                        </m:r>
                      </m:e>
                      <m:sub>
                        <m:r>
                          <w:ins w:id="339" w:author="Huang T  Dr (Surrey Business Schl)" w:date="2018-09-25T12:31:00Z">
                            <w:del w:id="340" w:author="韬 黄" w:date="2018-09-25T20:44:00Z">
                              <w:rPr>
                                <w:rFonts w:ascii="Cambria Math" w:hAnsi="Cambria Math" w:cs="Times New Roman"/>
                                <w:color w:val="C45911" w:themeColor="accent2" w:themeShade="BF"/>
                                <w:sz w:val="22"/>
                                <w:rPrChange w:id="341" w:author="Huang T  Dr (Surrey Business Schl)" w:date="2018-09-25T12:47:00Z">
                                  <w:rPr>
                                    <w:rFonts w:ascii="Cambria Math" w:hAnsi="Cambria Math" w:cs="Times New Roman"/>
                                    <w:color w:val="000000" w:themeColor="text1"/>
                                    <w:sz w:val="22"/>
                                  </w:rPr>
                                </w:rPrChange>
                              </w:rPr>
                              <m:t>1</m:t>
                            </w:del>
                          </w:ins>
                        </m:r>
                      </m:sub>
                    </m:sSub>
                  </m:e>
                </m:d>
              </m:sub>
            </m:sSub>
          </m:e>
        </m:d>
        <m:sSubSup>
          <m:sSubSupPr>
            <m:ctrlPr>
              <w:ins w:id="342" w:author="Huang T  Dr (Surrey Business Schl)" w:date="2018-09-25T12:31:00Z">
                <w:del w:id="343" w:author="韬 黄" w:date="2018-09-25T20:44:00Z">
                  <w:rPr>
                    <w:rFonts w:ascii="Cambria Math" w:hAnsi="Cambria Math" w:cs="Times New Roman"/>
                    <w:i/>
                    <w:color w:val="C45911" w:themeColor="accent2" w:themeShade="BF"/>
                    <w:sz w:val="22"/>
                  </w:rPr>
                </w:del>
              </w:ins>
            </m:ctrlPr>
          </m:sSubSupPr>
          <m:e>
            <m:r>
              <w:ins w:id="344" w:author="Huang T  Dr (Surrey Business Schl)" w:date="2018-09-25T12:31:00Z">
                <w:del w:id="345" w:author="韬 黄" w:date="2018-09-25T20:44:00Z">
                  <w:rPr>
                    <w:rFonts w:ascii="Cambria Math" w:hAnsi="Cambria Math" w:cs="Times New Roman"/>
                    <w:color w:val="C45911" w:themeColor="accent2" w:themeShade="BF"/>
                    <w:sz w:val="22"/>
                    <w:rPrChange w:id="346" w:author="Huang T  Dr (Surrey Business Schl)" w:date="2018-09-25T12:47:00Z">
                      <w:rPr>
                        <w:rFonts w:ascii="Cambria Math" w:hAnsi="Cambria Math" w:cs="Times New Roman"/>
                        <w:color w:val="000000" w:themeColor="text1"/>
                        <w:sz w:val="22"/>
                      </w:rPr>
                    </w:rPrChange>
                  </w:rPr>
                  <m:t>β</m:t>
                </w:del>
              </w:ins>
            </m:r>
          </m:e>
          <m:sub>
            <m:r>
              <w:ins w:id="347" w:author="Huang T  Dr (Surrey Business Schl)" w:date="2018-09-25T12:31:00Z">
                <w:del w:id="348" w:author="韬 黄" w:date="2018-09-25T20:44:00Z">
                  <w:rPr>
                    <w:rFonts w:ascii="Cambria Math" w:hAnsi="Cambria Math" w:cs="Times New Roman"/>
                    <w:color w:val="C45911" w:themeColor="accent2" w:themeShade="BF"/>
                    <w:sz w:val="22"/>
                    <w:rPrChange w:id="349" w:author="Huang T  Dr (Surrey Business Schl)" w:date="2018-09-25T12:47:00Z">
                      <w:rPr>
                        <w:rFonts w:ascii="Cambria Math" w:hAnsi="Cambria Math" w:cs="Times New Roman"/>
                        <w:color w:val="000000" w:themeColor="text1"/>
                        <w:sz w:val="22"/>
                      </w:rPr>
                    </w:rPrChange>
                  </w:rPr>
                  <m:t>2</m:t>
                </w:del>
              </w:ins>
            </m:r>
          </m:sub>
          <m:sup>
            <m:r>
              <w:ins w:id="350" w:author="Huang T  Dr (Surrey Business Schl)" w:date="2018-09-25T12:31:00Z">
                <w:del w:id="351" w:author="韬 黄" w:date="2018-09-25T19:51:00Z">
                  <w:rPr>
                    <w:rFonts w:ascii="Cambria Math" w:hAnsi="Cambria Math" w:cs="Times New Roman" w:hint="eastAsia"/>
                    <w:color w:val="C45911" w:themeColor="accent2" w:themeShade="BF"/>
                    <w:sz w:val="22"/>
                    <w:rPrChange w:id="352" w:author="Huang T  Dr (Surrey Business Schl)" w:date="2018-09-25T12:47:00Z">
                      <w:rPr>
                        <w:rFonts w:ascii="Cambria Math" w:hAnsi="Cambria Math" w:cs="Times New Roman" w:hint="eastAsia"/>
                        <w:color w:val="000000" w:themeColor="text1"/>
                        <w:sz w:val="22"/>
                      </w:rPr>
                    </w:rPrChange>
                  </w:rPr>
                  <m:t>'</m:t>
                </w:del>
              </w:ins>
            </m:r>
          </m:sup>
        </m:sSubSup>
        <m:sSub>
          <m:sSubPr>
            <m:ctrlPr>
              <w:ins w:id="353" w:author="Huang T  Dr (Surrey Business Schl)" w:date="2018-09-25T12:31:00Z">
                <w:del w:id="354" w:author="韬 黄" w:date="2018-09-25T20:44:00Z">
                  <w:rPr>
                    <w:rFonts w:ascii="Cambria Math" w:hAnsi="Cambria Math" w:cs="Times New Roman"/>
                    <w:i/>
                    <w:color w:val="C45911" w:themeColor="accent2" w:themeShade="BF"/>
                    <w:sz w:val="22"/>
                  </w:rPr>
                </w:del>
              </w:ins>
            </m:ctrlPr>
          </m:sSubPr>
          <m:e>
            <m:r>
              <w:ins w:id="355" w:author="Huang T  Dr (Surrey Business Schl)" w:date="2018-09-25T12:31:00Z">
                <w:del w:id="356" w:author="韬 黄" w:date="2018-09-25T20:44:00Z">
                  <w:rPr>
                    <w:rFonts w:ascii="Cambria Math" w:hAnsi="Cambria Math" w:cs="Times New Roman"/>
                    <w:color w:val="C45911" w:themeColor="accent2" w:themeShade="BF"/>
                    <w:sz w:val="22"/>
                    <w:rPrChange w:id="357" w:author="Huang T  Dr (Surrey Business Schl)" w:date="2018-09-25T12:47:00Z">
                      <w:rPr>
                        <w:rFonts w:ascii="Cambria Math" w:hAnsi="Cambria Math" w:cs="Times New Roman"/>
                        <w:color w:val="000000" w:themeColor="text1"/>
                        <w:sz w:val="22"/>
                      </w:rPr>
                    </w:rPrChange>
                  </w:rPr>
                  <m:t>x</m:t>
                </w:del>
              </w:ins>
            </m:r>
          </m:e>
          <m:sub>
            <m:r>
              <w:ins w:id="358" w:author="Huang T  Dr (Surrey Business Schl)" w:date="2018-09-25T12:31:00Z">
                <w:del w:id="359" w:author="韬 黄" w:date="2018-09-25T20:44:00Z">
                  <w:rPr>
                    <w:rFonts w:ascii="Cambria Math" w:hAnsi="Cambria Math" w:cs="Times New Roman"/>
                    <w:color w:val="C45911" w:themeColor="accent2" w:themeShade="BF"/>
                    <w:sz w:val="22"/>
                    <w:rPrChange w:id="360" w:author="Huang T  Dr (Surrey Business Schl)" w:date="2018-09-25T12:47:00Z">
                      <w:rPr>
                        <w:rFonts w:ascii="Cambria Math" w:hAnsi="Cambria Math" w:cs="Times New Roman"/>
                        <w:color w:val="000000" w:themeColor="text1"/>
                        <w:sz w:val="22"/>
                      </w:rPr>
                    </w:rPrChange>
                  </w:rPr>
                  <m:t>t</m:t>
                </w:del>
              </w:ins>
            </m:r>
          </m:sub>
        </m:sSub>
        <m:r>
          <w:ins w:id="361" w:author="Huang T  Dr (Surrey Business Schl)" w:date="2018-09-25T12:31:00Z">
            <w:del w:id="362" w:author="韬 黄" w:date="2018-09-25T20:44:00Z">
              <w:rPr>
                <w:rFonts w:ascii="Cambria Math" w:hAnsi="Cambria Math" w:cs="Times New Roman"/>
                <w:color w:val="C45911" w:themeColor="accent2" w:themeShade="BF"/>
                <w:sz w:val="22"/>
                <w:rPrChange w:id="363" w:author="Huang T  Dr (Surrey Business Schl)" w:date="2018-09-25T12:47:00Z">
                  <w:rPr>
                    <w:rFonts w:ascii="Cambria Math" w:hAnsi="Cambria Math" w:cs="Times New Roman"/>
                    <w:color w:val="000000" w:themeColor="text1"/>
                    <w:sz w:val="22"/>
                  </w:rPr>
                </w:rPrChange>
              </w:rPr>
              <m:t>+</m:t>
            </w:del>
          </w:ins>
        </m:r>
        <m:sSub>
          <m:sSubPr>
            <m:ctrlPr>
              <w:ins w:id="364" w:author="Huang T  Dr (Surrey Business Schl)" w:date="2018-09-25T12:31:00Z">
                <w:del w:id="365" w:author="韬 黄" w:date="2018-09-25T20:44:00Z">
                  <w:rPr>
                    <w:rFonts w:ascii="Cambria Math" w:hAnsi="Cambria Math" w:cs="Times New Roman"/>
                    <w:i/>
                    <w:color w:val="C45911" w:themeColor="accent2" w:themeShade="BF"/>
                    <w:sz w:val="22"/>
                  </w:rPr>
                </w:del>
              </w:ins>
            </m:ctrlPr>
          </m:sSubPr>
          <m:e>
            <m:r>
              <w:ins w:id="366" w:author="Huang T  Dr (Surrey Business Schl)" w:date="2018-09-25T12:31:00Z">
                <w:del w:id="367" w:author="韬 黄" w:date="2018-09-25T20:44:00Z">
                  <w:rPr>
                    <w:rFonts w:ascii="Cambria Math" w:hAnsi="Cambria Math" w:cs="Times New Roman"/>
                    <w:color w:val="C45911" w:themeColor="accent2" w:themeShade="BF"/>
                    <w:sz w:val="22"/>
                    <w:rPrChange w:id="368" w:author="Huang T  Dr (Surrey Business Schl)" w:date="2018-09-25T12:47:00Z">
                      <w:rPr>
                        <w:rFonts w:ascii="Cambria Math" w:hAnsi="Cambria Math" w:cs="Times New Roman"/>
                        <w:color w:val="000000" w:themeColor="text1"/>
                        <w:sz w:val="22"/>
                      </w:rPr>
                    </w:rPrChange>
                  </w:rPr>
                  <m:t>u</m:t>
                </w:del>
              </w:ins>
            </m:r>
          </m:e>
          <m:sub>
            <m:r>
              <w:ins w:id="369" w:author="Huang T  Dr (Surrey Business Schl)" w:date="2018-09-25T12:31:00Z">
                <w:del w:id="370" w:author="韬 黄" w:date="2018-09-25T20:44:00Z">
                  <w:rPr>
                    <w:rFonts w:ascii="Cambria Math" w:hAnsi="Cambria Math" w:cs="Times New Roman"/>
                    <w:color w:val="C45911" w:themeColor="accent2" w:themeShade="BF"/>
                    <w:sz w:val="22"/>
                    <w:rPrChange w:id="371" w:author="Huang T  Dr (Surrey Business Schl)" w:date="2018-09-25T12:47:00Z">
                      <w:rPr>
                        <w:rFonts w:ascii="Cambria Math" w:hAnsi="Cambria Math" w:cs="Times New Roman"/>
                        <w:color w:val="000000" w:themeColor="text1"/>
                        <w:sz w:val="22"/>
                      </w:rPr>
                    </w:rPrChange>
                  </w:rPr>
                  <m:t>t</m:t>
                </w:del>
              </w:ins>
            </m:r>
          </m:sub>
        </m:sSub>
      </m:oMath>
      <w:ins w:id="372" w:author="Huang T  Dr (Surrey Business Schl)" w:date="2018-09-25T12:45:00Z">
        <w:del w:id="373" w:author="韬 黄" w:date="2018-09-25T20:44:00Z">
          <w:r w:rsidR="00B52D54" w:rsidRPr="00B5013C" w:rsidDel="00C4242D">
            <w:rPr>
              <w:rFonts w:cs="Times New Roman"/>
              <w:color w:val="C45911" w:themeColor="accent2" w:themeShade="BF"/>
              <w:sz w:val="22"/>
              <w:rPrChange w:id="374" w:author="Huang T  Dr (Surrey Business Schl)" w:date="2018-09-25T12:47:00Z">
                <w:rPr>
                  <w:rFonts w:cs="Times New Roman"/>
                  <w:color w:val="000000" w:themeColor="text1"/>
                  <w:sz w:val="22"/>
                </w:rPr>
              </w:rPrChange>
            </w:rPr>
            <w:tab/>
            <w:delText>(1)</w:delText>
          </w:r>
        </w:del>
      </w:ins>
    </w:p>
    <w:p w14:paraId="23069D22" w14:textId="4AFA9EF8" w:rsidR="003A2C45" w:rsidRPr="00B5013C" w:rsidRDefault="003A2C45" w:rsidP="003A2C45">
      <w:pPr>
        <w:shd w:val="clear" w:color="auto" w:fill="FFFFFF" w:themeFill="background1"/>
        <w:spacing w:after="0" w:line="360" w:lineRule="auto"/>
        <w:rPr>
          <w:ins w:id="375" w:author="Huang T  Dr (Surrey Business Schl)" w:date="2018-09-25T12:31:00Z"/>
          <w:rFonts w:cs="Times New Roman"/>
          <w:color w:val="C45911" w:themeColor="accent2" w:themeShade="BF"/>
          <w:sz w:val="22"/>
          <w:rPrChange w:id="376" w:author="Huang T  Dr (Surrey Business Schl)" w:date="2018-09-25T12:47:00Z">
            <w:rPr>
              <w:ins w:id="377" w:author="Huang T  Dr (Surrey Business Schl)" w:date="2018-09-25T12:31:00Z"/>
              <w:rFonts w:cs="Times New Roman"/>
              <w:color w:val="000000" w:themeColor="text1"/>
              <w:sz w:val="22"/>
            </w:rPr>
          </w:rPrChange>
        </w:rPr>
      </w:pPr>
      <m:oMathPara>
        <m:oMath>
          <m:r>
            <w:ins w:id="378" w:author="Huang T  Dr (Surrey Business Schl)" w:date="2018-09-25T12:31:00Z">
              <w:del w:id="379" w:author="韬 黄" w:date="2018-09-25T20:47:00Z">
                <m:rPr>
                  <m:sty m:val="p"/>
                </m:rPr>
                <w:rPr>
                  <w:rFonts w:ascii="Cambria Math" w:hAnsi="Cambria Math" w:cs="Times New Roman"/>
                  <w:color w:val="C45911" w:themeColor="accent2" w:themeShade="BF"/>
                  <w:sz w:val="22"/>
                  <w:rPrChange w:id="380" w:author="Huang T  Dr (Surrey Business Schl)" w:date="2018-09-25T12:47:00Z">
                    <w:rPr>
                      <w:rFonts w:ascii="Cambria Math" w:hAnsi="Cambria Math" w:cs="Times New Roman"/>
                      <w:color w:val="000000" w:themeColor="text1"/>
                      <w:sz w:val="22"/>
                    </w:rPr>
                  </w:rPrChange>
                </w:rPr>
                <w:br/>
              </w:del>
            </w:ins>
          </m:r>
        </m:oMath>
      </m:oMathPara>
      <w:ins w:id="381" w:author="Huang T  Dr (Surrey Business Schl)" w:date="2018-09-25T12:31:00Z">
        <w:r w:rsidRPr="00B5013C">
          <w:rPr>
            <w:rFonts w:cs="Times New Roman"/>
            <w:color w:val="C45911" w:themeColor="accent2" w:themeShade="BF"/>
            <w:sz w:val="22"/>
            <w:rPrChange w:id="382" w:author="Huang T  Dr (Surrey Business Schl)" w:date="2018-09-25T12:47:00Z">
              <w:rPr>
                <w:rFonts w:cs="Times New Roman"/>
                <w:color w:val="000000" w:themeColor="text1"/>
                <w:sz w:val="22"/>
              </w:rPr>
            </w:rPrChange>
          </w:rPr>
          <w:t xml:space="preserve">where,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383" w:author="Huang T  Dr (Surrey Business Schl)" w:date="2018-09-25T12:47:00Z">
                    <w:rPr>
                      <w:rFonts w:ascii="Cambria Math" w:hAnsi="Cambria Math" w:cs="Times New Roman"/>
                      <w:color w:val="000000" w:themeColor="text1"/>
                      <w:sz w:val="22"/>
                    </w:rPr>
                  </w:rPrChange>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Change w:id="384" w:author="Huang T  Dr (Surrey Business Schl)" w:date="2018-09-25T12:47:00Z">
                        <w:rPr>
                          <w:rFonts w:ascii="Cambria Math" w:hAnsi="Cambria Math" w:cs="Times New Roman"/>
                          <w:color w:val="000000" w:themeColor="text1"/>
                          <w:sz w:val="22"/>
                        </w:rPr>
                      </w:rPrChange>
                    </w:rPr>
                    <m:t>t</m:t>
                  </m:r>
                  <m:r>
                    <w:rPr>
                      <w:rFonts w:ascii="Cambria Math" w:hAnsi="Cambria Math" w:cs="Times New Roman" w:hint="eastAsia"/>
                      <w:color w:val="C45911" w:themeColor="accent2" w:themeShade="BF"/>
                      <w:sz w:val="22"/>
                      <w:rPrChange w:id="385" w:author="Huang T  Dr (Surrey Business Schl)" w:date="2018-09-25T12:47:00Z">
                        <w:rPr>
                          <w:rFonts w:ascii="Cambria Math" w:hAnsi="Cambria Math" w:cs="Times New Roman" w:hint="eastAsia"/>
                          <w:color w:val="000000" w:themeColor="text1"/>
                          <w:sz w:val="22"/>
                        </w:rPr>
                      </w:rPrChange>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386"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387" w:author="Huang T  Dr (Surrey Business Schl)" w:date="2018-09-25T12:47:00Z">
                            <w:rPr>
                              <w:rFonts w:ascii="Cambria Math" w:hAnsi="Cambria Math" w:cs="Times New Roman"/>
                              <w:color w:val="000000" w:themeColor="text1"/>
                              <w:sz w:val="22"/>
                            </w:rPr>
                          </w:rPrChange>
                        </w:rPr>
                        <m:t>1</m:t>
                      </m:r>
                    </m:sub>
                  </m:sSub>
                </m:e>
              </m:d>
            </m:sub>
          </m:sSub>
        </m:oMath>
        <w:r w:rsidRPr="00B5013C">
          <w:rPr>
            <w:rFonts w:cs="Times New Roman"/>
            <w:color w:val="C45911" w:themeColor="accent2" w:themeShade="BF"/>
            <w:sz w:val="22"/>
            <w:rPrChange w:id="388" w:author="Huang T  Dr (Surrey Business Schl)" w:date="2018-09-25T12:47:00Z">
              <w:rPr>
                <w:rFonts w:cs="Times New Roman"/>
                <w:color w:val="000000" w:themeColor="text1"/>
                <w:sz w:val="22"/>
              </w:rPr>
            </w:rPrChange>
          </w:rPr>
          <w:t xml:space="preserve"> is an indicator which equals to 1 before week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389"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390"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391" w:author="Huang T  Dr (Surrey Business Schl)" w:date="2018-09-25T12:47:00Z">
              <w:rPr>
                <w:rFonts w:cs="Times New Roman"/>
                <w:color w:val="000000" w:themeColor="text1"/>
                <w:sz w:val="22"/>
              </w:rPr>
            </w:rPrChange>
          </w:rPr>
          <w:t xml:space="preserve"> and 0 afterwards.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392" w:author="Huang T  Dr (Surrey Business Schl)" w:date="2018-09-25T12:47:00Z">
                    <w:rPr>
                      <w:rFonts w:ascii="Cambria Math" w:hAnsi="Cambria Math" w:cs="Times New Roman"/>
                      <w:color w:val="000000" w:themeColor="text1"/>
                      <w:sz w:val="22"/>
                    </w:rPr>
                  </w:rPrChange>
                </w:rPr>
                <m:t>y</m:t>
              </m:r>
            </m:e>
            <m:sub>
              <m:r>
                <w:rPr>
                  <w:rFonts w:ascii="Cambria Math" w:hAnsi="Cambria Math" w:cs="Times New Roman"/>
                  <w:color w:val="C45911" w:themeColor="accent2" w:themeShade="BF"/>
                  <w:sz w:val="22"/>
                  <w:rPrChange w:id="393" w:author="Huang T  Dr (Surrey Business Schl)" w:date="2018-09-25T12:47:00Z">
                    <w:rPr>
                      <w:rFonts w:ascii="Cambria Math" w:hAnsi="Cambria Math" w:cs="Times New Roman"/>
                      <w:color w:val="000000" w:themeColor="text1"/>
                      <w:sz w:val="22"/>
                    </w:rPr>
                  </w:rPrChange>
                </w:rPr>
                <m:t>t</m:t>
              </m:r>
            </m:sub>
          </m:sSub>
        </m:oMath>
        <w:r w:rsidRPr="00B5013C">
          <w:rPr>
            <w:rFonts w:cs="Times New Roman"/>
            <w:color w:val="C45911" w:themeColor="accent2" w:themeShade="BF"/>
            <w:sz w:val="22"/>
            <w:rPrChange w:id="394" w:author="Huang T  Dr (Surrey Business Schl)" w:date="2018-09-25T12:47:00Z">
              <w:rPr>
                <w:rFonts w:cs="Times New Roman"/>
                <w:color w:val="000000" w:themeColor="text1"/>
                <w:sz w:val="22"/>
              </w:rPr>
            </w:rPrChange>
          </w:rPr>
          <w:t xml:space="preserve"> and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395"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396" w:author="Huang T  Dr (Surrey Business Schl)" w:date="2018-09-25T12:47:00Z">
                    <w:rPr>
                      <w:rFonts w:ascii="Cambria Math" w:hAnsi="Cambria Math" w:cs="Times New Roman"/>
                      <w:color w:val="000000" w:themeColor="text1"/>
                      <w:sz w:val="22"/>
                    </w:rPr>
                  </w:rPrChange>
                </w:rPr>
                <m:t>t</m:t>
              </m:r>
            </m:sub>
          </m:sSub>
        </m:oMath>
        <w:r w:rsidRPr="00B5013C">
          <w:rPr>
            <w:rFonts w:cs="Times New Roman"/>
            <w:color w:val="C45911" w:themeColor="accent2" w:themeShade="BF"/>
            <w:sz w:val="22"/>
            <w:rPrChange w:id="397" w:author="Huang T  Dr (Surrey Business Schl)" w:date="2018-09-25T12:47:00Z">
              <w:rPr>
                <w:rFonts w:cs="Times New Roman"/>
                <w:color w:val="000000" w:themeColor="text1"/>
                <w:sz w:val="22"/>
              </w:rPr>
            </w:rPrChange>
          </w:rPr>
          <w:t xml:space="preserve"> are the </w:t>
        </w:r>
      </w:ins>
      <w:ins w:id="398" w:author="韬 黄" w:date="2018-10-17T10:47:00Z">
        <w:r w:rsidR="005A492D">
          <w:rPr>
            <w:rFonts w:cs="Times New Roman"/>
            <w:color w:val="C45911" w:themeColor="accent2" w:themeShade="BF"/>
            <w:sz w:val="22"/>
          </w:rPr>
          <w:t>vectors</w:t>
        </w:r>
      </w:ins>
      <w:ins w:id="399" w:author="韬 黄" w:date="2018-10-17T10:44:00Z">
        <w:r w:rsidR="00496F55">
          <w:rPr>
            <w:rFonts w:cs="Times New Roman"/>
            <w:color w:val="C45911" w:themeColor="accent2" w:themeShade="BF"/>
            <w:sz w:val="22"/>
          </w:rPr>
          <w:t xml:space="preserve"> for the </w:t>
        </w:r>
      </w:ins>
      <w:ins w:id="400" w:author="Huang T  Dr (Surrey Business Schl)" w:date="2018-09-25T12:31:00Z">
        <w:del w:id="401" w:author="韬 黄" w:date="2018-09-25T20:48:00Z">
          <w:r w:rsidRPr="00B5013C" w:rsidDel="00C4242D">
            <w:rPr>
              <w:rFonts w:cs="Times New Roman"/>
              <w:color w:val="C45911" w:themeColor="accent2" w:themeShade="BF"/>
              <w:sz w:val="22"/>
              <w:rPrChange w:id="402" w:author="Huang T  Dr (Surrey Business Schl)" w:date="2018-09-25T12:47:00Z">
                <w:rPr>
                  <w:rFonts w:cs="Times New Roman"/>
                  <w:color w:val="000000" w:themeColor="text1"/>
                  <w:sz w:val="22"/>
                </w:rPr>
              </w:rPrChange>
            </w:rPr>
            <w:delText>sales and the price of the product</w:delText>
          </w:r>
        </w:del>
      </w:ins>
      <w:ins w:id="403" w:author="韬 黄" w:date="2018-09-25T20:48:00Z">
        <w:r w:rsidR="00C4242D">
          <w:rPr>
            <w:rFonts w:cs="Times New Roman"/>
            <w:color w:val="C45911" w:themeColor="accent2" w:themeShade="BF"/>
            <w:sz w:val="22"/>
          </w:rPr>
          <w:t>dependent variable and independent variable</w:t>
        </w:r>
      </w:ins>
      <w:ins w:id="404" w:author="Huang T  Dr (Surrey Business Schl)" w:date="2018-09-25T12:31:00Z">
        <w:del w:id="405" w:author="韬 黄" w:date="2018-10-17T10:46:00Z">
          <w:r w:rsidRPr="00B5013C" w:rsidDel="00496F55">
            <w:rPr>
              <w:rFonts w:cs="Times New Roman"/>
              <w:color w:val="C45911" w:themeColor="accent2" w:themeShade="BF"/>
              <w:sz w:val="22"/>
              <w:rPrChange w:id="406" w:author="Huang T  Dr (Surrey Business Schl)" w:date="2018-09-25T12:47:00Z">
                <w:rPr>
                  <w:rFonts w:cs="Times New Roman"/>
                  <w:color w:val="000000" w:themeColor="text1"/>
                  <w:sz w:val="22"/>
                </w:rPr>
              </w:rPrChange>
            </w:rPr>
            <w:delText xml:space="preserve"> </w:delText>
          </w:r>
        </w:del>
        <w:del w:id="407" w:author="韬 黄" w:date="2018-10-17T10:45:00Z">
          <w:r w:rsidRPr="00B5013C" w:rsidDel="00496F55">
            <w:rPr>
              <w:rFonts w:cs="Times New Roman"/>
              <w:color w:val="C45911" w:themeColor="accent2" w:themeShade="BF"/>
              <w:sz w:val="22"/>
              <w:rPrChange w:id="408" w:author="Huang T  Dr (Surrey Business Schl)" w:date="2018-09-25T12:47:00Z">
                <w:rPr>
                  <w:rFonts w:cs="Times New Roman"/>
                  <w:color w:val="000000" w:themeColor="text1"/>
                  <w:sz w:val="22"/>
                </w:rPr>
              </w:rPrChange>
            </w:rPr>
            <w:delText>at week</w:delText>
          </w:r>
        </w:del>
        <w:del w:id="409" w:author="韬 黄" w:date="2018-10-17T10:46:00Z">
          <w:r w:rsidRPr="00B5013C" w:rsidDel="00496F55">
            <w:rPr>
              <w:rFonts w:cs="Times New Roman"/>
              <w:color w:val="C45911" w:themeColor="accent2" w:themeShade="BF"/>
              <w:sz w:val="22"/>
              <w:rPrChange w:id="410" w:author="Huang T  Dr (Surrey Business Schl)" w:date="2018-09-25T12:47:00Z">
                <w:rPr>
                  <w:rFonts w:cs="Times New Roman"/>
                  <w:color w:val="000000" w:themeColor="text1"/>
                  <w:sz w:val="22"/>
                </w:rPr>
              </w:rPrChange>
            </w:rPr>
            <w:delText xml:space="preserve"> </w:delText>
          </w:r>
          <w:r w:rsidRPr="00B5013C" w:rsidDel="00496F55">
            <w:rPr>
              <w:rFonts w:cs="Times New Roman"/>
              <w:i/>
              <w:color w:val="C45911" w:themeColor="accent2" w:themeShade="BF"/>
              <w:sz w:val="22"/>
              <w:rPrChange w:id="411" w:author="Huang T  Dr (Surrey Business Schl)" w:date="2018-09-25T12:47:00Z">
                <w:rPr>
                  <w:rFonts w:cs="Times New Roman"/>
                  <w:i/>
                  <w:color w:val="000000" w:themeColor="text1"/>
                  <w:sz w:val="22"/>
                </w:rPr>
              </w:rPrChange>
            </w:rPr>
            <w:delText>t</w:delText>
          </w:r>
        </w:del>
        <w:r w:rsidRPr="00B5013C">
          <w:rPr>
            <w:rFonts w:cs="Times New Roman"/>
            <w:color w:val="C45911" w:themeColor="accent2" w:themeShade="BF"/>
            <w:sz w:val="22"/>
            <w:rPrChange w:id="412" w:author="Huang T  Dr (Surrey Business Schl)" w:date="2018-09-25T12:47:00Z">
              <w:rPr>
                <w:rFonts w:cs="Times New Roman"/>
                <w:color w:val="000000" w:themeColor="text1"/>
                <w:sz w:val="22"/>
              </w:rPr>
            </w:rPrChange>
          </w:rPr>
          <w:t xml:space="preserve">. </w:t>
        </w:r>
      </w:ins>
      <w:ins w:id="413" w:author="韬 黄" w:date="2018-10-17T10:47:00Z">
        <w:r w:rsidR="005A492D">
          <w:rPr>
            <w:rFonts w:cs="Times New Roman"/>
            <w:color w:val="C45911" w:themeColor="accent2" w:themeShade="BF"/>
            <w:sz w:val="22"/>
          </w:rPr>
          <w:t xml:space="preserve">Suppose that </w:t>
        </w:r>
      </w:ins>
      <w:ins w:id="414" w:author="韬 黄" w:date="2018-10-05T11:45:00Z">
        <w:r w:rsidR="004F32B8">
          <w:rPr>
            <w:rFonts w:cs="Times New Roman"/>
            <w:color w:val="C45911" w:themeColor="accent2" w:themeShade="BF"/>
            <w:sz w:val="22"/>
          </w:rPr>
          <w:t>there is</w:t>
        </w:r>
      </w:ins>
      <w:ins w:id="415" w:author="韬 黄" w:date="2018-09-25T20:49:00Z">
        <w:r w:rsidR="004F32B8">
          <w:rPr>
            <w:rFonts w:cs="Times New Roman"/>
            <w:color w:val="C45911" w:themeColor="accent2" w:themeShade="BF"/>
            <w:sz w:val="22"/>
          </w:rPr>
          <w:t xml:space="preserve"> </w:t>
        </w:r>
      </w:ins>
      <w:ins w:id="416" w:author="韬 黄" w:date="2018-09-26T18:03:00Z">
        <w:r w:rsidR="0052155A">
          <w:rPr>
            <w:rFonts w:cs="Times New Roman"/>
            <w:color w:val="C45911" w:themeColor="accent2" w:themeShade="BF"/>
            <w:sz w:val="22"/>
          </w:rPr>
          <w:t xml:space="preserve">a structural change at </w:t>
        </w:r>
        <w:r w:rsidR="0052155A" w:rsidRPr="0006131A">
          <w:rPr>
            <w:rFonts w:cs="Times New Roman"/>
            <w:color w:val="C45911" w:themeColor="accent2" w:themeShade="BF"/>
            <w:sz w:val="22"/>
          </w:rPr>
          <w:t xml:space="preserve">week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sidR="0052155A">
          <w:rPr>
            <w:rFonts w:cs="Times New Roman"/>
            <w:color w:val="C45911" w:themeColor="accent2" w:themeShade="BF"/>
            <w:sz w:val="22"/>
          </w:rPr>
          <w:t xml:space="preserve"> </w:t>
        </w:r>
        <w:r w:rsidR="0052155A" w:rsidRPr="0006131A">
          <w:rPr>
            <w:rFonts w:cs="Times New Roman"/>
            <w:color w:val="C45911" w:themeColor="accent2" w:themeShade="BF"/>
            <w:sz w:val="22"/>
          </w:rPr>
          <w:t xml:space="preserve">(where </w:t>
        </w:r>
        <m:oMath>
          <m:r>
            <w:rPr>
              <w:rFonts w:ascii="Cambria Math" w:hAnsi="Cambria Math" w:cs="Times New Roman"/>
              <w:color w:val="C45911" w:themeColor="accent2" w:themeShade="BF"/>
              <w:sz w:val="22"/>
            </w:rPr>
            <m:t>1&lt;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r>
            <w:rPr>
              <w:rFonts w:ascii="Cambria Math" w:hAnsi="Cambria Math" w:cs="Times New Roman"/>
              <w:color w:val="C45911" w:themeColor="accent2" w:themeShade="BF"/>
              <w:sz w:val="22"/>
            </w:rPr>
            <m:t>&lt;T</m:t>
          </m:r>
        </m:oMath>
        <w:r w:rsidR="0052155A">
          <w:rPr>
            <w:rFonts w:cs="Times New Roman"/>
            <w:color w:val="C45911" w:themeColor="accent2" w:themeShade="BF"/>
            <w:sz w:val="22"/>
          </w:rPr>
          <w:t>), where</w:t>
        </w:r>
        <w:bookmarkStart w:id="417" w:name="_GoBack"/>
        <w:bookmarkEnd w:id="417"/>
        <w:r w:rsidR="0052155A">
          <w:rPr>
            <w:rFonts w:cs="Times New Roman"/>
            <w:color w:val="C45911" w:themeColor="accent2" w:themeShade="BF"/>
            <w:sz w:val="22"/>
          </w:rPr>
          <w:t xml:space="preserve"> </w:t>
        </w:r>
      </w:ins>
      <w:ins w:id="418" w:author="韬 黄" w:date="2018-09-25T20:48:00Z">
        <w:r w:rsidR="00C4242D">
          <w:rPr>
            <w:rFonts w:cs="Times New Roman"/>
            <w:color w:val="C45911" w:themeColor="accent2" w:themeShade="BF"/>
            <w:sz w:val="22"/>
          </w:rPr>
          <w:t>the</w:t>
        </w:r>
        <w:r w:rsidR="00C4242D" w:rsidRPr="0006131A">
          <w:rPr>
            <w:rFonts w:cs="Times New Roman"/>
            <w:color w:val="C45911" w:themeColor="accent2" w:themeShade="BF"/>
            <w:sz w:val="22"/>
          </w:rPr>
          <w:t xml:space="preserve"> true parameter of the </w:t>
        </w:r>
      </w:ins>
      <w:ins w:id="419" w:author="韬 黄" w:date="2018-09-25T20:49:00Z">
        <w:r w:rsidR="00C4242D">
          <w:rPr>
            <w:rFonts w:cs="Times New Roman"/>
            <w:color w:val="C45911" w:themeColor="accent2" w:themeShade="BF"/>
            <w:sz w:val="22"/>
          </w:rPr>
          <w:t>independent</w:t>
        </w:r>
      </w:ins>
      <w:ins w:id="420" w:author="韬 黄" w:date="2018-09-25T20:48:00Z">
        <w:r w:rsidR="00C4242D" w:rsidRPr="0006131A">
          <w:rPr>
            <w:rFonts w:cs="Times New Roman"/>
            <w:color w:val="C45911" w:themeColor="accent2" w:themeShade="BF"/>
            <w:sz w:val="22"/>
          </w:rPr>
          <w:t xml:space="preserve"> variable changes from </w:t>
        </w:r>
        <m:oMath>
          <m:sSub>
            <m:sSubPr>
              <m:ctrlPr>
                <w:rPr>
                  <w:rFonts w:ascii="Cambria Math" w:hAnsi="Cambria Math" w:cs="Times New Roman"/>
                  <w:color w:val="C45911" w:themeColor="accent2" w:themeShade="BF"/>
                  <w:sz w:val="22"/>
                  <w:rPrChange w:id="421" w:author="韬 黄" w:date="2018-10-16T17:04:00Z">
                    <w:rPr>
                      <w:rFonts w:ascii="Cambria Math" w:hAnsi="Cambria Math" w:cs="Times New Roman"/>
                      <w:i/>
                      <w:color w:val="C45911" w:themeColor="accent2" w:themeShade="BF"/>
                      <w:sz w:val="22"/>
                    </w:rPr>
                  </w:rPrChange>
                </w:rPr>
              </m:ctrlPr>
            </m:sSubPr>
            <m:e>
              <m:r>
                <m:rPr>
                  <m:sty m:val="p"/>
                </m:rPr>
                <w:rPr>
                  <w:rFonts w:ascii="Cambria Math" w:hAnsi="Cambria Math" w:cs="Times New Roman"/>
                  <w:color w:val="C45911" w:themeColor="accent2" w:themeShade="BF"/>
                  <w:sz w:val="22"/>
                  <w:rPrChange w:id="422" w:author="韬 黄" w:date="2018-10-16T17:04:00Z">
                    <w:rPr>
                      <w:rFonts w:ascii="Cambria Math" w:hAnsi="Cambria Math" w:cs="Times New Roman"/>
                      <w:color w:val="C45911" w:themeColor="accent2" w:themeShade="BF"/>
                      <w:sz w:val="22"/>
                    </w:rPr>
                  </w:rPrChange>
                </w:rPr>
                <m:t>β</m:t>
              </m:r>
            </m:e>
            <m:sub>
              <m:r>
                <m:rPr>
                  <m:sty m:val="p"/>
                </m:rPr>
                <w:rPr>
                  <w:rFonts w:ascii="Cambria Math" w:hAnsi="Cambria Math" w:cs="Times New Roman"/>
                  <w:color w:val="C45911" w:themeColor="accent2" w:themeShade="BF"/>
                  <w:sz w:val="22"/>
                  <w:rPrChange w:id="423" w:author="韬 黄" w:date="2018-10-16T17:04:00Z">
                    <w:rPr>
                      <w:rFonts w:ascii="Cambria Math" w:hAnsi="Cambria Math" w:cs="Times New Roman"/>
                      <w:color w:val="C45911" w:themeColor="accent2" w:themeShade="BF"/>
                      <w:sz w:val="22"/>
                    </w:rPr>
                  </w:rPrChange>
                </w:rPr>
                <m:t>1</m:t>
              </m:r>
            </m:sub>
          </m:sSub>
        </m:oMath>
        <w:r w:rsidR="00C4242D" w:rsidRPr="00F51DC0">
          <w:rPr>
            <w:rFonts w:cs="Times New Roman"/>
            <w:color w:val="C45911" w:themeColor="accent2" w:themeShade="BF"/>
            <w:sz w:val="22"/>
            <w:rPrChange w:id="424" w:author="韬 黄" w:date="2018-10-16T17:04:00Z">
              <w:rPr>
                <w:rFonts w:cs="Times New Roman"/>
                <w:color w:val="C45911" w:themeColor="accent2" w:themeShade="BF"/>
                <w:sz w:val="22"/>
              </w:rPr>
            </w:rPrChange>
          </w:rPr>
          <w:t xml:space="preserve"> to </w:t>
        </w:r>
        <m:oMath>
          <m:sSub>
            <m:sSubPr>
              <m:ctrlPr>
                <w:rPr>
                  <w:rFonts w:ascii="Cambria Math" w:hAnsi="Cambria Math" w:cs="Times New Roman"/>
                  <w:color w:val="C45911" w:themeColor="accent2" w:themeShade="BF"/>
                  <w:sz w:val="22"/>
                  <w:rPrChange w:id="425" w:author="韬 黄" w:date="2018-10-16T17:04:00Z">
                    <w:rPr>
                      <w:rFonts w:ascii="Cambria Math" w:hAnsi="Cambria Math" w:cs="Times New Roman"/>
                      <w:i/>
                      <w:color w:val="C45911" w:themeColor="accent2" w:themeShade="BF"/>
                      <w:sz w:val="22"/>
                    </w:rPr>
                  </w:rPrChange>
                </w:rPr>
              </m:ctrlPr>
            </m:sSubPr>
            <m:e>
              <m:r>
                <m:rPr>
                  <m:sty m:val="p"/>
                </m:rPr>
                <w:rPr>
                  <w:rFonts w:ascii="Cambria Math" w:hAnsi="Cambria Math" w:cs="Times New Roman"/>
                  <w:color w:val="C45911" w:themeColor="accent2" w:themeShade="BF"/>
                  <w:sz w:val="22"/>
                  <w:rPrChange w:id="426" w:author="韬 黄" w:date="2018-10-16T17:04:00Z">
                    <w:rPr>
                      <w:rFonts w:ascii="Cambria Math" w:hAnsi="Cambria Math" w:cs="Times New Roman"/>
                      <w:color w:val="C45911" w:themeColor="accent2" w:themeShade="BF"/>
                      <w:sz w:val="22"/>
                    </w:rPr>
                  </w:rPrChange>
                </w:rPr>
                <m:t>β</m:t>
              </m:r>
            </m:e>
            <m:sub>
              <m:r>
                <m:rPr>
                  <m:sty m:val="p"/>
                </m:rPr>
                <w:rPr>
                  <w:rFonts w:ascii="Cambria Math" w:hAnsi="Cambria Math" w:cs="Times New Roman"/>
                  <w:color w:val="C45911" w:themeColor="accent2" w:themeShade="BF"/>
                  <w:sz w:val="22"/>
                  <w:rPrChange w:id="427" w:author="韬 黄" w:date="2018-10-16T17:04:00Z">
                    <w:rPr>
                      <w:rFonts w:ascii="Cambria Math" w:hAnsi="Cambria Math" w:cs="Times New Roman"/>
                      <w:color w:val="C45911" w:themeColor="accent2" w:themeShade="BF"/>
                      <w:sz w:val="22"/>
                    </w:rPr>
                  </w:rPrChange>
                </w:rPr>
                <m:t>2</m:t>
              </m:r>
            </m:sub>
          </m:sSub>
        </m:oMath>
        <w:r w:rsidR="00C4242D" w:rsidRPr="00F51DC0">
          <w:rPr>
            <w:rFonts w:cs="Times New Roman"/>
            <w:color w:val="C45911" w:themeColor="accent2" w:themeShade="BF"/>
            <w:sz w:val="22"/>
            <w:rPrChange w:id="428" w:author="韬 黄" w:date="2018-10-16T17:04:00Z">
              <w:rPr>
                <w:rFonts w:cs="Times New Roman"/>
                <w:color w:val="C45911" w:themeColor="accent2" w:themeShade="BF"/>
                <w:sz w:val="22"/>
              </w:rPr>
            </w:rPrChange>
          </w:rPr>
          <w:t xml:space="preserve"> after</w:t>
        </w:r>
        <w:r w:rsidR="00C4242D" w:rsidRPr="0006131A">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sidR="00C4242D">
          <w:rPr>
            <w:rFonts w:cs="Times New Roman"/>
            <w:color w:val="C45911" w:themeColor="accent2" w:themeShade="BF"/>
            <w:sz w:val="22"/>
          </w:rPr>
          <w:t xml:space="preserve">. </w:t>
        </w:r>
      </w:ins>
      <w:ins w:id="429" w:author="Huang T  Dr (Surrey Business Schl)" w:date="2018-09-25T12:31:00Z">
        <w:del w:id="430" w:author="韬 黄" w:date="2018-09-25T20:49:00Z">
          <w:r w:rsidRPr="00B5013C" w:rsidDel="00C4242D">
            <w:rPr>
              <w:rFonts w:cs="Times New Roman"/>
              <w:color w:val="C45911" w:themeColor="accent2" w:themeShade="BF"/>
              <w:sz w:val="22"/>
              <w:rPrChange w:id="431" w:author="Huang T  Dr (Surrey Business Schl)" w:date="2018-09-25T12:47:00Z">
                <w:rPr>
                  <w:rFonts w:cs="Times New Roman"/>
                  <w:color w:val="000000" w:themeColor="text1"/>
                  <w:sz w:val="22"/>
                </w:rPr>
              </w:rPrChange>
            </w:rPr>
            <w:delText xml:space="preserve">We consider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432"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433" w:author="Huang T  Dr (Surrey Business Schl)" w:date="2018-09-25T12:47:00Z">
                      <w:rPr>
                        <w:rFonts w:ascii="Cambria Math" w:hAnsi="Cambria Math" w:cs="Times New Roman"/>
                        <w:color w:val="000000" w:themeColor="text1"/>
                        <w:sz w:val="22"/>
                      </w:rPr>
                    </w:rPrChange>
                  </w:rPr>
                  <m:t>t</m:t>
                </m:r>
              </m:sub>
            </m:sSub>
          </m:oMath>
          <w:r w:rsidRPr="00B5013C" w:rsidDel="00C4242D">
            <w:rPr>
              <w:rFonts w:cs="Times New Roman"/>
              <w:color w:val="C45911" w:themeColor="accent2" w:themeShade="BF"/>
              <w:sz w:val="22"/>
              <w:rPrChange w:id="434" w:author="Huang T  Dr (Surrey Business Schl)" w:date="2018-09-25T12:47:00Z">
                <w:rPr>
                  <w:rFonts w:cs="Times New Roman"/>
                  <w:color w:val="000000" w:themeColor="text1"/>
                  <w:sz w:val="22"/>
                </w:rPr>
              </w:rPrChange>
            </w:rPr>
            <w:delText xml:space="preserve"> to be strictly exogenous as we assume that retailers do not change product prices based on their short-term </w:delText>
          </w:r>
        </w:del>
      </w:ins>
      <w:ins w:id="435" w:author="Huang T  Dr (Surrey Business Schl)" w:date="2018-09-25T12:33:00Z">
        <w:del w:id="436" w:author="韬 黄" w:date="2018-09-25T20:49:00Z">
          <w:r w:rsidRPr="00B5013C" w:rsidDel="00C4242D">
            <w:rPr>
              <w:rFonts w:cs="Times New Roman"/>
              <w:color w:val="C45911" w:themeColor="accent2" w:themeShade="BF"/>
              <w:sz w:val="22"/>
              <w:rPrChange w:id="437" w:author="Huang T  Dr (Surrey Business Schl)" w:date="2018-09-25T12:47:00Z">
                <w:rPr>
                  <w:rFonts w:cs="Times New Roman"/>
                  <w:color w:val="000000" w:themeColor="text1"/>
                  <w:sz w:val="22"/>
                </w:rPr>
              </w:rPrChange>
            </w:rPr>
            <w:delText xml:space="preserve">product </w:delText>
          </w:r>
        </w:del>
      </w:ins>
      <w:ins w:id="438" w:author="Huang T  Dr (Surrey Business Schl)" w:date="2018-09-25T12:31:00Z">
        <w:del w:id="439" w:author="韬 黄" w:date="2018-09-25T20:49:00Z">
          <w:r w:rsidRPr="00B5013C" w:rsidDel="00C4242D">
            <w:rPr>
              <w:rFonts w:cs="Times New Roman"/>
              <w:color w:val="C45911" w:themeColor="accent2" w:themeShade="BF"/>
              <w:sz w:val="22"/>
              <w:rPrChange w:id="440" w:author="Huang T  Dr (Surrey Business Schl)" w:date="2018-09-25T12:47:00Z">
                <w:rPr>
                  <w:rFonts w:cs="Times New Roman"/>
                  <w:color w:val="000000" w:themeColor="text1"/>
                  <w:sz w:val="22"/>
                </w:rPr>
              </w:rPrChange>
            </w:rPr>
            <w:delText xml:space="preserve">sales.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441"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442" w:author="Huang T  Dr (Surrey Business Schl)" w:date="2018-09-25T12:47:00Z">
                      <w:rPr>
                        <w:rFonts w:ascii="Cambria Math" w:hAnsi="Cambria Math" w:cs="Times New Roman"/>
                        <w:color w:val="000000" w:themeColor="text1"/>
                        <w:sz w:val="22"/>
                      </w:rPr>
                    </w:rPrChange>
                  </w:rPr>
                  <m:t>t</m:t>
                </m:r>
              </m:sub>
            </m:sSub>
          </m:oMath>
          <w:r w:rsidRPr="00B5013C" w:rsidDel="00C4242D">
            <w:rPr>
              <w:rFonts w:cs="Times New Roman"/>
              <w:color w:val="C45911" w:themeColor="accent2" w:themeShade="BF"/>
              <w:sz w:val="22"/>
              <w:rPrChange w:id="443" w:author="Huang T  Dr (Surrey Business Schl)" w:date="2018-09-25T12:47:00Z">
                <w:rPr>
                  <w:rFonts w:cs="Times New Roman"/>
                  <w:color w:val="000000" w:themeColor="text1"/>
                  <w:sz w:val="22"/>
                </w:rPr>
              </w:rPrChange>
            </w:rPr>
            <w:delText xml:space="preserve"> is the error term, and we assume that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444"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445" w:author="Huang T  Dr (Surrey Business Schl)" w:date="2018-09-25T12:47:00Z">
                      <w:rPr>
                        <w:rFonts w:ascii="Cambria Math" w:hAnsi="Cambria Math" w:cs="Times New Roman"/>
                        <w:color w:val="000000" w:themeColor="text1"/>
                        <w:sz w:val="22"/>
                      </w:rPr>
                    </w:rPrChange>
                  </w:rPr>
                  <m:t>t</m:t>
                </m:r>
              </m:sub>
            </m:sSub>
            <m:r>
              <w:rPr>
                <w:rFonts w:ascii="Cambria Math" w:hAnsi="Cambria Math" w:cs="Times New Roman"/>
                <w:color w:val="C45911" w:themeColor="accent2" w:themeShade="BF"/>
                <w:sz w:val="22"/>
                <w:rPrChange w:id="446" w:author="Huang T  Dr (Surrey Business Schl)" w:date="2018-09-25T12:47:00Z">
                  <w:rPr>
                    <w:rFonts w:ascii="Cambria Math" w:hAnsi="Cambria Math" w:cs="Times New Roman"/>
                    <w:color w:val="000000" w:themeColor="text1"/>
                    <w:sz w:val="22"/>
                  </w:rPr>
                </w:rPrChange>
              </w:rPr>
              <m:t>~iid(0,</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Change w:id="447" w:author="Huang T  Dr (Surrey Business Schl)" w:date="2018-09-25T12:47:00Z">
                      <w:rPr>
                        <w:rFonts w:ascii="Cambria Math" w:hAnsi="Cambria Math" w:cs="Times New Roman"/>
                        <w:color w:val="000000" w:themeColor="text1"/>
                        <w:sz w:val="22"/>
                      </w:rPr>
                    </w:rPrChange>
                  </w:rPr>
                  <m:t>σ</m:t>
                </m:r>
              </m:e>
              <m:sub>
                <m:r>
                  <w:rPr>
                    <w:rFonts w:ascii="Cambria Math" w:hAnsi="Cambria Math" w:cs="Times New Roman"/>
                    <w:color w:val="C45911" w:themeColor="accent2" w:themeShade="BF"/>
                    <w:sz w:val="22"/>
                    <w:rPrChange w:id="448" w:author="Huang T  Dr (Surrey Business Schl)" w:date="2018-09-25T12:47:00Z">
                      <w:rPr>
                        <w:rFonts w:ascii="Cambria Math" w:hAnsi="Cambria Math" w:cs="Times New Roman"/>
                        <w:color w:val="000000" w:themeColor="text1"/>
                        <w:sz w:val="22"/>
                      </w:rPr>
                    </w:rPrChange>
                  </w:rPr>
                  <m:t>1</m:t>
                </m:r>
              </m:sub>
              <m:sup>
                <m:r>
                  <w:rPr>
                    <w:rFonts w:ascii="Cambria Math" w:hAnsi="Cambria Math" w:cs="Times New Roman"/>
                    <w:color w:val="C45911" w:themeColor="accent2" w:themeShade="BF"/>
                    <w:sz w:val="22"/>
                    <w:rPrChange w:id="449" w:author="Huang T  Dr (Surrey Business Schl)" w:date="2018-09-25T12:47:00Z">
                      <w:rPr>
                        <w:rFonts w:ascii="Cambria Math" w:hAnsi="Cambria Math" w:cs="Times New Roman"/>
                        <w:color w:val="000000" w:themeColor="text1"/>
                        <w:sz w:val="22"/>
                      </w:rPr>
                    </w:rPrChange>
                  </w:rPr>
                  <m:t>2</m:t>
                </m:r>
              </m:sup>
            </m:sSubSup>
            <m:r>
              <w:rPr>
                <w:rFonts w:ascii="Cambria Math" w:hAnsi="Cambria Math" w:cs="Times New Roman"/>
                <w:color w:val="C45911" w:themeColor="accent2" w:themeShade="BF"/>
                <w:sz w:val="22"/>
                <w:rPrChange w:id="450" w:author="Huang T  Dr (Surrey Business Schl)" w:date="2018-09-25T12:47:00Z">
                  <w:rPr>
                    <w:rFonts w:ascii="Cambria Math" w:hAnsi="Cambria Math" w:cs="Times New Roman"/>
                    <w:color w:val="000000" w:themeColor="text1"/>
                    <w:sz w:val="22"/>
                  </w:rPr>
                </w:rPrChange>
              </w:rPr>
              <m:t>)</m:t>
            </m:r>
          </m:oMath>
          <w:r w:rsidRPr="00B5013C" w:rsidDel="00C4242D">
            <w:rPr>
              <w:rFonts w:cs="Times New Roman"/>
              <w:color w:val="C45911" w:themeColor="accent2" w:themeShade="BF"/>
              <w:sz w:val="22"/>
              <w:rPrChange w:id="451" w:author="Huang T  Dr (Surrey Business Schl)" w:date="2018-09-25T12:47:00Z">
                <w:rPr>
                  <w:rFonts w:cs="Times New Roman"/>
                  <w:color w:val="000000" w:themeColor="text1"/>
                  <w:sz w:val="22"/>
                </w:rPr>
              </w:rPrChange>
            </w:rPr>
            <w:delText xml:space="preserve"> when </w:delText>
          </w:r>
          <m:oMath>
            <m:r>
              <w:rPr>
                <w:rFonts w:ascii="Cambria Math" w:hAnsi="Cambria Math" w:cs="Times New Roman"/>
                <w:color w:val="C45911" w:themeColor="accent2" w:themeShade="BF"/>
                <w:sz w:val="22"/>
                <w:rPrChange w:id="452" w:author="Huang T  Dr (Surrey Business Schl)" w:date="2018-09-25T12:47:00Z">
                  <w:rPr>
                    <w:rFonts w:ascii="Cambria Math" w:hAnsi="Cambria Math" w:cs="Times New Roman"/>
                    <w:color w:val="000000" w:themeColor="text1"/>
                    <w:sz w:val="22"/>
                  </w:rPr>
                </w:rPrChange>
              </w:rPr>
              <m:t>t</m:t>
            </m:r>
            <m:r>
              <w:rPr>
                <w:rFonts w:ascii="Cambria Math" w:hAnsi="Cambria Math" w:cs="Times New Roman" w:hint="eastAsia"/>
                <w:color w:val="C45911" w:themeColor="accent2" w:themeShade="BF"/>
                <w:sz w:val="22"/>
                <w:rPrChange w:id="453" w:author="Huang T  Dr (Surrey Business Schl)" w:date="2018-09-25T12:47:00Z">
                  <w:rPr>
                    <w:rFonts w:ascii="Cambria Math" w:hAnsi="Cambria Math" w:cs="Times New Roman" w:hint="eastAsia"/>
                    <w:color w:val="000000" w:themeColor="text1"/>
                    <w:sz w:val="22"/>
                  </w:rPr>
                </w:rPrChange>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454"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455" w:author="Huang T  Dr (Surrey Business Schl)" w:date="2018-09-25T12:47:00Z">
                      <w:rPr>
                        <w:rFonts w:ascii="Cambria Math" w:hAnsi="Cambria Math" w:cs="Times New Roman"/>
                        <w:color w:val="000000" w:themeColor="text1"/>
                        <w:sz w:val="22"/>
                      </w:rPr>
                    </w:rPrChange>
                  </w:rPr>
                  <m:t>1</m:t>
                </m:r>
              </m:sub>
            </m:sSub>
          </m:oMath>
          <w:r w:rsidRPr="00B5013C" w:rsidDel="00C4242D">
            <w:rPr>
              <w:rFonts w:cs="Times New Roman"/>
              <w:color w:val="C45911" w:themeColor="accent2" w:themeShade="BF"/>
              <w:sz w:val="22"/>
              <w:rPrChange w:id="456" w:author="Huang T  Dr (Surrey Business Schl)" w:date="2018-09-25T12:47:00Z">
                <w:rPr>
                  <w:rFonts w:cs="Times New Roman"/>
                  <w:color w:val="000000" w:themeColor="text1"/>
                  <w:sz w:val="22"/>
                </w:rPr>
              </w:rPrChange>
            </w:rPr>
            <w:delText xml:space="preserve"> and </w:delTex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457"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458" w:author="Huang T  Dr (Surrey Business Schl)" w:date="2018-09-25T12:47:00Z">
                      <w:rPr>
                        <w:rFonts w:ascii="Cambria Math" w:hAnsi="Cambria Math" w:cs="Times New Roman"/>
                        <w:color w:val="000000" w:themeColor="text1"/>
                        <w:sz w:val="22"/>
                      </w:rPr>
                    </w:rPrChange>
                  </w:rPr>
                  <m:t>t</m:t>
                </m:r>
              </m:sub>
            </m:sSub>
            <m:r>
              <w:rPr>
                <w:rFonts w:ascii="Cambria Math" w:hAnsi="Cambria Math" w:cs="Times New Roman"/>
                <w:color w:val="C45911" w:themeColor="accent2" w:themeShade="BF"/>
                <w:sz w:val="22"/>
                <w:rPrChange w:id="459" w:author="Huang T  Dr (Surrey Business Schl)" w:date="2018-09-25T12:47:00Z">
                  <w:rPr>
                    <w:rFonts w:ascii="Cambria Math" w:hAnsi="Cambria Math" w:cs="Times New Roman"/>
                    <w:color w:val="000000" w:themeColor="text1"/>
                    <w:sz w:val="22"/>
                  </w:rPr>
                </w:rPrChange>
              </w:rPr>
              <m:t>~iid(0,</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Change w:id="460" w:author="Huang T  Dr (Surrey Business Schl)" w:date="2018-09-25T12:47:00Z">
                      <w:rPr>
                        <w:rFonts w:ascii="Cambria Math" w:hAnsi="Cambria Math" w:cs="Times New Roman"/>
                        <w:color w:val="000000" w:themeColor="text1"/>
                        <w:sz w:val="22"/>
                      </w:rPr>
                    </w:rPrChange>
                  </w:rPr>
                  <m:t>σ</m:t>
                </m:r>
              </m:e>
              <m:sub>
                <m:r>
                  <w:rPr>
                    <w:rFonts w:ascii="Cambria Math" w:hAnsi="Cambria Math" w:cs="Times New Roman"/>
                    <w:color w:val="C45911" w:themeColor="accent2" w:themeShade="BF"/>
                    <w:sz w:val="22"/>
                    <w:rPrChange w:id="461" w:author="Huang T  Dr (Surrey Business Schl)" w:date="2018-09-25T12:47:00Z">
                      <w:rPr>
                        <w:rFonts w:ascii="Cambria Math" w:hAnsi="Cambria Math" w:cs="Times New Roman"/>
                        <w:color w:val="000000" w:themeColor="text1"/>
                        <w:sz w:val="22"/>
                      </w:rPr>
                    </w:rPrChange>
                  </w:rPr>
                  <m:t>2</m:t>
                </m:r>
              </m:sub>
              <m:sup>
                <m:r>
                  <w:rPr>
                    <w:rFonts w:ascii="Cambria Math" w:hAnsi="Cambria Math" w:cs="Times New Roman"/>
                    <w:color w:val="C45911" w:themeColor="accent2" w:themeShade="BF"/>
                    <w:sz w:val="22"/>
                    <w:rPrChange w:id="462" w:author="Huang T  Dr (Surrey Business Schl)" w:date="2018-09-25T12:47:00Z">
                      <w:rPr>
                        <w:rFonts w:ascii="Cambria Math" w:hAnsi="Cambria Math" w:cs="Times New Roman"/>
                        <w:color w:val="000000" w:themeColor="text1"/>
                        <w:sz w:val="22"/>
                      </w:rPr>
                    </w:rPrChange>
                  </w:rPr>
                  <m:t>2</m:t>
                </m:r>
              </m:sup>
            </m:sSubSup>
            <m:r>
              <w:rPr>
                <w:rFonts w:ascii="Cambria Math" w:hAnsi="Cambria Math" w:cs="Times New Roman"/>
                <w:color w:val="C45911" w:themeColor="accent2" w:themeShade="BF"/>
                <w:sz w:val="22"/>
                <w:rPrChange w:id="463" w:author="Huang T  Dr (Surrey Business Schl)" w:date="2018-09-25T12:47:00Z">
                  <w:rPr>
                    <w:rFonts w:ascii="Cambria Math" w:hAnsi="Cambria Math" w:cs="Times New Roman"/>
                    <w:color w:val="000000" w:themeColor="text1"/>
                    <w:sz w:val="22"/>
                  </w:rPr>
                </w:rPrChange>
              </w:rPr>
              <m:t>)</m:t>
            </m:r>
          </m:oMath>
          <w:r w:rsidRPr="00B5013C" w:rsidDel="00C4242D">
            <w:rPr>
              <w:rFonts w:cs="Times New Roman"/>
              <w:color w:val="C45911" w:themeColor="accent2" w:themeShade="BF"/>
              <w:sz w:val="22"/>
              <w:rPrChange w:id="464" w:author="Huang T  Dr (Surrey Business Schl)" w:date="2018-09-25T12:47:00Z">
                <w:rPr>
                  <w:rFonts w:cs="Times New Roman"/>
                  <w:color w:val="000000" w:themeColor="text1"/>
                  <w:sz w:val="22"/>
                </w:rPr>
              </w:rPrChange>
            </w:rPr>
            <w:delText xml:space="preserve"> when </w:delText>
          </w:r>
          <m:oMath>
            <m:r>
              <w:rPr>
                <w:rFonts w:ascii="Cambria Math" w:hAnsi="Cambria Math" w:cs="Times New Roman"/>
                <w:color w:val="C45911" w:themeColor="accent2" w:themeShade="BF"/>
                <w:sz w:val="22"/>
                <w:rPrChange w:id="465" w:author="Huang T  Dr (Surrey Business Schl)" w:date="2018-09-25T12:47:00Z">
                  <w:rPr>
                    <w:rFonts w:ascii="Cambria Math" w:hAnsi="Cambria Math" w:cs="Times New Roman"/>
                    <w:color w:val="000000" w:themeColor="text1"/>
                    <w:sz w:val="22"/>
                  </w:rPr>
                </w:rPrChange>
              </w:rPr>
              <m:t>t&gt;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Change w:id="466"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467" w:author="Huang T  Dr (Surrey Business Schl)" w:date="2018-09-25T12:47:00Z">
                      <w:rPr>
                        <w:rFonts w:ascii="Cambria Math" w:hAnsi="Cambria Math" w:cs="Times New Roman"/>
                        <w:color w:val="000000" w:themeColor="text1"/>
                        <w:sz w:val="22"/>
                      </w:rPr>
                    </w:rPrChange>
                  </w:rPr>
                  <m:t>1</m:t>
                </m:r>
              </m:sub>
            </m:sSub>
          </m:oMath>
          <w:r w:rsidRPr="00B5013C" w:rsidDel="00C4242D">
            <w:rPr>
              <w:rFonts w:cs="Times New Roman"/>
              <w:color w:val="C45911" w:themeColor="accent2" w:themeShade="BF"/>
              <w:sz w:val="22"/>
              <w:rPrChange w:id="468" w:author="Huang T  Dr (Surrey Business Schl)" w:date="2018-09-25T12:47:00Z">
                <w:rPr>
                  <w:rFonts w:cs="Times New Roman"/>
                  <w:color w:val="000000" w:themeColor="text1"/>
                  <w:sz w:val="22"/>
                </w:rPr>
              </w:rPrChange>
            </w:rPr>
            <w:delText xml:space="preserve">. </w:delText>
          </w:r>
        </w:del>
        <w:r w:rsidRPr="00B5013C">
          <w:rPr>
            <w:rFonts w:cs="Times New Roman"/>
            <w:color w:val="C45911" w:themeColor="accent2" w:themeShade="BF"/>
            <w:sz w:val="22"/>
            <w:rPrChange w:id="469" w:author="Huang T  Dr (Surrey Business Schl)" w:date="2018-09-25T12:47:00Z">
              <w:rPr>
                <w:rFonts w:cs="Times New Roman"/>
                <w:color w:val="000000" w:themeColor="text1"/>
                <w:sz w:val="22"/>
              </w:rPr>
            </w:rPrChange>
          </w:rPr>
          <w:t xml:space="preserve">We may estimate </w:t>
        </w:r>
      </w:ins>
      <w:ins w:id="470" w:author="韬 黄" w:date="2018-09-25T20:49:00Z">
        <w:r w:rsidR="00C4242D">
          <w:rPr>
            <w:rFonts w:cs="Times New Roman"/>
            <w:color w:val="C45911" w:themeColor="accent2" w:themeShade="BF"/>
            <w:sz w:val="22"/>
          </w:rPr>
          <w:t>a</w:t>
        </w:r>
      </w:ins>
      <w:ins w:id="471" w:author="Huang T  Dr (Surrey Business Schl)" w:date="2018-09-25T12:31:00Z">
        <w:del w:id="472" w:author="韬 黄" w:date="2018-09-25T20:49:00Z">
          <w:r w:rsidRPr="00B5013C" w:rsidDel="00C4242D">
            <w:rPr>
              <w:rFonts w:cs="Times New Roman"/>
              <w:color w:val="C45911" w:themeColor="accent2" w:themeShade="BF"/>
              <w:sz w:val="22"/>
              <w:rPrChange w:id="473" w:author="Huang T  Dr (Surrey Business Schl)" w:date="2018-09-25T12:47:00Z">
                <w:rPr>
                  <w:rFonts w:cs="Times New Roman"/>
                  <w:color w:val="000000" w:themeColor="text1"/>
                  <w:sz w:val="22"/>
                </w:rPr>
              </w:rPrChange>
            </w:rPr>
            <w:delText>a</w:delText>
          </w:r>
        </w:del>
        <w:r w:rsidRPr="00B5013C">
          <w:rPr>
            <w:rFonts w:cs="Times New Roman"/>
            <w:color w:val="C45911" w:themeColor="accent2" w:themeShade="BF"/>
            <w:sz w:val="22"/>
            <w:rPrChange w:id="474" w:author="Huang T  Dr (Surrey Business Schl)" w:date="2018-09-25T12:47:00Z">
              <w:rPr>
                <w:rFonts w:cs="Times New Roman"/>
                <w:color w:val="000000" w:themeColor="text1"/>
                <w:sz w:val="22"/>
              </w:rPr>
            </w:rPrChange>
          </w:rPr>
          <w:t xml:space="preserve"> model </w:t>
        </w:r>
        <w:del w:id="475" w:author="韬 黄" w:date="2018-09-25T19:53:00Z">
          <w:r w:rsidRPr="00B5013C" w:rsidDel="00D67136">
            <w:rPr>
              <w:rFonts w:cs="Times New Roman"/>
              <w:color w:val="C45911" w:themeColor="accent2" w:themeShade="BF"/>
              <w:sz w:val="22"/>
              <w:rPrChange w:id="476" w:author="Huang T  Dr (Surrey Business Schl)" w:date="2018-09-25T12:47:00Z">
                <w:rPr>
                  <w:rFonts w:cs="Times New Roman"/>
                  <w:color w:val="000000" w:themeColor="text1"/>
                  <w:sz w:val="22"/>
                </w:rPr>
              </w:rPrChange>
            </w:rPr>
            <w:delText>with</w:delText>
          </w:r>
        </w:del>
      </w:ins>
      <w:ins w:id="477" w:author="韬 黄" w:date="2018-09-25T19:53:00Z">
        <w:r w:rsidR="00D67136">
          <w:rPr>
            <w:rFonts w:cs="Times New Roman"/>
            <w:color w:val="C45911" w:themeColor="accent2" w:themeShade="BF"/>
            <w:sz w:val="22"/>
          </w:rPr>
          <w:t>with</w:t>
        </w:r>
      </w:ins>
      <w:ins w:id="478" w:author="Huang T  Dr (Surrey Business Schl)" w:date="2018-09-25T12:31:00Z">
        <w:r w:rsidRPr="00B5013C">
          <w:rPr>
            <w:rFonts w:cs="Times New Roman"/>
            <w:color w:val="C45911" w:themeColor="accent2" w:themeShade="BF"/>
            <w:sz w:val="22"/>
            <w:rPrChange w:id="479" w:author="Huang T  Dr (Surrey Business Schl)" w:date="2018-09-25T12:47:00Z">
              <w:rPr>
                <w:rFonts w:cs="Times New Roman"/>
                <w:color w:val="000000" w:themeColor="text1"/>
                <w:sz w:val="22"/>
              </w:rPr>
            </w:rPrChange>
          </w:rPr>
          <w:t xml:space="preserve"> a functional form </w:t>
        </w:r>
        <w:del w:id="480" w:author="韬 黄" w:date="2018-10-05T11:46:00Z">
          <w:r w:rsidRPr="00B5013C" w:rsidDel="004F32B8">
            <w:rPr>
              <w:rFonts w:cs="Times New Roman"/>
              <w:color w:val="C45911" w:themeColor="accent2" w:themeShade="BF"/>
              <w:sz w:val="22"/>
              <w:rPrChange w:id="481" w:author="Huang T  Dr (Surrey Business Schl)" w:date="2018-09-25T12:47:00Z">
                <w:rPr>
                  <w:rFonts w:cs="Times New Roman"/>
                  <w:color w:val="000000" w:themeColor="text1"/>
                  <w:sz w:val="22"/>
                </w:rPr>
              </w:rPrChange>
            </w:rPr>
            <w:delText xml:space="preserve">which is </w:delText>
          </w:r>
        </w:del>
        <w:r w:rsidRPr="00B5013C">
          <w:rPr>
            <w:rFonts w:cs="Times New Roman"/>
            <w:color w:val="C45911" w:themeColor="accent2" w:themeShade="BF"/>
            <w:sz w:val="22"/>
            <w:rPrChange w:id="482" w:author="Huang T  Dr (Surrey Business Schl)" w:date="2018-09-25T12:47:00Z">
              <w:rPr>
                <w:rFonts w:cs="Times New Roman"/>
                <w:color w:val="000000" w:themeColor="text1"/>
                <w:sz w:val="22"/>
              </w:rPr>
            </w:rPrChange>
          </w:rPr>
          <w:t xml:space="preserve">congruent with the </w:t>
        </w:r>
      </w:ins>
      <w:ins w:id="483" w:author="韬 黄" w:date="2018-09-25T20:50:00Z">
        <w:r w:rsidR="00C4242D">
          <w:rPr>
            <w:rFonts w:cs="Times New Roman"/>
            <w:color w:val="C45911" w:themeColor="accent2" w:themeShade="BF"/>
            <w:sz w:val="22"/>
          </w:rPr>
          <w:t xml:space="preserve">data generating process </w:t>
        </w:r>
      </w:ins>
      <w:ins w:id="484" w:author="Huang T  Dr (Surrey Business Schl)" w:date="2018-09-25T12:31:00Z">
        <w:del w:id="485" w:author="韬 黄" w:date="2018-09-25T20:50:00Z">
          <w:r w:rsidRPr="00B5013C" w:rsidDel="00C4242D">
            <w:rPr>
              <w:rFonts w:cs="Times New Roman"/>
              <w:color w:val="C45911" w:themeColor="accent2" w:themeShade="BF"/>
              <w:sz w:val="22"/>
              <w:rPrChange w:id="486" w:author="Huang T  Dr (Surrey Business Schl)" w:date="2018-09-25T12:47:00Z">
                <w:rPr>
                  <w:rFonts w:cs="Times New Roman"/>
                  <w:color w:val="000000" w:themeColor="text1"/>
                  <w:sz w:val="22"/>
                </w:rPr>
              </w:rPrChange>
            </w:rPr>
            <w:delText xml:space="preserve">demand </w:delText>
          </w:r>
        </w:del>
        <w:r w:rsidRPr="00B5013C">
          <w:rPr>
            <w:rFonts w:cs="Times New Roman"/>
            <w:color w:val="C45911" w:themeColor="accent2" w:themeShade="BF"/>
            <w:sz w:val="22"/>
            <w:rPrChange w:id="487" w:author="Huang T  Dr (Surrey Business Schl)" w:date="2018-09-25T12:47:00Z">
              <w:rPr>
                <w:rFonts w:cs="Times New Roman"/>
                <w:color w:val="000000" w:themeColor="text1"/>
                <w:sz w:val="22"/>
              </w:rPr>
            </w:rPrChange>
          </w:rPr>
          <w:t xml:space="preserve">(e.g., </w:t>
        </w:r>
        <m:oMath>
          <m:sSub>
            <m:sSubPr>
              <m:ctrlPr>
                <w:rPr>
                  <w:rFonts w:ascii="Cambria Math" w:hAnsi="Cambria Math" w:cs="Times New Roman"/>
                  <w:i/>
                  <w:color w:val="C45911" w:themeColor="accent2" w:themeShade="BF"/>
                  <w:sz w:val="22"/>
                </w:rPr>
              </m:ctrlPr>
            </m:sSubPr>
            <m:e>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Change w:id="488" w:author="Huang T  Dr (Surrey Business Schl)" w:date="2018-09-25T12:47:00Z">
                        <w:rPr>
                          <w:rFonts w:ascii="Cambria Math" w:hAnsi="Cambria Math" w:cs="Times New Roman"/>
                          <w:color w:val="000000" w:themeColor="text1"/>
                          <w:sz w:val="22"/>
                        </w:rPr>
                      </w:rPrChange>
                    </w:rPr>
                    <m:t>y</m:t>
                  </m:r>
                </m:e>
              </m:acc>
            </m:e>
            <m:sub>
              <m:r>
                <w:rPr>
                  <w:rFonts w:ascii="Cambria Math" w:hAnsi="Cambria Math" w:cs="Times New Roman"/>
                  <w:color w:val="C45911" w:themeColor="accent2" w:themeShade="BF"/>
                  <w:sz w:val="22"/>
                  <w:rPrChange w:id="489" w:author="Huang T  Dr (Surrey Business Schl)" w:date="2018-09-25T12:47:00Z">
                    <w:rPr>
                      <w:rFonts w:ascii="Cambria Math" w:hAnsi="Cambria Math" w:cs="Times New Roman"/>
                      <w:color w:val="000000" w:themeColor="text1"/>
                      <w:sz w:val="22"/>
                    </w:rPr>
                  </w:rPrChange>
                </w:rPr>
                <m:t>t</m:t>
              </m:r>
            </m:sub>
          </m:sSub>
          <m:r>
            <w:rPr>
              <w:rFonts w:ascii="Cambria Math" w:hAnsi="Cambria Math" w:cs="Times New Roman"/>
              <w:color w:val="C45911" w:themeColor="accent2" w:themeShade="BF"/>
              <w:sz w:val="22"/>
              <w:rPrChange w:id="490" w:author="Huang T  Dr (Surrey Business Schl)" w:date="2018-09-25T12:47:00Z">
                <w:rPr>
                  <w:rFonts w:ascii="Cambria Math" w:hAnsi="Cambria Math" w:cs="Times New Roman"/>
                  <w:color w:val="000000" w:themeColor="text1"/>
                  <w:sz w:val="22"/>
                </w:rPr>
              </w:rPrChange>
            </w:rPr>
            <m:t>=</m:t>
          </m:r>
        </m:oMath>
      </w:ins>
      <m:oMath>
        <m:sSup>
          <m:sSupPr>
            <m:ctrlPr>
              <w:ins w:id="491" w:author="韬 黄" w:date="2018-09-25T19:52:00Z">
                <w:rPr>
                  <w:rFonts w:ascii="Cambria Math" w:hAnsi="Cambria Math" w:cs="Times New Roman"/>
                  <w:color w:val="C45911" w:themeColor="accent2" w:themeShade="BF"/>
                  <w:sz w:val="22"/>
                  <w:rPrChange w:id="492" w:author="韬 黄" w:date="2018-10-16T17:04:00Z">
                    <w:rPr>
                      <w:rFonts w:ascii="Cambria Math" w:hAnsi="Cambria Math" w:cs="Times New Roman"/>
                      <w:i/>
                      <w:color w:val="C45911" w:themeColor="accent2" w:themeShade="BF"/>
                      <w:sz w:val="22"/>
                    </w:rPr>
                  </w:rPrChange>
                </w:rPr>
              </w:ins>
            </m:ctrlPr>
          </m:sSupPr>
          <m:e>
            <m:acc>
              <m:accPr>
                <m:ctrlPr>
                  <w:ins w:id="493" w:author="韬 黄" w:date="2018-09-25T19:52:00Z">
                    <w:rPr>
                      <w:rFonts w:ascii="Cambria Math" w:hAnsi="Cambria Math" w:cs="Times New Roman"/>
                      <w:color w:val="C45911" w:themeColor="accent2" w:themeShade="BF"/>
                      <w:sz w:val="22"/>
                      <w:rPrChange w:id="494" w:author="韬 黄" w:date="2018-10-16T17:04:00Z">
                        <w:rPr>
                          <w:rFonts w:ascii="Cambria Math" w:hAnsi="Cambria Math" w:cs="Times New Roman"/>
                          <w:i/>
                          <w:color w:val="C45911" w:themeColor="accent2" w:themeShade="BF"/>
                          <w:sz w:val="22"/>
                        </w:rPr>
                      </w:rPrChange>
                    </w:rPr>
                  </w:ins>
                </m:ctrlPr>
              </m:accPr>
              <m:e>
                <m:r>
                  <w:ins w:id="495" w:author="韬 黄" w:date="2018-09-25T19:52:00Z">
                    <m:rPr>
                      <m:sty m:val="p"/>
                    </m:rPr>
                    <w:rPr>
                      <w:rFonts w:ascii="Cambria Math" w:hAnsi="Cambria Math" w:cs="Times New Roman"/>
                      <w:color w:val="C45911" w:themeColor="accent2" w:themeShade="BF"/>
                      <w:sz w:val="22"/>
                      <w:rPrChange w:id="496" w:author="韬 黄" w:date="2018-10-16T17:04:00Z">
                        <w:rPr>
                          <w:rFonts w:ascii="Cambria Math" w:hAnsi="Cambria Math" w:cs="Times New Roman"/>
                          <w:color w:val="C45911" w:themeColor="accent2" w:themeShade="BF"/>
                          <w:sz w:val="22"/>
                        </w:rPr>
                      </w:rPrChange>
                    </w:rPr>
                    <m:t>β</m:t>
                  </w:ins>
                </m:r>
              </m:e>
            </m:acc>
          </m:e>
          <m:sup>
            <m:r>
              <w:ins w:id="497" w:author="韬 黄" w:date="2018-09-25T19:52:00Z">
                <m:rPr>
                  <m:sty m:val="p"/>
                </m:rPr>
                <w:rPr>
                  <w:rFonts w:ascii="Cambria Math" w:hAnsi="Cambria Math" w:cs="Times New Roman"/>
                  <w:color w:val="C45911" w:themeColor="accent2" w:themeShade="BF"/>
                  <w:sz w:val="22"/>
                  <w:rPrChange w:id="498" w:author="韬 黄" w:date="2018-10-16T17:04:00Z">
                    <w:rPr>
                      <w:rFonts w:ascii="Cambria Math" w:hAnsi="Cambria Math" w:cs="Times New Roman"/>
                      <w:color w:val="C45911" w:themeColor="accent2" w:themeShade="BF"/>
                      <w:sz w:val="22"/>
                    </w:rPr>
                  </w:rPrChange>
                </w:rPr>
                <m:t>'</m:t>
              </w:ins>
            </m:r>
          </m:sup>
        </m:sSup>
        <m:acc>
          <m:accPr>
            <m:ctrlPr>
              <w:ins w:id="499" w:author="Huang T  Dr (Surrey Business Schl)" w:date="2018-09-25T12:31:00Z">
                <w:del w:id="500" w:author="韬 黄" w:date="2018-09-25T19:52:00Z">
                  <w:rPr>
                    <w:rFonts w:ascii="Cambria Math" w:hAnsi="Cambria Math" w:cs="Times New Roman"/>
                    <w:i/>
                    <w:color w:val="C45911" w:themeColor="accent2" w:themeShade="BF"/>
                    <w:sz w:val="22"/>
                  </w:rPr>
                </w:del>
              </w:ins>
            </m:ctrlPr>
          </m:accPr>
          <m:e>
            <m:r>
              <w:ins w:id="501" w:author="Huang T  Dr (Surrey Business Schl)" w:date="2018-09-25T12:31:00Z">
                <w:del w:id="502" w:author="韬 黄" w:date="2018-09-25T19:52:00Z">
                  <w:rPr>
                    <w:rFonts w:ascii="Cambria Math" w:hAnsi="Cambria Math" w:cs="Times New Roman"/>
                    <w:color w:val="C45911" w:themeColor="accent2" w:themeShade="BF"/>
                    <w:sz w:val="22"/>
                    <w:rPrChange w:id="503" w:author="Huang T  Dr (Surrey Business Schl)" w:date="2018-09-25T12:47:00Z">
                      <w:rPr>
                        <w:rFonts w:ascii="Cambria Math" w:hAnsi="Cambria Math" w:cs="Times New Roman"/>
                        <w:color w:val="000000" w:themeColor="text1"/>
                        <w:sz w:val="22"/>
                      </w:rPr>
                    </w:rPrChange>
                  </w:rPr>
                  <m:t>β</m:t>
                </w:del>
              </w:ins>
            </m:r>
          </m:e>
        </m:acc>
        <m:sSub>
          <m:sSubPr>
            <m:ctrlPr>
              <w:ins w:id="504" w:author="Huang T  Dr (Surrey Business Schl)" w:date="2018-09-25T12:31:00Z">
                <w:rPr>
                  <w:rFonts w:ascii="Cambria Math" w:hAnsi="Cambria Math" w:cs="Times New Roman"/>
                  <w:i/>
                  <w:color w:val="C45911" w:themeColor="accent2" w:themeShade="BF"/>
                  <w:sz w:val="22"/>
                </w:rPr>
              </w:ins>
            </m:ctrlPr>
          </m:sSubPr>
          <m:e>
            <m:r>
              <w:ins w:id="505" w:author="Huang T  Dr (Surrey Business Schl)" w:date="2018-09-25T12:31:00Z">
                <w:rPr>
                  <w:rFonts w:ascii="Cambria Math" w:hAnsi="Cambria Math" w:cs="Times New Roman"/>
                  <w:color w:val="C45911" w:themeColor="accent2" w:themeShade="BF"/>
                  <w:sz w:val="22"/>
                  <w:rPrChange w:id="506" w:author="Huang T  Dr (Surrey Business Schl)" w:date="2018-09-25T12:47:00Z">
                    <w:rPr>
                      <w:rFonts w:ascii="Cambria Math" w:hAnsi="Cambria Math" w:cs="Times New Roman"/>
                      <w:color w:val="000000" w:themeColor="text1"/>
                      <w:sz w:val="22"/>
                    </w:rPr>
                  </w:rPrChange>
                </w:rPr>
                <m:t>x</m:t>
              </w:ins>
            </m:r>
          </m:e>
          <m:sub>
            <m:r>
              <w:ins w:id="507" w:author="Huang T  Dr (Surrey Business Schl)" w:date="2018-09-25T12:31:00Z">
                <w:rPr>
                  <w:rFonts w:ascii="Cambria Math" w:hAnsi="Cambria Math" w:cs="Times New Roman"/>
                  <w:color w:val="C45911" w:themeColor="accent2" w:themeShade="BF"/>
                  <w:sz w:val="22"/>
                  <w:rPrChange w:id="508" w:author="Huang T  Dr (Surrey Business Schl)" w:date="2018-09-25T12:47:00Z">
                    <w:rPr>
                      <w:rFonts w:ascii="Cambria Math" w:hAnsi="Cambria Math" w:cs="Times New Roman"/>
                      <w:color w:val="000000" w:themeColor="text1"/>
                      <w:sz w:val="22"/>
                    </w:rPr>
                  </w:rPrChange>
                </w:rPr>
                <m:t>t</m:t>
              </w:ins>
            </m:r>
          </m:sub>
        </m:sSub>
        <m:r>
          <w:ins w:id="509" w:author="Huang T  Dr (Surrey Business Schl)" w:date="2018-09-25T12:31:00Z">
            <w:rPr>
              <w:rFonts w:ascii="Cambria Math" w:hAnsi="Cambria Math" w:cs="Times New Roman"/>
              <w:color w:val="C45911" w:themeColor="accent2" w:themeShade="BF"/>
              <w:sz w:val="22"/>
              <w:rPrChange w:id="510" w:author="Huang T  Dr (Surrey Business Schl)" w:date="2018-09-25T12:47:00Z">
                <w:rPr>
                  <w:rFonts w:ascii="Cambria Math" w:hAnsi="Cambria Math" w:cs="Times New Roman"/>
                  <w:color w:val="000000" w:themeColor="text1"/>
                  <w:sz w:val="22"/>
                </w:rPr>
              </w:rPrChange>
            </w:rPr>
            <m:t>+</m:t>
          </w:ins>
        </m:r>
        <m:sSub>
          <m:sSubPr>
            <m:ctrlPr>
              <w:ins w:id="511" w:author="Huang T  Dr (Surrey Business Schl)" w:date="2018-09-25T12:31:00Z">
                <w:rPr>
                  <w:rFonts w:ascii="Cambria Math" w:hAnsi="Cambria Math" w:cs="Times New Roman"/>
                  <w:i/>
                  <w:color w:val="C45911" w:themeColor="accent2" w:themeShade="BF"/>
                  <w:sz w:val="22"/>
                </w:rPr>
              </w:ins>
            </m:ctrlPr>
          </m:sSubPr>
          <m:e>
            <m:r>
              <w:ins w:id="512" w:author="Huang T  Dr (Surrey Business Schl)" w:date="2018-09-25T12:31:00Z">
                <w:rPr>
                  <w:rFonts w:ascii="Cambria Math" w:hAnsi="Cambria Math" w:cs="Times New Roman"/>
                  <w:color w:val="C45911" w:themeColor="accent2" w:themeShade="BF"/>
                  <w:sz w:val="22"/>
                  <w:rPrChange w:id="513" w:author="Huang T  Dr (Surrey Business Schl)" w:date="2018-09-25T12:47:00Z">
                    <w:rPr>
                      <w:rFonts w:ascii="Cambria Math" w:hAnsi="Cambria Math" w:cs="Times New Roman"/>
                      <w:color w:val="000000" w:themeColor="text1"/>
                      <w:sz w:val="22"/>
                    </w:rPr>
                  </w:rPrChange>
                </w:rPr>
                <m:t>u</m:t>
              </w:ins>
            </m:r>
          </m:e>
          <m:sub>
            <m:r>
              <w:ins w:id="514" w:author="Huang T  Dr (Surrey Business Schl)" w:date="2018-09-25T12:31:00Z">
                <w:rPr>
                  <w:rFonts w:ascii="Cambria Math" w:hAnsi="Cambria Math" w:cs="Times New Roman"/>
                  <w:color w:val="C45911" w:themeColor="accent2" w:themeShade="BF"/>
                  <w:sz w:val="22"/>
                  <w:rPrChange w:id="515" w:author="Huang T  Dr (Surrey Business Schl)" w:date="2018-09-25T12:47:00Z">
                    <w:rPr>
                      <w:rFonts w:ascii="Cambria Math" w:hAnsi="Cambria Math" w:cs="Times New Roman"/>
                      <w:color w:val="000000" w:themeColor="text1"/>
                      <w:sz w:val="22"/>
                    </w:rPr>
                  </w:rPrChange>
                </w:rPr>
                <m:t>t</m:t>
              </w:ins>
            </m:r>
          </m:sub>
        </m:sSub>
      </m:oMath>
      <w:ins w:id="516" w:author="Huang T  Dr (Surrey Business Schl)" w:date="2018-09-25T12:31:00Z">
        <w:r w:rsidRPr="00B5013C">
          <w:rPr>
            <w:rFonts w:cs="Times New Roman"/>
            <w:color w:val="C45911" w:themeColor="accent2" w:themeShade="BF"/>
            <w:sz w:val="22"/>
            <w:rPrChange w:id="517" w:author="Huang T  Dr (Surrey Business Schl)" w:date="2018-09-25T12:47:00Z">
              <w:rPr>
                <w:rFonts w:cs="Times New Roman"/>
                <w:color w:val="000000" w:themeColor="text1"/>
                <w:sz w:val="22"/>
              </w:rPr>
            </w:rPrChange>
          </w:rPr>
          <w:t xml:space="preserve">) </w:t>
        </w:r>
        <w:del w:id="518" w:author="韬 黄" w:date="2018-10-05T11:46:00Z">
          <w:r w:rsidRPr="00B5013C" w:rsidDel="004F32B8">
            <w:rPr>
              <w:rFonts w:cs="Times New Roman"/>
              <w:color w:val="C45911" w:themeColor="accent2" w:themeShade="BF"/>
              <w:sz w:val="22"/>
              <w:rPrChange w:id="519" w:author="Huang T  Dr (Surrey Business Schl)" w:date="2018-09-25T12:47:00Z">
                <w:rPr>
                  <w:rFonts w:cs="Times New Roman"/>
                  <w:color w:val="000000" w:themeColor="text1"/>
                  <w:sz w:val="22"/>
                </w:rPr>
              </w:rPrChange>
            </w:rPr>
            <w:delText>using</w:delText>
          </w:r>
        </w:del>
      </w:ins>
      <w:ins w:id="520" w:author="韬 黄" w:date="2018-10-05T11:46:00Z">
        <w:r w:rsidR="004F32B8">
          <w:rPr>
            <w:rFonts w:cs="Times New Roman"/>
            <w:color w:val="C45911" w:themeColor="accent2" w:themeShade="BF"/>
            <w:sz w:val="22"/>
          </w:rPr>
          <w:t>based on</w:t>
        </w:r>
      </w:ins>
      <w:ins w:id="521" w:author="Huang T  Dr (Surrey Business Schl)" w:date="2018-09-25T12:31:00Z">
        <w:r w:rsidRPr="00B5013C">
          <w:rPr>
            <w:rFonts w:cs="Times New Roman"/>
            <w:color w:val="C45911" w:themeColor="accent2" w:themeShade="BF"/>
            <w:sz w:val="22"/>
            <w:rPrChange w:id="522" w:author="Huang T  Dr (Surrey Business Schl)" w:date="2018-09-25T12:47:00Z">
              <w:rPr>
                <w:rFonts w:cs="Times New Roman"/>
                <w:color w:val="000000" w:themeColor="text1"/>
                <w:sz w:val="22"/>
              </w:rPr>
            </w:rPrChange>
          </w:rPr>
          <w:t xml:space="preserve"> the data before and after the structural </w:t>
        </w:r>
      </w:ins>
      <w:ins w:id="523" w:author="Huang T  Dr (Surrey Business Schl)" w:date="2018-09-25T12:34:00Z">
        <w:r w:rsidRPr="00B5013C">
          <w:rPr>
            <w:rFonts w:cs="Times New Roman"/>
            <w:color w:val="C45911" w:themeColor="accent2" w:themeShade="BF"/>
            <w:sz w:val="22"/>
            <w:rPrChange w:id="524" w:author="Huang T  Dr (Surrey Business Schl)" w:date="2018-09-25T12:47:00Z">
              <w:rPr>
                <w:rFonts w:cs="Times New Roman"/>
                <w:color w:val="000000" w:themeColor="text1"/>
                <w:sz w:val="22"/>
              </w:rPr>
            </w:rPrChange>
          </w:rPr>
          <w:t>change</w:t>
        </w:r>
      </w:ins>
      <w:ins w:id="525" w:author="Huang T  Dr (Surrey Business Schl)" w:date="2018-09-25T12:31:00Z">
        <w:r w:rsidRPr="00B5013C">
          <w:rPr>
            <w:rFonts w:cs="Times New Roman"/>
            <w:color w:val="C45911" w:themeColor="accent2" w:themeShade="BF"/>
            <w:sz w:val="22"/>
            <w:rPrChange w:id="526" w:author="Huang T  Dr (Surrey Business Schl)" w:date="2018-09-25T12:47:00Z">
              <w:rPr>
                <w:rFonts w:cs="Times New Roman"/>
                <w:color w:val="000000" w:themeColor="text1"/>
                <w:sz w:val="22"/>
              </w:rPr>
            </w:rPrChange>
          </w:rPr>
          <w:t xml:space="preserve">, e.g., </w:t>
        </w:r>
        <m:oMath>
          <m:r>
            <w:rPr>
              <w:rFonts w:ascii="Cambria Math" w:hAnsi="Cambria Math" w:cs="Times New Roman"/>
              <w:color w:val="C45911" w:themeColor="accent2" w:themeShade="BF"/>
              <w:sz w:val="22"/>
              <w:rPrChange w:id="527" w:author="Huang T  Dr (Surrey Business Schl)" w:date="2018-09-25T12:47:00Z">
                <w:rPr>
                  <w:rFonts w:ascii="Cambria Math" w:hAnsi="Cambria Math" w:cs="Times New Roman"/>
                  <w:color w:val="000000" w:themeColor="text1"/>
                  <w:sz w:val="22"/>
                </w:rPr>
              </w:rPrChange>
            </w:rPr>
            <m:t>[m:T]</m:t>
          </m:r>
        </m:oMath>
        <w:r w:rsidRPr="00B5013C">
          <w:rPr>
            <w:rFonts w:cs="Times New Roman"/>
            <w:color w:val="C45911" w:themeColor="accent2" w:themeShade="BF"/>
            <w:sz w:val="22"/>
            <w:rPrChange w:id="528" w:author="Huang T  Dr (Surrey Business Schl)" w:date="2018-09-25T12:47:00Z">
              <w:rPr>
                <w:rFonts w:cs="Times New Roman"/>
                <w:color w:val="000000" w:themeColor="text1"/>
                <w:sz w:val="22"/>
              </w:rPr>
            </w:rPrChange>
          </w:rPr>
          <w:t>,</w:t>
        </w:r>
        <m:oMath>
          <m:r>
            <w:rPr>
              <w:rFonts w:ascii="Cambria Math" w:hAnsi="Cambria Math" w:cs="Times New Roman"/>
              <w:color w:val="C45911" w:themeColor="accent2" w:themeShade="BF"/>
              <w:sz w:val="22"/>
              <w:rPrChange w:id="529" w:author="Huang T  Dr (Surrey Business Schl)" w:date="2018-09-25T12:47:00Z">
                <w:rPr>
                  <w:rFonts w:ascii="Cambria Math" w:hAnsi="Cambria Math" w:cs="Times New Roman"/>
                  <w:color w:val="000000" w:themeColor="text1"/>
                  <w:sz w:val="22"/>
                </w:rPr>
              </w:rPrChange>
            </w:rPr>
            <m:t xml:space="preserve"> where </m:t>
          </m:r>
          <m:r>
            <m:rPr>
              <m:sty m:val="p"/>
            </m:rPr>
            <w:rPr>
              <w:rFonts w:ascii="Cambria Math" w:hAnsi="Cambria Math" w:cs="Times New Roman"/>
              <w:color w:val="C45911" w:themeColor="accent2" w:themeShade="BF"/>
              <w:sz w:val="22"/>
              <w:rPrChange w:id="530" w:author="Huang T  Dr (Surrey Business Schl)" w:date="2018-09-25T12:47:00Z">
                <w:rPr>
                  <w:rFonts w:ascii="Cambria Math" w:hAnsi="Cambria Math" w:cs="Times New Roman"/>
                  <w:color w:val="000000" w:themeColor="text1"/>
                  <w:sz w:val="22"/>
                </w:rPr>
              </w:rPrChange>
            </w:rPr>
            <m:t>1</m:t>
          </m:r>
          <m:r>
            <w:rPr>
              <w:rFonts w:ascii="Cambria Math" w:hAnsi="Cambria Math" w:cs="Times New Roman" w:hint="eastAsia"/>
              <w:color w:val="C45911" w:themeColor="accent2" w:themeShade="BF"/>
              <w:sz w:val="22"/>
              <w:rPrChange w:id="531" w:author="Huang T  Dr (Surrey Business Schl)" w:date="2018-09-25T12:47:00Z">
                <w:rPr>
                  <w:rFonts w:ascii="Cambria Math" w:hAnsi="Cambria Math" w:cs="Times New Roman" w:hint="eastAsia"/>
                  <w:color w:val="000000" w:themeColor="text1"/>
                  <w:sz w:val="22"/>
                </w:rPr>
              </w:rPrChange>
            </w:rPr>
            <m:t>≤</m:t>
          </m:r>
          <m:r>
            <w:rPr>
              <w:rFonts w:ascii="Cambria Math" w:hAnsi="Cambria Math" w:cs="Times New Roman"/>
              <w:color w:val="C45911" w:themeColor="accent2" w:themeShade="BF"/>
              <w:sz w:val="22"/>
              <w:rPrChange w:id="532" w:author="Huang T  Dr (Surrey Business Schl)" w:date="2018-09-25T12:47:00Z">
                <w:rPr>
                  <w:rFonts w:ascii="Cambria Math" w:hAnsi="Cambria Math" w:cs="Times New Roman"/>
                  <w:color w:val="000000" w:themeColor="text1"/>
                  <w:sz w:val="22"/>
                </w:rPr>
              </w:rPrChange>
            </w:rPr>
            <m:t>m&lt;</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533" w:author="Huang T  Dr (Surrey Business Schl)" w:date="2018-09-25T12:47:00Z">
                    <w:rPr>
                      <w:rFonts w:ascii="Cambria Math" w:hAnsi="Cambria Math" w:cs="Times New Roman"/>
                      <w:color w:val="000000" w:themeColor="text1"/>
                      <w:sz w:val="22"/>
                    </w:rPr>
                  </w:rPrChange>
                </w:rPr>
                <m:t>T</m:t>
              </m:r>
            </m:e>
            <m:sub>
              <m:r>
                <m:rPr>
                  <m:sty m:val="p"/>
                </m:rPr>
                <w:rPr>
                  <w:rFonts w:ascii="Cambria Math" w:hAnsi="Cambria Math" w:cs="Times New Roman"/>
                  <w:color w:val="C45911" w:themeColor="accent2" w:themeShade="BF"/>
                  <w:sz w:val="22"/>
                  <w:rPrChange w:id="534" w:author="Huang T  Dr (Surrey Business Schl)" w:date="2018-09-25T12:47:00Z">
                    <w:rPr>
                      <w:rFonts w:ascii="Cambria Math" w:hAnsi="Cambria Math" w:cs="Times New Roman"/>
                      <w:color w:val="000000" w:themeColor="text1"/>
                      <w:sz w:val="22"/>
                    </w:rPr>
                  </w:rPrChange>
                </w:rPr>
                <m:t>1</m:t>
              </m:r>
            </m:sub>
          </m:sSub>
          <m:r>
            <m:rPr>
              <m:sty m:val="p"/>
            </m:rPr>
            <w:rPr>
              <w:rFonts w:ascii="Cambria Math" w:hAnsi="Cambria Math" w:cs="Times New Roman"/>
              <w:color w:val="C45911" w:themeColor="accent2" w:themeShade="BF"/>
              <w:sz w:val="22"/>
              <w:rPrChange w:id="535" w:author="Huang T  Dr (Surrey Business Schl)" w:date="2018-09-25T12:47:00Z">
                <w:rPr>
                  <w:rFonts w:ascii="Cambria Math" w:hAnsi="Cambria Math" w:cs="Times New Roman"/>
                  <w:color w:val="000000" w:themeColor="text1"/>
                  <w:sz w:val="22"/>
                </w:rPr>
              </w:rPrChange>
            </w:rPr>
            <m:t>&lt;</m:t>
          </m:r>
          <m:r>
            <w:rPr>
              <w:rFonts w:ascii="Cambria Math" w:hAnsi="Cambria Math" w:cs="Times New Roman"/>
              <w:color w:val="C45911" w:themeColor="accent2" w:themeShade="BF"/>
              <w:sz w:val="22"/>
              <w:rPrChange w:id="536" w:author="Huang T  Dr (Surrey Business Schl)" w:date="2018-09-25T12:47:00Z">
                <w:rPr>
                  <w:rFonts w:ascii="Cambria Math" w:hAnsi="Cambria Math" w:cs="Times New Roman"/>
                  <w:color w:val="000000" w:themeColor="text1"/>
                  <w:sz w:val="22"/>
                </w:rPr>
              </w:rPrChange>
            </w:rPr>
            <m:t>T</m:t>
          </m:r>
        </m:oMath>
        <w:r w:rsidRPr="00B5013C">
          <w:rPr>
            <w:rFonts w:cs="Times New Roman"/>
            <w:color w:val="C45911" w:themeColor="accent2" w:themeShade="BF"/>
            <w:sz w:val="22"/>
            <w:rPrChange w:id="537" w:author="Huang T  Dr (Surrey Business Schl)" w:date="2018-09-25T12:47:00Z">
              <w:rPr>
                <w:rFonts w:cs="Times New Roman"/>
                <w:color w:val="000000" w:themeColor="text1"/>
                <w:sz w:val="22"/>
              </w:rPr>
            </w:rPrChange>
          </w:rPr>
          <w:t xml:space="preserve">. The OLS estimate </w:t>
        </w:r>
      </w:ins>
      <w:ins w:id="538" w:author="Huang T  Dr (Surrey Business Schl)" w:date="2018-09-25T12:34:00Z">
        <w:r w:rsidR="00967A41" w:rsidRPr="00B5013C">
          <w:rPr>
            <w:rFonts w:cs="Times New Roman"/>
            <w:color w:val="C45911" w:themeColor="accent2" w:themeShade="BF"/>
            <w:sz w:val="22"/>
            <w:rPrChange w:id="539" w:author="Huang T  Dr (Surrey Business Schl)" w:date="2018-09-25T12:47:00Z">
              <w:rPr>
                <w:rFonts w:cs="Times New Roman"/>
                <w:color w:val="000000" w:themeColor="text1"/>
                <w:sz w:val="22"/>
              </w:rPr>
            </w:rPrChange>
          </w:rPr>
          <w:t>of</w:t>
        </w:r>
      </w:ins>
      <w:ins w:id="540" w:author="Huang T  Dr (Surrey Business Schl)" w:date="2018-09-25T12:31:00Z">
        <w:r w:rsidRPr="00B5013C">
          <w:rPr>
            <w:rFonts w:cs="Times New Roman"/>
            <w:color w:val="C45911" w:themeColor="accent2" w:themeShade="BF"/>
            <w:sz w:val="22"/>
            <w:rPrChange w:id="541" w:author="Huang T  Dr (Surrey Business Schl)" w:date="2018-09-25T12:47:00Z">
              <w:rPr>
                <w:rFonts w:cs="Times New Roman"/>
                <w:color w:val="000000" w:themeColor="text1"/>
                <w:sz w:val="22"/>
              </w:rPr>
            </w:rPrChange>
          </w:rPr>
          <w:t xml:space="preserve"> the parameter</w:t>
        </w:r>
      </w:ins>
      <w:ins w:id="542" w:author="Huang T  Dr (Surrey Business Schl)" w:date="2018-09-25T12:34:00Z">
        <w:r w:rsidR="00967A41" w:rsidRPr="00B5013C">
          <w:rPr>
            <w:rFonts w:cs="Times New Roman"/>
            <w:color w:val="C45911" w:themeColor="accent2" w:themeShade="BF"/>
            <w:sz w:val="22"/>
            <w:rPrChange w:id="543" w:author="Huang T  Dr (Surrey Business Schl)" w:date="2018-09-25T12:47:00Z">
              <w:rPr>
                <w:rFonts w:cs="Times New Roman"/>
                <w:color w:val="000000" w:themeColor="text1"/>
                <w:sz w:val="22"/>
              </w:rPr>
            </w:rPrChange>
          </w:rPr>
          <w:t>s</w:t>
        </w:r>
      </w:ins>
      <w:ins w:id="544" w:author="Huang T  Dr (Surrey Business Schl)" w:date="2018-09-25T12:31:00Z">
        <w:r w:rsidRPr="00B5013C">
          <w:rPr>
            <w:rFonts w:cs="Times New Roman"/>
            <w:color w:val="C45911" w:themeColor="accent2" w:themeShade="BF"/>
            <w:sz w:val="22"/>
            <w:rPrChange w:id="545" w:author="Huang T  Dr (Surrey Business Schl)" w:date="2018-09-25T12:47:00Z">
              <w:rPr>
                <w:rFonts w:cs="Times New Roman"/>
                <w:color w:val="000000" w:themeColor="text1"/>
                <w:sz w:val="22"/>
              </w:rPr>
            </w:rPrChange>
          </w:rPr>
          <w:t xml:space="preserve"> </w:t>
        </w:r>
      </w:ins>
      <w:ins w:id="546" w:author="Huang T  Dr (Surrey Business Schl)" w:date="2018-09-25T12:34:00Z">
        <w:del w:id="547" w:author="韬 黄" w:date="2018-09-25T20:50:00Z">
          <w:r w:rsidR="00967A41" w:rsidRPr="00B5013C" w:rsidDel="00C4242D">
            <w:rPr>
              <w:rFonts w:cs="Times New Roman"/>
              <w:color w:val="C45911" w:themeColor="accent2" w:themeShade="BF"/>
              <w:sz w:val="22"/>
              <w:rPrChange w:id="548" w:author="Huang T  Dr (Surrey Business Schl)" w:date="2018-09-25T12:47:00Z">
                <w:rPr>
                  <w:rFonts w:cs="Times New Roman"/>
                  <w:color w:val="000000" w:themeColor="text1"/>
                  <w:sz w:val="22"/>
                </w:rPr>
              </w:rPrChange>
            </w:rPr>
            <w:delText>are</w:delText>
          </w:r>
        </w:del>
      </w:ins>
      <w:ins w:id="549" w:author="韬 黄" w:date="2018-09-25T20:50:00Z">
        <w:r w:rsidR="00C4242D">
          <w:rPr>
            <w:rFonts w:cs="Times New Roman"/>
            <w:color w:val="C45911" w:themeColor="accent2" w:themeShade="BF"/>
            <w:sz w:val="22"/>
          </w:rPr>
          <w:t>is</w:t>
        </w:r>
      </w:ins>
      <w:ins w:id="550" w:author="Huang T  Dr (Surrey Business Schl)" w:date="2018-09-25T12:31:00Z">
        <w:r w:rsidRPr="00B5013C">
          <w:rPr>
            <w:rFonts w:cs="Times New Roman"/>
            <w:noProof/>
            <w:color w:val="C45911" w:themeColor="accent2" w:themeShade="BF"/>
            <w:sz w:val="22"/>
            <w:rPrChange w:id="551" w:author="Huang T  Dr (Surrey Business Schl)" w:date="2018-09-25T12:47:00Z">
              <w:rPr>
                <w:rFonts w:cs="Times New Roman"/>
                <w:noProof/>
                <w:color w:val="000000" w:themeColor="text1"/>
                <w:sz w:val="22"/>
              </w:rPr>
            </w:rPrChange>
          </w:rPr>
          <w:t>:</w:t>
        </w:r>
      </w:ins>
    </w:p>
    <w:p w14:paraId="4FC6F246" w14:textId="440D70B3" w:rsidR="003A2C45" w:rsidRPr="00B5013C" w:rsidRDefault="004E2920">
      <w:pPr>
        <w:shd w:val="clear" w:color="auto" w:fill="FFFFFF" w:themeFill="background1"/>
        <w:spacing w:after="0" w:line="360" w:lineRule="auto"/>
        <w:jc w:val="center"/>
        <w:rPr>
          <w:ins w:id="552" w:author="Huang T  Dr (Surrey Business Schl)" w:date="2018-09-25T12:31:00Z"/>
          <w:rFonts w:cs="Times New Roman"/>
          <w:noProof/>
          <w:color w:val="C45911" w:themeColor="accent2" w:themeShade="BF"/>
          <w:sz w:val="22"/>
          <w:rPrChange w:id="553" w:author="Huang T  Dr (Surrey Business Schl)" w:date="2018-09-25T12:47:00Z">
            <w:rPr>
              <w:ins w:id="554" w:author="Huang T  Dr (Surrey Business Schl)" w:date="2018-09-25T12:31:00Z"/>
              <w:rFonts w:cs="Times New Roman"/>
              <w:noProof/>
              <w:color w:val="000000" w:themeColor="text1"/>
              <w:sz w:val="22"/>
            </w:rPr>
          </w:rPrChange>
        </w:rPr>
        <w:pPrChange w:id="555" w:author="Huang T  Dr (Surrey Business Schl)" w:date="2018-09-25T12:45:00Z">
          <w:pPr>
            <w:shd w:val="clear" w:color="auto" w:fill="FFFFFF" w:themeFill="background1"/>
            <w:spacing w:after="0" w:line="360" w:lineRule="auto"/>
          </w:pPr>
        </w:pPrChange>
      </w:pPr>
      <m:oMath>
        <m:sSub>
          <m:sSubPr>
            <m:ctrlPr>
              <w:ins w:id="556" w:author="Huang T  Dr (Surrey Business Schl)" w:date="2018-09-25T12:31:00Z">
                <w:rPr>
                  <w:rFonts w:ascii="Cambria Math" w:hAnsi="Cambria Math" w:cs="Times New Roman"/>
                  <w:color w:val="C45911" w:themeColor="accent2" w:themeShade="BF"/>
                  <w:sz w:val="22"/>
                  <w:rPrChange w:id="557" w:author="韬 黄" w:date="2018-10-16T17:04:00Z">
                    <w:rPr>
                      <w:rFonts w:ascii="Cambria Math" w:hAnsi="Cambria Math" w:cs="Times New Roman"/>
                      <w:i/>
                      <w:color w:val="C45911" w:themeColor="accent2" w:themeShade="BF"/>
                      <w:sz w:val="22"/>
                    </w:rPr>
                  </w:rPrChange>
                </w:rPr>
              </w:ins>
            </m:ctrlPr>
          </m:sSubPr>
          <m:e>
            <m:acc>
              <m:accPr>
                <m:ctrlPr>
                  <w:ins w:id="558" w:author="Huang T  Dr (Surrey Business Schl)" w:date="2018-09-25T12:31:00Z">
                    <w:rPr>
                      <w:rFonts w:ascii="Cambria Math" w:hAnsi="Cambria Math" w:cs="Times New Roman"/>
                      <w:color w:val="C45911" w:themeColor="accent2" w:themeShade="BF"/>
                      <w:sz w:val="22"/>
                      <w:rPrChange w:id="559" w:author="韬 黄" w:date="2018-10-16T17:04:00Z">
                        <w:rPr>
                          <w:rFonts w:ascii="Cambria Math" w:hAnsi="Cambria Math" w:cs="Times New Roman"/>
                          <w:i/>
                          <w:color w:val="C45911" w:themeColor="accent2" w:themeShade="BF"/>
                          <w:sz w:val="22"/>
                        </w:rPr>
                      </w:rPrChange>
                    </w:rPr>
                  </w:ins>
                </m:ctrlPr>
              </m:accPr>
              <m:e>
                <m:r>
                  <w:ins w:id="560" w:author="Huang T  Dr (Surrey Business Schl)" w:date="2018-09-25T12:31:00Z">
                    <m:rPr>
                      <m:sty m:val="p"/>
                    </m:rPr>
                    <w:rPr>
                      <w:rFonts w:ascii="Cambria Math" w:hAnsi="Cambria Math" w:cs="Times New Roman"/>
                      <w:color w:val="C45911" w:themeColor="accent2" w:themeShade="BF"/>
                      <w:sz w:val="22"/>
                      <w:rPrChange w:id="561" w:author="韬 黄" w:date="2018-10-16T17:04:00Z">
                        <w:rPr>
                          <w:rFonts w:ascii="Cambria Math" w:hAnsi="Cambria Math" w:cs="Times New Roman"/>
                          <w:color w:val="C45911" w:themeColor="accent2" w:themeShade="BF"/>
                          <w:sz w:val="22"/>
                        </w:rPr>
                      </w:rPrChange>
                    </w:rPr>
                    <m:t>β</m:t>
                  </w:ins>
                </m:r>
              </m:e>
            </m:acc>
          </m:e>
          <m:sub>
            <m:r>
              <w:ins w:id="562" w:author="Huang T  Dr (Surrey Business Schl)" w:date="2018-09-25T12:31:00Z">
                <m:rPr>
                  <m:sty m:val="p"/>
                </m:rPr>
                <w:rPr>
                  <w:rFonts w:ascii="Cambria Math" w:hAnsi="Cambria Math" w:cs="Times New Roman"/>
                  <w:color w:val="C45911" w:themeColor="accent2" w:themeShade="BF"/>
                  <w:sz w:val="22"/>
                  <w:rPrChange w:id="563" w:author="韬 黄" w:date="2018-10-16T17:04:00Z">
                    <w:rPr>
                      <w:rFonts w:ascii="Cambria Math" w:hAnsi="Cambria Math" w:cs="Times New Roman"/>
                      <w:color w:val="C45911" w:themeColor="accent2" w:themeShade="BF"/>
                      <w:sz w:val="22"/>
                    </w:rPr>
                  </w:rPrChange>
                </w:rPr>
                <m:t>T</m:t>
              </w:ins>
            </m:r>
          </m:sub>
        </m:sSub>
        <m:d>
          <m:dPr>
            <m:ctrlPr>
              <w:ins w:id="564" w:author="Huang T  Dr (Surrey Business Schl)" w:date="2018-09-25T12:31:00Z">
                <w:rPr>
                  <w:rFonts w:ascii="Cambria Math" w:hAnsi="Cambria Math" w:cs="Times New Roman"/>
                  <w:i/>
                  <w:color w:val="C45911" w:themeColor="accent2" w:themeShade="BF"/>
                  <w:sz w:val="22"/>
                </w:rPr>
              </w:ins>
            </m:ctrlPr>
          </m:dPr>
          <m:e>
            <m:r>
              <w:ins w:id="565" w:author="Huang T  Dr (Surrey Business Schl)" w:date="2018-09-25T12:31:00Z">
                <w:rPr>
                  <w:rFonts w:ascii="Cambria Math" w:hAnsi="Cambria Math" w:cs="Times New Roman"/>
                  <w:color w:val="C45911" w:themeColor="accent2" w:themeShade="BF"/>
                  <w:sz w:val="22"/>
                  <w:rPrChange w:id="566" w:author="Huang T  Dr (Surrey Business Schl)" w:date="2018-09-25T12:47:00Z">
                    <w:rPr>
                      <w:rFonts w:ascii="Cambria Math" w:hAnsi="Cambria Math" w:cs="Times New Roman"/>
                      <w:color w:val="000000" w:themeColor="text1"/>
                      <w:sz w:val="22"/>
                    </w:rPr>
                  </w:rPrChange>
                </w:rPr>
                <m:t>m</m:t>
              </w:ins>
            </m:r>
          </m:e>
        </m:d>
        <m:r>
          <w:ins w:id="567" w:author="Huang T  Dr (Surrey Business Schl)" w:date="2018-09-25T12:31:00Z">
            <w:rPr>
              <w:rFonts w:ascii="Cambria Math" w:hAnsi="Cambria Math" w:cs="Times New Roman"/>
              <w:color w:val="C45911" w:themeColor="accent2" w:themeShade="BF"/>
              <w:sz w:val="22"/>
              <w:rPrChange w:id="568" w:author="Huang T  Dr (Surrey Business Schl)" w:date="2018-09-25T12:47:00Z">
                <w:rPr>
                  <w:rFonts w:ascii="Cambria Math" w:hAnsi="Cambria Math" w:cs="Times New Roman"/>
                  <w:color w:val="000000" w:themeColor="text1"/>
                  <w:sz w:val="22"/>
                </w:rPr>
              </w:rPrChange>
            </w:rPr>
            <m:t>=</m:t>
          </w:ins>
        </m:r>
        <m:sSup>
          <m:sSupPr>
            <m:ctrlPr>
              <w:ins w:id="569" w:author="Huang T  Dr (Surrey Business Schl)" w:date="2018-09-25T12:31:00Z">
                <w:rPr>
                  <w:rFonts w:ascii="Cambria Math" w:hAnsi="Cambria Math" w:cs="Times New Roman"/>
                  <w:i/>
                  <w:color w:val="C45911" w:themeColor="accent2" w:themeShade="BF"/>
                  <w:sz w:val="22"/>
                </w:rPr>
              </w:ins>
            </m:ctrlPr>
          </m:sSupPr>
          <m:e>
            <m:r>
              <w:ins w:id="570" w:author="Huang T  Dr (Surrey Business Schl)" w:date="2018-09-25T12:31:00Z">
                <w:rPr>
                  <w:rFonts w:ascii="Cambria Math" w:hAnsi="Cambria Math" w:cs="Times New Roman"/>
                  <w:color w:val="C45911" w:themeColor="accent2" w:themeShade="BF"/>
                  <w:sz w:val="22"/>
                  <w:rPrChange w:id="571" w:author="Huang T  Dr (Surrey Business Schl)" w:date="2018-09-25T12:47:00Z">
                    <w:rPr>
                      <w:rFonts w:ascii="Cambria Math" w:hAnsi="Cambria Math" w:cs="Times New Roman"/>
                      <w:color w:val="000000" w:themeColor="text1"/>
                      <w:sz w:val="22"/>
                    </w:rPr>
                  </w:rPrChange>
                </w:rPr>
                <m:t>(</m:t>
              </w:ins>
            </m:r>
            <m:sSubSup>
              <m:sSubSupPr>
                <m:ctrlPr>
                  <w:ins w:id="572" w:author="Huang T  Dr (Surrey Business Schl)" w:date="2018-09-25T12:31:00Z">
                    <w:rPr>
                      <w:rFonts w:ascii="Cambria Math" w:hAnsi="Cambria Math" w:cs="Times New Roman"/>
                      <w:color w:val="C45911" w:themeColor="accent2" w:themeShade="BF"/>
                      <w:sz w:val="22"/>
                    </w:rPr>
                  </w:ins>
                </m:ctrlPr>
              </m:sSubSupPr>
              <m:e>
                <m:r>
                  <w:ins w:id="573" w:author="Huang T  Dr (Surrey Business Schl)" w:date="2018-09-25T12:31:00Z">
                    <m:rPr>
                      <m:sty m:val="p"/>
                    </m:rPr>
                    <w:rPr>
                      <w:rFonts w:ascii="Cambria Math" w:hAnsi="Cambria Math" w:cs="Times New Roman"/>
                      <w:color w:val="C45911" w:themeColor="accent2" w:themeShade="BF"/>
                      <w:sz w:val="22"/>
                      <w:rPrChange w:id="574" w:author="Huang T  Dr (Surrey Business Schl)" w:date="2018-09-25T12:47:00Z">
                        <w:rPr>
                          <w:rFonts w:ascii="Cambria Math" w:hAnsi="Cambria Math" w:cs="Times New Roman"/>
                          <w:color w:val="000000" w:themeColor="text1"/>
                          <w:sz w:val="22"/>
                        </w:rPr>
                      </w:rPrChange>
                    </w:rPr>
                    <m:t>X</m:t>
                  </w:ins>
                </m:r>
              </m:e>
              <m:sub>
                <m:r>
                  <w:ins w:id="575" w:author="Huang T  Dr (Surrey Business Schl)" w:date="2018-09-25T12:31:00Z">
                    <m:rPr>
                      <m:sty m:val="p"/>
                    </m:rPr>
                    <w:rPr>
                      <w:rFonts w:ascii="Cambria Math" w:hAnsi="Cambria Math" w:cs="Times New Roman"/>
                      <w:color w:val="C45911" w:themeColor="accent2" w:themeShade="BF"/>
                      <w:sz w:val="22"/>
                      <w:rPrChange w:id="576" w:author="Huang T  Dr (Surrey Business Schl)" w:date="2018-09-25T12:47:00Z">
                        <w:rPr>
                          <w:rFonts w:ascii="Cambria Math" w:hAnsi="Cambria Math" w:cs="Times New Roman"/>
                          <w:color w:val="000000" w:themeColor="text1"/>
                          <w:sz w:val="22"/>
                        </w:rPr>
                      </w:rPrChange>
                    </w:rPr>
                    <m:t>m,</m:t>
                  </w:ins>
                </m:r>
                <m:r>
                  <w:ins w:id="577" w:author="Huang T  Dr (Surrey Business Schl)" w:date="2018-09-25T12:31:00Z">
                    <w:rPr>
                      <w:rFonts w:ascii="Cambria Math" w:hAnsi="Cambria Math" w:cs="Times New Roman"/>
                      <w:color w:val="C45911" w:themeColor="accent2" w:themeShade="BF"/>
                      <w:sz w:val="22"/>
                      <w:rPrChange w:id="578" w:author="Huang T  Dr (Surrey Business Schl)" w:date="2018-09-25T12:47:00Z">
                        <w:rPr>
                          <w:rFonts w:ascii="Cambria Math" w:hAnsi="Cambria Math" w:cs="Times New Roman"/>
                          <w:color w:val="000000" w:themeColor="text1"/>
                          <w:sz w:val="22"/>
                        </w:rPr>
                      </w:rPrChange>
                    </w:rPr>
                    <m:t>T</m:t>
                  </w:ins>
                </m:r>
                <m:ctrlPr>
                  <w:ins w:id="579" w:author="Huang T  Dr (Surrey Business Schl)" w:date="2018-09-25T12:31:00Z">
                    <w:rPr>
                      <w:rFonts w:ascii="Cambria Math" w:hAnsi="Cambria Math" w:cs="Times New Roman"/>
                      <w:noProof/>
                      <w:color w:val="C45911" w:themeColor="accent2" w:themeShade="BF"/>
                      <w:sz w:val="22"/>
                    </w:rPr>
                  </w:ins>
                </m:ctrlPr>
              </m:sub>
              <m:sup>
                <m:r>
                  <w:ins w:id="580" w:author="韬 黄" w:date="2018-09-25T19:47:00Z">
                    <w:rPr>
                      <w:rFonts w:ascii="Cambria Math" w:hAnsi="Cambria Math" w:cs="Times New Roman"/>
                      <w:noProof/>
                      <w:color w:val="C45911" w:themeColor="accent2" w:themeShade="BF"/>
                      <w:sz w:val="22"/>
                    </w:rPr>
                    <m:t>'</m:t>
                  </w:ins>
                </m:r>
                <m:r>
                  <w:ins w:id="581" w:author="Huang T  Dr (Surrey Business Schl)" w:date="2018-09-25T12:31:00Z">
                    <w:del w:id="582" w:author="韬 黄" w:date="2018-09-25T19:47:00Z">
                      <m:rPr>
                        <m:sty m:val="p"/>
                      </m:rPr>
                      <w:rPr>
                        <w:rFonts w:ascii="Cambria Math" w:hAnsi="Cambria Math" w:cs="Times New Roman" w:hint="eastAsia"/>
                        <w:noProof/>
                        <w:color w:val="C45911" w:themeColor="accent2" w:themeShade="BF"/>
                        <w:sz w:val="22"/>
                        <w:rPrChange w:id="583" w:author="Huang T  Dr (Surrey Business Schl)" w:date="2018-09-25T12:47:00Z">
                          <w:rPr>
                            <w:rFonts w:ascii="Cambria Math" w:hAnsi="Cambria Math" w:cs="Times New Roman" w:hint="eastAsia"/>
                            <w:noProof/>
                            <w:color w:val="000000" w:themeColor="text1"/>
                            <w:sz w:val="22"/>
                          </w:rPr>
                        </w:rPrChange>
                      </w:rPr>
                      <m:t>'</m:t>
                    </w:del>
                  </w:ins>
                </m:r>
                <m:ctrlPr>
                  <w:ins w:id="584" w:author="Huang T  Dr (Surrey Business Schl)" w:date="2018-09-25T12:31:00Z">
                    <w:rPr>
                      <w:rFonts w:ascii="Cambria Math" w:hAnsi="Cambria Math" w:cs="Times New Roman"/>
                      <w:noProof/>
                      <w:color w:val="C45911" w:themeColor="accent2" w:themeShade="BF"/>
                      <w:sz w:val="22"/>
                    </w:rPr>
                  </w:ins>
                </m:ctrlPr>
              </m:sup>
            </m:sSubSup>
            <m:sSub>
              <m:sSubPr>
                <m:ctrlPr>
                  <w:ins w:id="585" w:author="Huang T  Dr (Surrey Business Schl)" w:date="2018-09-25T12:31:00Z">
                    <w:rPr>
                      <w:rFonts w:ascii="Cambria Math" w:hAnsi="Cambria Math" w:cs="Times New Roman"/>
                      <w:color w:val="C45911" w:themeColor="accent2" w:themeShade="BF"/>
                      <w:sz w:val="22"/>
                    </w:rPr>
                  </w:ins>
                </m:ctrlPr>
              </m:sSubPr>
              <m:e>
                <m:r>
                  <w:ins w:id="586" w:author="Huang T  Dr (Surrey Business Schl)" w:date="2018-09-25T12:31:00Z">
                    <m:rPr>
                      <m:sty m:val="p"/>
                    </m:rPr>
                    <w:rPr>
                      <w:rFonts w:ascii="Cambria Math" w:hAnsi="Cambria Math" w:cs="Times New Roman"/>
                      <w:color w:val="C45911" w:themeColor="accent2" w:themeShade="BF"/>
                      <w:sz w:val="22"/>
                      <w:rPrChange w:id="587" w:author="Huang T  Dr (Surrey Business Schl)" w:date="2018-09-25T12:47:00Z">
                        <w:rPr>
                          <w:rFonts w:ascii="Cambria Math" w:hAnsi="Cambria Math" w:cs="Times New Roman"/>
                          <w:color w:val="000000" w:themeColor="text1"/>
                          <w:sz w:val="22"/>
                        </w:rPr>
                      </w:rPrChange>
                    </w:rPr>
                    <m:t>X</m:t>
                  </w:ins>
                </m:r>
              </m:e>
              <m:sub>
                <m:r>
                  <w:ins w:id="588" w:author="Huang T  Dr (Surrey Business Schl)" w:date="2018-09-25T12:31:00Z">
                    <m:rPr>
                      <m:sty m:val="p"/>
                    </m:rPr>
                    <w:rPr>
                      <w:rFonts w:ascii="Cambria Math" w:hAnsi="Cambria Math" w:cs="Times New Roman"/>
                      <w:color w:val="C45911" w:themeColor="accent2" w:themeShade="BF"/>
                      <w:sz w:val="22"/>
                      <w:rPrChange w:id="589" w:author="Huang T  Dr (Surrey Business Schl)" w:date="2018-09-25T12:47:00Z">
                        <w:rPr>
                          <w:rFonts w:ascii="Cambria Math" w:hAnsi="Cambria Math" w:cs="Times New Roman"/>
                          <w:color w:val="000000" w:themeColor="text1"/>
                          <w:sz w:val="22"/>
                        </w:rPr>
                      </w:rPrChange>
                    </w:rPr>
                    <m:t>m,</m:t>
                  </w:ins>
                </m:r>
                <m:r>
                  <w:ins w:id="590" w:author="Huang T  Dr (Surrey Business Schl)" w:date="2018-09-25T12:31:00Z">
                    <w:rPr>
                      <w:rFonts w:ascii="Cambria Math" w:hAnsi="Cambria Math" w:cs="Times New Roman"/>
                      <w:color w:val="C45911" w:themeColor="accent2" w:themeShade="BF"/>
                      <w:sz w:val="22"/>
                      <w:rPrChange w:id="591" w:author="Huang T  Dr (Surrey Business Schl)" w:date="2018-09-25T12:47:00Z">
                        <w:rPr>
                          <w:rFonts w:ascii="Cambria Math" w:hAnsi="Cambria Math" w:cs="Times New Roman"/>
                          <w:color w:val="000000" w:themeColor="text1"/>
                          <w:sz w:val="22"/>
                        </w:rPr>
                      </w:rPrChange>
                    </w:rPr>
                    <m:t>T</m:t>
                  </w:ins>
                </m:r>
                <m:ctrlPr>
                  <w:ins w:id="592" w:author="Huang T  Dr (Surrey Business Schl)" w:date="2018-09-25T12:31:00Z">
                    <w:rPr>
                      <w:rFonts w:ascii="Cambria Math" w:hAnsi="Cambria Math" w:cs="Times New Roman"/>
                      <w:noProof/>
                      <w:color w:val="C45911" w:themeColor="accent2" w:themeShade="BF"/>
                      <w:sz w:val="22"/>
                    </w:rPr>
                  </w:ins>
                </m:ctrlPr>
              </m:sub>
            </m:sSub>
            <m:r>
              <w:ins w:id="593" w:author="Huang T  Dr (Surrey Business Schl)" w:date="2018-09-25T12:31:00Z">
                <w:rPr>
                  <w:rFonts w:ascii="Cambria Math" w:hAnsi="Cambria Math" w:cs="Times New Roman"/>
                  <w:noProof/>
                  <w:color w:val="C45911" w:themeColor="accent2" w:themeShade="BF"/>
                  <w:sz w:val="22"/>
                  <w:rPrChange w:id="594" w:author="Huang T  Dr (Surrey Business Schl)" w:date="2018-09-25T12:47:00Z">
                    <w:rPr>
                      <w:rFonts w:ascii="Cambria Math" w:hAnsi="Cambria Math" w:cs="Times New Roman"/>
                      <w:noProof/>
                      <w:color w:val="000000" w:themeColor="text1"/>
                      <w:sz w:val="22"/>
                    </w:rPr>
                  </w:rPrChange>
                </w:rPr>
                <m:t>)</m:t>
              </w:ins>
            </m:r>
            <m:ctrlPr>
              <w:ins w:id="595" w:author="Huang T  Dr (Surrey Business Schl)" w:date="2018-09-25T12:31:00Z">
                <w:rPr>
                  <w:rFonts w:ascii="Cambria Math" w:hAnsi="Cambria Math" w:cs="Times New Roman"/>
                  <w:i/>
                  <w:noProof/>
                  <w:color w:val="C45911" w:themeColor="accent2" w:themeShade="BF"/>
                  <w:sz w:val="22"/>
                </w:rPr>
              </w:ins>
            </m:ctrlPr>
          </m:e>
          <m:sup>
            <m:r>
              <w:ins w:id="596" w:author="Huang T  Dr (Surrey Business Schl)" w:date="2018-09-25T12:31:00Z">
                <w:rPr>
                  <w:rFonts w:ascii="Cambria Math" w:hAnsi="Cambria Math" w:cs="Times New Roman"/>
                  <w:color w:val="C45911" w:themeColor="accent2" w:themeShade="BF"/>
                  <w:sz w:val="22"/>
                  <w:rPrChange w:id="597" w:author="Huang T  Dr (Surrey Business Schl)" w:date="2018-09-25T12:47:00Z">
                    <w:rPr>
                      <w:rFonts w:ascii="Cambria Math" w:hAnsi="Cambria Math" w:cs="Times New Roman"/>
                      <w:color w:val="000000" w:themeColor="text1"/>
                      <w:sz w:val="22"/>
                    </w:rPr>
                  </w:rPrChange>
                </w:rPr>
                <m:t>-1</m:t>
              </w:ins>
            </m:r>
          </m:sup>
        </m:sSup>
        <m:sSubSup>
          <m:sSubSupPr>
            <m:ctrlPr>
              <w:ins w:id="598" w:author="Huang T  Dr (Surrey Business Schl)" w:date="2018-09-25T12:31:00Z">
                <w:rPr>
                  <w:rFonts w:ascii="Cambria Math" w:hAnsi="Cambria Math" w:cs="Times New Roman"/>
                  <w:color w:val="C45911" w:themeColor="accent2" w:themeShade="BF"/>
                  <w:sz w:val="22"/>
                </w:rPr>
              </w:ins>
            </m:ctrlPr>
          </m:sSubSupPr>
          <m:e>
            <m:r>
              <w:ins w:id="599" w:author="Huang T  Dr (Surrey Business Schl)" w:date="2018-09-25T12:31:00Z">
                <m:rPr>
                  <m:sty m:val="p"/>
                </m:rPr>
                <w:rPr>
                  <w:rFonts w:ascii="Cambria Math" w:hAnsi="Cambria Math" w:cs="Times New Roman"/>
                  <w:color w:val="C45911" w:themeColor="accent2" w:themeShade="BF"/>
                  <w:sz w:val="22"/>
                  <w:rPrChange w:id="600" w:author="Huang T  Dr (Surrey Business Schl)" w:date="2018-09-25T12:47:00Z">
                    <w:rPr>
                      <w:rFonts w:ascii="Cambria Math" w:hAnsi="Cambria Math" w:cs="Times New Roman"/>
                      <w:color w:val="000000" w:themeColor="text1"/>
                      <w:sz w:val="22"/>
                    </w:rPr>
                  </w:rPrChange>
                </w:rPr>
                <m:t>X</m:t>
              </w:ins>
            </m:r>
          </m:e>
          <m:sub>
            <m:r>
              <w:ins w:id="601" w:author="Huang T  Dr (Surrey Business Schl)" w:date="2018-09-25T12:31:00Z">
                <m:rPr>
                  <m:sty m:val="p"/>
                </m:rPr>
                <w:rPr>
                  <w:rFonts w:ascii="Cambria Math" w:hAnsi="Cambria Math" w:cs="Times New Roman"/>
                  <w:color w:val="C45911" w:themeColor="accent2" w:themeShade="BF"/>
                  <w:sz w:val="22"/>
                  <w:rPrChange w:id="602" w:author="Huang T  Dr (Surrey Business Schl)" w:date="2018-09-25T12:47:00Z">
                    <w:rPr>
                      <w:rFonts w:ascii="Cambria Math" w:hAnsi="Cambria Math" w:cs="Times New Roman"/>
                      <w:color w:val="000000" w:themeColor="text1"/>
                      <w:sz w:val="22"/>
                    </w:rPr>
                  </w:rPrChange>
                </w:rPr>
                <m:t>m,</m:t>
              </w:ins>
            </m:r>
            <m:r>
              <w:ins w:id="603" w:author="Huang T  Dr (Surrey Business Schl)" w:date="2018-09-25T12:31:00Z">
                <w:rPr>
                  <w:rFonts w:ascii="Cambria Math" w:hAnsi="Cambria Math" w:cs="Times New Roman"/>
                  <w:color w:val="C45911" w:themeColor="accent2" w:themeShade="BF"/>
                  <w:sz w:val="22"/>
                  <w:rPrChange w:id="604" w:author="Huang T  Dr (Surrey Business Schl)" w:date="2018-09-25T12:47:00Z">
                    <w:rPr>
                      <w:rFonts w:ascii="Cambria Math" w:hAnsi="Cambria Math" w:cs="Times New Roman"/>
                      <w:color w:val="000000" w:themeColor="text1"/>
                      <w:sz w:val="22"/>
                    </w:rPr>
                  </w:rPrChange>
                </w:rPr>
                <m:t>T</m:t>
              </w:ins>
            </m:r>
            <m:ctrlPr>
              <w:ins w:id="605" w:author="Huang T  Dr (Surrey Business Schl)" w:date="2018-09-25T12:31:00Z">
                <w:rPr>
                  <w:rFonts w:ascii="Cambria Math" w:hAnsi="Cambria Math" w:cs="Times New Roman"/>
                  <w:noProof/>
                  <w:color w:val="C45911" w:themeColor="accent2" w:themeShade="BF"/>
                  <w:sz w:val="22"/>
                </w:rPr>
              </w:ins>
            </m:ctrlPr>
          </m:sub>
          <m:sup>
            <m:r>
              <w:ins w:id="606" w:author="韬 黄" w:date="2018-09-25T19:48:00Z">
                <w:rPr>
                  <w:rFonts w:ascii="Cambria Math" w:hAnsi="Cambria Math" w:cs="Times New Roman"/>
                  <w:noProof/>
                  <w:color w:val="C45911" w:themeColor="accent2" w:themeShade="BF"/>
                  <w:sz w:val="22"/>
                </w:rPr>
                <m:t>'</m:t>
              </w:ins>
            </m:r>
            <m:r>
              <w:ins w:id="607" w:author="Huang T  Dr (Surrey Business Schl)" w:date="2018-09-25T12:31:00Z">
                <w:del w:id="608" w:author="韬 黄" w:date="2018-09-25T19:48:00Z">
                  <m:rPr>
                    <m:sty m:val="p"/>
                  </m:rPr>
                  <w:rPr>
                    <w:rFonts w:ascii="Cambria Math" w:hAnsi="Cambria Math" w:cs="Times New Roman" w:hint="eastAsia"/>
                    <w:noProof/>
                    <w:color w:val="C45911" w:themeColor="accent2" w:themeShade="BF"/>
                    <w:sz w:val="22"/>
                    <w:rPrChange w:id="609" w:author="Huang T  Dr (Surrey Business Schl)" w:date="2018-09-25T12:47:00Z">
                      <w:rPr>
                        <w:rFonts w:ascii="Cambria Math" w:hAnsi="Cambria Math" w:cs="Times New Roman" w:hint="eastAsia"/>
                        <w:noProof/>
                        <w:color w:val="000000" w:themeColor="text1"/>
                        <w:sz w:val="22"/>
                      </w:rPr>
                    </w:rPrChange>
                  </w:rPr>
                  <m:t>'</m:t>
                </w:del>
              </w:ins>
            </m:r>
            <m:ctrlPr>
              <w:ins w:id="610" w:author="Huang T  Dr (Surrey Business Schl)" w:date="2018-09-25T12:31:00Z">
                <w:rPr>
                  <w:rFonts w:ascii="Cambria Math" w:hAnsi="Cambria Math" w:cs="Times New Roman"/>
                  <w:noProof/>
                  <w:color w:val="C45911" w:themeColor="accent2" w:themeShade="BF"/>
                  <w:sz w:val="22"/>
                </w:rPr>
              </w:ins>
            </m:ctrlPr>
          </m:sup>
        </m:sSubSup>
        <m:sSub>
          <m:sSubPr>
            <m:ctrlPr>
              <w:ins w:id="611" w:author="Huang T  Dr (Surrey Business Schl)" w:date="2018-09-25T12:31:00Z">
                <w:rPr>
                  <w:rFonts w:ascii="Cambria Math" w:hAnsi="Cambria Math" w:cs="Times New Roman"/>
                  <w:color w:val="C45911" w:themeColor="accent2" w:themeShade="BF"/>
                  <w:sz w:val="22"/>
                </w:rPr>
              </w:ins>
            </m:ctrlPr>
          </m:sSubPr>
          <m:e>
            <m:r>
              <w:ins w:id="612" w:author="Huang T  Dr (Surrey Business Schl)" w:date="2018-09-25T12:31:00Z">
                <m:rPr>
                  <m:sty m:val="p"/>
                </m:rPr>
                <w:rPr>
                  <w:rFonts w:ascii="Cambria Math" w:hAnsi="Cambria Math" w:cs="Times New Roman"/>
                  <w:color w:val="C45911" w:themeColor="accent2" w:themeShade="BF"/>
                  <w:sz w:val="22"/>
                  <w:rPrChange w:id="613" w:author="Huang T  Dr (Surrey Business Schl)" w:date="2018-09-25T12:47:00Z">
                    <w:rPr>
                      <w:rFonts w:ascii="Cambria Math" w:hAnsi="Cambria Math" w:cs="Times New Roman"/>
                      <w:color w:val="000000" w:themeColor="text1"/>
                      <w:sz w:val="22"/>
                    </w:rPr>
                  </w:rPrChange>
                </w:rPr>
                <m:t>Y</m:t>
              </w:ins>
            </m:r>
          </m:e>
          <m:sub>
            <m:r>
              <w:ins w:id="614" w:author="Huang T  Dr (Surrey Business Schl)" w:date="2018-09-25T12:31:00Z">
                <m:rPr>
                  <m:sty m:val="p"/>
                </m:rPr>
                <w:rPr>
                  <w:rFonts w:ascii="Cambria Math" w:hAnsi="Cambria Math" w:cs="Times New Roman"/>
                  <w:color w:val="C45911" w:themeColor="accent2" w:themeShade="BF"/>
                  <w:sz w:val="22"/>
                  <w:rPrChange w:id="615" w:author="Huang T  Dr (Surrey Business Schl)" w:date="2018-09-25T12:47:00Z">
                    <w:rPr>
                      <w:rFonts w:ascii="Cambria Math" w:hAnsi="Cambria Math" w:cs="Times New Roman"/>
                      <w:color w:val="000000" w:themeColor="text1"/>
                      <w:sz w:val="22"/>
                    </w:rPr>
                  </w:rPrChange>
                </w:rPr>
                <m:t>m,</m:t>
              </w:ins>
            </m:r>
            <m:r>
              <w:ins w:id="616" w:author="Huang T  Dr (Surrey Business Schl)" w:date="2018-09-25T12:31:00Z">
                <w:rPr>
                  <w:rFonts w:ascii="Cambria Math" w:hAnsi="Cambria Math" w:cs="Times New Roman"/>
                  <w:color w:val="C45911" w:themeColor="accent2" w:themeShade="BF"/>
                  <w:sz w:val="22"/>
                  <w:rPrChange w:id="617" w:author="Huang T  Dr (Surrey Business Schl)" w:date="2018-09-25T12:47:00Z">
                    <w:rPr>
                      <w:rFonts w:ascii="Cambria Math" w:hAnsi="Cambria Math" w:cs="Times New Roman"/>
                      <w:color w:val="000000" w:themeColor="text1"/>
                      <w:sz w:val="22"/>
                    </w:rPr>
                  </w:rPrChange>
                </w:rPr>
                <m:t>T</m:t>
              </w:ins>
            </m:r>
            <m:ctrlPr>
              <w:ins w:id="618" w:author="Huang T  Dr (Surrey Business Schl)" w:date="2018-09-25T12:31:00Z">
                <w:rPr>
                  <w:rFonts w:ascii="Cambria Math" w:hAnsi="Cambria Math" w:cs="Times New Roman"/>
                  <w:noProof/>
                  <w:color w:val="C45911" w:themeColor="accent2" w:themeShade="BF"/>
                  <w:sz w:val="22"/>
                </w:rPr>
              </w:ins>
            </m:ctrlPr>
          </m:sub>
        </m:sSub>
      </m:oMath>
      <w:ins w:id="619" w:author="Huang T  Dr (Surrey Business Schl)" w:date="2018-09-25T12:45:00Z">
        <w:r w:rsidR="00B52D54" w:rsidRPr="00B5013C">
          <w:rPr>
            <w:rFonts w:cs="Times New Roman"/>
            <w:noProof/>
            <w:color w:val="C45911" w:themeColor="accent2" w:themeShade="BF"/>
            <w:sz w:val="22"/>
            <w:rPrChange w:id="620" w:author="Huang T  Dr (Surrey Business Schl)" w:date="2018-09-25T12:47:00Z">
              <w:rPr>
                <w:rFonts w:cs="Times New Roman"/>
                <w:noProof/>
                <w:color w:val="000000" w:themeColor="text1"/>
                <w:sz w:val="22"/>
              </w:rPr>
            </w:rPrChange>
          </w:rPr>
          <w:tab/>
          <w:t>(2)</w:t>
        </w:r>
      </w:ins>
    </w:p>
    <w:p w14:paraId="1E4947DD" w14:textId="77777777" w:rsidR="003A2C45" w:rsidRPr="00B5013C" w:rsidRDefault="003A2C45" w:rsidP="003A2C45">
      <w:pPr>
        <w:shd w:val="clear" w:color="auto" w:fill="FFFFFF" w:themeFill="background1"/>
        <w:spacing w:after="0" w:line="360" w:lineRule="auto"/>
        <w:rPr>
          <w:ins w:id="621" w:author="Huang T  Dr (Surrey Business Schl)" w:date="2018-09-25T12:31:00Z"/>
          <w:rFonts w:cs="Times New Roman"/>
          <w:noProof/>
          <w:color w:val="C45911" w:themeColor="accent2" w:themeShade="BF"/>
          <w:sz w:val="22"/>
          <w:rPrChange w:id="622" w:author="Huang T  Dr (Surrey Business Schl)" w:date="2018-09-25T12:47:00Z">
            <w:rPr>
              <w:ins w:id="623" w:author="Huang T  Dr (Surrey Business Schl)" w:date="2018-09-25T12:31:00Z"/>
              <w:rFonts w:cs="Times New Roman"/>
              <w:noProof/>
              <w:color w:val="000000" w:themeColor="text1"/>
              <w:sz w:val="22"/>
            </w:rPr>
          </w:rPrChange>
        </w:rPr>
      </w:pPr>
    </w:p>
    <w:p w14:paraId="7C56BA5B" w14:textId="3CA3E7FC" w:rsidR="003A2C45" w:rsidRPr="00B5013C" w:rsidRDefault="003A2C45" w:rsidP="003A2C45">
      <w:pPr>
        <w:shd w:val="clear" w:color="auto" w:fill="FFFFFF" w:themeFill="background1"/>
        <w:spacing w:after="0" w:line="360" w:lineRule="auto"/>
        <w:rPr>
          <w:ins w:id="624" w:author="Huang T  Dr (Surrey Business Schl)" w:date="2018-09-25T12:31:00Z"/>
          <w:rFonts w:cs="Times New Roman"/>
          <w:color w:val="C45911" w:themeColor="accent2" w:themeShade="BF"/>
          <w:sz w:val="22"/>
          <w:rPrChange w:id="625" w:author="Huang T  Dr (Surrey Business Schl)" w:date="2018-09-25T12:47:00Z">
            <w:rPr>
              <w:ins w:id="626" w:author="Huang T  Dr (Surrey Business Schl)" w:date="2018-09-25T12:31:00Z"/>
              <w:rFonts w:cs="Times New Roman"/>
              <w:color w:val="000000" w:themeColor="text1"/>
              <w:sz w:val="22"/>
            </w:rPr>
          </w:rPrChange>
        </w:rPr>
      </w:pPr>
      <w:ins w:id="627" w:author="Huang T  Dr (Surrey Business Schl)" w:date="2018-09-25T12:31:00Z">
        <w:r w:rsidRPr="00B5013C">
          <w:rPr>
            <w:rFonts w:cs="Times New Roman"/>
            <w:color w:val="C45911" w:themeColor="accent2" w:themeShade="BF"/>
            <w:sz w:val="22"/>
            <w:rPrChange w:id="628" w:author="Huang T  Dr (Surrey Business Schl)" w:date="2018-09-25T12:47:00Z">
              <w:rPr>
                <w:rFonts w:cs="Times New Roman"/>
                <w:color w:val="000000" w:themeColor="text1"/>
                <w:sz w:val="22"/>
              </w:rPr>
            </w:rPrChange>
          </w:rPr>
          <w:t xml:space="preserve">where </w:t>
        </w:r>
        <m:oMath>
          <m:sSub>
            <m:sSubPr>
              <m:ctrlPr>
                <w:rPr>
                  <w:rFonts w:ascii="Cambria Math" w:hAnsi="Cambria Math" w:cs="Times New Roman"/>
                  <w:color w:val="C45911" w:themeColor="accent2" w:themeShade="BF"/>
                  <w:sz w:val="22"/>
                </w:rPr>
              </m:ctrlPr>
            </m:sSubPr>
            <m:e>
              <m:r>
                <m:rPr>
                  <m:sty m:val="p"/>
                </m:rPr>
                <w:rPr>
                  <w:rFonts w:ascii="Cambria Math" w:hAnsi="Cambria Math" w:cs="Times New Roman"/>
                  <w:color w:val="C45911" w:themeColor="accent2" w:themeShade="BF"/>
                  <w:sz w:val="22"/>
                  <w:rPrChange w:id="629"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noProof/>
                  <w:color w:val="C45911" w:themeColor="accent2" w:themeShade="BF"/>
                  <w:sz w:val="22"/>
                  <w:rPrChange w:id="630" w:author="Huang T  Dr (Surrey Business Schl)" w:date="2018-09-25T12:47:00Z">
                    <w:rPr>
                      <w:rFonts w:ascii="Cambria Math" w:hAnsi="Cambria Math" w:cs="Times New Roman"/>
                      <w:noProof/>
                      <w:color w:val="000000" w:themeColor="text1"/>
                      <w:sz w:val="22"/>
                    </w:rPr>
                  </w:rPrChange>
                </w:rPr>
                <m:t>m,T</m:t>
              </m:r>
            </m:sub>
          </m:sSub>
        </m:oMath>
        <w:r w:rsidRPr="00B5013C">
          <w:rPr>
            <w:rFonts w:cs="Times New Roman"/>
            <w:color w:val="C45911" w:themeColor="accent2" w:themeShade="BF"/>
            <w:sz w:val="22"/>
            <w:rPrChange w:id="631" w:author="Huang T  Dr (Surrey Business Schl)" w:date="2018-09-25T12:47:00Z">
              <w:rPr>
                <w:rFonts w:cs="Times New Roman"/>
                <w:color w:val="000000" w:themeColor="text1"/>
                <w:sz w:val="22"/>
              </w:rPr>
            </w:rPrChange>
          </w:rPr>
          <w:t xml:space="preserve"> and </w:t>
        </w:r>
        <m:oMath>
          <m:sSub>
            <m:sSubPr>
              <m:ctrlPr>
                <w:rPr>
                  <w:rFonts w:ascii="Cambria Math" w:hAnsi="Cambria Math" w:cs="Times New Roman"/>
                  <w:color w:val="C45911" w:themeColor="accent2" w:themeShade="BF"/>
                  <w:sz w:val="22"/>
                </w:rPr>
              </m:ctrlPr>
            </m:sSubPr>
            <m:e>
              <m:r>
                <m:rPr>
                  <m:sty m:val="p"/>
                </m:rPr>
                <w:rPr>
                  <w:rFonts w:ascii="Cambria Math" w:hAnsi="Cambria Math" w:cs="Times New Roman"/>
                  <w:color w:val="C45911" w:themeColor="accent2" w:themeShade="BF"/>
                  <w:sz w:val="22"/>
                  <w:rPrChange w:id="632" w:author="Huang T  Dr (Surrey Business Schl)" w:date="2018-09-25T12:47:00Z">
                    <w:rPr>
                      <w:rFonts w:ascii="Cambria Math" w:hAnsi="Cambria Math" w:cs="Times New Roman"/>
                      <w:color w:val="000000" w:themeColor="text1"/>
                      <w:sz w:val="22"/>
                    </w:rPr>
                  </w:rPrChange>
                </w:rPr>
                <m:t>Y</m:t>
              </m:r>
            </m:e>
            <m:sub>
              <m:r>
                <w:rPr>
                  <w:rFonts w:ascii="Cambria Math" w:hAnsi="Cambria Math" w:cs="Times New Roman"/>
                  <w:noProof/>
                  <w:color w:val="C45911" w:themeColor="accent2" w:themeShade="BF"/>
                  <w:sz w:val="22"/>
                  <w:rPrChange w:id="633" w:author="Huang T  Dr (Surrey Business Schl)" w:date="2018-09-25T12:47:00Z">
                    <w:rPr>
                      <w:rFonts w:ascii="Cambria Math" w:hAnsi="Cambria Math" w:cs="Times New Roman"/>
                      <w:noProof/>
                      <w:color w:val="000000" w:themeColor="text1"/>
                      <w:sz w:val="22"/>
                    </w:rPr>
                  </w:rPrChange>
                </w:rPr>
                <m:t>m,T</m:t>
              </m:r>
            </m:sub>
          </m:sSub>
        </m:oMath>
        <w:r w:rsidRPr="00B5013C">
          <w:rPr>
            <w:rFonts w:cs="Times New Roman"/>
            <w:color w:val="C45911" w:themeColor="accent2" w:themeShade="BF"/>
            <w:sz w:val="22"/>
            <w:rPrChange w:id="634" w:author="Huang T  Dr (Surrey Business Schl)" w:date="2018-09-25T12:47:00Z">
              <w:rPr>
                <w:rFonts w:cs="Times New Roman"/>
                <w:color w:val="000000" w:themeColor="text1"/>
                <w:sz w:val="22"/>
              </w:rPr>
            </w:rPrChange>
          </w:rPr>
          <w:t xml:space="preserve"> are </w:t>
        </w:r>
      </w:ins>
      <w:ins w:id="635" w:author="韬 黄" w:date="2018-09-25T19:56:00Z">
        <w:r w:rsidR="00902F31">
          <w:rPr>
            <w:rFonts w:cs="Times New Roman"/>
            <w:color w:val="C45911" w:themeColor="accent2" w:themeShade="BF"/>
            <w:sz w:val="22"/>
          </w:rPr>
          <w:t xml:space="preserve">respectively </w:t>
        </w:r>
      </w:ins>
      <w:ins w:id="636" w:author="Huang T  Dr (Surrey Business Schl)" w:date="2018-09-25T12:31:00Z">
        <w:r w:rsidRPr="00B5013C">
          <w:rPr>
            <w:rFonts w:cs="Times New Roman"/>
            <w:color w:val="C45911" w:themeColor="accent2" w:themeShade="BF"/>
            <w:sz w:val="22"/>
            <w:rPrChange w:id="637" w:author="Huang T  Dr (Surrey Business Schl)" w:date="2018-09-25T12:47:00Z">
              <w:rPr>
                <w:rFonts w:cs="Times New Roman"/>
                <w:color w:val="000000" w:themeColor="text1"/>
                <w:sz w:val="22"/>
              </w:rPr>
            </w:rPrChange>
          </w:rPr>
          <w:t xml:space="preserve">the matrices of the </w:t>
        </w:r>
      </w:ins>
      <w:ins w:id="638" w:author="Huang T  Dr (Surrey Business Schl)" w:date="2018-09-25T12:35:00Z">
        <w:r w:rsidR="00967A41" w:rsidRPr="00B5013C">
          <w:rPr>
            <w:rFonts w:cs="Times New Roman"/>
            <w:color w:val="C45911" w:themeColor="accent2" w:themeShade="BF"/>
            <w:sz w:val="22"/>
            <w:rPrChange w:id="639" w:author="Huang T  Dr (Surrey Business Schl)" w:date="2018-09-25T12:47:00Z">
              <w:rPr>
                <w:rFonts w:cs="Times New Roman"/>
                <w:color w:val="000000" w:themeColor="text1"/>
                <w:sz w:val="22"/>
              </w:rPr>
            </w:rPrChange>
          </w:rPr>
          <w:t>independent</w:t>
        </w:r>
      </w:ins>
      <w:ins w:id="640" w:author="Huang T  Dr (Surrey Business Schl)" w:date="2018-09-25T12:31:00Z">
        <w:r w:rsidRPr="00B5013C">
          <w:rPr>
            <w:rFonts w:cs="Times New Roman"/>
            <w:color w:val="C45911" w:themeColor="accent2" w:themeShade="BF"/>
            <w:sz w:val="22"/>
            <w:rPrChange w:id="641" w:author="Huang T  Dr (Surrey Business Schl)" w:date="2018-09-25T12:47:00Z">
              <w:rPr>
                <w:rFonts w:cs="Times New Roman"/>
                <w:color w:val="000000" w:themeColor="text1"/>
                <w:sz w:val="22"/>
              </w:rPr>
            </w:rPrChange>
          </w:rPr>
          <w:t xml:space="preserve"> variable</w:t>
        </w:r>
      </w:ins>
      <w:ins w:id="642" w:author="Huang T  Dr (Surrey Business Schl)" w:date="2018-09-25T12:35:00Z">
        <w:r w:rsidR="00967A41" w:rsidRPr="00B5013C">
          <w:rPr>
            <w:rFonts w:cs="Times New Roman"/>
            <w:color w:val="C45911" w:themeColor="accent2" w:themeShade="BF"/>
            <w:sz w:val="22"/>
            <w:rPrChange w:id="643" w:author="Huang T  Dr (Surrey Business Schl)" w:date="2018-09-25T12:47:00Z">
              <w:rPr>
                <w:rFonts w:cs="Times New Roman"/>
                <w:color w:val="000000" w:themeColor="text1"/>
                <w:sz w:val="22"/>
              </w:rPr>
            </w:rPrChange>
          </w:rPr>
          <w:t xml:space="preserve"> </w:t>
        </w:r>
        <w:del w:id="644" w:author="韬 黄" w:date="2018-09-25T20:50:00Z">
          <w:r w:rsidR="00967A41" w:rsidRPr="00B5013C" w:rsidDel="00893809">
            <w:rPr>
              <w:rFonts w:cs="Times New Roman"/>
              <w:color w:val="C45911" w:themeColor="accent2" w:themeShade="BF"/>
              <w:sz w:val="22"/>
              <w:rPrChange w:id="645" w:author="Huang T  Dr (Surrey Business Schl)" w:date="2018-09-25T12:47:00Z">
                <w:rPr>
                  <w:rFonts w:cs="Times New Roman"/>
                  <w:color w:val="000000" w:themeColor="text1"/>
                  <w:sz w:val="22"/>
                </w:rPr>
              </w:rPrChange>
            </w:rPr>
            <w:delText xml:space="preserve">(i.e., price and the intercept) </w:delText>
          </w:r>
        </w:del>
        <w:r w:rsidR="00967A41" w:rsidRPr="00B5013C">
          <w:rPr>
            <w:rFonts w:cs="Times New Roman"/>
            <w:color w:val="C45911" w:themeColor="accent2" w:themeShade="BF"/>
            <w:sz w:val="22"/>
            <w:rPrChange w:id="646" w:author="Huang T  Dr (Surrey Business Schl)" w:date="2018-09-25T12:47:00Z">
              <w:rPr>
                <w:rFonts w:cs="Times New Roman"/>
                <w:color w:val="000000" w:themeColor="text1"/>
                <w:sz w:val="22"/>
              </w:rPr>
            </w:rPrChange>
          </w:rPr>
          <w:t xml:space="preserve">and dependent variable </w:t>
        </w:r>
        <w:del w:id="647" w:author="韬 黄" w:date="2018-09-25T20:50:00Z">
          <w:r w:rsidR="00967A41" w:rsidRPr="00B5013C" w:rsidDel="00893809">
            <w:rPr>
              <w:rFonts w:cs="Times New Roman"/>
              <w:color w:val="C45911" w:themeColor="accent2" w:themeShade="BF"/>
              <w:sz w:val="22"/>
              <w:rPrChange w:id="648" w:author="Huang T  Dr (Surrey Business Schl)" w:date="2018-09-25T12:47:00Z">
                <w:rPr>
                  <w:rFonts w:cs="Times New Roman"/>
                  <w:color w:val="000000" w:themeColor="text1"/>
                  <w:sz w:val="22"/>
                </w:rPr>
              </w:rPrChange>
            </w:rPr>
            <w:delText>(i.e., sales)</w:delText>
          </w:r>
        </w:del>
      </w:ins>
      <w:ins w:id="649" w:author="Huang T  Dr (Surrey Business Schl)" w:date="2018-09-25T12:31:00Z">
        <w:del w:id="650" w:author="韬 黄" w:date="2018-09-25T20:50:00Z">
          <w:r w:rsidRPr="00B5013C" w:rsidDel="00893809">
            <w:rPr>
              <w:rFonts w:cs="Times New Roman"/>
              <w:color w:val="C45911" w:themeColor="accent2" w:themeShade="BF"/>
              <w:sz w:val="22"/>
              <w:rPrChange w:id="651" w:author="Huang T  Dr (Surrey Business Schl)" w:date="2018-09-25T12:47:00Z">
                <w:rPr>
                  <w:rFonts w:cs="Times New Roman"/>
                  <w:color w:val="000000" w:themeColor="text1"/>
                  <w:sz w:val="22"/>
                </w:rPr>
              </w:rPrChange>
            </w:rPr>
            <w:delText xml:space="preserve"> </w:delText>
          </w:r>
        </w:del>
        <w:r w:rsidRPr="00B5013C">
          <w:rPr>
            <w:rFonts w:cs="Times New Roman"/>
            <w:color w:val="C45911" w:themeColor="accent2" w:themeShade="BF"/>
            <w:sz w:val="22"/>
            <w:rPrChange w:id="652" w:author="Huang T  Dr (Surrey Business Schl)" w:date="2018-09-25T12:47:00Z">
              <w:rPr>
                <w:rFonts w:cs="Times New Roman"/>
                <w:color w:val="000000" w:themeColor="text1"/>
                <w:sz w:val="22"/>
              </w:rPr>
            </w:rPrChange>
          </w:rPr>
          <w:t>for the time period</w:t>
        </w:r>
      </w:ins>
      <w:ins w:id="653" w:author="韬 黄" w:date="2018-09-25T19:56:00Z">
        <w:r w:rsidR="00902F31">
          <w:rPr>
            <w:rFonts w:cs="Times New Roman"/>
            <w:color w:val="C45911" w:themeColor="accent2" w:themeShade="BF"/>
            <w:sz w:val="22"/>
          </w:rPr>
          <w:t>s</w:t>
        </w:r>
      </w:ins>
      <w:ins w:id="654" w:author="Huang T  Dr (Surrey Business Schl)" w:date="2018-09-25T12:31:00Z">
        <w:r w:rsidRPr="00B5013C">
          <w:rPr>
            <w:rFonts w:cs="Times New Roman"/>
            <w:color w:val="C45911" w:themeColor="accent2" w:themeShade="BF"/>
            <w:sz w:val="22"/>
            <w:rPrChange w:id="655" w:author="Huang T  Dr (Surrey Business Schl)" w:date="2018-09-25T12:47:00Z">
              <w:rPr>
                <w:rFonts w:cs="Times New Roman"/>
                <w:color w:val="000000" w:themeColor="text1"/>
                <w:sz w:val="22"/>
              </w:rPr>
            </w:rPrChange>
          </w:rPr>
          <w:t xml:space="preserve"> from week </w:t>
        </w:r>
        <w:r w:rsidRPr="00B5013C">
          <w:rPr>
            <w:rFonts w:cs="Times New Roman"/>
            <w:i/>
            <w:color w:val="C45911" w:themeColor="accent2" w:themeShade="BF"/>
            <w:sz w:val="22"/>
            <w:rPrChange w:id="656" w:author="Huang T  Dr (Surrey Business Schl)" w:date="2018-09-25T12:47:00Z">
              <w:rPr>
                <w:rFonts w:cs="Times New Roman"/>
                <w:i/>
                <w:color w:val="000000" w:themeColor="text1"/>
                <w:sz w:val="22"/>
              </w:rPr>
            </w:rPrChange>
          </w:rPr>
          <w:t xml:space="preserve">m </w:t>
        </w:r>
        <w:r w:rsidRPr="00B5013C">
          <w:rPr>
            <w:rFonts w:cs="Times New Roman"/>
            <w:color w:val="C45911" w:themeColor="accent2" w:themeShade="BF"/>
            <w:sz w:val="22"/>
            <w:rPrChange w:id="657" w:author="Huang T  Dr (Surrey Business Schl)" w:date="2018-09-25T12:47:00Z">
              <w:rPr>
                <w:rFonts w:cs="Times New Roman"/>
                <w:color w:val="000000" w:themeColor="text1"/>
                <w:sz w:val="22"/>
              </w:rPr>
            </w:rPrChange>
          </w:rPr>
          <w:t xml:space="preserve">to week </w:t>
        </w:r>
        <w:r w:rsidRPr="00B5013C">
          <w:rPr>
            <w:rFonts w:cs="Times New Roman"/>
            <w:i/>
            <w:color w:val="C45911" w:themeColor="accent2" w:themeShade="BF"/>
            <w:sz w:val="22"/>
            <w:rPrChange w:id="658" w:author="Huang T  Dr (Surrey Business Schl)" w:date="2018-09-25T12:47:00Z">
              <w:rPr>
                <w:rFonts w:cs="Times New Roman"/>
                <w:i/>
                <w:color w:val="000000" w:themeColor="text1"/>
                <w:sz w:val="22"/>
              </w:rPr>
            </w:rPrChange>
          </w:rPr>
          <w:t>T</w:t>
        </w:r>
        <w:r w:rsidRPr="00B5013C">
          <w:rPr>
            <w:rFonts w:cs="Times New Roman"/>
            <w:color w:val="C45911" w:themeColor="accent2" w:themeShade="BF"/>
            <w:sz w:val="22"/>
            <w:rPrChange w:id="659" w:author="Huang T  Dr (Surrey Business Schl)" w:date="2018-09-25T12:47:00Z">
              <w:rPr>
                <w:rFonts w:cs="Times New Roman"/>
                <w:color w:val="000000" w:themeColor="text1"/>
                <w:sz w:val="22"/>
              </w:rPr>
            </w:rPrChange>
          </w:rPr>
          <w:t xml:space="preserve">. We assume </w:t>
        </w:r>
        <w:del w:id="660" w:author="韬 黄" w:date="2018-09-25T19:56:00Z">
          <w:r w:rsidRPr="00B5013C" w:rsidDel="00902F31">
            <w:rPr>
              <w:rFonts w:cs="Times New Roman"/>
              <w:color w:val="C45911" w:themeColor="accent2" w:themeShade="BF"/>
              <w:sz w:val="22"/>
              <w:rPrChange w:id="661" w:author="Huang T  Dr (Surrey Business Schl)" w:date="2018-09-25T12:47:00Z">
                <w:rPr>
                  <w:rFonts w:cs="Times New Roman"/>
                  <w:color w:val="000000" w:themeColor="text1"/>
                  <w:sz w:val="22"/>
                </w:rPr>
              </w:rPrChange>
            </w:rPr>
            <w:delText xml:space="preserve">that there is </w:delText>
          </w:r>
        </w:del>
        <w:r w:rsidRPr="00B5013C">
          <w:rPr>
            <w:rFonts w:cs="Times New Roman"/>
            <w:color w:val="C45911" w:themeColor="accent2" w:themeShade="BF"/>
            <w:sz w:val="22"/>
            <w:rPrChange w:id="662" w:author="Huang T  Dr (Surrey Business Schl)" w:date="2018-09-25T12:47:00Z">
              <w:rPr>
                <w:rFonts w:cs="Times New Roman"/>
                <w:color w:val="000000" w:themeColor="text1"/>
                <w:sz w:val="22"/>
              </w:rPr>
            </w:rPrChange>
          </w:rPr>
          <w:t xml:space="preserve">no structural </w:t>
        </w:r>
      </w:ins>
      <w:ins w:id="663" w:author="Huang T  Dr (Surrey Business Schl)" w:date="2018-09-25T12:35:00Z">
        <w:r w:rsidR="00967A41" w:rsidRPr="00B5013C">
          <w:rPr>
            <w:rFonts w:cs="Times New Roman"/>
            <w:color w:val="C45911" w:themeColor="accent2" w:themeShade="BF"/>
            <w:sz w:val="22"/>
            <w:rPrChange w:id="664" w:author="Huang T  Dr (Surrey Business Schl)" w:date="2018-09-25T12:47:00Z">
              <w:rPr>
                <w:rFonts w:cs="Times New Roman"/>
                <w:color w:val="000000" w:themeColor="text1"/>
                <w:sz w:val="22"/>
              </w:rPr>
            </w:rPrChange>
          </w:rPr>
          <w:t>change</w:t>
        </w:r>
      </w:ins>
      <w:ins w:id="665" w:author="Huang T  Dr (Surrey Business Schl)" w:date="2018-09-25T12:31:00Z">
        <w:r w:rsidRPr="00B5013C">
          <w:rPr>
            <w:rFonts w:cs="Times New Roman"/>
            <w:color w:val="C45911" w:themeColor="accent2" w:themeShade="BF"/>
            <w:sz w:val="22"/>
            <w:rPrChange w:id="666" w:author="Huang T  Dr (Surrey Business Schl)" w:date="2018-09-25T12:47:00Z">
              <w:rPr>
                <w:rFonts w:cs="Times New Roman"/>
                <w:color w:val="000000" w:themeColor="text1"/>
                <w:sz w:val="22"/>
              </w:rPr>
            </w:rPrChange>
          </w:rPr>
          <w:t xml:space="preserve"> after week </w:t>
        </w:r>
        <w:r w:rsidRPr="00B5013C">
          <w:rPr>
            <w:rFonts w:cs="Times New Roman"/>
            <w:i/>
            <w:noProof/>
            <w:color w:val="C45911" w:themeColor="accent2" w:themeShade="BF"/>
            <w:sz w:val="22"/>
            <w:rPrChange w:id="667" w:author="Huang T  Dr (Surrey Business Schl)" w:date="2018-09-25T12:47:00Z">
              <w:rPr>
                <w:rFonts w:cs="Times New Roman"/>
                <w:i/>
                <w:noProof/>
                <w:color w:val="000000" w:themeColor="text1"/>
                <w:sz w:val="22"/>
              </w:rPr>
            </w:rPrChange>
          </w:rPr>
          <w:t>T</w:t>
        </w:r>
      </w:ins>
      <w:ins w:id="668" w:author="Huang T  Dr (Surrey Business Schl)" w:date="2018-09-25T12:36:00Z">
        <w:r w:rsidR="00967A41" w:rsidRPr="00B5013C">
          <w:rPr>
            <w:rFonts w:cs="Times New Roman"/>
            <w:color w:val="C45911" w:themeColor="accent2" w:themeShade="BF"/>
            <w:sz w:val="22"/>
            <w:rPrChange w:id="669" w:author="Huang T  Dr (Surrey Business Schl)" w:date="2018-09-25T12:47:00Z">
              <w:rPr>
                <w:rFonts w:cs="Times New Roman"/>
                <w:color w:val="000000" w:themeColor="text1"/>
                <w:sz w:val="22"/>
              </w:rPr>
            </w:rPrChange>
          </w:rPr>
          <w:t xml:space="preserve">. </w:t>
        </w:r>
        <w:del w:id="670" w:author="韬 黄" w:date="2018-09-25T19:56:00Z">
          <w:r w:rsidR="00967A41" w:rsidRPr="00B5013C" w:rsidDel="00E42CD4">
            <w:rPr>
              <w:rFonts w:cs="Times New Roman"/>
              <w:color w:val="C45911" w:themeColor="accent2" w:themeShade="BF"/>
              <w:sz w:val="22"/>
              <w:rPrChange w:id="671" w:author="Huang T  Dr (Surrey Business Schl)" w:date="2018-09-25T12:47:00Z">
                <w:rPr>
                  <w:rFonts w:cs="Times New Roman"/>
                  <w:color w:val="000000" w:themeColor="text1"/>
                  <w:sz w:val="22"/>
                </w:rPr>
              </w:rPrChange>
            </w:rPr>
            <w:delText>That is</w:delText>
          </w:r>
        </w:del>
      </w:ins>
      <w:ins w:id="672" w:author="韬 黄" w:date="2018-09-25T19:56:00Z">
        <w:r w:rsidR="00E42CD4">
          <w:rPr>
            <w:rFonts w:cs="Times New Roman"/>
            <w:color w:val="C45911" w:themeColor="accent2" w:themeShade="BF"/>
            <w:sz w:val="22"/>
          </w:rPr>
          <w:t>e.g.</w:t>
        </w:r>
      </w:ins>
      <w:ins w:id="673" w:author="Huang T  Dr (Surrey Business Schl)" w:date="2018-09-25T12:36:00Z">
        <w:r w:rsidR="00967A41" w:rsidRPr="00B5013C">
          <w:rPr>
            <w:rFonts w:cs="Times New Roman"/>
            <w:color w:val="C45911" w:themeColor="accent2" w:themeShade="BF"/>
            <w:sz w:val="22"/>
            <w:rPrChange w:id="674" w:author="Huang T  Dr (Surrey Business Schl)" w:date="2018-09-25T12:47:00Z">
              <w:rPr>
                <w:rFonts w:cs="Times New Roman"/>
                <w:color w:val="000000" w:themeColor="text1"/>
                <w:sz w:val="22"/>
              </w:rPr>
            </w:rPrChange>
          </w:rPr>
          <w:t xml:space="preserve">, </w:t>
        </w:r>
      </w:ins>
      <m:oMath>
        <m:sSub>
          <m:sSubPr>
            <m:ctrlPr>
              <w:ins w:id="675" w:author="Huang T  Dr (Surrey Business Schl)" w:date="2018-09-25T12:31:00Z">
                <w:rPr>
                  <w:rFonts w:ascii="Cambria Math" w:hAnsi="Cambria Math" w:cs="Times New Roman"/>
                  <w:i/>
                  <w:color w:val="C45911" w:themeColor="accent2" w:themeShade="BF"/>
                  <w:sz w:val="22"/>
                </w:rPr>
              </w:ins>
            </m:ctrlPr>
          </m:sSubPr>
          <m:e>
            <m:r>
              <w:ins w:id="676" w:author="Huang T  Dr (Surrey Business Schl)" w:date="2018-09-25T12:31:00Z">
                <w:rPr>
                  <w:rFonts w:ascii="Cambria Math" w:hAnsi="Cambria Math" w:cs="Times New Roman"/>
                  <w:color w:val="C45911" w:themeColor="accent2" w:themeShade="BF"/>
                  <w:sz w:val="22"/>
                  <w:rPrChange w:id="677" w:author="Huang T  Dr (Surrey Business Schl)" w:date="2018-09-25T12:47:00Z">
                    <w:rPr>
                      <w:rFonts w:ascii="Cambria Math" w:hAnsi="Cambria Math" w:cs="Times New Roman"/>
                      <w:color w:val="000000" w:themeColor="text1"/>
                      <w:sz w:val="22"/>
                    </w:rPr>
                  </w:rPrChange>
                </w:rPr>
                <m:t>y</m:t>
              </w:ins>
            </m:r>
          </m:e>
          <m:sub>
            <m:r>
              <w:ins w:id="678" w:author="Huang T  Dr (Surrey Business Schl)" w:date="2018-09-25T12:31:00Z">
                <w:rPr>
                  <w:rFonts w:ascii="Cambria Math" w:hAnsi="Cambria Math" w:cs="Times New Roman"/>
                  <w:color w:val="C45911" w:themeColor="accent2" w:themeShade="BF"/>
                  <w:sz w:val="22"/>
                  <w:rPrChange w:id="679" w:author="Huang T  Dr (Surrey Business Schl)" w:date="2018-09-25T12:47:00Z">
                    <w:rPr>
                      <w:rFonts w:ascii="Cambria Math" w:hAnsi="Cambria Math" w:cs="Times New Roman"/>
                      <w:color w:val="000000" w:themeColor="text1"/>
                      <w:sz w:val="22"/>
                    </w:rPr>
                  </w:rPrChange>
                </w:rPr>
                <m:t>t</m:t>
              </w:ins>
            </m:r>
          </m:sub>
        </m:sSub>
        <m:r>
          <w:ins w:id="680" w:author="Huang T  Dr (Surrey Business Schl)" w:date="2018-09-25T12:31:00Z">
            <w:rPr>
              <w:rFonts w:ascii="Cambria Math" w:hAnsi="Cambria Math" w:cs="Times New Roman"/>
              <w:color w:val="C45911" w:themeColor="accent2" w:themeShade="BF"/>
              <w:sz w:val="22"/>
              <w:rPrChange w:id="681" w:author="Huang T  Dr (Surrey Business Schl)" w:date="2018-09-25T12:47:00Z">
                <w:rPr>
                  <w:rFonts w:ascii="Cambria Math" w:hAnsi="Cambria Math" w:cs="Times New Roman"/>
                  <w:color w:val="000000" w:themeColor="text1"/>
                  <w:sz w:val="22"/>
                </w:rPr>
              </w:rPrChange>
            </w:rPr>
            <m:t>=intercept+</m:t>
          </w:ins>
        </m:r>
        <m:sSubSup>
          <m:sSubSupPr>
            <m:ctrlPr>
              <w:ins w:id="682" w:author="Huang T  Dr (Surrey Business Schl)" w:date="2018-09-25T12:31:00Z">
                <w:rPr>
                  <w:rFonts w:ascii="Cambria Math" w:hAnsi="Cambria Math" w:cs="Times New Roman"/>
                  <w:i/>
                  <w:color w:val="C45911" w:themeColor="accent2" w:themeShade="BF"/>
                  <w:sz w:val="22"/>
                </w:rPr>
              </w:ins>
            </m:ctrlPr>
          </m:sSubSupPr>
          <m:e>
            <m:r>
              <w:ins w:id="683" w:author="Huang T  Dr (Surrey Business Schl)" w:date="2018-09-25T12:31:00Z">
                <w:rPr>
                  <w:rFonts w:ascii="Cambria Math" w:hAnsi="Cambria Math" w:cs="Times New Roman"/>
                  <w:color w:val="C45911" w:themeColor="accent2" w:themeShade="BF"/>
                  <w:sz w:val="22"/>
                  <w:rPrChange w:id="684" w:author="Huang T  Dr (Surrey Business Schl)" w:date="2018-09-25T12:47:00Z">
                    <w:rPr>
                      <w:rFonts w:ascii="Cambria Math" w:hAnsi="Cambria Math" w:cs="Times New Roman"/>
                      <w:color w:val="000000" w:themeColor="text1"/>
                      <w:sz w:val="22"/>
                    </w:rPr>
                  </w:rPrChange>
                </w:rPr>
                <m:t xml:space="preserve"> β</m:t>
              </w:ins>
            </m:r>
          </m:e>
          <m:sub>
            <m:r>
              <w:ins w:id="685" w:author="Huang T  Dr (Surrey Business Schl)" w:date="2018-09-25T12:31:00Z">
                <w:rPr>
                  <w:rFonts w:ascii="Cambria Math" w:hAnsi="Cambria Math" w:cs="Times New Roman"/>
                  <w:color w:val="C45911" w:themeColor="accent2" w:themeShade="BF"/>
                  <w:sz w:val="22"/>
                  <w:rPrChange w:id="686" w:author="Huang T  Dr (Surrey Business Schl)" w:date="2018-09-25T12:47:00Z">
                    <w:rPr>
                      <w:rFonts w:ascii="Cambria Math" w:hAnsi="Cambria Math" w:cs="Times New Roman"/>
                      <w:color w:val="000000" w:themeColor="text1"/>
                      <w:sz w:val="22"/>
                    </w:rPr>
                  </w:rPrChange>
                </w:rPr>
                <m:t>2</m:t>
              </w:ins>
            </m:r>
          </m:sub>
          <m:sup>
            <m:r>
              <w:ins w:id="687" w:author="Huang T  Dr (Surrey Business Schl)" w:date="2018-09-25T12:31:00Z">
                <w:rPr>
                  <w:rFonts w:ascii="Cambria Math" w:hAnsi="Cambria Math" w:cs="Times New Roman" w:hint="eastAsia"/>
                  <w:color w:val="C45911" w:themeColor="accent2" w:themeShade="BF"/>
                  <w:sz w:val="22"/>
                  <w:rPrChange w:id="688" w:author="Huang T  Dr (Surrey Business Schl)" w:date="2018-09-25T12:47:00Z">
                    <w:rPr>
                      <w:rFonts w:ascii="Cambria Math" w:hAnsi="Cambria Math" w:cs="Times New Roman" w:hint="eastAsia"/>
                      <w:color w:val="000000" w:themeColor="text1"/>
                      <w:sz w:val="22"/>
                    </w:rPr>
                  </w:rPrChange>
                </w:rPr>
                <m:t>'</m:t>
              </w:ins>
            </m:r>
          </m:sup>
        </m:sSubSup>
        <m:sSub>
          <m:sSubPr>
            <m:ctrlPr>
              <w:ins w:id="689" w:author="Huang T  Dr (Surrey Business Schl)" w:date="2018-09-25T12:31:00Z">
                <w:rPr>
                  <w:rFonts w:ascii="Cambria Math" w:hAnsi="Cambria Math" w:cs="Times New Roman"/>
                  <w:i/>
                  <w:color w:val="C45911" w:themeColor="accent2" w:themeShade="BF"/>
                  <w:sz w:val="22"/>
                </w:rPr>
              </w:ins>
            </m:ctrlPr>
          </m:sSubPr>
          <m:e>
            <m:r>
              <w:ins w:id="690" w:author="Huang T  Dr (Surrey Business Schl)" w:date="2018-09-25T12:31:00Z">
                <w:rPr>
                  <w:rFonts w:ascii="Cambria Math" w:hAnsi="Cambria Math" w:cs="Times New Roman"/>
                  <w:color w:val="C45911" w:themeColor="accent2" w:themeShade="BF"/>
                  <w:sz w:val="22"/>
                  <w:rPrChange w:id="691" w:author="Huang T  Dr (Surrey Business Schl)" w:date="2018-09-25T12:47:00Z">
                    <w:rPr>
                      <w:rFonts w:ascii="Cambria Math" w:hAnsi="Cambria Math" w:cs="Times New Roman"/>
                      <w:color w:val="000000" w:themeColor="text1"/>
                      <w:sz w:val="22"/>
                    </w:rPr>
                  </w:rPrChange>
                </w:rPr>
                <m:t>x</m:t>
              </w:ins>
            </m:r>
          </m:e>
          <m:sub>
            <m:r>
              <w:ins w:id="692" w:author="Huang T  Dr (Surrey Business Schl)" w:date="2018-09-25T12:31:00Z">
                <w:rPr>
                  <w:rFonts w:ascii="Cambria Math" w:hAnsi="Cambria Math" w:cs="Times New Roman"/>
                  <w:color w:val="C45911" w:themeColor="accent2" w:themeShade="BF"/>
                  <w:sz w:val="22"/>
                  <w:rPrChange w:id="693" w:author="Huang T  Dr (Surrey Business Schl)" w:date="2018-09-25T12:47:00Z">
                    <w:rPr>
                      <w:rFonts w:ascii="Cambria Math" w:hAnsi="Cambria Math" w:cs="Times New Roman"/>
                      <w:color w:val="000000" w:themeColor="text1"/>
                      <w:sz w:val="22"/>
                    </w:rPr>
                  </w:rPrChange>
                </w:rPr>
                <m:t>t</m:t>
              </w:ins>
            </m:r>
          </m:sub>
        </m:sSub>
        <m:r>
          <w:ins w:id="694" w:author="Huang T  Dr (Surrey Business Schl)" w:date="2018-09-25T12:31:00Z">
            <w:rPr>
              <w:rFonts w:ascii="Cambria Math" w:hAnsi="Cambria Math" w:cs="Times New Roman"/>
              <w:color w:val="C45911" w:themeColor="accent2" w:themeShade="BF"/>
              <w:sz w:val="22"/>
              <w:rPrChange w:id="695" w:author="Huang T  Dr (Surrey Business Schl)" w:date="2018-09-25T12:47:00Z">
                <w:rPr>
                  <w:rFonts w:ascii="Cambria Math" w:hAnsi="Cambria Math" w:cs="Times New Roman"/>
                  <w:color w:val="000000" w:themeColor="text1"/>
                  <w:sz w:val="22"/>
                </w:rPr>
              </w:rPrChange>
            </w:rPr>
            <m:t>+</m:t>
          </w:ins>
        </m:r>
        <m:sSub>
          <m:sSubPr>
            <m:ctrlPr>
              <w:ins w:id="696" w:author="Huang T  Dr (Surrey Business Schl)" w:date="2018-09-25T12:31:00Z">
                <w:rPr>
                  <w:rFonts w:ascii="Cambria Math" w:hAnsi="Cambria Math" w:cs="Times New Roman"/>
                  <w:i/>
                  <w:color w:val="C45911" w:themeColor="accent2" w:themeShade="BF"/>
                  <w:sz w:val="22"/>
                </w:rPr>
              </w:ins>
            </m:ctrlPr>
          </m:sSubPr>
          <m:e>
            <m:r>
              <w:ins w:id="697" w:author="Huang T  Dr (Surrey Business Schl)" w:date="2018-09-25T12:31:00Z">
                <w:rPr>
                  <w:rFonts w:ascii="Cambria Math" w:hAnsi="Cambria Math" w:cs="Times New Roman"/>
                  <w:color w:val="C45911" w:themeColor="accent2" w:themeShade="BF"/>
                  <w:sz w:val="22"/>
                  <w:rPrChange w:id="698" w:author="Huang T  Dr (Surrey Business Schl)" w:date="2018-09-25T12:47:00Z">
                    <w:rPr>
                      <w:rFonts w:ascii="Cambria Math" w:hAnsi="Cambria Math" w:cs="Times New Roman"/>
                      <w:color w:val="000000" w:themeColor="text1"/>
                      <w:sz w:val="22"/>
                    </w:rPr>
                  </w:rPrChange>
                </w:rPr>
                <m:t>u</m:t>
              </w:ins>
            </m:r>
          </m:e>
          <m:sub>
            <m:r>
              <w:ins w:id="699" w:author="Huang T  Dr (Surrey Business Schl)" w:date="2018-09-25T12:31:00Z">
                <w:rPr>
                  <w:rFonts w:ascii="Cambria Math" w:hAnsi="Cambria Math" w:cs="Times New Roman"/>
                  <w:color w:val="C45911" w:themeColor="accent2" w:themeShade="BF"/>
                  <w:sz w:val="22"/>
                  <w:rPrChange w:id="700" w:author="Huang T  Dr (Surrey Business Schl)" w:date="2018-09-25T12:47:00Z">
                    <w:rPr>
                      <w:rFonts w:ascii="Cambria Math" w:hAnsi="Cambria Math" w:cs="Times New Roman"/>
                      <w:color w:val="000000" w:themeColor="text1"/>
                      <w:sz w:val="22"/>
                    </w:rPr>
                  </w:rPrChange>
                </w:rPr>
                <m:t>t</m:t>
              </w:ins>
            </m:r>
          </m:sub>
        </m:sSub>
        <m:r>
          <w:ins w:id="701" w:author="Huang T  Dr (Surrey Business Schl)" w:date="2018-09-25T12:31:00Z">
            <w:rPr>
              <w:rFonts w:ascii="Cambria Math" w:hAnsi="Cambria Math" w:cs="Times New Roman"/>
              <w:color w:val="C45911" w:themeColor="accent2" w:themeShade="BF"/>
              <w:sz w:val="22"/>
              <w:rPrChange w:id="702" w:author="Huang T  Dr (Surrey Business Schl)" w:date="2018-09-25T12:47:00Z">
                <w:rPr>
                  <w:rFonts w:ascii="Cambria Math" w:hAnsi="Cambria Math" w:cs="Times New Roman"/>
                  <w:color w:val="000000" w:themeColor="text1"/>
                  <w:sz w:val="22"/>
                </w:rPr>
              </w:rPrChange>
            </w:rPr>
            <m:t>, when t&gt;T</m:t>
          </w:ins>
        </m:r>
      </m:oMath>
      <w:ins w:id="703" w:author="Huang T  Dr (Surrey Business Schl)" w:date="2018-09-25T12:31:00Z">
        <w:r w:rsidRPr="00B5013C">
          <w:rPr>
            <w:rFonts w:cs="Times New Roman"/>
            <w:color w:val="C45911" w:themeColor="accent2" w:themeShade="BF"/>
            <w:sz w:val="22"/>
            <w:rPrChange w:id="704" w:author="Huang T  Dr (Surrey Business Schl)" w:date="2018-09-25T12:47:00Z">
              <w:rPr>
                <w:rFonts w:cs="Times New Roman"/>
                <w:color w:val="000000" w:themeColor="text1"/>
                <w:sz w:val="22"/>
              </w:rPr>
            </w:rPrChange>
          </w:rPr>
          <w:t xml:space="preserve">. </w:t>
        </w:r>
        <w:del w:id="705" w:author="韬 黄" w:date="2018-09-25T20:51:00Z">
          <w:r w:rsidRPr="00B5013C" w:rsidDel="00893809">
            <w:rPr>
              <w:rFonts w:cs="Times New Roman"/>
              <w:color w:val="C45911" w:themeColor="accent2" w:themeShade="BF"/>
              <w:sz w:val="22"/>
              <w:rPrChange w:id="706" w:author="Huang T  Dr (Surrey Business Schl)" w:date="2018-09-25T12:47:00Z">
                <w:rPr>
                  <w:rFonts w:cs="Times New Roman"/>
                  <w:color w:val="000000" w:themeColor="text1"/>
                  <w:sz w:val="22"/>
                </w:rPr>
              </w:rPrChange>
            </w:rPr>
            <w:delText>Therefore</w:delText>
          </w:r>
        </w:del>
      </w:ins>
      <w:ins w:id="707" w:author="韬 黄" w:date="2018-09-25T20:51:00Z">
        <w:r w:rsidR="00893809">
          <w:rPr>
            <w:rFonts w:cs="Times New Roman"/>
            <w:color w:val="C45911" w:themeColor="accent2" w:themeShade="BF"/>
            <w:sz w:val="22"/>
          </w:rPr>
          <w:t>Then</w:t>
        </w:r>
      </w:ins>
      <w:ins w:id="708" w:author="Huang T  Dr (Surrey Business Schl)" w:date="2018-09-25T12:31:00Z">
        <w:r w:rsidRPr="00B5013C">
          <w:rPr>
            <w:rFonts w:cs="Times New Roman"/>
            <w:color w:val="C45911" w:themeColor="accent2" w:themeShade="BF"/>
            <w:sz w:val="22"/>
            <w:rPrChange w:id="709" w:author="Huang T  Dr (Surrey Business Schl)" w:date="2018-09-25T12:47:00Z">
              <w:rPr>
                <w:rFonts w:cs="Times New Roman"/>
                <w:color w:val="000000" w:themeColor="text1"/>
                <w:sz w:val="22"/>
              </w:rPr>
            </w:rPrChange>
          </w:rPr>
          <w:t xml:space="preserve">, the </w:t>
        </w:r>
        <w:r w:rsidRPr="00B5013C">
          <w:rPr>
            <w:rFonts w:cs="Times New Roman"/>
            <w:i/>
            <w:color w:val="C45911" w:themeColor="accent2" w:themeShade="BF"/>
            <w:sz w:val="22"/>
            <w:rPrChange w:id="710" w:author="Huang T  Dr (Surrey Business Schl)" w:date="2018-09-25T12:47:00Z">
              <w:rPr>
                <w:rFonts w:cs="Times New Roman"/>
                <w:i/>
                <w:color w:val="000000" w:themeColor="text1"/>
                <w:sz w:val="22"/>
              </w:rPr>
            </w:rPrChange>
          </w:rPr>
          <w:t>h</w:t>
        </w:r>
        <w:r w:rsidRPr="00B5013C">
          <w:rPr>
            <w:rFonts w:cs="Times New Roman"/>
            <w:color w:val="C45911" w:themeColor="accent2" w:themeShade="BF"/>
            <w:sz w:val="22"/>
            <w:rPrChange w:id="711" w:author="Huang T  Dr (Surrey Business Schl)" w:date="2018-09-25T12:47:00Z">
              <w:rPr>
                <w:rFonts w:cs="Times New Roman"/>
                <w:color w:val="000000" w:themeColor="text1"/>
                <w:sz w:val="22"/>
              </w:rPr>
            </w:rPrChange>
          </w:rPr>
          <w:t xml:space="preserve">-step ahead forecast error at week </w:t>
        </w:r>
        <w:r w:rsidRPr="00B5013C">
          <w:rPr>
            <w:rFonts w:cs="Times New Roman"/>
            <w:i/>
            <w:color w:val="C45911" w:themeColor="accent2" w:themeShade="BF"/>
            <w:sz w:val="22"/>
            <w:rPrChange w:id="712" w:author="Huang T  Dr (Surrey Business Schl)" w:date="2018-09-25T12:47:00Z">
              <w:rPr>
                <w:rFonts w:cs="Times New Roman"/>
                <w:i/>
                <w:color w:val="000000" w:themeColor="text1"/>
                <w:sz w:val="22"/>
              </w:rPr>
            </w:rPrChange>
          </w:rPr>
          <w:t>T</w:t>
        </w:r>
        <w:r w:rsidRPr="00B5013C">
          <w:rPr>
            <w:rFonts w:cs="Times New Roman"/>
            <w:color w:val="C45911" w:themeColor="accent2" w:themeShade="BF"/>
            <w:sz w:val="22"/>
            <w:rPrChange w:id="713" w:author="Huang T  Dr (Surrey Business Schl)" w:date="2018-09-25T12:47:00Z">
              <w:rPr>
                <w:rFonts w:cs="Times New Roman"/>
                <w:color w:val="000000" w:themeColor="text1"/>
                <w:sz w:val="22"/>
              </w:rPr>
            </w:rPrChange>
          </w:rPr>
          <w:t>+</w:t>
        </w:r>
        <w:r w:rsidRPr="00B5013C">
          <w:rPr>
            <w:rFonts w:cs="Times New Roman"/>
            <w:i/>
            <w:color w:val="C45911" w:themeColor="accent2" w:themeShade="BF"/>
            <w:sz w:val="22"/>
            <w:rPrChange w:id="714" w:author="Huang T  Dr (Surrey Business Schl)" w:date="2018-09-25T12:47:00Z">
              <w:rPr>
                <w:rFonts w:cs="Times New Roman"/>
                <w:i/>
                <w:color w:val="000000" w:themeColor="text1"/>
                <w:sz w:val="22"/>
              </w:rPr>
            </w:rPrChange>
          </w:rPr>
          <w:t>h</w:t>
        </w:r>
        <w:r w:rsidRPr="00B5013C">
          <w:rPr>
            <w:rFonts w:cs="Times New Roman"/>
            <w:color w:val="C45911" w:themeColor="accent2" w:themeShade="BF"/>
            <w:sz w:val="22"/>
            <w:rPrChange w:id="715" w:author="Huang T  Dr (Surrey Business Schl)" w:date="2018-09-25T12:47:00Z">
              <w:rPr>
                <w:rFonts w:cs="Times New Roman"/>
                <w:color w:val="000000" w:themeColor="text1"/>
                <w:sz w:val="22"/>
              </w:rPr>
            </w:rPrChange>
          </w:rPr>
          <w:t xml:space="preserve"> can be represented as:  </w:t>
        </w:r>
      </w:ins>
    </w:p>
    <w:p w14:paraId="2638236E" w14:textId="32EB6826" w:rsidR="003A2C45" w:rsidRPr="00B5013C" w:rsidDel="0052155A" w:rsidRDefault="004E2920">
      <w:pPr>
        <w:shd w:val="clear" w:color="auto" w:fill="FFFFFF" w:themeFill="background1"/>
        <w:spacing w:after="0" w:line="360" w:lineRule="auto"/>
        <w:jc w:val="center"/>
        <w:rPr>
          <w:ins w:id="716" w:author="Huang T  Dr (Surrey Business Schl)" w:date="2018-09-25T12:31:00Z"/>
          <w:del w:id="717" w:author="韬 黄" w:date="2018-09-26T18:00:00Z"/>
          <w:rFonts w:cs="Times New Roman"/>
          <w:color w:val="C45911" w:themeColor="accent2" w:themeShade="BF"/>
          <w:sz w:val="22"/>
          <w:rPrChange w:id="718" w:author="Huang T  Dr (Surrey Business Schl)" w:date="2018-09-25T12:47:00Z">
            <w:rPr>
              <w:ins w:id="719" w:author="Huang T  Dr (Surrey Business Schl)" w:date="2018-09-25T12:31:00Z"/>
              <w:del w:id="720" w:author="韬 黄" w:date="2018-09-26T18:00:00Z"/>
              <w:rFonts w:cs="Times New Roman"/>
              <w:color w:val="000000" w:themeColor="text1"/>
              <w:sz w:val="22"/>
            </w:rPr>
          </w:rPrChange>
        </w:rPr>
      </w:pPr>
      <m:oMathPara>
        <m:oMath>
          <m:sSub>
            <m:sSubPr>
              <m:ctrlPr>
                <w:ins w:id="721" w:author="Huang T  Dr (Surrey Business Schl)" w:date="2018-09-25T12:31:00Z">
                  <w:rPr>
                    <w:rFonts w:ascii="Cambria Math" w:hAnsi="Cambria Math" w:cs="Times New Roman"/>
                    <w:color w:val="C45911" w:themeColor="accent2" w:themeShade="BF"/>
                    <w:sz w:val="22"/>
                  </w:rPr>
                </w:ins>
              </m:ctrlPr>
            </m:sSubPr>
            <m:e>
              <m:acc>
                <m:accPr>
                  <m:ctrlPr>
                    <w:ins w:id="722" w:author="Huang T  Dr (Surrey Business Schl)" w:date="2018-09-25T12:31:00Z">
                      <w:rPr>
                        <w:rFonts w:ascii="Cambria Math" w:hAnsi="Cambria Math" w:cs="Times New Roman"/>
                        <w:color w:val="C45911" w:themeColor="accent2" w:themeShade="BF"/>
                        <w:sz w:val="22"/>
                      </w:rPr>
                    </w:ins>
                  </m:ctrlPr>
                </m:accPr>
                <m:e>
                  <m:r>
                    <w:ins w:id="723" w:author="Huang T  Dr (Surrey Business Schl)" w:date="2018-09-25T12:31:00Z">
                      <m:rPr>
                        <m:sty m:val="p"/>
                      </m:rPr>
                      <w:rPr>
                        <w:rFonts w:ascii="Cambria Math" w:hAnsi="Cambria Math" w:cs="Times New Roman"/>
                        <w:color w:val="C45911" w:themeColor="accent2" w:themeShade="BF"/>
                        <w:sz w:val="22"/>
                        <w:rPrChange w:id="724" w:author="Huang T  Dr (Surrey Business Schl)" w:date="2018-09-25T12:47:00Z">
                          <w:rPr>
                            <w:rFonts w:ascii="Cambria Math" w:hAnsi="Cambria Math" w:cs="Times New Roman"/>
                            <w:color w:val="000000" w:themeColor="text1"/>
                            <w:sz w:val="22"/>
                          </w:rPr>
                        </w:rPrChange>
                      </w:rPr>
                      <m:t>e</m:t>
                    </w:ins>
                  </m:r>
                </m:e>
              </m:acc>
            </m:e>
            <m:sub>
              <m:r>
                <w:ins w:id="725" w:author="Huang T  Dr (Surrey Business Schl)" w:date="2018-09-25T12:31:00Z">
                  <w:rPr>
                    <w:rFonts w:ascii="Cambria Math" w:hAnsi="Cambria Math" w:cs="Times New Roman"/>
                    <w:color w:val="C45911" w:themeColor="accent2" w:themeShade="BF"/>
                    <w:sz w:val="22"/>
                    <w:rPrChange w:id="726" w:author="Huang T  Dr (Surrey Business Schl)" w:date="2018-09-25T12:47:00Z">
                      <w:rPr>
                        <w:rFonts w:ascii="Cambria Math" w:hAnsi="Cambria Math" w:cs="Times New Roman"/>
                        <w:color w:val="000000" w:themeColor="text1"/>
                        <w:sz w:val="22"/>
                      </w:rPr>
                    </w:rPrChange>
                  </w:rPr>
                  <m:t>T</m:t>
                </w:ins>
              </m:r>
              <m:r>
                <w:ins w:id="727" w:author="韬 黄" w:date="2018-10-17T10:41:00Z">
                  <m:rPr>
                    <m:sty m:val="p"/>
                  </m:rPr>
                  <w:rPr>
                    <w:rFonts w:ascii="Cambria Math" w:hAnsi="Cambria Math" w:cs="Times New Roman"/>
                    <w:color w:val="C45911" w:themeColor="accent2" w:themeShade="BF"/>
                    <w:sz w:val="22"/>
                  </w:rPr>
                  <m:t>+1</m:t>
                </w:ins>
              </m:r>
              <m:r>
                <w:ins w:id="728" w:author="Huang T  Dr (Surrey Business Schl)" w:date="2018-09-25T12:31:00Z">
                  <w:del w:id="729" w:author="韬 黄" w:date="2018-10-17T10:41:00Z">
                    <m:rPr>
                      <m:sty m:val="p"/>
                    </m:rPr>
                    <w:rPr>
                      <w:rFonts w:ascii="Cambria Math" w:hAnsi="Cambria Math" w:cs="Times New Roman"/>
                      <w:color w:val="C45911" w:themeColor="accent2" w:themeShade="BF"/>
                      <w:sz w:val="22"/>
                      <w:rPrChange w:id="730" w:author="Huang T  Dr (Surrey Business Schl)" w:date="2018-09-25T12:47:00Z">
                        <w:rPr>
                          <w:rFonts w:ascii="Cambria Math" w:hAnsi="Cambria Math" w:cs="Times New Roman"/>
                          <w:color w:val="000000" w:themeColor="text1"/>
                          <w:sz w:val="22"/>
                        </w:rPr>
                      </w:rPrChange>
                    </w:rPr>
                    <m:t>+h</m:t>
                  </w:del>
                </w:ins>
              </m:r>
            </m:sub>
          </m:sSub>
          <m:d>
            <m:dPr>
              <m:ctrlPr>
                <w:ins w:id="731" w:author="Huang T  Dr (Surrey Business Schl)" w:date="2018-09-25T12:31:00Z">
                  <w:rPr>
                    <w:rFonts w:ascii="Cambria Math" w:hAnsi="Cambria Math" w:cs="Times New Roman"/>
                    <w:color w:val="C45911" w:themeColor="accent2" w:themeShade="BF"/>
                    <w:sz w:val="22"/>
                  </w:rPr>
                </w:ins>
              </m:ctrlPr>
            </m:dPr>
            <m:e>
              <m:r>
                <w:ins w:id="732" w:author="Huang T  Dr (Surrey Business Schl)" w:date="2018-09-25T12:31:00Z">
                  <m:rPr>
                    <m:sty m:val="p"/>
                  </m:rPr>
                  <w:rPr>
                    <w:rFonts w:ascii="Cambria Math" w:hAnsi="Cambria Math" w:cs="Times New Roman"/>
                    <w:color w:val="C45911" w:themeColor="accent2" w:themeShade="BF"/>
                    <w:sz w:val="22"/>
                    <w:rPrChange w:id="733" w:author="Huang T  Dr (Surrey Business Schl)" w:date="2018-09-25T12:47:00Z">
                      <w:rPr>
                        <w:rFonts w:ascii="Cambria Math" w:hAnsi="Cambria Math" w:cs="Times New Roman"/>
                        <w:color w:val="000000" w:themeColor="text1"/>
                        <w:sz w:val="22"/>
                      </w:rPr>
                    </w:rPrChange>
                  </w:rPr>
                  <m:t>m</m:t>
                </w:ins>
              </m:r>
            </m:e>
          </m:d>
          <m:r>
            <w:ins w:id="734" w:author="Huang T  Dr (Surrey Business Schl)" w:date="2018-09-25T12:31:00Z">
              <m:rPr>
                <m:sty m:val="p"/>
              </m:rPr>
              <w:rPr>
                <w:rFonts w:ascii="Cambria Math" w:hAnsi="Cambria Math" w:cs="Times New Roman"/>
                <w:color w:val="C45911" w:themeColor="accent2" w:themeShade="BF"/>
                <w:sz w:val="22"/>
                <w:rPrChange w:id="735" w:author="Huang T  Dr (Surrey Business Schl)" w:date="2018-09-25T12:47:00Z">
                  <w:rPr>
                    <w:rFonts w:ascii="Cambria Math" w:hAnsi="Cambria Math" w:cs="Times New Roman"/>
                    <w:color w:val="000000" w:themeColor="text1"/>
                    <w:sz w:val="22"/>
                  </w:rPr>
                </w:rPrChange>
              </w:rPr>
              <m:t>=</m:t>
            </w:ins>
          </m:r>
          <m:sSup>
            <m:sSupPr>
              <m:ctrlPr>
                <w:ins w:id="736" w:author="韬 黄" w:date="2018-09-25T20:07:00Z">
                  <w:rPr>
                    <w:rFonts w:ascii="Cambria Math" w:hAnsi="Cambria Math" w:cs="Times New Roman"/>
                    <w:i/>
                    <w:color w:val="C45911" w:themeColor="accent2" w:themeShade="BF"/>
                    <w:sz w:val="22"/>
                  </w:rPr>
                </w:ins>
              </m:ctrlPr>
            </m:sSupPr>
            <m:e>
              <m:d>
                <m:dPr>
                  <m:ctrlPr>
                    <w:ins w:id="737" w:author="韬 黄" w:date="2018-09-25T20:07:00Z">
                      <w:rPr>
                        <w:rFonts w:ascii="Cambria Math" w:hAnsi="Cambria Math" w:cs="Times New Roman"/>
                        <w:color w:val="C45911" w:themeColor="accent2" w:themeShade="BF"/>
                        <w:sz w:val="22"/>
                      </w:rPr>
                    </w:ins>
                  </m:ctrlPr>
                </m:dPr>
                <m:e>
                  <m:sSub>
                    <m:sSubPr>
                      <m:ctrlPr>
                        <w:ins w:id="738" w:author="韬 黄" w:date="2018-09-25T20:07:00Z">
                          <w:rPr>
                            <w:rFonts w:ascii="Cambria Math" w:hAnsi="Cambria Math" w:cs="Times New Roman"/>
                            <w:color w:val="C45911" w:themeColor="accent2" w:themeShade="BF"/>
                            <w:sz w:val="22"/>
                            <w:rPrChange w:id="739" w:author="韬 黄" w:date="2018-10-16T17:03:00Z">
                              <w:rPr>
                                <w:rFonts w:ascii="Cambria Math" w:hAnsi="Cambria Math" w:cs="Times New Roman"/>
                                <w:color w:val="C45911" w:themeColor="accent2" w:themeShade="BF"/>
                                <w:sz w:val="22"/>
                              </w:rPr>
                            </w:rPrChange>
                          </w:rPr>
                        </w:ins>
                      </m:ctrlPr>
                    </m:sSubPr>
                    <m:e>
                      <m:r>
                        <w:ins w:id="740" w:author="韬 黄" w:date="2018-09-25T20:07:00Z">
                          <m:rPr>
                            <m:sty m:val="p"/>
                          </m:rPr>
                          <w:rPr>
                            <w:rFonts w:ascii="Cambria Math" w:hAnsi="Cambria Math" w:cs="Times New Roman"/>
                            <w:noProof/>
                            <w:color w:val="C45911" w:themeColor="accent2" w:themeShade="BF"/>
                            <w:sz w:val="22"/>
                            <w:rPrChange w:id="741" w:author="韬 黄" w:date="2018-10-16T17:03:00Z">
                              <w:rPr>
                                <w:rFonts w:ascii="Cambria Math" w:hAnsi="Cambria Math" w:cs="Times New Roman"/>
                                <w:noProof/>
                                <w:color w:val="C45911" w:themeColor="accent2" w:themeShade="BF"/>
                                <w:sz w:val="22"/>
                              </w:rPr>
                            </w:rPrChange>
                          </w:rPr>
                          <m:t>β</m:t>
                        </w:ins>
                      </m:r>
                    </m:e>
                    <m:sub>
                      <m:r>
                        <w:ins w:id="742" w:author="韬 黄" w:date="2018-09-25T20:07:00Z">
                          <m:rPr>
                            <m:sty m:val="p"/>
                          </m:rPr>
                          <w:rPr>
                            <w:rFonts w:ascii="Cambria Math" w:hAnsi="Cambria Math" w:cs="Times New Roman"/>
                            <w:color w:val="C45911" w:themeColor="accent2" w:themeShade="BF"/>
                            <w:sz w:val="22"/>
                            <w:rPrChange w:id="743" w:author="韬 黄" w:date="2018-10-16T17:03:00Z">
                              <w:rPr>
                                <w:rFonts w:ascii="Cambria Math" w:hAnsi="Cambria Math" w:cs="Times New Roman"/>
                                <w:color w:val="C45911" w:themeColor="accent2" w:themeShade="BF"/>
                                <w:sz w:val="22"/>
                              </w:rPr>
                            </w:rPrChange>
                          </w:rPr>
                          <m:t>2</m:t>
                        </w:ins>
                      </m:r>
                    </m:sub>
                  </m:sSub>
                  <m:r>
                    <w:ins w:id="744" w:author="韬 黄" w:date="2018-09-25T20:07:00Z">
                      <m:rPr>
                        <m:sty m:val="p"/>
                      </m:rPr>
                      <w:rPr>
                        <w:rFonts w:ascii="Cambria Math" w:hAnsi="Cambria Math" w:cs="Times New Roman"/>
                        <w:color w:val="C45911" w:themeColor="accent2" w:themeShade="BF"/>
                        <w:sz w:val="22"/>
                        <w:rPrChange w:id="745" w:author="韬 黄" w:date="2018-10-16T17:03:00Z">
                          <w:rPr>
                            <w:rFonts w:ascii="Cambria Math" w:hAnsi="Cambria Math" w:cs="Times New Roman"/>
                            <w:color w:val="C45911" w:themeColor="accent2" w:themeShade="BF"/>
                            <w:sz w:val="22"/>
                          </w:rPr>
                        </w:rPrChange>
                      </w:rPr>
                      <m:t>-</m:t>
                    </w:ins>
                  </m:r>
                  <m:sSub>
                    <m:sSubPr>
                      <m:ctrlPr>
                        <w:ins w:id="746" w:author="韬 黄" w:date="2018-09-25T20:07:00Z">
                          <w:rPr>
                            <w:rFonts w:ascii="Cambria Math" w:hAnsi="Cambria Math" w:cs="Times New Roman"/>
                            <w:color w:val="C45911" w:themeColor="accent2" w:themeShade="BF"/>
                            <w:sz w:val="22"/>
                            <w:rPrChange w:id="747" w:author="韬 黄" w:date="2018-10-16T17:03:00Z">
                              <w:rPr>
                                <w:rFonts w:ascii="Cambria Math" w:hAnsi="Cambria Math" w:cs="Times New Roman"/>
                                <w:i/>
                                <w:color w:val="C45911" w:themeColor="accent2" w:themeShade="BF"/>
                                <w:sz w:val="22"/>
                              </w:rPr>
                            </w:rPrChange>
                          </w:rPr>
                        </w:ins>
                      </m:ctrlPr>
                    </m:sSubPr>
                    <m:e>
                      <m:acc>
                        <m:accPr>
                          <m:ctrlPr>
                            <w:ins w:id="748" w:author="韬 黄" w:date="2018-09-25T20:07:00Z">
                              <w:rPr>
                                <w:rFonts w:ascii="Cambria Math" w:hAnsi="Cambria Math" w:cs="Times New Roman"/>
                                <w:color w:val="C45911" w:themeColor="accent2" w:themeShade="BF"/>
                                <w:sz w:val="22"/>
                                <w:rPrChange w:id="749" w:author="韬 黄" w:date="2018-10-16T17:03:00Z">
                                  <w:rPr>
                                    <w:rFonts w:ascii="Cambria Math" w:hAnsi="Cambria Math" w:cs="Times New Roman"/>
                                    <w:i/>
                                    <w:color w:val="C45911" w:themeColor="accent2" w:themeShade="BF"/>
                                    <w:sz w:val="22"/>
                                  </w:rPr>
                                </w:rPrChange>
                              </w:rPr>
                            </w:ins>
                          </m:ctrlPr>
                        </m:accPr>
                        <m:e>
                          <m:r>
                            <w:ins w:id="750" w:author="韬 黄" w:date="2018-09-25T20:07:00Z">
                              <m:rPr>
                                <m:sty m:val="p"/>
                              </m:rPr>
                              <w:rPr>
                                <w:rFonts w:ascii="Cambria Math" w:hAnsi="Cambria Math" w:cs="Times New Roman"/>
                                <w:color w:val="C45911" w:themeColor="accent2" w:themeShade="BF"/>
                                <w:sz w:val="22"/>
                                <w:rPrChange w:id="751" w:author="韬 黄" w:date="2018-10-16T17:03:00Z">
                                  <w:rPr>
                                    <w:rFonts w:ascii="Cambria Math" w:hAnsi="Cambria Math" w:cs="Times New Roman"/>
                                    <w:color w:val="C45911" w:themeColor="accent2" w:themeShade="BF"/>
                                    <w:sz w:val="22"/>
                                  </w:rPr>
                                </w:rPrChange>
                              </w:rPr>
                              <m:t>β</m:t>
                            </w:ins>
                          </m:r>
                        </m:e>
                      </m:acc>
                    </m:e>
                    <m:sub>
                      <m:r>
                        <w:ins w:id="752" w:author="韬 黄" w:date="2018-09-25T20:07:00Z">
                          <m:rPr>
                            <m:sty m:val="p"/>
                          </m:rPr>
                          <w:rPr>
                            <w:rFonts w:ascii="Cambria Math" w:hAnsi="Cambria Math" w:cs="Times New Roman"/>
                            <w:color w:val="C45911" w:themeColor="accent2" w:themeShade="BF"/>
                            <w:sz w:val="22"/>
                            <w:rPrChange w:id="753" w:author="韬 黄" w:date="2018-10-16T17:03:00Z">
                              <w:rPr>
                                <w:rFonts w:ascii="Cambria Math" w:hAnsi="Cambria Math" w:cs="Times New Roman"/>
                                <w:color w:val="C45911" w:themeColor="accent2" w:themeShade="BF"/>
                                <w:sz w:val="22"/>
                              </w:rPr>
                            </w:rPrChange>
                          </w:rPr>
                          <m:t>T</m:t>
                        </w:ins>
                      </m:r>
                    </m:sub>
                  </m:sSub>
                  <m:d>
                    <m:dPr>
                      <m:ctrlPr>
                        <w:ins w:id="754" w:author="韬 黄" w:date="2018-09-25T20:07:00Z">
                          <w:rPr>
                            <w:rFonts w:ascii="Cambria Math" w:hAnsi="Cambria Math" w:cs="Times New Roman"/>
                            <w:i/>
                            <w:color w:val="C45911" w:themeColor="accent2" w:themeShade="BF"/>
                            <w:sz w:val="22"/>
                          </w:rPr>
                        </w:ins>
                      </m:ctrlPr>
                    </m:dPr>
                    <m:e>
                      <m:r>
                        <w:ins w:id="755" w:author="韬 黄" w:date="2018-09-25T20:07:00Z">
                          <w:rPr>
                            <w:rFonts w:ascii="Cambria Math" w:hAnsi="Cambria Math" w:cs="Times New Roman"/>
                            <w:color w:val="C45911" w:themeColor="accent2" w:themeShade="BF"/>
                            <w:sz w:val="22"/>
                            <w:rPrChange w:id="756" w:author="Huang T  Dr (Surrey Business Schl)" w:date="2018-09-25T12:47:00Z">
                              <w:rPr>
                                <w:rFonts w:ascii="Cambria Math" w:hAnsi="Cambria Math" w:cs="Times New Roman"/>
                                <w:color w:val="000000" w:themeColor="text1"/>
                                <w:sz w:val="22"/>
                              </w:rPr>
                            </w:rPrChange>
                          </w:rPr>
                          <m:t>m</m:t>
                        </w:ins>
                      </m:r>
                    </m:e>
                  </m:d>
                </m:e>
              </m:d>
            </m:e>
            <m:sup>
              <m:r>
                <w:ins w:id="757" w:author="韬 黄" w:date="2018-09-25T20:07:00Z">
                  <w:rPr>
                    <w:rFonts w:ascii="Cambria Math" w:hAnsi="Cambria Math" w:cs="Times New Roman"/>
                    <w:color w:val="C45911" w:themeColor="accent2" w:themeShade="BF"/>
                    <w:sz w:val="22"/>
                  </w:rPr>
                  <m:t>'</m:t>
                </w:ins>
              </m:r>
            </m:sup>
          </m:sSup>
          <m:d>
            <m:dPr>
              <m:ctrlPr>
                <w:ins w:id="758" w:author="Huang T  Dr (Surrey Business Schl)" w:date="2018-09-25T12:31:00Z">
                  <w:del w:id="759" w:author="韬 黄" w:date="2018-09-25T20:07:00Z">
                    <w:rPr>
                      <w:rFonts w:ascii="Cambria Math" w:hAnsi="Cambria Math" w:cs="Times New Roman"/>
                      <w:color w:val="C45911" w:themeColor="accent2" w:themeShade="BF"/>
                      <w:sz w:val="22"/>
                    </w:rPr>
                  </w:del>
                </w:ins>
              </m:ctrlPr>
            </m:dPr>
            <m:e>
              <m:sSub>
                <m:sSubPr>
                  <m:ctrlPr>
                    <w:ins w:id="760" w:author="Huang T  Dr (Surrey Business Schl)" w:date="2018-09-25T12:31:00Z">
                      <w:del w:id="761" w:author="韬 黄" w:date="2018-09-25T20:07:00Z">
                        <w:rPr>
                          <w:rFonts w:ascii="Cambria Math" w:hAnsi="Cambria Math" w:cs="Times New Roman"/>
                          <w:color w:val="C45911" w:themeColor="accent2" w:themeShade="BF"/>
                          <w:sz w:val="22"/>
                        </w:rPr>
                      </w:del>
                    </w:ins>
                  </m:ctrlPr>
                </m:sSubPr>
                <m:e>
                  <m:r>
                    <w:ins w:id="762" w:author="Huang T  Dr (Surrey Business Schl)" w:date="2018-09-25T12:31:00Z">
                      <w:del w:id="763" w:author="韬 黄" w:date="2018-09-25T20:07:00Z">
                        <m:rPr>
                          <m:sty m:val="p"/>
                        </m:rPr>
                        <w:rPr>
                          <w:rFonts w:ascii="Cambria Math" w:hAnsi="Cambria Math" w:cs="Times New Roman"/>
                          <w:noProof/>
                          <w:color w:val="C45911" w:themeColor="accent2" w:themeShade="BF"/>
                          <w:sz w:val="22"/>
                          <w:rPrChange w:id="764" w:author="Huang T  Dr (Surrey Business Schl)" w:date="2018-09-25T12:47:00Z">
                            <w:rPr>
                              <w:rFonts w:ascii="Cambria Math" w:hAnsi="Cambria Math" w:cs="Times New Roman"/>
                              <w:noProof/>
                              <w:color w:val="000000" w:themeColor="text1"/>
                              <w:sz w:val="22"/>
                            </w:rPr>
                          </w:rPrChange>
                        </w:rPr>
                        <m:t>β</m:t>
                      </w:del>
                    </w:ins>
                  </m:r>
                </m:e>
                <m:sub>
                  <m:r>
                    <w:ins w:id="765" w:author="Huang T  Dr (Surrey Business Schl)" w:date="2018-09-25T12:31:00Z">
                      <w:del w:id="766" w:author="韬 黄" w:date="2018-09-25T20:07:00Z">
                        <w:rPr>
                          <w:rFonts w:ascii="Cambria Math" w:hAnsi="Cambria Math" w:cs="Times New Roman"/>
                          <w:color w:val="C45911" w:themeColor="accent2" w:themeShade="BF"/>
                          <w:sz w:val="22"/>
                          <w:rPrChange w:id="767" w:author="Huang T  Dr (Surrey Business Schl)" w:date="2018-09-25T12:47:00Z">
                            <w:rPr>
                              <w:rFonts w:ascii="Cambria Math" w:hAnsi="Cambria Math" w:cs="Times New Roman"/>
                              <w:color w:val="000000" w:themeColor="text1"/>
                              <w:sz w:val="22"/>
                            </w:rPr>
                          </w:rPrChange>
                        </w:rPr>
                        <m:t>2</m:t>
                      </w:del>
                    </w:ins>
                  </m:r>
                </m:sub>
              </m:sSub>
              <m:r>
                <w:ins w:id="768" w:author="Huang T  Dr (Surrey Business Schl)" w:date="2018-09-25T12:31:00Z">
                  <w:del w:id="769" w:author="韬 黄" w:date="2018-09-25T20:07:00Z">
                    <m:rPr>
                      <m:sty m:val="p"/>
                    </m:rPr>
                    <w:rPr>
                      <w:rFonts w:ascii="Cambria Math" w:hAnsi="Cambria Math" w:cs="Times New Roman"/>
                      <w:color w:val="C45911" w:themeColor="accent2" w:themeShade="BF"/>
                      <w:sz w:val="22"/>
                      <w:rPrChange w:id="770" w:author="Huang T  Dr (Surrey Business Schl)" w:date="2018-09-25T12:47:00Z">
                        <w:rPr>
                          <w:rFonts w:ascii="Cambria Math" w:hAnsi="Cambria Math" w:cs="Times New Roman"/>
                          <w:color w:val="000000" w:themeColor="text1"/>
                          <w:sz w:val="22"/>
                        </w:rPr>
                      </w:rPrChange>
                    </w:rPr>
                    <m:t>-</m:t>
                  </w:del>
                </w:ins>
              </m:r>
              <m:sSub>
                <m:sSubPr>
                  <m:ctrlPr>
                    <w:ins w:id="771" w:author="Huang T  Dr (Surrey Business Schl)" w:date="2018-09-25T12:31:00Z">
                      <w:del w:id="772" w:author="韬 黄" w:date="2018-09-25T20:07:00Z">
                        <w:rPr>
                          <w:rFonts w:ascii="Cambria Math" w:hAnsi="Cambria Math" w:cs="Times New Roman"/>
                          <w:i/>
                          <w:color w:val="C45911" w:themeColor="accent2" w:themeShade="BF"/>
                          <w:sz w:val="22"/>
                        </w:rPr>
                      </w:del>
                    </w:ins>
                  </m:ctrlPr>
                </m:sSubPr>
                <m:e>
                  <m:acc>
                    <m:accPr>
                      <m:ctrlPr>
                        <w:ins w:id="773" w:author="Huang T  Dr (Surrey Business Schl)" w:date="2018-09-25T12:31:00Z">
                          <w:del w:id="774" w:author="韬 黄" w:date="2018-09-25T20:07:00Z">
                            <w:rPr>
                              <w:rFonts w:ascii="Cambria Math" w:hAnsi="Cambria Math" w:cs="Times New Roman"/>
                              <w:i/>
                              <w:color w:val="C45911" w:themeColor="accent2" w:themeShade="BF"/>
                              <w:sz w:val="22"/>
                            </w:rPr>
                          </w:del>
                        </w:ins>
                      </m:ctrlPr>
                    </m:accPr>
                    <m:e>
                      <m:r>
                        <w:ins w:id="775" w:author="Huang T  Dr (Surrey Business Schl)" w:date="2018-09-25T12:31:00Z">
                          <w:del w:id="776" w:author="韬 黄" w:date="2018-09-25T20:07:00Z">
                            <w:rPr>
                              <w:rFonts w:ascii="Cambria Math" w:hAnsi="Cambria Math" w:cs="Times New Roman"/>
                              <w:color w:val="C45911" w:themeColor="accent2" w:themeShade="BF"/>
                              <w:sz w:val="22"/>
                              <w:rPrChange w:id="777" w:author="Huang T  Dr (Surrey Business Schl)" w:date="2018-09-25T12:47:00Z">
                                <w:rPr>
                                  <w:rFonts w:ascii="Cambria Math" w:hAnsi="Cambria Math" w:cs="Times New Roman"/>
                                  <w:color w:val="000000" w:themeColor="text1"/>
                                  <w:sz w:val="22"/>
                                </w:rPr>
                              </w:rPrChange>
                            </w:rPr>
                            <m:t>β</m:t>
                          </w:del>
                        </w:ins>
                      </m:r>
                    </m:e>
                  </m:acc>
                </m:e>
                <m:sub>
                  <m:r>
                    <w:ins w:id="778" w:author="Huang T  Dr (Surrey Business Schl)" w:date="2018-09-25T12:31:00Z">
                      <w:del w:id="779" w:author="韬 黄" w:date="2018-09-25T20:07:00Z">
                        <w:rPr>
                          <w:rFonts w:ascii="Cambria Math" w:hAnsi="Cambria Math" w:cs="Times New Roman"/>
                          <w:color w:val="C45911" w:themeColor="accent2" w:themeShade="BF"/>
                          <w:sz w:val="22"/>
                          <w:rPrChange w:id="780" w:author="Huang T  Dr (Surrey Business Schl)" w:date="2018-09-25T12:47:00Z">
                            <w:rPr>
                              <w:rFonts w:ascii="Cambria Math" w:hAnsi="Cambria Math" w:cs="Times New Roman"/>
                              <w:color w:val="000000" w:themeColor="text1"/>
                              <w:sz w:val="22"/>
                            </w:rPr>
                          </w:rPrChange>
                        </w:rPr>
                        <m:t>T</m:t>
                      </w:del>
                    </w:ins>
                  </m:r>
                </m:sub>
              </m:sSub>
              <m:d>
                <m:dPr>
                  <m:ctrlPr>
                    <w:ins w:id="781" w:author="Huang T  Dr (Surrey Business Schl)" w:date="2018-09-25T12:31:00Z">
                      <w:del w:id="782" w:author="韬 黄" w:date="2018-09-25T20:07:00Z">
                        <w:rPr>
                          <w:rFonts w:ascii="Cambria Math" w:hAnsi="Cambria Math" w:cs="Times New Roman"/>
                          <w:i/>
                          <w:color w:val="C45911" w:themeColor="accent2" w:themeShade="BF"/>
                          <w:sz w:val="22"/>
                        </w:rPr>
                      </w:del>
                    </w:ins>
                  </m:ctrlPr>
                </m:dPr>
                <m:e>
                  <m:r>
                    <w:ins w:id="783" w:author="Huang T  Dr (Surrey Business Schl)" w:date="2018-09-25T12:31:00Z">
                      <w:del w:id="784" w:author="韬 黄" w:date="2018-09-25T20:07:00Z">
                        <w:rPr>
                          <w:rFonts w:ascii="Cambria Math" w:hAnsi="Cambria Math" w:cs="Times New Roman"/>
                          <w:color w:val="C45911" w:themeColor="accent2" w:themeShade="BF"/>
                          <w:sz w:val="22"/>
                          <w:rPrChange w:id="785" w:author="Huang T  Dr (Surrey Business Schl)" w:date="2018-09-25T12:47:00Z">
                            <w:rPr>
                              <w:rFonts w:ascii="Cambria Math" w:hAnsi="Cambria Math" w:cs="Times New Roman"/>
                              <w:color w:val="000000" w:themeColor="text1"/>
                              <w:sz w:val="22"/>
                            </w:rPr>
                          </w:rPrChange>
                        </w:rPr>
                        <m:t>m</m:t>
                      </w:del>
                    </w:ins>
                  </m:r>
                </m:e>
              </m:d>
            </m:e>
          </m:d>
          <m:r>
            <w:ins w:id="786" w:author="Huang T  Dr (Surrey Business Schl)" w:date="2018-09-25T12:31:00Z">
              <w:del w:id="787" w:author="韬 黄" w:date="2018-09-25T19:46:00Z">
                <w:rPr>
                  <w:rFonts w:ascii="Cambria Math" w:hAnsi="Cambria Math" w:cs="Times New Roman" w:hint="eastAsia"/>
                  <w:color w:val="C45911" w:themeColor="accent2" w:themeShade="BF"/>
                  <w:sz w:val="22"/>
                  <w:rPrChange w:id="788" w:author="Huang T  Dr (Surrey Business Schl)" w:date="2018-09-25T12:47:00Z">
                    <w:rPr>
                      <w:rFonts w:ascii="Cambria Math" w:hAnsi="Cambria Math" w:cs="Times New Roman" w:hint="eastAsia"/>
                      <w:color w:val="000000" w:themeColor="text1"/>
                      <w:sz w:val="22"/>
                    </w:rPr>
                  </w:rPrChange>
                </w:rPr>
                <m:t>'</m:t>
              </w:del>
            </w:ins>
          </m:r>
          <m:sSub>
            <m:sSubPr>
              <m:ctrlPr>
                <w:ins w:id="789" w:author="Huang T  Dr (Surrey Business Schl)" w:date="2018-09-25T12:31:00Z">
                  <w:rPr>
                    <w:rFonts w:ascii="Cambria Math" w:hAnsi="Cambria Math" w:cs="Times New Roman"/>
                    <w:color w:val="C45911" w:themeColor="accent2" w:themeShade="BF"/>
                    <w:sz w:val="22"/>
                  </w:rPr>
                </w:ins>
              </m:ctrlPr>
            </m:sSubPr>
            <m:e>
              <m:r>
                <w:ins w:id="790" w:author="Huang T  Dr (Surrey Business Schl)" w:date="2018-09-25T12:31:00Z">
                  <w:rPr>
                    <w:rFonts w:ascii="Cambria Math" w:hAnsi="Cambria Math" w:cs="Times New Roman"/>
                    <w:color w:val="C45911" w:themeColor="accent2" w:themeShade="BF"/>
                    <w:sz w:val="22"/>
                    <w:rPrChange w:id="791" w:author="Huang T  Dr (Surrey Business Schl)" w:date="2018-09-25T12:47:00Z">
                      <w:rPr>
                        <w:rFonts w:ascii="Cambria Math" w:hAnsi="Cambria Math" w:cs="Times New Roman"/>
                        <w:color w:val="000000" w:themeColor="text1"/>
                        <w:sz w:val="22"/>
                      </w:rPr>
                    </w:rPrChange>
                  </w:rPr>
                  <m:t>x</m:t>
                </w:ins>
              </m:r>
            </m:e>
            <m:sub>
              <m:r>
                <w:ins w:id="792" w:author="Huang T  Dr (Surrey Business Schl)" w:date="2018-09-25T12:31:00Z">
                  <w:del w:id="793" w:author="韬 黄" w:date="2018-10-17T10:42:00Z">
                    <w:rPr>
                      <w:rFonts w:ascii="Cambria Math" w:hAnsi="Cambria Math" w:cs="Times New Roman"/>
                      <w:color w:val="C45911" w:themeColor="accent2" w:themeShade="BF"/>
                      <w:sz w:val="22"/>
                      <w:rPrChange w:id="794" w:author="Huang T  Dr (Surrey Business Schl)" w:date="2018-09-25T12:47:00Z">
                        <w:rPr>
                          <w:rFonts w:ascii="Cambria Math" w:hAnsi="Cambria Math" w:cs="Times New Roman"/>
                          <w:color w:val="000000" w:themeColor="text1"/>
                          <w:sz w:val="22"/>
                        </w:rPr>
                      </w:rPrChange>
                    </w:rPr>
                    <m:t>T</m:t>
                  </w:del>
                </w:ins>
              </m:r>
              <m:r>
                <w:ins w:id="795" w:author="Huang T  Dr (Surrey Business Schl)" w:date="2018-09-25T12:31:00Z">
                  <w:del w:id="796" w:author="韬 黄" w:date="2018-10-17T10:42:00Z">
                    <m:rPr>
                      <m:sty m:val="p"/>
                    </m:rPr>
                    <w:rPr>
                      <w:rFonts w:ascii="Cambria Math" w:hAnsi="Cambria Math" w:cs="Times New Roman"/>
                      <w:color w:val="C45911" w:themeColor="accent2" w:themeShade="BF"/>
                      <w:sz w:val="22"/>
                      <w:rPrChange w:id="797" w:author="Huang T  Dr (Surrey Business Schl)" w:date="2018-09-25T12:47:00Z">
                        <w:rPr>
                          <w:rFonts w:ascii="Cambria Math" w:hAnsi="Cambria Math" w:cs="Times New Roman"/>
                          <w:color w:val="000000" w:themeColor="text1"/>
                          <w:sz w:val="22"/>
                        </w:rPr>
                      </w:rPrChange>
                    </w:rPr>
                    <m:t>+h</m:t>
                  </w:del>
                </w:ins>
              </m:r>
              <m:r>
                <w:ins w:id="798" w:author="韬 黄" w:date="2018-10-17T10:42:00Z">
                  <w:rPr>
                    <w:rFonts w:ascii="Cambria Math" w:hAnsi="Cambria Math" w:cs="Times New Roman"/>
                    <w:color w:val="C45911" w:themeColor="accent2" w:themeShade="BF"/>
                    <w:sz w:val="22"/>
                  </w:rPr>
                  <m:t>T</m:t>
                </w:ins>
              </m:r>
            </m:sub>
          </m:sSub>
          <m:r>
            <w:ins w:id="799" w:author="Huang T  Dr (Surrey Business Schl)" w:date="2018-09-25T12:31:00Z">
              <m:rPr>
                <m:sty m:val="p"/>
              </m:rPr>
              <w:rPr>
                <w:rFonts w:ascii="Cambria Math" w:hAnsi="Cambria Math" w:cs="Times New Roman"/>
                <w:color w:val="C45911" w:themeColor="accent2" w:themeShade="BF"/>
                <w:sz w:val="22"/>
                <w:rPrChange w:id="800" w:author="Huang T  Dr (Surrey Business Schl)" w:date="2018-09-25T12:47:00Z">
                  <w:rPr>
                    <w:rFonts w:ascii="Cambria Math" w:hAnsi="Cambria Math" w:cs="Times New Roman"/>
                    <w:color w:val="000000" w:themeColor="text1"/>
                    <w:sz w:val="22"/>
                  </w:rPr>
                </w:rPrChange>
              </w:rPr>
              <m:t>+</m:t>
            </w:ins>
          </m:r>
          <m:sSub>
            <m:sSubPr>
              <m:ctrlPr>
                <w:ins w:id="801" w:author="Huang T  Dr (Surrey Business Schl)" w:date="2018-09-25T12:31:00Z">
                  <w:rPr>
                    <w:rFonts w:ascii="Cambria Math" w:hAnsi="Cambria Math" w:cs="Times New Roman"/>
                    <w:color w:val="C45911" w:themeColor="accent2" w:themeShade="BF"/>
                    <w:sz w:val="22"/>
                  </w:rPr>
                </w:ins>
              </m:ctrlPr>
            </m:sSubPr>
            <m:e>
              <m:r>
                <w:ins w:id="802" w:author="Huang T  Dr (Surrey Business Schl)" w:date="2018-09-25T12:31:00Z">
                  <w:rPr>
                    <w:rFonts w:ascii="Cambria Math" w:hAnsi="Cambria Math" w:cs="Times New Roman"/>
                    <w:color w:val="C45911" w:themeColor="accent2" w:themeShade="BF"/>
                    <w:sz w:val="22"/>
                    <w:rPrChange w:id="803" w:author="Huang T  Dr (Surrey Business Schl)" w:date="2018-09-25T12:47:00Z">
                      <w:rPr>
                        <w:rFonts w:ascii="Cambria Math" w:hAnsi="Cambria Math" w:cs="Times New Roman"/>
                        <w:color w:val="000000" w:themeColor="text1"/>
                        <w:sz w:val="22"/>
                      </w:rPr>
                    </w:rPrChange>
                  </w:rPr>
                  <m:t>u</m:t>
                </w:ins>
              </m:r>
            </m:e>
            <m:sub>
              <m:r>
                <w:ins w:id="804" w:author="Huang T  Dr (Surrey Business Schl)" w:date="2018-09-25T12:31:00Z">
                  <w:rPr>
                    <w:rFonts w:ascii="Cambria Math" w:hAnsi="Cambria Math" w:cs="Times New Roman"/>
                    <w:color w:val="C45911" w:themeColor="accent2" w:themeShade="BF"/>
                    <w:sz w:val="22"/>
                    <w:rPrChange w:id="805" w:author="Huang T  Dr (Surrey Business Schl)" w:date="2018-09-25T12:47:00Z">
                      <w:rPr>
                        <w:rFonts w:ascii="Cambria Math" w:hAnsi="Cambria Math" w:cs="Times New Roman"/>
                        <w:color w:val="000000" w:themeColor="text1"/>
                        <w:sz w:val="22"/>
                      </w:rPr>
                    </w:rPrChange>
                  </w:rPr>
                  <m:t>T</m:t>
                </w:ins>
              </m:r>
              <m:r>
                <w:ins w:id="806" w:author="韬 黄" w:date="2018-10-17T10:42:00Z">
                  <m:rPr>
                    <m:sty m:val="p"/>
                  </m:rPr>
                  <w:rPr>
                    <w:rFonts w:ascii="Cambria Math" w:hAnsi="Cambria Math" w:cs="Times New Roman"/>
                    <w:color w:val="C45911" w:themeColor="accent2" w:themeShade="BF"/>
                    <w:sz w:val="22"/>
                  </w:rPr>
                  <m:t>+1</m:t>
                </w:ins>
              </m:r>
              <m:r>
                <w:ins w:id="807" w:author="Huang T  Dr (Surrey Business Schl)" w:date="2018-09-25T12:31:00Z">
                  <w:del w:id="808" w:author="韬 黄" w:date="2018-10-17T10:42:00Z">
                    <m:rPr>
                      <m:sty m:val="p"/>
                    </m:rPr>
                    <w:rPr>
                      <w:rFonts w:ascii="Cambria Math" w:hAnsi="Cambria Math" w:cs="Times New Roman"/>
                      <w:color w:val="C45911" w:themeColor="accent2" w:themeShade="BF"/>
                      <w:sz w:val="22"/>
                      <w:rPrChange w:id="809" w:author="Huang T  Dr (Surrey Business Schl)" w:date="2018-09-25T12:47:00Z">
                        <w:rPr>
                          <w:rFonts w:ascii="Cambria Math" w:hAnsi="Cambria Math" w:cs="Times New Roman"/>
                          <w:color w:val="000000" w:themeColor="text1"/>
                          <w:sz w:val="22"/>
                        </w:rPr>
                      </w:rPrChange>
                    </w:rPr>
                    <m:t>+h</m:t>
                  </w:del>
                </w:ins>
              </m:r>
            </m:sub>
          </m:sSub>
        </m:oMath>
      </m:oMathPara>
    </w:p>
    <w:p w14:paraId="52B3FBDE" w14:textId="73019F61" w:rsidR="003A2C45" w:rsidRPr="002F2257" w:rsidRDefault="003A2C45">
      <w:pPr>
        <w:shd w:val="clear" w:color="auto" w:fill="FFFFFF" w:themeFill="background1"/>
        <w:spacing w:after="0" w:line="360" w:lineRule="auto"/>
        <w:jc w:val="center"/>
        <w:rPr>
          <w:ins w:id="810" w:author="韬 黄" w:date="2018-09-25T20:12:00Z"/>
          <w:rFonts w:cs="Times New Roman"/>
          <w:color w:val="C45911" w:themeColor="accent2" w:themeShade="BF"/>
          <w:sz w:val="22"/>
        </w:rPr>
        <w:pPrChange w:id="811" w:author="韬 黄" w:date="2018-09-26T18:00:00Z">
          <w:pPr>
            <w:shd w:val="clear" w:color="auto" w:fill="FFFFFF" w:themeFill="background1"/>
            <w:spacing w:after="0" w:line="360" w:lineRule="auto"/>
            <w:outlineLvl w:val="0"/>
          </w:pPr>
        </w:pPrChange>
      </w:pPr>
      <m:oMathPara>
        <m:oMath>
          <m:r>
            <w:ins w:id="812" w:author="Huang T  Dr (Surrey Business Schl)" w:date="2018-09-25T12:31:00Z">
              <w:del w:id="813" w:author="韬 黄" w:date="2018-09-26T18:00:00Z">
                <w:rPr>
                  <w:rFonts w:ascii="Cambria Math" w:hAnsi="Cambria Math" w:cs="Times New Roman"/>
                  <w:color w:val="C45911" w:themeColor="accent2" w:themeShade="BF"/>
                  <w:sz w:val="22"/>
                  <w:rPrChange w:id="814" w:author="Huang T  Dr (Surrey Business Schl)" w:date="2018-09-25T12:47:00Z">
                    <w:rPr>
                      <w:rFonts w:ascii="Cambria Math" w:hAnsi="Cambria Math" w:cs="Times New Roman"/>
                      <w:color w:val="000000" w:themeColor="text1"/>
                      <w:sz w:val="22"/>
                    </w:rPr>
                  </w:rPrChange>
                </w:rPr>
                <m:t>=</m:t>
              </w:del>
            </w:ins>
          </m:r>
          <m:d>
            <m:dPr>
              <m:ctrlPr>
                <w:ins w:id="815" w:author="Huang T  Dr (Surrey Business Schl)" w:date="2018-09-25T12:31:00Z">
                  <w:del w:id="816" w:author="韬 黄" w:date="2018-09-25T20:12:00Z">
                    <w:rPr>
                      <w:rFonts w:ascii="Cambria Math" w:hAnsi="Cambria Math" w:cs="Times New Roman"/>
                      <w:color w:val="C45911" w:themeColor="accent2" w:themeShade="BF"/>
                      <w:sz w:val="22"/>
                    </w:rPr>
                  </w:del>
                </w:ins>
              </m:ctrlPr>
            </m:dPr>
            <m:e>
              <m:sSub>
                <m:sSubPr>
                  <m:ctrlPr>
                    <w:ins w:id="817" w:author="Huang T  Dr (Surrey Business Schl)" w:date="2018-09-25T12:31:00Z">
                      <w:del w:id="818" w:author="韬 黄" w:date="2018-09-25T20:12:00Z">
                        <w:rPr>
                          <w:rFonts w:ascii="Cambria Math" w:hAnsi="Cambria Math" w:cs="Times New Roman"/>
                          <w:color w:val="C45911" w:themeColor="accent2" w:themeShade="BF"/>
                          <w:sz w:val="22"/>
                        </w:rPr>
                      </w:del>
                    </w:ins>
                  </m:ctrlPr>
                </m:sSubPr>
                <m:e>
                  <m:r>
                    <w:ins w:id="819" w:author="Huang T  Dr (Surrey Business Schl)" w:date="2018-09-25T12:31:00Z">
                      <w:del w:id="820" w:author="韬 黄" w:date="2018-09-25T20:12:00Z">
                        <m:rPr>
                          <m:sty m:val="p"/>
                        </m:rPr>
                        <w:rPr>
                          <w:rFonts w:ascii="Cambria Math" w:hAnsi="Cambria Math" w:cs="Times New Roman"/>
                          <w:color w:val="C45911" w:themeColor="accent2" w:themeShade="BF"/>
                          <w:sz w:val="22"/>
                          <w:rPrChange w:id="821" w:author="Huang T  Dr (Surrey Business Schl)" w:date="2018-09-25T12:47:00Z">
                            <w:rPr>
                              <w:rFonts w:ascii="Cambria Math" w:hAnsi="Cambria Math" w:cs="Times New Roman"/>
                              <w:color w:val="000000" w:themeColor="text1"/>
                              <w:sz w:val="22"/>
                            </w:rPr>
                          </w:rPrChange>
                        </w:rPr>
                        <m:t>β</m:t>
                      </w:del>
                    </w:ins>
                  </m:r>
                </m:e>
                <m:sub>
                  <m:r>
                    <w:ins w:id="822" w:author="Huang T  Dr (Surrey Business Schl)" w:date="2018-09-25T12:31:00Z">
                      <w:del w:id="823" w:author="韬 黄" w:date="2018-09-25T20:12:00Z">
                        <w:rPr>
                          <w:rFonts w:ascii="Cambria Math" w:hAnsi="Cambria Math" w:cs="Times New Roman"/>
                          <w:color w:val="C45911" w:themeColor="accent2" w:themeShade="BF"/>
                          <w:sz w:val="22"/>
                          <w:rPrChange w:id="824" w:author="Huang T  Dr (Surrey Business Schl)" w:date="2018-09-25T12:47:00Z">
                            <w:rPr>
                              <w:rFonts w:ascii="Cambria Math" w:hAnsi="Cambria Math" w:cs="Times New Roman"/>
                              <w:color w:val="000000" w:themeColor="text1"/>
                              <w:sz w:val="22"/>
                            </w:rPr>
                          </w:rPrChange>
                        </w:rPr>
                        <m:t>2</m:t>
                      </w:del>
                    </w:ins>
                  </m:r>
                </m:sub>
              </m:sSub>
              <m:r>
                <w:ins w:id="825" w:author="Huang T  Dr (Surrey Business Schl)" w:date="2018-09-25T12:31:00Z">
                  <w:del w:id="826" w:author="韬 黄" w:date="2018-09-25T20:12:00Z">
                    <m:rPr>
                      <m:sty m:val="p"/>
                    </m:rPr>
                    <w:rPr>
                      <w:rFonts w:ascii="Cambria Math" w:hAnsi="Cambria Math" w:cs="Times New Roman"/>
                      <w:color w:val="C45911" w:themeColor="accent2" w:themeShade="BF"/>
                      <w:sz w:val="22"/>
                      <w:rPrChange w:id="827" w:author="Huang T  Dr (Surrey Business Schl)" w:date="2018-09-25T12:47:00Z">
                        <w:rPr>
                          <w:rFonts w:ascii="Cambria Math" w:hAnsi="Cambria Math" w:cs="Times New Roman"/>
                          <w:color w:val="000000" w:themeColor="text1"/>
                          <w:sz w:val="22"/>
                        </w:rPr>
                      </w:rPrChange>
                    </w:rPr>
                    <m:t>-</m:t>
                  </w:del>
                </w:ins>
              </m:r>
              <m:sSup>
                <m:sSupPr>
                  <m:ctrlPr>
                    <w:ins w:id="828" w:author="Huang T  Dr (Surrey Business Schl)" w:date="2018-09-25T12:31:00Z">
                      <w:del w:id="829" w:author="韬 黄" w:date="2018-09-25T20:12:00Z">
                        <w:rPr>
                          <w:rFonts w:ascii="Cambria Math" w:hAnsi="Cambria Math" w:cs="Times New Roman"/>
                          <w:i/>
                          <w:color w:val="C45911" w:themeColor="accent2" w:themeShade="BF"/>
                          <w:sz w:val="22"/>
                        </w:rPr>
                      </w:del>
                    </w:ins>
                  </m:ctrlPr>
                </m:sSupPr>
                <m:e>
                  <m:r>
                    <w:ins w:id="830" w:author="Huang T  Dr (Surrey Business Schl)" w:date="2018-09-25T12:31:00Z">
                      <w:del w:id="831" w:author="韬 黄" w:date="2018-09-25T20:12:00Z">
                        <w:rPr>
                          <w:rFonts w:ascii="Cambria Math" w:hAnsi="Cambria Math" w:cs="Times New Roman"/>
                          <w:color w:val="C45911" w:themeColor="accent2" w:themeShade="BF"/>
                          <w:sz w:val="22"/>
                          <w:rPrChange w:id="832" w:author="Huang T  Dr (Surrey Business Schl)" w:date="2018-09-25T12:47:00Z">
                            <w:rPr>
                              <w:rFonts w:ascii="Cambria Math" w:hAnsi="Cambria Math" w:cs="Times New Roman"/>
                              <w:color w:val="000000" w:themeColor="text1"/>
                              <w:sz w:val="22"/>
                            </w:rPr>
                          </w:rPrChange>
                        </w:rPr>
                        <m:t>(</m:t>
                      </w:del>
                    </w:ins>
                  </m:r>
                  <m:sSubSup>
                    <m:sSubSupPr>
                      <m:ctrlPr>
                        <w:ins w:id="833" w:author="Huang T  Dr (Surrey Business Schl)" w:date="2018-09-25T12:31:00Z">
                          <w:del w:id="834" w:author="韬 黄" w:date="2018-09-25T20:12:00Z">
                            <w:rPr>
                              <w:rFonts w:ascii="Cambria Math" w:hAnsi="Cambria Math" w:cs="Times New Roman"/>
                              <w:color w:val="C45911" w:themeColor="accent2" w:themeShade="BF"/>
                              <w:sz w:val="22"/>
                            </w:rPr>
                          </w:del>
                        </w:ins>
                      </m:ctrlPr>
                    </m:sSubSupPr>
                    <m:e>
                      <m:r>
                        <w:ins w:id="835" w:author="Huang T  Dr (Surrey Business Schl)" w:date="2018-09-25T12:31:00Z">
                          <w:del w:id="836" w:author="韬 黄" w:date="2018-09-25T20:12:00Z">
                            <m:rPr>
                              <m:sty m:val="p"/>
                            </m:rPr>
                            <w:rPr>
                              <w:rFonts w:ascii="Cambria Math" w:hAnsi="Cambria Math" w:cs="Times New Roman"/>
                              <w:color w:val="C45911" w:themeColor="accent2" w:themeShade="BF"/>
                              <w:sz w:val="22"/>
                              <w:rPrChange w:id="837" w:author="Huang T  Dr (Surrey Business Schl)" w:date="2018-09-25T12:47:00Z">
                                <w:rPr>
                                  <w:rFonts w:ascii="Cambria Math" w:hAnsi="Cambria Math" w:cs="Times New Roman"/>
                                  <w:color w:val="000000" w:themeColor="text1"/>
                                  <w:sz w:val="22"/>
                                </w:rPr>
                              </w:rPrChange>
                            </w:rPr>
                            <m:t>X</m:t>
                          </w:del>
                        </w:ins>
                      </m:r>
                    </m:e>
                    <m:sub>
                      <m:r>
                        <w:ins w:id="838" w:author="Huang T  Dr (Surrey Business Schl)" w:date="2018-09-25T12:31:00Z">
                          <w:del w:id="839" w:author="韬 黄" w:date="2018-09-25T20:12:00Z">
                            <m:rPr>
                              <m:sty m:val="p"/>
                            </m:rPr>
                            <w:rPr>
                              <w:rFonts w:ascii="Cambria Math" w:hAnsi="Cambria Math" w:cs="Times New Roman"/>
                              <w:noProof/>
                              <w:color w:val="C45911" w:themeColor="accent2" w:themeShade="BF"/>
                              <w:sz w:val="22"/>
                              <w:rPrChange w:id="840" w:author="Huang T  Dr (Surrey Business Schl)" w:date="2018-09-25T12:47:00Z">
                                <w:rPr>
                                  <w:rFonts w:ascii="Cambria Math" w:hAnsi="Cambria Math" w:cs="Times New Roman"/>
                                  <w:noProof/>
                                  <w:color w:val="000000" w:themeColor="text1"/>
                                  <w:sz w:val="22"/>
                                </w:rPr>
                              </w:rPrChange>
                            </w:rPr>
                            <m:t>m,</m:t>
                          </w:del>
                        </w:ins>
                      </m:r>
                      <m:r>
                        <w:ins w:id="841" w:author="Huang T  Dr (Surrey Business Schl)" w:date="2018-09-25T12:31:00Z">
                          <w:del w:id="842" w:author="韬 黄" w:date="2018-09-25T20:12:00Z">
                            <w:rPr>
                              <w:rFonts w:ascii="Cambria Math" w:hAnsi="Cambria Math" w:cs="Times New Roman"/>
                              <w:noProof/>
                              <w:color w:val="C45911" w:themeColor="accent2" w:themeShade="BF"/>
                              <w:sz w:val="22"/>
                              <w:rPrChange w:id="843" w:author="Huang T  Dr (Surrey Business Schl)" w:date="2018-09-25T12:47:00Z">
                                <w:rPr>
                                  <w:rFonts w:ascii="Cambria Math" w:hAnsi="Cambria Math" w:cs="Times New Roman"/>
                                  <w:noProof/>
                                  <w:color w:val="000000" w:themeColor="text1"/>
                                  <w:sz w:val="22"/>
                                </w:rPr>
                              </w:rPrChange>
                            </w:rPr>
                            <m:t>T</m:t>
                          </w:del>
                        </w:ins>
                      </m:r>
                    </m:sub>
                    <m:sup>
                      <m:r>
                        <w:ins w:id="844" w:author="Huang T  Dr (Surrey Business Schl)" w:date="2018-09-25T12:31:00Z">
                          <w:del w:id="845" w:author="韬 黄" w:date="2018-09-25T19:46:00Z">
                            <w:rPr>
                              <w:rFonts w:ascii="Cambria Math" w:hAnsi="Cambria Math" w:cs="Times New Roman" w:hint="eastAsia"/>
                              <w:color w:val="C45911" w:themeColor="accent2" w:themeShade="BF"/>
                              <w:sz w:val="22"/>
                              <w:rPrChange w:id="846" w:author="Huang T  Dr (Surrey Business Schl)" w:date="2018-09-25T12:47:00Z">
                                <w:rPr>
                                  <w:rFonts w:ascii="Cambria Math" w:hAnsi="Cambria Math" w:cs="Times New Roman" w:hint="eastAsia"/>
                                  <w:color w:val="000000" w:themeColor="text1"/>
                                  <w:sz w:val="22"/>
                                </w:rPr>
                              </w:rPrChange>
                            </w:rPr>
                            <m:t>'</m:t>
                          </w:del>
                        </w:ins>
                      </m:r>
                    </m:sup>
                  </m:sSubSup>
                  <m:sSub>
                    <m:sSubPr>
                      <m:ctrlPr>
                        <w:ins w:id="847" w:author="Huang T  Dr (Surrey Business Schl)" w:date="2018-09-25T12:31:00Z">
                          <w:del w:id="848" w:author="韬 黄" w:date="2018-09-25T20:12:00Z">
                            <w:rPr>
                              <w:rFonts w:ascii="Cambria Math" w:hAnsi="Cambria Math" w:cs="Times New Roman"/>
                              <w:color w:val="C45911" w:themeColor="accent2" w:themeShade="BF"/>
                              <w:sz w:val="22"/>
                            </w:rPr>
                          </w:del>
                        </w:ins>
                      </m:ctrlPr>
                    </m:sSubPr>
                    <m:e>
                      <m:r>
                        <w:ins w:id="849" w:author="Huang T  Dr (Surrey Business Schl)" w:date="2018-09-25T12:31:00Z">
                          <w:del w:id="850" w:author="韬 黄" w:date="2018-09-25T20:12:00Z">
                            <m:rPr>
                              <m:sty m:val="p"/>
                            </m:rPr>
                            <w:rPr>
                              <w:rFonts w:ascii="Cambria Math" w:hAnsi="Cambria Math" w:cs="Times New Roman"/>
                              <w:color w:val="C45911" w:themeColor="accent2" w:themeShade="BF"/>
                              <w:sz w:val="22"/>
                              <w:rPrChange w:id="851" w:author="Huang T  Dr (Surrey Business Schl)" w:date="2018-09-25T12:47:00Z">
                                <w:rPr>
                                  <w:rFonts w:ascii="Cambria Math" w:hAnsi="Cambria Math" w:cs="Times New Roman"/>
                                  <w:color w:val="000000" w:themeColor="text1"/>
                                  <w:sz w:val="22"/>
                                </w:rPr>
                              </w:rPrChange>
                            </w:rPr>
                            <m:t>X</m:t>
                          </w:del>
                        </w:ins>
                      </m:r>
                    </m:e>
                    <m:sub>
                      <m:r>
                        <w:ins w:id="852" w:author="Huang T  Dr (Surrey Business Schl)" w:date="2018-09-25T12:31:00Z">
                          <w:del w:id="853" w:author="韬 黄" w:date="2018-09-25T20:12:00Z">
                            <m:rPr>
                              <m:sty m:val="p"/>
                            </m:rPr>
                            <w:rPr>
                              <w:rFonts w:ascii="Cambria Math" w:hAnsi="Cambria Math" w:cs="Times New Roman"/>
                              <w:noProof/>
                              <w:color w:val="C45911" w:themeColor="accent2" w:themeShade="BF"/>
                              <w:sz w:val="22"/>
                              <w:rPrChange w:id="854" w:author="Huang T  Dr (Surrey Business Schl)" w:date="2018-09-25T12:47:00Z">
                                <w:rPr>
                                  <w:rFonts w:ascii="Cambria Math" w:hAnsi="Cambria Math" w:cs="Times New Roman"/>
                                  <w:noProof/>
                                  <w:color w:val="000000" w:themeColor="text1"/>
                                  <w:sz w:val="22"/>
                                </w:rPr>
                              </w:rPrChange>
                            </w:rPr>
                            <m:t>m,</m:t>
                          </w:del>
                        </w:ins>
                      </m:r>
                      <m:r>
                        <w:ins w:id="855" w:author="Huang T  Dr (Surrey Business Schl)" w:date="2018-09-25T12:31:00Z">
                          <w:del w:id="856" w:author="韬 黄" w:date="2018-09-25T20:12:00Z">
                            <w:rPr>
                              <w:rFonts w:ascii="Cambria Math" w:hAnsi="Cambria Math" w:cs="Times New Roman"/>
                              <w:noProof/>
                              <w:color w:val="C45911" w:themeColor="accent2" w:themeShade="BF"/>
                              <w:sz w:val="22"/>
                              <w:rPrChange w:id="857" w:author="Huang T  Dr (Surrey Business Schl)" w:date="2018-09-25T12:47:00Z">
                                <w:rPr>
                                  <w:rFonts w:ascii="Cambria Math" w:hAnsi="Cambria Math" w:cs="Times New Roman"/>
                                  <w:noProof/>
                                  <w:color w:val="000000" w:themeColor="text1"/>
                                  <w:sz w:val="22"/>
                                </w:rPr>
                              </w:rPrChange>
                            </w:rPr>
                            <m:t>T</m:t>
                          </w:del>
                        </w:ins>
                      </m:r>
                    </m:sub>
                  </m:sSub>
                  <m:r>
                    <w:ins w:id="858" w:author="Huang T  Dr (Surrey Business Schl)" w:date="2018-09-25T12:31:00Z">
                      <w:del w:id="859" w:author="韬 黄" w:date="2018-09-25T20:12:00Z">
                        <w:rPr>
                          <w:rFonts w:ascii="Cambria Math" w:hAnsi="Cambria Math" w:cs="Times New Roman"/>
                          <w:color w:val="C45911" w:themeColor="accent2" w:themeShade="BF"/>
                          <w:sz w:val="22"/>
                          <w:rPrChange w:id="860" w:author="Huang T  Dr (Surrey Business Schl)" w:date="2018-09-25T12:47:00Z">
                            <w:rPr>
                              <w:rFonts w:ascii="Cambria Math" w:hAnsi="Cambria Math" w:cs="Times New Roman"/>
                              <w:color w:val="000000" w:themeColor="text1"/>
                              <w:sz w:val="22"/>
                            </w:rPr>
                          </w:rPrChange>
                        </w:rPr>
                        <m:t>)</m:t>
                      </w:del>
                    </w:ins>
                  </m:r>
                </m:e>
                <m:sup>
                  <m:r>
                    <w:ins w:id="861" w:author="Huang T  Dr (Surrey Business Schl)" w:date="2018-09-25T12:31:00Z">
                      <w:del w:id="862" w:author="韬 黄" w:date="2018-09-25T20:12:00Z">
                        <w:rPr>
                          <w:rFonts w:ascii="Cambria Math" w:hAnsi="Cambria Math" w:cs="Times New Roman"/>
                          <w:color w:val="C45911" w:themeColor="accent2" w:themeShade="BF"/>
                          <w:sz w:val="22"/>
                          <w:rPrChange w:id="863" w:author="Huang T  Dr (Surrey Business Schl)" w:date="2018-09-25T12:47:00Z">
                            <w:rPr>
                              <w:rFonts w:ascii="Cambria Math" w:hAnsi="Cambria Math" w:cs="Times New Roman"/>
                              <w:color w:val="000000" w:themeColor="text1"/>
                              <w:sz w:val="22"/>
                            </w:rPr>
                          </w:rPrChange>
                        </w:rPr>
                        <m:t>-1</m:t>
                      </w:del>
                    </w:ins>
                  </m:r>
                </m:sup>
              </m:sSup>
              <m:sSubSup>
                <m:sSubSupPr>
                  <m:ctrlPr>
                    <w:ins w:id="864" w:author="Huang T  Dr (Surrey Business Schl)" w:date="2018-09-25T12:31:00Z">
                      <w:del w:id="865" w:author="韬 黄" w:date="2018-09-25T20:12:00Z">
                        <w:rPr>
                          <w:rFonts w:ascii="Cambria Math" w:hAnsi="Cambria Math" w:cs="Times New Roman"/>
                          <w:color w:val="C45911" w:themeColor="accent2" w:themeShade="BF"/>
                          <w:sz w:val="22"/>
                        </w:rPr>
                      </w:del>
                    </w:ins>
                  </m:ctrlPr>
                </m:sSubSupPr>
                <m:e>
                  <m:r>
                    <w:ins w:id="866" w:author="Huang T  Dr (Surrey Business Schl)" w:date="2018-09-25T12:31:00Z">
                      <w:del w:id="867" w:author="韬 黄" w:date="2018-09-25T20:12:00Z">
                        <m:rPr>
                          <m:sty m:val="p"/>
                        </m:rPr>
                        <w:rPr>
                          <w:rFonts w:ascii="Cambria Math" w:hAnsi="Cambria Math" w:cs="Times New Roman"/>
                          <w:color w:val="C45911" w:themeColor="accent2" w:themeShade="BF"/>
                          <w:sz w:val="22"/>
                          <w:rPrChange w:id="868" w:author="Huang T  Dr (Surrey Business Schl)" w:date="2018-09-25T12:47:00Z">
                            <w:rPr>
                              <w:rFonts w:ascii="Cambria Math" w:hAnsi="Cambria Math" w:cs="Times New Roman"/>
                              <w:color w:val="000000" w:themeColor="text1"/>
                              <w:sz w:val="22"/>
                            </w:rPr>
                          </w:rPrChange>
                        </w:rPr>
                        <m:t>X</m:t>
                      </w:del>
                    </w:ins>
                  </m:r>
                </m:e>
                <m:sub>
                  <m:r>
                    <w:ins w:id="869" w:author="Huang T  Dr (Surrey Business Schl)" w:date="2018-09-25T12:31:00Z">
                      <w:del w:id="870" w:author="韬 黄" w:date="2018-09-25T20:12:00Z">
                        <m:rPr>
                          <m:sty m:val="p"/>
                        </m:rPr>
                        <w:rPr>
                          <w:rFonts w:ascii="Cambria Math" w:hAnsi="Cambria Math" w:cs="Times New Roman"/>
                          <w:noProof/>
                          <w:color w:val="C45911" w:themeColor="accent2" w:themeShade="BF"/>
                          <w:sz w:val="22"/>
                          <w:rPrChange w:id="871" w:author="Huang T  Dr (Surrey Business Schl)" w:date="2018-09-25T12:47:00Z">
                            <w:rPr>
                              <w:rFonts w:ascii="Cambria Math" w:hAnsi="Cambria Math" w:cs="Times New Roman"/>
                              <w:noProof/>
                              <w:color w:val="000000" w:themeColor="text1"/>
                              <w:sz w:val="22"/>
                            </w:rPr>
                          </w:rPrChange>
                        </w:rPr>
                        <m:t>m,</m:t>
                      </w:del>
                    </w:ins>
                  </m:r>
                  <m:r>
                    <w:ins w:id="872" w:author="Huang T  Dr (Surrey Business Schl)" w:date="2018-09-25T12:31:00Z">
                      <w:del w:id="873" w:author="韬 黄" w:date="2018-09-25T20:12:00Z">
                        <w:rPr>
                          <w:rFonts w:ascii="Cambria Math" w:hAnsi="Cambria Math" w:cs="Times New Roman"/>
                          <w:noProof/>
                          <w:color w:val="C45911" w:themeColor="accent2" w:themeShade="BF"/>
                          <w:sz w:val="22"/>
                          <w:rPrChange w:id="874" w:author="Huang T  Dr (Surrey Business Schl)" w:date="2018-09-25T12:47:00Z">
                            <w:rPr>
                              <w:rFonts w:ascii="Cambria Math" w:hAnsi="Cambria Math" w:cs="Times New Roman"/>
                              <w:noProof/>
                              <w:color w:val="000000" w:themeColor="text1"/>
                              <w:sz w:val="22"/>
                            </w:rPr>
                          </w:rPrChange>
                        </w:rPr>
                        <m:t>T</m:t>
                      </w:del>
                    </w:ins>
                  </m:r>
                </m:sub>
                <m:sup>
                  <m:r>
                    <w:ins w:id="875" w:author="Huang T  Dr (Surrey Business Schl)" w:date="2018-09-25T12:31:00Z">
                      <w:del w:id="876" w:author="韬 黄" w:date="2018-09-25T19:46:00Z">
                        <m:rPr>
                          <m:sty m:val="p"/>
                        </m:rPr>
                        <w:rPr>
                          <w:rFonts w:ascii="Cambria Math" w:hAnsi="Cambria Math" w:cs="Times New Roman" w:hint="eastAsia"/>
                          <w:color w:val="C45911" w:themeColor="accent2" w:themeShade="BF"/>
                          <w:sz w:val="22"/>
                          <w:rPrChange w:id="877" w:author="Huang T  Dr (Surrey Business Schl)" w:date="2018-09-25T12:47:00Z">
                            <w:rPr>
                              <w:rFonts w:ascii="Cambria Math" w:hAnsi="Cambria Math" w:cs="Times New Roman" w:hint="eastAsia"/>
                              <w:color w:val="000000" w:themeColor="text1"/>
                              <w:sz w:val="22"/>
                            </w:rPr>
                          </w:rPrChange>
                        </w:rPr>
                        <m:t>'</m:t>
                      </w:del>
                    </w:ins>
                  </m:r>
                </m:sup>
              </m:sSubSup>
              <m:sSub>
                <m:sSubPr>
                  <m:ctrlPr>
                    <w:ins w:id="878" w:author="Huang T  Dr (Surrey Business Schl)" w:date="2018-09-25T12:31:00Z">
                      <w:del w:id="879" w:author="韬 黄" w:date="2018-09-25T20:12:00Z">
                        <w:rPr>
                          <w:rFonts w:ascii="Cambria Math" w:hAnsi="Cambria Math" w:cs="Times New Roman"/>
                          <w:color w:val="C45911" w:themeColor="accent2" w:themeShade="BF"/>
                          <w:sz w:val="22"/>
                        </w:rPr>
                      </w:del>
                    </w:ins>
                  </m:ctrlPr>
                </m:sSubPr>
                <m:e>
                  <m:r>
                    <w:ins w:id="880" w:author="Huang T  Dr (Surrey Business Schl)" w:date="2018-09-25T12:31:00Z">
                      <w:del w:id="881" w:author="韬 黄" w:date="2018-09-25T20:12:00Z">
                        <m:rPr>
                          <m:sty m:val="p"/>
                        </m:rPr>
                        <w:rPr>
                          <w:rFonts w:ascii="Cambria Math" w:hAnsi="Cambria Math" w:cs="Times New Roman"/>
                          <w:color w:val="C45911" w:themeColor="accent2" w:themeShade="BF"/>
                          <w:sz w:val="22"/>
                          <w:rPrChange w:id="882" w:author="Huang T  Dr (Surrey Business Schl)" w:date="2018-09-25T12:47:00Z">
                            <w:rPr>
                              <w:rFonts w:ascii="Cambria Math" w:hAnsi="Cambria Math" w:cs="Times New Roman"/>
                              <w:color w:val="000000" w:themeColor="text1"/>
                              <w:sz w:val="22"/>
                            </w:rPr>
                          </w:rPrChange>
                        </w:rPr>
                        <m:t>Y</m:t>
                      </w:del>
                    </w:ins>
                  </m:r>
                </m:e>
                <m:sub>
                  <m:r>
                    <w:ins w:id="883" w:author="Huang T  Dr (Surrey Business Schl)" w:date="2018-09-25T12:31:00Z">
                      <w:del w:id="884" w:author="韬 黄" w:date="2018-09-25T20:12:00Z">
                        <m:rPr>
                          <m:sty m:val="p"/>
                        </m:rPr>
                        <w:rPr>
                          <w:rFonts w:ascii="Cambria Math" w:hAnsi="Cambria Math" w:cs="Times New Roman"/>
                          <w:noProof/>
                          <w:color w:val="C45911" w:themeColor="accent2" w:themeShade="BF"/>
                          <w:sz w:val="22"/>
                          <w:rPrChange w:id="885" w:author="Huang T  Dr (Surrey Business Schl)" w:date="2018-09-25T12:47:00Z">
                            <w:rPr>
                              <w:rFonts w:ascii="Cambria Math" w:hAnsi="Cambria Math" w:cs="Times New Roman"/>
                              <w:noProof/>
                              <w:color w:val="000000" w:themeColor="text1"/>
                              <w:sz w:val="22"/>
                            </w:rPr>
                          </w:rPrChange>
                        </w:rPr>
                        <m:t>m,</m:t>
                      </w:del>
                    </w:ins>
                  </m:r>
                  <m:r>
                    <w:ins w:id="886" w:author="Huang T  Dr (Surrey Business Schl)" w:date="2018-09-25T12:31:00Z">
                      <w:del w:id="887" w:author="韬 黄" w:date="2018-09-25T20:12:00Z">
                        <w:rPr>
                          <w:rFonts w:ascii="Cambria Math" w:hAnsi="Cambria Math" w:cs="Times New Roman"/>
                          <w:noProof/>
                          <w:color w:val="C45911" w:themeColor="accent2" w:themeShade="BF"/>
                          <w:sz w:val="22"/>
                          <w:rPrChange w:id="888" w:author="Huang T  Dr (Surrey Business Schl)" w:date="2018-09-25T12:47:00Z">
                            <w:rPr>
                              <w:rFonts w:ascii="Cambria Math" w:hAnsi="Cambria Math" w:cs="Times New Roman"/>
                              <w:noProof/>
                              <w:color w:val="000000" w:themeColor="text1"/>
                              <w:sz w:val="22"/>
                            </w:rPr>
                          </w:rPrChange>
                        </w:rPr>
                        <m:t>T</m:t>
                      </w:del>
                    </w:ins>
                  </m:r>
                </m:sub>
              </m:sSub>
            </m:e>
          </m:d>
          <m:r>
            <w:ins w:id="889" w:author="Huang T  Dr (Surrey Business Schl)" w:date="2018-09-25T12:31:00Z">
              <w:del w:id="890" w:author="韬 黄" w:date="2018-09-25T19:46:00Z">
                <w:rPr>
                  <w:rFonts w:ascii="Cambria Math" w:hAnsi="Cambria Math" w:cs="Times New Roman" w:hint="eastAsia"/>
                  <w:color w:val="C45911" w:themeColor="accent2" w:themeShade="BF"/>
                  <w:sz w:val="22"/>
                  <w:rPrChange w:id="891" w:author="Huang T  Dr (Surrey Business Schl)" w:date="2018-09-25T12:47:00Z">
                    <w:rPr>
                      <w:rFonts w:ascii="Cambria Math" w:hAnsi="Cambria Math" w:cs="Times New Roman" w:hint="eastAsia"/>
                      <w:color w:val="000000" w:themeColor="text1"/>
                      <w:sz w:val="22"/>
                    </w:rPr>
                  </w:rPrChange>
                </w:rPr>
                <m:t>'</m:t>
              </w:del>
            </w:ins>
          </m:r>
          <m:sSub>
            <m:sSubPr>
              <m:ctrlPr>
                <w:ins w:id="892" w:author="Huang T  Dr (Surrey Business Schl)" w:date="2018-09-25T12:31:00Z">
                  <w:del w:id="893" w:author="韬 黄" w:date="2018-09-26T18:00:00Z">
                    <w:rPr>
                      <w:rFonts w:ascii="Cambria Math" w:hAnsi="Cambria Math" w:cs="Times New Roman"/>
                      <w:color w:val="C45911" w:themeColor="accent2" w:themeShade="BF"/>
                      <w:sz w:val="22"/>
                    </w:rPr>
                  </w:del>
                </w:ins>
              </m:ctrlPr>
            </m:sSubPr>
            <m:e>
              <m:r>
                <w:ins w:id="894" w:author="Huang T  Dr (Surrey Business Schl)" w:date="2018-09-25T12:31:00Z">
                  <w:del w:id="895" w:author="韬 黄" w:date="2018-09-26T18:00:00Z">
                    <w:rPr>
                      <w:rFonts w:ascii="Cambria Math" w:hAnsi="Cambria Math" w:cs="Times New Roman"/>
                      <w:color w:val="C45911" w:themeColor="accent2" w:themeShade="BF"/>
                      <w:sz w:val="22"/>
                      <w:rPrChange w:id="896" w:author="Huang T  Dr (Surrey Business Schl)" w:date="2018-09-25T12:47:00Z">
                        <w:rPr>
                          <w:rFonts w:ascii="Cambria Math" w:hAnsi="Cambria Math" w:cs="Times New Roman"/>
                          <w:color w:val="000000" w:themeColor="text1"/>
                          <w:sz w:val="22"/>
                        </w:rPr>
                      </w:rPrChange>
                    </w:rPr>
                    <m:t>x</m:t>
                  </w:del>
                </w:ins>
              </m:r>
            </m:e>
            <m:sub>
              <m:r>
                <w:ins w:id="897" w:author="Huang T  Dr (Surrey Business Schl)" w:date="2018-09-25T12:31:00Z">
                  <w:del w:id="898" w:author="韬 黄" w:date="2018-09-26T18:00:00Z">
                    <w:rPr>
                      <w:rFonts w:ascii="Cambria Math" w:hAnsi="Cambria Math" w:cs="Times New Roman"/>
                      <w:color w:val="C45911" w:themeColor="accent2" w:themeShade="BF"/>
                      <w:sz w:val="22"/>
                      <w:rPrChange w:id="899" w:author="Huang T  Dr (Surrey Business Schl)" w:date="2018-09-25T12:47:00Z">
                        <w:rPr>
                          <w:rFonts w:ascii="Cambria Math" w:hAnsi="Cambria Math" w:cs="Times New Roman"/>
                          <w:color w:val="000000" w:themeColor="text1"/>
                          <w:sz w:val="22"/>
                        </w:rPr>
                      </w:rPrChange>
                    </w:rPr>
                    <m:t>T</m:t>
                  </w:del>
                </w:ins>
              </m:r>
              <m:r>
                <w:ins w:id="900" w:author="Huang T  Dr (Surrey Business Schl)" w:date="2018-09-25T12:31:00Z">
                  <w:del w:id="901" w:author="韬 黄" w:date="2018-09-26T18:00:00Z">
                    <m:rPr>
                      <m:sty m:val="p"/>
                    </m:rPr>
                    <w:rPr>
                      <w:rFonts w:ascii="Cambria Math" w:hAnsi="Cambria Math" w:cs="Times New Roman"/>
                      <w:color w:val="C45911" w:themeColor="accent2" w:themeShade="BF"/>
                      <w:sz w:val="22"/>
                      <w:rPrChange w:id="902" w:author="Huang T  Dr (Surrey Business Schl)" w:date="2018-09-25T12:47:00Z">
                        <w:rPr>
                          <w:rFonts w:ascii="Cambria Math" w:hAnsi="Cambria Math" w:cs="Times New Roman"/>
                          <w:color w:val="000000" w:themeColor="text1"/>
                          <w:sz w:val="22"/>
                        </w:rPr>
                      </w:rPrChange>
                    </w:rPr>
                    <m:t>+h</m:t>
                  </w:del>
                </w:ins>
              </m:r>
            </m:sub>
          </m:sSub>
          <m:r>
            <w:ins w:id="903" w:author="Huang T  Dr (Surrey Business Schl)" w:date="2018-09-25T12:31:00Z">
              <w:del w:id="904" w:author="韬 黄" w:date="2018-09-26T18:00:00Z">
                <m:rPr>
                  <m:sty m:val="p"/>
                </m:rPr>
                <w:rPr>
                  <w:rFonts w:ascii="Cambria Math" w:hAnsi="Cambria Math" w:cs="Times New Roman"/>
                  <w:color w:val="C45911" w:themeColor="accent2" w:themeShade="BF"/>
                  <w:sz w:val="22"/>
                  <w:rPrChange w:id="905" w:author="Huang T  Dr (Surrey Business Schl)" w:date="2018-09-25T12:47:00Z">
                    <w:rPr>
                      <w:rFonts w:ascii="Cambria Math" w:hAnsi="Cambria Math" w:cs="Times New Roman"/>
                      <w:color w:val="000000" w:themeColor="text1"/>
                      <w:sz w:val="22"/>
                    </w:rPr>
                  </w:rPrChange>
                </w:rPr>
                <m:t>+</m:t>
              </w:del>
            </w:ins>
          </m:r>
          <m:sSub>
            <m:sSubPr>
              <m:ctrlPr>
                <w:ins w:id="906" w:author="Huang T  Dr (Surrey Business Schl)" w:date="2018-09-25T12:31:00Z">
                  <w:del w:id="907" w:author="韬 黄" w:date="2018-09-26T18:00:00Z">
                    <w:rPr>
                      <w:rFonts w:ascii="Cambria Math" w:hAnsi="Cambria Math" w:cs="Times New Roman"/>
                      <w:color w:val="C45911" w:themeColor="accent2" w:themeShade="BF"/>
                      <w:sz w:val="22"/>
                    </w:rPr>
                  </w:del>
                </w:ins>
              </m:ctrlPr>
            </m:sSubPr>
            <m:e>
              <m:r>
                <w:ins w:id="908" w:author="Huang T  Dr (Surrey Business Schl)" w:date="2018-09-25T12:31:00Z">
                  <w:del w:id="909" w:author="韬 黄" w:date="2018-09-26T18:00:00Z">
                    <w:rPr>
                      <w:rFonts w:ascii="Cambria Math" w:hAnsi="Cambria Math" w:cs="Times New Roman"/>
                      <w:color w:val="C45911" w:themeColor="accent2" w:themeShade="BF"/>
                      <w:sz w:val="22"/>
                      <w:rPrChange w:id="910" w:author="Huang T  Dr (Surrey Business Schl)" w:date="2018-09-25T12:47:00Z">
                        <w:rPr>
                          <w:rFonts w:ascii="Cambria Math" w:hAnsi="Cambria Math" w:cs="Times New Roman"/>
                          <w:color w:val="000000" w:themeColor="text1"/>
                          <w:sz w:val="22"/>
                        </w:rPr>
                      </w:rPrChange>
                    </w:rPr>
                    <m:t>u</m:t>
                  </w:del>
                </w:ins>
              </m:r>
            </m:e>
            <m:sub>
              <m:r>
                <w:ins w:id="911" w:author="Huang T  Dr (Surrey Business Schl)" w:date="2018-09-25T12:31:00Z">
                  <w:del w:id="912" w:author="韬 黄" w:date="2018-09-26T18:00:00Z">
                    <w:rPr>
                      <w:rFonts w:ascii="Cambria Math" w:hAnsi="Cambria Math" w:cs="Times New Roman"/>
                      <w:color w:val="C45911" w:themeColor="accent2" w:themeShade="BF"/>
                      <w:sz w:val="22"/>
                      <w:rPrChange w:id="913" w:author="Huang T  Dr (Surrey Business Schl)" w:date="2018-09-25T12:47:00Z">
                        <w:rPr>
                          <w:rFonts w:ascii="Cambria Math" w:hAnsi="Cambria Math" w:cs="Times New Roman"/>
                          <w:color w:val="000000" w:themeColor="text1"/>
                          <w:sz w:val="22"/>
                        </w:rPr>
                      </w:rPrChange>
                    </w:rPr>
                    <m:t>T</m:t>
                  </w:del>
                </w:ins>
              </m:r>
              <m:r>
                <w:ins w:id="914" w:author="Huang T  Dr (Surrey Business Schl)" w:date="2018-09-25T12:31:00Z">
                  <w:del w:id="915" w:author="韬 黄" w:date="2018-09-26T18:00:00Z">
                    <m:rPr>
                      <m:sty m:val="p"/>
                    </m:rPr>
                    <w:rPr>
                      <w:rFonts w:ascii="Cambria Math" w:hAnsi="Cambria Math" w:cs="Times New Roman"/>
                      <w:color w:val="C45911" w:themeColor="accent2" w:themeShade="BF"/>
                      <w:sz w:val="22"/>
                      <w:rPrChange w:id="916" w:author="Huang T  Dr (Surrey Business Schl)" w:date="2018-09-25T12:47:00Z">
                        <w:rPr>
                          <w:rFonts w:ascii="Cambria Math" w:hAnsi="Cambria Math" w:cs="Times New Roman"/>
                          <w:color w:val="000000" w:themeColor="text1"/>
                          <w:sz w:val="22"/>
                        </w:rPr>
                      </w:rPrChange>
                    </w:rPr>
                    <m:t>+h</m:t>
                  </w:del>
                </w:ins>
              </m:r>
            </m:sub>
          </m:sSub>
        </m:oMath>
      </m:oMathPara>
    </w:p>
    <w:p w14:paraId="40DE70F1" w14:textId="6624EA19" w:rsidR="002F2257" w:rsidRPr="00B5013C" w:rsidRDefault="002F2257" w:rsidP="003A2C45">
      <w:pPr>
        <w:shd w:val="clear" w:color="auto" w:fill="FFFFFF" w:themeFill="background1"/>
        <w:spacing w:after="0" w:line="360" w:lineRule="auto"/>
        <w:outlineLvl w:val="0"/>
        <w:rPr>
          <w:ins w:id="917" w:author="Huang T  Dr (Surrey Business Schl)" w:date="2018-09-25T12:31:00Z"/>
          <w:rFonts w:cs="Times New Roman"/>
          <w:color w:val="C45911" w:themeColor="accent2" w:themeShade="BF"/>
          <w:sz w:val="22"/>
          <w:rPrChange w:id="918" w:author="Huang T  Dr (Surrey Business Schl)" w:date="2018-09-25T12:47:00Z">
            <w:rPr>
              <w:ins w:id="919" w:author="Huang T  Dr (Surrey Business Schl)" w:date="2018-09-25T12:31:00Z"/>
              <w:rFonts w:cs="Times New Roman"/>
              <w:color w:val="000000" w:themeColor="text1"/>
              <w:sz w:val="22"/>
            </w:rPr>
          </w:rPrChange>
        </w:rPr>
      </w:pPr>
      <m:oMathPara>
        <m:oMath>
          <m:r>
            <w:ins w:id="920" w:author="韬 黄" w:date="2018-09-25T20:12:00Z">
              <w:rPr>
                <w:rFonts w:ascii="Cambria Math" w:hAnsi="Cambria Math" w:cs="Times New Roman"/>
                <w:color w:val="C45911" w:themeColor="accent2" w:themeShade="BF"/>
                <w:sz w:val="22"/>
              </w:rPr>
              <m:t>=</m:t>
            </w:ins>
          </m:r>
          <m:d>
            <m:dPr>
              <m:ctrlPr>
                <w:ins w:id="921" w:author="韬 黄" w:date="2018-09-25T20:15:00Z">
                  <w:rPr>
                    <w:rFonts w:ascii="Cambria Math" w:hAnsi="Cambria Math" w:cs="Times New Roman"/>
                    <w:color w:val="C45911" w:themeColor="accent2" w:themeShade="BF"/>
                    <w:sz w:val="22"/>
                  </w:rPr>
                </w:ins>
              </m:ctrlPr>
            </m:dPr>
            <m:e>
              <m:sSubSup>
                <m:sSubSupPr>
                  <m:ctrlPr>
                    <w:ins w:id="922" w:author="韬 黄" w:date="2018-09-25T20:15:00Z">
                      <w:rPr>
                        <w:rFonts w:ascii="Cambria Math" w:hAnsi="Cambria Math" w:cs="Times New Roman"/>
                        <w:color w:val="C45911" w:themeColor="accent2" w:themeShade="BF"/>
                        <w:sz w:val="22"/>
                        <w:rPrChange w:id="923" w:author="韬 黄" w:date="2018-10-16T17:04:00Z">
                          <w:rPr>
                            <w:rFonts w:ascii="Cambria Math" w:hAnsi="Cambria Math" w:cs="Times New Roman"/>
                            <w:i/>
                            <w:color w:val="C45911" w:themeColor="accent2" w:themeShade="BF"/>
                            <w:sz w:val="22"/>
                          </w:rPr>
                        </w:rPrChange>
                      </w:rPr>
                    </w:ins>
                  </m:ctrlPr>
                </m:sSubSupPr>
                <m:e>
                  <m:r>
                    <w:ins w:id="924" w:author="韬 黄" w:date="2018-09-25T20:15:00Z">
                      <m:rPr>
                        <m:sty m:val="p"/>
                      </m:rPr>
                      <w:rPr>
                        <w:rFonts w:ascii="Cambria Math" w:hAnsi="Cambria Math" w:cs="Times New Roman"/>
                        <w:color w:val="C45911" w:themeColor="accent2" w:themeShade="BF"/>
                        <w:sz w:val="22"/>
                        <w:rPrChange w:id="925" w:author="韬 黄" w:date="2018-10-16T17:04:00Z">
                          <w:rPr>
                            <w:rFonts w:ascii="Cambria Math" w:hAnsi="Cambria Math" w:cs="Times New Roman"/>
                            <w:color w:val="C45911" w:themeColor="accent2" w:themeShade="BF"/>
                            <w:sz w:val="22"/>
                          </w:rPr>
                        </w:rPrChange>
                      </w:rPr>
                      <m:t>β</m:t>
                    </w:ins>
                  </m:r>
                </m:e>
                <m:sub>
                  <m:r>
                    <w:ins w:id="926" w:author="韬 黄" w:date="2018-09-25T20:15:00Z">
                      <m:rPr>
                        <m:sty m:val="p"/>
                      </m:rPr>
                      <w:rPr>
                        <w:rFonts w:ascii="Cambria Math" w:hAnsi="Cambria Math" w:cs="Times New Roman"/>
                        <w:color w:val="C45911" w:themeColor="accent2" w:themeShade="BF"/>
                        <w:sz w:val="22"/>
                        <w:rPrChange w:id="927" w:author="韬 黄" w:date="2018-10-16T17:04:00Z">
                          <w:rPr>
                            <w:rFonts w:ascii="Cambria Math" w:hAnsi="Cambria Math" w:cs="Times New Roman"/>
                            <w:color w:val="C45911" w:themeColor="accent2" w:themeShade="BF"/>
                            <w:sz w:val="22"/>
                          </w:rPr>
                        </w:rPrChange>
                      </w:rPr>
                      <m:t>2</m:t>
                    </w:ins>
                  </m:r>
                </m:sub>
                <m:sup>
                  <m:r>
                    <w:ins w:id="928" w:author="韬 黄" w:date="2018-09-25T20:15:00Z">
                      <m:rPr>
                        <m:sty m:val="p"/>
                      </m:rPr>
                      <w:rPr>
                        <w:rFonts w:ascii="Cambria Math" w:hAnsi="Cambria Math" w:cs="Times New Roman"/>
                        <w:color w:val="C45911" w:themeColor="accent2" w:themeShade="BF"/>
                        <w:sz w:val="22"/>
                        <w:rPrChange w:id="929" w:author="韬 黄" w:date="2018-10-16T17:04:00Z">
                          <w:rPr>
                            <w:rFonts w:ascii="Cambria Math" w:hAnsi="Cambria Math" w:cs="Times New Roman"/>
                            <w:color w:val="C45911" w:themeColor="accent2" w:themeShade="BF"/>
                            <w:sz w:val="22"/>
                          </w:rPr>
                        </w:rPrChange>
                      </w:rPr>
                      <m:t>'</m:t>
                    </w:ins>
                  </m:r>
                </m:sup>
              </m:sSubSup>
              <m:r>
                <w:ins w:id="930" w:author="韬 黄" w:date="2018-09-25T20:15:00Z">
                  <m:rPr>
                    <m:sty m:val="p"/>
                  </m:rPr>
                  <w:rPr>
                    <w:rFonts w:ascii="Cambria Math" w:hAnsi="Cambria Math" w:cs="Times New Roman"/>
                    <w:color w:val="C45911" w:themeColor="accent2" w:themeShade="BF"/>
                    <w:sz w:val="22"/>
                  </w:rPr>
                  <m:t>-</m:t>
                </w:ins>
              </m:r>
              <m:sSub>
                <m:sSubPr>
                  <m:ctrlPr>
                    <w:ins w:id="931" w:author="韬 黄" w:date="2018-09-25T20:15:00Z">
                      <w:rPr>
                        <w:rFonts w:ascii="Cambria Math" w:hAnsi="Cambria Math" w:cs="Times New Roman"/>
                        <w:color w:val="C45911" w:themeColor="accent2" w:themeShade="BF"/>
                        <w:sz w:val="22"/>
                      </w:rPr>
                    </w:ins>
                  </m:ctrlPr>
                </m:sSubPr>
                <m:e>
                  <m:sSubSup>
                    <m:sSubSupPr>
                      <m:ctrlPr>
                        <w:ins w:id="932" w:author="韬 黄" w:date="2018-09-25T20:15:00Z">
                          <w:rPr>
                            <w:rFonts w:ascii="Cambria Math" w:hAnsi="Cambria Math" w:cs="Times New Roman"/>
                            <w:color w:val="C45911" w:themeColor="accent2" w:themeShade="BF"/>
                            <w:sz w:val="22"/>
                          </w:rPr>
                        </w:ins>
                      </m:ctrlPr>
                    </m:sSubSupPr>
                    <m:e>
                      <m:r>
                        <w:ins w:id="933" w:author="韬 黄" w:date="2018-09-25T20:15:00Z">
                          <m:rPr>
                            <m:sty m:val="p"/>
                          </m:rPr>
                          <w:rPr>
                            <w:rFonts w:ascii="Cambria Math" w:hAnsi="Cambria Math" w:cs="Times New Roman"/>
                            <w:color w:val="C45911" w:themeColor="accent2" w:themeShade="BF"/>
                            <w:sz w:val="22"/>
                          </w:rPr>
                          <m:t>Y</m:t>
                        </w:ins>
                      </m:r>
                    </m:e>
                    <m:sub>
                      <m:r>
                        <w:ins w:id="934" w:author="韬 黄" w:date="2018-09-25T20:15:00Z">
                          <m:rPr>
                            <m:sty m:val="p"/>
                          </m:rPr>
                          <w:rPr>
                            <w:rFonts w:ascii="Cambria Math" w:hAnsi="Cambria Math" w:cs="Times New Roman"/>
                            <w:noProof/>
                            <w:color w:val="C45911" w:themeColor="accent2" w:themeShade="BF"/>
                            <w:sz w:val="22"/>
                          </w:rPr>
                          <m:t>m,</m:t>
                        </w:ins>
                      </m:r>
                      <m:r>
                        <w:ins w:id="935" w:author="韬 黄" w:date="2018-09-25T20:15:00Z">
                          <w:rPr>
                            <w:rFonts w:ascii="Cambria Math" w:hAnsi="Cambria Math" w:cs="Times New Roman"/>
                            <w:noProof/>
                            <w:color w:val="C45911" w:themeColor="accent2" w:themeShade="BF"/>
                            <w:sz w:val="22"/>
                          </w:rPr>
                          <m:t>T</m:t>
                        </w:ins>
                      </m:r>
                    </m:sub>
                    <m:sup>
                      <m:r>
                        <w:ins w:id="936" w:author="韬 黄" w:date="2018-09-25T20:15:00Z">
                          <m:rPr>
                            <m:sty m:val="p"/>
                          </m:rPr>
                          <w:rPr>
                            <w:rFonts w:ascii="Cambria Math" w:hAnsi="Cambria Math" w:cs="Times New Roman"/>
                            <w:color w:val="C45911" w:themeColor="accent2" w:themeShade="BF"/>
                            <w:sz w:val="22"/>
                          </w:rPr>
                          <m:t>'</m:t>
                        </w:ins>
                      </m:r>
                    </m:sup>
                  </m:sSubSup>
                  <m:r>
                    <w:ins w:id="937" w:author="韬 黄" w:date="2018-09-25T20:15:00Z">
                      <m:rPr>
                        <m:sty m:val="p"/>
                      </m:rPr>
                      <w:rPr>
                        <w:rFonts w:ascii="Cambria Math" w:hAnsi="Cambria Math" w:cs="Times New Roman"/>
                        <w:color w:val="C45911" w:themeColor="accent2" w:themeShade="BF"/>
                        <w:sz w:val="22"/>
                      </w:rPr>
                      <m:t>X</m:t>
                    </w:ins>
                  </m:r>
                </m:e>
                <m:sub>
                  <m:r>
                    <w:ins w:id="938" w:author="韬 黄" w:date="2018-09-25T20:15:00Z">
                      <m:rPr>
                        <m:sty m:val="p"/>
                      </m:rPr>
                      <w:rPr>
                        <w:rFonts w:ascii="Cambria Math" w:hAnsi="Cambria Math" w:cs="Times New Roman"/>
                        <w:noProof/>
                        <w:color w:val="C45911" w:themeColor="accent2" w:themeShade="BF"/>
                        <w:sz w:val="22"/>
                      </w:rPr>
                      <m:t>m,</m:t>
                    </w:ins>
                  </m:r>
                  <m:r>
                    <w:ins w:id="939" w:author="韬 黄" w:date="2018-09-25T20:15:00Z">
                      <w:rPr>
                        <w:rFonts w:ascii="Cambria Math" w:hAnsi="Cambria Math" w:cs="Times New Roman"/>
                        <w:noProof/>
                        <w:color w:val="C45911" w:themeColor="accent2" w:themeShade="BF"/>
                        <w:sz w:val="22"/>
                      </w:rPr>
                      <m:t>T</m:t>
                    </w:ins>
                  </m:r>
                </m:sub>
              </m:sSub>
              <m:sSup>
                <m:sSupPr>
                  <m:ctrlPr>
                    <w:ins w:id="940" w:author="韬 黄" w:date="2018-09-25T20:15:00Z">
                      <w:rPr>
                        <w:rFonts w:ascii="Cambria Math" w:hAnsi="Cambria Math" w:cs="Times New Roman"/>
                        <w:i/>
                        <w:color w:val="C45911" w:themeColor="accent2" w:themeShade="BF"/>
                        <w:sz w:val="22"/>
                      </w:rPr>
                    </w:ins>
                  </m:ctrlPr>
                </m:sSupPr>
                <m:e>
                  <m:r>
                    <w:ins w:id="941" w:author="韬 黄" w:date="2018-09-25T20:15:00Z">
                      <w:rPr>
                        <w:rFonts w:ascii="Cambria Math" w:hAnsi="Cambria Math" w:cs="Times New Roman"/>
                        <w:color w:val="C45911" w:themeColor="accent2" w:themeShade="BF"/>
                        <w:sz w:val="22"/>
                      </w:rPr>
                      <m:t>(</m:t>
                    </w:ins>
                  </m:r>
                  <m:sSubSup>
                    <m:sSubSupPr>
                      <m:ctrlPr>
                        <w:ins w:id="942" w:author="韬 黄" w:date="2018-09-25T20:15:00Z">
                          <w:rPr>
                            <w:rFonts w:ascii="Cambria Math" w:hAnsi="Cambria Math" w:cs="Times New Roman"/>
                            <w:color w:val="C45911" w:themeColor="accent2" w:themeShade="BF"/>
                            <w:sz w:val="22"/>
                          </w:rPr>
                        </w:ins>
                      </m:ctrlPr>
                    </m:sSubSupPr>
                    <m:e>
                      <m:r>
                        <w:ins w:id="943" w:author="韬 黄" w:date="2018-09-25T20:15:00Z">
                          <m:rPr>
                            <m:sty m:val="p"/>
                          </m:rPr>
                          <w:rPr>
                            <w:rFonts w:ascii="Cambria Math" w:hAnsi="Cambria Math" w:cs="Times New Roman"/>
                            <w:color w:val="C45911" w:themeColor="accent2" w:themeShade="BF"/>
                            <w:sz w:val="22"/>
                          </w:rPr>
                          <m:t>X</m:t>
                        </w:ins>
                      </m:r>
                    </m:e>
                    <m:sub>
                      <m:r>
                        <w:ins w:id="944" w:author="韬 黄" w:date="2018-09-25T20:15:00Z">
                          <m:rPr>
                            <m:sty m:val="p"/>
                          </m:rPr>
                          <w:rPr>
                            <w:rFonts w:ascii="Cambria Math" w:hAnsi="Cambria Math" w:cs="Times New Roman"/>
                            <w:noProof/>
                            <w:color w:val="C45911" w:themeColor="accent2" w:themeShade="BF"/>
                            <w:sz w:val="22"/>
                          </w:rPr>
                          <m:t>m,</m:t>
                        </w:ins>
                      </m:r>
                      <m:r>
                        <w:ins w:id="945" w:author="韬 黄" w:date="2018-09-25T20:15:00Z">
                          <w:rPr>
                            <w:rFonts w:ascii="Cambria Math" w:hAnsi="Cambria Math" w:cs="Times New Roman"/>
                            <w:noProof/>
                            <w:color w:val="C45911" w:themeColor="accent2" w:themeShade="BF"/>
                            <w:sz w:val="22"/>
                          </w:rPr>
                          <m:t>T</m:t>
                        </w:ins>
                      </m:r>
                    </m:sub>
                    <m:sup>
                      <m:r>
                        <w:ins w:id="946" w:author="韬 黄" w:date="2018-09-25T20:15:00Z">
                          <w:rPr>
                            <w:rFonts w:ascii="Cambria Math" w:hAnsi="Cambria Math" w:cs="Times New Roman"/>
                            <w:color w:val="C45911" w:themeColor="accent2" w:themeShade="BF"/>
                            <w:sz w:val="22"/>
                          </w:rPr>
                          <m:t>'</m:t>
                        </w:ins>
                      </m:r>
                    </m:sup>
                  </m:sSubSup>
                  <m:sSub>
                    <m:sSubPr>
                      <m:ctrlPr>
                        <w:ins w:id="947" w:author="韬 黄" w:date="2018-09-25T20:15:00Z">
                          <w:rPr>
                            <w:rFonts w:ascii="Cambria Math" w:hAnsi="Cambria Math" w:cs="Times New Roman"/>
                            <w:color w:val="C45911" w:themeColor="accent2" w:themeShade="BF"/>
                            <w:sz w:val="22"/>
                          </w:rPr>
                        </w:ins>
                      </m:ctrlPr>
                    </m:sSubPr>
                    <m:e>
                      <m:r>
                        <w:ins w:id="948" w:author="韬 黄" w:date="2018-09-25T20:15:00Z">
                          <m:rPr>
                            <m:sty m:val="p"/>
                          </m:rPr>
                          <w:rPr>
                            <w:rFonts w:ascii="Cambria Math" w:hAnsi="Cambria Math" w:cs="Times New Roman"/>
                            <w:color w:val="C45911" w:themeColor="accent2" w:themeShade="BF"/>
                            <w:sz w:val="22"/>
                          </w:rPr>
                          <m:t>X</m:t>
                        </w:ins>
                      </m:r>
                    </m:e>
                    <m:sub>
                      <m:r>
                        <w:ins w:id="949" w:author="韬 黄" w:date="2018-09-25T20:15:00Z">
                          <m:rPr>
                            <m:sty m:val="p"/>
                          </m:rPr>
                          <w:rPr>
                            <w:rFonts w:ascii="Cambria Math" w:hAnsi="Cambria Math" w:cs="Times New Roman"/>
                            <w:noProof/>
                            <w:color w:val="C45911" w:themeColor="accent2" w:themeShade="BF"/>
                            <w:sz w:val="22"/>
                          </w:rPr>
                          <m:t>m,</m:t>
                        </w:ins>
                      </m:r>
                      <m:r>
                        <w:ins w:id="950" w:author="韬 黄" w:date="2018-09-25T20:15:00Z">
                          <w:rPr>
                            <w:rFonts w:ascii="Cambria Math" w:hAnsi="Cambria Math" w:cs="Times New Roman"/>
                            <w:noProof/>
                            <w:color w:val="C45911" w:themeColor="accent2" w:themeShade="BF"/>
                            <w:sz w:val="22"/>
                          </w:rPr>
                          <m:t>T</m:t>
                        </w:ins>
                      </m:r>
                    </m:sub>
                  </m:sSub>
                  <m:r>
                    <w:ins w:id="951" w:author="韬 黄" w:date="2018-09-25T20:15:00Z">
                      <w:rPr>
                        <w:rFonts w:ascii="Cambria Math" w:hAnsi="Cambria Math" w:cs="Times New Roman"/>
                        <w:color w:val="C45911" w:themeColor="accent2" w:themeShade="BF"/>
                        <w:sz w:val="22"/>
                      </w:rPr>
                      <m:t>)</m:t>
                    </w:ins>
                  </m:r>
                </m:e>
                <m:sup>
                  <m:r>
                    <w:ins w:id="952" w:author="韬 黄" w:date="2018-09-25T20:15:00Z">
                      <w:rPr>
                        <w:rFonts w:ascii="Cambria Math" w:hAnsi="Cambria Math" w:cs="Times New Roman"/>
                        <w:color w:val="C45911" w:themeColor="accent2" w:themeShade="BF"/>
                        <w:sz w:val="22"/>
                      </w:rPr>
                      <m:t>-1</m:t>
                    </w:ins>
                  </m:r>
                </m:sup>
              </m:sSup>
            </m:e>
          </m:d>
          <m:sSub>
            <m:sSubPr>
              <m:ctrlPr>
                <w:ins w:id="953" w:author="韬 黄" w:date="2018-10-17T10:42:00Z">
                  <w:rPr>
                    <w:rFonts w:ascii="Cambria Math" w:hAnsi="Cambria Math" w:cs="Times New Roman"/>
                    <w:color w:val="C45911" w:themeColor="accent2" w:themeShade="BF"/>
                    <w:sz w:val="22"/>
                  </w:rPr>
                </w:ins>
              </m:ctrlPr>
            </m:sSubPr>
            <m:e>
              <m:r>
                <w:ins w:id="954" w:author="韬 黄" w:date="2018-10-17T10:42:00Z">
                  <w:rPr>
                    <w:rFonts w:ascii="Cambria Math" w:hAnsi="Cambria Math" w:cs="Times New Roman"/>
                    <w:color w:val="C45911" w:themeColor="accent2" w:themeShade="BF"/>
                    <w:sz w:val="22"/>
                  </w:rPr>
                  <m:t>x</m:t>
                </w:ins>
              </m:r>
            </m:e>
            <m:sub>
              <m:r>
                <w:ins w:id="955" w:author="韬 黄" w:date="2018-10-17T10:42:00Z">
                  <w:rPr>
                    <w:rFonts w:ascii="Cambria Math" w:hAnsi="Cambria Math" w:cs="Times New Roman"/>
                    <w:color w:val="C45911" w:themeColor="accent2" w:themeShade="BF"/>
                    <w:sz w:val="22"/>
                  </w:rPr>
                  <m:t>T</m:t>
                </w:ins>
              </m:r>
            </m:sub>
          </m:sSub>
          <m:r>
            <w:ins w:id="956" w:author="韬 黄" w:date="2018-09-25T20:12:00Z">
              <m:rPr>
                <m:sty m:val="p"/>
              </m:rPr>
              <w:rPr>
                <w:rFonts w:ascii="Cambria Math" w:hAnsi="Cambria Math" w:cs="Times New Roman"/>
                <w:color w:val="C45911" w:themeColor="accent2" w:themeShade="BF"/>
                <w:sz w:val="22"/>
              </w:rPr>
              <m:t>+</m:t>
            </w:ins>
          </m:r>
          <m:sSub>
            <m:sSubPr>
              <m:ctrlPr>
                <w:ins w:id="957" w:author="韬 黄" w:date="2018-09-25T20:12:00Z">
                  <w:rPr>
                    <w:rFonts w:ascii="Cambria Math" w:hAnsi="Cambria Math" w:cs="Times New Roman"/>
                    <w:color w:val="C45911" w:themeColor="accent2" w:themeShade="BF"/>
                    <w:sz w:val="22"/>
                  </w:rPr>
                </w:ins>
              </m:ctrlPr>
            </m:sSubPr>
            <m:e>
              <m:r>
                <w:ins w:id="958" w:author="韬 黄" w:date="2018-09-25T20:12:00Z">
                  <w:rPr>
                    <w:rFonts w:ascii="Cambria Math" w:hAnsi="Cambria Math" w:cs="Times New Roman"/>
                    <w:color w:val="C45911" w:themeColor="accent2" w:themeShade="BF"/>
                    <w:sz w:val="22"/>
                  </w:rPr>
                  <m:t>u</m:t>
                </w:ins>
              </m:r>
            </m:e>
            <m:sub>
              <m:r>
                <w:ins w:id="959" w:author="韬 黄" w:date="2018-09-25T20:12:00Z">
                  <w:rPr>
                    <w:rFonts w:ascii="Cambria Math" w:hAnsi="Cambria Math" w:cs="Times New Roman"/>
                    <w:color w:val="C45911" w:themeColor="accent2" w:themeShade="BF"/>
                    <w:sz w:val="22"/>
                  </w:rPr>
                  <m:t>T</m:t>
                </w:ins>
              </m:r>
              <m:r>
                <w:ins w:id="960" w:author="韬 黄" w:date="2018-09-25T20:12:00Z">
                  <m:rPr>
                    <m:sty m:val="p"/>
                  </m:rPr>
                  <w:rPr>
                    <w:rFonts w:ascii="Cambria Math" w:hAnsi="Cambria Math" w:cs="Times New Roman"/>
                    <w:color w:val="C45911" w:themeColor="accent2" w:themeShade="BF"/>
                    <w:sz w:val="22"/>
                  </w:rPr>
                  <m:t>+1</m:t>
                </w:ins>
              </m:r>
            </m:sub>
          </m:sSub>
        </m:oMath>
      </m:oMathPara>
    </w:p>
    <w:p w14:paraId="5DD2435F" w14:textId="27AA30B6" w:rsidR="003A2C45" w:rsidRPr="00B5013C" w:rsidRDefault="003A2C45">
      <w:pPr>
        <w:shd w:val="clear" w:color="auto" w:fill="FFFFFF" w:themeFill="background1"/>
        <w:spacing w:after="0" w:line="360" w:lineRule="auto"/>
        <w:jc w:val="center"/>
        <w:rPr>
          <w:ins w:id="961" w:author="Huang T  Dr (Surrey Business Schl)" w:date="2018-09-25T12:31:00Z"/>
          <w:rFonts w:cs="Times New Roman"/>
          <w:color w:val="C45911" w:themeColor="accent2" w:themeShade="BF"/>
          <w:sz w:val="22"/>
          <w:rPrChange w:id="962" w:author="Huang T  Dr (Surrey Business Schl)" w:date="2018-09-25T12:47:00Z">
            <w:rPr>
              <w:ins w:id="963" w:author="Huang T  Dr (Surrey Business Schl)" w:date="2018-09-25T12:31:00Z"/>
              <w:rFonts w:cs="Times New Roman"/>
              <w:color w:val="000000" w:themeColor="text1"/>
              <w:sz w:val="22"/>
            </w:rPr>
          </w:rPrChange>
        </w:rPr>
        <w:pPrChange w:id="964" w:author="Huang T  Dr (Surrey Business Schl)" w:date="2018-09-25T12:45:00Z">
          <w:pPr>
            <w:shd w:val="clear" w:color="auto" w:fill="FFFFFF" w:themeFill="background1"/>
            <w:spacing w:after="0" w:line="360" w:lineRule="auto"/>
          </w:pPr>
        </w:pPrChange>
      </w:pPr>
      <m:oMath>
        <m:r>
          <w:ins w:id="965" w:author="Huang T  Dr (Surrey Business Schl)" w:date="2018-09-25T12:31:00Z">
            <w:rPr>
              <w:rFonts w:ascii="Cambria Math" w:hAnsi="Cambria Math" w:cs="Times New Roman"/>
              <w:color w:val="C45911" w:themeColor="accent2" w:themeShade="BF"/>
              <w:sz w:val="22"/>
              <w:rPrChange w:id="966" w:author="Huang T  Dr (Surrey Business Schl)" w:date="2018-09-25T12:47:00Z">
                <w:rPr>
                  <w:rFonts w:ascii="Cambria Math" w:hAnsi="Cambria Math" w:cs="Times New Roman"/>
                  <w:color w:val="000000" w:themeColor="text1"/>
                  <w:sz w:val="22"/>
                </w:rPr>
              </w:rPrChange>
            </w:rPr>
            <m:t>=</m:t>
          </w:ins>
        </m:r>
        <m:d>
          <m:dPr>
            <m:ctrlPr>
              <w:ins w:id="967" w:author="Huang T  Dr (Surrey Business Schl)" w:date="2018-09-25T12:31:00Z">
                <w:rPr>
                  <w:rFonts w:ascii="Cambria Math" w:hAnsi="Cambria Math" w:cs="Times New Roman"/>
                  <w:color w:val="C45911" w:themeColor="accent2" w:themeShade="BF"/>
                  <w:sz w:val="22"/>
                </w:rPr>
              </w:ins>
            </m:ctrlPr>
          </m:dPr>
          <m:e>
            <m:sSub>
              <m:sSubPr>
                <m:ctrlPr>
                  <w:ins w:id="968" w:author="Huang T  Dr (Surrey Business Schl)" w:date="2018-09-25T12:31:00Z">
                    <w:rPr>
                      <w:rFonts w:ascii="Cambria Math" w:hAnsi="Cambria Math" w:cs="Times New Roman"/>
                      <w:color w:val="C45911" w:themeColor="accent2" w:themeShade="BF"/>
                      <w:sz w:val="22"/>
                    </w:rPr>
                  </w:ins>
                </m:ctrlPr>
              </m:sSubPr>
              <m:e>
                <m:r>
                  <w:ins w:id="969" w:author="Huang T  Dr (Surrey Business Schl)" w:date="2018-09-25T12:31:00Z">
                    <m:rPr>
                      <m:sty m:val="p"/>
                    </m:rPr>
                    <w:rPr>
                      <w:rFonts w:ascii="Cambria Math" w:hAnsi="Cambria Math" w:cs="Times New Roman"/>
                      <w:color w:val="C45911" w:themeColor="accent2" w:themeShade="BF"/>
                      <w:sz w:val="22"/>
                      <w:rPrChange w:id="970" w:author="Huang T  Dr (Surrey Business Schl)" w:date="2018-09-25T12:47:00Z">
                        <w:rPr>
                          <w:rFonts w:ascii="Cambria Math" w:hAnsi="Cambria Math" w:cs="Times New Roman"/>
                          <w:color w:val="000000" w:themeColor="text1"/>
                          <w:sz w:val="22"/>
                        </w:rPr>
                      </w:rPrChange>
                    </w:rPr>
                    <m:t>β</m:t>
                  </w:ins>
                </m:r>
              </m:e>
              <m:sub>
                <m:r>
                  <w:ins w:id="971" w:author="Huang T  Dr (Surrey Business Schl)" w:date="2018-09-25T12:31:00Z">
                    <w:rPr>
                      <w:rFonts w:ascii="Cambria Math" w:hAnsi="Cambria Math" w:cs="Times New Roman"/>
                      <w:color w:val="C45911" w:themeColor="accent2" w:themeShade="BF"/>
                      <w:sz w:val="22"/>
                      <w:rPrChange w:id="972" w:author="Huang T  Dr (Surrey Business Schl)" w:date="2018-09-25T12:47:00Z">
                        <w:rPr>
                          <w:rFonts w:ascii="Cambria Math" w:hAnsi="Cambria Math" w:cs="Times New Roman"/>
                          <w:color w:val="000000" w:themeColor="text1"/>
                          <w:sz w:val="22"/>
                        </w:rPr>
                      </w:rPrChange>
                    </w:rPr>
                    <m:t>2</m:t>
                  </w:ins>
                </m:r>
              </m:sub>
            </m:sSub>
            <m:r>
              <w:ins w:id="973" w:author="Huang T  Dr (Surrey Business Schl)" w:date="2018-09-25T12:31:00Z">
                <m:rPr>
                  <m:sty m:val="p"/>
                </m:rPr>
                <w:rPr>
                  <w:rFonts w:ascii="Cambria Math" w:hAnsi="Cambria Math" w:cs="Times New Roman"/>
                  <w:color w:val="C45911" w:themeColor="accent2" w:themeShade="BF"/>
                  <w:sz w:val="22"/>
                  <w:rPrChange w:id="974" w:author="Huang T  Dr (Surrey Business Schl)" w:date="2018-09-25T12:47:00Z">
                    <w:rPr>
                      <w:rFonts w:ascii="Cambria Math" w:hAnsi="Cambria Math" w:cs="Times New Roman"/>
                      <w:color w:val="000000" w:themeColor="text1"/>
                      <w:sz w:val="22"/>
                    </w:rPr>
                  </w:rPrChange>
                </w:rPr>
                <m:t>-</m:t>
              </w:ins>
            </m:r>
            <m:sSub>
              <m:sSubPr>
                <m:ctrlPr>
                  <w:ins w:id="975" w:author="Huang T  Dr (Surrey Business Schl)" w:date="2018-09-25T12:31:00Z">
                    <w:rPr>
                      <w:rFonts w:ascii="Cambria Math" w:hAnsi="Cambria Math" w:cs="Times New Roman"/>
                      <w:color w:val="C45911" w:themeColor="accent2" w:themeShade="BF"/>
                      <w:sz w:val="22"/>
                    </w:rPr>
                  </w:ins>
                </m:ctrlPr>
              </m:sSubPr>
              <m:e>
                <m:r>
                  <w:ins w:id="976" w:author="Huang T  Dr (Surrey Business Schl)" w:date="2018-09-25T12:31:00Z">
                    <m:rPr>
                      <m:sty m:val="p"/>
                    </m:rPr>
                    <w:rPr>
                      <w:rFonts w:ascii="Cambria Math" w:hAnsi="Cambria Math" w:cs="Times New Roman"/>
                      <w:color w:val="C45911" w:themeColor="accent2" w:themeShade="BF"/>
                      <w:sz w:val="22"/>
                      <w:rPrChange w:id="977" w:author="Huang T  Dr (Surrey Business Schl)" w:date="2018-09-25T12:47:00Z">
                        <w:rPr>
                          <w:rFonts w:ascii="Cambria Math" w:hAnsi="Cambria Math" w:cs="Times New Roman"/>
                          <w:color w:val="000000" w:themeColor="text1"/>
                          <w:sz w:val="22"/>
                        </w:rPr>
                      </w:rPrChange>
                    </w:rPr>
                    <m:t>β</m:t>
                  </w:ins>
                </m:r>
              </m:e>
              <m:sub>
                <m:r>
                  <w:ins w:id="978" w:author="Huang T  Dr (Surrey Business Schl)" w:date="2018-09-25T12:31:00Z">
                    <w:rPr>
                      <w:rFonts w:ascii="Cambria Math" w:hAnsi="Cambria Math" w:cs="Times New Roman"/>
                      <w:color w:val="C45911" w:themeColor="accent2" w:themeShade="BF"/>
                      <w:sz w:val="22"/>
                      <w:rPrChange w:id="979" w:author="Huang T  Dr (Surrey Business Schl)" w:date="2018-09-25T12:47:00Z">
                        <w:rPr>
                          <w:rFonts w:ascii="Cambria Math" w:hAnsi="Cambria Math" w:cs="Times New Roman"/>
                          <w:color w:val="000000" w:themeColor="text1"/>
                          <w:sz w:val="22"/>
                        </w:rPr>
                      </w:rPrChange>
                    </w:rPr>
                    <m:t>1</m:t>
                  </w:ins>
                </m:r>
              </m:sub>
            </m:sSub>
          </m:e>
        </m:d>
        <m:r>
          <w:ins w:id="980" w:author="韬 黄" w:date="2018-09-25T19:58:00Z">
            <w:rPr>
              <w:rFonts w:ascii="Cambria Math" w:hAnsi="Cambria Math" w:cs="Times New Roman"/>
              <w:color w:val="C45911" w:themeColor="accent2" w:themeShade="BF"/>
              <w:sz w:val="22"/>
            </w:rPr>
            <m:t>'</m:t>
          </w:ins>
        </m:r>
        <m:r>
          <w:ins w:id="981" w:author="Huang T  Dr (Surrey Business Schl)" w:date="2018-09-25T12:31:00Z">
            <w:del w:id="982" w:author="韬 黄" w:date="2018-09-25T19:58:00Z">
              <w:rPr>
                <w:rFonts w:ascii="Cambria Math" w:hAnsi="Cambria Math" w:cs="Times New Roman" w:hint="eastAsia"/>
                <w:color w:val="C45911" w:themeColor="accent2" w:themeShade="BF"/>
                <w:sz w:val="22"/>
                <w:rPrChange w:id="983" w:author="Huang T  Dr (Surrey Business Schl)" w:date="2018-09-25T12:47:00Z">
                  <w:rPr>
                    <w:rFonts w:ascii="Cambria Math" w:hAnsi="Cambria Math" w:cs="Times New Roman" w:hint="eastAsia"/>
                    <w:color w:val="000000" w:themeColor="text1"/>
                    <w:sz w:val="22"/>
                  </w:rPr>
                </w:rPrChange>
              </w:rPr>
              <m:t>'</m:t>
            </w:del>
          </w:ins>
        </m:r>
        <m:sSubSup>
          <m:sSubSupPr>
            <m:ctrlPr>
              <w:ins w:id="984" w:author="Huang T  Dr (Surrey Business Schl)" w:date="2018-09-25T12:31:00Z">
                <w:rPr>
                  <w:rFonts w:ascii="Cambria Math" w:hAnsi="Cambria Math" w:cs="Times New Roman"/>
                  <w:color w:val="C45911" w:themeColor="accent2" w:themeShade="BF"/>
                  <w:sz w:val="22"/>
                </w:rPr>
              </w:ins>
            </m:ctrlPr>
          </m:sSubSupPr>
          <m:e>
            <m:r>
              <w:ins w:id="985" w:author="Huang T  Dr (Surrey Business Schl)" w:date="2018-09-25T12:31:00Z">
                <m:rPr>
                  <m:sty m:val="p"/>
                </m:rPr>
                <w:rPr>
                  <w:rFonts w:ascii="Cambria Math" w:hAnsi="Cambria Math" w:cs="Times New Roman"/>
                  <w:color w:val="C45911" w:themeColor="accent2" w:themeShade="BF"/>
                  <w:sz w:val="22"/>
                  <w:rPrChange w:id="986" w:author="Huang T  Dr (Surrey Business Schl)" w:date="2018-09-25T12:47:00Z">
                    <w:rPr>
                      <w:rFonts w:ascii="Cambria Math" w:hAnsi="Cambria Math" w:cs="Times New Roman"/>
                      <w:color w:val="000000" w:themeColor="text1"/>
                      <w:sz w:val="22"/>
                    </w:rPr>
                  </w:rPrChange>
                </w:rPr>
                <m:t>X</m:t>
              </w:ins>
            </m:r>
          </m:e>
          <m:sub>
            <m:r>
              <w:ins w:id="987" w:author="Huang T  Dr (Surrey Business Schl)" w:date="2018-09-25T12:31:00Z">
                <m:rPr>
                  <m:sty m:val="p"/>
                </m:rPr>
                <w:rPr>
                  <w:rFonts w:ascii="Cambria Math" w:hAnsi="Cambria Math" w:cs="Times New Roman"/>
                  <w:color w:val="C45911" w:themeColor="accent2" w:themeShade="BF"/>
                  <w:sz w:val="22"/>
                  <w:rPrChange w:id="988" w:author="Huang T  Dr (Surrey Business Schl)" w:date="2018-09-25T12:47:00Z">
                    <w:rPr>
                      <w:rFonts w:ascii="Cambria Math" w:hAnsi="Cambria Math" w:cs="Times New Roman"/>
                      <w:color w:val="000000" w:themeColor="text1"/>
                      <w:sz w:val="22"/>
                    </w:rPr>
                  </w:rPrChange>
                </w:rPr>
                <m:t>m,</m:t>
              </w:ins>
            </m:r>
            <m:sSub>
              <m:sSubPr>
                <m:ctrlPr>
                  <w:ins w:id="989" w:author="Huang T  Dr (Surrey Business Schl)" w:date="2018-09-25T12:31:00Z">
                    <w:rPr>
                      <w:rFonts w:ascii="Cambria Math" w:hAnsi="Cambria Math" w:cs="Times New Roman"/>
                      <w:color w:val="C45911" w:themeColor="accent2" w:themeShade="BF"/>
                      <w:sz w:val="22"/>
                    </w:rPr>
                  </w:ins>
                </m:ctrlPr>
              </m:sSubPr>
              <m:e>
                <m:r>
                  <w:ins w:id="990" w:author="Huang T  Dr (Surrey Business Schl)" w:date="2018-09-25T12:31:00Z">
                    <w:rPr>
                      <w:rFonts w:ascii="Cambria Math" w:hAnsi="Cambria Math" w:cs="Times New Roman"/>
                      <w:color w:val="C45911" w:themeColor="accent2" w:themeShade="BF"/>
                      <w:sz w:val="22"/>
                      <w:rPrChange w:id="991" w:author="Huang T  Dr (Surrey Business Schl)" w:date="2018-09-25T12:47:00Z">
                        <w:rPr>
                          <w:rFonts w:ascii="Cambria Math" w:hAnsi="Cambria Math" w:cs="Times New Roman"/>
                          <w:color w:val="000000" w:themeColor="text1"/>
                          <w:sz w:val="22"/>
                        </w:rPr>
                      </w:rPrChange>
                    </w:rPr>
                    <m:t>T</m:t>
                  </w:ins>
                </m:r>
              </m:e>
              <m:sub>
                <m:r>
                  <w:ins w:id="992" w:author="Huang T  Dr (Surrey Business Schl)" w:date="2018-09-25T12:31:00Z">
                    <w:rPr>
                      <w:rFonts w:ascii="Cambria Math" w:hAnsi="Cambria Math" w:cs="Times New Roman"/>
                      <w:color w:val="C45911" w:themeColor="accent2" w:themeShade="BF"/>
                      <w:sz w:val="22"/>
                      <w:rPrChange w:id="993" w:author="Huang T  Dr (Surrey Business Schl)" w:date="2018-09-25T12:47:00Z">
                        <w:rPr>
                          <w:rFonts w:ascii="Cambria Math" w:hAnsi="Cambria Math" w:cs="Times New Roman"/>
                          <w:color w:val="000000" w:themeColor="text1"/>
                          <w:sz w:val="22"/>
                        </w:rPr>
                      </w:rPrChange>
                    </w:rPr>
                    <m:t>1</m:t>
                  </w:ins>
                </m:r>
              </m:sub>
            </m:sSub>
          </m:sub>
          <m:sup>
            <m:r>
              <w:ins w:id="994" w:author="韬 黄" w:date="2018-09-25T19:46:00Z">
                <w:rPr>
                  <w:rFonts w:ascii="Cambria Math" w:hAnsi="Cambria Math" w:cs="Times New Roman"/>
                  <w:color w:val="C45911" w:themeColor="accent2" w:themeShade="BF"/>
                  <w:sz w:val="22"/>
                </w:rPr>
                <m:t>'</m:t>
              </w:ins>
            </m:r>
            <m:r>
              <w:ins w:id="995" w:author="Huang T  Dr (Surrey Business Schl)" w:date="2018-09-25T12:31:00Z">
                <w:del w:id="996" w:author="韬 黄" w:date="2018-09-25T19:46:00Z">
                  <w:rPr>
                    <w:rFonts w:ascii="Cambria Math" w:hAnsi="Cambria Math" w:cs="Times New Roman" w:hint="eastAsia"/>
                    <w:color w:val="C45911" w:themeColor="accent2" w:themeShade="BF"/>
                    <w:sz w:val="22"/>
                    <w:rPrChange w:id="997" w:author="Huang T  Dr (Surrey Business Schl)" w:date="2018-09-25T12:47:00Z">
                      <w:rPr>
                        <w:rFonts w:ascii="Cambria Math" w:hAnsi="Cambria Math" w:cs="Times New Roman" w:hint="eastAsia"/>
                        <w:color w:val="000000" w:themeColor="text1"/>
                        <w:sz w:val="22"/>
                      </w:rPr>
                    </w:rPrChange>
                  </w:rPr>
                  <m:t>'</m:t>
                </w:del>
              </w:ins>
            </m:r>
          </m:sup>
        </m:sSubSup>
        <m:sSub>
          <m:sSubPr>
            <m:ctrlPr>
              <w:ins w:id="998" w:author="Huang T  Dr (Surrey Business Schl)" w:date="2018-09-25T12:31:00Z">
                <w:rPr>
                  <w:rFonts w:ascii="Cambria Math" w:hAnsi="Cambria Math" w:cs="Times New Roman"/>
                  <w:color w:val="C45911" w:themeColor="accent2" w:themeShade="BF"/>
                  <w:sz w:val="22"/>
                </w:rPr>
              </w:ins>
            </m:ctrlPr>
          </m:sSubPr>
          <m:e>
            <m:r>
              <w:ins w:id="999" w:author="Huang T  Dr (Surrey Business Schl)" w:date="2018-09-25T12:31:00Z">
                <m:rPr>
                  <m:sty m:val="p"/>
                </m:rPr>
                <w:rPr>
                  <w:rFonts w:ascii="Cambria Math" w:hAnsi="Cambria Math" w:cs="Times New Roman"/>
                  <w:color w:val="C45911" w:themeColor="accent2" w:themeShade="BF"/>
                  <w:sz w:val="22"/>
                  <w:rPrChange w:id="1000" w:author="Huang T  Dr (Surrey Business Schl)" w:date="2018-09-25T12:47:00Z">
                    <w:rPr>
                      <w:rFonts w:ascii="Cambria Math" w:hAnsi="Cambria Math" w:cs="Times New Roman"/>
                      <w:color w:val="000000" w:themeColor="text1"/>
                      <w:sz w:val="22"/>
                    </w:rPr>
                  </w:rPrChange>
                </w:rPr>
                <m:t>X</m:t>
              </w:ins>
            </m:r>
          </m:e>
          <m:sub>
            <m:r>
              <w:ins w:id="1001" w:author="Huang T  Dr (Surrey Business Schl)" w:date="2018-09-25T12:31:00Z">
                <m:rPr>
                  <m:sty m:val="p"/>
                </m:rPr>
                <w:rPr>
                  <w:rFonts w:ascii="Cambria Math" w:hAnsi="Cambria Math" w:cs="Times New Roman"/>
                  <w:color w:val="C45911" w:themeColor="accent2" w:themeShade="BF"/>
                  <w:sz w:val="22"/>
                  <w:rPrChange w:id="1002" w:author="Huang T  Dr (Surrey Business Schl)" w:date="2018-09-25T12:47:00Z">
                    <w:rPr>
                      <w:rFonts w:ascii="Cambria Math" w:hAnsi="Cambria Math" w:cs="Times New Roman"/>
                      <w:color w:val="000000" w:themeColor="text1"/>
                      <w:sz w:val="22"/>
                    </w:rPr>
                  </w:rPrChange>
                </w:rPr>
                <m:t>m,</m:t>
              </w:ins>
            </m:r>
            <m:sSub>
              <m:sSubPr>
                <m:ctrlPr>
                  <w:ins w:id="1003" w:author="Huang T  Dr (Surrey Business Schl)" w:date="2018-09-25T12:31:00Z">
                    <w:rPr>
                      <w:rFonts w:ascii="Cambria Math" w:hAnsi="Cambria Math" w:cs="Times New Roman"/>
                      <w:color w:val="C45911" w:themeColor="accent2" w:themeShade="BF"/>
                      <w:sz w:val="22"/>
                    </w:rPr>
                  </w:ins>
                </m:ctrlPr>
              </m:sSubPr>
              <m:e>
                <m:r>
                  <w:ins w:id="1004" w:author="Huang T  Dr (Surrey Business Schl)" w:date="2018-09-25T12:31:00Z">
                    <w:rPr>
                      <w:rFonts w:ascii="Cambria Math" w:hAnsi="Cambria Math" w:cs="Times New Roman"/>
                      <w:color w:val="C45911" w:themeColor="accent2" w:themeShade="BF"/>
                      <w:sz w:val="22"/>
                      <w:rPrChange w:id="1005" w:author="Huang T  Dr (Surrey Business Schl)" w:date="2018-09-25T12:47:00Z">
                        <w:rPr>
                          <w:rFonts w:ascii="Cambria Math" w:hAnsi="Cambria Math" w:cs="Times New Roman"/>
                          <w:color w:val="000000" w:themeColor="text1"/>
                          <w:sz w:val="22"/>
                        </w:rPr>
                      </w:rPrChange>
                    </w:rPr>
                    <m:t>T</m:t>
                  </w:ins>
                </m:r>
              </m:e>
              <m:sub>
                <m:r>
                  <w:ins w:id="1006" w:author="Huang T  Dr (Surrey Business Schl)" w:date="2018-09-25T12:31:00Z">
                    <w:rPr>
                      <w:rFonts w:ascii="Cambria Math" w:hAnsi="Cambria Math" w:cs="Times New Roman"/>
                      <w:color w:val="C45911" w:themeColor="accent2" w:themeShade="BF"/>
                      <w:sz w:val="22"/>
                      <w:rPrChange w:id="1007" w:author="Huang T  Dr (Surrey Business Schl)" w:date="2018-09-25T12:47:00Z">
                        <w:rPr>
                          <w:rFonts w:ascii="Cambria Math" w:hAnsi="Cambria Math" w:cs="Times New Roman"/>
                          <w:color w:val="000000" w:themeColor="text1"/>
                          <w:sz w:val="22"/>
                        </w:rPr>
                      </w:rPrChange>
                    </w:rPr>
                    <m:t>1</m:t>
                  </w:ins>
                </m:r>
              </m:sub>
            </m:sSub>
          </m:sub>
        </m:sSub>
        <m:sSup>
          <m:sSupPr>
            <m:ctrlPr>
              <w:ins w:id="1008" w:author="Huang T  Dr (Surrey Business Schl)" w:date="2018-09-25T12:31:00Z">
                <w:rPr>
                  <w:rFonts w:ascii="Cambria Math" w:hAnsi="Cambria Math" w:cs="Times New Roman"/>
                  <w:i/>
                  <w:color w:val="C45911" w:themeColor="accent2" w:themeShade="BF"/>
                  <w:sz w:val="22"/>
                </w:rPr>
              </w:ins>
            </m:ctrlPr>
          </m:sSupPr>
          <m:e>
            <m:r>
              <w:ins w:id="1009" w:author="Huang T  Dr (Surrey Business Schl)" w:date="2018-09-25T12:31:00Z">
                <w:rPr>
                  <w:rFonts w:ascii="Cambria Math" w:hAnsi="Cambria Math" w:cs="Times New Roman"/>
                  <w:color w:val="C45911" w:themeColor="accent2" w:themeShade="BF"/>
                  <w:sz w:val="22"/>
                  <w:rPrChange w:id="1010" w:author="Huang T  Dr (Surrey Business Schl)" w:date="2018-09-25T12:47:00Z">
                    <w:rPr>
                      <w:rFonts w:ascii="Cambria Math" w:hAnsi="Cambria Math" w:cs="Times New Roman"/>
                      <w:color w:val="000000" w:themeColor="text1"/>
                      <w:sz w:val="22"/>
                    </w:rPr>
                  </w:rPrChange>
                </w:rPr>
                <m:t>(</m:t>
              </w:ins>
            </m:r>
            <m:sSubSup>
              <m:sSubSupPr>
                <m:ctrlPr>
                  <w:ins w:id="1011" w:author="Huang T  Dr (Surrey Business Schl)" w:date="2018-09-25T12:31:00Z">
                    <w:rPr>
                      <w:rFonts w:ascii="Cambria Math" w:hAnsi="Cambria Math" w:cs="Times New Roman"/>
                      <w:color w:val="C45911" w:themeColor="accent2" w:themeShade="BF"/>
                      <w:sz w:val="22"/>
                    </w:rPr>
                  </w:ins>
                </m:ctrlPr>
              </m:sSubSupPr>
              <m:e>
                <m:r>
                  <w:ins w:id="1012" w:author="Huang T  Dr (Surrey Business Schl)" w:date="2018-09-25T12:31:00Z">
                    <m:rPr>
                      <m:sty m:val="p"/>
                    </m:rPr>
                    <w:rPr>
                      <w:rFonts w:ascii="Cambria Math" w:hAnsi="Cambria Math" w:cs="Times New Roman"/>
                      <w:color w:val="C45911" w:themeColor="accent2" w:themeShade="BF"/>
                      <w:sz w:val="22"/>
                      <w:rPrChange w:id="1013" w:author="Huang T  Dr (Surrey Business Schl)" w:date="2018-09-25T12:47:00Z">
                        <w:rPr>
                          <w:rFonts w:ascii="Cambria Math" w:hAnsi="Cambria Math" w:cs="Times New Roman"/>
                          <w:color w:val="000000" w:themeColor="text1"/>
                          <w:sz w:val="22"/>
                        </w:rPr>
                      </w:rPrChange>
                    </w:rPr>
                    <m:t>X</m:t>
                  </w:ins>
                </m:r>
              </m:e>
              <m:sub>
                <m:r>
                  <w:ins w:id="1014" w:author="Huang T  Dr (Surrey Business Schl)" w:date="2018-09-25T12:31:00Z">
                    <m:rPr>
                      <m:sty m:val="p"/>
                    </m:rPr>
                    <w:rPr>
                      <w:rFonts w:ascii="Cambria Math" w:hAnsi="Cambria Math" w:cs="Times New Roman"/>
                      <w:color w:val="C45911" w:themeColor="accent2" w:themeShade="BF"/>
                      <w:sz w:val="22"/>
                      <w:rPrChange w:id="1015" w:author="Huang T  Dr (Surrey Business Schl)" w:date="2018-09-25T12:47:00Z">
                        <w:rPr>
                          <w:rFonts w:ascii="Cambria Math" w:hAnsi="Cambria Math" w:cs="Times New Roman"/>
                          <w:color w:val="000000" w:themeColor="text1"/>
                          <w:sz w:val="22"/>
                        </w:rPr>
                      </w:rPrChange>
                    </w:rPr>
                    <m:t>m,</m:t>
                  </w:ins>
                </m:r>
                <m:sSub>
                  <m:sSubPr>
                    <m:ctrlPr>
                      <w:ins w:id="1016" w:author="Huang T  Dr (Surrey Business Schl)" w:date="2018-09-25T12:31:00Z">
                        <w:rPr>
                          <w:rFonts w:ascii="Cambria Math" w:hAnsi="Cambria Math" w:cs="Times New Roman"/>
                          <w:color w:val="C45911" w:themeColor="accent2" w:themeShade="BF"/>
                          <w:sz w:val="22"/>
                        </w:rPr>
                      </w:ins>
                    </m:ctrlPr>
                  </m:sSubPr>
                  <m:e>
                    <m:r>
                      <w:ins w:id="1017" w:author="Huang T  Dr (Surrey Business Schl)" w:date="2018-09-25T12:31:00Z">
                        <w:rPr>
                          <w:rFonts w:ascii="Cambria Math" w:hAnsi="Cambria Math" w:cs="Times New Roman"/>
                          <w:color w:val="C45911" w:themeColor="accent2" w:themeShade="BF"/>
                          <w:sz w:val="22"/>
                          <w:rPrChange w:id="1018" w:author="Huang T  Dr (Surrey Business Schl)" w:date="2018-09-25T12:47:00Z">
                            <w:rPr>
                              <w:rFonts w:ascii="Cambria Math" w:hAnsi="Cambria Math" w:cs="Times New Roman"/>
                              <w:color w:val="000000" w:themeColor="text1"/>
                              <w:sz w:val="22"/>
                            </w:rPr>
                          </w:rPrChange>
                        </w:rPr>
                        <m:t>T</m:t>
                      </w:ins>
                    </m:r>
                  </m:e>
                  <m:sub>
                    <m:r>
                      <w:ins w:id="1019" w:author="Huang T  Dr (Surrey Business Schl)" w:date="2018-09-25T12:31:00Z">
                        <w:rPr>
                          <w:rFonts w:ascii="Cambria Math" w:hAnsi="Cambria Math" w:cs="Times New Roman"/>
                          <w:color w:val="C45911" w:themeColor="accent2" w:themeShade="BF"/>
                          <w:sz w:val="22"/>
                          <w:rPrChange w:id="1020" w:author="Huang T  Dr (Surrey Business Schl)" w:date="2018-09-25T12:47:00Z">
                            <w:rPr>
                              <w:rFonts w:ascii="Cambria Math" w:hAnsi="Cambria Math" w:cs="Times New Roman"/>
                              <w:color w:val="000000" w:themeColor="text1"/>
                              <w:sz w:val="22"/>
                            </w:rPr>
                          </w:rPrChange>
                        </w:rPr>
                        <m:t>1</m:t>
                      </w:ins>
                    </m:r>
                  </m:sub>
                </m:sSub>
              </m:sub>
              <m:sup>
                <m:r>
                  <w:ins w:id="1021" w:author="韬 黄" w:date="2018-09-25T19:46:00Z">
                    <w:rPr>
                      <w:rFonts w:ascii="Cambria Math" w:hAnsi="Cambria Math" w:cs="Times New Roman"/>
                      <w:color w:val="C45911" w:themeColor="accent2" w:themeShade="BF"/>
                      <w:sz w:val="22"/>
                    </w:rPr>
                    <m:t>'</m:t>
                  </w:ins>
                </m:r>
                <m:r>
                  <w:ins w:id="1022" w:author="Huang T  Dr (Surrey Business Schl)" w:date="2018-09-25T12:31:00Z">
                    <w:del w:id="1023" w:author="韬 黄" w:date="2018-09-25T19:46:00Z">
                      <m:rPr>
                        <m:sty m:val="p"/>
                      </m:rPr>
                      <w:rPr>
                        <w:rFonts w:ascii="Cambria Math" w:hAnsi="Cambria Math" w:cs="Times New Roman" w:hint="eastAsia"/>
                        <w:color w:val="C45911" w:themeColor="accent2" w:themeShade="BF"/>
                        <w:sz w:val="22"/>
                        <w:rPrChange w:id="1024" w:author="Huang T  Dr (Surrey Business Schl)" w:date="2018-09-25T12:47:00Z">
                          <w:rPr>
                            <w:rFonts w:ascii="Cambria Math" w:hAnsi="Cambria Math" w:cs="Times New Roman" w:hint="eastAsia"/>
                            <w:color w:val="000000" w:themeColor="text1"/>
                            <w:sz w:val="22"/>
                          </w:rPr>
                        </w:rPrChange>
                      </w:rPr>
                      <m:t>'</m:t>
                    </w:del>
                  </w:ins>
                </m:r>
              </m:sup>
            </m:sSubSup>
            <m:sSub>
              <m:sSubPr>
                <m:ctrlPr>
                  <w:ins w:id="1025" w:author="Huang T  Dr (Surrey Business Schl)" w:date="2018-09-25T12:31:00Z">
                    <w:rPr>
                      <w:rFonts w:ascii="Cambria Math" w:hAnsi="Cambria Math" w:cs="Times New Roman"/>
                      <w:color w:val="C45911" w:themeColor="accent2" w:themeShade="BF"/>
                      <w:sz w:val="22"/>
                    </w:rPr>
                  </w:ins>
                </m:ctrlPr>
              </m:sSubPr>
              <m:e>
                <m:r>
                  <w:ins w:id="1026" w:author="Huang T  Dr (Surrey Business Schl)" w:date="2018-09-25T12:31:00Z">
                    <m:rPr>
                      <m:sty m:val="p"/>
                    </m:rPr>
                    <w:rPr>
                      <w:rFonts w:ascii="Cambria Math" w:hAnsi="Cambria Math" w:cs="Times New Roman"/>
                      <w:color w:val="C45911" w:themeColor="accent2" w:themeShade="BF"/>
                      <w:sz w:val="22"/>
                      <w:rPrChange w:id="1027" w:author="Huang T  Dr (Surrey Business Schl)" w:date="2018-09-25T12:47:00Z">
                        <w:rPr>
                          <w:rFonts w:ascii="Cambria Math" w:hAnsi="Cambria Math" w:cs="Times New Roman"/>
                          <w:color w:val="000000" w:themeColor="text1"/>
                          <w:sz w:val="22"/>
                        </w:rPr>
                      </w:rPrChange>
                    </w:rPr>
                    <m:t>X</m:t>
                  </w:ins>
                </m:r>
              </m:e>
              <m:sub>
                <m:r>
                  <w:ins w:id="1028" w:author="Huang T  Dr (Surrey Business Schl)" w:date="2018-09-25T12:31:00Z">
                    <m:rPr>
                      <m:sty m:val="p"/>
                    </m:rPr>
                    <w:rPr>
                      <w:rFonts w:ascii="Cambria Math" w:hAnsi="Cambria Math" w:cs="Times New Roman"/>
                      <w:color w:val="C45911" w:themeColor="accent2" w:themeShade="BF"/>
                      <w:sz w:val="22"/>
                      <w:rPrChange w:id="1029" w:author="Huang T  Dr (Surrey Business Schl)" w:date="2018-09-25T12:47:00Z">
                        <w:rPr>
                          <w:rFonts w:ascii="Cambria Math" w:hAnsi="Cambria Math" w:cs="Times New Roman"/>
                          <w:color w:val="000000" w:themeColor="text1"/>
                          <w:sz w:val="22"/>
                        </w:rPr>
                      </w:rPrChange>
                    </w:rPr>
                    <m:t>m,</m:t>
                  </w:ins>
                </m:r>
                <m:sSub>
                  <m:sSubPr>
                    <m:ctrlPr>
                      <w:ins w:id="1030" w:author="Huang T  Dr (Surrey Business Schl)" w:date="2018-09-25T12:31:00Z">
                        <w:rPr>
                          <w:rFonts w:ascii="Cambria Math" w:hAnsi="Cambria Math" w:cs="Times New Roman"/>
                          <w:color w:val="C45911" w:themeColor="accent2" w:themeShade="BF"/>
                          <w:sz w:val="22"/>
                        </w:rPr>
                      </w:ins>
                    </m:ctrlPr>
                  </m:sSubPr>
                  <m:e>
                    <m:r>
                      <w:ins w:id="1031" w:author="Huang T  Dr (Surrey Business Schl)" w:date="2018-09-25T12:31:00Z">
                        <w:rPr>
                          <w:rFonts w:ascii="Cambria Math" w:hAnsi="Cambria Math" w:cs="Times New Roman"/>
                          <w:color w:val="C45911" w:themeColor="accent2" w:themeShade="BF"/>
                          <w:sz w:val="22"/>
                          <w:rPrChange w:id="1032" w:author="Huang T  Dr (Surrey Business Schl)" w:date="2018-09-25T12:47:00Z">
                            <w:rPr>
                              <w:rFonts w:ascii="Cambria Math" w:hAnsi="Cambria Math" w:cs="Times New Roman"/>
                              <w:color w:val="000000" w:themeColor="text1"/>
                              <w:sz w:val="22"/>
                            </w:rPr>
                          </w:rPrChange>
                        </w:rPr>
                        <m:t>T</m:t>
                      </w:ins>
                    </m:r>
                  </m:e>
                  <m:sub>
                    <m:r>
                      <w:ins w:id="1033" w:author="Huang T  Dr (Surrey Business Schl)" w:date="2018-09-25T12:31:00Z">
                        <w:rPr>
                          <w:rFonts w:ascii="Cambria Math" w:hAnsi="Cambria Math" w:cs="Times New Roman"/>
                          <w:color w:val="C45911" w:themeColor="accent2" w:themeShade="BF"/>
                          <w:sz w:val="22"/>
                          <w:rPrChange w:id="1034" w:author="Huang T  Dr (Surrey Business Schl)" w:date="2018-09-25T12:47:00Z">
                            <w:rPr>
                              <w:rFonts w:ascii="Cambria Math" w:hAnsi="Cambria Math" w:cs="Times New Roman"/>
                              <w:color w:val="000000" w:themeColor="text1"/>
                              <w:sz w:val="22"/>
                            </w:rPr>
                          </w:rPrChange>
                        </w:rPr>
                        <m:t>1</m:t>
                      </w:ins>
                    </m:r>
                  </m:sub>
                </m:sSub>
              </m:sub>
            </m:sSub>
            <m:r>
              <w:ins w:id="1035" w:author="Huang T  Dr (Surrey Business Schl)" w:date="2018-09-25T12:31:00Z">
                <w:rPr>
                  <w:rFonts w:ascii="Cambria Math" w:hAnsi="Cambria Math" w:cs="Times New Roman"/>
                  <w:color w:val="C45911" w:themeColor="accent2" w:themeShade="BF"/>
                  <w:sz w:val="22"/>
                  <w:rPrChange w:id="1036" w:author="Huang T  Dr (Surrey Business Schl)" w:date="2018-09-25T12:47:00Z">
                    <w:rPr>
                      <w:rFonts w:ascii="Cambria Math" w:hAnsi="Cambria Math" w:cs="Times New Roman"/>
                      <w:color w:val="000000" w:themeColor="text1"/>
                      <w:sz w:val="22"/>
                    </w:rPr>
                  </w:rPrChange>
                </w:rPr>
                <m:t>)</m:t>
              </w:ins>
            </m:r>
          </m:e>
          <m:sup>
            <m:r>
              <w:ins w:id="1037" w:author="Huang T  Dr (Surrey Business Schl)" w:date="2018-09-25T12:31:00Z">
                <w:rPr>
                  <w:rFonts w:ascii="Cambria Math" w:hAnsi="Cambria Math" w:cs="Times New Roman"/>
                  <w:color w:val="C45911" w:themeColor="accent2" w:themeShade="BF"/>
                  <w:sz w:val="22"/>
                  <w:rPrChange w:id="1038" w:author="Huang T  Dr (Surrey Business Schl)" w:date="2018-09-25T12:47:00Z">
                    <w:rPr>
                      <w:rFonts w:ascii="Cambria Math" w:hAnsi="Cambria Math" w:cs="Times New Roman"/>
                      <w:color w:val="000000" w:themeColor="text1"/>
                      <w:sz w:val="22"/>
                    </w:rPr>
                  </w:rPrChange>
                </w:rPr>
                <m:t>-1</m:t>
              </w:ins>
            </m:r>
          </m:sup>
        </m:sSup>
        <m:sSub>
          <m:sSubPr>
            <m:ctrlPr>
              <w:ins w:id="1039" w:author="韬 黄" w:date="2018-10-17T10:42:00Z">
                <w:rPr>
                  <w:rFonts w:ascii="Cambria Math" w:hAnsi="Cambria Math" w:cs="Times New Roman"/>
                  <w:color w:val="C45911" w:themeColor="accent2" w:themeShade="BF"/>
                  <w:sz w:val="22"/>
                </w:rPr>
              </w:ins>
            </m:ctrlPr>
          </m:sSubPr>
          <m:e>
            <m:r>
              <w:ins w:id="1040" w:author="韬 黄" w:date="2018-10-17T10:42:00Z">
                <w:rPr>
                  <w:rFonts w:ascii="Cambria Math" w:hAnsi="Cambria Math" w:cs="Times New Roman"/>
                  <w:color w:val="C45911" w:themeColor="accent2" w:themeShade="BF"/>
                  <w:sz w:val="22"/>
                </w:rPr>
                <m:t>x</m:t>
              </w:ins>
            </m:r>
          </m:e>
          <m:sub>
            <m:r>
              <w:ins w:id="1041" w:author="韬 黄" w:date="2018-10-17T10:42:00Z">
                <w:rPr>
                  <w:rFonts w:ascii="Cambria Math" w:hAnsi="Cambria Math" w:cs="Times New Roman"/>
                  <w:color w:val="C45911" w:themeColor="accent2" w:themeShade="BF"/>
                  <w:sz w:val="22"/>
                </w:rPr>
                <m:t>T</m:t>
              </w:ins>
            </m:r>
          </m:sub>
        </m:sSub>
        <m:sSub>
          <m:sSubPr>
            <m:ctrlPr>
              <w:ins w:id="1042" w:author="Huang T  Dr (Surrey Business Schl)" w:date="2018-09-25T12:31:00Z">
                <w:del w:id="1043" w:author="韬 黄" w:date="2018-10-17T10:42:00Z">
                  <w:rPr>
                    <w:rFonts w:ascii="Cambria Math" w:hAnsi="Cambria Math" w:cs="Times New Roman"/>
                    <w:color w:val="C45911" w:themeColor="accent2" w:themeShade="BF"/>
                    <w:sz w:val="22"/>
                  </w:rPr>
                </w:del>
              </w:ins>
            </m:ctrlPr>
          </m:sSubPr>
          <m:e>
            <m:r>
              <w:ins w:id="1044" w:author="Huang T  Dr (Surrey Business Schl)" w:date="2018-09-25T12:31:00Z">
                <w:del w:id="1045" w:author="韬 黄" w:date="2018-10-17T10:42:00Z">
                  <w:rPr>
                    <w:rFonts w:ascii="Cambria Math" w:hAnsi="Cambria Math" w:cs="Times New Roman"/>
                    <w:color w:val="C45911" w:themeColor="accent2" w:themeShade="BF"/>
                    <w:sz w:val="22"/>
                    <w:rPrChange w:id="1046" w:author="Huang T  Dr (Surrey Business Schl)" w:date="2018-09-25T12:47:00Z">
                      <w:rPr>
                        <w:rFonts w:ascii="Cambria Math" w:hAnsi="Cambria Math" w:cs="Times New Roman"/>
                        <w:color w:val="000000" w:themeColor="text1"/>
                        <w:sz w:val="22"/>
                      </w:rPr>
                    </w:rPrChange>
                  </w:rPr>
                  <m:t>x</m:t>
                </w:del>
              </w:ins>
            </m:r>
          </m:e>
          <m:sub>
            <m:r>
              <w:ins w:id="1047" w:author="Huang T  Dr (Surrey Business Schl)" w:date="2018-09-25T12:31:00Z">
                <w:del w:id="1048" w:author="韬 黄" w:date="2018-10-17T10:42:00Z">
                  <w:rPr>
                    <w:rFonts w:ascii="Cambria Math" w:hAnsi="Cambria Math" w:cs="Times New Roman"/>
                    <w:color w:val="C45911" w:themeColor="accent2" w:themeShade="BF"/>
                    <w:sz w:val="22"/>
                    <w:rPrChange w:id="1049" w:author="Huang T  Dr (Surrey Business Schl)" w:date="2018-09-25T12:47:00Z">
                      <w:rPr>
                        <w:rFonts w:ascii="Cambria Math" w:hAnsi="Cambria Math" w:cs="Times New Roman"/>
                        <w:color w:val="000000" w:themeColor="text1"/>
                        <w:sz w:val="22"/>
                      </w:rPr>
                    </w:rPrChange>
                  </w:rPr>
                  <m:t>T</m:t>
                </w:del>
              </w:ins>
            </m:r>
            <m:r>
              <w:ins w:id="1050" w:author="Huang T  Dr (Surrey Business Schl)" w:date="2018-09-25T12:31:00Z">
                <w:del w:id="1051" w:author="韬 黄" w:date="2018-10-17T10:42:00Z">
                  <m:rPr>
                    <m:sty m:val="p"/>
                  </m:rPr>
                  <w:rPr>
                    <w:rFonts w:ascii="Cambria Math" w:hAnsi="Cambria Math" w:cs="Times New Roman"/>
                    <w:color w:val="C45911" w:themeColor="accent2" w:themeShade="BF"/>
                    <w:sz w:val="22"/>
                    <w:rPrChange w:id="1052" w:author="Huang T  Dr (Surrey Business Schl)" w:date="2018-09-25T12:47:00Z">
                      <w:rPr>
                        <w:rFonts w:ascii="Cambria Math" w:hAnsi="Cambria Math" w:cs="Times New Roman"/>
                        <w:color w:val="000000" w:themeColor="text1"/>
                        <w:sz w:val="22"/>
                      </w:rPr>
                    </w:rPrChange>
                  </w:rPr>
                  <m:t>+h</m:t>
                </w:del>
              </w:ins>
            </m:r>
          </m:sub>
        </m:sSub>
        <m:r>
          <w:ins w:id="1053" w:author="Huang T  Dr (Surrey Business Schl)" w:date="2018-09-25T12:31:00Z">
            <m:rPr>
              <m:sty m:val="p"/>
            </m:rPr>
            <w:rPr>
              <w:rFonts w:ascii="Cambria Math" w:hAnsi="Cambria Math" w:cs="Times New Roman"/>
              <w:color w:val="C45911" w:themeColor="accent2" w:themeShade="BF"/>
              <w:sz w:val="22"/>
              <w:rPrChange w:id="1054" w:author="Huang T  Dr (Surrey Business Schl)" w:date="2018-09-25T12:47:00Z">
                <w:rPr>
                  <w:rFonts w:ascii="Cambria Math" w:hAnsi="Cambria Math" w:cs="Times New Roman"/>
                  <w:color w:val="000000" w:themeColor="text1"/>
                  <w:sz w:val="22"/>
                </w:rPr>
              </w:rPrChange>
            </w:rPr>
            <m:t>-</m:t>
          </w:ins>
        </m:r>
        <m:sSubSup>
          <m:sSubSupPr>
            <m:ctrlPr>
              <w:ins w:id="1055" w:author="Huang T  Dr (Surrey Business Schl)" w:date="2018-09-25T12:31:00Z">
                <w:rPr>
                  <w:rFonts w:ascii="Cambria Math" w:hAnsi="Cambria Math" w:cs="Times New Roman"/>
                  <w:color w:val="C45911" w:themeColor="accent2" w:themeShade="BF"/>
                  <w:sz w:val="22"/>
                </w:rPr>
              </w:ins>
            </m:ctrlPr>
          </m:sSubSupPr>
          <m:e>
            <m:r>
              <w:ins w:id="1056" w:author="Huang T  Dr (Surrey Business Schl)" w:date="2018-09-25T12:31:00Z">
                <m:rPr>
                  <m:sty m:val="p"/>
                </m:rPr>
                <w:rPr>
                  <w:rFonts w:ascii="Cambria Math" w:hAnsi="Cambria Math" w:cs="Times New Roman"/>
                  <w:color w:val="C45911" w:themeColor="accent2" w:themeShade="BF"/>
                  <w:sz w:val="22"/>
                  <w:rPrChange w:id="1057" w:author="Huang T  Dr (Surrey Business Schl)" w:date="2018-09-25T12:47:00Z">
                    <w:rPr>
                      <w:rFonts w:ascii="Cambria Math" w:hAnsi="Cambria Math" w:cs="Times New Roman"/>
                      <w:color w:val="000000" w:themeColor="text1"/>
                      <w:sz w:val="22"/>
                    </w:rPr>
                  </w:rPrChange>
                </w:rPr>
                <m:t>u</m:t>
              </w:ins>
            </m:r>
          </m:e>
          <m:sub>
            <m:r>
              <w:ins w:id="1058" w:author="Huang T  Dr (Surrey Business Schl)" w:date="2018-09-25T12:31:00Z">
                <w:rPr>
                  <w:rFonts w:ascii="Cambria Math" w:hAnsi="Cambria Math" w:cs="Times New Roman"/>
                  <w:color w:val="C45911" w:themeColor="accent2" w:themeShade="BF"/>
                  <w:sz w:val="22"/>
                  <w:rPrChange w:id="1059" w:author="Huang T  Dr (Surrey Business Schl)" w:date="2018-09-25T12:47:00Z">
                    <w:rPr>
                      <w:rFonts w:ascii="Cambria Math" w:hAnsi="Cambria Math" w:cs="Times New Roman"/>
                      <w:color w:val="000000" w:themeColor="text1"/>
                      <w:sz w:val="22"/>
                    </w:rPr>
                  </w:rPrChange>
                </w:rPr>
                <m:t>m,T</m:t>
              </w:ins>
            </m:r>
          </m:sub>
          <m:sup>
            <m:r>
              <w:ins w:id="1060" w:author="韬 黄" w:date="2018-09-25T19:47:00Z">
                <w:rPr>
                  <w:rFonts w:ascii="Cambria Math" w:hAnsi="Cambria Math" w:cs="Times New Roman"/>
                  <w:color w:val="C45911" w:themeColor="accent2" w:themeShade="BF"/>
                  <w:sz w:val="22"/>
                </w:rPr>
                <m:t>'</m:t>
              </w:ins>
            </m:r>
            <m:r>
              <w:ins w:id="1061" w:author="Huang T  Dr (Surrey Business Schl)" w:date="2018-09-25T12:31:00Z">
                <w:del w:id="1062" w:author="韬 黄" w:date="2018-09-25T19:47:00Z">
                  <w:rPr>
                    <w:rFonts w:ascii="Cambria Math" w:hAnsi="Cambria Math" w:cs="Times New Roman" w:hint="eastAsia"/>
                    <w:color w:val="C45911" w:themeColor="accent2" w:themeShade="BF"/>
                    <w:sz w:val="22"/>
                    <w:rPrChange w:id="1063" w:author="Huang T  Dr (Surrey Business Schl)" w:date="2018-09-25T12:47:00Z">
                      <w:rPr>
                        <w:rFonts w:ascii="Cambria Math" w:hAnsi="Cambria Math" w:cs="Times New Roman" w:hint="eastAsia"/>
                        <w:color w:val="000000" w:themeColor="text1"/>
                        <w:sz w:val="22"/>
                      </w:rPr>
                    </w:rPrChange>
                  </w:rPr>
                  <m:t>'</m:t>
                </w:del>
              </w:ins>
            </m:r>
          </m:sup>
        </m:sSubSup>
        <m:sSub>
          <m:sSubPr>
            <m:ctrlPr>
              <w:ins w:id="1064" w:author="Huang T  Dr (Surrey Business Schl)" w:date="2018-09-25T12:31:00Z">
                <w:rPr>
                  <w:rFonts w:ascii="Cambria Math" w:hAnsi="Cambria Math" w:cs="Times New Roman"/>
                  <w:color w:val="C45911" w:themeColor="accent2" w:themeShade="BF"/>
                  <w:sz w:val="22"/>
                </w:rPr>
              </w:ins>
            </m:ctrlPr>
          </m:sSubPr>
          <m:e>
            <m:r>
              <w:ins w:id="1065" w:author="Huang T  Dr (Surrey Business Schl)" w:date="2018-09-25T12:31:00Z">
                <m:rPr>
                  <m:sty m:val="p"/>
                </m:rPr>
                <w:rPr>
                  <w:rFonts w:ascii="Cambria Math" w:hAnsi="Cambria Math" w:cs="Times New Roman"/>
                  <w:color w:val="C45911" w:themeColor="accent2" w:themeShade="BF"/>
                  <w:sz w:val="22"/>
                  <w:rPrChange w:id="1066" w:author="Huang T  Dr (Surrey Business Schl)" w:date="2018-09-25T12:47:00Z">
                    <w:rPr>
                      <w:rFonts w:ascii="Cambria Math" w:hAnsi="Cambria Math" w:cs="Times New Roman"/>
                      <w:color w:val="000000" w:themeColor="text1"/>
                      <w:sz w:val="22"/>
                    </w:rPr>
                  </w:rPrChange>
                </w:rPr>
                <m:t>X</m:t>
              </w:ins>
            </m:r>
          </m:e>
          <m:sub>
            <m:r>
              <w:ins w:id="1067" w:author="Huang T  Dr (Surrey Business Schl)" w:date="2018-09-25T12:31:00Z">
                <m:rPr>
                  <m:sty m:val="p"/>
                </m:rPr>
                <w:rPr>
                  <w:rFonts w:ascii="Cambria Math" w:hAnsi="Cambria Math" w:cs="Times New Roman"/>
                  <w:color w:val="C45911" w:themeColor="accent2" w:themeShade="BF"/>
                  <w:sz w:val="22"/>
                  <w:rPrChange w:id="1068" w:author="Huang T  Dr (Surrey Business Schl)" w:date="2018-09-25T12:47:00Z">
                    <w:rPr>
                      <w:rFonts w:ascii="Cambria Math" w:hAnsi="Cambria Math" w:cs="Times New Roman"/>
                      <w:color w:val="000000" w:themeColor="text1"/>
                      <w:sz w:val="22"/>
                    </w:rPr>
                  </w:rPrChange>
                </w:rPr>
                <m:t>m,</m:t>
              </w:ins>
            </m:r>
            <m:r>
              <w:ins w:id="1069" w:author="Huang T  Dr (Surrey Business Schl)" w:date="2018-09-25T12:31:00Z">
                <w:rPr>
                  <w:rFonts w:ascii="Cambria Math" w:hAnsi="Cambria Math" w:cs="Times New Roman"/>
                  <w:color w:val="C45911" w:themeColor="accent2" w:themeShade="BF"/>
                  <w:sz w:val="22"/>
                  <w:rPrChange w:id="1070" w:author="Huang T  Dr (Surrey Business Schl)" w:date="2018-09-25T12:47:00Z">
                    <w:rPr>
                      <w:rFonts w:ascii="Cambria Math" w:hAnsi="Cambria Math" w:cs="Times New Roman"/>
                      <w:color w:val="000000" w:themeColor="text1"/>
                      <w:sz w:val="22"/>
                    </w:rPr>
                  </w:rPrChange>
                </w:rPr>
                <m:t>T</m:t>
              </w:ins>
            </m:r>
            <m:ctrlPr>
              <w:ins w:id="1071" w:author="Huang T  Dr (Surrey Business Schl)" w:date="2018-09-25T12:31:00Z">
                <w:rPr>
                  <w:rFonts w:ascii="Cambria Math" w:hAnsi="Cambria Math" w:cs="Times New Roman"/>
                  <w:noProof/>
                  <w:color w:val="C45911" w:themeColor="accent2" w:themeShade="BF"/>
                  <w:sz w:val="22"/>
                </w:rPr>
              </w:ins>
            </m:ctrlPr>
          </m:sub>
        </m:sSub>
        <m:sSup>
          <m:sSupPr>
            <m:ctrlPr>
              <w:ins w:id="1072" w:author="Huang T  Dr (Surrey Business Schl)" w:date="2018-09-25T12:31:00Z">
                <w:rPr>
                  <w:rFonts w:ascii="Cambria Math" w:hAnsi="Cambria Math" w:cs="Times New Roman"/>
                  <w:i/>
                  <w:noProof/>
                  <w:color w:val="C45911" w:themeColor="accent2" w:themeShade="BF"/>
                  <w:sz w:val="22"/>
                </w:rPr>
              </w:ins>
            </m:ctrlPr>
          </m:sSupPr>
          <m:e>
            <m:r>
              <w:ins w:id="1073" w:author="Huang T  Dr (Surrey Business Schl)" w:date="2018-09-25T12:31:00Z">
                <w:rPr>
                  <w:rFonts w:ascii="Cambria Math" w:hAnsi="Cambria Math" w:cs="Times New Roman"/>
                  <w:noProof/>
                  <w:color w:val="C45911" w:themeColor="accent2" w:themeShade="BF"/>
                  <w:sz w:val="22"/>
                  <w:rPrChange w:id="1074" w:author="Huang T  Dr (Surrey Business Schl)" w:date="2018-09-25T12:47:00Z">
                    <w:rPr>
                      <w:rFonts w:ascii="Cambria Math" w:hAnsi="Cambria Math" w:cs="Times New Roman"/>
                      <w:noProof/>
                      <w:color w:val="000000" w:themeColor="text1"/>
                      <w:sz w:val="22"/>
                    </w:rPr>
                  </w:rPrChange>
                </w:rPr>
                <m:t>(</m:t>
              </w:ins>
            </m:r>
            <m:sSubSup>
              <m:sSubSupPr>
                <m:ctrlPr>
                  <w:ins w:id="1075" w:author="Huang T  Dr (Surrey Business Schl)" w:date="2018-09-25T12:31:00Z">
                    <w:rPr>
                      <w:rFonts w:ascii="Cambria Math" w:hAnsi="Cambria Math" w:cs="Times New Roman"/>
                      <w:color w:val="C45911" w:themeColor="accent2" w:themeShade="BF"/>
                      <w:sz w:val="22"/>
                    </w:rPr>
                  </w:ins>
                </m:ctrlPr>
              </m:sSubSupPr>
              <m:e>
                <m:r>
                  <w:ins w:id="1076" w:author="Huang T  Dr (Surrey Business Schl)" w:date="2018-09-25T12:31:00Z">
                    <m:rPr>
                      <m:sty m:val="p"/>
                    </m:rPr>
                    <w:rPr>
                      <w:rFonts w:ascii="Cambria Math" w:hAnsi="Cambria Math" w:cs="Times New Roman"/>
                      <w:color w:val="C45911" w:themeColor="accent2" w:themeShade="BF"/>
                      <w:sz w:val="22"/>
                      <w:rPrChange w:id="1077" w:author="Huang T  Dr (Surrey Business Schl)" w:date="2018-09-25T12:47:00Z">
                        <w:rPr>
                          <w:rFonts w:ascii="Cambria Math" w:hAnsi="Cambria Math" w:cs="Times New Roman"/>
                          <w:color w:val="000000" w:themeColor="text1"/>
                          <w:sz w:val="22"/>
                        </w:rPr>
                      </w:rPrChange>
                    </w:rPr>
                    <m:t>X</m:t>
                  </w:ins>
                </m:r>
              </m:e>
              <m:sub>
                <m:r>
                  <w:ins w:id="1078" w:author="Huang T  Dr (Surrey Business Schl)" w:date="2018-09-25T12:31:00Z">
                    <m:rPr>
                      <m:sty m:val="p"/>
                    </m:rPr>
                    <w:rPr>
                      <w:rFonts w:ascii="Cambria Math" w:hAnsi="Cambria Math" w:cs="Times New Roman"/>
                      <w:color w:val="C45911" w:themeColor="accent2" w:themeShade="BF"/>
                      <w:sz w:val="22"/>
                      <w:rPrChange w:id="1079" w:author="Huang T  Dr (Surrey Business Schl)" w:date="2018-09-25T12:47:00Z">
                        <w:rPr>
                          <w:rFonts w:ascii="Cambria Math" w:hAnsi="Cambria Math" w:cs="Times New Roman"/>
                          <w:color w:val="000000" w:themeColor="text1"/>
                          <w:sz w:val="22"/>
                        </w:rPr>
                      </w:rPrChange>
                    </w:rPr>
                    <m:t>m,</m:t>
                  </w:ins>
                </m:r>
                <m:sSub>
                  <m:sSubPr>
                    <m:ctrlPr>
                      <w:ins w:id="1080" w:author="Huang T  Dr (Surrey Business Schl)" w:date="2018-09-25T12:31:00Z">
                        <w:rPr>
                          <w:rFonts w:ascii="Cambria Math" w:hAnsi="Cambria Math" w:cs="Times New Roman"/>
                          <w:color w:val="C45911" w:themeColor="accent2" w:themeShade="BF"/>
                          <w:sz w:val="22"/>
                        </w:rPr>
                      </w:ins>
                    </m:ctrlPr>
                  </m:sSubPr>
                  <m:e>
                    <m:r>
                      <w:ins w:id="1081" w:author="Huang T  Dr (Surrey Business Schl)" w:date="2018-09-25T12:31:00Z">
                        <w:rPr>
                          <w:rFonts w:ascii="Cambria Math" w:hAnsi="Cambria Math" w:cs="Times New Roman"/>
                          <w:color w:val="C45911" w:themeColor="accent2" w:themeShade="BF"/>
                          <w:sz w:val="22"/>
                          <w:rPrChange w:id="1082" w:author="Huang T  Dr (Surrey Business Schl)" w:date="2018-09-25T12:47:00Z">
                            <w:rPr>
                              <w:rFonts w:ascii="Cambria Math" w:hAnsi="Cambria Math" w:cs="Times New Roman"/>
                              <w:color w:val="000000" w:themeColor="text1"/>
                              <w:sz w:val="22"/>
                            </w:rPr>
                          </w:rPrChange>
                        </w:rPr>
                        <m:t>T</m:t>
                      </w:ins>
                    </m:r>
                  </m:e>
                  <m:sub>
                    <m:r>
                      <w:ins w:id="1083" w:author="Huang T  Dr (Surrey Business Schl)" w:date="2018-09-25T12:31:00Z">
                        <w:rPr>
                          <w:rFonts w:ascii="Cambria Math" w:hAnsi="Cambria Math" w:cs="Times New Roman"/>
                          <w:color w:val="C45911" w:themeColor="accent2" w:themeShade="BF"/>
                          <w:sz w:val="22"/>
                          <w:rPrChange w:id="1084" w:author="Huang T  Dr (Surrey Business Schl)" w:date="2018-09-25T12:47:00Z">
                            <w:rPr>
                              <w:rFonts w:ascii="Cambria Math" w:hAnsi="Cambria Math" w:cs="Times New Roman"/>
                              <w:color w:val="000000" w:themeColor="text1"/>
                              <w:sz w:val="22"/>
                            </w:rPr>
                          </w:rPrChange>
                        </w:rPr>
                        <m:t>1</m:t>
                      </w:ins>
                    </m:r>
                  </m:sub>
                </m:sSub>
              </m:sub>
              <m:sup>
                <m:r>
                  <w:ins w:id="1085" w:author="韬 黄" w:date="2018-09-25T19:47:00Z">
                    <w:rPr>
                      <w:rFonts w:ascii="Cambria Math" w:hAnsi="Cambria Math" w:cs="Times New Roman"/>
                      <w:color w:val="C45911" w:themeColor="accent2" w:themeShade="BF"/>
                      <w:sz w:val="22"/>
                    </w:rPr>
                    <m:t>'</m:t>
                  </w:ins>
                </m:r>
                <m:r>
                  <w:ins w:id="1086" w:author="Huang T  Dr (Surrey Business Schl)" w:date="2018-09-25T12:31:00Z">
                    <w:del w:id="1087" w:author="韬 黄" w:date="2018-09-25T19:47:00Z">
                      <w:rPr>
                        <w:rFonts w:ascii="Cambria Math" w:hAnsi="Cambria Math" w:cs="Times New Roman" w:hint="eastAsia"/>
                        <w:color w:val="C45911" w:themeColor="accent2" w:themeShade="BF"/>
                        <w:sz w:val="22"/>
                        <w:rPrChange w:id="1088" w:author="Huang T  Dr (Surrey Business Schl)" w:date="2018-09-25T12:47:00Z">
                          <w:rPr>
                            <w:rFonts w:ascii="Cambria Math" w:hAnsi="Cambria Math" w:cs="Times New Roman" w:hint="eastAsia"/>
                            <w:color w:val="000000" w:themeColor="text1"/>
                            <w:sz w:val="22"/>
                          </w:rPr>
                        </w:rPrChange>
                      </w:rPr>
                      <m:t>'</m:t>
                    </w:del>
                  </w:ins>
                </m:r>
              </m:sup>
            </m:sSubSup>
            <m:sSub>
              <m:sSubPr>
                <m:ctrlPr>
                  <w:ins w:id="1089" w:author="Huang T  Dr (Surrey Business Schl)" w:date="2018-09-25T12:31:00Z">
                    <w:rPr>
                      <w:rFonts w:ascii="Cambria Math" w:hAnsi="Cambria Math" w:cs="Times New Roman"/>
                      <w:color w:val="C45911" w:themeColor="accent2" w:themeShade="BF"/>
                      <w:sz w:val="22"/>
                    </w:rPr>
                  </w:ins>
                </m:ctrlPr>
              </m:sSubPr>
              <m:e>
                <m:r>
                  <w:ins w:id="1090" w:author="Huang T  Dr (Surrey Business Schl)" w:date="2018-09-25T12:31:00Z">
                    <m:rPr>
                      <m:sty m:val="p"/>
                    </m:rPr>
                    <w:rPr>
                      <w:rFonts w:ascii="Cambria Math" w:hAnsi="Cambria Math" w:cs="Times New Roman"/>
                      <w:color w:val="C45911" w:themeColor="accent2" w:themeShade="BF"/>
                      <w:sz w:val="22"/>
                      <w:rPrChange w:id="1091" w:author="Huang T  Dr (Surrey Business Schl)" w:date="2018-09-25T12:47:00Z">
                        <w:rPr>
                          <w:rFonts w:ascii="Cambria Math" w:hAnsi="Cambria Math" w:cs="Times New Roman"/>
                          <w:color w:val="000000" w:themeColor="text1"/>
                          <w:sz w:val="22"/>
                        </w:rPr>
                      </w:rPrChange>
                    </w:rPr>
                    <m:t>X</m:t>
                  </w:ins>
                </m:r>
              </m:e>
              <m:sub>
                <m:r>
                  <w:ins w:id="1092" w:author="Huang T  Dr (Surrey Business Schl)" w:date="2018-09-25T12:31:00Z">
                    <m:rPr>
                      <m:sty m:val="p"/>
                    </m:rPr>
                    <w:rPr>
                      <w:rFonts w:ascii="Cambria Math" w:hAnsi="Cambria Math" w:cs="Times New Roman"/>
                      <w:color w:val="C45911" w:themeColor="accent2" w:themeShade="BF"/>
                      <w:sz w:val="22"/>
                      <w:rPrChange w:id="1093" w:author="Huang T  Dr (Surrey Business Schl)" w:date="2018-09-25T12:47:00Z">
                        <w:rPr>
                          <w:rFonts w:ascii="Cambria Math" w:hAnsi="Cambria Math" w:cs="Times New Roman"/>
                          <w:color w:val="000000" w:themeColor="text1"/>
                          <w:sz w:val="22"/>
                        </w:rPr>
                      </w:rPrChange>
                    </w:rPr>
                    <m:t>m,</m:t>
                  </w:ins>
                </m:r>
                <m:sSub>
                  <m:sSubPr>
                    <m:ctrlPr>
                      <w:ins w:id="1094" w:author="Huang T  Dr (Surrey Business Schl)" w:date="2018-09-25T12:31:00Z">
                        <w:rPr>
                          <w:rFonts w:ascii="Cambria Math" w:hAnsi="Cambria Math" w:cs="Times New Roman"/>
                          <w:color w:val="C45911" w:themeColor="accent2" w:themeShade="BF"/>
                          <w:sz w:val="22"/>
                        </w:rPr>
                      </w:ins>
                    </m:ctrlPr>
                  </m:sSubPr>
                  <m:e>
                    <m:r>
                      <w:ins w:id="1095" w:author="Huang T  Dr (Surrey Business Schl)" w:date="2018-09-25T12:31:00Z">
                        <w:rPr>
                          <w:rFonts w:ascii="Cambria Math" w:hAnsi="Cambria Math" w:cs="Times New Roman"/>
                          <w:color w:val="C45911" w:themeColor="accent2" w:themeShade="BF"/>
                          <w:sz w:val="22"/>
                          <w:rPrChange w:id="1096" w:author="Huang T  Dr (Surrey Business Schl)" w:date="2018-09-25T12:47:00Z">
                            <w:rPr>
                              <w:rFonts w:ascii="Cambria Math" w:hAnsi="Cambria Math" w:cs="Times New Roman"/>
                              <w:color w:val="000000" w:themeColor="text1"/>
                              <w:sz w:val="22"/>
                            </w:rPr>
                          </w:rPrChange>
                        </w:rPr>
                        <m:t>T</m:t>
                      </w:ins>
                    </m:r>
                  </m:e>
                  <m:sub>
                    <m:r>
                      <w:ins w:id="1097" w:author="Huang T  Dr (Surrey Business Schl)" w:date="2018-09-25T12:31:00Z">
                        <w:rPr>
                          <w:rFonts w:ascii="Cambria Math" w:hAnsi="Cambria Math" w:cs="Times New Roman"/>
                          <w:color w:val="C45911" w:themeColor="accent2" w:themeShade="BF"/>
                          <w:sz w:val="22"/>
                          <w:rPrChange w:id="1098" w:author="Huang T  Dr (Surrey Business Schl)" w:date="2018-09-25T12:47:00Z">
                            <w:rPr>
                              <w:rFonts w:ascii="Cambria Math" w:hAnsi="Cambria Math" w:cs="Times New Roman"/>
                              <w:color w:val="000000" w:themeColor="text1"/>
                              <w:sz w:val="22"/>
                            </w:rPr>
                          </w:rPrChange>
                        </w:rPr>
                        <m:t>1</m:t>
                      </w:ins>
                    </m:r>
                  </m:sub>
                </m:sSub>
              </m:sub>
            </m:sSub>
            <m:r>
              <w:ins w:id="1099" w:author="Huang T  Dr (Surrey Business Schl)" w:date="2018-09-25T12:31:00Z">
                <w:rPr>
                  <w:rFonts w:ascii="Cambria Math" w:hAnsi="Cambria Math" w:cs="Times New Roman"/>
                  <w:color w:val="C45911" w:themeColor="accent2" w:themeShade="BF"/>
                  <w:sz w:val="22"/>
                  <w:rPrChange w:id="1100" w:author="Huang T  Dr (Surrey Business Schl)" w:date="2018-09-25T12:47:00Z">
                    <w:rPr>
                      <w:rFonts w:ascii="Cambria Math" w:hAnsi="Cambria Math" w:cs="Times New Roman"/>
                      <w:color w:val="000000" w:themeColor="text1"/>
                      <w:sz w:val="22"/>
                    </w:rPr>
                  </w:rPrChange>
                </w:rPr>
                <m:t>)</m:t>
              </w:ins>
            </m:r>
            <m:ctrlPr>
              <w:ins w:id="1101" w:author="Huang T  Dr (Surrey Business Schl)" w:date="2018-09-25T12:31:00Z">
                <w:rPr>
                  <w:rFonts w:ascii="Cambria Math" w:hAnsi="Cambria Math" w:cs="Times New Roman"/>
                  <w:i/>
                  <w:color w:val="C45911" w:themeColor="accent2" w:themeShade="BF"/>
                  <w:sz w:val="22"/>
                </w:rPr>
              </w:ins>
            </m:ctrlPr>
          </m:e>
          <m:sup>
            <m:r>
              <w:ins w:id="1102" w:author="Huang T  Dr (Surrey Business Schl)" w:date="2018-09-25T12:31:00Z">
                <w:rPr>
                  <w:rFonts w:ascii="Cambria Math" w:hAnsi="Cambria Math" w:cs="Times New Roman"/>
                  <w:color w:val="C45911" w:themeColor="accent2" w:themeShade="BF"/>
                  <w:sz w:val="22"/>
                  <w:rPrChange w:id="1103" w:author="Huang T  Dr (Surrey Business Schl)" w:date="2018-09-25T12:47:00Z">
                    <w:rPr>
                      <w:rFonts w:ascii="Cambria Math" w:hAnsi="Cambria Math" w:cs="Times New Roman"/>
                      <w:color w:val="000000" w:themeColor="text1"/>
                      <w:sz w:val="22"/>
                    </w:rPr>
                  </w:rPrChange>
                </w:rPr>
                <m:t>-1</m:t>
              </w:ins>
            </m:r>
            <m:ctrlPr>
              <w:ins w:id="1104" w:author="Huang T  Dr (Surrey Business Schl)" w:date="2018-09-25T12:31:00Z">
                <w:rPr>
                  <w:rFonts w:ascii="Cambria Math" w:hAnsi="Cambria Math" w:cs="Times New Roman"/>
                  <w:i/>
                  <w:color w:val="C45911" w:themeColor="accent2" w:themeShade="BF"/>
                  <w:sz w:val="22"/>
                </w:rPr>
              </w:ins>
            </m:ctrlPr>
          </m:sup>
        </m:sSup>
        <m:sSub>
          <m:sSubPr>
            <m:ctrlPr>
              <w:ins w:id="1105" w:author="韬 黄" w:date="2018-10-17T10:42:00Z">
                <w:rPr>
                  <w:rFonts w:ascii="Cambria Math" w:hAnsi="Cambria Math" w:cs="Times New Roman"/>
                  <w:color w:val="C45911" w:themeColor="accent2" w:themeShade="BF"/>
                  <w:sz w:val="22"/>
                </w:rPr>
              </w:ins>
            </m:ctrlPr>
          </m:sSubPr>
          <m:e>
            <m:r>
              <w:ins w:id="1106" w:author="韬 黄" w:date="2018-10-17T10:42:00Z">
                <w:rPr>
                  <w:rFonts w:ascii="Cambria Math" w:hAnsi="Cambria Math" w:cs="Times New Roman"/>
                  <w:color w:val="C45911" w:themeColor="accent2" w:themeShade="BF"/>
                  <w:sz w:val="22"/>
                </w:rPr>
                <m:t>x</m:t>
              </w:ins>
            </m:r>
          </m:e>
          <m:sub>
            <m:r>
              <w:ins w:id="1107" w:author="韬 黄" w:date="2018-10-17T10:42:00Z">
                <w:rPr>
                  <w:rFonts w:ascii="Cambria Math" w:hAnsi="Cambria Math" w:cs="Times New Roman"/>
                  <w:color w:val="C45911" w:themeColor="accent2" w:themeShade="BF"/>
                  <w:sz w:val="22"/>
                </w:rPr>
                <m:t>T</m:t>
              </w:ins>
            </m:r>
          </m:sub>
        </m:sSub>
        <m:sSub>
          <m:sSubPr>
            <m:ctrlPr>
              <w:ins w:id="1108" w:author="Huang T  Dr (Surrey Business Schl)" w:date="2018-09-25T12:31:00Z">
                <w:del w:id="1109" w:author="韬 黄" w:date="2018-10-17T10:42:00Z">
                  <w:rPr>
                    <w:rFonts w:ascii="Cambria Math" w:hAnsi="Cambria Math" w:cs="Times New Roman"/>
                    <w:color w:val="C45911" w:themeColor="accent2" w:themeShade="BF"/>
                    <w:sz w:val="22"/>
                  </w:rPr>
                </w:del>
              </w:ins>
            </m:ctrlPr>
          </m:sSubPr>
          <m:e>
            <m:r>
              <w:ins w:id="1110" w:author="Huang T  Dr (Surrey Business Schl)" w:date="2018-09-25T12:31:00Z">
                <w:del w:id="1111" w:author="韬 黄" w:date="2018-10-17T10:42:00Z">
                  <w:rPr>
                    <w:rFonts w:ascii="Cambria Math" w:hAnsi="Cambria Math" w:cs="Times New Roman"/>
                    <w:color w:val="C45911" w:themeColor="accent2" w:themeShade="BF"/>
                    <w:sz w:val="22"/>
                    <w:rPrChange w:id="1112" w:author="Huang T  Dr (Surrey Business Schl)" w:date="2018-09-25T12:47:00Z">
                      <w:rPr>
                        <w:rFonts w:ascii="Cambria Math" w:hAnsi="Cambria Math" w:cs="Times New Roman"/>
                        <w:color w:val="000000" w:themeColor="text1"/>
                        <w:sz w:val="22"/>
                      </w:rPr>
                    </w:rPrChange>
                  </w:rPr>
                  <m:t>x</m:t>
                </w:del>
              </w:ins>
            </m:r>
          </m:e>
          <m:sub>
            <m:r>
              <w:ins w:id="1113" w:author="Huang T  Dr (Surrey Business Schl)" w:date="2018-09-25T12:31:00Z">
                <w:del w:id="1114" w:author="韬 黄" w:date="2018-10-17T10:42:00Z">
                  <w:rPr>
                    <w:rFonts w:ascii="Cambria Math" w:hAnsi="Cambria Math" w:cs="Times New Roman"/>
                    <w:color w:val="C45911" w:themeColor="accent2" w:themeShade="BF"/>
                    <w:sz w:val="22"/>
                    <w:rPrChange w:id="1115" w:author="Huang T  Dr (Surrey Business Schl)" w:date="2018-09-25T12:47:00Z">
                      <w:rPr>
                        <w:rFonts w:ascii="Cambria Math" w:hAnsi="Cambria Math" w:cs="Times New Roman"/>
                        <w:color w:val="000000" w:themeColor="text1"/>
                        <w:sz w:val="22"/>
                      </w:rPr>
                    </w:rPrChange>
                  </w:rPr>
                  <m:t>T</m:t>
                </w:del>
              </w:ins>
            </m:r>
            <m:r>
              <w:ins w:id="1116" w:author="Huang T  Dr (Surrey Business Schl)" w:date="2018-09-25T12:31:00Z">
                <w:del w:id="1117" w:author="韬 黄" w:date="2018-10-17T10:42:00Z">
                  <m:rPr>
                    <m:sty m:val="p"/>
                  </m:rPr>
                  <w:rPr>
                    <w:rFonts w:ascii="Cambria Math" w:hAnsi="Cambria Math" w:cs="Times New Roman"/>
                    <w:color w:val="C45911" w:themeColor="accent2" w:themeShade="BF"/>
                    <w:sz w:val="22"/>
                    <w:rPrChange w:id="1118" w:author="Huang T  Dr (Surrey Business Schl)" w:date="2018-09-25T12:47:00Z">
                      <w:rPr>
                        <w:rFonts w:ascii="Cambria Math" w:hAnsi="Cambria Math" w:cs="Times New Roman"/>
                        <w:color w:val="000000" w:themeColor="text1"/>
                        <w:sz w:val="22"/>
                      </w:rPr>
                    </w:rPrChange>
                  </w:rPr>
                  <m:t>+h</m:t>
                </w:del>
              </w:ins>
            </m:r>
          </m:sub>
        </m:sSub>
        <m:r>
          <w:ins w:id="1119" w:author="Huang T  Dr (Surrey Business Schl)" w:date="2018-09-25T12:31:00Z">
            <w:rPr>
              <w:rFonts w:ascii="Cambria Math" w:hAnsi="Cambria Math" w:cs="Times New Roman"/>
              <w:color w:val="C45911" w:themeColor="accent2" w:themeShade="BF"/>
              <w:sz w:val="22"/>
              <w:rPrChange w:id="1120" w:author="Huang T  Dr (Surrey Business Schl)" w:date="2018-09-25T12:47:00Z">
                <w:rPr>
                  <w:rFonts w:ascii="Cambria Math" w:hAnsi="Cambria Math" w:cs="Times New Roman"/>
                  <w:color w:val="000000" w:themeColor="text1"/>
                  <w:sz w:val="22"/>
                </w:rPr>
              </w:rPrChange>
            </w:rPr>
            <m:t>+</m:t>
          </w:ins>
        </m:r>
        <m:sSub>
          <m:sSubPr>
            <m:ctrlPr>
              <w:ins w:id="1121" w:author="Huang T  Dr (Surrey Business Schl)" w:date="2018-09-25T12:31:00Z">
                <w:rPr>
                  <w:rFonts w:ascii="Cambria Math" w:hAnsi="Cambria Math" w:cs="Times New Roman"/>
                  <w:color w:val="C45911" w:themeColor="accent2" w:themeShade="BF"/>
                  <w:sz w:val="22"/>
                </w:rPr>
              </w:ins>
            </m:ctrlPr>
          </m:sSubPr>
          <m:e>
            <m:r>
              <w:ins w:id="1122" w:author="Huang T  Dr (Surrey Business Schl)" w:date="2018-09-25T12:31:00Z">
                <w:rPr>
                  <w:rFonts w:ascii="Cambria Math" w:hAnsi="Cambria Math" w:cs="Times New Roman"/>
                  <w:color w:val="C45911" w:themeColor="accent2" w:themeShade="BF"/>
                  <w:sz w:val="22"/>
                  <w:rPrChange w:id="1123" w:author="Huang T  Dr (Surrey Business Schl)" w:date="2018-09-25T12:47:00Z">
                    <w:rPr>
                      <w:rFonts w:ascii="Cambria Math" w:hAnsi="Cambria Math" w:cs="Times New Roman"/>
                      <w:color w:val="000000" w:themeColor="text1"/>
                      <w:sz w:val="22"/>
                    </w:rPr>
                  </w:rPrChange>
                </w:rPr>
                <m:t>u</m:t>
              </w:ins>
            </m:r>
          </m:e>
          <m:sub>
            <m:r>
              <w:ins w:id="1124" w:author="Huang T  Dr (Surrey Business Schl)" w:date="2018-09-25T12:31:00Z">
                <w:rPr>
                  <w:rFonts w:ascii="Cambria Math" w:hAnsi="Cambria Math" w:cs="Times New Roman"/>
                  <w:color w:val="C45911" w:themeColor="accent2" w:themeShade="BF"/>
                  <w:sz w:val="22"/>
                  <w:rPrChange w:id="1125" w:author="Huang T  Dr (Surrey Business Schl)" w:date="2018-09-25T12:47:00Z">
                    <w:rPr>
                      <w:rFonts w:ascii="Cambria Math" w:hAnsi="Cambria Math" w:cs="Times New Roman"/>
                      <w:color w:val="000000" w:themeColor="text1"/>
                      <w:sz w:val="22"/>
                    </w:rPr>
                  </w:rPrChange>
                </w:rPr>
                <m:t>T</m:t>
              </w:ins>
            </m:r>
            <m:r>
              <w:ins w:id="1126" w:author="Huang T  Dr (Surrey Business Schl)" w:date="2018-09-25T12:31:00Z">
                <m:rPr>
                  <m:sty m:val="p"/>
                </m:rPr>
                <w:rPr>
                  <w:rFonts w:ascii="Cambria Math" w:hAnsi="Cambria Math" w:cs="Times New Roman"/>
                  <w:color w:val="C45911" w:themeColor="accent2" w:themeShade="BF"/>
                  <w:sz w:val="22"/>
                  <w:rPrChange w:id="1127" w:author="Huang T  Dr (Surrey Business Schl)" w:date="2018-09-25T12:47:00Z">
                    <w:rPr>
                      <w:rFonts w:ascii="Cambria Math" w:hAnsi="Cambria Math" w:cs="Times New Roman"/>
                      <w:color w:val="000000" w:themeColor="text1"/>
                      <w:sz w:val="22"/>
                    </w:rPr>
                  </w:rPrChange>
                </w:rPr>
                <m:t>+</m:t>
              </w:ins>
            </m:r>
            <m:r>
              <w:ins w:id="1128" w:author="韬 黄" w:date="2018-10-17T10:42:00Z">
                <m:rPr>
                  <m:sty m:val="p"/>
                </m:rPr>
                <w:rPr>
                  <w:rFonts w:ascii="Cambria Math" w:hAnsi="Cambria Math" w:cs="Times New Roman"/>
                  <w:color w:val="C45911" w:themeColor="accent2" w:themeShade="BF"/>
                  <w:sz w:val="22"/>
                </w:rPr>
                <m:t>1</m:t>
              </w:ins>
            </m:r>
            <m:r>
              <w:ins w:id="1129" w:author="Huang T  Dr (Surrey Business Schl)" w:date="2018-09-25T12:31:00Z">
                <w:del w:id="1130" w:author="韬 黄" w:date="2018-10-17T10:42:00Z">
                  <m:rPr>
                    <m:sty m:val="p"/>
                  </m:rPr>
                  <w:rPr>
                    <w:rFonts w:ascii="Cambria Math" w:hAnsi="Cambria Math" w:cs="Times New Roman"/>
                    <w:color w:val="C45911" w:themeColor="accent2" w:themeShade="BF"/>
                    <w:sz w:val="22"/>
                    <w:rPrChange w:id="1131" w:author="Huang T  Dr (Surrey Business Schl)" w:date="2018-09-25T12:47:00Z">
                      <w:rPr>
                        <w:rFonts w:ascii="Cambria Math" w:hAnsi="Cambria Math" w:cs="Times New Roman"/>
                        <w:color w:val="000000" w:themeColor="text1"/>
                        <w:sz w:val="22"/>
                      </w:rPr>
                    </w:rPrChange>
                  </w:rPr>
                  <m:t>h</m:t>
                </w:del>
              </w:ins>
            </m:r>
          </m:sub>
        </m:sSub>
      </m:oMath>
      <w:ins w:id="1132" w:author="Huang T  Dr (Surrey Business Schl)" w:date="2018-09-25T12:45:00Z">
        <w:r w:rsidR="00B52D54" w:rsidRPr="00B5013C">
          <w:rPr>
            <w:rFonts w:cs="Times New Roman"/>
            <w:color w:val="C45911" w:themeColor="accent2" w:themeShade="BF"/>
            <w:sz w:val="22"/>
            <w:rPrChange w:id="1133" w:author="Huang T  Dr (Surrey Business Schl)" w:date="2018-09-25T12:47:00Z">
              <w:rPr>
                <w:rFonts w:cs="Times New Roman"/>
                <w:color w:val="000000" w:themeColor="text1"/>
                <w:sz w:val="22"/>
              </w:rPr>
            </w:rPrChange>
          </w:rPr>
          <w:t xml:space="preserve"> </w:t>
        </w:r>
        <w:r w:rsidR="00B52D54" w:rsidRPr="00B5013C">
          <w:rPr>
            <w:rFonts w:cs="Times New Roman"/>
            <w:color w:val="C45911" w:themeColor="accent2" w:themeShade="BF"/>
            <w:sz w:val="22"/>
            <w:rPrChange w:id="1134" w:author="Huang T  Dr (Surrey Business Schl)" w:date="2018-09-25T12:47:00Z">
              <w:rPr>
                <w:rFonts w:cs="Times New Roman"/>
                <w:color w:val="000000" w:themeColor="text1"/>
                <w:sz w:val="22"/>
              </w:rPr>
            </w:rPrChange>
          </w:rPr>
          <w:tab/>
          <w:t>(3)</w:t>
        </w:r>
      </w:ins>
    </w:p>
    <w:p w14:paraId="64400C43" w14:textId="6A531931" w:rsidR="000C1E41" w:rsidRPr="00037EA1" w:rsidRDefault="000C1E41" w:rsidP="000C1E41">
      <w:pPr>
        <w:shd w:val="clear" w:color="auto" w:fill="FFFFFF" w:themeFill="background1"/>
        <w:spacing w:after="0" w:line="360" w:lineRule="auto"/>
        <w:rPr>
          <w:ins w:id="1135" w:author="韬 黄" w:date="2018-10-07T11:59:00Z"/>
          <w:rFonts w:cs="Times New Roman"/>
          <w:color w:val="000000" w:themeColor="text1"/>
          <w:szCs w:val="24"/>
        </w:rPr>
      </w:pPr>
    </w:p>
    <w:p w14:paraId="08235503" w14:textId="77777777" w:rsidR="000C1E41" w:rsidRPr="00EF1850" w:rsidRDefault="000C1E41" w:rsidP="000C1E41">
      <w:pPr>
        <w:shd w:val="clear" w:color="auto" w:fill="FFFFFF" w:themeFill="background1"/>
        <w:spacing w:after="0" w:line="360" w:lineRule="auto"/>
        <w:rPr>
          <w:ins w:id="1136" w:author="韬 黄" w:date="2018-10-07T11:59:00Z"/>
          <w:rFonts w:cs="Times New Roman"/>
          <w:color w:val="000000" w:themeColor="text1"/>
          <w:szCs w:val="24"/>
        </w:rPr>
      </w:pPr>
    </w:p>
    <w:p w14:paraId="5D49D5C7" w14:textId="610E2DAD" w:rsidR="003A2C45" w:rsidRPr="00B5013C" w:rsidDel="000C1E41" w:rsidRDefault="000C1E41">
      <w:pPr>
        <w:shd w:val="clear" w:color="auto" w:fill="FFFFFF" w:themeFill="background1"/>
        <w:spacing w:after="0" w:line="360" w:lineRule="auto"/>
        <w:rPr>
          <w:ins w:id="1137" w:author="Huang T  Dr (Surrey Business Schl)" w:date="2018-09-25T12:31:00Z"/>
          <w:del w:id="1138" w:author="韬 黄" w:date="2018-10-07T11:59:00Z"/>
          <w:rFonts w:cs="Times New Roman"/>
          <w:color w:val="C45911" w:themeColor="accent2" w:themeShade="BF"/>
          <w:sz w:val="22"/>
          <w:rPrChange w:id="1139" w:author="Huang T  Dr (Surrey Business Schl)" w:date="2018-09-25T12:47:00Z">
            <w:rPr>
              <w:ins w:id="1140" w:author="Huang T  Dr (Surrey Business Schl)" w:date="2018-09-25T12:31:00Z"/>
              <w:del w:id="1141" w:author="韬 黄" w:date="2018-10-07T11:59:00Z"/>
              <w:rFonts w:cs="Times New Roman"/>
              <w:color w:val="000000" w:themeColor="text1"/>
              <w:sz w:val="22"/>
            </w:rPr>
          </w:rPrChange>
        </w:rPr>
      </w:pPr>
      <w:ins w:id="1142" w:author="韬 黄" w:date="2018-10-07T11:59:00Z">
        <w:r w:rsidRPr="00EF1850">
          <w:rPr>
            <w:rFonts w:cs="Times New Roman"/>
            <w:color w:val="000000" w:themeColor="text1"/>
            <w:szCs w:val="24"/>
          </w:rPr>
          <w:t>where</w:t>
        </w:r>
      </w:ins>
      <w:ins w:id="1143" w:author="韬 黄" w:date="2018-10-07T12:00:00Z">
        <w:r>
          <w:rPr>
            <w:rFonts w:cs="Times New Roman"/>
            <w:color w:val="000000" w:themeColor="text1"/>
            <w:szCs w:val="24"/>
          </w:rPr>
          <w:t xml:space="preserve"> </w:t>
        </w:r>
      </w:ins>
    </w:p>
    <w:p w14:paraId="749B1BAA" w14:textId="3E5D1684" w:rsidR="003A2C45" w:rsidRPr="00B5013C" w:rsidDel="003F35D0" w:rsidRDefault="003A2C45">
      <w:pPr>
        <w:shd w:val="clear" w:color="auto" w:fill="FFFFFF" w:themeFill="background1"/>
        <w:spacing w:after="0" w:line="360" w:lineRule="auto"/>
        <w:rPr>
          <w:ins w:id="1144" w:author="Huang T  Dr (Surrey Business Schl)" w:date="2018-09-25T12:31:00Z"/>
          <w:del w:id="1145" w:author="韬 黄" w:date="2018-09-25T20:40:00Z"/>
          <w:rFonts w:cs="Times New Roman"/>
          <w:color w:val="C45911" w:themeColor="accent2" w:themeShade="BF"/>
          <w:sz w:val="22"/>
          <w:rPrChange w:id="1146" w:author="Huang T  Dr (Surrey Business Schl)" w:date="2018-09-25T12:47:00Z">
            <w:rPr>
              <w:ins w:id="1147" w:author="Huang T  Dr (Surrey Business Schl)" w:date="2018-09-25T12:31:00Z"/>
              <w:del w:id="1148" w:author="韬 黄" w:date="2018-09-25T20:40:00Z"/>
              <w:rFonts w:cs="Times New Roman"/>
              <w:color w:val="000000" w:themeColor="text1"/>
              <w:sz w:val="22"/>
            </w:rPr>
          </w:rPrChange>
        </w:rPr>
      </w:pPr>
      <w:ins w:id="1149" w:author="Huang T  Dr (Surrey Business Schl)" w:date="2018-09-25T12:31:00Z">
        <w:del w:id="1150" w:author="韬 黄" w:date="2018-10-07T11:59:00Z">
          <w:r w:rsidRPr="00B5013C" w:rsidDel="000C1E41">
            <w:rPr>
              <w:rFonts w:cs="Times New Roman"/>
              <w:color w:val="C45911" w:themeColor="accent2" w:themeShade="BF"/>
              <w:sz w:val="22"/>
              <w:rPrChange w:id="1151" w:author="Huang T  Dr (Surrey Business Schl)" w:date="2018-09-25T12:47:00Z">
                <w:rPr>
                  <w:rFonts w:cs="Times New Roman"/>
                  <w:color w:val="000000" w:themeColor="text1"/>
                  <w:sz w:val="22"/>
                </w:rPr>
              </w:rPrChange>
            </w:rPr>
            <w:delText xml:space="preserve">Where </w:delText>
          </w:r>
        </w:del>
        <m:oMath>
          <m:sSub>
            <m:sSubPr>
              <m:ctrlPr>
                <w:rPr>
                  <w:rFonts w:ascii="Cambria Math" w:hAnsi="Cambria Math" w:cs="Times New Roman"/>
                  <w:color w:val="C45911" w:themeColor="accent2" w:themeShade="BF"/>
                  <w:sz w:val="22"/>
                </w:rPr>
              </m:ctrlPr>
            </m:sSubPr>
            <m:e>
              <m:r>
                <m:rPr>
                  <m:sty m:val="p"/>
                </m:rPr>
                <w:rPr>
                  <w:rFonts w:ascii="Cambria Math" w:hAnsi="Cambria Math" w:cs="Times New Roman"/>
                  <w:color w:val="C45911" w:themeColor="accent2" w:themeShade="BF"/>
                  <w:sz w:val="22"/>
                  <w:rPrChange w:id="1152" w:author="Huang T  Dr (Surrey Business Schl)" w:date="2018-09-25T12:47:00Z">
                    <w:rPr>
                      <w:rFonts w:ascii="Cambria Math" w:hAnsi="Cambria Math" w:cs="Times New Roman"/>
                      <w:color w:val="000000" w:themeColor="text1"/>
                      <w:sz w:val="22"/>
                    </w:rPr>
                  </w:rPrChange>
                </w:rPr>
                <m:t>X</m:t>
              </m:r>
            </m:e>
            <m:sub>
              <m:r>
                <m:rPr>
                  <m:sty m:val="p"/>
                </m:rPr>
                <w:rPr>
                  <w:rFonts w:ascii="Cambria Math" w:hAnsi="Cambria Math" w:cs="Times New Roman"/>
                  <w:color w:val="C45911" w:themeColor="accent2" w:themeShade="BF"/>
                  <w:sz w:val="22"/>
                  <w:rPrChange w:id="1153" w:author="Huang T  Dr (Surrey Business Schl)" w:date="2018-09-25T12:47:00Z">
                    <w:rPr>
                      <w:rFonts w:ascii="Cambria Math" w:hAnsi="Cambria Math" w:cs="Times New Roman"/>
                      <w:color w:val="000000" w:themeColor="text1"/>
                      <w:sz w:val="22"/>
                    </w:rPr>
                  </w:rPrChange>
                </w:rPr>
                <m:t>m,</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154"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1155" w:author="Huang T  Dr (Surrey Business Schl)" w:date="2018-09-25T12:47:00Z">
                        <w:rPr>
                          <w:rFonts w:ascii="Cambria Math" w:hAnsi="Cambria Math" w:cs="Times New Roman"/>
                          <w:color w:val="000000" w:themeColor="text1"/>
                          <w:sz w:val="22"/>
                        </w:rPr>
                      </w:rPrChange>
                    </w:rPr>
                    <m:t>1</m:t>
                  </m:r>
                </m:sub>
              </m:sSub>
            </m:sub>
          </m:sSub>
        </m:oMath>
        <w:r w:rsidRPr="00B5013C">
          <w:rPr>
            <w:rFonts w:cs="Times New Roman"/>
            <w:color w:val="C45911" w:themeColor="accent2" w:themeShade="BF"/>
            <w:sz w:val="22"/>
            <w:rPrChange w:id="1156" w:author="Huang T  Dr (Surrey Business Schl)" w:date="2018-09-25T12:47:00Z">
              <w:rPr>
                <w:rFonts w:cs="Times New Roman"/>
                <w:color w:val="000000" w:themeColor="text1"/>
                <w:sz w:val="22"/>
              </w:rPr>
            </w:rPrChange>
          </w:rPr>
          <w:t xml:space="preserve"> </w:t>
        </w:r>
        <w:del w:id="1157" w:author="韬 黄" w:date="2018-09-25T20:03:00Z">
          <w:r w:rsidRPr="00B5013C" w:rsidDel="00E42CD4">
            <w:rPr>
              <w:rFonts w:cs="Times New Roman"/>
              <w:color w:val="C45911" w:themeColor="accent2" w:themeShade="BF"/>
              <w:sz w:val="22"/>
              <w:rPrChange w:id="1158" w:author="Huang T  Dr (Surrey Business Schl)" w:date="2018-09-25T12:47:00Z">
                <w:rPr>
                  <w:rFonts w:cs="Times New Roman"/>
                  <w:color w:val="000000" w:themeColor="text1"/>
                  <w:sz w:val="22"/>
                </w:rPr>
              </w:rPrChange>
            </w:rPr>
            <w:delText>i</w:delText>
          </w:r>
        </w:del>
      </w:ins>
      <w:ins w:id="1159" w:author="韬 黄" w:date="2018-09-25T20:03:00Z">
        <w:r w:rsidR="00E42CD4">
          <w:rPr>
            <w:rFonts w:cs="Times New Roman"/>
            <w:color w:val="C45911" w:themeColor="accent2" w:themeShade="BF"/>
            <w:sz w:val="22"/>
          </w:rPr>
          <w:t>i</w:t>
        </w:r>
      </w:ins>
      <w:ins w:id="1160" w:author="Huang T  Dr (Surrey Business Schl)" w:date="2018-09-25T12:31:00Z">
        <w:r w:rsidRPr="00B5013C">
          <w:rPr>
            <w:rFonts w:cs="Times New Roman"/>
            <w:color w:val="C45911" w:themeColor="accent2" w:themeShade="BF"/>
            <w:sz w:val="22"/>
            <w:rPrChange w:id="1161" w:author="Huang T  Dr (Surrey Business Schl)" w:date="2018-09-25T12:47:00Z">
              <w:rPr>
                <w:rFonts w:cs="Times New Roman"/>
                <w:color w:val="000000" w:themeColor="text1"/>
                <w:sz w:val="22"/>
              </w:rPr>
            </w:rPrChange>
          </w:rPr>
          <w:t>s the matrix of the intercept and the price variable for the time</w:t>
        </w:r>
        <w:del w:id="1162" w:author="韬 黄" w:date="2018-10-07T12:02:00Z">
          <w:r w:rsidRPr="00B5013C" w:rsidDel="000C1E41">
            <w:rPr>
              <w:rFonts w:cs="Times New Roman"/>
              <w:color w:val="C45911" w:themeColor="accent2" w:themeShade="BF"/>
              <w:sz w:val="22"/>
              <w:rPrChange w:id="1163" w:author="Huang T  Dr (Surrey Business Schl)" w:date="2018-09-25T12:47:00Z">
                <w:rPr>
                  <w:rFonts w:cs="Times New Roman"/>
                  <w:color w:val="000000" w:themeColor="text1"/>
                  <w:sz w:val="22"/>
                </w:rPr>
              </w:rPrChange>
            </w:rPr>
            <w:delText xml:space="preserve"> </w:delText>
          </w:r>
        </w:del>
      </w:ins>
      <w:ins w:id="1164" w:author="韬 黄" w:date="2018-10-07T12:02:00Z">
        <w:r w:rsidR="000C1E41">
          <w:rPr>
            <w:rFonts w:cs="Times New Roman"/>
            <w:color w:val="C45911" w:themeColor="accent2" w:themeShade="BF"/>
            <w:sz w:val="22"/>
          </w:rPr>
          <w:t xml:space="preserve"> </w:t>
        </w:r>
      </w:ins>
      <w:ins w:id="1165" w:author="Huang T  Dr (Surrey Business Schl)" w:date="2018-09-25T12:31:00Z">
        <w:r w:rsidRPr="00B5013C">
          <w:rPr>
            <w:rFonts w:cs="Times New Roman"/>
            <w:color w:val="C45911" w:themeColor="accent2" w:themeShade="BF"/>
            <w:sz w:val="22"/>
            <w:rPrChange w:id="1166" w:author="Huang T  Dr (Surrey Business Schl)" w:date="2018-09-25T12:47:00Z">
              <w:rPr>
                <w:rFonts w:cs="Times New Roman"/>
                <w:color w:val="000000" w:themeColor="text1"/>
                <w:sz w:val="22"/>
              </w:rPr>
            </w:rPrChange>
          </w:rPr>
          <w:t xml:space="preserve">period from week </w:t>
        </w:r>
        <w:r w:rsidRPr="00B5013C">
          <w:rPr>
            <w:rFonts w:cs="Times New Roman"/>
            <w:i/>
            <w:color w:val="C45911" w:themeColor="accent2" w:themeShade="BF"/>
            <w:sz w:val="22"/>
            <w:rPrChange w:id="1167" w:author="Huang T  Dr (Surrey Business Schl)" w:date="2018-09-25T12:47:00Z">
              <w:rPr>
                <w:rFonts w:cs="Times New Roman"/>
                <w:i/>
                <w:color w:val="000000" w:themeColor="text1"/>
                <w:sz w:val="22"/>
              </w:rPr>
            </w:rPrChange>
          </w:rPr>
          <w:t>m</w:t>
        </w:r>
        <w:r w:rsidRPr="00B5013C">
          <w:rPr>
            <w:rFonts w:cs="Times New Roman"/>
            <w:color w:val="C45911" w:themeColor="accent2" w:themeShade="BF"/>
            <w:sz w:val="22"/>
            <w:rPrChange w:id="1168" w:author="Huang T  Dr (Surrey Business Schl)" w:date="2018-09-25T12:47:00Z">
              <w:rPr>
                <w:rFonts w:cs="Times New Roman"/>
                <w:color w:val="000000" w:themeColor="text1"/>
                <w:sz w:val="22"/>
              </w:rPr>
            </w:rPrChange>
          </w:rPr>
          <w:t xml:space="preserve"> to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169" w:author="Huang T  Dr (Surrey Business Schl)" w:date="2018-09-25T12:47:00Z">
                    <w:rPr>
                      <w:rFonts w:ascii="Cambria Math" w:hAnsi="Cambria Math" w:cs="Times New Roman"/>
                      <w:color w:val="000000" w:themeColor="text1"/>
                      <w:sz w:val="22"/>
                    </w:rPr>
                  </w:rPrChange>
                </w:rPr>
                <m:t>T</m:t>
              </m:r>
            </m:e>
            <m:sub>
              <m:r>
                <w:rPr>
                  <w:rFonts w:ascii="Cambria Math" w:hAnsi="Cambria Math" w:cs="Times New Roman"/>
                  <w:color w:val="C45911" w:themeColor="accent2" w:themeShade="BF"/>
                  <w:sz w:val="22"/>
                  <w:rPrChange w:id="1170" w:author="Huang T  Dr (Surrey Business Schl)" w:date="2018-09-25T12:47:00Z">
                    <w:rPr>
                      <w:rFonts w:ascii="Cambria Math" w:hAnsi="Cambria Math" w:cs="Times New Roman"/>
                      <w:color w:val="000000" w:themeColor="text1"/>
                      <w:sz w:val="22"/>
                    </w:rPr>
                  </w:rPrChange>
                </w:rPr>
                <m:t>1</m:t>
              </m:r>
            </m:sub>
          </m:sSub>
        </m:oMath>
        <w:r w:rsidRPr="00B5013C">
          <w:rPr>
            <w:rFonts w:cs="Times New Roman"/>
            <w:color w:val="C45911" w:themeColor="accent2" w:themeShade="BF"/>
            <w:sz w:val="22"/>
            <w:rPrChange w:id="1171" w:author="Huang T  Dr (Surrey Business Schl)" w:date="2018-09-25T12:47:00Z">
              <w:rPr>
                <w:rFonts w:cs="Times New Roman"/>
                <w:color w:val="000000" w:themeColor="text1"/>
                <w:sz w:val="22"/>
              </w:rPr>
            </w:rPrChange>
          </w:rPr>
          <w:t>.</w:t>
        </w:r>
      </w:ins>
      <w:ins w:id="1172" w:author="韬 黄" w:date="2018-09-25T20:03:00Z">
        <w:r w:rsidR="00E42CD4">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m,T</m:t>
              </m:r>
            </m:sub>
          </m:sSub>
        </m:oMath>
        <w:r w:rsidR="00E42CD4">
          <w:rPr>
            <w:rFonts w:cs="Times New Roman"/>
            <w:color w:val="C45911" w:themeColor="accent2" w:themeShade="BF"/>
            <w:sz w:val="22"/>
          </w:rPr>
          <w:t xml:space="preserve"> is the vector of error terms for the time periods from week </w:t>
        </w:r>
        <w:r w:rsidR="00E42CD4" w:rsidRPr="00E42CD4">
          <w:rPr>
            <w:rFonts w:cs="Times New Roman"/>
            <w:i/>
            <w:color w:val="C45911" w:themeColor="accent2" w:themeShade="BF"/>
            <w:sz w:val="22"/>
            <w:rPrChange w:id="1173" w:author="韬 黄" w:date="2018-09-25T20:03:00Z">
              <w:rPr>
                <w:rFonts w:cs="Times New Roman"/>
                <w:color w:val="C45911" w:themeColor="accent2" w:themeShade="BF"/>
                <w:sz w:val="22"/>
              </w:rPr>
            </w:rPrChange>
          </w:rPr>
          <w:t>m</w:t>
        </w:r>
        <w:r w:rsidR="00E42CD4">
          <w:rPr>
            <w:rFonts w:cs="Times New Roman"/>
            <w:color w:val="C45911" w:themeColor="accent2" w:themeShade="BF"/>
            <w:sz w:val="22"/>
          </w:rPr>
          <w:t xml:space="preserve"> to </w:t>
        </w:r>
        <w:r w:rsidR="00E42CD4" w:rsidRPr="00E42CD4">
          <w:rPr>
            <w:rFonts w:cs="Times New Roman"/>
            <w:i/>
            <w:color w:val="C45911" w:themeColor="accent2" w:themeShade="BF"/>
            <w:sz w:val="22"/>
            <w:rPrChange w:id="1174" w:author="韬 黄" w:date="2018-09-25T20:03:00Z">
              <w:rPr>
                <w:rFonts w:cs="Times New Roman"/>
                <w:color w:val="C45911" w:themeColor="accent2" w:themeShade="BF"/>
                <w:sz w:val="22"/>
              </w:rPr>
            </w:rPrChange>
          </w:rPr>
          <w:t>T</w:t>
        </w:r>
        <w:r w:rsidR="00E42CD4">
          <w:rPr>
            <w:rFonts w:cs="Times New Roman"/>
            <w:color w:val="C45911" w:themeColor="accent2" w:themeShade="BF"/>
            <w:sz w:val="22"/>
          </w:rPr>
          <w:t xml:space="preserve">. </w:t>
        </w:r>
      </w:ins>
      <w:ins w:id="1175" w:author="Huang T  Dr (Surrey Business Schl)" w:date="2018-09-25T12:31:00Z">
        <w:del w:id="1176" w:author="韬 黄" w:date="2018-09-25T20:03:00Z">
          <w:r w:rsidRPr="00B5013C" w:rsidDel="00E42CD4">
            <w:rPr>
              <w:rFonts w:cs="Times New Roman"/>
              <w:color w:val="C45911" w:themeColor="accent2" w:themeShade="BF"/>
              <w:sz w:val="22"/>
              <w:rPrChange w:id="1177" w:author="Huang T  Dr (Surrey Business Schl)" w:date="2018-09-25T12:47:00Z">
                <w:rPr>
                  <w:rFonts w:cs="Times New Roman"/>
                  <w:color w:val="000000" w:themeColor="text1"/>
                  <w:sz w:val="22"/>
                </w:rPr>
              </w:rPrChange>
            </w:rPr>
            <w:delText xml:space="preserve"> </w:delText>
          </w:r>
        </w:del>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178" w:author="Huang T  Dr (Surrey Business Schl)" w:date="2018-09-25T12:47: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1179"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180" w:author="Huang T  Dr (Surrey Business Schl)" w:date="2018-09-25T12:47:00Z">
                    <w:rPr>
                      <w:rFonts w:ascii="Cambria Math" w:hAnsi="Cambria Math" w:cs="Times New Roman"/>
                      <w:color w:val="000000" w:themeColor="text1"/>
                      <w:sz w:val="22"/>
                    </w:rPr>
                  </w:rPrChange>
                </w:rPr>
                <m:t>+h</m:t>
              </m:r>
            </m:sub>
          </m:sSub>
        </m:oMath>
        <w:r w:rsidRPr="00B5013C">
          <w:rPr>
            <w:rFonts w:cs="Times New Roman"/>
            <w:color w:val="C45911" w:themeColor="accent2" w:themeShade="BF"/>
            <w:sz w:val="22"/>
            <w:rPrChange w:id="1181" w:author="Huang T  Dr (Surrey Business Schl)" w:date="2018-09-25T12:47:00Z">
              <w:rPr>
                <w:rFonts w:cs="Times New Roman"/>
                <w:color w:val="000000" w:themeColor="text1"/>
                <w:sz w:val="22"/>
              </w:rPr>
            </w:rPrChange>
          </w:rPr>
          <w:t xml:space="preserve"> and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182" w:author="Huang T  Dr (Surrey Business Schl)" w:date="2018-09-25T12:47: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1183"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184" w:author="Huang T  Dr (Surrey Business Schl)" w:date="2018-09-25T12:47:00Z">
                    <w:rPr>
                      <w:rFonts w:ascii="Cambria Math" w:hAnsi="Cambria Math" w:cs="Times New Roman"/>
                      <w:color w:val="000000" w:themeColor="text1"/>
                      <w:sz w:val="22"/>
                    </w:rPr>
                  </w:rPrChange>
                </w:rPr>
                <m:t>+h</m:t>
              </m:r>
            </m:sub>
          </m:sSub>
        </m:oMath>
        <w:r w:rsidRPr="00B5013C">
          <w:rPr>
            <w:rFonts w:cs="Times New Roman"/>
            <w:color w:val="C45911" w:themeColor="accent2" w:themeShade="BF"/>
            <w:sz w:val="22"/>
            <w:rPrChange w:id="1185" w:author="Huang T  Dr (Surrey Business Schl)" w:date="2018-09-25T12:47:00Z">
              <w:rPr>
                <w:rFonts w:cs="Times New Roman"/>
                <w:color w:val="000000" w:themeColor="text1"/>
                <w:sz w:val="22"/>
              </w:rPr>
            </w:rPrChange>
          </w:rPr>
          <w:t xml:space="preserve"> are the vectors for the price variable and the error term at week </w:t>
        </w:r>
        <m:oMath>
          <m:r>
            <w:rPr>
              <w:rFonts w:ascii="Cambria Math" w:hAnsi="Cambria Math" w:cs="Times New Roman"/>
              <w:color w:val="C45911" w:themeColor="accent2" w:themeShade="BF"/>
              <w:sz w:val="22"/>
              <w:rPrChange w:id="1186"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187" w:author="Huang T  Dr (Surrey Business Schl)" w:date="2018-09-25T12:47:00Z">
                <w:rPr>
                  <w:rFonts w:ascii="Cambria Math" w:hAnsi="Cambria Math" w:cs="Times New Roman"/>
                  <w:color w:val="000000" w:themeColor="text1"/>
                  <w:sz w:val="22"/>
                </w:rPr>
              </w:rPrChange>
            </w:rPr>
            <m:t>+</m:t>
          </m:r>
          <m:r>
            <w:rPr>
              <w:rFonts w:ascii="Cambria Math" w:hAnsi="Cambria Math" w:cs="Times New Roman"/>
              <w:color w:val="C45911" w:themeColor="accent2" w:themeShade="BF"/>
              <w:sz w:val="22"/>
              <w:rPrChange w:id="1188" w:author="Huang T  Dr (Surrey Business Schl)" w:date="2018-09-25T12:47:00Z">
                <w:rPr>
                  <w:rFonts w:ascii="Cambria Math" w:hAnsi="Cambria Math" w:cs="Times New Roman"/>
                  <w:color w:val="000000" w:themeColor="text1"/>
                  <w:sz w:val="22"/>
                </w:rPr>
              </w:rPrChange>
            </w:rPr>
            <m:t>h</m:t>
          </m:r>
        </m:oMath>
        <w:r w:rsidRPr="00B5013C">
          <w:rPr>
            <w:rFonts w:cs="Times New Roman"/>
            <w:color w:val="C45911" w:themeColor="accent2" w:themeShade="BF"/>
            <w:sz w:val="22"/>
            <w:rPrChange w:id="1189" w:author="Huang T  Dr (Surrey Business Schl)" w:date="2018-09-25T12:47:00Z">
              <w:rPr>
                <w:rFonts w:cs="Times New Roman"/>
                <w:color w:val="000000" w:themeColor="text1"/>
                <w:sz w:val="22"/>
              </w:rPr>
            </w:rPrChange>
          </w:rPr>
          <w:t xml:space="preserve">. </w:t>
        </w:r>
      </w:ins>
    </w:p>
    <w:p w14:paraId="240191AD" w14:textId="6288E0FD" w:rsidR="000C1E41" w:rsidRDefault="003A2C45" w:rsidP="000C1E41">
      <w:pPr>
        <w:shd w:val="clear" w:color="auto" w:fill="FFFFFF" w:themeFill="background1"/>
        <w:spacing w:after="0" w:line="360" w:lineRule="auto"/>
        <w:rPr>
          <w:ins w:id="1190" w:author="韬 黄" w:date="2018-10-07T12:01:00Z"/>
          <w:rFonts w:cs="Times New Roman"/>
          <w:color w:val="C45911" w:themeColor="accent2" w:themeShade="BF"/>
          <w:sz w:val="22"/>
        </w:rPr>
      </w:pPr>
      <w:ins w:id="1191" w:author="Huang T  Dr (Surrey Business Schl)" w:date="2018-09-25T12:31:00Z">
        <w:r w:rsidRPr="00B5013C">
          <w:rPr>
            <w:rFonts w:cs="Times New Roman"/>
            <w:color w:val="C45911" w:themeColor="accent2" w:themeShade="BF"/>
            <w:sz w:val="22"/>
            <w:rPrChange w:id="1192" w:author="Huang T  Dr (Surrey Business Schl)" w:date="2018-09-25T12:47:00Z">
              <w:rPr>
                <w:rFonts w:cs="Times New Roman"/>
                <w:color w:val="000000" w:themeColor="text1"/>
                <w:sz w:val="22"/>
              </w:rPr>
            </w:rPrChange>
          </w:rPr>
          <w:t xml:space="preserve">Therefore, the forecast at week </w:t>
        </w:r>
        <m:oMath>
          <m:r>
            <w:rPr>
              <w:rFonts w:ascii="Cambria Math" w:hAnsi="Cambria Math" w:cs="Times New Roman"/>
              <w:color w:val="C45911" w:themeColor="accent2" w:themeShade="BF"/>
              <w:sz w:val="22"/>
              <w:rPrChange w:id="1193" w:author="Huang T  Dr (Surrey Business Schl)" w:date="2018-09-25T12:47: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194" w:author="Huang T  Dr (Surrey Business Schl)" w:date="2018-09-25T12:47:00Z">
                <w:rPr>
                  <w:rFonts w:ascii="Cambria Math" w:hAnsi="Cambria Math" w:cs="Times New Roman"/>
                  <w:color w:val="000000" w:themeColor="text1"/>
                  <w:sz w:val="22"/>
                </w:rPr>
              </w:rPrChange>
            </w:rPr>
            <m:t>+</m:t>
          </m:r>
          <m:r>
            <w:rPr>
              <w:rFonts w:ascii="Cambria Math" w:hAnsi="Cambria Math" w:cs="Times New Roman"/>
              <w:color w:val="C45911" w:themeColor="accent2" w:themeShade="BF"/>
              <w:sz w:val="22"/>
              <w:rPrChange w:id="1195" w:author="Huang T  Dr (Surrey Business Schl)" w:date="2018-09-25T12:47:00Z">
                <w:rPr>
                  <w:rFonts w:ascii="Cambria Math" w:hAnsi="Cambria Math" w:cs="Times New Roman"/>
                  <w:color w:val="000000" w:themeColor="text1"/>
                  <w:sz w:val="22"/>
                </w:rPr>
              </w:rPrChange>
            </w:rPr>
            <m:t>h</m:t>
          </m:r>
        </m:oMath>
        <w:r w:rsidRPr="00B5013C">
          <w:rPr>
            <w:rFonts w:cs="Times New Roman"/>
            <w:color w:val="C45911" w:themeColor="accent2" w:themeShade="BF"/>
            <w:sz w:val="22"/>
            <w:rPrChange w:id="1196" w:author="Huang T  Dr (Surrey Business Schl)" w:date="2018-09-25T12:47:00Z">
              <w:rPr>
                <w:rFonts w:cs="Times New Roman"/>
                <w:color w:val="000000" w:themeColor="text1"/>
                <w:sz w:val="22"/>
              </w:rPr>
            </w:rPrChange>
          </w:rPr>
          <w:t xml:space="preserve"> is biased as</w:t>
        </w:r>
      </w:ins>
      <w:ins w:id="1197" w:author="Huang T  Dr (Surrey Business Schl)" w:date="2018-09-25T12:46:00Z">
        <w:r w:rsidR="00B52D54" w:rsidRPr="00B5013C">
          <w:rPr>
            <w:rFonts w:cs="Times New Roman"/>
            <w:color w:val="C45911" w:themeColor="accent2" w:themeShade="BF"/>
            <w:sz w:val="22"/>
            <w:rPrChange w:id="1198" w:author="Huang T  Dr (Surrey Business Schl)" w:date="2018-09-25T12:47:00Z">
              <w:rPr>
                <w:rFonts w:cs="Times New Roman"/>
                <w:color w:val="000000" w:themeColor="text1"/>
                <w:sz w:val="22"/>
              </w:rPr>
            </w:rPrChange>
          </w:rPr>
          <w:t xml:space="preserve"> the expect value of the equation (3) is unequal to zero. e.g., </w:t>
        </w:r>
      </w:ins>
    </w:p>
    <w:p w14:paraId="7D8149EE" w14:textId="4322D633" w:rsidR="003A2C45" w:rsidRDefault="000C1E41">
      <w:pPr>
        <w:shd w:val="clear" w:color="auto" w:fill="FFFFFF" w:themeFill="background1"/>
        <w:spacing w:after="0" w:line="360" w:lineRule="auto"/>
        <w:rPr>
          <w:ins w:id="1199" w:author="韬 黄" w:date="2018-10-07T12:00:00Z"/>
          <w:rFonts w:cs="Times New Roman"/>
          <w:color w:val="C45911" w:themeColor="accent2" w:themeShade="BF"/>
          <w:sz w:val="22"/>
        </w:rPr>
      </w:pPr>
      <m:oMath>
        <m:r>
          <w:ins w:id="1200" w:author="韬 黄" w:date="2018-10-07T12:01:00Z">
            <m:rPr>
              <m:sty m:val="p"/>
            </m:rPr>
            <w:rPr>
              <w:rFonts w:ascii="Cambria Math" w:hAnsi="Cambria Math" w:cs="Times New Roman"/>
              <w:color w:val="000000" w:themeColor="text1"/>
              <w:szCs w:val="24"/>
            </w:rPr>
            <m:t>E</m:t>
          </w:ins>
        </m:r>
        <m:d>
          <m:dPr>
            <m:begChr m:val="["/>
            <m:endChr m:val="]"/>
            <m:ctrlPr>
              <w:ins w:id="1201" w:author="韬 黄" w:date="2018-10-07T12:01:00Z">
                <w:rPr>
                  <w:rFonts w:ascii="Cambria Math" w:hAnsi="Cambria Math" w:cs="Times New Roman"/>
                  <w:color w:val="000000" w:themeColor="text1"/>
                  <w:szCs w:val="24"/>
                </w:rPr>
              </w:ins>
            </m:ctrlPr>
          </m:dPr>
          <m:e>
            <m:sSub>
              <m:sSubPr>
                <m:ctrlPr>
                  <w:ins w:id="1202" w:author="韬 黄" w:date="2018-10-07T12:01:00Z">
                    <w:rPr>
                      <w:rFonts w:ascii="Cambria Math" w:hAnsi="Cambria Math" w:cs="Times New Roman"/>
                      <w:color w:val="000000" w:themeColor="text1"/>
                      <w:szCs w:val="24"/>
                    </w:rPr>
                  </w:ins>
                </m:ctrlPr>
              </m:sSubPr>
              <m:e>
                <m:acc>
                  <m:accPr>
                    <m:ctrlPr>
                      <w:ins w:id="1203" w:author="韬 黄" w:date="2018-10-07T12:01:00Z">
                        <w:rPr>
                          <w:rFonts w:ascii="Cambria Math" w:hAnsi="Cambria Math" w:cs="Times New Roman"/>
                          <w:color w:val="000000" w:themeColor="text1"/>
                          <w:szCs w:val="24"/>
                        </w:rPr>
                      </w:ins>
                    </m:ctrlPr>
                  </m:accPr>
                  <m:e>
                    <m:r>
                      <w:ins w:id="1204" w:author="韬 黄" w:date="2018-10-07T12:01:00Z">
                        <m:rPr>
                          <m:sty m:val="p"/>
                        </m:rPr>
                        <w:rPr>
                          <w:rFonts w:ascii="Cambria Math" w:hAnsi="Cambria Math" w:cs="Times New Roman"/>
                          <w:color w:val="000000" w:themeColor="text1"/>
                          <w:szCs w:val="24"/>
                        </w:rPr>
                        <m:t>e</m:t>
                      </w:ins>
                    </m:r>
                  </m:e>
                </m:acc>
              </m:e>
              <m:sub>
                <m:r>
                  <w:ins w:id="1205" w:author="韬 黄" w:date="2018-10-07T12:01:00Z">
                    <m:rPr>
                      <m:sty m:val="p"/>
                    </m:rPr>
                    <w:rPr>
                      <w:rFonts w:ascii="Cambria Math" w:hAnsi="Cambria Math" w:cs="Times New Roman"/>
                      <w:color w:val="000000" w:themeColor="text1"/>
                      <w:szCs w:val="24"/>
                    </w:rPr>
                    <m:t>T+h</m:t>
                  </w:ins>
                </m:r>
              </m:sub>
            </m:sSub>
            <m:d>
              <m:dPr>
                <m:ctrlPr>
                  <w:ins w:id="1206" w:author="韬 黄" w:date="2018-10-07T12:01:00Z">
                    <w:rPr>
                      <w:rFonts w:ascii="Cambria Math" w:hAnsi="Cambria Math" w:cs="Times New Roman"/>
                      <w:color w:val="000000" w:themeColor="text1"/>
                      <w:szCs w:val="24"/>
                    </w:rPr>
                  </w:ins>
                </m:ctrlPr>
              </m:dPr>
              <m:e>
                <m:r>
                  <w:ins w:id="1207" w:author="韬 黄" w:date="2018-10-07T12:01:00Z">
                    <m:rPr>
                      <m:sty m:val="p"/>
                    </m:rPr>
                    <w:rPr>
                      <w:rFonts w:ascii="Cambria Math" w:hAnsi="Cambria Math" w:cs="Times New Roman"/>
                      <w:color w:val="000000" w:themeColor="text1"/>
                      <w:szCs w:val="24"/>
                    </w:rPr>
                    <m:t>m</m:t>
                  </w:ins>
                </m:r>
              </m:e>
            </m:d>
          </m:e>
          <m:e>
            <m:sSub>
              <m:sSubPr>
                <m:ctrlPr>
                  <w:ins w:id="1208" w:author="韬 黄" w:date="2018-10-07T12:01:00Z">
                    <w:rPr>
                      <w:rFonts w:ascii="Cambria Math" w:hAnsi="Cambria Math" w:cs="Times New Roman"/>
                      <w:color w:val="000000" w:themeColor="text1"/>
                      <w:szCs w:val="24"/>
                    </w:rPr>
                  </w:ins>
                </m:ctrlPr>
              </m:sSubPr>
              <m:e>
                <m:r>
                  <w:ins w:id="1209" w:author="韬 黄" w:date="2018-10-07T12:01:00Z">
                    <m:rPr>
                      <m:sty m:val="p"/>
                    </m:rPr>
                    <w:rPr>
                      <w:rFonts w:ascii="Cambria Math" w:hAnsi="Cambria Math" w:cs="Times New Roman"/>
                      <w:color w:val="000000" w:themeColor="text1"/>
                      <w:szCs w:val="24"/>
                    </w:rPr>
                    <m:t>x</m:t>
                  </w:ins>
                </m:r>
              </m:e>
              <m:sub>
                <m:r>
                  <w:ins w:id="1210" w:author="韬 黄" w:date="2018-10-07T12:01:00Z">
                    <m:rPr>
                      <m:sty m:val="p"/>
                    </m:rPr>
                    <w:rPr>
                      <w:rFonts w:ascii="Cambria Math" w:hAnsi="Cambria Math" w:cs="Times New Roman"/>
                      <w:color w:val="000000" w:themeColor="text1"/>
                      <w:szCs w:val="24"/>
                    </w:rPr>
                    <m:t>T+h</m:t>
                  </w:ins>
                </m:r>
              </m:sub>
            </m:sSub>
          </m:e>
        </m:d>
        <m:r>
          <w:ins w:id="1211" w:author="韬 黄" w:date="2018-10-07T12:01:00Z">
            <m:rPr>
              <m:sty m:val="p"/>
            </m:rPr>
            <w:rPr>
              <w:rFonts w:ascii="Cambria Math" w:hAnsi="Cambria Math" w:cs="Times New Roman"/>
              <w:color w:val="000000" w:themeColor="text1"/>
              <w:szCs w:val="24"/>
            </w:rPr>
            <m:t>=</m:t>
          </w:ins>
        </m:r>
        <m:d>
          <m:dPr>
            <m:ctrlPr>
              <w:ins w:id="1212" w:author="韬 黄" w:date="2018-10-07T12:01:00Z">
                <w:rPr>
                  <w:rFonts w:ascii="Cambria Math" w:hAnsi="Cambria Math" w:cs="Times New Roman"/>
                  <w:color w:val="000000" w:themeColor="text1"/>
                  <w:szCs w:val="24"/>
                </w:rPr>
              </w:ins>
            </m:ctrlPr>
          </m:dPr>
          <m:e>
            <m:sSub>
              <m:sSubPr>
                <m:ctrlPr>
                  <w:ins w:id="1213" w:author="韬 黄" w:date="2018-10-07T12:01:00Z">
                    <w:rPr>
                      <w:rFonts w:ascii="Cambria Math" w:hAnsi="Cambria Math" w:cs="Times New Roman"/>
                      <w:color w:val="000000" w:themeColor="text1"/>
                      <w:szCs w:val="24"/>
                    </w:rPr>
                  </w:ins>
                </m:ctrlPr>
              </m:sSubPr>
              <m:e>
                <m:r>
                  <w:ins w:id="1214" w:author="韬 黄" w:date="2018-10-07T12:01:00Z">
                    <m:rPr>
                      <m:sty m:val="p"/>
                    </m:rPr>
                    <w:rPr>
                      <w:rFonts w:ascii="Cambria Math" w:hAnsi="Cambria Math" w:cs="Times New Roman"/>
                      <w:color w:val="000000" w:themeColor="text1"/>
                      <w:szCs w:val="24"/>
                    </w:rPr>
                    <m:t>β</m:t>
                  </w:ins>
                </m:r>
              </m:e>
              <m:sub>
                <m:r>
                  <w:ins w:id="1215" w:author="韬 黄" w:date="2018-10-07T12:01:00Z">
                    <m:rPr>
                      <m:sty m:val="p"/>
                    </m:rPr>
                    <w:rPr>
                      <w:rFonts w:ascii="Cambria Math" w:hAnsi="Cambria Math" w:cs="Times New Roman"/>
                      <w:color w:val="000000" w:themeColor="text1"/>
                      <w:szCs w:val="24"/>
                    </w:rPr>
                    <m:t>2</m:t>
                  </w:ins>
                </m:r>
              </m:sub>
            </m:sSub>
            <m:r>
              <w:ins w:id="1216" w:author="韬 黄" w:date="2018-10-07T12:01:00Z">
                <m:rPr>
                  <m:sty m:val="p"/>
                </m:rPr>
                <w:rPr>
                  <w:rFonts w:ascii="Cambria Math" w:hAnsi="Cambria Math" w:cs="Times New Roman"/>
                  <w:color w:val="000000" w:themeColor="text1"/>
                  <w:szCs w:val="24"/>
                </w:rPr>
                <m:t>-</m:t>
              </w:ins>
            </m:r>
            <m:sSub>
              <m:sSubPr>
                <m:ctrlPr>
                  <w:ins w:id="1217" w:author="韬 黄" w:date="2018-10-07T12:01:00Z">
                    <w:rPr>
                      <w:rFonts w:ascii="Cambria Math" w:hAnsi="Cambria Math" w:cs="Times New Roman"/>
                      <w:color w:val="000000" w:themeColor="text1"/>
                      <w:szCs w:val="24"/>
                    </w:rPr>
                  </w:ins>
                </m:ctrlPr>
              </m:sSubPr>
              <m:e>
                <m:r>
                  <w:ins w:id="1218" w:author="韬 黄" w:date="2018-10-07T12:01:00Z">
                    <m:rPr>
                      <m:sty m:val="p"/>
                    </m:rPr>
                    <w:rPr>
                      <w:rFonts w:ascii="Cambria Math" w:hAnsi="Cambria Math" w:cs="Times New Roman"/>
                      <w:color w:val="000000" w:themeColor="text1"/>
                      <w:szCs w:val="24"/>
                    </w:rPr>
                    <m:t>β</m:t>
                  </w:ins>
                </m:r>
              </m:e>
              <m:sub>
                <m:r>
                  <w:ins w:id="1219" w:author="韬 黄" w:date="2018-10-07T12:01:00Z">
                    <m:rPr>
                      <m:sty m:val="p"/>
                    </m:rPr>
                    <w:rPr>
                      <w:rFonts w:ascii="Cambria Math" w:hAnsi="Cambria Math" w:cs="Times New Roman"/>
                      <w:color w:val="000000" w:themeColor="text1"/>
                      <w:szCs w:val="24"/>
                    </w:rPr>
                    <m:t>1</m:t>
                  </w:ins>
                </m:r>
              </m:sub>
            </m:sSub>
          </m:e>
        </m:d>
        <m:r>
          <w:ins w:id="1220" w:author="韬 黄" w:date="2018-10-07T12:01:00Z">
            <m:rPr>
              <m:sty m:val="p"/>
            </m:rPr>
            <w:rPr>
              <w:rFonts w:ascii="Cambria Math" w:hAnsi="Cambria Math" w:cs="Times New Roman"/>
              <w:color w:val="000000" w:themeColor="text1"/>
              <w:szCs w:val="24"/>
            </w:rPr>
            <m:t>'</m:t>
          </w:ins>
        </m:r>
        <m:sSub>
          <m:sSubPr>
            <m:ctrlPr>
              <w:ins w:id="1221" w:author="韬 黄" w:date="2018-10-07T12:01:00Z">
                <w:rPr>
                  <w:rFonts w:ascii="Cambria Math" w:hAnsi="Cambria Math" w:cs="Times New Roman"/>
                  <w:color w:val="000000" w:themeColor="text1"/>
                  <w:szCs w:val="24"/>
                </w:rPr>
              </w:ins>
            </m:ctrlPr>
          </m:sSubPr>
          <m:e>
            <m:r>
              <w:ins w:id="1222" w:author="韬 黄" w:date="2018-10-07T12:01:00Z">
                <m:rPr>
                  <m:sty m:val="p"/>
                </m:rPr>
                <w:rPr>
                  <w:rFonts w:ascii="Cambria Math" w:hAnsi="Cambria Math" w:cs="Times New Roman"/>
                  <w:color w:val="000000" w:themeColor="text1"/>
                  <w:szCs w:val="24"/>
                </w:rPr>
                <m:t>Q</m:t>
              </w:ins>
            </m:r>
          </m:e>
          <m:sub>
            <m:r>
              <w:ins w:id="1223" w:author="韬 黄" w:date="2018-10-07T12:01:00Z">
                <m:rPr>
                  <m:sty m:val="p"/>
                </m:rPr>
                <w:rPr>
                  <w:rFonts w:ascii="Cambria Math" w:hAnsi="Cambria Math" w:cs="Times New Roman"/>
                  <w:color w:val="000000" w:themeColor="text1"/>
                  <w:szCs w:val="24"/>
                </w:rPr>
                <m:t>m,</m:t>
              </w:ins>
            </m:r>
            <m:sSub>
              <m:sSubPr>
                <m:ctrlPr>
                  <w:ins w:id="1224" w:author="韬 黄" w:date="2018-10-07T12:01:00Z">
                    <w:rPr>
                      <w:rFonts w:ascii="Cambria Math" w:hAnsi="Cambria Math" w:cs="Times New Roman"/>
                      <w:color w:val="000000" w:themeColor="text1"/>
                      <w:szCs w:val="24"/>
                    </w:rPr>
                  </w:ins>
                </m:ctrlPr>
              </m:sSubPr>
              <m:e>
                <m:r>
                  <w:ins w:id="1225" w:author="韬 黄" w:date="2018-10-07T12:01:00Z">
                    <m:rPr>
                      <m:sty m:val="p"/>
                    </m:rPr>
                    <w:rPr>
                      <w:rFonts w:ascii="Cambria Math" w:hAnsi="Cambria Math" w:cs="Times New Roman"/>
                      <w:color w:val="000000" w:themeColor="text1"/>
                      <w:szCs w:val="24"/>
                    </w:rPr>
                    <m:t>T</m:t>
                  </w:ins>
                </m:r>
              </m:e>
              <m:sub>
                <m:r>
                  <w:ins w:id="1226" w:author="韬 黄" w:date="2018-10-07T12:01:00Z">
                    <m:rPr>
                      <m:sty m:val="p"/>
                    </m:rPr>
                    <w:rPr>
                      <w:rFonts w:ascii="Cambria Math" w:hAnsi="Cambria Math" w:cs="Times New Roman"/>
                      <w:color w:val="000000" w:themeColor="text1"/>
                      <w:szCs w:val="24"/>
                    </w:rPr>
                    <m:t>1</m:t>
                  </w:ins>
                </m:r>
              </m:sub>
            </m:sSub>
          </m:sub>
        </m:sSub>
        <m:sSubSup>
          <m:sSubSupPr>
            <m:ctrlPr>
              <w:ins w:id="1227" w:author="韬 黄" w:date="2018-10-07T12:01:00Z">
                <w:rPr>
                  <w:rFonts w:ascii="Cambria Math" w:hAnsi="Cambria Math" w:cs="Times New Roman"/>
                  <w:color w:val="000000" w:themeColor="text1"/>
                  <w:szCs w:val="24"/>
                </w:rPr>
              </w:ins>
            </m:ctrlPr>
          </m:sSubSupPr>
          <m:e>
            <m:r>
              <w:ins w:id="1228" w:author="韬 黄" w:date="2018-10-07T12:01:00Z">
                <m:rPr>
                  <m:sty m:val="p"/>
                </m:rPr>
                <w:rPr>
                  <w:rFonts w:ascii="Cambria Math" w:hAnsi="Cambria Math" w:cs="Times New Roman"/>
                  <w:color w:val="000000" w:themeColor="text1"/>
                  <w:szCs w:val="24"/>
                </w:rPr>
                <m:t>Q</m:t>
              </w:ins>
            </m:r>
          </m:e>
          <m:sub>
            <m:r>
              <w:ins w:id="1229" w:author="韬 黄" w:date="2018-10-07T12:01:00Z">
                <m:rPr>
                  <m:sty m:val="p"/>
                </m:rPr>
                <w:rPr>
                  <w:rFonts w:ascii="Cambria Math" w:hAnsi="Cambria Math" w:cs="Times New Roman"/>
                  <w:color w:val="000000" w:themeColor="text1"/>
                  <w:szCs w:val="24"/>
                </w:rPr>
                <m:t>m,</m:t>
              </w:ins>
            </m:r>
            <m:sSub>
              <m:sSubPr>
                <m:ctrlPr>
                  <w:ins w:id="1230" w:author="韬 黄" w:date="2018-10-07T12:01:00Z">
                    <w:rPr>
                      <w:rFonts w:ascii="Cambria Math" w:hAnsi="Cambria Math" w:cs="Times New Roman"/>
                      <w:color w:val="000000" w:themeColor="text1"/>
                      <w:szCs w:val="24"/>
                    </w:rPr>
                  </w:ins>
                </m:ctrlPr>
              </m:sSubPr>
              <m:e>
                <m:r>
                  <w:ins w:id="1231" w:author="韬 黄" w:date="2018-10-07T12:01:00Z">
                    <m:rPr>
                      <m:sty m:val="p"/>
                    </m:rPr>
                    <w:rPr>
                      <w:rFonts w:ascii="Cambria Math" w:hAnsi="Cambria Math" w:cs="Times New Roman"/>
                      <w:color w:val="000000" w:themeColor="text1"/>
                      <w:szCs w:val="24"/>
                    </w:rPr>
                    <m:t>T</m:t>
                  </w:ins>
                </m:r>
              </m:e>
              <m:sub>
                <m:r>
                  <w:ins w:id="1232" w:author="韬 黄" w:date="2018-10-07T12:01:00Z">
                    <m:rPr>
                      <m:sty m:val="p"/>
                    </m:rPr>
                    <w:rPr>
                      <w:rFonts w:ascii="Cambria Math" w:hAnsi="Cambria Math" w:cs="Times New Roman"/>
                      <w:color w:val="000000" w:themeColor="text1"/>
                      <w:szCs w:val="24"/>
                    </w:rPr>
                    <m:t>1</m:t>
                  </w:ins>
                </m:r>
              </m:sub>
            </m:sSub>
          </m:sub>
          <m:sup>
            <m:r>
              <w:ins w:id="1233" w:author="韬 黄" w:date="2018-10-07T12:01:00Z">
                <m:rPr>
                  <m:sty m:val="p"/>
                </m:rPr>
                <w:rPr>
                  <w:rFonts w:ascii="Cambria Math" w:hAnsi="Cambria Math" w:cs="Times New Roman"/>
                  <w:color w:val="000000" w:themeColor="text1"/>
                  <w:szCs w:val="24"/>
                </w:rPr>
                <m:t>-1</m:t>
              </w:ins>
            </m:r>
          </m:sup>
        </m:sSubSup>
        <m:sSub>
          <m:sSubPr>
            <m:ctrlPr>
              <w:ins w:id="1234" w:author="韬 黄" w:date="2018-10-07T12:01:00Z">
                <w:rPr>
                  <w:rFonts w:ascii="Cambria Math" w:hAnsi="Cambria Math" w:cs="Times New Roman"/>
                  <w:color w:val="000000" w:themeColor="text1"/>
                  <w:szCs w:val="24"/>
                </w:rPr>
              </w:ins>
            </m:ctrlPr>
          </m:sSubPr>
          <m:e>
            <m:r>
              <w:ins w:id="1235" w:author="韬 黄" w:date="2018-10-07T12:01:00Z">
                <m:rPr>
                  <m:sty m:val="p"/>
                </m:rPr>
                <w:rPr>
                  <w:rFonts w:ascii="Cambria Math" w:hAnsi="Cambria Math" w:cs="Times New Roman"/>
                  <w:color w:val="000000" w:themeColor="text1"/>
                  <w:szCs w:val="24"/>
                </w:rPr>
                <m:t>X</m:t>
              </w:ins>
            </m:r>
          </m:e>
          <m:sub>
            <m:r>
              <w:ins w:id="1236" w:author="韬 黄" w:date="2018-10-07T12:01:00Z">
                <m:rPr>
                  <m:sty m:val="p"/>
                </m:rPr>
                <w:rPr>
                  <w:rFonts w:ascii="Cambria Math" w:hAnsi="Cambria Math" w:cs="Times New Roman"/>
                  <w:color w:val="000000" w:themeColor="text1"/>
                  <w:szCs w:val="24"/>
                </w:rPr>
                <m:t>T+h</m:t>
              </w:ins>
            </m:r>
          </m:sub>
        </m:sSub>
      </m:oMath>
      <w:ins w:id="1237" w:author="韬 黄" w:date="2018-10-07T12:01:00Z">
        <w:r>
          <w:rPr>
            <w:rFonts w:cs="Times New Roman"/>
            <w:color w:val="000000" w:themeColor="text1"/>
            <w:szCs w:val="24"/>
          </w:rPr>
          <w:t xml:space="preserve">. </w:t>
        </w:r>
      </w:ins>
      <m:oMath>
        <m:r>
          <w:ins w:id="1238" w:author="Huang T  Dr (Surrey Business Schl)" w:date="2018-09-25T12:31:00Z">
            <w:del w:id="1239" w:author="韬 黄" w:date="2018-10-07T12:02:00Z">
              <w:rPr>
                <w:rFonts w:ascii="Cambria Math" w:hAnsi="Cambria Math" w:cs="Times New Roman"/>
                <w:color w:val="C45911" w:themeColor="accent2" w:themeShade="BF"/>
                <w:sz w:val="22"/>
                <w:rPrChange w:id="1240" w:author="Huang T  Dr (Surrey Business Schl)" w:date="2018-09-25T12:47:00Z">
                  <w:rPr>
                    <w:rFonts w:ascii="Cambria Math" w:hAnsi="Cambria Math" w:cs="Times New Roman"/>
                    <w:color w:val="000000" w:themeColor="text1"/>
                    <w:sz w:val="22"/>
                  </w:rPr>
                </w:rPrChange>
              </w:rPr>
              <m:t>E</m:t>
            </w:del>
          </w:ins>
        </m:r>
        <m:d>
          <m:dPr>
            <m:begChr m:val="["/>
            <m:endChr m:val="]"/>
            <m:ctrlPr>
              <w:ins w:id="1241" w:author="Huang T  Dr (Surrey Business Schl)" w:date="2018-09-25T12:31:00Z">
                <w:del w:id="1242" w:author="韬 黄" w:date="2018-10-07T12:02:00Z">
                  <w:rPr>
                    <w:rFonts w:ascii="Cambria Math" w:hAnsi="Cambria Math" w:cs="Times New Roman"/>
                    <w:i/>
                    <w:color w:val="C45911" w:themeColor="accent2" w:themeShade="BF"/>
                    <w:sz w:val="22"/>
                  </w:rPr>
                </w:del>
              </w:ins>
            </m:ctrlPr>
          </m:dPr>
          <m:e>
            <m:sSub>
              <m:sSubPr>
                <m:ctrlPr>
                  <w:ins w:id="1243" w:author="Huang T  Dr (Surrey Business Schl)" w:date="2018-09-25T12:31:00Z">
                    <w:del w:id="1244" w:author="韬 黄" w:date="2018-10-07T12:02:00Z">
                      <w:rPr>
                        <w:rFonts w:ascii="Cambria Math" w:hAnsi="Cambria Math" w:cs="Times New Roman"/>
                        <w:color w:val="C45911" w:themeColor="accent2" w:themeShade="BF"/>
                        <w:sz w:val="22"/>
                      </w:rPr>
                    </w:del>
                  </w:ins>
                </m:ctrlPr>
              </m:sSubPr>
              <m:e>
                <m:acc>
                  <m:accPr>
                    <m:ctrlPr>
                      <w:ins w:id="1245" w:author="Huang T  Dr (Surrey Business Schl)" w:date="2018-09-25T12:31:00Z">
                        <w:del w:id="1246" w:author="韬 黄" w:date="2018-10-07T12:02:00Z">
                          <w:rPr>
                            <w:rFonts w:ascii="Cambria Math" w:hAnsi="Cambria Math" w:cs="Times New Roman"/>
                            <w:color w:val="C45911" w:themeColor="accent2" w:themeShade="BF"/>
                            <w:sz w:val="22"/>
                          </w:rPr>
                        </w:del>
                      </w:ins>
                    </m:ctrlPr>
                  </m:accPr>
                  <m:e>
                    <m:r>
                      <w:ins w:id="1247" w:author="Huang T  Dr (Surrey Business Schl)" w:date="2018-09-25T12:31:00Z">
                        <w:del w:id="1248" w:author="韬 黄" w:date="2018-10-07T12:02:00Z">
                          <m:rPr>
                            <m:sty m:val="p"/>
                          </m:rPr>
                          <w:rPr>
                            <w:rFonts w:ascii="Cambria Math" w:hAnsi="Cambria Math" w:cs="Times New Roman"/>
                            <w:color w:val="C45911" w:themeColor="accent2" w:themeShade="BF"/>
                            <w:sz w:val="22"/>
                            <w:rPrChange w:id="1249" w:author="Huang T  Dr (Surrey Business Schl)" w:date="2018-09-25T12:47:00Z">
                              <w:rPr>
                                <w:rFonts w:ascii="Cambria Math" w:hAnsi="Cambria Math" w:cs="Times New Roman"/>
                                <w:color w:val="000000" w:themeColor="text1"/>
                                <w:sz w:val="22"/>
                              </w:rPr>
                            </w:rPrChange>
                          </w:rPr>
                          <m:t>e</m:t>
                        </w:del>
                      </w:ins>
                    </m:r>
                  </m:e>
                </m:acc>
              </m:e>
              <m:sub>
                <m:r>
                  <w:ins w:id="1250" w:author="Huang T  Dr (Surrey Business Schl)" w:date="2018-09-25T12:31:00Z">
                    <w:del w:id="1251" w:author="韬 黄" w:date="2018-10-07T12:02:00Z">
                      <w:rPr>
                        <w:rFonts w:ascii="Cambria Math" w:hAnsi="Cambria Math" w:cs="Times New Roman"/>
                        <w:color w:val="C45911" w:themeColor="accent2" w:themeShade="BF"/>
                        <w:sz w:val="22"/>
                        <w:rPrChange w:id="1252" w:author="Huang T  Dr (Surrey Business Schl)" w:date="2018-09-25T12:47:00Z">
                          <w:rPr>
                            <w:rFonts w:ascii="Cambria Math" w:hAnsi="Cambria Math" w:cs="Times New Roman"/>
                            <w:color w:val="000000" w:themeColor="text1"/>
                            <w:sz w:val="22"/>
                          </w:rPr>
                        </w:rPrChange>
                      </w:rPr>
                      <m:t>T</m:t>
                    </w:del>
                  </w:ins>
                </m:r>
                <m:r>
                  <w:ins w:id="1253" w:author="Huang T  Dr (Surrey Business Schl)" w:date="2018-09-25T12:31:00Z">
                    <w:del w:id="1254" w:author="韬 黄" w:date="2018-10-07T12:02:00Z">
                      <m:rPr>
                        <m:sty m:val="p"/>
                      </m:rPr>
                      <w:rPr>
                        <w:rFonts w:ascii="Cambria Math" w:hAnsi="Cambria Math" w:cs="Times New Roman"/>
                        <w:color w:val="C45911" w:themeColor="accent2" w:themeShade="BF"/>
                        <w:sz w:val="22"/>
                        <w:rPrChange w:id="1255" w:author="Huang T  Dr (Surrey Business Schl)" w:date="2018-09-25T12:47:00Z">
                          <w:rPr>
                            <w:rFonts w:ascii="Cambria Math" w:hAnsi="Cambria Math" w:cs="Times New Roman"/>
                            <w:color w:val="000000" w:themeColor="text1"/>
                            <w:sz w:val="22"/>
                          </w:rPr>
                        </w:rPrChange>
                      </w:rPr>
                      <m:t>+h</m:t>
                    </w:del>
                  </w:ins>
                </m:r>
              </m:sub>
            </m:sSub>
            <m:d>
              <m:dPr>
                <m:ctrlPr>
                  <w:ins w:id="1256" w:author="Huang T  Dr (Surrey Business Schl)" w:date="2018-09-25T12:31:00Z">
                    <w:del w:id="1257" w:author="韬 黄" w:date="2018-10-07T12:02:00Z">
                      <w:rPr>
                        <w:rFonts w:ascii="Cambria Math" w:hAnsi="Cambria Math" w:cs="Times New Roman"/>
                        <w:color w:val="C45911" w:themeColor="accent2" w:themeShade="BF"/>
                        <w:sz w:val="22"/>
                      </w:rPr>
                    </w:del>
                  </w:ins>
                </m:ctrlPr>
              </m:dPr>
              <m:e>
                <m:r>
                  <w:ins w:id="1258" w:author="Huang T  Dr (Surrey Business Schl)" w:date="2018-09-25T12:31:00Z">
                    <w:del w:id="1259" w:author="韬 黄" w:date="2018-10-07T12:02:00Z">
                      <m:rPr>
                        <m:sty m:val="p"/>
                      </m:rPr>
                      <w:rPr>
                        <w:rFonts w:ascii="Cambria Math" w:hAnsi="Cambria Math" w:cs="Times New Roman"/>
                        <w:color w:val="C45911" w:themeColor="accent2" w:themeShade="BF"/>
                        <w:sz w:val="22"/>
                        <w:rPrChange w:id="1260" w:author="Huang T  Dr (Surrey Business Schl)" w:date="2018-09-25T12:47:00Z">
                          <w:rPr>
                            <w:rFonts w:ascii="Cambria Math" w:hAnsi="Cambria Math" w:cs="Times New Roman"/>
                            <w:color w:val="000000" w:themeColor="text1"/>
                            <w:sz w:val="22"/>
                          </w:rPr>
                        </w:rPrChange>
                      </w:rPr>
                      <m:t>m</m:t>
                    </w:del>
                  </w:ins>
                </m:r>
              </m:e>
            </m:d>
            <m:ctrlPr>
              <w:ins w:id="1261" w:author="Huang T  Dr (Surrey Business Schl)" w:date="2018-09-25T12:31:00Z">
                <w:del w:id="1262" w:author="韬 黄" w:date="2018-10-07T12:02:00Z">
                  <w:rPr>
                    <w:rFonts w:ascii="Cambria Math" w:hAnsi="Cambria Math" w:cs="Times New Roman"/>
                    <w:color w:val="C45911" w:themeColor="accent2" w:themeShade="BF"/>
                    <w:sz w:val="22"/>
                  </w:rPr>
                </w:del>
              </w:ins>
            </m:ctrlPr>
          </m:e>
          <m:e>
            <m:sSub>
              <m:sSubPr>
                <m:ctrlPr>
                  <w:ins w:id="1263" w:author="Huang T  Dr (Surrey Business Schl)" w:date="2018-09-25T12:31:00Z">
                    <w:del w:id="1264" w:author="韬 黄" w:date="2018-10-07T12:02:00Z">
                      <w:rPr>
                        <w:rFonts w:ascii="Cambria Math" w:hAnsi="Cambria Math" w:cs="Times New Roman"/>
                        <w:color w:val="C45911" w:themeColor="accent2" w:themeShade="BF"/>
                        <w:sz w:val="22"/>
                      </w:rPr>
                    </w:del>
                  </w:ins>
                </m:ctrlPr>
              </m:sSubPr>
              <m:e>
                <m:r>
                  <w:ins w:id="1265" w:author="Huang T  Dr (Surrey Business Schl)" w:date="2018-09-25T12:31:00Z">
                    <w:del w:id="1266" w:author="韬 黄" w:date="2018-10-07T12:02:00Z">
                      <w:rPr>
                        <w:rFonts w:ascii="Cambria Math" w:hAnsi="Cambria Math" w:cs="Times New Roman"/>
                        <w:color w:val="C45911" w:themeColor="accent2" w:themeShade="BF"/>
                        <w:sz w:val="22"/>
                        <w:rPrChange w:id="1267" w:author="Huang T  Dr (Surrey Business Schl)" w:date="2018-09-25T12:47:00Z">
                          <w:rPr>
                            <w:rFonts w:ascii="Cambria Math" w:hAnsi="Cambria Math" w:cs="Times New Roman"/>
                            <w:color w:val="000000" w:themeColor="text1"/>
                            <w:sz w:val="22"/>
                          </w:rPr>
                        </w:rPrChange>
                      </w:rPr>
                      <m:t>x</m:t>
                    </w:del>
                  </w:ins>
                </m:r>
              </m:e>
              <m:sub>
                <m:r>
                  <w:ins w:id="1268" w:author="Huang T  Dr (Surrey Business Schl)" w:date="2018-09-25T12:31:00Z">
                    <w:del w:id="1269" w:author="韬 黄" w:date="2018-10-07T12:02:00Z">
                      <w:rPr>
                        <w:rFonts w:ascii="Cambria Math" w:hAnsi="Cambria Math" w:cs="Times New Roman"/>
                        <w:color w:val="C45911" w:themeColor="accent2" w:themeShade="BF"/>
                        <w:sz w:val="22"/>
                        <w:rPrChange w:id="1270" w:author="Huang T  Dr (Surrey Business Schl)" w:date="2018-09-25T12:47:00Z">
                          <w:rPr>
                            <w:rFonts w:ascii="Cambria Math" w:hAnsi="Cambria Math" w:cs="Times New Roman"/>
                            <w:color w:val="000000" w:themeColor="text1"/>
                            <w:sz w:val="22"/>
                          </w:rPr>
                        </w:rPrChange>
                      </w:rPr>
                      <m:t>T</m:t>
                    </w:del>
                  </w:ins>
                </m:r>
                <m:r>
                  <w:ins w:id="1271" w:author="Huang T  Dr (Surrey Business Schl)" w:date="2018-09-25T12:31:00Z">
                    <w:del w:id="1272" w:author="韬 黄" w:date="2018-10-07T12:02:00Z">
                      <m:rPr>
                        <m:sty m:val="p"/>
                      </m:rPr>
                      <w:rPr>
                        <w:rFonts w:ascii="Cambria Math" w:hAnsi="Cambria Math" w:cs="Times New Roman"/>
                        <w:color w:val="C45911" w:themeColor="accent2" w:themeShade="BF"/>
                        <w:sz w:val="22"/>
                        <w:rPrChange w:id="1273" w:author="Huang T  Dr (Surrey Business Schl)" w:date="2018-09-25T12:47:00Z">
                          <w:rPr>
                            <w:rFonts w:ascii="Cambria Math" w:hAnsi="Cambria Math" w:cs="Times New Roman"/>
                            <w:color w:val="000000" w:themeColor="text1"/>
                            <w:sz w:val="22"/>
                          </w:rPr>
                        </w:rPrChange>
                      </w:rPr>
                      <m:t>+h</m:t>
                    </w:del>
                  </w:ins>
                </m:r>
              </m:sub>
            </m:sSub>
            <m:ctrlPr>
              <w:ins w:id="1274" w:author="Huang T  Dr (Surrey Business Schl)" w:date="2018-09-25T12:31:00Z">
                <w:del w:id="1275" w:author="韬 黄" w:date="2018-10-07T12:02:00Z">
                  <w:rPr>
                    <w:rFonts w:ascii="Cambria Math" w:hAnsi="Cambria Math" w:cs="Times New Roman"/>
                    <w:color w:val="C45911" w:themeColor="accent2" w:themeShade="BF"/>
                    <w:sz w:val="22"/>
                  </w:rPr>
                </w:del>
              </w:ins>
            </m:ctrlPr>
          </m:e>
        </m:d>
        <m:r>
          <w:ins w:id="1276" w:author="Huang T  Dr (Surrey Business Schl)" w:date="2018-09-25T12:31:00Z">
            <w:del w:id="1277" w:author="韬 黄" w:date="2018-10-07T12:02:00Z">
              <w:rPr>
                <w:rFonts w:ascii="Cambria Math" w:hAnsi="Cambria Math" w:cs="Times New Roman"/>
                <w:color w:val="C45911" w:themeColor="accent2" w:themeShade="BF"/>
                <w:sz w:val="22"/>
                <w:rPrChange w:id="1278" w:author="Huang T  Dr (Surrey Business Schl)" w:date="2018-09-25T12:47:00Z">
                  <w:rPr>
                    <w:rFonts w:ascii="Cambria Math" w:hAnsi="Cambria Math" w:cs="Times New Roman"/>
                    <w:color w:val="000000" w:themeColor="text1"/>
                    <w:sz w:val="22"/>
                  </w:rPr>
                </w:rPrChange>
              </w:rPr>
              <m:t>=</m:t>
            </w:del>
          </w:ins>
        </m:r>
        <m:d>
          <m:dPr>
            <m:ctrlPr>
              <w:ins w:id="1279" w:author="Huang T  Dr (Surrey Business Schl)" w:date="2018-09-25T12:31:00Z">
                <w:del w:id="1280" w:author="韬 黄" w:date="2018-10-07T12:02:00Z">
                  <w:rPr>
                    <w:rFonts w:ascii="Cambria Math" w:hAnsi="Cambria Math" w:cs="Times New Roman"/>
                    <w:color w:val="C45911" w:themeColor="accent2" w:themeShade="BF"/>
                    <w:sz w:val="22"/>
                  </w:rPr>
                </w:del>
              </w:ins>
            </m:ctrlPr>
          </m:dPr>
          <m:e>
            <m:sSub>
              <m:sSubPr>
                <m:ctrlPr>
                  <w:ins w:id="1281" w:author="Huang T  Dr (Surrey Business Schl)" w:date="2018-09-25T12:31:00Z">
                    <w:del w:id="1282" w:author="韬 黄" w:date="2018-10-07T12:02:00Z">
                      <w:rPr>
                        <w:rFonts w:ascii="Cambria Math" w:hAnsi="Cambria Math" w:cs="Times New Roman"/>
                        <w:color w:val="C45911" w:themeColor="accent2" w:themeShade="BF"/>
                        <w:sz w:val="22"/>
                      </w:rPr>
                    </w:del>
                  </w:ins>
                </m:ctrlPr>
              </m:sSubPr>
              <m:e>
                <m:r>
                  <w:ins w:id="1283" w:author="Huang T  Dr (Surrey Business Schl)" w:date="2018-09-25T12:31:00Z">
                    <w:del w:id="1284" w:author="韬 黄" w:date="2018-10-07T12:02:00Z">
                      <m:rPr>
                        <m:sty m:val="p"/>
                      </m:rPr>
                      <w:rPr>
                        <w:rFonts w:ascii="Cambria Math" w:hAnsi="Cambria Math" w:cs="Times New Roman"/>
                        <w:color w:val="C45911" w:themeColor="accent2" w:themeShade="BF"/>
                        <w:sz w:val="22"/>
                        <w:rPrChange w:id="1285" w:author="Huang T  Dr (Surrey Business Schl)" w:date="2018-09-25T12:47:00Z">
                          <w:rPr>
                            <w:rFonts w:ascii="Cambria Math" w:hAnsi="Cambria Math" w:cs="Times New Roman"/>
                            <w:color w:val="000000" w:themeColor="text1"/>
                            <w:sz w:val="22"/>
                          </w:rPr>
                        </w:rPrChange>
                      </w:rPr>
                      <m:t>β</m:t>
                    </w:del>
                  </w:ins>
                </m:r>
              </m:e>
              <m:sub>
                <m:r>
                  <w:ins w:id="1286" w:author="Huang T  Dr (Surrey Business Schl)" w:date="2018-09-25T12:31:00Z">
                    <w:del w:id="1287" w:author="韬 黄" w:date="2018-10-07T12:02:00Z">
                      <w:rPr>
                        <w:rFonts w:ascii="Cambria Math" w:hAnsi="Cambria Math" w:cs="Times New Roman"/>
                        <w:color w:val="C45911" w:themeColor="accent2" w:themeShade="BF"/>
                        <w:sz w:val="22"/>
                        <w:rPrChange w:id="1288" w:author="Huang T  Dr (Surrey Business Schl)" w:date="2018-09-25T12:47:00Z">
                          <w:rPr>
                            <w:rFonts w:ascii="Cambria Math" w:hAnsi="Cambria Math" w:cs="Times New Roman"/>
                            <w:color w:val="000000" w:themeColor="text1"/>
                            <w:sz w:val="22"/>
                          </w:rPr>
                        </w:rPrChange>
                      </w:rPr>
                      <m:t>2</m:t>
                    </w:del>
                  </w:ins>
                </m:r>
              </m:sub>
            </m:sSub>
            <m:r>
              <w:ins w:id="1289" w:author="Huang T  Dr (Surrey Business Schl)" w:date="2018-09-25T12:31:00Z">
                <w:del w:id="1290" w:author="韬 黄" w:date="2018-10-07T12:02:00Z">
                  <m:rPr>
                    <m:sty m:val="p"/>
                  </m:rPr>
                  <w:rPr>
                    <w:rFonts w:ascii="Cambria Math" w:hAnsi="Cambria Math" w:cs="Times New Roman"/>
                    <w:color w:val="C45911" w:themeColor="accent2" w:themeShade="BF"/>
                    <w:sz w:val="22"/>
                    <w:rPrChange w:id="1291" w:author="Huang T  Dr (Surrey Business Schl)" w:date="2018-09-25T12:47:00Z">
                      <w:rPr>
                        <w:rFonts w:ascii="Cambria Math" w:hAnsi="Cambria Math" w:cs="Times New Roman"/>
                        <w:color w:val="000000" w:themeColor="text1"/>
                        <w:sz w:val="22"/>
                      </w:rPr>
                    </w:rPrChange>
                  </w:rPr>
                  <m:t>-</m:t>
                </w:del>
              </w:ins>
            </m:r>
            <m:sSub>
              <m:sSubPr>
                <m:ctrlPr>
                  <w:ins w:id="1292" w:author="Huang T  Dr (Surrey Business Schl)" w:date="2018-09-25T12:31:00Z">
                    <w:del w:id="1293" w:author="韬 黄" w:date="2018-10-07T12:02:00Z">
                      <w:rPr>
                        <w:rFonts w:ascii="Cambria Math" w:hAnsi="Cambria Math" w:cs="Times New Roman"/>
                        <w:color w:val="C45911" w:themeColor="accent2" w:themeShade="BF"/>
                        <w:sz w:val="22"/>
                      </w:rPr>
                    </w:del>
                  </w:ins>
                </m:ctrlPr>
              </m:sSubPr>
              <m:e>
                <m:r>
                  <w:ins w:id="1294" w:author="Huang T  Dr (Surrey Business Schl)" w:date="2018-09-25T12:31:00Z">
                    <w:del w:id="1295" w:author="韬 黄" w:date="2018-10-07T12:02:00Z">
                      <m:rPr>
                        <m:sty m:val="p"/>
                      </m:rPr>
                      <w:rPr>
                        <w:rFonts w:ascii="Cambria Math" w:hAnsi="Cambria Math" w:cs="Times New Roman"/>
                        <w:color w:val="C45911" w:themeColor="accent2" w:themeShade="BF"/>
                        <w:sz w:val="22"/>
                        <w:rPrChange w:id="1296" w:author="Huang T  Dr (Surrey Business Schl)" w:date="2018-09-25T12:47:00Z">
                          <w:rPr>
                            <w:rFonts w:ascii="Cambria Math" w:hAnsi="Cambria Math" w:cs="Times New Roman"/>
                            <w:color w:val="000000" w:themeColor="text1"/>
                            <w:sz w:val="22"/>
                          </w:rPr>
                        </w:rPrChange>
                      </w:rPr>
                      <m:t>β</m:t>
                    </w:del>
                  </w:ins>
                </m:r>
              </m:e>
              <m:sub>
                <m:r>
                  <w:ins w:id="1297" w:author="Huang T  Dr (Surrey Business Schl)" w:date="2018-09-25T12:31:00Z">
                    <w:del w:id="1298" w:author="韬 黄" w:date="2018-10-07T12:02:00Z">
                      <w:rPr>
                        <w:rFonts w:ascii="Cambria Math" w:hAnsi="Cambria Math" w:cs="Times New Roman"/>
                        <w:color w:val="C45911" w:themeColor="accent2" w:themeShade="BF"/>
                        <w:sz w:val="22"/>
                        <w:rPrChange w:id="1299" w:author="Huang T  Dr (Surrey Business Schl)" w:date="2018-09-25T12:47:00Z">
                          <w:rPr>
                            <w:rFonts w:ascii="Cambria Math" w:hAnsi="Cambria Math" w:cs="Times New Roman"/>
                            <w:color w:val="000000" w:themeColor="text1"/>
                            <w:sz w:val="22"/>
                          </w:rPr>
                        </w:rPrChange>
                      </w:rPr>
                      <m:t>1</m:t>
                    </w:del>
                  </w:ins>
                </m:r>
              </m:sub>
            </m:sSub>
          </m:e>
        </m:d>
        <m:r>
          <w:ins w:id="1300" w:author="Huang T  Dr (Surrey Business Schl)" w:date="2018-09-25T12:31:00Z">
            <w:del w:id="1301" w:author="韬 黄" w:date="2018-10-07T12:02:00Z">
              <w:rPr>
                <w:rFonts w:ascii="Cambria Math" w:hAnsi="Cambria Math" w:cs="Times New Roman" w:hint="eastAsia"/>
                <w:color w:val="C45911" w:themeColor="accent2" w:themeShade="BF"/>
                <w:sz w:val="22"/>
                <w:rPrChange w:id="1302" w:author="Huang T  Dr (Surrey Business Schl)" w:date="2018-09-25T12:47:00Z">
                  <w:rPr>
                    <w:rFonts w:ascii="Cambria Math" w:hAnsi="Cambria Math" w:cs="Times New Roman" w:hint="eastAsia"/>
                    <w:color w:val="000000" w:themeColor="text1"/>
                    <w:sz w:val="22"/>
                  </w:rPr>
                </w:rPrChange>
              </w:rPr>
              <m:t>'</m:t>
            </w:del>
          </w:ins>
        </m:r>
        <m:sSubSup>
          <m:sSubSupPr>
            <m:ctrlPr>
              <w:ins w:id="1303" w:author="Huang T  Dr (Surrey Business Schl)" w:date="2018-09-25T12:38:00Z">
                <w:del w:id="1304" w:author="韬 黄" w:date="2018-10-07T12:02:00Z">
                  <w:rPr>
                    <w:rFonts w:ascii="Cambria Math" w:hAnsi="Cambria Math" w:cs="Times New Roman"/>
                    <w:color w:val="C45911" w:themeColor="accent2" w:themeShade="BF"/>
                    <w:sz w:val="22"/>
                  </w:rPr>
                </w:del>
              </w:ins>
            </m:ctrlPr>
          </m:sSubSupPr>
          <m:e>
            <m:r>
              <w:ins w:id="1305" w:author="Huang T  Dr (Surrey Business Schl)" w:date="2018-09-25T12:38:00Z">
                <w:del w:id="1306" w:author="韬 黄" w:date="2018-10-07T12:02:00Z">
                  <m:rPr>
                    <m:sty m:val="p"/>
                  </m:rPr>
                  <w:rPr>
                    <w:rFonts w:ascii="Cambria Math" w:hAnsi="Cambria Math" w:cs="Times New Roman"/>
                    <w:color w:val="C45911" w:themeColor="accent2" w:themeShade="BF"/>
                    <w:sz w:val="22"/>
                    <w:rPrChange w:id="1307" w:author="Huang T  Dr (Surrey Business Schl)" w:date="2018-09-25T12:47:00Z">
                      <w:rPr>
                        <w:rFonts w:ascii="Cambria Math" w:hAnsi="Cambria Math" w:cs="Times New Roman"/>
                        <w:color w:val="000000" w:themeColor="text1"/>
                        <w:sz w:val="22"/>
                      </w:rPr>
                    </w:rPrChange>
                  </w:rPr>
                  <m:t>X</m:t>
                </w:del>
              </w:ins>
            </m:r>
          </m:e>
          <m:sub>
            <m:r>
              <w:ins w:id="1308" w:author="Huang T  Dr (Surrey Business Schl)" w:date="2018-09-25T12:38:00Z">
                <w:del w:id="1309" w:author="韬 黄" w:date="2018-10-07T12:02:00Z">
                  <m:rPr>
                    <m:sty m:val="p"/>
                  </m:rPr>
                  <w:rPr>
                    <w:rFonts w:ascii="Cambria Math" w:hAnsi="Cambria Math" w:cs="Times New Roman"/>
                    <w:color w:val="C45911" w:themeColor="accent2" w:themeShade="BF"/>
                    <w:sz w:val="22"/>
                    <w:rPrChange w:id="1310" w:author="Huang T  Dr (Surrey Business Schl)" w:date="2018-09-25T12:47:00Z">
                      <w:rPr>
                        <w:rFonts w:ascii="Cambria Math" w:hAnsi="Cambria Math" w:cs="Times New Roman"/>
                        <w:color w:val="000000" w:themeColor="text1"/>
                        <w:sz w:val="22"/>
                      </w:rPr>
                    </w:rPrChange>
                  </w:rPr>
                  <m:t>m,</m:t>
                </w:del>
              </w:ins>
            </m:r>
            <m:sSub>
              <m:sSubPr>
                <m:ctrlPr>
                  <w:ins w:id="1311" w:author="Huang T  Dr (Surrey Business Schl)" w:date="2018-09-25T12:38:00Z">
                    <w:del w:id="1312" w:author="韬 黄" w:date="2018-10-07T12:02:00Z">
                      <w:rPr>
                        <w:rFonts w:ascii="Cambria Math" w:hAnsi="Cambria Math" w:cs="Times New Roman"/>
                        <w:color w:val="C45911" w:themeColor="accent2" w:themeShade="BF"/>
                        <w:sz w:val="22"/>
                      </w:rPr>
                    </w:del>
                  </w:ins>
                </m:ctrlPr>
              </m:sSubPr>
              <m:e>
                <m:r>
                  <w:ins w:id="1313" w:author="Huang T  Dr (Surrey Business Schl)" w:date="2018-09-25T12:38:00Z">
                    <w:del w:id="1314" w:author="韬 黄" w:date="2018-10-07T12:02:00Z">
                      <w:rPr>
                        <w:rFonts w:ascii="Cambria Math" w:hAnsi="Cambria Math" w:cs="Times New Roman"/>
                        <w:color w:val="C45911" w:themeColor="accent2" w:themeShade="BF"/>
                        <w:sz w:val="22"/>
                        <w:rPrChange w:id="1315" w:author="Huang T  Dr (Surrey Business Schl)" w:date="2018-09-25T12:47:00Z">
                          <w:rPr>
                            <w:rFonts w:ascii="Cambria Math" w:hAnsi="Cambria Math" w:cs="Times New Roman"/>
                            <w:color w:val="000000" w:themeColor="text1"/>
                            <w:sz w:val="22"/>
                          </w:rPr>
                        </w:rPrChange>
                      </w:rPr>
                      <m:t>T</m:t>
                    </w:del>
                  </w:ins>
                </m:r>
              </m:e>
              <m:sub>
                <m:r>
                  <w:ins w:id="1316" w:author="Huang T  Dr (Surrey Business Schl)" w:date="2018-09-25T12:38:00Z">
                    <w:del w:id="1317" w:author="韬 黄" w:date="2018-10-07T12:02:00Z">
                      <w:rPr>
                        <w:rFonts w:ascii="Cambria Math" w:hAnsi="Cambria Math" w:cs="Times New Roman"/>
                        <w:color w:val="C45911" w:themeColor="accent2" w:themeShade="BF"/>
                        <w:sz w:val="22"/>
                        <w:rPrChange w:id="1318" w:author="Huang T  Dr (Surrey Business Schl)" w:date="2018-09-25T12:47:00Z">
                          <w:rPr>
                            <w:rFonts w:ascii="Cambria Math" w:hAnsi="Cambria Math" w:cs="Times New Roman"/>
                            <w:color w:val="000000" w:themeColor="text1"/>
                            <w:sz w:val="22"/>
                          </w:rPr>
                        </w:rPrChange>
                      </w:rPr>
                      <m:t>1</m:t>
                    </w:del>
                  </w:ins>
                </m:r>
              </m:sub>
            </m:sSub>
          </m:sub>
          <m:sup>
            <m:r>
              <w:ins w:id="1319" w:author="Huang T  Dr (Surrey Business Schl)" w:date="2018-09-25T12:38:00Z">
                <w:del w:id="1320" w:author="韬 黄" w:date="2018-09-25T19:47:00Z">
                  <w:rPr>
                    <w:rFonts w:ascii="Cambria Math" w:hAnsi="Cambria Math" w:cs="Times New Roman" w:hint="eastAsia"/>
                    <w:color w:val="C45911" w:themeColor="accent2" w:themeShade="BF"/>
                    <w:sz w:val="22"/>
                    <w:rPrChange w:id="1321" w:author="Huang T  Dr (Surrey Business Schl)" w:date="2018-09-25T12:47:00Z">
                      <w:rPr>
                        <w:rFonts w:ascii="Cambria Math" w:hAnsi="Cambria Math" w:cs="Times New Roman" w:hint="eastAsia"/>
                        <w:color w:val="000000" w:themeColor="text1"/>
                        <w:sz w:val="22"/>
                      </w:rPr>
                    </w:rPrChange>
                  </w:rPr>
                  <m:t>'</m:t>
                </w:del>
              </w:ins>
            </m:r>
          </m:sup>
        </m:sSubSup>
        <m:sSub>
          <m:sSubPr>
            <m:ctrlPr>
              <w:ins w:id="1322" w:author="Huang T  Dr (Surrey Business Schl)" w:date="2018-09-25T12:38:00Z">
                <w:del w:id="1323" w:author="韬 黄" w:date="2018-10-07T12:02:00Z">
                  <w:rPr>
                    <w:rFonts w:ascii="Cambria Math" w:hAnsi="Cambria Math" w:cs="Times New Roman"/>
                    <w:color w:val="C45911" w:themeColor="accent2" w:themeShade="BF"/>
                    <w:sz w:val="22"/>
                  </w:rPr>
                </w:del>
              </w:ins>
            </m:ctrlPr>
          </m:sSubPr>
          <m:e>
            <m:r>
              <w:ins w:id="1324" w:author="Huang T  Dr (Surrey Business Schl)" w:date="2018-09-25T12:38:00Z">
                <w:del w:id="1325" w:author="韬 黄" w:date="2018-10-07T12:02:00Z">
                  <m:rPr>
                    <m:sty m:val="p"/>
                  </m:rPr>
                  <w:rPr>
                    <w:rFonts w:ascii="Cambria Math" w:hAnsi="Cambria Math" w:cs="Times New Roman"/>
                    <w:color w:val="C45911" w:themeColor="accent2" w:themeShade="BF"/>
                    <w:sz w:val="22"/>
                    <w:rPrChange w:id="1326" w:author="Huang T  Dr (Surrey Business Schl)" w:date="2018-09-25T12:47:00Z">
                      <w:rPr>
                        <w:rFonts w:ascii="Cambria Math" w:hAnsi="Cambria Math" w:cs="Times New Roman"/>
                        <w:color w:val="000000" w:themeColor="text1"/>
                        <w:sz w:val="22"/>
                      </w:rPr>
                    </w:rPrChange>
                  </w:rPr>
                  <m:t>X</m:t>
                </w:del>
              </w:ins>
            </m:r>
          </m:e>
          <m:sub>
            <m:r>
              <w:ins w:id="1327" w:author="Huang T  Dr (Surrey Business Schl)" w:date="2018-09-25T12:38:00Z">
                <w:del w:id="1328" w:author="韬 黄" w:date="2018-10-07T12:02:00Z">
                  <m:rPr>
                    <m:sty m:val="p"/>
                  </m:rPr>
                  <w:rPr>
                    <w:rFonts w:ascii="Cambria Math" w:hAnsi="Cambria Math" w:cs="Times New Roman"/>
                    <w:color w:val="C45911" w:themeColor="accent2" w:themeShade="BF"/>
                    <w:sz w:val="22"/>
                    <w:rPrChange w:id="1329" w:author="Huang T  Dr (Surrey Business Schl)" w:date="2018-09-25T12:47:00Z">
                      <w:rPr>
                        <w:rFonts w:ascii="Cambria Math" w:hAnsi="Cambria Math" w:cs="Times New Roman"/>
                        <w:color w:val="000000" w:themeColor="text1"/>
                        <w:sz w:val="22"/>
                      </w:rPr>
                    </w:rPrChange>
                  </w:rPr>
                  <m:t>m,</m:t>
                </w:del>
              </w:ins>
            </m:r>
            <m:sSub>
              <m:sSubPr>
                <m:ctrlPr>
                  <w:ins w:id="1330" w:author="Huang T  Dr (Surrey Business Schl)" w:date="2018-09-25T12:38:00Z">
                    <w:del w:id="1331" w:author="韬 黄" w:date="2018-10-07T12:02:00Z">
                      <w:rPr>
                        <w:rFonts w:ascii="Cambria Math" w:hAnsi="Cambria Math" w:cs="Times New Roman"/>
                        <w:color w:val="C45911" w:themeColor="accent2" w:themeShade="BF"/>
                        <w:sz w:val="22"/>
                      </w:rPr>
                    </w:del>
                  </w:ins>
                </m:ctrlPr>
              </m:sSubPr>
              <m:e>
                <m:r>
                  <w:ins w:id="1332" w:author="Huang T  Dr (Surrey Business Schl)" w:date="2018-09-25T12:38:00Z">
                    <w:del w:id="1333" w:author="韬 黄" w:date="2018-10-07T12:02:00Z">
                      <w:rPr>
                        <w:rFonts w:ascii="Cambria Math" w:hAnsi="Cambria Math" w:cs="Times New Roman"/>
                        <w:color w:val="C45911" w:themeColor="accent2" w:themeShade="BF"/>
                        <w:sz w:val="22"/>
                        <w:rPrChange w:id="1334" w:author="Huang T  Dr (Surrey Business Schl)" w:date="2018-09-25T12:47:00Z">
                          <w:rPr>
                            <w:rFonts w:ascii="Cambria Math" w:hAnsi="Cambria Math" w:cs="Times New Roman"/>
                            <w:color w:val="000000" w:themeColor="text1"/>
                            <w:sz w:val="22"/>
                          </w:rPr>
                        </w:rPrChange>
                      </w:rPr>
                      <m:t>T</m:t>
                    </w:del>
                  </w:ins>
                </m:r>
              </m:e>
              <m:sub>
                <m:r>
                  <w:ins w:id="1335" w:author="Huang T  Dr (Surrey Business Schl)" w:date="2018-09-25T12:38:00Z">
                    <w:del w:id="1336" w:author="韬 黄" w:date="2018-10-07T12:02:00Z">
                      <w:rPr>
                        <w:rFonts w:ascii="Cambria Math" w:hAnsi="Cambria Math" w:cs="Times New Roman"/>
                        <w:color w:val="C45911" w:themeColor="accent2" w:themeShade="BF"/>
                        <w:sz w:val="22"/>
                        <w:rPrChange w:id="1337" w:author="Huang T  Dr (Surrey Business Schl)" w:date="2018-09-25T12:47:00Z">
                          <w:rPr>
                            <w:rFonts w:ascii="Cambria Math" w:hAnsi="Cambria Math" w:cs="Times New Roman"/>
                            <w:color w:val="000000" w:themeColor="text1"/>
                            <w:sz w:val="22"/>
                          </w:rPr>
                        </w:rPrChange>
                      </w:rPr>
                      <m:t>1</m:t>
                    </w:del>
                  </w:ins>
                </m:r>
              </m:sub>
            </m:sSub>
          </m:sub>
        </m:sSub>
        <m:sSup>
          <m:sSupPr>
            <m:ctrlPr>
              <w:ins w:id="1338" w:author="Huang T  Dr (Surrey Business Schl)" w:date="2018-09-25T12:38:00Z">
                <w:del w:id="1339" w:author="韬 黄" w:date="2018-10-07T12:02:00Z">
                  <w:rPr>
                    <w:rFonts w:ascii="Cambria Math" w:hAnsi="Cambria Math" w:cs="Times New Roman"/>
                    <w:i/>
                    <w:color w:val="C45911" w:themeColor="accent2" w:themeShade="BF"/>
                    <w:sz w:val="22"/>
                  </w:rPr>
                </w:del>
              </w:ins>
            </m:ctrlPr>
          </m:sSupPr>
          <m:e>
            <m:r>
              <w:ins w:id="1340" w:author="Huang T  Dr (Surrey Business Schl)" w:date="2018-09-25T12:38:00Z">
                <w:del w:id="1341" w:author="韬 黄" w:date="2018-10-07T12:02:00Z">
                  <w:rPr>
                    <w:rFonts w:ascii="Cambria Math" w:hAnsi="Cambria Math" w:cs="Times New Roman"/>
                    <w:color w:val="C45911" w:themeColor="accent2" w:themeShade="BF"/>
                    <w:sz w:val="22"/>
                    <w:rPrChange w:id="1342" w:author="Huang T  Dr (Surrey Business Schl)" w:date="2018-09-25T12:47:00Z">
                      <w:rPr>
                        <w:rFonts w:ascii="Cambria Math" w:hAnsi="Cambria Math" w:cs="Times New Roman"/>
                        <w:color w:val="000000" w:themeColor="text1"/>
                        <w:sz w:val="22"/>
                      </w:rPr>
                    </w:rPrChange>
                  </w:rPr>
                  <m:t>(</m:t>
                </w:del>
              </w:ins>
            </m:r>
            <m:sSubSup>
              <m:sSubSupPr>
                <m:ctrlPr>
                  <w:ins w:id="1343" w:author="Huang T  Dr (Surrey Business Schl)" w:date="2018-09-25T12:38:00Z">
                    <w:del w:id="1344" w:author="韬 黄" w:date="2018-10-07T12:02:00Z">
                      <w:rPr>
                        <w:rFonts w:ascii="Cambria Math" w:hAnsi="Cambria Math" w:cs="Times New Roman"/>
                        <w:color w:val="C45911" w:themeColor="accent2" w:themeShade="BF"/>
                        <w:sz w:val="22"/>
                      </w:rPr>
                    </w:del>
                  </w:ins>
                </m:ctrlPr>
              </m:sSubSupPr>
              <m:e>
                <m:r>
                  <w:ins w:id="1345" w:author="Huang T  Dr (Surrey Business Schl)" w:date="2018-09-25T12:38:00Z">
                    <w:del w:id="1346" w:author="韬 黄" w:date="2018-10-07T12:02:00Z">
                      <m:rPr>
                        <m:sty m:val="p"/>
                      </m:rPr>
                      <w:rPr>
                        <w:rFonts w:ascii="Cambria Math" w:hAnsi="Cambria Math" w:cs="Times New Roman"/>
                        <w:color w:val="C45911" w:themeColor="accent2" w:themeShade="BF"/>
                        <w:sz w:val="22"/>
                        <w:rPrChange w:id="1347" w:author="Huang T  Dr (Surrey Business Schl)" w:date="2018-09-25T12:47:00Z">
                          <w:rPr>
                            <w:rFonts w:ascii="Cambria Math" w:hAnsi="Cambria Math" w:cs="Times New Roman"/>
                            <w:color w:val="000000" w:themeColor="text1"/>
                            <w:sz w:val="22"/>
                          </w:rPr>
                        </w:rPrChange>
                      </w:rPr>
                      <m:t>X</m:t>
                    </w:del>
                  </w:ins>
                </m:r>
              </m:e>
              <m:sub>
                <m:r>
                  <w:ins w:id="1348" w:author="Huang T  Dr (Surrey Business Schl)" w:date="2018-09-25T12:38:00Z">
                    <w:del w:id="1349" w:author="韬 黄" w:date="2018-10-07T12:02:00Z">
                      <m:rPr>
                        <m:sty m:val="p"/>
                      </m:rPr>
                      <w:rPr>
                        <w:rFonts w:ascii="Cambria Math" w:hAnsi="Cambria Math" w:cs="Times New Roman"/>
                        <w:color w:val="C45911" w:themeColor="accent2" w:themeShade="BF"/>
                        <w:sz w:val="22"/>
                        <w:rPrChange w:id="1350" w:author="Huang T  Dr (Surrey Business Schl)" w:date="2018-09-25T12:47:00Z">
                          <w:rPr>
                            <w:rFonts w:ascii="Cambria Math" w:hAnsi="Cambria Math" w:cs="Times New Roman"/>
                            <w:color w:val="000000" w:themeColor="text1"/>
                            <w:sz w:val="22"/>
                          </w:rPr>
                        </w:rPrChange>
                      </w:rPr>
                      <m:t>m,</m:t>
                    </w:del>
                  </w:ins>
                </m:r>
                <m:sSub>
                  <m:sSubPr>
                    <m:ctrlPr>
                      <w:ins w:id="1351" w:author="Huang T  Dr (Surrey Business Schl)" w:date="2018-09-25T12:38:00Z">
                        <w:del w:id="1352" w:author="韬 黄" w:date="2018-10-07T12:02:00Z">
                          <w:rPr>
                            <w:rFonts w:ascii="Cambria Math" w:hAnsi="Cambria Math" w:cs="Times New Roman"/>
                            <w:color w:val="C45911" w:themeColor="accent2" w:themeShade="BF"/>
                            <w:sz w:val="22"/>
                          </w:rPr>
                        </w:del>
                      </w:ins>
                    </m:ctrlPr>
                  </m:sSubPr>
                  <m:e>
                    <m:r>
                      <w:ins w:id="1353" w:author="Huang T  Dr (Surrey Business Schl)" w:date="2018-09-25T12:38:00Z">
                        <w:del w:id="1354" w:author="韬 黄" w:date="2018-10-07T12:02:00Z">
                          <w:rPr>
                            <w:rFonts w:ascii="Cambria Math" w:hAnsi="Cambria Math" w:cs="Times New Roman"/>
                            <w:color w:val="C45911" w:themeColor="accent2" w:themeShade="BF"/>
                            <w:sz w:val="22"/>
                            <w:rPrChange w:id="1355" w:author="Huang T  Dr (Surrey Business Schl)" w:date="2018-09-25T12:47:00Z">
                              <w:rPr>
                                <w:rFonts w:ascii="Cambria Math" w:hAnsi="Cambria Math" w:cs="Times New Roman"/>
                                <w:color w:val="000000" w:themeColor="text1"/>
                                <w:sz w:val="22"/>
                              </w:rPr>
                            </w:rPrChange>
                          </w:rPr>
                          <m:t>T</m:t>
                        </w:del>
                      </w:ins>
                    </m:r>
                  </m:e>
                  <m:sub>
                    <m:r>
                      <w:ins w:id="1356" w:author="Huang T  Dr (Surrey Business Schl)" w:date="2018-09-25T12:38:00Z">
                        <w:del w:id="1357" w:author="韬 黄" w:date="2018-10-07T12:02:00Z">
                          <w:rPr>
                            <w:rFonts w:ascii="Cambria Math" w:hAnsi="Cambria Math" w:cs="Times New Roman"/>
                            <w:color w:val="C45911" w:themeColor="accent2" w:themeShade="BF"/>
                            <w:sz w:val="22"/>
                            <w:rPrChange w:id="1358" w:author="Huang T  Dr (Surrey Business Schl)" w:date="2018-09-25T12:47:00Z">
                              <w:rPr>
                                <w:rFonts w:ascii="Cambria Math" w:hAnsi="Cambria Math" w:cs="Times New Roman"/>
                                <w:color w:val="000000" w:themeColor="text1"/>
                                <w:sz w:val="22"/>
                              </w:rPr>
                            </w:rPrChange>
                          </w:rPr>
                          <m:t>1</m:t>
                        </w:del>
                      </w:ins>
                    </m:r>
                  </m:sub>
                </m:sSub>
              </m:sub>
              <m:sup>
                <m:r>
                  <w:ins w:id="1359" w:author="Huang T  Dr (Surrey Business Schl)" w:date="2018-09-25T12:38:00Z">
                    <w:del w:id="1360" w:author="韬 黄" w:date="2018-09-25T19:47:00Z">
                      <m:rPr>
                        <m:sty m:val="p"/>
                      </m:rPr>
                      <w:rPr>
                        <w:rFonts w:ascii="Cambria Math" w:hAnsi="Cambria Math" w:cs="Times New Roman" w:hint="eastAsia"/>
                        <w:color w:val="C45911" w:themeColor="accent2" w:themeShade="BF"/>
                        <w:sz w:val="22"/>
                        <w:rPrChange w:id="1361" w:author="Huang T  Dr (Surrey Business Schl)" w:date="2018-09-25T12:47:00Z">
                          <w:rPr>
                            <w:rFonts w:ascii="Cambria Math" w:hAnsi="Cambria Math" w:cs="Times New Roman" w:hint="eastAsia"/>
                            <w:color w:val="000000" w:themeColor="text1"/>
                            <w:sz w:val="22"/>
                          </w:rPr>
                        </w:rPrChange>
                      </w:rPr>
                      <m:t>'</m:t>
                    </w:del>
                  </w:ins>
                </m:r>
              </m:sup>
            </m:sSubSup>
            <m:sSub>
              <m:sSubPr>
                <m:ctrlPr>
                  <w:ins w:id="1362" w:author="Huang T  Dr (Surrey Business Schl)" w:date="2018-09-25T12:38:00Z">
                    <w:del w:id="1363" w:author="韬 黄" w:date="2018-10-07T12:02:00Z">
                      <w:rPr>
                        <w:rFonts w:ascii="Cambria Math" w:hAnsi="Cambria Math" w:cs="Times New Roman"/>
                        <w:color w:val="C45911" w:themeColor="accent2" w:themeShade="BF"/>
                        <w:sz w:val="22"/>
                      </w:rPr>
                    </w:del>
                  </w:ins>
                </m:ctrlPr>
              </m:sSubPr>
              <m:e>
                <m:r>
                  <w:ins w:id="1364" w:author="Huang T  Dr (Surrey Business Schl)" w:date="2018-09-25T12:38:00Z">
                    <w:del w:id="1365" w:author="韬 黄" w:date="2018-10-07T12:02:00Z">
                      <m:rPr>
                        <m:sty m:val="p"/>
                      </m:rPr>
                      <w:rPr>
                        <w:rFonts w:ascii="Cambria Math" w:hAnsi="Cambria Math" w:cs="Times New Roman"/>
                        <w:color w:val="C45911" w:themeColor="accent2" w:themeShade="BF"/>
                        <w:sz w:val="22"/>
                        <w:rPrChange w:id="1366" w:author="Huang T  Dr (Surrey Business Schl)" w:date="2018-09-25T12:47:00Z">
                          <w:rPr>
                            <w:rFonts w:ascii="Cambria Math" w:hAnsi="Cambria Math" w:cs="Times New Roman"/>
                            <w:color w:val="000000" w:themeColor="text1"/>
                            <w:sz w:val="22"/>
                          </w:rPr>
                        </w:rPrChange>
                      </w:rPr>
                      <m:t>X</m:t>
                    </w:del>
                  </w:ins>
                </m:r>
              </m:e>
              <m:sub>
                <m:r>
                  <w:ins w:id="1367" w:author="Huang T  Dr (Surrey Business Schl)" w:date="2018-09-25T12:38:00Z">
                    <w:del w:id="1368" w:author="韬 黄" w:date="2018-10-07T12:02:00Z">
                      <m:rPr>
                        <m:sty m:val="p"/>
                      </m:rPr>
                      <w:rPr>
                        <w:rFonts w:ascii="Cambria Math" w:hAnsi="Cambria Math" w:cs="Times New Roman"/>
                        <w:color w:val="C45911" w:themeColor="accent2" w:themeShade="BF"/>
                        <w:sz w:val="22"/>
                        <w:rPrChange w:id="1369" w:author="Huang T  Dr (Surrey Business Schl)" w:date="2018-09-25T12:47:00Z">
                          <w:rPr>
                            <w:rFonts w:ascii="Cambria Math" w:hAnsi="Cambria Math" w:cs="Times New Roman"/>
                            <w:color w:val="000000" w:themeColor="text1"/>
                            <w:sz w:val="22"/>
                          </w:rPr>
                        </w:rPrChange>
                      </w:rPr>
                      <m:t>m,</m:t>
                    </w:del>
                  </w:ins>
                </m:r>
                <m:sSub>
                  <m:sSubPr>
                    <m:ctrlPr>
                      <w:ins w:id="1370" w:author="Huang T  Dr (Surrey Business Schl)" w:date="2018-09-25T12:38:00Z">
                        <w:del w:id="1371" w:author="韬 黄" w:date="2018-10-07T12:02:00Z">
                          <w:rPr>
                            <w:rFonts w:ascii="Cambria Math" w:hAnsi="Cambria Math" w:cs="Times New Roman"/>
                            <w:color w:val="C45911" w:themeColor="accent2" w:themeShade="BF"/>
                            <w:sz w:val="22"/>
                          </w:rPr>
                        </w:del>
                      </w:ins>
                    </m:ctrlPr>
                  </m:sSubPr>
                  <m:e>
                    <m:r>
                      <w:ins w:id="1372" w:author="Huang T  Dr (Surrey Business Schl)" w:date="2018-09-25T12:38:00Z">
                        <w:del w:id="1373" w:author="韬 黄" w:date="2018-10-07T12:02:00Z">
                          <w:rPr>
                            <w:rFonts w:ascii="Cambria Math" w:hAnsi="Cambria Math" w:cs="Times New Roman"/>
                            <w:color w:val="C45911" w:themeColor="accent2" w:themeShade="BF"/>
                            <w:sz w:val="22"/>
                            <w:rPrChange w:id="1374" w:author="Huang T  Dr (Surrey Business Schl)" w:date="2018-09-25T12:47:00Z">
                              <w:rPr>
                                <w:rFonts w:ascii="Cambria Math" w:hAnsi="Cambria Math" w:cs="Times New Roman"/>
                                <w:color w:val="000000" w:themeColor="text1"/>
                                <w:sz w:val="22"/>
                              </w:rPr>
                            </w:rPrChange>
                          </w:rPr>
                          <m:t>T</m:t>
                        </w:del>
                      </w:ins>
                    </m:r>
                  </m:e>
                  <m:sub>
                    <m:r>
                      <w:ins w:id="1375" w:author="Huang T  Dr (Surrey Business Schl)" w:date="2018-09-25T12:38:00Z">
                        <w:del w:id="1376" w:author="韬 黄" w:date="2018-10-07T12:02:00Z">
                          <w:rPr>
                            <w:rFonts w:ascii="Cambria Math" w:hAnsi="Cambria Math" w:cs="Times New Roman"/>
                            <w:color w:val="C45911" w:themeColor="accent2" w:themeShade="BF"/>
                            <w:sz w:val="22"/>
                            <w:rPrChange w:id="1377" w:author="Huang T  Dr (Surrey Business Schl)" w:date="2018-09-25T12:47:00Z">
                              <w:rPr>
                                <w:rFonts w:ascii="Cambria Math" w:hAnsi="Cambria Math" w:cs="Times New Roman"/>
                                <w:color w:val="000000" w:themeColor="text1"/>
                                <w:sz w:val="22"/>
                              </w:rPr>
                            </w:rPrChange>
                          </w:rPr>
                          <m:t>1</m:t>
                        </w:del>
                      </w:ins>
                    </m:r>
                  </m:sub>
                </m:sSub>
              </m:sub>
            </m:sSub>
            <m:r>
              <w:ins w:id="1378" w:author="Huang T  Dr (Surrey Business Schl)" w:date="2018-09-25T12:38:00Z">
                <w:del w:id="1379" w:author="韬 黄" w:date="2018-10-07T12:02:00Z">
                  <w:rPr>
                    <w:rFonts w:ascii="Cambria Math" w:hAnsi="Cambria Math" w:cs="Times New Roman"/>
                    <w:color w:val="C45911" w:themeColor="accent2" w:themeShade="BF"/>
                    <w:sz w:val="22"/>
                    <w:rPrChange w:id="1380" w:author="Huang T  Dr (Surrey Business Schl)" w:date="2018-09-25T12:47:00Z">
                      <w:rPr>
                        <w:rFonts w:ascii="Cambria Math" w:hAnsi="Cambria Math" w:cs="Times New Roman"/>
                        <w:color w:val="000000" w:themeColor="text1"/>
                        <w:sz w:val="22"/>
                      </w:rPr>
                    </w:rPrChange>
                  </w:rPr>
                  <m:t>)</m:t>
                </w:del>
              </w:ins>
            </m:r>
          </m:e>
          <m:sup>
            <m:r>
              <w:ins w:id="1381" w:author="Huang T  Dr (Surrey Business Schl)" w:date="2018-09-25T12:38:00Z">
                <w:del w:id="1382" w:author="韬 黄" w:date="2018-10-07T12:02:00Z">
                  <w:rPr>
                    <w:rFonts w:ascii="Cambria Math" w:hAnsi="Cambria Math" w:cs="Times New Roman"/>
                    <w:color w:val="C45911" w:themeColor="accent2" w:themeShade="BF"/>
                    <w:sz w:val="22"/>
                    <w:rPrChange w:id="1383" w:author="Huang T  Dr (Surrey Business Schl)" w:date="2018-09-25T12:47:00Z">
                      <w:rPr>
                        <w:rFonts w:ascii="Cambria Math" w:hAnsi="Cambria Math" w:cs="Times New Roman"/>
                        <w:color w:val="000000" w:themeColor="text1"/>
                        <w:sz w:val="22"/>
                      </w:rPr>
                    </w:rPrChange>
                  </w:rPr>
                  <m:t>-1</m:t>
                </w:del>
              </w:ins>
            </m:r>
          </m:sup>
        </m:sSup>
        <m:sSub>
          <m:sSubPr>
            <m:ctrlPr>
              <w:ins w:id="1384" w:author="Huang T  Dr (Surrey Business Schl)" w:date="2018-09-25T12:31:00Z">
                <w:del w:id="1385" w:author="韬 黄" w:date="2018-10-07T12:02:00Z">
                  <w:rPr>
                    <w:rFonts w:ascii="Cambria Math" w:hAnsi="Cambria Math" w:cs="Times New Roman"/>
                    <w:color w:val="C45911" w:themeColor="accent2" w:themeShade="BF"/>
                    <w:sz w:val="22"/>
                  </w:rPr>
                </w:del>
              </w:ins>
            </m:ctrlPr>
          </m:sSubPr>
          <m:e>
            <m:r>
              <w:ins w:id="1386" w:author="Huang T  Dr (Surrey Business Schl)" w:date="2018-09-25T12:31:00Z">
                <w:del w:id="1387" w:author="韬 黄" w:date="2018-10-07T12:02:00Z">
                  <w:rPr>
                    <w:rFonts w:ascii="Cambria Math" w:hAnsi="Cambria Math" w:cs="Times New Roman"/>
                    <w:color w:val="C45911" w:themeColor="accent2" w:themeShade="BF"/>
                    <w:sz w:val="22"/>
                    <w:rPrChange w:id="1388" w:author="Huang T  Dr (Surrey Business Schl)" w:date="2018-09-25T12:47:00Z">
                      <w:rPr>
                        <w:rFonts w:ascii="Cambria Math" w:hAnsi="Cambria Math" w:cs="Times New Roman"/>
                        <w:color w:val="000000" w:themeColor="text1"/>
                        <w:sz w:val="22"/>
                      </w:rPr>
                    </w:rPrChange>
                  </w:rPr>
                  <m:t>X</m:t>
                </w:del>
              </w:ins>
            </m:r>
          </m:e>
          <m:sub>
            <m:r>
              <w:ins w:id="1389" w:author="Huang T  Dr (Surrey Business Schl)" w:date="2018-09-25T12:31:00Z">
                <w:del w:id="1390" w:author="韬 黄" w:date="2018-10-07T12:02:00Z">
                  <w:rPr>
                    <w:rFonts w:ascii="Cambria Math" w:hAnsi="Cambria Math" w:cs="Times New Roman"/>
                    <w:color w:val="C45911" w:themeColor="accent2" w:themeShade="BF"/>
                    <w:sz w:val="22"/>
                    <w:rPrChange w:id="1391" w:author="Huang T  Dr (Surrey Business Schl)" w:date="2018-09-25T12:47:00Z">
                      <w:rPr>
                        <w:rFonts w:ascii="Cambria Math" w:hAnsi="Cambria Math" w:cs="Times New Roman"/>
                        <w:color w:val="000000" w:themeColor="text1"/>
                        <w:sz w:val="22"/>
                      </w:rPr>
                    </w:rPrChange>
                  </w:rPr>
                  <m:t>T</m:t>
                </w:del>
              </w:ins>
            </m:r>
            <m:r>
              <w:ins w:id="1392" w:author="Huang T  Dr (Surrey Business Schl)" w:date="2018-09-25T12:31:00Z">
                <w:del w:id="1393" w:author="韬 黄" w:date="2018-10-07T12:02:00Z">
                  <m:rPr>
                    <m:sty m:val="p"/>
                  </m:rPr>
                  <w:rPr>
                    <w:rFonts w:ascii="Cambria Math" w:hAnsi="Cambria Math" w:cs="Times New Roman"/>
                    <w:color w:val="C45911" w:themeColor="accent2" w:themeShade="BF"/>
                    <w:sz w:val="22"/>
                    <w:rPrChange w:id="1394" w:author="Huang T  Dr (Surrey Business Schl)" w:date="2018-09-25T12:47:00Z">
                      <w:rPr>
                        <w:rFonts w:ascii="Cambria Math" w:hAnsi="Cambria Math" w:cs="Times New Roman"/>
                        <w:color w:val="000000" w:themeColor="text1"/>
                        <w:sz w:val="22"/>
                      </w:rPr>
                    </w:rPrChange>
                  </w:rPr>
                  <m:t>+h</m:t>
                </w:del>
              </w:ins>
            </m:r>
          </m:sub>
        </m:sSub>
      </m:oMath>
      <w:ins w:id="1395" w:author="Huang T  Dr (Surrey Business Schl)" w:date="2018-09-25T12:31:00Z">
        <w:del w:id="1396" w:author="韬 黄" w:date="2018-10-07T12:02:00Z">
          <w:r w:rsidR="003A2C45" w:rsidRPr="00B5013C" w:rsidDel="000C1E41">
            <w:rPr>
              <w:rFonts w:cs="Times New Roman"/>
              <w:color w:val="C45911" w:themeColor="accent2" w:themeShade="BF"/>
              <w:sz w:val="22"/>
              <w:rPrChange w:id="1397" w:author="Huang T  Dr (Surrey Business Schl)" w:date="2018-09-25T12:47:00Z">
                <w:rPr>
                  <w:rFonts w:cs="Times New Roman"/>
                  <w:color w:val="000000" w:themeColor="text1"/>
                  <w:sz w:val="22"/>
                </w:rPr>
              </w:rPrChange>
            </w:rPr>
            <w:delText xml:space="preserve">. </w:delText>
          </w:r>
        </w:del>
      </w:ins>
      <w:ins w:id="1398" w:author="Huang T  Dr (Surrey Business Schl)" w:date="2018-09-25T12:47:00Z">
        <w:r w:rsidR="00B52D54" w:rsidRPr="00B5013C">
          <w:rPr>
            <w:rFonts w:cs="Times New Roman"/>
            <w:color w:val="C45911" w:themeColor="accent2" w:themeShade="BF"/>
            <w:sz w:val="22"/>
            <w:rPrChange w:id="1399" w:author="Huang T  Dr (Surrey Business Schl)" w:date="2018-09-25T12:47:00Z">
              <w:rPr>
                <w:rFonts w:cs="Times New Roman"/>
                <w:color w:val="000000" w:themeColor="text1"/>
                <w:sz w:val="22"/>
              </w:rPr>
            </w:rPrChange>
          </w:rPr>
          <w:t xml:space="preserve">In Appendix A in the supplementary material, we illustrate the impact of the structural break on the forecasting performance using a simulation </w:t>
        </w:r>
        <w:r w:rsidR="00B52D54" w:rsidRPr="00B5013C">
          <w:rPr>
            <w:rFonts w:cs="Times New Roman"/>
            <w:color w:val="C45911" w:themeColor="accent2" w:themeShade="BF"/>
            <w:sz w:val="22"/>
            <w:rPrChange w:id="1400" w:author="Huang T  Dr (Surrey Business Schl)" w:date="2018-09-25T12:47:00Z">
              <w:rPr>
                <w:rFonts w:cs="Times New Roman"/>
                <w:color w:val="000000" w:themeColor="text1"/>
                <w:sz w:val="22"/>
              </w:rPr>
            </w:rPrChange>
          </w:rPr>
          <w:lastRenderedPageBreak/>
          <w:t xml:space="preserve">example. </w:t>
        </w:r>
      </w:ins>
      <w:ins w:id="1401" w:author="Huang T  Dr (Surrey Business Schl)" w:date="2018-09-25T12:43:00Z">
        <w:del w:id="1402" w:author="韬 黄" w:date="2018-10-17T10:28:00Z">
          <w:r w:rsidR="00FA376A" w:rsidRPr="00B5013C" w:rsidDel="00582CE3">
            <w:rPr>
              <w:rFonts w:cs="Times New Roman"/>
              <w:color w:val="C45911" w:themeColor="accent2" w:themeShade="BF"/>
              <w:sz w:val="22"/>
              <w:rPrChange w:id="1403" w:author="Huang T  Dr (Surrey Business Schl)" w:date="2018-09-25T12:47:00Z">
                <w:rPr>
                  <w:rFonts w:cs="Times New Roman"/>
                  <w:color w:val="000000" w:themeColor="text1"/>
                  <w:sz w:val="22"/>
                </w:rPr>
              </w:rPrChange>
            </w:rPr>
            <w:delText xml:space="preserve">This is </w:delText>
          </w:r>
        </w:del>
      </w:ins>
      <w:ins w:id="1404" w:author="Huang T  Dr (Surrey Business Schl)" w:date="2018-09-25T12:41:00Z">
        <w:del w:id="1405" w:author="韬 黄" w:date="2018-10-17T10:28:00Z">
          <w:r w:rsidR="00FA376A" w:rsidRPr="00B5013C" w:rsidDel="00582CE3">
            <w:rPr>
              <w:rFonts w:cs="Times New Roman"/>
              <w:color w:val="C45911" w:themeColor="accent2" w:themeShade="BF"/>
              <w:sz w:val="22"/>
              <w:rPrChange w:id="1406" w:author="Huang T  Dr (Surrey Business Schl)" w:date="2018-09-25T12:47:00Z">
                <w:rPr>
                  <w:rFonts w:cs="Times New Roman"/>
                  <w:color w:val="000000" w:themeColor="text1"/>
                  <w:sz w:val="22"/>
                </w:rPr>
              </w:rPrChange>
            </w:rPr>
            <w:delText>a simple example</w:delText>
          </w:r>
        </w:del>
      </w:ins>
      <w:ins w:id="1407" w:author="Huang T  Dr (Surrey Business Schl)" w:date="2018-09-25T12:43:00Z">
        <w:del w:id="1408" w:author="韬 黄" w:date="2018-10-17T10:28:00Z">
          <w:r w:rsidR="00FA376A" w:rsidRPr="00B5013C" w:rsidDel="00582CE3">
            <w:rPr>
              <w:rFonts w:cs="Times New Roman"/>
              <w:color w:val="C45911" w:themeColor="accent2" w:themeShade="BF"/>
              <w:sz w:val="22"/>
              <w:rPrChange w:id="1409" w:author="Huang T  Dr (Surrey Business Schl)" w:date="2018-09-25T12:47:00Z">
                <w:rPr>
                  <w:rFonts w:cs="Times New Roman"/>
                  <w:color w:val="000000" w:themeColor="text1"/>
                  <w:sz w:val="22"/>
                </w:rPr>
              </w:rPrChange>
            </w:rPr>
            <w:delText xml:space="preserve"> (e.g., a simple regression model) and e</w:delText>
          </w:r>
        </w:del>
      </w:ins>
      <w:ins w:id="1410" w:author="Huang T  Dr (Surrey Business Schl)" w:date="2018-09-25T12:42:00Z">
        <w:del w:id="1411" w:author="韬 黄" w:date="2018-10-17T10:28:00Z">
          <w:r w:rsidR="00FA376A" w:rsidRPr="00B5013C" w:rsidDel="00582CE3">
            <w:rPr>
              <w:rFonts w:cs="Times New Roman"/>
              <w:color w:val="C45911" w:themeColor="accent2" w:themeShade="BF"/>
              <w:sz w:val="22"/>
              <w:rPrChange w:id="1412" w:author="Huang T  Dr (Surrey Business Schl)" w:date="2018-09-25T12:47:00Z">
                <w:rPr>
                  <w:rFonts w:cs="Times New Roman"/>
                  <w:color w:val="000000" w:themeColor="text1"/>
                  <w:sz w:val="22"/>
                </w:rPr>
              </w:rPrChange>
            </w:rPr>
            <w:delText>vidence for more sophisticated scenarios</w:delText>
          </w:r>
        </w:del>
      </w:ins>
      <w:ins w:id="1413" w:author="Huang T  Dr (Surrey Business Schl)" w:date="2018-09-25T12:43:00Z">
        <w:del w:id="1414" w:author="韬 黄" w:date="2018-10-17T10:28:00Z">
          <w:r w:rsidR="00FA376A" w:rsidRPr="00B5013C" w:rsidDel="00582CE3">
            <w:rPr>
              <w:rFonts w:cs="Times New Roman"/>
              <w:color w:val="C45911" w:themeColor="accent2" w:themeShade="BF"/>
              <w:sz w:val="22"/>
              <w:rPrChange w:id="1415" w:author="Huang T  Dr (Surrey Business Schl)" w:date="2018-09-25T12:47:00Z">
                <w:rPr>
                  <w:rFonts w:cs="Times New Roman"/>
                  <w:color w:val="000000" w:themeColor="text1"/>
                  <w:sz w:val="22"/>
                </w:rPr>
              </w:rPrChange>
            </w:rPr>
            <w:delText xml:space="preserve"> such as </w:delText>
          </w:r>
        </w:del>
      </w:ins>
      <w:ins w:id="1416" w:author="Huang T  Dr (Surrey Business Schl)" w:date="2018-09-25T12:44:00Z">
        <w:del w:id="1417" w:author="韬 黄" w:date="2018-10-17T10:28:00Z">
          <w:r w:rsidR="00FA376A" w:rsidRPr="00B5013C" w:rsidDel="00582CE3">
            <w:rPr>
              <w:rFonts w:cs="Times New Roman"/>
              <w:color w:val="C45911" w:themeColor="accent2" w:themeShade="BF"/>
              <w:sz w:val="22"/>
              <w:rPrChange w:id="1418" w:author="Huang T  Dr (Surrey Business Schl)" w:date="2018-09-25T12:47:00Z">
                <w:rPr>
                  <w:rFonts w:cs="Times New Roman"/>
                  <w:color w:val="000000" w:themeColor="text1"/>
                  <w:sz w:val="22"/>
                </w:rPr>
              </w:rPrChange>
            </w:rPr>
            <w:delText xml:space="preserve">those </w:delText>
          </w:r>
        </w:del>
      </w:ins>
      <w:ins w:id="1419" w:author="Huang T  Dr (Surrey Business Schl)" w:date="2018-09-25T12:43:00Z">
        <w:del w:id="1420" w:author="韬 黄" w:date="2018-10-17T10:28:00Z">
          <w:r w:rsidR="00FA376A" w:rsidRPr="00B5013C" w:rsidDel="00582CE3">
            <w:rPr>
              <w:rFonts w:cs="Times New Roman"/>
              <w:color w:val="C45911" w:themeColor="accent2" w:themeShade="BF"/>
              <w:sz w:val="22"/>
              <w:rPrChange w:id="1421" w:author="Huang T  Dr (Surrey Business Schl)" w:date="2018-09-25T12:47:00Z">
                <w:rPr>
                  <w:rFonts w:cs="Times New Roman"/>
                  <w:color w:val="000000" w:themeColor="text1"/>
                  <w:sz w:val="22"/>
                </w:rPr>
              </w:rPrChange>
            </w:rPr>
            <w:delText xml:space="preserve">with endogenous explanatory variables </w:delText>
          </w:r>
        </w:del>
      </w:ins>
      <w:ins w:id="1422" w:author="Huang T  Dr (Surrey Business Schl)" w:date="2018-09-25T12:41:00Z">
        <w:del w:id="1423" w:author="韬 黄" w:date="2018-10-17T10:28:00Z">
          <w:r w:rsidR="007333F7" w:rsidRPr="00B5013C" w:rsidDel="00582CE3">
            <w:rPr>
              <w:rFonts w:cs="Times New Roman"/>
              <w:color w:val="C45911" w:themeColor="accent2" w:themeShade="BF"/>
              <w:sz w:val="22"/>
              <w:rPrChange w:id="1424" w:author="Huang T  Dr (Surrey Business Schl)" w:date="2018-09-25T12:47:00Z">
                <w:rPr>
                  <w:rFonts w:cs="Times New Roman"/>
                  <w:color w:val="000000" w:themeColor="text1"/>
                  <w:sz w:val="22"/>
                </w:rPr>
              </w:rPrChange>
            </w:rPr>
            <w:delText>can be found in Clements and Hendry (1999) and Pesaran and Timmerman (2005, 2007).</w:delText>
          </w:r>
        </w:del>
      </w:ins>
      <w:ins w:id="1425" w:author="韬 黄" w:date="2018-10-17T10:25:00Z">
        <w:r w:rsidR="00582CE3">
          <w:rPr>
            <w:rFonts w:cs="Times New Roman"/>
            <w:color w:val="C45911" w:themeColor="accent2" w:themeShade="BF"/>
            <w:sz w:val="22"/>
          </w:rPr>
          <w:t xml:space="preserve">For more general cases where </w:t>
        </w:r>
      </w:ins>
      <w:ins w:id="1426" w:author="韬 黄" w:date="2018-10-17T10:26:00Z">
        <w:r w:rsidR="00582CE3">
          <w:rPr>
            <w:rFonts w:cs="Times New Roman"/>
            <w:color w:val="C45911" w:themeColor="accent2" w:themeShade="BF"/>
            <w:sz w:val="22"/>
          </w:rPr>
          <w:t xml:space="preserve">the model has an intercept </w:t>
        </w:r>
      </w:ins>
      <w:ins w:id="1427" w:author="韬 黄" w:date="2018-10-17T10:27:00Z">
        <w:r w:rsidR="00582CE3">
          <w:rPr>
            <w:rFonts w:cs="Times New Roman"/>
            <w:color w:val="C45911" w:themeColor="accent2" w:themeShade="BF"/>
            <w:sz w:val="22"/>
          </w:rPr>
          <w:t>term or</w:t>
        </w:r>
      </w:ins>
      <w:ins w:id="1428" w:author="韬 黄" w:date="2018-10-17T10:26:00Z">
        <w:r w:rsidR="00582CE3">
          <w:rPr>
            <w:rFonts w:cs="Times New Roman"/>
            <w:color w:val="C45911" w:themeColor="accent2" w:themeShade="BF"/>
            <w:sz w:val="22"/>
          </w:rPr>
          <w:t xml:space="preserve"> has </w:t>
        </w:r>
        <w:r w:rsidR="00582CE3" w:rsidRPr="005B1A6D">
          <w:rPr>
            <w:rFonts w:cs="Times New Roman"/>
            <w:color w:val="C45911" w:themeColor="accent2" w:themeShade="BF"/>
            <w:sz w:val="22"/>
          </w:rPr>
          <w:t>endogenous</w:t>
        </w:r>
        <w:r w:rsidR="00582CE3" w:rsidRPr="005B1A6D">
          <w:rPr>
            <w:rFonts w:cs="Times New Roman"/>
            <w:color w:val="C45911" w:themeColor="accent2" w:themeShade="BF"/>
            <w:sz w:val="22"/>
          </w:rPr>
          <w:t xml:space="preserve"> </w:t>
        </w:r>
        <w:r w:rsidR="00582CE3" w:rsidRPr="005B1A6D">
          <w:rPr>
            <w:rFonts w:cs="Times New Roman"/>
            <w:color w:val="C45911" w:themeColor="accent2" w:themeShade="BF"/>
            <w:sz w:val="22"/>
          </w:rPr>
          <w:t>explanatory variables</w:t>
        </w:r>
        <w:r w:rsidR="00582CE3">
          <w:rPr>
            <w:rFonts w:cs="Times New Roman"/>
            <w:color w:val="C45911" w:themeColor="accent2" w:themeShade="BF"/>
            <w:sz w:val="22"/>
          </w:rPr>
          <w:t xml:space="preserve">, the forecast bias can be demonstrated using </w:t>
        </w:r>
      </w:ins>
      <w:ins w:id="1429" w:author="韬 黄" w:date="2018-10-17T10:27:00Z">
        <w:r w:rsidR="00582CE3">
          <w:rPr>
            <w:rFonts w:cs="Times New Roman"/>
            <w:color w:val="C45911" w:themeColor="accent2" w:themeShade="BF"/>
            <w:sz w:val="22"/>
          </w:rPr>
          <w:t>Monte Carlo simulation</w:t>
        </w:r>
      </w:ins>
      <w:ins w:id="1430" w:author="韬 黄" w:date="2018-10-17T10:28:00Z">
        <w:r w:rsidR="00582CE3">
          <w:rPr>
            <w:rFonts w:cs="Times New Roman"/>
            <w:color w:val="C45911" w:themeColor="accent2" w:themeShade="BF"/>
            <w:sz w:val="22"/>
          </w:rPr>
          <w:t xml:space="preserve"> </w:t>
        </w:r>
      </w:ins>
      <w:r w:rsidR="00582CE3">
        <w:rPr>
          <w:rFonts w:cs="Times New Roman"/>
          <w:color w:val="C45911" w:themeColor="accent2"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sidR="00B605BC">
        <w:rPr>
          <w:rFonts w:cs="Times New Roman"/>
          <w:color w:val="C45911" w:themeColor="accent2" w:themeShade="BF"/>
          <w:sz w:val="22"/>
        </w:rPr>
        <w:instrText xml:space="preserve"> ADDIN EN.CITE </w:instrText>
      </w:r>
      <w:r w:rsidR="00B605BC">
        <w:rPr>
          <w:rFonts w:cs="Times New Roman"/>
          <w:color w:val="C45911" w:themeColor="accent2"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sidR="00B605BC">
        <w:rPr>
          <w:rFonts w:cs="Times New Roman"/>
          <w:color w:val="C45911" w:themeColor="accent2" w:themeShade="BF"/>
          <w:sz w:val="22"/>
        </w:rPr>
        <w:instrText xml:space="preserve"> ADDIN EN.CITE.DATA </w:instrText>
      </w:r>
      <w:r w:rsidR="00B605BC">
        <w:rPr>
          <w:rFonts w:cs="Times New Roman"/>
          <w:color w:val="C45911" w:themeColor="accent2" w:themeShade="BF"/>
          <w:sz w:val="22"/>
        </w:rPr>
      </w:r>
      <w:r w:rsidR="00B605BC">
        <w:rPr>
          <w:rFonts w:cs="Times New Roman"/>
          <w:color w:val="C45911" w:themeColor="accent2" w:themeShade="BF"/>
          <w:sz w:val="22"/>
        </w:rPr>
        <w:fldChar w:fldCharType="end"/>
      </w:r>
      <w:r w:rsidR="00582CE3">
        <w:rPr>
          <w:rFonts w:cs="Times New Roman"/>
          <w:color w:val="C45911" w:themeColor="accent2" w:themeShade="BF"/>
          <w:sz w:val="22"/>
        </w:rPr>
        <w:fldChar w:fldCharType="separate"/>
      </w:r>
      <w:r w:rsidR="00B605BC">
        <w:rPr>
          <w:rFonts w:cs="Times New Roman"/>
          <w:noProof/>
          <w:color w:val="C45911" w:themeColor="accent2" w:themeShade="BF"/>
          <w:sz w:val="22"/>
        </w:rPr>
        <w:t>(M. P. Clements &amp; Hendry, 1999; H. M. Pesaran &amp; Timmermann, 2005, 2007)</w:t>
      </w:r>
      <w:r w:rsidR="00582CE3">
        <w:rPr>
          <w:rFonts w:cs="Times New Roman"/>
          <w:color w:val="C45911" w:themeColor="accent2" w:themeShade="BF"/>
          <w:sz w:val="22"/>
        </w:rPr>
        <w:fldChar w:fldCharType="end"/>
      </w:r>
      <w:ins w:id="1431" w:author="韬 黄" w:date="2018-10-17T10:29:00Z">
        <w:r w:rsidR="00582CE3">
          <w:rPr>
            <w:rFonts w:cs="Times New Roman"/>
            <w:color w:val="C45911" w:themeColor="accent2" w:themeShade="BF"/>
            <w:sz w:val="22"/>
          </w:rPr>
          <w:t>.</w:t>
        </w:r>
      </w:ins>
      <w:ins w:id="1432" w:author="韬 黄" w:date="2018-10-17T10:28:00Z">
        <w:r w:rsidR="00582CE3">
          <w:rPr>
            <w:rFonts w:cs="Times New Roman"/>
            <w:color w:val="C45911" w:themeColor="accent2" w:themeShade="BF"/>
            <w:sz w:val="22"/>
          </w:rPr>
          <w:t xml:space="preserve"> </w:t>
        </w:r>
      </w:ins>
      <w:ins w:id="1433" w:author="韬 黄" w:date="2018-10-17T10:26:00Z">
        <w:r w:rsidR="00582CE3">
          <w:rPr>
            <w:rFonts w:cs="Times New Roman"/>
            <w:color w:val="C45911" w:themeColor="accent2" w:themeShade="BF"/>
            <w:sz w:val="22"/>
          </w:rPr>
          <w:t xml:space="preserve"> </w:t>
        </w:r>
      </w:ins>
    </w:p>
    <w:p w14:paraId="6BCA9C03" w14:textId="56D0019F" w:rsidR="000C1E41" w:rsidRDefault="000C1E41">
      <w:pPr>
        <w:shd w:val="clear" w:color="auto" w:fill="FFFFFF" w:themeFill="background1"/>
        <w:spacing w:after="0" w:line="360" w:lineRule="auto"/>
        <w:rPr>
          <w:ins w:id="1434" w:author="韬 黄" w:date="2018-10-07T12:00:00Z"/>
          <w:rFonts w:cs="Times New Roman"/>
          <w:color w:val="C45911" w:themeColor="accent2" w:themeShade="BF"/>
          <w:sz w:val="22"/>
        </w:rPr>
      </w:pPr>
    </w:p>
    <w:p w14:paraId="04DB0536" w14:textId="616390ED" w:rsidR="000C1E41" w:rsidRDefault="000C1E41">
      <w:pPr>
        <w:shd w:val="clear" w:color="auto" w:fill="FFFFFF" w:themeFill="background1"/>
        <w:spacing w:after="0" w:line="360" w:lineRule="auto"/>
        <w:rPr>
          <w:ins w:id="1435" w:author="韬 黄" w:date="2018-10-07T12:00:00Z"/>
          <w:rFonts w:cs="Times New Roman"/>
          <w:color w:val="C45911" w:themeColor="accent2" w:themeShade="BF"/>
          <w:sz w:val="22"/>
        </w:rPr>
      </w:pPr>
    </w:p>
    <w:p w14:paraId="16343203" w14:textId="189D04D0" w:rsidR="000C1E41" w:rsidRPr="00EF1850" w:rsidRDefault="000C1E41" w:rsidP="000C1E41">
      <w:pPr>
        <w:shd w:val="clear" w:color="auto" w:fill="FFFFFF" w:themeFill="background1"/>
        <w:spacing w:after="0" w:line="360" w:lineRule="auto"/>
        <w:rPr>
          <w:ins w:id="1436" w:author="韬 黄" w:date="2018-10-07T12:00:00Z"/>
          <w:rFonts w:cs="Times New Roman"/>
          <w:color w:val="000000" w:themeColor="text1"/>
          <w:szCs w:val="24"/>
        </w:rPr>
      </w:pPr>
      <w:ins w:id="1437" w:author="韬 黄" w:date="2018-10-07T12:01:00Z">
        <w:r>
          <w:rPr>
            <w:rFonts w:cs="Times New Roman"/>
            <w:color w:val="000000" w:themeColor="text1"/>
            <w:szCs w:val="24"/>
          </w:rPr>
          <w:t xml:space="preserve"> </w:t>
        </w:r>
      </w:ins>
    </w:p>
    <w:p w14:paraId="43BBC9A9" w14:textId="3DA4C458" w:rsidR="000C1E41" w:rsidRPr="00B5013C" w:rsidRDefault="000C1E41">
      <w:pPr>
        <w:shd w:val="clear" w:color="auto" w:fill="FFFFFF" w:themeFill="background1"/>
        <w:spacing w:after="0" w:line="360" w:lineRule="auto"/>
        <w:rPr>
          <w:ins w:id="1438" w:author="Huang T  Dr (Surrey Business Schl)" w:date="2018-09-25T12:31:00Z"/>
          <w:rFonts w:cs="Times New Roman"/>
          <w:color w:val="C45911" w:themeColor="accent2" w:themeShade="BF"/>
          <w:sz w:val="22"/>
          <w:rPrChange w:id="1439" w:author="Huang T  Dr (Surrey Business Schl)" w:date="2018-09-25T12:47:00Z">
            <w:rPr>
              <w:ins w:id="1440" w:author="Huang T  Dr (Surrey Business Schl)" w:date="2018-09-25T12:31:00Z"/>
              <w:rFonts w:cs="Times New Roman"/>
              <w:color w:val="000000" w:themeColor="text1"/>
              <w:sz w:val="22"/>
            </w:rPr>
          </w:rPrChange>
        </w:rPr>
      </w:pPr>
    </w:p>
    <w:p w14:paraId="5438E3B9" w14:textId="58D06AF1" w:rsidR="004C569C" w:rsidDel="003A2C45" w:rsidRDefault="004C569C" w:rsidP="004C569C">
      <w:pPr>
        <w:shd w:val="clear" w:color="auto" w:fill="FFFFFF" w:themeFill="background1"/>
        <w:spacing w:after="0" w:line="360" w:lineRule="auto"/>
        <w:rPr>
          <w:del w:id="1441" w:author="Huang T  Dr (Surrey Business Schl)" w:date="2018-09-25T12:31:00Z"/>
          <w:rFonts w:cs="Times New Roman"/>
          <w:color w:val="000000" w:themeColor="text1"/>
          <w:sz w:val="22"/>
        </w:rPr>
      </w:pPr>
      <w:del w:id="1442" w:author="Huang T  Dr (Surrey Business Schl)" w:date="2018-09-25T12:31:00Z">
        <w:r w:rsidRPr="001E17BA" w:rsidDel="003A2C45">
          <w:rPr>
            <w:rFonts w:cs="Times New Roman"/>
            <w:color w:val="000000" w:themeColor="text1"/>
            <w:sz w:val="22"/>
          </w:rPr>
          <w:delText xml:space="preserve">In a retailer context, suppose that we have the sales and price information of the product from week 1 to week </w:delText>
        </w:r>
        <w:r w:rsidRPr="001E17BA" w:rsidDel="003A2C45">
          <w:rPr>
            <w:rFonts w:cs="Times New Roman"/>
            <w:i/>
            <w:color w:val="000000" w:themeColor="text1"/>
            <w:sz w:val="22"/>
          </w:rPr>
          <w:delText xml:space="preserve">T, </w:delText>
        </w:r>
        <w:r w:rsidRPr="001E17BA" w:rsidDel="003A2C45">
          <w:rPr>
            <w:rFonts w:cs="Times New Roman"/>
            <w:color w:val="000000" w:themeColor="text1"/>
            <w:sz w:val="22"/>
          </w:rPr>
          <w:delText>i.e.,</w:delText>
        </w:r>
        <w:r w:rsidRPr="001E17BA" w:rsidDel="003A2C45">
          <w:rPr>
            <w:rFonts w:cs="Times New Roman"/>
            <w:i/>
            <w:color w:val="000000" w:themeColor="text1"/>
            <w:sz w:val="22"/>
          </w:rPr>
          <w:delText xml:space="preserve"> </w:delText>
        </w:r>
        <m:oMath>
          <m:r>
            <w:rPr>
              <w:rFonts w:ascii="Cambria Math" w:hAnsi="Cambria Math" w:cs="Times New Roman"/>
              <w:color w:val="000000" w:themeColor="text1"/>
              <w:sz w:val="22"/>
            </w:rPr>
            <m:t>[1:T]</m:t>
          </m:r>
        </m:oMath>
        <w:r w:rsidRPr="001E17BA" w:rsidDel="003A2C45">
          <w:rPr>
            <w:rFonts w:cs="Times New Roman"/>
            <w:color w:val="000000" w:themeColor="text1"/>
            <w:sz w:val="22"/>
          </w:rPr>
          <w:delText xml:space="preserve">, and, for </w:delText>
        </w:r>
      </w:del>
      <w:del w:id="1443" w:author="Huang T  Dr (Surrey Business Schl)" w:date="2018-09-20T18:07:00Z">
        <w:r w:rsidRPr="001E17BA" w:rsidDel="007F431D">
          <w:rPr>
            <w:rFonts w:cs="Times New Roman"/>
            <w:color w:val="000000" w:themeColor="text1"/>
            <w:sz w:val="22"/>
          </w:rPr>
          <w:delText>exposition</w:delText>
        </w:r>
      </w:del>
      <w:del w:id="1444" w:author="Huang T  Dr (Surrey Business Schl)" w:date="2018-09-25T12:31:00Z">
        <w:r w:rsidRPr="001E17BA" w:rsidDel="003A2C45">
          <w:rPr>
            <w:rFonts w:cs="Times New Roman"/>
            <w:color w:val="000000" w:themeColor="text1"/>
            <w:sz w:val="22"/>
          </w:rPr>
          <w:delText xml:space="preserve">, we presume that the price is the only factor available to us and there is a </w:delText>
        </w:r>
      </w:del>
      <w:del w:id="1445" w:author="Huang T  Dr (Surrey Business Schl)" w:date="2018-09-19T18:25:00Z">
        <w:r w:rsidRPr="001E17BA" w:rsidDel="00DE758E">
          <w:rPr>
            <w:rFonts w:cs="Times New Roman"/>
            <w:color w:val="000000" w:themeColor="text1"/>
            <w:sz w:val="22"/>
          </w:rPr>
          <w:delText xml:space="preserve">structural break </w:delText>
        </w:r>
      </w:del>
      <w:del w:id="1446" w:author="Huang T  Dr (Surrey Business Schl)" w:date="2018-09-25T12:31:00Z">
        <w:r w:rsidRPr="001E17BA" w:rsidDel="003A2C45">
          <w:rPr>
            <w:rFonts w:cs="Times New Roman"/>
            <w:color w:val="000000" w:themeColor="text1"/>
            <w:sz w:val="22"/>
          </w:rPr>
          <w:delText xml:space="preserve">at week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(where </w:delTex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Pr="001E17BA" w:rsidDel="003A2C45">
          <w:rPr>
            <w:rFonts w:cs="Times New Roman"/>
            <w:color w:val="000000" w:themeColor="text1"/>
            <w:sz w:val="22"/>
          </w:rPr>
          <w:delText xml:space="preserve">). This </w:delText>
        </w:r>
      </w:del>
      <w:del w:id="1447" w:author="Huang T  Dr (Surrey Business Schl)" w:date="2018-09-20T18:06:00Z">
        <w:r w:rsidRPr="001E17BA" w:rsidDel="003043C8">
          <w:rPr>
            <w:rFonts w:cs="Times New Roman"/>
            <w:color w:val="000000" w:themeColor="text1"/>
            <w:sz w:val="22"/>
          </w:rPr>
          <w:delText xml:space="preserve">structure break </w:delText>
        </w:r>
      </w:del>
      <w:del w:id="1448" w:author="Huang T  Dr (Surrey Business Schl)" w:date="2018-09-25T12:31:00Z">
        <w:r w:rsidRPr="001E17BA" w:rsidDel="003A2C45">
          <w:rPr>
            <w:rFonts w:cs="Times New Roman"/>
            <w:color w:val="000000" w:themeColor="text1"/>
            <w:sz w:val="22"/>
          </w:rPr>
          <w:delText xml:space="preserve">may be caused by other factors such as economic crunch, change of consumer taste, or new competitor entry etc as introduced in the previous section. Thus, the true parameter of the price variable changes from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to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Pr="001E17BA" w:rsidDel="003A2C45">
          <w:rPr>
            <w:rFonts w:cs="Times New Roman"/>
            <w:color w:val="000000" w:themeColor="text1"/>
            <w:sz w:val="22"/>
          </w:rPr>
          <w:delText xml:space="preserve"> after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The unobserved true demand can be represented as follows:</w:delText>
        </w:r>
      </w:del>
    </w:p>
    <w:p w14:paraId="438F956A" w14:textId="4EA38E98" w:rsidR="00167A32" w:rsidRPr="001E17BA" w:rsidDel="003A2C45" w:rsidRDefault="00167A32" w:rsidP="004C569C">
      <w:pPr>
        <w:shd w:val="clear" w:color="auto" w:fill="FFFFFF" w:themeFill="background1"/>
        <w:spacing w:after="0" w:line="360" w:lineRule="auto"/>
        <w:rPr>
          <w:del w:id="1449" w:author="Huang T  Dr (Surrey Business Schl)" w:date="2018-09-25T12:31:00Z"/>
          <w:rFonts w:cs="Times New Roman"/>
          <w:color w:val="000000" w:themeColor="text1"/>
          <w:sz w:val="22"/>
        </w:rPr>
      </w:pPr>
    </w:p>
    <w:p w14:paraId="25851AFB" w14:textId="660C4002" w:rsidR="004C569C" w:rsidRPr="001E17BA" w:rsidDel="003A2C45" w:rsidRDefault="004E2920" w:rsidP="004C569C">
      <w:pPr>
        <w:shd w:val="clear" w:color="auto" w:fill="FFFFFF" w:themeFill="background1"/>
        <w:spacing w:after="0" w:line="360" w:lineRule="auto"/>
        <w:rPr>
          <w:del w:id="1450" w:author="Huang T  Dr (Surrey Business Schl)" w:date="2018-09-25T12:31:00Z"/>
          <w:rFonts w:cs="Times New Roman"/>
          <w:color w:val="000000" w:themeColor="text1"/>
          <w:sz w:val="22"/>
        </w:rPr>
      </w:pPr>
      <m:oMathPara>
        <m:oMath>
          <m:sSub>
            <m:sSubPr>
              <m:ctrlPr>
                <w:del w:id="1451" w:author="Huang T  Dr (Surrey Business Schl)" w:date="2018-09-25T12:31:00Z">
                  <w:rPr>
                    <w:rFonts w:ascii="Cambria Math" w:hAnsi="Cambria Math" w:cs="Times New Roman"/>
                    <w:i/>
                    <w:color w:val="000000" w:themeColor="text1"/>
                    <w:sz w:val="22"/>
                  </w:rPr>
                </w:del>
              </m:ctrlPr>
            </m:sSubPr>
            <m:e>
              <m:r>
                <w:del w:id="1452" w:author="Huang T  Dr (Surrey Business Schl)" w:date="2018-09-25T12:31:00Z">
                  <w:rPr>
                    <w:rFonts w:ascii="Cambria Math" w:hAnsi="Cambria Math" w:cs="Times New Roman"/>
                    <w:color w:val="000000" w:themeColor="text1"/>
                    <w:sz w:val="22"/>
                  </w:rPr>
                  <m:t>y</m:t>
                </w:del>
              </m:r>
            </m:e>
            <m:sub>
              <m:r>
                <w:del w:id="1453" w:author="Huang T  Dr (Surrey Business Schl)" w:date="2018-09-25T12:31:00Z">
                  <w:rPr>
                    <w:rFonts w:ascii="Cambria Math" w:hAnsi="Cambria Math" w:cs="Times New Roman"/>
                    <w:color w:val="000000" w:themeColor="text1"/>
                    <w:sz w:val="22"/>
                  </w:rPr>
                  <m:t>t</m:t>
                </w:del>
              </m:r>
            </m:sub>
          </m:sSub>
          <m:r>
            <w:del w:id="1454" w:author="Huang T  Dr (Surrey Business Schl)" w:date="2018-09-25T12:31:00Z">
              <w:rPr>
                <w:rFonts w:ascii="Cambria Math" w:hAnsi="Cambria Math" w:cs="Times New Roman"/>
                <w:color w:val="000000" w:themeColor="text1"/>
                <w:sz w:val="22"/>
              </w:rPr>
              <m:t>=</m:t>
            </w:del>
          </m:r>
          <m:sSub>
            <m:sSubPr>
              <m:ctrlPr>
                <w:del w:id="1455" w:author="Huang T  Dr (Surrey Business Schl)" w:date="2018-09-25T12:31:00Z">
                  <w:rPr>
                    <w:rFonts w:ascii="Cambria Math" w:hAnsi="Cambria Math" w:cs="Times New Roman"/>
                    <w:i/>
                    <w:color w:val="000000" w:themeColor="text1"/>
                    <w:sz w:val="22"/>
                  </w:rPr>
                </w:del>
              </m:ctrlPr>
            </m:sSubPr>
            <m:e>
              <m:r>
                <w:del w:id="1456" w:author="Huang T  Dr (Surrey Business Schl)" w:date="2018-09-25T12:31:00Z">
                  <w:rPr>
                    <w:rFonts w:ascii="Cambria Math" w:hAnsi="Cambria Math" w:cs="Times New Roman"/>
                    <w:color w:val="000000" w:themeColor="text1"/>
                    <w:sz w:val="22"/>
                  </w:rPr>
                  <m:t>1</m:t>
                </w:del>
              </m:r>
            </m:e>
            <m:sub>
              <m:d>
                <m:dPr>
                  <m:begChr m:val="{"/>
                  <m:endChr m:val="}"/>
                  <m:ctrlPr>
                    <w:del w:id="1457" w:author="Huang T  Dr (Surrey Business Schl)" w:date="2018-09-25T12:31:00Z">
                      <w:rPr>
                        <w:rFonts w:ascii="Cambria Math" w:hAnsi="Cambria Math" w:cs="Times New Roman"/>
                        <w:i/>
                        <w:color w:val="000000" w:themeColor="text1"/>
                        <w:sz w:val="22"/>
                      </w:rPr>
                    </w:del>
                  </m:ctrlPr>
                </m:dPr>
                <m:e>
                  <m:r>
                    <w:del w:id="1458" w:author="Huang T  Dr (Surrey Business Schl)" w:date="2018-09-25T12:31:00Z">
                      <w:rPr>
                        <w:rFonts w:ascii="Cambria Math" w:hAnsi="Cambria Math" w:cs="Times New Roman"/>
                        <w:color w:val="000000" w:themeColor="text1"/>
                        <w:sz w:val="22"/>
                      </w:rPr>
                      <m:t>t≤</m:t>
                    </w:del>
                  </m:r>
                  <m:sSub>
                    <m:sSubPr>
                      <m:ctrlPr>
                        <w:del w:id="1459" w:author="Huang T  Dr (Surrey Business Schl)" w:date="2018-09-25T12:31:00Z">
                          <w:rPr>
                            <w:rFonts w:ascii="Cambria Math" w:hAnsi="Cambria Math" w:cs="Times New Roman"/>
                            <w:i/>
                            <w:color w:val="000000" w:themeColor="text1"/>
                            <w:sz w:val="22"/>
                          </w:rPr>
                        </w:del>
                      </m:ctrlPr>
                    </m:sSubPr>
                    <m:e>
                      <m:r>
                        <w:del w:id="1460" w:author="Huang T  Dr (Surrey Business Schl)" w:date="2018-09-25T12:31:00Z">
                          <w:rPr>
                            <w:rFonts w:ascii="Cambria Math" w:hAnsi="Cambria Math" w:cs="Times New Roman"/>
                            <w:color w:val="000000" w:themeColor="text1"/>
                            <w:sz w:val="22"/>
                          </w:rPr>
                          <m:t>T</m:t>
                        </w:del>
                      </m:r>
                    </m:e>
                    <m:sub>
                      <m:r>
                        <w:del w:id="1461" w:author="Huang T  Dr (Surrey Business Schl)" w:date="2018-09-25T12:31:00Z">
                          <w:rPr>
                            <w:rFonts w:ascii="Cambria Math" w:hAnsi="Cambria Math" w:cs="Times New Roman"/>
                            <w:color w:val="000000" w:themeColor="text1"/>
                            <w:sz w:val="22"/>
                          </w:rPr>
                          <m:t>1</m:t>
                        </w:del>
                      </m:r>
                    </m:sub>
                  </m:sSub>
                </m:e>
              </m:d>
            </m:sub>
          </m:sSub>
          <m:sSubSup>
            <m:sSubSupPr>
              <m:ctrlPr>
                <w:del w:id="1462" w:author="Huang T  Dr (Surrey Business Schl)" w:date="2018-09-25T12:31:00Z">
                  <w:rPr>
                    <w:rFonts w:ascii="Cambria Math" w:hAnsi="Cambria Math" w:cs="Times New Roman"/>
                    <w:i/>
                    <w:color w:val="000000" w:themeColor="text1"/>
                    <w:sz w:val="22"/>
                  </w:rPr>
                </w:del>
              </m:ctrlPr>
            </m:sSubSupPr>
            <m:e>
              <m:r>
                <w:del w:id="1463" w:author="Huang T  Dr (Surrey Business Schl)" w:date="2018-09-25T12:31:00Z">
                  <w:rPr>
                    <w:rFonts w:ascii="Cambria Math" w:hAnsi="Cambria Math" w:cs="Times New Roman"/>
                    <w:color w:val="000000" w:themeColor="text1"/>
                    <w:sz w:val="22"/>
                  </w:rPr>
                  <m:t>β</m:t>
                </w:del>
              </m:r>
            </m:e>
            <m:sub>
              <m:r>
                <w:del w:id="1464" w:author="Huang T  Dr (Surrey Business Schl)" w:date="2018-09-25T12:31:00Z">
                  <w:rPr>
                    <w:rFonts w:ascii="Cambria Math" w:hAnsi="Cambria Math" w:cs="Times New Roman"/>
                    <w:color w:val="000000" w:themeColor="text1"/>
                    <w:sz w:val="22"/>
                  </w:rPr>
                  <m:t>1</m:t>
                </w:del>
              </m:r>
            </m:sub>
            <m:sup>
              <m:r>
                <w:del w:id="1465" w:author="Huang T  Dr (Surrey Business Schl)" w:date="2018-09-25T12:31:00Z">
                  <w:rPr>
                    <w:rFonts w:ascii="Cambria Math" w:hAnsi="Cambria Math" w:cs="Times New Roman"/>
                    <w:color w:val="000000" w:themeColor="text1"/>
                    <w:sz w:val="22"/>
                  </w:rPr>
                  <m:t>'</m:t>
                </w:del>
              </m:r>
            </m:sup>
          </m:sSubSup>
          <m:sSub>
            <m:sSubPr>
              <m:ctrlPr>
                <w:del w:id="1466" w:author="Huang T  Dr (Surrey Business Schl)" w:date="2018-09-25T12:31:00Z">
                  <w:rPr>
                    <w:rFonts w:ascii="Cambria Math" w:hAnsi="Cambria Math" w:cs="Times New Roman"/>
                    <w:i/>
                    <w:color w:val="000000" w:themeColor="text1"/>
                    <w:sz w:val="22"/>
                  </w:rPr>
                </w:del>
              </m:ctrlPr>
            </m:sSubPr>
            <m:e>
              <m:r>
                <w:del w:id="1467" w:author="Huang T  Dr (Surrey Business Schl)" w:date="2018-09-25T12:31:00Z">
                  <w:rPr>
                    <w:rFonts w:ascii="Cambria Math" w:hAnsi="Cambria Math" w:cs="Times New Roman"/>
                    <w:color w:val="000000" w:themeColor="text1"/>
                    <w:sz w:val="22"/>
                  </w:rPr>
                  <m:t>x</m:t>
                </w:del>
              </m:r>
            </m:e>
            <m:sub>
              <m:r>
                <w:del w:id="1468" w:author="Huang T  Dr (Surrey Business Schl)" w:date="2018-09-25T12:31:00Z">
                  <w:rPr>
                    <w:rFonts w:ascii="Cambria Math" w:hAnsi="Cambria Math" w:cs="Times New Roman"/>
                    <w:color w:val="000000" w:themeColor="text1"/>
                    <w:sz w:val="22"/>
                  </w:rPr>
                  <m:t>t</m:t>
                </w:del>
              </m:r>
            </m:sub>
          </m:sSub>
          <m:r>
            <w:del w:id="1469" w:author="Huang T  Dr (Surrey Business Schl)" w:date="2018-09-25T12:31:00Z">
              <w:rPr>
                <w:rFonts w:ascii="Cambria Math" w:hAnsi="Cambria Math" w:cs="Times New Roman"/>
                <w:color w:val="000000" w:themeColor="text1"/>
                <w:sz w:val="22"/>
              </w:rPr>
              <m:t>+</m:t>
            </w:del>
          </m:r>
          <m:d>
            <m:dPr>
              <m:ctrlPr>
                <w:del w:id="1470" w:author="Huang T  Dr (Surrey Business Schl)" w:date="2018-09-25T12:31:00Z">
                  <w:rPr>
                    <w:rFonts w:ascii="Cambria Math" w:hAnsi="Cambria Math" w:cs="Times New Roman"/>
                    <w:i/>
                    <w:color w:val="000000" w:themeColor="text1"/>
                    <w:sz w:val="22"/>
                  </w:rPr>
                </w:del>
              </m:ctrlPr>
            </m:dPr>
            <m:e>
              <m:r>
                <w:del w:id="1471" w:author="Huang T  Dr (Surrey Business Schl)" w:date="2018-09-25T12:31:00Z">
                  <w:rPr>
                    <w:rFonts w:ascii="Cambria Math" w:hAnsi="Cambria Math" w:cs="Times New Roman"/>
                    <w:color w:val="000000" w:themeColor="text1"/>
                    <w:sz w:val="22"/>
                  </w:rPr>
                  <m:t>1-</m:t>
                </w:del>
              </m:r>
              <m:sSub>
                <m:sSubPr>
                  <m:ctrlPr>
                    <w:del w:id="1472" w:author="Huang T  Dr (Surrey Business Schl)" w:date="2018-09-25T12:31:00Z">
                      <w:rPr>
                        <w:rFonts w:ascii="Cambria Math" w:hAnsi="Cambria Math" w:cs="Times New Roman"/>
                        <w:i/>
                        <w:color w:val="000000" w:themeColor="text1"/>
                        <w:sz w:val="22"/>
                      </w:rPr>
                    </w:del>
                  </m:ctrlPr>
                </m:sSubPr>
                <m:e>
                  <m:r>
                    <w:del w:id="1473" w:author="Huang T  Dr (Surrey Business Schl)" w:date="2018-09-25T12:31:00Z">
                      <w:rPr>
                        <w:rFonts w:ascii="Cambria Math" w:hAnsi="Cambria Math" w:cs="Times New Roman"/>
                        <w:color w:val="000000" w:themeColor="text1"/>
                        <w:sz w:val="22"/>
                      </w:rPr>
                      <m:t>1</m:t>
                    </w:del>
                  </m:r>
                </m:e>
                <m:sub>
                  <m:d>
                    <m:dPr>
                      <m:begChr m:val="{"/>
                      <m:endChr m:val="}"/>
                      <m:ctrlPr>
                        <w:del w:id="1474" w:author="Huang T  Dr (Surrey Business Schl)" w:date="2018-09-25T12:31:00Z">
                          <w:rPr>
                            <w:rFonts w:ascii="Cambria Math" w:hAnsi="Cambria Math" w:cs="Times New Roman"/>
                            <w:i/>
                            <w:color w:val="000000" w:themeColor="text1"/>
                            <w:sz w:val="22"/>
                          </w:rPr>
                        </w:del>
                      </m:ctrlPr>
                    </m:dPr>
                    <m:e>
                      <m:r>
                        <w:del w:id="1475" w:author="Huang T  Dr (Surrey Business Schl)" w:date="2018-09-25T12:31:00Z">
                          <w:rPr>
                            <w:rFonts w:ascii="Cambria Math" w:hAnsi="Cambria Math" w:cs="Times New Roman"/>
                            <w:color w:val="000000" w:themeColor="text1"/>
                            <w:sz w:val="22"/>
                          </w:rPr>
                          <m:t>t≤</m:t>
                        </w:del>
                      </m:r>
                      <m:sSub>
                        <m:sSubPr>
                          <m:ctrlPr>
                            <w:del w:id="1476" w:author="Huang T  Dr (Surrey Business Schl)" w:date="2018-09-25T12:31:00Z">
                              <w:rPr>
                                <w:rFonts w:ascii="Cambria Math" w:hAnsi="Cambria Math" w:cs="Times New Roman"/>
                                <w:i/>
                                <w:color w:val="000000" w:themeColor="text1"/>
                                <w:sz w:val="22"/>
                              </w:rPr>
                            </w:del>
                          </m:ctrlPr>
                        </m:sSubPr>
                        <m:e>
                          <m:r>
                            <w:del w:id="1477" w:author="Huang T  Dr (Surrey Business Schl)" w:date="2018-09-25T12:31:00Z">
                              <w:rPr>
                                <w:rFonts w:ascii="Cambria Math" w:hAnsi="Cambria Math" w:cs="Times New Roman"/>
                                <w:color w:val="000000" w:themeColor="text1"/>
                                <w:sz w:val="22"/>
                              </w:rPr>
                              <m:t>T</m:t>
                            </w:del>
                          </m:r>
                        </m:e>
                        <m:sub>
                          <m:r>
                            <w:del w:id="1478" w:author="Huang T  Dr (Surrey Business Schl)" w:date="2018-09-25T12:31:00Z">
                              <w:rPr>
                                <w:rFonts w:ascii="Cambria Math" w:hAnsi="Cambria Math" w:cs="Times New Roman"/>
                                <w:color w:val="000000" w:themeColor="text1"/>
                                <w:sz w:val="22"/>
                              </w:rPr>
                              <m:t>1</m:t>
                            </w:del>
                          </m:r>
                        </m:sub>
                      </m:sSub>
                    </m:e>
                  </m:d>
                </m:sub>
              </m:sSub>
            </m:e>
          </m:d>
          <m:sSubSup>
            <m:sSubSupPr>
              <m:ctrlPr>
                <w:del w:id="1479" w:author="Huang T  Dr (Surrey Business Schl)" w:date="2018-09-25T12:31:00Z">
                  <w:rPr>
                    <w:rFonts w:ascii="Cambria Math" w:hAnsi="Cambria Math" w:cs="Times New Roman"/>
                    <w:i/>
                    <w:color w:val="000000" w:themeColor="text1"/>
                    <w:sz w:val="22"/>
                  </w:rPr>
                </w:del>
              </m:ctrlPr>
            </m:sSubSupPr>
            <m:e>
              <m:r>
                <w:del w:id="1480" w:author="Huang T  Dr (Surrey Business Schl)" w:date="2018-09-25T12:31:00Z">
                  <w:rPr>
                    <w:rFonts w:ascii="Cambria Math" w:hAnsi="Cambria Math" w:cs="Times New Roman"/>
                    <w:color w:val="000000" w:themeColor="text1"/>
                    <w:sz w:val="22"/>
                  </w:rPr>
                  <m:t>β</m:t>
                </w:del>
              </m:r>
            </m:e>
            <m:sub>
              <m:r>
                <w:del w:id="1481" w:author="Huang T  Dr (Surrey Business Schl)" w:date="2018-09-25T12:31:00Z">
                  <w:rPr>
                    <w:rFonts w:ascii="Cambria Math" w:hAnsi="Cambria Math" w:cs="Times New Roman"/>
                    <w:color w:val="000000" w:themeColor="text1"/>
                    <w:sz w:val="22"/>
                  </w:rPr>
                  <m:t>2</m:t>
                </w:del>
              </m:r>
            </m:sub>
            <m:sup>
              <m:r>
                <w:del w:id="1482" w:author="Huang T  Dr (Surrey Business Schl)" w:date="2018-09-25T12:31:00Z">
                  <w:rPr>
                    <w:rFonts w:ascii="Cambria Math" w:hAnsi="Cambria Math" w:cs="Times New Roman"/>
                    <w:color w:val="000000" w:themeColor="text1"/>
                    <w:sz w:val="22"/>
                  </w:rPr>
                  <m:t>'</m:t>
                </w:del>
              </m:r>
            </m:sup>
          </m:sSubSup>
          <m:sSub>
            <m:sSubPr>
              <m:ctrlPr>
                <w:del w:id="1483" w:author="Huang T  Dr (Surrey Business Schl)" w:date="2018-09-25T12:31:00Z">
                  <w:rPr>
                    <w:rFonts w:ascii="Cambria Math" w:hAnsi="Cambria Math" w:cs="Times New Roman"/>
                    <w:i/>
                    <w:color w:val="000000" w:themeColor="text1"/>
                    <w:sz w:val="22"/>
                  </w:rPr>
                </w:del>
              </m:ctrlPr>
            </m:sSubPr>
            <m:e>
              <m:r>
                <w:del w:id="1484" w:author="Huang T  Dr (Surrey Business Schl)" w:date="2018-09-25T12:31:00Z">
                  <w:rPr>
                    <w:rFonts w:ascii="Cambria Math" w:hAnsi="Cambria Math" w:cs="Times New Roman"/>
                    <w:color w:val="000000" w:themeColor="text1"/>
                    <w:sz w:val="22"/>
                  </w:rPr>
                  <m:t>x</m:t>
                </w:del>
              </m:r>
            </m:e>
            <m:sub>
              <m:r>
                <w:del w:id="1485" w:author="Huang T  Dr (Surrey Business Schl)" w:date="2018-09-25T12:31:00Z">
                  <w:rPr>
                    <w:rFonts w:ascii="Cambria Math" w:hAnsi="Cambria Math" w:cs="Times New Roman"/>
                    <w:color w:val="000000" w:themeColor="text1"/>
                    <w:sz w:val="22"/>
                  </w:rPr>
                  <m:t>t</m:t>
                </w:del>
              </m:r>
            </m:sub>
          </m:sSub>
          <m:r>
            <w:del w:id="1486" w:author="Huang T  Dr (Surrey Business Schl)" w:date="2018-09-25T12:31:00Z">
              <w:rPr>
                <w:rFonts w:ascii="Cambria Math" w:hAnsi="Cambria Math" w:cs="Times New Roman"/>
                <w:color w:val="000000" w:themeColor="text1"/>
                <w:sz w:val="22"/>
              </w:rPr>
              <m:t>+</m:t>
            </w:del>
          </m:r>
          <m:sSub>
            <m:sSubPr>
              <m:ctrlPr>
                <w:del w:id="1487" w:author="Huang T  Dr (Surrey Business Schl)" w:date="2018-09-25T12:31:00Z">
                  <w:rPr>
                    <w:rFonts w:ascii="Cambria Math" w:hAnsi="Cambria Math" w:cs="Times New Roman"/>
                    <w:i/>
                    <w:color w:val="000000" w:themeColor="text1"/>
                    <w:sz w:val="22"/>
                  </w:rPr>
                </w:del>
              </m:ctrlPr>
            </m:sSubPr>
            <m:e>
              <m:r>
                <w:del w:id="1488" w:author="Huang T  Dr (Surrey Business Schl)" w:date="2018-09-25T12:31:00Z">
                  <w:rPr>
                    <w:rFonts w:ascii="Cambria Math" w:hAnsi="Cambria Math" w:cs="Times New Roman"/>
                    <w:color w:val="000000" w:themeColor="text1"/>
                    <w:sz w:val="22"/>
                  </w:rPr>
                  <m:t>u</m:t>
                </w:del>
              </m:r>
            </m:e>
            <m:sub>
              <m:r>
                <w:del w:id="1489" w:author="Huang T  Dr (Surrey Business Schl)" w:date="2018-09-25T12:31:00Z">
                  <w:rPr>
                    <w:rFonts w:ascii="Cambria Math" w:hAnsi="Cambria Math" w:cs="Times New Roman"/>
                    <w:color w:val="000000" w:themeColor="text1"/>
                    <w:sz w:val="22"/>
                  </w:rPr>
                  <m:t>t</m:t>
                </w:del>
              </m:r>
            </m:sub>
          </m:sSub>
        </m:oMath>
      </m:oMathPara>
    </w:p>
    <w:p w14:paraId="7E68E2CD" w14:textId="0C47FE10" w:rsidR="004C569C" w:rsidRPr="001E17BA" w:rsidDel="003A2C45" w:rsidRDefault="004C569C" w:rsidP="004C569C">
      <w:pPr>
        <w:shd w:val="clear" w:color="auto" w:fill="FFFFFF" w:themeFill="background1"/>
        <w:spacing w:after="0" w:line="360" w:lineRule="auto"/>
        <w:rPr>
          <w:del w:id="1490" w:author="Huang T  Dr (Surrey Business Schl)" w:date="2018-09-25T12:31:00Z"/>
          <w:rFonts w:cs="Times New Roman"/>
          <w:color w:val="000000" w:themeColor="text1"/>
          <w:sz w:val="22"/>
        </w:rPr>
      </w:pPr>
      <m:oMathPara>
        <m:oMath>
          <m:r>
            <w:del w:id="1491" w:author="Huang T  Dr (Surrey Business Schl)" w:date="2018-09-25T12:31:00Z">
              <m:rPr>
                <m:sty m:val="p"/>
              </m:rPr>
              <w:rPr>
                <w:rFonts w:ascii="Cambria Math" w:hAnsi="Cambria Math" w:cs="Times New Roman"/>
                <w:color w:val="000000" w:themeColor="text1"/>
                <w:sz w:val="22"/>
              </w:rPr>
              <w:br/>
            </w:del>
          </m:r>
        </m:oMath>
      </m:oMathPara>
      <w:del w:id="1492" w:author="Huang T  Dr (Surrey Business Schl)" w:date="2018-09-25T12:31:00Z">
        <w:r w:rsidRPr="001E17BA" w:rsidDel="003A2C45">
          <w:rPr>
            <w:rFonts w:cs="Times New Roman"/>
            <w:color w:val="000000" w:themeColor="text1"/>
            <w:sz w:val="22"/>
          </w:rPr>
          <w:delText xml:space="preserve">where,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E17BA" w:rsidDel="003A2C45">
          <w:rPr>
            <w:rFonts w:cs="Times New Roman"/>
            <w:color w:val="000000" w:themeColor="text1"/>
            <w:sz w:val="22"/>
          </w:rPr>
          <w:delText xml:space="preserve"> is an indicator which equals to 1 before week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and 0 afterwards.</w:delText>
        </w:r>
      </w:del>
      <w:del w:id="1493" w:author="Huang T  Dr (Surrey Business Schl)" w:date="2018-09-20T16:52:00Z">
        <w:r w:rsidRPr="001E17BA" w:rsidDel="00325585">
          <w:rPr>
            <w:rFonts w:cs="Times New Roman"/>
            <w:color w:val="000000" w:themeColor="text1"/>
            <w:sz w:val="22"/>
          </w:rPr>
          <w:delText xml:space="preserve"> </w:delText>
        </w:r>
      </w:del>
      <m:oMath>
        <m:sSub>
          <m:sSubPr>
            <m:ctrlPr>
              <w:del w:id="1494" w:author="Huang T  Dr (Surrey Business Schl)" w:date="2018-09-25T12:31:00Z">
                <w:rPr>
                  <w:rFonts w:ascii="Cambria Math" w:hAnsi="Cambria Math" w:cs="Times New Roman"/>
                  <w:i/>
                  <w:color w:val="000000" w:themeColor="text1"/>
                  <w:sz w:val="22"/>
                </w:rPr>
              </w:del>
            </m:ctrlPr>
          </m:sSubPr>
          <m:e>
            <m:r>
              <w:del w:id="1495" w:author="Huang T  Dr (Surrey Business Schl)" w:date="2018-09-25T12:31:00Z">
                <w:rPr>
                  <w:rFonts w:ascii="Cambria Math" w:hAnsi="Cambria Math" w:cs="Times New Roman"/>
                  <w:color w:val="000000" w:themeColor="text1"/>
                  <w:sz w:val="22"/>
                </w:rPr>
                <m:t>y</m:t>
              </w:del>
            </m:r>
          </m:e>
          <m:sub>
            <m:r>
              <w:del w:id="1496" w:author="Huang T  Dr (Surrey Business Schl)" w:date="2018-09-25T12:31:00Z">
                <w:rPr>
                  <w:rFonts w:ascii="Cambria Math" w:hAnsi="Cambria Math" w:cs="Times New Roman"/>
                  <w:color w:val="000000" w:themeColor="text1"/>
                  <w:sz w:val="22"/>
                </w:rPr>
                <m:t>t</m:t>
              </w:del>
            </m:r>
          </m:sub>
        </m:sSub>
      </m:oMath>
      <w:del w:id="1497" w:author="Huang T  Dr (Surrey Business Schl)" w:date="2018-09-25T12:31:00Z">
        <w:r w:rsidRPr="001E17BA" w:rsidDel="003A2C45">
          <w:rPr>
            <w:rFonts w:cs="Times New Roman"/>
            <w:color w:val="000000" w:themeColor="text1"/>
            <w:sz w:val="22"/>
          </w:rPr>
          <w:delText xml:space="preserve"> and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are the sales and the price of the product at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 xml:space="preserve">. We consider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to be strictly exogenous as we assume that retailers do not change product prices based on their short-term sales</w:delText>
        </w:r>
        <w:r w:rsidRPr="001E17BA" w:rsidDel="003A2C45">
          <w:rPr>
            <w:rStyle w:val="FootnoteReference"/>
            <w:rFonts w:cs="Times New Roman"/>
            <w:color w:val="000000" w:themeColor="text1"/>
            <w:sz w:val="22"/>
          </w:rPr>
          <w:footnoteReference w:id="5"/>
        </w:r>
        <w:r w:rsidRPr="001E17BA" w:rsidDel="003A2C45">
          <w:rPr>
            <w:rFonts w:cs="Times New Roman"/>
            <w:color w:val="000000" w:themeColor="text1"/>
            <w:sz w:val="22"/>
          </w:rPr>
          <w:delText xml:space="preserve">.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is the error term, and we assume that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sidDel="003A2C45">
          <w:rPr>
            <w:rFonts w:cs="Times New Roman"/>
            <w:color w:val="000000" w:themeColor="text1"/>
            <w:sz w:val="22"/>
          </w:rPr>
          <w:delText xml:space="preserve"> when </w:delText>
        </w:r>
        <m:oMath>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and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sidDel="003A2C45">
          <w:rPr>
            <w:rFonts w:cs="Times New Roman"/>
            <w:color w:val="000000" w:themeColor="text1"/>
            <w:sz w:val="22"/>
          </w:rPr>
          <w:delText xml:space="preserve"> when </w:delText>
        </w:r>
        <m:oMath>
          <m:r>
            <w:rPr>
              <w:rFonts w:ascii="Cambria Math" w:hAnsi="Cambria Math" w:cs="Times New Roman"/>
              <w:color w:val="000000" w:themeColor="text1"/>
              <w:sz w:val="22"/>
            </w:rPr>
            <m:t>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sidDel="003A2C45">
          <w:rPr>
            <w:rFonts w:cs="Times New Roman"/>
            <w:color w:val="000000" w:themeColor="text1"/>
            <w:sz w:val="22"/>
          </w:rPr>
          <w:delText xml:space="preserve">. We may estimate a model with a functional form which is congruent with the demand (e.g., </w:delTex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sidDel="003A2C45">
          <w:rPr>
            <w:rFonts w:cs="Times New Roman"/>
            <w:color w:val="000000" w:themeColor="text1"/>
            <w:sz w:val="22"/>
          </w:rPr>
          <w:delText xml:space="preserve">) using the data before and after the </w:delText>
        </w:r>
      </w:del>
      <w:del w:id="1500" w:author="Huang T  Dr (Surrey Business Schl)" w:date="2018-09-20T16:32:00Z">
        <w:r w:rsidRPr="001E17BA" w:rsidDel="00A704DC">
          <w:rPr>
            <w:rFonts w:cs="Times New Roman"/>
            <w:color w:val="000000" w:themeColor="text1"/>
            <w:sz w:val="22"/>
          </w:rPr>
          <w:delText>structural break</w:delText>
        </w:r>
      </w:del>
      <w:del w:id="1501" w:author="Huang T  Dr (Surrey Business Schl)" w:date="2018-09-25T12:31:00Z">
        <w:r w:rsidRPr="001E17BA" w:rsidDel="003A2C45">
          <w:rPr>
            <w:rFonts w:cs="Times New Roman"/>
            <w:color w:val="000000" w:themeColor="text1"/>
            <w:sz w:val="22"/>
          </w:rPr>
          <w:delText xml:space="preserve">, e.g., </w:delText>
        </w:r>
        <m:oMath>
          <m:r>
            <w:rPr>
              <w:rFonts w:ascii="Cambria Math" w:hAnsi="Cambria Math" w:cs="Times New Roman"/>
              <w:color w:val="000000" w:themeColor="text1"/>
              <w:sz w:val="22"/>
            </w:rPr>
            <m:t>[m:T]</m:t>
          </m:r>
        </m:oMath>
        <w:r w:rsidRPr="001E17BA" w:rsidDel="003A2C45">
          <w:rPr>
            <w:rFonts w:cs="Times New Roman"/>
            <w:color w:val="000000" w:themeColor="text1"/>
            <w:sz w:val="22"/>
          </w:rPr>
          <w:delText>,</w:delTex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E17BA" w:rsidDel="003A2C45">
          <w:rPr>
            <w:rFonts w:cs="Times New Roman"/>
            <w:color w:val="000000" w:themeColor="text1"/>
            <w:sz w:val="22"/>
          </w:rPr>
          <w:delText>. The OLS estimate for the parameter is</w:delText>
        </w:r>
        <w:r w:rsidRPr="001E17BA" w:rsidDel="003A2C45">
          <w:rPr>
            <w:rFonts w:cs="Times New Roman"/>
            <w:noProof/>
            <w:color w:val="000000" w:themeColor="text1"/>
            <w:sz w:val="22"/>
          </w:rPr>
          <w:delText>:</w:delText>
        </w:r>
      </w:del>
    </w:p>
    <w:p w14:paraId="18D1C797" w14:textId="3BCE848A" w:rsidR="004C569C" w:rsidRPr="001E17BA" w:rsidDel="003A2C45" w:rsidRDefault="004E2920" w:rsidP="004C569C">
      <w:pPr>
        <w:shd w:val="clear" w:color="auto" w:fill="FFFFFF" w:themeFill="background1"/>
        <w:spacing w:after="0" w:line="360" w:lineRule="auto"/>
        <w:rPr>
          <w:del w:id="1502" w:author="Huang T  Dr (Surrey Business Schl)" w:date="2018-09-25T12:31:00Z"/>
          <w:rFonts w:cs="Times New Roman"/>
          <w:noProof/>
          <w:color w:val="000000" w:themeColor="text1"/>
          <w:sz w:val="22"/>
        </w:rPr>
      </w:pPr>
      <m:oMathPara>
        <m:oMath>
          <m:sSub>
            <m:sSubPr>
              <m:ctrlPr>
                <w:del w:id="1503" w:author="Huang T  Dr (Surrey Business Schl)" w:date="2018-09-25T12:31:00Z">
                  <w:rPr>
                    <w:rFonts w:ascii="Cambria Math" w:hAnsi="Cambria Math" w:cs="Times New Roman"/>
                    <w:i/>
                    <w:color w:val="000000" w:themeColor="text1"/>
                    <w:sz w:val="22"/>
                  </w:rPr>
                </w:del>
              </m:ctrlPr>
            </m:sSubPr>
            <m:e>
              <m:acc>
                <m:accPr>
                  <m:ctrlPr>
                    <w:del w:id="1504" w:author="Huang T  Dr (Surrey Business Schl)" w:date="2018-09-25T12:31:00Z">
                      <w:rPr>
                        <w:rFonts w:ascii="Cambria Math" w:hAnsi="Cambria Math" w:cs="Times New Roman"/>
                        <w:i/>
                        <w:color w:val="000000" w:themeColor="text1"/>
                        <w:sz w:val="22"/>
                      </w:rPr>
                    </w:del>
                  </m:ctrlPr>
                </m:accPr>
                <m:e>
                  <m:r>
                    <w:del w:id="1505" w:author="Huang T  Dr (Surrey Business Schl)" w:date="2018-09-25T12:31:00Z">
                      <w:rPr>
                        <w:rFonts w:ascii="Cambria Math" w:hAnsi="Cambria Math" w:cs="Times New Roman"/>
                        <w:color w:val="000000" w:themeColor="text1"/>
                        <w:sz w:val="22"/>
                      </w:rPr>
                      <m:t>β</m:t>
                    </w:del>
                  </m:r>
                </m:e>
              </m:acc>
            </m:e>
            <m:sub>
              <m:r>
                <w:del w:id="1506" w:author="Huang T  Dr (Surrey Business Schl)" w:date="2018-09-25T12:31:00Z">
                  <w:rPr>
                    <w:rFonts w:ascii="Cambria Math" w:hAnsi="Cambria Math" w:cs="Times New Roman"/>
                    <w:color w:val="000000" w:themeColor="text1"/>
                    <w:sz w:val="22"/>
                  </w:rPr>
                  <m:t>T</m:t>
                </w:del>
              </m:r>
            </m:sub>
          </m:sSub>
          <m:d>
            <m:dPr>
              <m:ctrlPr>
                <w:del w:id="1507" w:author="Huang T  Dr (Surrey Business Schl)" w:date="2018-09-25T12:31:00Z">
                  <w:rPr>
                    <w:rFonts w:ascii="Cambria Math" w:hAnsi="Cambria Math" w:cs="Times New Roman"/>
                    <w:i/>
                    <w:color w:val="000000" w:themeColor="text1"/>
                    <w:sz w:val="22"/>
                  </w:rPr>
                </w:del>
              </m:ctrlPr>
            </m:dPr>
            <m:e>
              <m:r>
                <w:del w:id="1508" w:author="Huang T  Dr (Surrey Business Schl)" w:date="2018-09-25T12:31:00Z">
                  <w:rPr>
                    <w:rFonts w:ascii="Cambria Math" w:hAnsi="Cambria Math" w:cs="Times New Roman"/>
                    <w:color w:val="000000" w:themeColor="text1"/>
                    <w:sz w:val="22"/>
                  </w:rPr>
                  <m:t>m</m:t>
                </w:del>
              </m:r>
            </m:e>
          </m:d>
          <m:r>
            <w:del w:id="1509" w:author="Huang T  Dr (Surrey Business Schl)" w:date="2018-09-25T12:31:00Z">
              <w:rPr>
                <w:rFonts w:ascii="Cambria Math" w:hAnsi="Cambria Math" w:cs="Times New Roman"/>
                <w:color w:val="000000" w:themeColor="text1"/>
                <w:sz w:val="22"/>
              </w:rPr>
              <m:t>=</m:t>
            </w:del>
          </m:r>
          <m:sSup>
            <m:sSupPr>
              <m:ctrlPr>
                <w:del w:id="1510" w:author="Huang T  Dr (Surrey Business Schl)" w:date="2018-09-25T12:31:00Z">
                  <w:rPr>
                    <w:rFonts w:ascii="Cambria Math" w:hAnsi="Cambria Math" w:cs="Times New Roman"/>
                    <w:i/>
                    <w:color w:val="000000" w:themeColor="text1"/>
                    <w:sz w:val="22"/>
                  </w:rPr>
                </w:del>
              </m:ctrlPr>
            </m:sSupPr>
            <m:e>
              <m:r>
                <w:del w:id="1511" w:author="Huang T  Dr (Surrey Business Schl)" w:date="2018-09-25T12:31:00Z">
                  <w:rPr>
                    <w:rFonts w:ascii="Cambria Math" w:hAnsi="Cambria Math" w:cs="Times New Roman"/>
                    <w:color w:val="000000" w:themeColor="text1"/>
                    <w:sz w:val="22"/>
                  </w:rPr>
                  <m:t>(</m:t>
                </w:del>
              </m:r>
              <m:sSubSup>
                <m:sSubSupPr>
                  <m:ctrlPr>
                    <w:del w:id="1512" w:author="Huang T  Dr (Surrey Business Schl)" w:date="2018-09-25T12:31:00Z">
                      <w:rPr>
                        <w:rFonts w:ascii="Cambria Math" w:hAnsi="Cambria Math" w:cs="Times New Roman"/>
                        <w:color w:val="000000" w:themeColor="text1"/>
                        <w:sz w:val="22"/>
                      </w:rPr>
                    </w:del>
                  </m:ctrlPr>
                </m:sSubSupPr>
                <m:e>
                  <m:r>
                    <w:del w:id="1513" w:author="Huang T  Dr (Surrey Business Schl)" w:date="2018-09-25T12:31:00Z">
                      <m:rPr>
                        <m:sty m:val="p"/>
                      </m:rPr>
                      <w:rPr>
                        <w:rFonts w:ascii="Cambria Math" w:hAnsi="Cambria Math" w:cs="Times New Roman"/>
                        <w:color w:val="000000" w:themeColor="text1"/>
                        <w:sz w:val="22"/>
                      </w:rPr>
                      <m:t>X</m:t>
                    </w:del>
                  </m:r>
                </m:e>
                <m:sub>
                  <m:r>
                    <w:del w:id="1514" w:author="Huang T  Dr (Surrey Business Schl)" w:date="2018-09-25T12:31:00Z">
                      <m:rPr>
                        <m:sty m:val="p"/>
                      </m:rPr>
                      <w:rPr>
                        <w:rFonts w:ascii="Cambria Math" w:hAnsi="Cambria Math" w:cs="Times New Roman"/>
                        <w:color w:val="000000" w:themeColor="text1"/>
                        <w:sz w:val="22"/>
                      </w:rPr>
                      <m:t>m,</m:t>
                    </w:del>
                  </m:r>
                  <m:r>
                    <w:del w:id="1515" w:author="Huang T  Dr (Surrey Business Schl)" w:date="2018-09-25T12:31:00Z">
                      <w:rPr>
                        <w:rFonts w:ascii="Cambria Math" w:hAnsi="Cambria Math" w:cs="Times New Roman"/>
                        <w:color w:val="000000" w:themeColor="text1"/>
                        <w:sz w:val="22"/>
                      </w:rPr>
                      <m:t>T</m:t>
                    </w:del>
                  </m:r>
                  <m:ctrlPr>
                    <w:del w:id="1516" w:author="Huang T  Dr (Surrey Business Schl)" w:date="2018-09-25T12:31:00Z">
                      <w:rPr>
                        <w:rFonts w:ascii="Cambria Math" w:hAnsi="Cambria Math" w:cs="Times New Roman"/>
                        <w:noProof/>
                        <w:color w:val="000000" w:themeColor="text1"/>
                        <w:sz w:val="22"/>
                      </w:rPr>
                    </w:del>
                  </m:ctrlPr>
                </m:sub>
                <m:sup>
                  <m:r>
                    <w:del w:id="1517" w:author="Huang T  Dr (Surrey Business Schl)" w:date="2018-09-25T12:31:00Z">
                      <m:rPr>
                        <m:sty m:val="p"/>
                      </m:rPr>
                      <w:rPr>
                        <w:rFonts w:ascii="Cambria Math" w:hAnsi="Cambria Math" w:cs="Times New Roman"/>
                        <w:noProof/>
                        <w:color w:val="000000" w:themeColor="text1"/>
                        <w:sz w:val="22"/>
                      </w:rPr>
                      <m:t>'</m:t>
                    </w:del>
                  </m:r>
                  <m:ctrlPr>
                    <w:del w:id="1518" w:author="Huang T  Dr (Surrey Business Schl)" w:date="2018-09-25T12:31:00Z">
                      <w:rPr>
                        <w:rFonts w:ascii="Cambria Math" w:hAnsi="Cambria Math" w:cs="Times New Roman"/>
                        <w:noProof/>
                        <w:color w:val="000000" w:themeColor="text1"/>
                        <w:sz w:val="22"/>
                      </w:rPr>
                    </w:del>
                  </m:ctrlPr>
                </m:sup>
              </m:sSubSup>
              <m:sSub>
                <m:sSubPr>
                  <m:ctrlPr>
                    <w:del w:id="1519" w:author="Huang T  Dr (Surrey Business Schl)" w:date="2018-09-25T12:31:00Z">
                      <w:rPr>
                        <w:rFonts w:ascii="Cambria Math" w:hAnsi="Cambria Math" w:cs="Times New Roman"/>
                        <w:color w:val="000000" w:themeColor="text1"/>
                        <w:sz w:val="22"/>
                      </w:rPr>
                    </w:del>
                  </m:ctrlPr>
                </m:sSubPr>
                <m:e>
                  <m:r>
                    <w:del w:id="1520" w:author="Huang T  Dr (Surrey Business Schl)" w:date="2018-09-25T12:31:00Z">
                      <m:rPr>
                        <m:sty m:val="p"/>
                      </m:rPr>
                      <w:rPr>
                        <w:rFonts w:ascii="Cambria Math" w:hAnsi="Cambria Math" w:cs="Times New Roman"/>
                        <w:color w:val="000000" w:themeColor="text1"/>
                        <w:sz w:val="22"/>
                      </w:rPr>
                      <m:t>X</m:t>
                    </w:del>
                  </m:r>
                </m:e>
                <m:sub>
                  <m:r>
                    <w:del w:id="1521" w:author="Huang T  Dr (Surrey Business Schl)" w:date="2018-09-25T12:31:00Z">
                      <m:rPr>
                        <m:sty m:val="p"/>
                      </m:rPr>
                      <w:rPr>
                        <w:rFonts w:ascii="Cambria Math" w:hAnsi="Cambria Math" w:cs="Times New Roman"/>
                        <w:color w:val="000000" w:themeColor="text1"/>
                        <w:sz w:val="22"/>
                      </w:rPr>
                      <m:t>m,</m:t>
                    </w:del>
                  </m:r>
                  <m:r>
                    <w:del w:id="1522" w:author="Huang T  Dr (Surrey Business Schl)" w:date="2018-09-25T12:31:00Z">
                      <w:rPr>
                        <w:rFonts w:ascii="Cambria Math" w:hAnsi="Cambria Math" w:cs="Times New Roman"/>
                        <w:color w:val="000000" w:themeColor="text1"/>
                        <w:sz w:val="22"/>
                      </w:rPr>
                      <m:t>T</m:t>
                    </w:del>
                  </m:r>
                  <m:ctrlPr>
                    <w:del w:id="1523" w:author="Huang T  Dr (Surrey Business Schl)" w:date="2018-09-25T12:31:00Z">
                      <w:rPr>
                        <w:rFonts w:ascii="Cambria Math" w:hAnsi="Cambria Math" w:cs="Times New Roman"/>
                        <w:noProof/>
                        <w:color w:val="000000" w:themeColor="text1"/>
                        <w:sz w:val="22"/>
                      </w:rPr>
                    </w:del>
                  </m:ctrlPr>
                </m:sub>
              </m:sSub>
              <m:r>
                <w:del w:id="1524" w:author="Huang T  Dr (Surrey Business Schl)" w:date="2018-09-25T12:31:00Z">
                  <w:rPr>
                    <w:rFonts w:ascii="Cambria Math" w:hAnsi="Cambria Math" w:cs="Times New Roman"/>
                    <w:noProof/>
                    <w:color w:val="000000" w:themeColor="text1"/>
                    <w:sz w:val="22"/>
                  </w:rPr>
                  <m:t>)</m:t>
                </w:del>
              </m:r>
              <m:ctrlPr>
                <w:del w:id="1525" w:author="Huang T  Dr (Surrey Business Schl)" w:date="2018-09-25T12:31:00Z">
                  <w:rPr>
                    <w:rFonts w:ascii="Cambria Math" w:hAnsi="Cambria Math" w:cs="Times New Roman"/>
                    <w:i/>
                    <w:noProof/>
                    <w:color w:val="000000" w:themeColor="text1"/>
                    <w:sz w:val="22"/>
                  </w:rPr>
                </w:del>
              </m:ctrlPr>
            </m:e>
            <m:sup>
              <m:r>
                <w:del w:id="1526" w:author="Huang T  Dr (Surrey Business Schl)" w:date="2018-09-25T12:31:00Z">
                  <w:rPr>
                    <w:rFonts w:ascii="Cambria Math" w:hAnsi="Cambria Math" w:cs="Times New Roman"/>
                    <w:color w:val="000000" w:themeColor="text1"/>
                    <w:sz w:val="22"/>
                  </w:rPr>
                  <m:t>-1</m:t>
                </w:del>
              </m:r>
            </m:sup>
          </m:sSup>
          <m:sSubSup>
            <m:sSubSupPr>
              <m:ctrlPr>
                <w:del w:id="1527" w:author="Huang T  Dr (Surrey Business Schl)" w:date="2018-09-25T12:31:00Z">
                  <w:rPr>
                    <w:rFonts w:ascii="Cambria Math" w:hAnsi="Cambria Math" w:cs="Times New Roman"/>
                    <w:color w:val="000000" w:themeColor="text1"/>
                    <w:sz w:val="22"/>
                  </w:rPr>
                </w:del>
              </m:ctrlPr>
            </m:sSubSupPr>
            <m:e>
              <m:r>
                <w:del w:id="1528" w:author="Huang T  Dr (Surrey Business Schl)" w:date="2018-09-25T12:31:00Z">
                  <m:rPr>
                    <m:sty m:val="p"/>
                  </m:rPr>
                  <w:rPr>
                    <w:rFonts w:ascii="Cambria Math" w:hAnsi="Cambria Math" w:cs="Times New Roman"/>
                    <w:color w:val="000000" w:themeColor="text1"/>
                    <w:sz w:val="22"/>
                  </w:rPr>
                  <m:t>X</m:t>
                </w:del>
              </m:r>
            </m:e>
            <m:sub>
              <m:r>
                <w:del w:id="1529" w:author="Huang T  Dr (Surrey Business Schl)" w:date="2018-09-25T12:31:00Z">
                  <m:rPr>
                    <m:sty m:val="p"/>
                  </m:rPr>
                  <w:rPr>
                    <w:rFonts w:ascii="Cambria Math" w:hAnsi="Cambria Math" w:cs="Times New Roman"/>
                    <w:color w:val="000000" w:themeColor="text1"/>
                    <w:sz w:val="22"/>
                  </w:rPr>
                  <m:t>m,</m:t>
                </w:del>
              </m:r>
              <m:r>
                <w:del w:id="1530" w:author="Huang T  Dr (Surrey Business Schl)" w:date="2018-09-25T12:31:00Z">
                  <w:rPr>
                    <w:rFonts w:ascii="Cambria Math" w:hAnsi="Cambria Math" w:cs="Times New Roman"/>
                    <w:color w:val="000000" w:themeColor="text1"/>
                    <w:sz w:val="22"/>
                  </w:rPr>
                  <m:t>T</m:t>
                </w:del>
              </m:r>
              <m:ctrlPr>
                <w:del w:id="1531" w:author="Huang T  Dr (Surrey Business Schl)" w:date="2018-09-25T12:31:00Z">
                  <w:rPr>
                    <w:rFonts w:ascii="Cambria Math" w:hAnsi="Cambria Math" w:cs="Times New Roman"/>
                    <w:noProof/>
                    <w:color w:val="000000" w:themeColor="text1"/>
                    <w:sz w:val="22"/>
                  </w:rPr>
                </w:del>
              </m:ctrlPr>
            </m:sub>
            <m:sup>
              <m:r>
                <w:del w:id="1532" w:author="Huang T  Dr (Surrey Business Schl)" w:date="2018-09-25T12:31:00Z">
                  <m:rPr>
                    <m:sty m:val="p"/>
                  </m:rPr>
                  <w:rPr>
                    <w:rFonts w:ascii="Cambria Math" w:hAnsi="Cambria Math" w:cs="Times New Roman"/>
                    <w:noProof/>
                    <w:color w:val="000000" w:themeColor="text1"/>
                    <w:sz w:val="22"/>
                  </w:rPr>
                  <m:t>'</m:t>
                </w:del>
              </m:r>
              <m:ctrlPr>
                <w:del w:id="1533" w:author="Huang T  Dr (Surrey Business Schl)" w:date="2018-09-25T12:31:00Z">
                  <w:rPr>
                    <w:rFonts w:ascii="Cambria Math" w:hAnsi="Cambria Math" w:cs="Times New Roman"/>
                    <w:noProof/>
                    <w:color w:val="000000" w:themeColor="text1"/>
                    <w:sz w:val="22"/>
                  </w:rPr>
                </w:del>
              </m:ctrlPr>
            </m:sup>
          </m:sSubSup>
          <m:sSub>
            <m:sSubPr>
              <m:ctrlPr>
                <w:del w:id="1534" w:author="Huang T  Dr (Surrey Business Schl)" w:date="2018-09-25T12:31:00Z">
                  <w:rPr>
                    <w:rFonts w:ascii="Cambria Math" w:hAnsi="Cambria Math" w:cs="Times New Roman"/>
                    <w:color w:val="000000" w:themeColor="text1"/>
                    <w:sz w:val="22"/>
                  </w:rPr>
                </w:del>
              </m:ctrlPr>
            </m:sSubPr>
            <m:e>
              <m:r>
                <w:del w:id="1535" w:author="Huang T  Dr (Surrey Business Schl)" w:date="2018-09-25T12:31:00Z">
                  <m:rPr>
                    <m:sty m:val="p"/>
                  </m:rPr>
                  <w:rPr>
                    <w:rFonts w:ascii="Cambria Math" w:hAnsi="Cambria Math" w:cs="Times New Roman"/>
                    <w:color w:val="000000" w:themeColor="text1"/>
                    <w:sz w:val="22"/>
                  </w:rPr>
                  <m:t>Y</m:t>
                </w:del>
              </m:r>
            </m:e>
            <m:sub>
              <m:r>
                <w:del w:id="1536" w:author="Huang T  Dr (Surrey Business Schl)" w:date="2018-09-25T12:31:00Z">
                  <m:rPr>
                    <m:sty m:val="p"/>
                  </m:rPr>
                  <w:rPr>
                    <w:rFonts w:ascii="Cambria Math" w:hAnsi="Cambria Math" w:cs="Times New Roman"/>
                    <w:color w:val="000000" w:themeColor="text1"/>
                    <w:sz w:val="22"/>
                  </w:rPr>
                  <m:t>m,</m:t>
                </w:del>
              </m:r>
              <m:r>
                <w:del w:id="1537" w:author="Huang T  Dr (Surrey Business Schl)" w:date="2018-09-25T12:31:00Z">
                  <w:rPr>
                    <w:rFonts w:ascii="Cambria Math" w:hAnsi="Cambria Math" w:cs="Times New Roman"/>
                    <w:color w:val="000000" w:themeColor="text1"/>
                    <w:sz w:val="22"/>
                  </w:rPr>
                  <m:t>T</m:t>
                </w:del>
              </m:r>
              <m:ctrlPr>
                <w:del w:id="1538" w:author="Huang T  Dr (Surrey Business Schl)" w:date="2018-09-25T12:31:00Z">
                  <w:rPr>
                    <w:rFonts w:ascii="Cambria Math" w:hAnsi="Cambria Math" w:cs="Times New Roman"/>
                    <w:noProof/>
                    <w:color w:val="000000" w:themeColor="text1"/>
                    <w:sz w:val="22"/>
                  </w:rPr>
                </w:del>
              </m:ctrlPr>
            </m:sub>
          </m:sSub>
        </m:oMath>
      </m:oMathPara>
    </w:p>
    <w:p w14:paraId="42E29BBC" w14:textId="7CBF6591" w:rsidR="004C569C" w:rsidRPr="001E17BA" w:rsidDel="003A2C45" w:rsidRDefault="004C569C" w:rsidP="004C569C">
      <w:pPr>
        <w:shd w:val="clear" w:color="auto" w:fill="FFFFFF" w:themeFill="background1"/>
        <w:spacing w:after="0" w:line="360" w:lineRule="auto"/>
        <w:rPr>
          <w:del w:id="1539" w:author="Huang T  Dr (Surrey Business Schl)" w:date="2018-09-25T12:31:00Z"/>
          <w:rFonts w:cs="Times New Roman"/>
          <w:noProof/>
          <w:color w:val="000000" w:themeColor="text1"/>
          <w:sz w:val="22"/>
        </w:rPr>
      </w:pPr>
    </w:p>
    <w:p w14:paraId="0A7D57C3" w14:textId="0C55A02E" w:rsidR="004C569C" w:rsidRPr="001E17BA" w:rsidDel="003A2C45" w:rsidRDefault="004C569C" w:rsidP="004C569C">
      <w:pPr>
        <w:shd w:val="clear" w:color="auto" w:fill="FFFFFF" w:themeFill="background1"/>
        <w:spacing w:after="0" w:line="360" w:lineRule="auto"/>
        <w:rPr>
          <w:del w:id="1540" w:author="Huang T  Dr (Surrey Business Schl)" w:date="2018-09-25T12:31:00Z"/>
          <w:rFonts w:cs="Times New Roman"/>
          <w:color w:val="000000" w:themeColor="text1"/>
          <w:sz w:val="22"/>
        </w:rPr>
      </w:pPr>
      <w:del w:id="1541" w:author="Huang T  Dr (Surrey Business Schl)" w:date="2018-09-25T12:31:00Z">
        <w:r w:rsidRPr="00325585" w:rsidDel="003A2C45">
          <w:rPr>
            <w:rFonts w:cs="Times New Roman"/>
            <w:color w:val="000000" w:themeColor="text1"/>
            <w:sz w:val="22"/>
            <w:highlight w:val="yellow"/>
            <w:rPrChange w:id="1542" w:author="Huang T  Dr (Surrey Business Schl)" w:date="2018-09-20T16:54:00Z">
              <w:rPr>
                <w:rFonts w:cs="Times New Roman"/>
                <w:color w:val="000000" w:themeColor="text1"/>
                <w:sz w:val="22"/>
              </w:rPr>
            </w:rPrChange>
          </w:rPr>
          <w:delText xml:space="preserve">where </w:delText>
        </w:r>
      </w:del>
      <w:moveFrom w:id="1543" w:author="Huang T  Dr (Surrey Business Schl)" w:date="2018-09-20T16:53:00Z">
        <w:del w:id="1544" w:author="Huang T  Dr (Surrey Business Schl)" w:date="2018-09-25T12:31:00Z">
          <w:moveFromRangeStart w:id="1545" w:author="Huang T  Dr (Surrey Business Schl)" w:date="2018-09-20T16:53:00Z" w:name="move525225756"/>
          <m:oMath>
            <m:sSub>
              <m:sSubPr>
                <m:ctrlPr>
                  <w:rPr>
                    <w:rFonts w:ascii="Cambria Math" w:hAnsi="Cambria Math" w:cs="Times New Roman"/>
                    <w:color w:val="000000" w:themeColor="text1"/>
                    <w:sz w:val="22"/>
                    <w:highlight w:val="yellow"/>
                  </w:rPr>
                </m:ctrlPr>
              </m:sSubPr>
              <m:e>
                <m:r>
                  <m:rPr>
                    <m:sty m:val="p"/>
                  </m:rPr>
                  <w:rPr>
                    <w:rFonts w:ascii="Cambria Math" w:hAnsi="Cambria Math" w:cs="Times New Roman"/>
                    <w:color w:val="000000" w:themeColor="text1"/>
                    <w:sz w:val="22"/>
                    <w:highlight w:val="yellow"/>
                    <w:rPrChange w:id="1546" w:author="Huang T  Dr (Surrey Business Schl)" w:date="2018-09-20T16:54:00Z">
                      <w:rPr>
                        <w:rFonts w:ascii="Cambria Math" w:hAnsi="Cambria Math" w:cs="Times New Roman"/>
                        <w:color w:val="000000" w:themeColor="text1"/>
                        <w:sz w:val="22"/>
                      </w:rPr>
                    </w:rPrChange>
                  </w:rPr>
                  <m:t>X</m:t>
                </m:r>
              </m:e>
              <m:sub>
                <m:r>
                  <w:rPr>
                    <w:rFonts w:ascii="Cambria Math" w:hAnsi="Cambria Math" w:cs="Times New Roman"/>
                    <w:noProof/>
                    <w:color w:val="000000" w:themeColor="text1"/>
                    <w:sz w:val="22"/>
                    <w:highlight w:val="yellow"/>
                    <w:rPrChange w:id="1547" w:author="Huang T  Dr (Surrey Business Schl)" w:date="2018-09-20T16:54:00Z">
                      <w:rPr>
                        <w:rFonts w:ascii="Cambria Math" w:hAnsi="Cambria Math" w:cs="Times New Roman"/>
                        <w:noProof/>
                        <w:color w:val="000000" w:themeColor="text1"/>
                        <w:sz w:val="22"/>
                      </w:rPr>
                    </w:rPrChange>
                  </w:rPr>
                  <m:t>m,T</m:t>
                </m:r>
              </m:sub>
            </m:sSub>
          </m:oMath>
        </w:del>
      </w:moveFrom>
      <w:moveFromRangeEnd w:id="1545"/>
      <w:del w:id="1548" w:author="Huang T  Dr (Surrey Business Schl)" w:date="2018-09-20T16:53:00Z">
        <w:r w:rsidRPr="00325585" w:rsidDel="00325585">
          <w:rPr>
            <w:rFonts w:cs="Times New Roman"/>
            <w:color w:val="000000" w:themeColor="text1"/>
            <w:sz w:val="22"/>
            <w:highlight w:val="yellow"/>
            <w:rPrChange w:id="1549" w:author="Huang T  Dr (Surrey Business Schl)" w:date="2018-09-20T16:54:00Z">
              <w:rPr>
                <w:rFonts w:cs="Times New Roman"/>
                <w:color w:val="000000" w:themeColor="text1"/>
                <w:sz w:val="22"/>
              </w:rPr>
            </w:rPrChange>
          </w:rPr>
          <w:delText xml:space="preserve"> and </w:delText>
        </w:r>
      </w:del>
      <m:oMath>
        <m:sSub>
          <m:sSubPr>
            <m:ctrlPr>
              <w:del w:id="1550" w:author="Huang T  Dr (Surrey Business Schl)" w:date="2018-09-25T12:31:00Z">
                <w:rPr>
                  <w:rFonts w:ascii="Cambria Math" w:hAnsi="Cambria Math" w:cs="Times New Roman"/>
                  <w:color w:val="000000" w:themeColor="text1"/>
                  <w:sz w:val="22"/>
                  <w:highlight w:val="yellow"/>
                </w:rPr>
              </w:del>
            </m:ctrlPr>
          </m:sSubPr>
          <m:e>
            <m:r>
              <w:del w:id="1551" w:author="Huang T  Dr (Surrey Business Schl)" w:date="2018-09-25T12:31:00Z">
                <m:rPr>
                  <m:sty m:val="p"/>
                </m:rPr>
                <w:rPr>
                  <w:rFonts w:ascii="Cambria Math" w:hAnsi="Cambria Math" w:cs="Times New Roman"/>
                  <w:color w:val="000000" w:themeColor="text1"/>
                  <w:sz w:val="22"/>
                  <w:highlight w:val="yellow"/>
                  <w:rPrChange w:id="1552" w:author="Huang T  Dr (Surrey Business Schl)" w:date="2018-09-20T16:54:00Z">
                    <w:rPr>
                      <w:rFonts w:ascii="Cambria Math" w:hAnsi="Cambria Math" w:cs="Times New Roman"/>
                      <w:color w:val="000000" w:themeColor="text1"/>
                      <w:sz w:val="22"/>
                    </w:rPr>
                  </w:rPrChange>
                </w:rPr>
                <m:t>Y</m:t>
              </w:del>
            </m:r>
          </m:e>
          <m:sub>
            <m:r>
              <w:del w:id="1553" w:author="Huang T  Dr (Surrey Business Schl)" w:date="2018-09-25T12:31:00Z">
                <w:rPr>
                  <w:rFonts w:ascii="Cambria Math" w:hAnsi="Cambria Math" w:cs="Times New Roman"/>
                  <w:noProof/>
                  <w:color w:val="000000" w:themeColor="text1"/>
                  <w:sz w:val="22"/>
                  <w:highlight w:val="yellow"/>
                  <w:rPrChange w:id="1554" w:author="Huang T  Dr (Surrey Business Schl)" w:date="2018-09-20T16:54:00Z">
                    <w:rPr>
                      <w:rFonts w:ascii="Cambria Math" w:hAnsi="Cambria Math" w:cs="Times New Roman"/>
                      <w:noProof/>
                      <w:color w:val="000000" w:themeColor="text1"/>
                      <w:sz w:val="22"/>
                    </w:rPr>
                  </w:rPrChange>
                </w:rPr>
                <m:t>m,T</m:t>
              </w:del>
            </m:r>
          </m:sub>
        </m:sSub>
      </m:oMath>
      <w:del w:id="1555" w:author="Huang T  Dr (Surrey Business Schl)" w:date="2018-09-25T12:31:00Z">
        <w:r w:rsidRPr="00325585" w:rsidDel="003A2C45">
          <w:rPr>
            <w:rFonts w:cs="Times New Roman"/>
            <w:color w:val="000000" w:themeColor="text1"/>
            <w:sz w:val="22"/>
            <w:highlight w:val="yellow"/>
            <w:rPrChange w:id="1556" w:author="Huang T  Dr (Surrey Business Schl)" w:date="2018-09-20T16:54:00Z">
              <w:rPr>
                <w:rFonts w:cs="Times New Roman"/>
                <w:color w:val="000000" w:themeColor="text1"/>
                <w:sz w:val="22"/>
              </w:rPr>
            </w:rPrChange>
          </w:rPr>
          <w:delText xml:space="preserve"> </w:delText>
        </w:r>
      </w:del>
      <w:del w:id="1557" w:author="Huang T  Dr (Surrey Business Schl)" w:date="2018-09-20T16:53:00Z">
        <w:r w:rsidRPr="00325585" w:rsidDel="00325585">
          <w:rPr>
            <w:rFonts w:cs="Times New Roman"/>
            <w:color w:val="000000" w:themeColor="text1"/>
            <w:sz w:val="22"/>
            <w:highlight w:val="yellow"/>
            <w:rPrChange w:id="1558" w:author="Huang T  Dr (Surrey Business Schl)" w:date="2018-09-20T16:54:00Z">
              <w:rPr>
                <w:rFonts w:cs="Times New Roman"/>
                <w:color w:val="000000" w:themeColor="text1"/>
                <w:sz w:val="22"/>
              </w:rPr>
            </w:rPrChange>
          </w:rPr>
          <w:delText xml:space="preserve">are </w:delText>
        </w:r>
      </w:del>
      <w:moveTo w:id="1559" w:author="Huang T  Dr (Surrey Business Schl)" w:date="2018-09-20T16:53:00Z">
        <w:del w:id="1560" w:author="Huang T  Dr (Surrey Business Schl)" w:date="2018-09-25T12:31:00Z">
          <w:moveToRangeStart w:id="1561" w:author="Huang T  Dr (Surrey Business Schl)" w:date="2018-09-20T16:53:00Z" w:name="move525225756"/>
          <m:oMath>
            <m:sSub>
              <m:sSubPr>
                <m:ctrlPr>
                  <w:rPr>
                    <w:rFonts w:ascii="Cambria Math" w:hAnsi="Cambria Math" w:cs="Times New Roman"/>
                    <w:color w:val="000000" w:themeColor="text1"/>
                    <w:sz w:val="22"/>
                    <w:highlight w:val="yellow"/>
                  </w:rPr>
                </m:ctrlPr>
              </m:sSubPr>
              <m:e>
                <m:r>
                  <m:rPr>
                    <m:sty m:val="p"/>
                  </m:rPr>
                  <w:rPr>
                    <w:rFonts w:ascii="Cambria Math" w:hAnsi="Cambria Math" w:cs="Times New Roman"/>
                    <w:color w:val="000000" w:themeColor="text1"/>
                    <w:sz w:val="22"/>
                    <w:highlight w:val="yellow"/>
                    <w:rPrChange w:id="1562" w:author="Huang T  Dr (Surrey Business Schl)" w:date="2018-09-20T16:54:00Z">
                      <w:rPr>
                        <w:rFonts w:ascii="Cambria Math" w:hAnsi="Cambria Math" w:cs="Times New Roman"/>
                        <w:color w:val="000000" w:themeColor="text1"/>
                        <w:sz w:val="22"/>
                      </w:rPr>
                    </w:rPrChange>
                  </w:rPr>
                  <m:t>X</m:t>
                </m:r>
              </m:e>
              <m:sub>
                <m:r>
                  <w:rPr>
                    <w:rFonts w:ascii="Cambria Math" w:hAnsi="Cambria Math" w:cs="Times New Roman"/>
                    <w:noProof/>
                    <w:color w:val="000000" w:themeColor="text1"/>
                    <w:sz w:val="22"/>
                    <w:highlight w:val="yellow"/>
                    <w:rPrChange w:id="1563" w:author="Huang T  Dr (Surrey Business Schl)" w:date="2018-09-20T16:54:00Z">
                      <w:rPr>
                        <w:rFonts w:ascii="Cambria Math" w:hAnsi="Cambria Math" w:cs="Times New Roman"/>
                        <w:noProof/>
                        <w:color w:val="000000" w:themeColor="text1"/>
                        <w:sz w:val="22"/>
                      </w:rPr>
                    </w:rPrChange>
                  </w:rPr>
                  <m:t>m,T</m:t>
                </m:r>
              </m:sub>
            </m:sSub>
          </m:oMath>
        </w:del>
      </w:moveTo>
      <w:moveToRangeEnd w:id="1561"/>
      <w:del w:id="1564" w:author="Huang T  Dr (Surrey Business Schl)" w:date="2018-09-20T16:53:00Z">
        <w:r w:rsidRPr="00325585" w:rsidDel="00325585">
          <w:rPr>
            <w:rFonts w:cs="Times New Roman"/>
            <w:color w:val="000000" w:themeColor="text1"/>
            <w:sz w:val="22"/>
            <w:highlight w:val="yellow"/>
            <w:rPrChange w:id="1565" w:author="Huang T  Dr (Surrey Business Schl)" w:date="2018-09-20T16:54:00Z">
              <w:rPr>
                <w:rFonts w:cs="Times New Roman"/>
                <w:color w:val="000000" w:themeColor="text1"/>
                <w:sz w:val="22"/>
              </w:rPr>
            </w:rPrChange>
          </w:rPr>
          <w:delText xml:space="preserve">the matrices of the sales and </w:delText>
        </w:r>
      </w:del>
      <w:del w:id="1566" w:author="Huang T  Dr (Surrey Business Schl)" w:date="2018-09-20T16:54:00Z">
        <w:r w:rsidRPr="00325585" w:rsidDel="00325585">
          <w:rPr>
            <w:rFonts w:cs="Times New Roman"/>
            <w:color w:val="000000" w:themeColor="text1"/>
            <w:sz w:val="22"/>
            <w:highlight w:val="yellow"/>
            <w:rPrChange w:id="1567" w:author="Huang T  Dr (Surrey Business Schl)" w:date="2018-09-20T16:54:00Z">
              <w:rPr>
                <w:rFonts w:cs="Times New Roman"/>
                <w:color w:val="000000" w:themeColor="text1"/>
                <w:sz w:val="22"/>
              </w:rPr>
            </w:rPrChange>
          </w:rPr>
          <w:delText>price</w:delText>
        </w:r>
      </w:del>
      <w:del w:id="1568" w:author="Huang T  Dr (Surrey Business Schl)" w:date="2018-09-25T12:31:00Z">
        <w:r w:rsidRPr="00325585" w:rsidDel="003A2C45">
          <w:rPr>
            <w:rFonts w:cs="Times New Roman"/>
            <w:color w:val="000000" w:themeColor="text1"/>
            <w:sz w:val="22"/>
            <w:highlight w:val="yellow"/>
            <w:rPrChange w:id="1569" w:author="Huang T  Dr (Surrey Business Schl)" w:date="2018-09-20T16:54:00Z">
              <w:rPr>
                <w:rFonts w:cs="Times New Roman"/>
                <w:color w:val="000000" w:themeColor="text1"/>
                <w:sz w:val="22"/>
              </w:rPr>
            </w:rPrChange>
          </w:rPr>
          <w:delText xml:space="preserve"> v</w:delText>
        </w:r>
        <w:r w:rsidRPr="001E17BA" w:rsidDel="003A2C45">
          <w:rPr>
            <w:rFonts w:cs="Times New Roman"/>
            <w:color w:val="000000" w:themeColor="text1"/>
            <w:sz w:val="22"/>
          </w:rPr>
          <w:delText xml:space="preserve">ariable for the time period from week </w:delText>
        </w:r>
        <w:r w:rsidRPr="001E17BA" w:rsidDel="003A2C45">
          <w:rPr>
            <w:rFonts w:cs="Times New Roman"/>
            <w:i/>
            <w:color w:val="000000" w:themeColor="text1"/>
            <w:sz w:val="22"/>
          </w:rPr>
          <w:delText xml:space="preserve">m </w:delText>
        </w:r>
        <w:r w:rsidRPr="001E17BA" w:rsidDel="003A2C45">
          <w:rPr>
            <w:rFonts w:cs="Times New Roman"/>
            <w:color w:val="000000" w:themeColor="text1"/>
            <w:sz w:val="22"/>
          </w:rPr>
          <w:delText xml:space="preserve">to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 xml:space="preserve">. We assume that there is no </w:delText>
        </w:r>
      </w:del>
      <w:del w:id="1570" w:author="Huang T  Dr (Surrey Business Schl)" w:date="2018-09-19T18:25:00Z">
        <w:r w:rsidRPr="001E17BA" w:rsidDel="00DE758E">
          <w:rPr>
            <w:rFonts w:cs="Times New Roman"/>
            <w:color w:val="000000" w:themeColor="text1"/>
            <w:sz w:val="22"/>
          </w:rPr>
          <w:delText xml:space="preserve">structural break </w:delText>
        </w:r>
      </w:del>
      <w:del w:id="1571" w:author="Huang T  Dr (Surrey Business Schl)" w:date="2018-09-25T12:31:00Z">
        <w:r w:rsidRPr="001E17BA" w:rsidDel="003A2C45">
          <w:rPr>
            <w:rFonts w:cs="Times New Roman"/>
            <w:color w:val="000000" w:themeColor="text1"/>
            <w:sz w:val="22"/>
          </w:rPr>
          <w:delText xml:space="preserve">after week </w:delText>
        </w:r>
        <w:r w:rsidRPr="001E17BA" w:rsidDel="003A2C45">
          <w:rPr>
            <w:rFonts w:cs="Times New Roman"/>
            <w:i/>
            <w:noProof/>
            <w:color w:val="000000" w:themeColor="text1"/>
            <w:sz w:val="22"/>
          </w:rPr>
          <w:delText>T</w:delText>
        </w:r>
        <w:r w:rsidRPr="001E17BA" w:rsidDel="003A2C45">
          <w:rPr>
            <w:rFonts w:cs="Times New Roman"/>
            <w:color w:val="000000" w:themeColor="text1"/>
            <w:sz w:val="22"/>
          </w:rPr>
          <w:delText xml:space="preserve"> and the true demand after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 xml:space="preserve"> remains as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E17BA" w:rsidDel="003A2C45">
          <w:rPr>
            <w:rFonts w:cs="Times New Roman"/>
            <w:color w:val="000000" w:themeColor="text1"/>
            <w:sz w:val="22"/>
          </w:rPr>
          <w:delText xml:space="preserve">. Therefore, the </w:delText>
        </w:r>
        <w:r w:rsidRPr="001E17BA" w:rsidDel="003A2C45">
          <w:rPr>
            <w:rFonts w:cs="Times New Roman"/>
            <w:i/>
            <w:color w:val="000000" w:themeColor="text1"/>
            <w:sz w:val="22"/>
          </w:rPr>
          <w:delText>h</w:delText>
        </w:r>
        <w:r w:rsidRPr="001E17BA" w:rsidDel="003A2C45">
          <w:rPr>
            <w:rFonts w:cs="Times New Roman"/>
            <w:color w:val="000000" w:themeColor="text1"/>
            <w:sz w:val="22"/>
          </w:rPr>
          <w:delText xml:space="preserve">-step ahead forecast error at week </w:delText>
        </w:r>
        <w:r w:rsidRPr="001E17BA" w:rsidDel="003A2C45">
          <w:rPr>
            <w:rFonts w:cs="Times New Roman"/>
            <w:i/>
            <w:color w:val="000000" w:themeColor="text1"/>
            <w:sz w:val="22"/>
          </w:rPr>
          <w:delText>T</w:delText>
        </w:r>
        <w:r w:rsidRPr="001E17BA" w:rsidDel="003A2C45">
          <w:rPr>
            <w:rFonts w:cs="Times New Roman"/>
            <w:color w:val="000000" w:themeColor="text1"/>
            <w:sz w:val="22"/>
          </w:rPr>
          <w:delText>+</w:delText>
        </w:r>
        <w:r w:rsidRPr="001E17BA" w:rsidDel="003A2C45">
          <w:rPr>
            <w:rFonts w:cs="Times New Roman"/>
            <w:i/>
            <w:color w:val="000000" w:themeColor="text1"/>
            <w:sz w:val="22"/>
          </w:rPr>
          <w:delText>h</w:delText>
        </w:r>
        <w:r w:rsidRPr="001E17BA" w:rsidDel="003A2C45">
          <w:rPr>
            <w:rFonts w:cs="Times New Roman"/>
            <w:color w:val="000000" w:themeColor="text1"/>
            <w:sz w:val="22"/>
          </w:rPr>
          <w:delText xml:space="preserve"> can be represented as:  </w:delText>
        </w:r>
      </w:del>
    </w:p>
    <w:p w14:paraId="059C8CDD" w14:textId="489EAEBA" w:rsidR="004C569C" w:rsidRPr="001E17BA" w:rsidDel="003A2C45" w:rsidRDefault="004E2920" w:rsidP="004C569C">
      <w:pPr>
        <w:shd w:val="clear" w:color="auto" w:fill="FFFFFF" w:themeFill="background1"/>
        <w:spacing w:after="0" w:line="360" w:lineRule="auto"/>
        <w:jc w:val="center"/>
        <w:rPr>
          <w:del w:id="1572" w:author="Huang T  Dr (Surrey Business Schl)" w:date="2018-09-25T12:31:00Z"/>
          <w:rFonts w:cs="Times New Roman"/>
          <w:color w:val="000000" w:themeColor="text1"/>
          <w:sz w:val="22"/>
        </w:rPr>
      </w:pPr>
      <m:oMathPara>
        <m:oMath>
          <m:sSub>
            <m:sSubPr>
              <m:ctrlPr>
                <w:del w:id="1573" w:author="Huang T  Dr (Surrey Business Schl)" w:date="2018-09-25T12:31:00Z">
                  <w:rPr>
                    <w:rFonts w:ascii="Cambria Math" w:hAnsi="Cambria Math" w:cs="Times New Roman"/>
                    <w:color w:val="000000" w:themeColor="text1"/>
                    <w:sz w:val="22"/>
                  </w:rPr>
                </w:del>
              </m:ctrlPr>
            </m:sSubPr>
            <m:e>
              <m:acc>
                <m:accPr>
                  <m:ctrlPr>
                    <w:del w:id="1574" w:author="Huang T  Dr (Surrey Business Schl)" w:date="2018-09-25T12:31:00Z">
                      <w:rPr>
                        <w:rFonts w:ascii="Cambria Math" w:hAnsi="Cambria Math" w:cs="Times New Roman"/>
                        <w:color w:val="000000" w:themeColor="text1"/>
                        <w:sz w:val="22"/>
                      </w:rPr>
                    </w:del>
                  </m:ctrlPr>
                </m:accPr>
                <m:e>
                  <m:r>
                    <w:del w:id="1575" w:author="Huang T  Dr (Surrey Business Schl)" w:date="2018-09-25T12:31:00Z">
                      <m:rPr>
                        <m:sty m:val="p"/>
                      </m:rPr>
                      <w:rPr>
                        <w:rFonts w:ascii="Cambria Math" w:hAnsi="Cambria Math" w:cs="Times New Roman"/>
                        <w:color w:val="000000" w:themeColor="text1"/>
                        <w:sz w:val="22"/>
                      </w:rPr>
                      <m:t>e</m:t>
                    </w:del>
                  </m:r>
                </m:e>
              </m:acc>
            </m:e>
            <m:sub>
              <m:r>
                <w:del w:id="1576" w:author="Huang T  Dr (Surrey Business Schl)" w:date="2018-09-25T12:31:00Z">
                  <w:rPr>
                    <w:rFonts w:ascii="Cambria Math" w:hAnsi="Cambria Math" w:cs="Times New Roman"/>
                    <w:color w:val="000000" w:themeColor="text1"/>
                    <w:sz w:val="22"/>
                  </w:rPr>
                  <m:t>T</m:t>
                </w:del>
              </m:r>
              <m:r>
                <w:del w:id="1577" w:author="Huang T  Dr (Surrey Business Schl)" w:date="2018-09-25T12:31:00Z">
                  <m:rPr>
                    <m:sty m:val="p"/>
                  </m:rPr>
                  <w:rPr>
                    <w:rFonts w:ascii="Cambria Math" w:hAnsi="Cambria Math" w:cs="Times New Roman"/>
                    <w:color w:val="000000" w:themeColor="text1"/>
                    <w:sz w:val="22"/>
                  </w:rPr>
                  <m:t>+h</m:t>
                </w:del>
              </m:r>
            </m:sub>
          </m:sSub>
          <m:d>
            <m:dPr>
              <m:ctrlPr>
                <w:del w:id="1578" w:author="Huang T  Dr (Surrey Business Schl)" w:date="2018-09-25T12:31:00Z">
                  <w:rPr>
                    <w:rFonts w:ascii="Cambria Math" w:hAnsi="Cambria Math" w:cs="Times New Roman"/>
                    <w:color w:val="000000" w:themeColor="text1"/>
                    <w:sz w:val="22"/>
                  </w:rPr>
                </w:del>
              </m:ctrlPr>
            </m:dPr>
            <m:e>
              <m:r>
                <w:del w:id="1579" w:author="Huang T  Dr (Surrey Business Schl)" w:date="2018-09-25T12:31:00Z">
                  <m:rPr>
                    <m:sty m:val="p"/>
                  </m:rPr>
                  <w:rPr>
                    <w:rFonts w:ascii="Cambria Math" w:hAnsi="Cambria Math" w:cs="Times New Roman"/>
                    <w:color w:val="000000" w:themeColor="text1"/>
                    <w:sz w:val="22"/>
                  </w:rPr>
                  <m:t>m</m:t>
                </w:del>
              </m:r>
            </m:e>
          </m:d>
          <m:r>
            <w:del w:id="1580" w:author="Huang T  Dr (Surrey Business Schl)" w:date="2018-09-25T12:31:00Z">
              <m:rPr>
                <m:sty m:val="p"/>
              </m:rPr>
              <w:rPr>
                <w:rFonts w:ascii="Cambria Math" w:hAnsi="Cambria Math" w:cs="Times New Roman"/>
                <w:color w:val="000000" w:themeColor="text1"/>
                <w:sz w:val="22"/>
              </w:rPr>
              <m:t>=</m:t>
            </w:del>
          </m:r>
          <m:d>
            <m:dPr>
              <m:ctrlPr>
                <w:del w:id="1581" w:author="Huang T  Dr (Surrey Business Schl)" w:date="2018-09-25T12:31:00Z">
                  <w:rPr>
                    <w:rFonts w:ascii="Cambria Math" w:hAnsi="Cambria Math" w:cs="Times New Roman"/>
                    <w:color w:val="000000" w:themeColor="text1"/>
                    <w:sz w:val="22"/>
                  </w:rPr>
                </w:del>
              </m:ctrlPr>
            </m:dPr>
            <m:e>
              <m:sSub>
                <m:sSubPr>
                  <m:ctrlPr>
                    <w:del w:id="1582" w:author="Huang T  Dr (Surrey Business Schl)" w:date="2018-09-25T12:31:00Z">
                      <w:rPr>
                        <w:rFonts w:ascii="Cambria Math" w:hAnsi="Cambria Math" w:cs="Times New Roman"/>
                        <w:color w:val="000000" w:themeColor="text1"/>
                        <w:sz w:val="22"/>
                      </w:rPr>
                    </w:del>
                  </m:ctrlPr>
                </m:sSubPr>
                <m:e>
                  <m:r>
                    <w:del w:id="1583" w:author="Huang T  Dr (Surrey Business Schl)" w:date="2018-09-25T12:31:00Z">
                      <m:rPr>
                        <m:sty m:val="p"/>
                      </m:rPr>
                      <w:rPr>
                        <w:rFonts w:ascii="Cambria Math" w:hAnsi="Cambria Math" w:cs="Times New Roman"/>
                        <w:noProof/>
                        <w:color w:val="000000" w:themeColor="text1"/>
                        <w:sz w:val="22"/>
                      </w:rPr>
                      <m:t>β</m:t>
                    </w:del>
                  </m:r>
                </m:e>
                <m:sub>
                  <m:r>
                    <w:del w:id="1584" w:author="Huang T  Dr (Surrey Business Schl)" w:date="2018-09-25T12:31:00Z">
                      <w:rPr>
                        <w:rFonts w:ascii="Cambria Math" w:hAnsi="Cambria Math" w:cs="Times New Roman"/>
                        <w:color w:val="000000" w:themeColor="text1"/>
                        <w:sz w:val="22"/>
                      </w:rPr>
                      <m:t>2</m:t>
                    </w:del>
                  </m:r>
                </m:sub>
              </m:sSub>
              <m:r>
                <w:del w:id="1585" w:author="Huang T  Dr (Surrey Business Schl)" w:date="2018-09-25T12:31:00Z">
                  <m:rPr>
                    <m:sty m:val="p"/>
                  </m:rPr>
                  <w:rPr>
                    <w:rFonts w:ascii="Cambria Math" w:hAnsi="Cambria Math" w:cs="Times New Roman"/>
                    <w:color w:val="000000" w:themeColor="text1"/>
                    <w:sz w:val="22"/>
                  </w:rPr>
                  <m:t>-</m:t>
                </w:del>
              </m:r>
              <m:sSub>
                <m:sSubPr>
                  <m:ctrlPr>
                    <w:del w:id="1586" w:author="Huang T  Dr (Surrey Business Schl)" w:date="2018-09-25T12:31:00Z">
                      <w:rPr>
                        <w:rFonts w:ascii="Cambria Math" w:hAnsi="Cambria Math" w:cs="Times New Roman"/>
                        <w:i/>
                        <w:color w:val="000000" w:themeColor="text1"/>
                        <w:sz w:val="22"/>
                      </w:rPr>
                    </w:del>
                  </m:ctrlPr>
                </m:sSubPr>
                <m:e>
                  <m:acc>
                    <m:accPr>
                      <m:ctrlPr>
                        <w:del w:id="1587" w:author="Huang T  Dr (Surrey Business Schl)" w:date="2018-09-25T12:31:00Z">
                          <w:rPr>
                            <w:rFonts w:ascii="Cambria Math" w:hAnsi="Cambria Math" w:cs="Times New Roman"/>
                            <w:i/>
                            <w:color w:val="000000" w:themeColor="text1"/>
                            <w:sz w:val="22"/>
                          </w:rPr>
                        </w:del>
                      </m:ctrlPr>
                    </m:accPr>
                    <m:e>
                      <m:r>
                        <w:del w:id="1588" w:author="Huang T  Dr (Surrey Business Schl)" w:date="2018-09-25T12:31:00Z">
                          <w:rPr>
                            <w:rFonts w:ascii="Cambria Math" w:hAnsi="Cambria Math" w:cs="Times New Roman"/>
                            <w:color w:val="000000" w:themeColor="text1"/>
                            <w:sz w:val="22"/>
                          </w:rPr>
                          <m:t>β</m:t>
                        </w:del>
                      </m:r>
                    </m:e>
                  </m:acc>
                </m:e>
                <m:sub>
                  <m:r>
                    <w:del w:id="1589" w:author="Huang T  Dr (Surrey Business Schl)" w:date="2018-09-25T12:31:00Z">
                      <w:rPr>
                        <w:rFonts w:ascii="Cambria Math" w:hAnsi="Cambria Math" w:cs="Times New Roman"/>
                        <w:color w:val="000000" w:themeColor="text1"/>
                        <w:sz w:val="22"/>
                      </w:rPr>
                      <m:t>T</m:t>
                    </w:del>
                  </m:r>
                </m:sub>
              </m:sSub>
              <m:d>
                <m:dPr>
                  <m:ctrlPr>
                    <w:del w:id="1590" w:author="Huang T  Dr (Surrey Business Schl)" w:date="2018-09-25T12:31:00Z">
                      <w:rPr>
                        <w:rFonts w:ascii="Cambria Math" w:hAnsi="Cambria Math" w:cs="Times New Roman"/>
                        <w:i/>
                        <w:color w:val="000000" w:themeColor="text1"/>
                        <w:sz w:val="22"/>
                      </w:rPr>
                    </w:del>
                  </m:ctrlPr>
                </m:dPr>
                <m:e>
                  <m:r>
                    <w:del w:id="1591" w:author="Huang T  Dr (Surrey Business Schl)" w:date="2018-09-25T12:31:00Z">
                      <w:rPr>
                        <w:rFonts w:ascii="Cambria Math" w:hAnsi="Cambria Math" w:cs="Times New Roman"/>
                        <w:color w:val="000000" w:themeColor="text1"/>
                        <w:sz w:val="22"/>
                      </w:rPr>
                      <m:t>m</m:t>
                    </w:del>
                  </m:r>
                </m:e>
              </m:d>
            </m:e>
          </m:d>
          <m:r>
            <w:del w:id="1592" w:author="Huang T  Dr (Surrey Business Schl)" w:date="2018-09-20T18:18:00Z">
              <w:rPr>
                <w:rFonts w:ascii="Cambria Math" w:hAnsi="Cambria Math" w:cs="Times New Roman"/>
                <w:color w:val="000000" w:themeColor="text1"/>
                <w:sz w:val="22"/>
              </w:rPr>
              <m:t>'</m:t>
            </w:del>
          </m:r>
          <m:sSub>
            <m:sSubPr>
              <m:ctrlPr>
                <w:del w:id="1593" w:author="Huang T  Dr (Surrey Business Schl)" w:date="2018-09-20T18:18:00Z">
                  <w:rPr>
                    <w:rFonts w:ascii="Cambria Math" w:hAnsi="Cambria Math" w:cs="Times New Roman"/>
                    <w:color w:val="000000" w:themeColor="text1"/>
                    <w:sz w:val="22"/>
                  </w:rPr>
                </w:del>
              </m:ctrlPr>
            </m:sSubPr>
            <m:e>
              <m:r>
                <w:del w:id="1594" w:author="Huang T  Dr (Surrey Business Schl)" w:date="2018-09-20T18:18:00Z">
                  <w:rPr>
                    <w:rFonts w:ascii="Cambria Math" w:hAnsi="Cambria Math" w:cs="Times New Roman"/>
                    <w:color w:val="000000" w:themeColor="text1"/>
                    <w:sz w:val="22"/>
                  </w:rPr>
                  <m:t>x</m:t>
                </w:del>
              </m:r>
            </m:e>
            <m:sub>
              <m:r>
                <w:del w:id="1595" w:author="Huang T  Dr (Surrey Business Schl)" w:date="2018-09-20T18:18:00Z">
                  <w:rPr>
                    <w:rFonts w:ascii="Cambria Math" w:hAnsi="Cambria Math" w:cs="Times New Roman"/>
                    <w:color w:val="000000" w:themeColor="text1"/>
                    <w:sz w:val="22"/>
                  </w:rPr>
                  <m:t>T</m:t>
                </w:del>
              </m:r>
              <m:r>
                <w:del w:id="1596" w:author="Huang T  Dr (Surrey Business Schl)" w:date="2018-09-20T18:18:00Z">
                  <m:rPr>
                    <m:sty m:val="p"/>
                  </m:rPr>
                  <w:rPr>
                    <w:rFonts w:ascii="Cambria Math" w:hAnsi="Cambria Math" w:cs="Times New Roman"/>
                    <w:color w:val="000000" w:themeColor="text1"/>
                    <w:sz w:val="22"/>
                  </w:rPr>
                  <m:t>+h</m:t>
                </w:del>
              </m:r>
            </m:sub>
          </m:sSub>
          <m:r>
            <w:del w:id="1597" w:author="Huang T  Dr (Surrey Business Schl)" w:date="2018-09-25T12:31:00Z">
              <m:rPr>
                <m:sty m:val="p"/>
              </m:rPr>
              <w:rPr>
                <w:rFonts w:ascii="Cambria Math" w:hAnsi="Cambria Math" w:cs="Times New Roman"/>
                <w:color w:val="000000" w:themeColor="text1"/>
                <w:sz w:val="22"/>
              </w:rPr>
              <m:t>+</m:t>
            </w:del>
          </m:r>
          <m:sSub>
            <m:sSubPr>
              <m:ctrlPr>
                <w:del w:id="1598" w:author="Huang T  Dr (Surrey Business Schl)" w:date="2018-09-25T12:31:00Z">
                  <w:rPr>
                    <w:rFonts w:ascii="Cambria Math" w:hAnsi="Cambria Math" w:cs="Times New Roman"/>
                    <w:color w:val="000000" w:themeColor="text1"/>
                    <w:sz w:val="22"/>
                  </w:rPr>
                </w:del>
              </m:ctrlPr>
            </m:sSubPr>
            <m:e>
              <m:r>
                <w:del w:id="1599" w:author="Huang T  Dr (Surrey Business Schl)" w:date="2018-09-25T12:31:00Z">
                  <w:rPr>
                    <w:rFonts w:ascii="Cambria Math" w:hAnsi="Cambria Math" w:cs="Times New Roman"/>
                    <w:color w:val="000000" w:themeColor="text1"/>
                    <w:sz w:val="22"/>
                  </w:rPr>
                  <m:t>u</m:t>
                </w:del>
              </m:r>
            </m:e>
            <m:sub>
              <m:r>
                <w:del w:id="1600" w:author="Huang T  Dr (Surrey Business Schl)" w:date="2018-09-25T12:31:00Z">
                  <w:rPr>
                    <w:rFonts w:ascii="Cambria Math" w:hAnsi="Cambria Math" w:cs="Times New Roman"/>
                    <w:color w:val="000000" w:themeColor="text1"/>
                    <w:sz w:val="22"/>
                  </w:rPr>
                  <m:t>T</m:t>
                </w:del>
              </m:r>
              <m:r>
                <w:del w:id="1601" w:author="Huang T  Dr (Surrey Business Schl)" w:date="2018-09-25T12:31:00Z">
                  <m:rPr>
                    <m:sty m:val="p"/>
                  </m:rPr>
                  <w:rPr>
                    <w:rFonts w:ascii="Cambria Math" w:hAnsi="Cambria Math" w:cs="Times New Roman"/>
                    <w:color w:val="000000" w:themeColor="text1"/>
                    <w:sz w:val="22"/>
                  </w:rPr>
                  <m:t>+h</m:t>
                </w:del>
              </m:r>
            </m:sub>
          </m:sSub>
        </m:oMath>
      </m:oMathPara>
    </w:p>
    <w:p w14:paraId="4D655B8F" w14:textId="0CBE41D8" w:rsidR="00E93682" w:rsidRPr="001E17BA" w:rsidDel="003A2C45" w:rsidRDefault="004C569C">
      <w:pPr>
        <w:shd w:val="clear" w:color="auto" w:fill="FFFFFF" w:themeFill="background1"/>
        <w:spacing w:after="0" w:line="360" w:lineRule="auto"/>
        <w:jc w:val="center"/>
        <w:outlineLvl w:val="0"/>
        <w:rPr>
          <w:del w:id="1602" w:author="Huang T  Dr (Surrey Business Schl)" w:date="2018-09-25T12:31:00Z"/>
          <w:rFonts w:cs="Times New Roman"/>
          <w:color w:val="000000" w:themeColor="text1"/>
          <w:sz w:val="22"/>
        </w:rPr>
        <w:pPrChange w:id="1603" w:author="Huang T  Dr (Surrey Business Schl)" w:date="2018-09-20T18:29:00Z">
          <w:pPr>
            <w:shd w:val="clear" w:color="auto" w:fill="FFFFFF" w:themeFill="background1"/>
            <w:spacing w:after="0" w:line="360" w:lineRule="auto"/>
            <w:outlineLvl w:val="0"/>
          </w:pPr>
        </w:pPrChange>
      </w:pPr>
      <m:oMathPara>
        <m:oMath>
          <m:r>
            <w:del w:id="1604" w:author="Huang T  Dr (Surrey Business Schl)" w:date="2018-09-25T12:31:00Z">
              <w:rPr>
                <w:rFonts w:ascii="Cambria Math" w:hAnsi="Cambria Math" w:cs="Times New Roman"/>
                <w:color w:val="000000" w:themeColor="text1"/>
                <w:sz w:val="22"/>
              </w:rPr>
              <m:t>=</m:t>
            </w:del>
          </m:r>
          <m:d>
            <m:dPr>
              <m:ctrlPr>
                <w:del w:id="1605" w:author="Huang T  Dr (Surrey Business Schl)" w:date="2018-09-25T12:31:00Z">
                  <w:rPr>
                    <w:rFonts w:ascii="Cambria Math" w:hAnsi="Cambria Math" w:cs="Times New Roman"/>
                    <w:color w:val="000000" w:themeColor="text1"/>
                    <w:sz w:val="22"/>
                  </w:rPr>
                </w:del>
              </m:ctrlPr>
            </m:dPr>
            <m:e>
              <m:sSub>
                <m:sSubPr>
                  <m:ctrlPr>
                    <w:del w:id="1606" w:author="Huang T  Dr (Surrey Business Schl)" w:date="2018-09-25T12:31:00Z">
                      <w:rPr>
                        <w:rFonts w:ascii="Cambria Math" w:hAnsi="Cambria Math" w:cs="Times New Roman"/>
                        <w:color w:val="000000" w:themeColor="text1"/>
                        <w:sz w:val="22"/>
                      </w:rPr>
                    </w:del>
                  </m:ctrlPr>
                </m:sSubPr>
                <m:e>
                  <m:r>
                    <w:del w:id="1607" w:author="Huang T  Dr (Surrey Business Schl)" w:date="2018-09-25T12:31:00Z">
                      <m:rPr>
                        <m:sty m:val="p"/>
                      </m:rPr>
                      <w:rPr>
                        <w:rFonts w:ascii="Cambria Math" w:hAnsi="Cambria Math" w:cs="Times New Roman"/>
                        <w:color w:val="000000" w:themeColor="text1"/>
                        <w:sz w:val="22"/>
                      </w:rPr>
                      <m:t>β</m:t>
                    </w:del>
                  </m:r>
                </m:e>
                <m:sub>
                  <m:r>
                    <w:del w:id="1608" w:author="Huang T  Dr (Surrey Business Schl)" w:date="2018-09-25T12:31:00Z">
                      <w:rPr>
                        <w:rFonts w:ascii="Cambria Math" w:hAnsi="Cambria Math" w:cs="Times New Roman"/>
                        <w:color w:val="000000" w:themeColor="text1"/>
                        <w:sz w:val="22"/>
                      </w:rPr>
                      <m:t>2</m:t>
                    </w:del>
                  </m:r>
                </m:sub>
              </m:sSub>
              <m:r>
                <w:del w:id="1609" w:author="Huang T  Dr (Surrey Business Schl)" w:date="2018-09-25T12:31:00Z">
                  <m:rPr>
                    <m:sty m:val="p"/>
                  </m:rPr>
                  <w:rPr>
                    <w:rFonts w:ascii="Cambria Math" w:hAnsi="Cambria Math" w:cs="Times New Roman"/>
                    <w:color w:val="000000" w:themeColor="text1"/>
                    <w:sz w:val="22"/>
                  </w:rPr>
                  <m:t>-</m:t>
                </w:del>
              </m:r>
              <m:sSup>
                <m:sSupPr>
                  <m:ctrlPr>
                    <w:del w:id="1610" w:author="Huang T  Dr (Surrey Business Schl)" w:date="2018-09-25T12:31:00Z">
                      <w:rPr>
                        <w:rFonts w:ascii="Cambria Math" w:hAnsi="Cambria Math" w:cs="Times New Roman"/>
                        <w:i/>
                        <w:color w:val="000000" w:themeColor="text1"/>
                        <w:sz w:val="22"/>
                      </w:rPr>
                    </w:del>
                  </m:ctrlPr>
                </m:sSupPr>
                <m:e>
                  <m:r>
                    <w:del w:id="1611" w:author="Huang T  Dr (Surrey Business Schl)" w:date="2018-09-25T12:31:00Z">
                      <w:rPr>
                        <w:rFonts w:ascii="Cambria Math" w:hAnsi="Cambria Math" w:cs="Times New Roman"/>
                        <w:color w:val="000000" w:themeColor="text1"/>
                        <w:sz w:val="22"/>
                      </w:rPr>
                      <m:t>(</m:t>
                    </w:del>
                  </m:r>
                  <m:sSubSup>
                    <m:sSubSupPr>
                      <m:ctrlPr>
                        <w:del w:id="1612" w:author="Huang T  Dr (Surrey Business Schl)" w:date="2018-09-25T12:31:00Z">
                          <w:rPr>
                            <w:rFonts w:ascii="Cambria Math" w:hAnsi="Cambria Math" w:cs="Times New Roman"/>
                            <w:color w:val="000000" w:themeColor="text1"/>
                            <w:sz w:val="22"/>
                          </w:rPr>
                        </w:del>
                      </m:ctrlPr>
                    </m:sSubSupPr>
                    <m:e>
                      <m:r>
                        <w:del w:id="1613" w:author="Huang T  Dr (Surrey Business Schl)" w:date="2018-09-25T12:31:00Z">
                          <m:rPr>
                            <m:sty m:val="p"/>
                          </m:rPr>
                          <w:rPr>
                            <w:rFonts w:ascii="Cambria Math" w:hAnsi="Cambria Math" w:cs="Times New Roman"/>
                            <w:color w:val="000000" w:themeColor="text1"/>
                            <w:sz w:val="22"/>
                          </w:rPr>
                          <m:t>X</m:t>
                        </w:del>
                      </m:r>
                    </m:e>
                    <m:sub>
                      <m:r>
                        <w:del w:id="1614" w:author="Huang T  Dr (Surrey Business Schl)" w:date="2018-09-25T12:31:00Z">
                          <m:rPr>
                            <m:sty m:val="p"/>
                          </m:rPr>
                          <w:rPr>
                            <w:rFonts w:ascii="Cambria Math" w:hAnsi="Cambria Math" w:cs="Times New Roman"/>
                            <w:noProof/>
                            <w:color w:val="000000" w:themeColor="text1"/>
                            <w:sz w:val="22"/>
                          </w:rPr>
                          <m:t>m,</m:t>
                        </w:del>
                      </m:r>
                      <m:r>
                        <w:del w:id="1615" w:author="Huang T  Dr (Surrey Business Schl)" w:date="2018-09-25T12:31:00Z">
                          <w:rPr>
                            <w:rFonts w:ascii="Cambria Math" w:hAnsi="Cambria Math" w:cs="Times New Roman"/>
                            <w:noProof/>
                            <w:color w:val="000000" w:themeColor="text1"/>
                            <w:sz w:val="22"/>
                          </w:rPr>
                          <m:t>T</m:t>
                        </w:del>
                      </m:r>
                    </m:sub>
                    <m:sup>
                      <m:r>
                        <w:del w:id="1616" w:author="Huang T  Dr (Surrey Business Schl)" w:date="2018-09-25T12:31:00Z">
                          <w:rPr>
                            <w:rFonts w:ascii="Cambria Math" w:hAnsi="Cambria Math" w:cs="Times New Roman"/>
                            <w:color w:val="000000" w:themeColor="text1"/>
                            <w:sz w:val="22"/>
                          </w:rPr>
                          <m:t>'</m:t>
                        </w:del>
                      </m:r>
                    </m:sup>
                  </m:sSubSup>
                  <m:sSub>
                    <m:sSubPr>
                      <m:ctrlPr>
                        <w:del w:id="1617" w:author="Huang T  Dr (Surrey Business Schl)" w:date="2018-09-25T12:31:00Z">
                          <w:rPr>
                            <w:rFonts w:ascii="Cambria Math" w:hAnsi="Cambria Math" w:cs="Times New Roman"/>
                            <w:color w:val="000000" w:themeColor="text1"/>
                            <w:sz w:val="22"/>
                          </w:rPr>
                        </w:del>
                      </m:ctrlPr>
                    </m:sSubPr>
                    <m:e>
                      <m:r>
                        <w:del w:id="1618" w:author="Huang T  Dr (Surrey Business Schl)" w:date="2018-09-25T12:31:00Z">
                          <m:rPr>
                            <m:sty m:val="p"/>
                          </m:rPr>
                          <w:rPr>
                            <w:rFonts w:ascii="Cambria Math" w:hAnsi="Cambria Math" w:cs="Times New Roman"/>
                            <w:color w:val="000000" w:themeColor="text1"/>
                            <w:sz w:val="22"/>
                          </w:rPr>
                          <m:t>X</m:t>
                        </w:del>
                      </m:r>
                    </m:e>
                    <m:sub>
                      <m:r>
                        <w:del w:id="1619" w:author="Huang T  Dr (Surrey Business Schl)" w:date="2018-09-25T12:31:00Z">
                          <m:rPr>
                            <m:sty m:val="p"/>
                          </m:rPr>
                          <w:rPr>
                            <w:rFonts w:ascii="Cambria Math" w:hAnsi="Cambria Math" w:cs="Times New Roman"/>
                            <w:noProof/>
                            <w:color w:val="000000" w:themeColor="text1"/>
                            <w:sz w:val="22"/>
                          </w:rPr>
                          <m:t>m,</m:t>
                        </w:del>
                      </m:r>
                      <m:r>
                        <w:del w:id="1620" w:author="Huang T  Dr (Surrey Business Schl)" w:date="2018-09-25T12:31:00Z">
                          <w:rPr>
                            <w:rFonts w:ascii="Cambria Math" w:hAnsi="Cambria Math" w:cs="Times New Roman"/>
                            <w:noProof/>
                            <w:color w:val="000000" w:themeColor="text1"/>
                            <w:sz w:val="22"/>
                          </w:rPr>
                          <m:t>T</m:t>
                        </w:del>
                      </m:r>
                    </m:sub>
                  </m:sSub>
                  <m:r>
                    <w:del w:id="1621" w:author="Huang T  Dr (Surrey Business Schl)" w:date="2018-09-25T12:31:00Z">
                      <w:rPr>
                        <w:rFonts w:ascii="Cambria Math" w:hAnsi="Cambria Math" w:cs="Times New Roman"/>
                        <w:color w:val="000000" w:themeColor="text1"/>
                        <w:sz w:val="22"/>
                      </w:rPr>
                      <m:t>)</m:t>
                    </w:del>
                  </m:r>
                </m:e>
                <m:sup>
                  <m:r>
                    <w:del w:id="1622" w:author="Huang T  Dr (Surrey Business Schl)" w:date="2018-09-25T12:31:00Z">
                      <w:rPr>
                        <w:rFonts w:ascii="Cambria Math" w:hAnsi="Cambria Math" w:cs="Times New Roman"/>
                        <w:color w:val="000000" w:themeColor="text1"/>
                        <w:sz w:val="22"/>
                      </w:rPr>
                      <m:t>-1</m:t>
                    </w:del>
                  </m:r>
                </m:sup>
              </m:sSup>
              <m:sSubSup>
                <m:sSubSupPr>
                  <m:ctrlPr>
                    <w:del w:id="1623" w:author="Huang T  Dr (Surrey Business Schl)" w:date="2018-09-25T12:31:00Z">
                      <w:rPr>
                        <w:rFonts w:ascii="Cambria Math" w:hAnsi="Cambria Math" w:cs="Times New Roman"/>
                        <w:color w:val="000000" w:themeColor="text1"/>
                        <w:sz w:val="22"/>
                      </w:rPr>
                    </w:del>
                  </m:ctrlPr>
                </m:sSubSupPr>
                <m:e>
                  <m:r>
                    <w:del w:id="1624" w:author="Huang T  Dr (Surrey Business Schl)" w:date="2018-09-25T12:31:00Z">
                      <m:rPr>
                        <m:sty m:val="p"/>
                      </m:rPr>
                      <w:rPr>
                        <w:rFonts w:ascii="Cambria Math" w:hAnsi="Cambria Math" w:cs="Times New Roman"/>
                        <w:color w:val="000000" w:themeColor="text1"/>
                        <w:sz w:val="22"/>
                      </w:rPr>
                      <m:t>X</m:t>
                    </w:del>
                  </m:r>
                </m:e>
                <m:sub>
                  <m:r>
                    <w:del w:id="1625" w:author="Huang T  Dr (Surrey Business Schl)" w:date="2018-09-25T12:31:00Z">
                      <m:rPr>
                        <m:sty m:val="p"/>
                      </m:rPr>
                      <w:rPr>
                        <w:rFonts w:ascii="Cambria Math" w:hAnsi="Cambria Math" w:cs="Times New Roman"/>
                        <w:noProof/>
                        <w:color w:val="000000" w:themeColor="text1"/>
                        <w:sz w:val="22"/>
                      </w:rPr>
                      <m:t>m,</m:t>
                    </w:del>
                  </m:r>
                  <m:r>
                    <w:del w:id="1626" w:author="Huang T  Dr (Surrey Business Schl)" w:date="2018-09-25T12:31:00Z">
                      <w:rPr>
                        <w:rFonts w:ascii="Cambria Math" w:hAnsi="Cambria Math" w:cs="Times New Roman"/>
                        <w:noProof/>
                        <w:color w:val="000000" w:themeColor="text1"/>
                        <w:sz w:val="22"/>
                      </w:rPr>
                      <m:t>T</m:t>
                    </w:del>
                  </m:r>
                </m:sub>
                <m:sup>
                  <m:r>
                    <w:del w:id="1627" w:author="Huang T  Dr (Surrey Business Schl)" w:date="2018-09-25T12:31:00Z">
                      <m:rPr>
                        <m:sty m:val="p"/>
                      </m:rPr>
                      <w:rPr>
                        <w:rFonts w:ascii="Cambria Math" w:hAnsi="Cambria Math" w:cs="Times New Roman"/>
                        <w:color w:val="000000" w:themeColor="text1"/>
                        <w:sz w:val="22"/>
                      </w:rPr>
                      <m:t>'</m:t>
                    </w:del>
                  </m:r>
                </m:sup>
              </m:sSubSup>
              <m:sSub>
                <m:sSubPr>
                  <m:ctrlPr>
                    <w:del w:id="1628" w:author="Huang T  Dr (Surrey Business Schl)" w:date="2018-09-25T12:31:00Z">
                      <w:rPr>
                        <w:rFonts w:ascii="Cambria Math" w:hAnsi="Cambria Math" w:cs="Times New Roman"/>
                        <w:color w:val="000000" w:themeColor="text1"/>
                        <w:sz w:val="22"/>
                      </w:rPr>
                    </w:del>
                  </m:ctrlPr>
                </m:sSubPr>
                <m:e>
                  <m:r>
                    <w:del w:id="1629" w:author="Huang T  Dr (Surrey Business Schl)" w:date="2018-09-25T12:31:00Z">
                      <m:rPr>
                        <m:sty m:val="p"/>
                      </m:rPr>
                      <w:rPr>
                        <w:rFonts w:ascii="Cambria Math" w:hAnsi="Cambria Math" w:cs="Times New Roman"/>
                        <w:color w:val="000000" w:themeColor="text1"/>
                        <w:sz w:val="22"/>
                      </w:rPr>
                      <m:t>Y</m:t>
                    </w:del>
                  </m:r>
                </m:e>
                <m:sub>
                  <m:r>
                    <w:del w:id="1630" w:author="Huang T  Dr (Surrey Business Schl)" w:date="2018-09-25T12:31:00Z">
                      <m:rPr>
                        <m:sty m:val="p"/>
                      </m:rPr>
                      <w:rPr>
                        <w:rFonts w:ascii="Cambria Math" w:hAnsi="Cambria Math" w:cs="Times New Roman"/>
                        <w:noProof/>
                        <w:color w:val="000000" w:themeColor="text1"/>
                        <w:sz w:val="22"/>
                      </w:rPr>
                      <m:t>m,</m:t>
                    </w:del>
                  </m:r>
                  <m:r>
                    <w:del w:id="1631" w:author="Huang T  Dr (Surrey Business Schl)" w:date="2018-09-25T12:31:00Z">
                      <w:rPr>
                        <w:rFonts w:ascii="Cambria Math" w:hAnsi="Cambria Math" w:cs="Times New Roman"/>
                        <w:noProof/>
                        <w:color w:val="000000" w:themeColor="text1"/>
                        <w:sz w:val="22"/>
                      </w:rPr>
                      <m:t>T</m:t>
                    </w:del>
                  </m:r>
                </m:sub>
              </m:sSub>
            </m:e>
          </m:d>
          <m:r>
            <w:del w:id="1632" w:author="Huang T  Dr (Surrey Business Schl)" w:date="2018-09-20T18:19:00Z">
              <w:rPr>
                <w:rFonts w:ascii="Cambria Math" w:hAnsi="Cambria Math" w:cs="Times New Roman"/>
                <w:color w:val="000000" w:themeColor="text1"/>
                <w:sz w:val="22"/>
              </w:rPr>
              <m:t>'</m:t>
            </w:del>
          </m:r>
          <m:sSub>
            <m:sSubPr>
              <m:ctrlPr>
                <w:del w:id="1633" w:author="Huang T  Dr (Surrey Business Schl)" w:date="2018-09-20T18:19:00Z">
                  <w:rPr>
                    <w:rFonts w:ascii="Cambria Math" w:hAnsi="Cambria Math" w:cs="Times New Roman"/>
                    <w:color w:val="000000" w:themeColor="text1"/>
                    <w:sz w:val="22"/>
                  </w:rPr>
                </w:del>
              </m:ctrlPr>
            </m:sSubPr>
            <m:e>
              <m:r>
                <w:del w:id="1634" w:author="Huang T  Dr (Surrey Business Schl)" w:date="2018-09-20T18:19:00Z">
                  <w:rPr>
                    <w:rFonts w:ascii="Cambria Math" w:hAnsi="Cambria Math" w:cs="Times New Roman"/>
                    <w:color w:val="000000" w:themeColor="text1"/>
                    <w:sz w:val="22"/>
                  </w:rPr>
                  <m:t>X</m:t>
                </w:del>
              </m:r>
            </m:e>
            <m:sub>
              <m:r>
                <w:del w:id="1635" w:author="Huang T  Dr (Surrey Business Schl)" w:date="2018-09-20T18:19:00Z">
                  <w:rPr>
                    <w:rFonts w:ascii="Cambria Math" w:hAnsi="Cambria Math" w:cs="Times New Roman"/>
                    <w:color w:val="000000" w:themeColor="text1"/>
                    <w:sz w:val="22"/>
                  </w:rPr>
                  <m:t>T</m:t>
                </w:del>
              </m:r>
              <m:r>
                <w:del w:id="1636" w:author="Huang T  Dr (Surrey Business Schl)" w:date="2018-09-20T18:19:00Z">
                  <m:rPr>
                    <m:sty m:val="p"/>
                  </m:rPr>
                  <w:rPr>
                    <w:rFonts w:ascii="Cambria Math" w:hAnsi="Cambria Math" w:cs="Times New Roman"/>
                    <w:color w:val="000000" w:themeColor="text1"/>
                    <w:sz w:val="22"/>
                  </w:rPr>
                  <m:t>+h</m:t>
                </w:del>
              </m:r>
            </m:sub>
          </m:sSub>
          <m:r>
            <w:del w:id="1637" w:author="Huang T  Dr (Surrey Business Schl)" w:date="2018-09-25T12:31:00Z">
              <m:rPr>
                <m:sty m:val="p"/>
              </m:rPr>
              <w:rPr>
                <w:rFonts w:ascii="Cambria Math" w:hAnsi="Cambria Math" w:cs="Times New Roman"/>
                <w:color w:val="000000" w:themeColor="text1"/>
                <w:sz w:val="22"/>
              </w:rPr>
              <m:t>+</m:t>
            </w:del>
          </m:r>
          <m:sSub>
            <m:sSubPr>
              <m:ctrlPr>
                <w:del w:id="1638" w:author="Huang T  Dr (Surrey Business Schl)" w:date="2018-09-25T12:31:00Z">
                  <w:rPr>
                    <w:rFonts w:ascii="Cambria Math" w:hAnsi="Cambria Math" w:cs="Times New Roman"/>
                    <w:color w:val="000000" w:themeColor="text1"/>
                    <w:sz w:val="22"/>
                  </w:rPr>
                </w:del>
              </m:ctrlPr>
            </m:sSubPr>
            <m:e>
              <m:r>
                <w:del w:id="1639" w:author="Huang T  Dr (Surrey Business Schl)" w:date="2018-09-25T12:31:00Z">
                  <w:rPr>
                    <w:rFonts w:ascii="Cambria Math" w:hAnsi="Cambria Math" w:cs="Times New Roman"/>
                    <w:color w:val="000000" w:themeColor="text1"/>
                    <w:sz w:val="22"/>
                  </w:rPr>
                  <m:t>u</m:t>
                </w:del>
              </m:r>
            </m:e>
            <m:sub>
              <m:r>
                <w:del w:id="1640" w:author="Huang T  Dr (Surrey Business Schl)" w:date="2018-09-25T12:31:00Z">
                  <w:rPr>
                    <w:rFonts w:ascii="Cambria Math" w:hAnsi="Cambria Math" w:cs="Times New Roman"/>
                    <w:color w:val="000000" w:themeColor="text1"/>
                    <w:sz w:val="22"/>
                  </w:rPr>
                  <m:t>T</m:t>
                </w:del>
              </m:r>
              <m:r>
                <w:del w:id="1641" w:author="Huang T  Dr (Surrey Business Schl)" w:date="2018-09-25T12:31:00Z">
                  <m:rPr>
                    <m:sty m:val="p"/>
                  </m:rPr>
                  <w:rPr>
                    <w:rFonts w:ascii="Cambria Math" w:hAnsi="Cambria Math" w:cs="Times New Roman"/>
                    <w:color w:val="000000" w:themeColor="text1"/>
                    <w:sz w:val="22"/>
                  </w:rPr>
                  <m:t>+h</m:t>
                </w:del>
              </m:r>
            </m:sub>
          </m:sSub>
        </m:oMath>
      </m:oMathPara>
    </w:p>
    <w:p w14:paraId="386B3462" w14:textId="175A62CB" w:rsidR="004C569C" w:rsidRPr="001E17BA" w:rsidDel="003A2C45" w:rsidRDefault="004C569C" w:rsidP="004C569C">
      <w:pPr>
        <w:shd w:val="clear" w:color="auto" w:fill="FFFFFF" w:themeFill="background1"/>
        <w:spacing w:after="0" w:line="360" w:lineRule="auto"/>
        <w:rPr>
          <w:del w:id="1642" w:author="Huang T  Dr (Surrey Business Schl)" w:date="2018-09-25T12:31:00Z"/>
          <w:rFonts w:cs="Times New Roman"/>
          <w:color w:val="000000" w:themeColor="text1"/>
          <w:sz w:val="22"/>
        </w:rPr>
      </w:pPr>
      <m:oMathPara>
        <m:oMath>
          <m:r>
            <w:del w:id="1643" w:author="Huang T  Dr (Surrey Business Schl)" w:date="2018-09-25T12:31:00Z">
              <w:rPr>
                <w:rFonts w:ascii="Cambria Math" w:hAnsi="Cambria Math" w:cs="Times New Roman"/>
                <w:color w:val="000000" w:themeColor="text1"/>
                <w:sz w:val="22"/>
              </w:rPr>
              <m:t>=</m:t>
            </w:del>
          </m:r>
          <m:d>
            <m:dPr>
              <m:ctrlPr>
                <w:del w:id="1644" w:author="Huang T  Dr (Surrey Business Schl)" w:date="2018-09-25T12:31:00Z">
                  <w:rPr>
                    <w:rFonts w:ascii="Cambria Math" w:hAnsi="Cambria Math" w:cs="Times New Roman"/>
                    <w:color w:val="000000" w:themeColor="text1"/>
                    <w:sz w:val="22"/>
                  </w:rPr>
                </w:del>
              </m:ctrlPr>
            </m:dPr>
            <m:e>
              <m:sSub>
                <m:sSubPr>
                  <m:ctrlPr>
                    <w:del w:id="1645" w:author="Huang T  Dr (Surrey Business Schl)" w:date="2018-09-25T12:31:00Z">
                      <w:rPr>
                        <w:rFonts w:ascii="Cambria Math" w:hAnsi="Cambria Math" w:cs="Times New Roman"/>
                        <w:color w:val="000000" w:themeColor="text1"/>
                        <w:sz w:val="22"/>
                      </w:rPr>
                    </w:del>
                  </m:ctrlPr>
                </m:sSubPr>
                <m:e>
                  <m:r>
                    <w:del w:id="1646" w:author="Huang T  Dr (Surrey Business Schl)" w:date="2018-09-25T12:31:00Z">
                      <m:rPr>
                        <m:sty m:val="p"/>
                      </m:rPr>
                      <w:rPr>
                        <w:rFonts w:ascii="Cambria Math" w:hAnsi="Cambria Math" w:cs="Times New Roman"/>
                        <w:color w:val="000000" w:themeColor="text1"/>
                        <w:sz w:val="22"/>
                      </w:rPr>
                      <m:t>β</m:t>
                    </w:del>
                  </m:r>
                </m:e>
                <m:sub>
                  <m:r>
                    <w:del w:id="1647" w:author="Huang T  Dr (Surrey Business Schl)" w:date="2018-09-25T12:31:00Z">
                      <w:rPr>
                        <w:rFonts w:ascii="Cambria Math" w:hAnsi="Cambria Math" w:cs="Times New Roman"/>
                        <w:color w:val="000000" w:themeColor="text1"/>
                        <w:sz w:val="22"/>
                      </w:rPr>
                      <m:t>2</m:t>
                    </w:del>
                  </m:r>
                </m:sub>
              </m:sSub>
              <m:r>
                <w:del w:id="1648" w:author="Huang T  Dr (Surrey Business Schl)" w:date="2018-09-25T12:31:00Z">
                  <m:rPr>
                    <m:sty m:val="p"/>
                  </m:rPr>
                  <w:rPr>
                    <w:rFonts w:ascii="Cambria Math" w:hAnsi="Cambria Math" w:cs="Times New Roman"/>
                    <w:color w:val="000000" w:themeColor="text1"/>
                    <w:sz w:val="22"/>
                  </w:rPr>
                  <m:t>-</m:t>
                </w:del>
              </m:r>
              <m:sSub>
                <m:sSubPr>
                  <m:ctrlPr>
                    <w:del w:id="1649" w:author="Huang T  Dr (Surrey Business Schl)" w:date="2018-09-25T12:31:00Z">
                      <w:rPr>
                        <w:rFonts w:ascii="Cambria Math" w:hAnsi="Cambria Math" w:cs="Times New Roman"/>
                        <w:color w:val="000000" w:themeColor="text1"/>
                        <w:sz w:val="22"/>
                      </w:rPr>
                    </w:del>
                  </m:ctrlPr>
                </m:sSubPr>
                <m:e>
                  <m:r>
                    <w:del w:id="1650" w:author="Huang T  Dr (Surrey Business Schl)" w:date="2018-09-25T12:31:00Z">
                      <m:rPr>
                        <m:sty m:val="p"/>
                      </m:rPr>
                      <w:rPr>
                        <w:rFonts w:ascii="Cambria Math" w:hAnsi="Cambria Math" w:cs="Times New Roman"/>
                        <w:color w:val="000000" w:themeColor="text1"/>
                        <w:sz w:val="22"/>
                      </w:rPr>
                      <m:t>β</m:t>
                    </w:del>
                  </m:r>
                </m:e>
                <m:sub>
                  <m:r>
                    <w:del w:id="1651" w:author="Huang T  Dr (Surrey Business Schl)" w:date="2018-09-25T12:31:00Z">
                      <w:rPr>
                        <w:rFonts w:ascii="Cambria Math" w:hAnsi="Cambria Math" w:cs="Times New Roman"/>
                        <w:color w:val="000000" w:themeColor="text1"/>
                        <w:sz w:val="22"/>
                      </w:rPr>
                      <m:t>1</m:t>
                    </w:del>
                  </m:r>
                </m:sub>
              </m:sSub>
            </m:e>
          </m:d>
          <m:r>
            <w:del w:id="1652" w:author="Huang T  Dr (Surrey Business Schl)" w:date="2018-09-20T18:32:00Z">
              <w:rPr>
                <w:rFonts w:ascii="Cambria Math" w:hAnsi="Cambria Math" w:cs="Times New Roman"/>
                <w:color w:val="000000" w:themeColor="text1"/>
                <w:sz w:val="22"/>
              </w:rPr>
              <m:t>'</m:t>
            </w:del>
          </m:r>
          <m:sSubSup>
            <m:sSubSupPr>
              <m:ctrlPr>
                <w:del w:id="1653" w:author="Huang T  Dr (Surrey Business Schl)" w:date="2018-09-20T18:32:00Z">
                  <w:rPr>
                    <w:rFonts w:ascii="Cambria Math" w:hAnsi="Cambria Math" w:cs="Times New Roman"/>
                    <w:color w:val="000000" w:themeColor="text1"/>
                    <w:sz w:val="22"/>
                  </w:rPr>
                </w:del>
              </m:ctrlPr>
            </m:sSubSupPr>
            <m:e>
              <m:r>
                <w:del w:id="1654" w:author="Huang T  Dr (Surrey Business Schl)" w:date="2018-09-20T18:32:00Z">
                  <m:rPr>
                    <m:sty m:val="p"/>
                  </m:rPr>
                  <w:rPr>
                    <w:rFonts w:ascii="Cambria Math" w:hAnsi="Cambria Math" w:cs="Times New Roman"/>
                    <w:color w:val="000000" w:themeColor="text1"/>
                    <w:sz w:val="22"/>
                  </w:rPr>
                  <m:t>X</m:t>
                </w:del>
              </m:r>
            </m:e>
            <m:sub>
              <m:r>
                <w:del w:id="1655" w:author="Huang T  Dr (Surrey Business Schl)" w:date="2018-09-20T18:32:00Z">
                  <m:rPr>
                    <m:sty m:val="p"/>
                  </m:rPr>
                  <w:rPr>
                    <w:rFonts w:ascii="Cambria Math" w:hAnsi="Cambria Math" w:cs="Times New Roman"/>
                    <w:color w:val="000000" w:themeColor="text1"/>
                    <w:sz w:val="22"/>
                  </w:rPr>
                  <m:t>m,</m:t>
                </w:del>
              </m:r>
              <m:sSub>
                <m:sSubPr>
                  <m:ctrlPr>
                    <w:del w:id="1656" w:author="Huang T  Dr (Surrey Business Schl)" w:date="2018-09-20T18:32:00Z">
                      <w:rPr>
                        <w:rFonts w:ascii="Cambria Math" w:hAnsi="Cambria Math" w:cs="Times New Roman"/>
                        <w:color w:val="000000" w:themeColor="text1"/>
                        <w:sz w:val="22"/>
                      </w:rPr>
                    </w:del>
                  </m:ctrlPr>
                </m:sSubPr>
                <m:e>
                  <m:r>
                    <w:del w:id="1657" w:author="Huang T  Dr (Surrey Business Schl)" w:date="2018-09-20T18:32:00Z">
                      <w:rPr>
                        <w:rFonts w:ascii="Cambria Math" w:hAnsi="Cambria Math" w:cs="Times New Roman"/>
                        <w:color w:val="000000" w:themeColor="text1"/>
                        <w:sz w:val="22"/>
                      </w:rPr>
                      <m:t>T</m:t>
                    </w:del>
                  </m:r>
                </m:e>
                <m:sub>
                  <m:r>
                    <w:del w:id="1658" w:author="Huang T  Dr (Surrey Business Schl)" w:date="2018-09-20T18:32:00Z">
                      <w:rPr>
                        <w:rFonts w:ascii="Cambria Math" w:hAnsi="Cambria Math" w:cs="Times New Roman"/>
                        <w:color w:val="000000" w:themeColor="text1"/>
                        <w:sz w:val="22"/>
                      </w:rPr>
                      <m:t>1</m:t>
                    </w:del>
                  </m:r>
                </m:sub>
              </m:sSub>
            </m:sub>
            <m:sup>
              <m:r>
                <w:del w:id="1659" w:author="Huang T  Dr (Surrey Business Schl)" w:date="2018-09-20T18:32:00Z">
                  <w:rPr>
                    <w:rFonts w:ascii="Cambria Math" w:hAnsi="Cambria Math" w:cs="Times New Roman"/>
                    <w:color w:val="000000" w:themeColor="text1"/>
                    <w:sz w:val="22"/>
                  </w:rPr>
                  <m:t>'</m:t>
                </w:del>
              </m:r>
            </m:sup>
          </m:sSubSup>
          <m:sSub>
            <m:sSubPr>
              <m:ctrlPr>
                <w:del w:id="1660" w:author="Huang T  Dr (Surrey Business Schl)" w:date="2018-09-20T18:32:00Z">
                  <w:rPr>
                    <w:rFonts w:ascii="Cambria Math" w:hAnsi="Cambria Math" w:cs="Times New Roman"/>
                    <w:color w:val="000000" w:themeColor="text1"/>
                    <w:sz w:val="22"/>
                  </w:rPr>
                </w:del>
              </m:ctrlPr>
            </m:sSubPr>
            <m:e>
              <m:r>
                <w:del w:id="1661" w:author="Huang T  Dr (Surrey Business Schl)" w:date="2018-09-20T18:32:00Z">
                  <m:rPr>
                    <m:sty m:val="p"/>
                  </m:rPr>
                  <w:rPr>
                    <w:rFonts w:ascii="Cambria Math" w:hAnsi="Cambria Math" w:cs="Times New Roman"/>
                    <w:color w:val="000000" w:themeColor="text1"/>
                    <w:sz w:val="22"/>
                  </w:rPr>
                  <m:t>X</m:t>
                </w:del>
              </m:r>
            </m:e>
            <m:sub>
              <m:r>
                <w:del w:id="1662" w:author="Huang T  Dr (Surrey Business Schl)" w:date="2018-09-20T18:32:00Z">
                  <m:rPr>
                    <m:sty m:val="p"/>
                  </m:rPr>
                  <w:rPr>
                    <w:rFonts w:ascii="Cambria Math" w:hAnsi="Cambria Math" w:cs="Times New Roman"/>
                    <w:color w:val="000000" w:themeColor="text1"/>
                    <w:sz w:val="22"/>
                  </w:rPr>
                  <m:t>m,</m:t>
                </w:del>
              </m:r>
              <m:sSub>
                <m:sSubPr>
                  <m:ctrlPr>
                    <w:del w:id="1663" w:author="Huang T  Dr (Surrey Business Schl)" w:date="2018-09-20T18:32:00Z">
                      <w:rPr>
                        <w:rFonts w:ascii="Cambria Math" w:hAnsi="Cambria Math" w:cs="Times New Roman"/>
                        <w:color w:val="000000" w:themeColor="text1"/>
                        <w:sz w:val="22"/>
                      </w:rPr>
                    </w:del>
                  </m:ctrlPr>
                </m:sSubPr>
                <m:e>
                  <m:r>
                    <w:del w:id="1664" w:author="Huang T  Dr (Surrey Business Schl)" w:date="2018-09-20T18:32:00Z">
                      <w:rPr>
                        <w:rFonts w:ascii="Cambria Math" w:hAnsi="Cambria Math" w:cs="Times New Roman"/>
                        <w:color w:val="000000" w:themeColor="text1"/>
                        <w:sz w:val="22"/>
                      </w:rPr>
                      <m:t>T</m:t>
                    </w:del>
                  </m:r>
                </m:e>
                <m:sub>
                  <m:r>
                    <w:del w:id="1665" w:author="Huang T  Dr (Surrey Business Schl)" w:date="2018-09-20T18:32:00Z">
                      <w:rPr>
                        <w:rFonts w:ascii="Cambria Math" w:hAnsi="Cambria Math" w:cs="Times New Roman"/>
                        <w:color w:val="000000" w:themeColor="text1"/>
                        <w:sz w:val="22"/>
                      </w:rPr>
                      <m:t>1</m:t>
                    </w:del>
                  </m:r>
                </m:sub>
              </m:sSub>
            </m:sub>
          </m:sSub>
          <m:sSup>
            <m:sSupPr>
              <m:ctrlPr>
                <w:del w:id="1666" w:author="Huang T  Dr (Surrey Business Schl)" w:date="2018-09-20T18:32:00Z">
                  <w:rPr>
                    <w:rFonts w:ascii="Cambria Math" w:hAnsi="Cambria Math" w:cs="Times New Roman"/>
                    <w:i/>
                    <w:color w:val="000000" w:themeColor="text1"/>
                    <w:sz w:val="22"/>
                  </w:rPr>
                </w:del>
              </m:ctrlPr>
            </m:sSupPr>
            <m:e>
              <m:r>
                <w:del w:id="1667" w:author="Huang T  Dr (Surrey Business Schl)" w:date="2018-09-20T18:32:00Z">
                  <w:rPr>
                    <w:rFonts w:ascii="Cambria Math" w:hAnsi="Cambria Math" w:cs="Times New Roman"/>
                    <w:color w:val="000000" w:themeColor="text1"/>
                    <w:sz w:val="22"/>
                  </w:rPr>
                  <m:t>(</m:t>
                </w:del>
              </m:r>
              <m:sSubSup>
                <m:sSubSupPr>
                  <m:ctrlPr>
                    <w:del w:id="1668" w:author="Huang T  Dr (Surrey Business Schl)" w:date="2018-09-20T18:32:00Z">
                      <w:rPr>
                        <w:rFonts w:ascii="Cambria Math" w:hAnsi="Cambria Math" w:cs="Times New Roman"/>
                        <w:color w:val="000000" w:themeColor="text1"/>
                        <w:sz w:val="22"/>
                      </w:rPr>
                    </w:del>
                  </m:ctrlPr>
                </m:sSubSupPr>
                <m:e>
                  <m:r>
                    <w:del w:id="1669" w:author="Huang T  Dr (Surrey Business Schl)" w:date="2018-09-20T18:32:00Z">
                      <m:rPr>
                        <m:sty m:val="p"/>
                      </m:rPr>
                      <w:rPr>
                        <w:rFonts w:ascii="Cambria Math" w:hAnsi="Cambria Math" w:cs="Times New Roman"/>
                        <w:color w:val="000000" w:themeColor="text1"/>
                        <w:sz w:val="22"/>
                      </w:rPr>
                      <m:t>X</m:t>
                    </w:del>
                  </m:r>
                </m:e>
                <m:sub>
                  <m:r>
                    <w:del w:id="1670" w:author="Huang T  Dr (Surrey Business Schl)" w:date="2018-09-20T18:32:00Z">
                      <m:rPr>
                        <m:sty m:val="p"/>
                      </m:rPr>
                      <w:rPr>
                        <w:rFonts w:ascii="Cambria Math" w:hAnsi="Cambria Math" w:cs="Times New Roman"/>
                        <w:color w:val="000000" w:themeColor="text1"/>
                        <w:sz w:val="22"/>
                      </w:rPr>
                      <m:t>m,</m:t>
                    </w:del>
                  </m:r>
                  <m:sSub>
                    <m:sSubPr>
                      <m:ctrlPr>
                        <w:del w:id="1671" w:author="Huang T  Dr (Surrey Business Schl)" w:date="2018-09-20T18:32:00Z">
                          <w:rPr>
                            <w:rFonts w:ascii="Cambria Math" w:hAnsi="Cambria Math" w:cs="Times New Roman"/>
                            <w:color w:val="000000" w:themeColor="text1"/>
                            <w:sz w:val="22"/>
                          </w:rPr>
                        </w:del>
                      </m:ctrlPr>
                    </m:sSubPr>
                    <m:e>
                      <m:r>
                        <w:del w:id="1672" w:author="Huang T  Dr (Surrey Business Schl)" w:date="2018-09-20T18:32:00Z">
                          <w:rPr>
                            <w:rFonts w:ascii="Cambria Math" w:hAnsi="Cambria Math" w:cs="Times New Roman"/>
                            <w:color w:val="000000" w:themeColor="text1"/>
                            <w:sz w:val="22"/>
                          </w:rPr>
                          <m:t>T</m:t>
                        </w:del>
                      </m:r>
                    </m:e>
                    <m:sub>
                      <m:r>
                        <w:del w:id="1673" w:author="Huang T  Dr (Surrey Business Schl)" w:date="2018-09-20T18:32:00Z">
                          <w:rPr>
                            <w:rFonts w:ascii="Cambria Math" w:hAnsi="Cambria Math" w:cs="Times New Roman"/>
                            <w:color w:val="000000" w:themeColor="text1"/>
                            <w:sz w:val="22"/>
                          </w:rPr>
                          <m:t>1</m:t>
                        </w:del>
                      </m:r>
                    </m:sub>
                  </m:sSub>
                </m:sub>
                <m:sup>
                  <m:r>
                    <w:del w:id="1674" w:author="Huang T  Dr (Surrey Business Schl)" w:date="2018-09-20T18:32:00Z">
                      <m:rPr>
                        <m:sty m:val="p"/>
                      </m:rPr>
                      <w:rPr>
                        <w:rFonts w:ascii="Cambria Math" w:hAnsi="Cambria Math" w:cs="Times New Roman"/>
                        <w:color w:val="000000" w:themeColor="text1"/>
                        <w:sz w:val="22"/>
                      </w:rPr>
                      <m:t>'</m:t>
                    </w:del>
                  </m:r>
                </m:sup>
              </m:sSubSup>
              <m:sSub>
                <m:sSubPr>
                  <m:ctrlPr>
                    <w:del w:id="1675" w:author="Huang T  Dr (Surrey Business Schl)" w:date="2018-09-20T18:32:00Z">
                      <w:rPr>
                        <w:rFonts w:ascii="Cambria Math" w:hAnsi="Cambria Math" w:cs="Times New Roman"/>
                        <w:color w:val="000000" w:themeColor="text1"/>
                        <w:sz w:val="22"/>
                      </w:rPr>
                    </w:del>
                  </m:ctrlPr>
                </m:sSubPr>
                <m:e>
                  <m:r>
                    <w:del w:id="1676" w:author="Huang T  Dr (Surrey Business Schl)" w:date="2018-09-20T18:32:00Z">
                      <m:rPr>
                        <m:sty m:val="p"/>
                      </m:rPr>
                      <w:rPr>
                        <w:rFonts w:ascii="Cambria Math" w:hAnsi="Cambria Math" w:cs="Times New Roman"/>
                        <w:color w:val="000000" w:themeColor="text1"/>
                        <w:sz w:val="22"/>
                      </w:rPr>
                      <m:t>X</m:t>
                    </w:del>
                  </m:r>
                </m:e>
                <m:sub>
                  <m:r>
                    <w:del w:id="1677" w:author="Huang T  Dr (Surrey Business Schl)" w:date="2018-09-20T18:32:00Z">
                      <m:rPr>
                        <m:sty m:val="p"/>
                      </m:rPr>
                      <w:rPr>
                        <w:rFonts w:ascii="Cambria Math" w:hAnsi="Cambria Math" w:cs="Times New Roman"/>
                        <w:color w:val="000000" w:themeColor="text1"/>
                        <w:sz w:val="22"/>
                      </w:rPr>
                      <m:t>m,</m:t>
                    </w:del>
                  </m:r>
                  <m:sSub>
                    <m:sSubPr>
                      <m:ctrlPr>
                        <w:del w:id="1678" w:author="Huang T  Dr (Surrey Business Schl)" w:date="2018-09-20T18:32:00Z">
                          <w:rPr>
                            <w:rFonts w:ascii="Cambria Math" w:hAnsi="Cambria Math" w:cs="Times New Roman"/>
                            <w:color w:val="000000" w:themeColor="text1"/>
                            <w:sz w:val="22"/>
                          </w:rPr>
                        </w:del>
                      </m:ctrlPr>
                    </m:sSubPr>
                    <m:e>
                      <m:r>
                        <w:del w:id="1679" w:author="Huang T  Dr (Surrey Business Schl)" w:date="2018-09-20T18:32:00Z">
                          <w:rPr>
                            <w:rFonts w:ascii="Cambria Math" w:hAnsi="Cambria Math" w:cs="Times New Roman"/>
                            <w:color w:val="000000" w:themeColor="text1"/>
                            <w:sz w:val="22"/>
                          </w:rPr>
                          <m:t>T</m:t>
                        </w:del>
                      </m:r>
                    </m:e>
                    <m:sub>
                      <m:r>
                        <w:del w:id="1680" w:author="Huang T  Dr (Surrey Business Schl)" w:date="2018-09-20T18:32:00Z">
                          <w:rPr>
                            <w:rFonts w:ascii="Cambria Math" w:hAnsi="Cambria Math" w:cs="Times New Roman"/>
                            <w:color w:val="000000" w:themeColor="text1"/>
                            <w:sz w:val="22"/>
                          </w:rPr>
                          <m:t>1</m:t>
                        </w:del>
                      </m:r>
                    </m:sub>
                  </m:sSub>
                </m:sub>
              </m:sSub>
              <m:r>
                <w:del w:id="1681" w:author="Huang T  Dr (Surrey Business Schl)" w:date="2018-09-20T18:32:00Z">
                  <w:rPr>
                    <w:rFonts w:ascii="Cambria Math" w:hAnsi="Cambria Math" w:cs="Times New Roman"/>
                    <w:color w:val="000000" w:themeColor="text1"/>
                    <w:sz w:val="22"/>
                  </w:rPr>
                  <m:t>)</m:t>
                </w:del>
              </m:r>
            </m:e>
            <m:sup>
              <m:r>
                <w:del w:id="1682" w:author="Huang T  Dr (Surrey Business Schl)" w:date="2018-09-20T18:32:00Z">
                  <w:rPr>
                    <w:rFonts w:ascii="Cambria Math" w:hAnsi="Cambria Math" w:cs="Times New Roman"/>
                    <w:color w:val="000000" w:themeColor="text1"/>
                    <w:sz w:val="22"/>
                  </w:rPr>
                  <m:t>-1</m:t>
                </w:del>
              </m:r>
            </m:sup>
          </m:sSup>
          <m:sSub>
            <m:sSubPr>
              <m:ctrlPr>
                <w:del w:id="1683" w:author="Huang T  Dr (Surrey Business Schl)" w:date="2018-09-20T18:32:00Z">
                  <w:rPr>
                    <w:rFonts w:ascii="Cambria Math" w:hAnsi="Cambria Math" w:cs="Times New Roman"/>
                    <w:color w:val="000000" w:themeColor="text1"/>
                    <w:sz w:val="22"/>
                  </w:rPr>
                </w:del>
              </m:ctrlPr>
            </m:sSubPr>
            <m:e>
              <m:r>
                <w:del w:id="1684" w:author="Huang T  Dr (Surrey Business Schl)" w:date="2018-09-20T18:32:00Z">
                  <w:rPr>
                    <w:rFonts w:ascii="Cambria Math" w:hAnsi="Cambria Math" w:cs="Times New Roman"/>
                    <w:color w:val="000000" w:themeColor="text1"/>
                    <w:sz w:val="22"/>
                  </w:rPr>
                  <m:t>X</m:t>
                </w:del>
              </m:r>
            </m:e>
            <m:sub>
              <m:r>
                <w:del w:id="1685" w:author="Huang T  Dr (Surrey Business Schl)" w:date="2018-09-20T18:32:00Z">
                  <w:rPr>
                    <w:rFonts w:ascii="Cambria Math" w:hAnsi="Cambria Math" w:cs="Times New Roman"/>
                    <w:color w:val="000000" w:themeColor="text1"/>
                    <w:sz w:val="22"/>
                  </w:rPr>
                  <m:t>T</m:t>
                </w:del>
              </m:r>
              <m:r>
                <w:del w:id="1686" w:author="Huang T  Dr (Surrey Business Schl)" w:date="2018-09-20T18:32:00Z">
                  <m:rPr>
                    <m:sty m:val="p"/>
                  </m:rPr>
                  <w:rPr>
                    <w:rFonts w:ascii="Cambria Math" w:hAnsi="Cambria Math" w:cs="Times New Roman"/>
                    <w:color w:val="000000" w:themeColor="text1"/>
                    <w:sz w:val="22"/>
                  </w:rPr>
                  <m:t>+h</m:t>
                </w:del>
              </m:r>
            </m:sub>
          </m:sSub>
          <m:r>
            <w:del w:id="1687" w:author="Huang T  Dr (Surrey Business Schl)" w:date="2018-09-25T12:31:00Z">
              <m:rPr>
                <m:sty m:val="p"/>
              </m:rPr>
              <w:rPr>
                <w:rFonts w:ascii="Cambria Math" w:hAnsi="Cambria Math" w:cs="Times New Roman"/>
                <w:color w:val="000000" w:themeColor="text1"/>
                <w:sz w:val="22"/>
              </w:rPr>
              <m:t>-</m:t>
            </w:del>
          </m:r>
          <m:sSubSup>
            <m:sSubSupPr>
              <m:ctrlPr>
                <w:del w:id="1688" w:author="Huang T  Dr (Surrey Business Schl)" w:date="2018-09-25T12:31:00Z">
                  <w:rPr>
                    <w:rFonts w:ascii="Cambria Math" w:hAnsi="Cambria Math" w:cs="Times New Roman"/>
                    <w:color w:val="000000" w:themeColor="text1"/>
                    <w:sz w:val="22"/>
                  </w:rPr>
                </w:del>
              </m:ctrlPr>
            </m:sSubSupPr>
            <m:e>
              <m:r>
                <w:del w:id="1689" w:author="Huang T  Dr (Surrey Business Schl)" w:date="2018-09-25T12:31:00Z">
                  <m:rPr>
                    <m:sty m:val="p"/>
                  </m:rPr>
                  <w:rPr>
                    <w:rFonts w:ascii="Cambria Math" w:hAnsi="Cambria Math" w:cs="Times New Roman"/>
                    <w:color w:val="000000" w:themeColor="text1"/>
                    <w:sz w:val="22"/>
                  </w:rPr>
                  <m:t>u</m:t>
                </w:del>
              </m:r>
            </m:e>
            <m:sub>
              <m:r>
                <w:del w:id="1690" w:author="Huang T  Dr (Surrey Business Schl)" w:date="2018-09-25T12:31:00Z">
                  <w:rPr>
                    <w:rFonts w:ascii="Cambria Math" w:hAnsi="Cambria Math" w:cs="Times New Roman"/>
                    <w:color w:val="000000" w:themeColor="text1"/>
                    <w:sz w:val="22"/>
                  </w:rPr>
                  <m:t>m,T</m:t>
                </w:del>
              </m:r>
            </m:sub>
            <m:sup>
              <m:r>
                <w:del w:id="1691" w:author="Huang T  Dr (Surrey Business Schl)" w:date="2018-09-25T12:31:00Z">
                  <w:rPr>
                    <w:rFonts w:ascii="Cambria Math" w:hAnsi="Cambria Math" w:cs="Times New Roman"/>
                    <w:color w:val="000000" w:themeColor="text1"/>
                    <w:sz w:val="22"/>
                  </w:rPr>
                  <m:t>'</m:t>
                </w:del>
              </m:r>
            </m:sup>
          </m:sSubSup>
          <m:sSub>
            <m:sSubPr>
              <m:ctrlPr>
                <w:del w:id="1692" w:author="Huang T  Dr (Surrey Business Schl)" w:date="2018-09-25T12:31:00Z">
                  <w:rPr>
                    <w:rFonts w:ascii="Cambria Math" w:hAnsi="Cambria Math" w:cs="Times New Roman"/>
                    <w:color w:val="000000" w:themeColor="text1"/>
                    <w:sz w:val="22"/>
                  </w:rPr>
                </w:del>
              </m:ctrlPr>
            </m:sSubPr>
            <m:e>
              <m:r>
                <w:del w:id="1693" w:author="Huang T  Dr (Surrey Business Schl)" w:date="2018-09-25T12:31:00Z">
                  <m:rPr>
                    <m:sty m:val="p"/>
                  </m:rPr>
                  <w:rPr>
                    <w:rFonts w:ascii="Cambria Math" w:hAnsi="Cambria Math" w:cs="Times New Roman"/>
                    <w:color w:val="000000" w:themeColor="text1"/>
                    <w:sz w:val="22"/>
                  </w:rPr>
                  <m:t>X</m:t>
                </w:del>
              </m:r>
            </m:e>
            <m:sub>
              <m:r>
                <w:del w:id="1694" w:author="Huang T  Dr (Surrey Business Schl)" w:date="2018-09-25T12:31:00Z">
                  <m:rPr>
                    <m:sty m:val="p"/>
                  </m:rPr>
                  <w:rPr>
                    <w:rFonts w:ascii="Cambria Math" w:hAnsi="Cambria Math" w:cs="Times New Roman"/>
                    <w:color w:val="000000" w:themeColor="text1"/>
                    <w:sz w:val="22"/>
                  </w:rPr>
                  <m:t>m,</m:t>
                </w:del>
              </m:r>
              <m:r>
                <w:del w:id="1695" w:author="Huang T  Dr (Surrey Business Schl)" w:date="2018-09-25T12:31:00Z">
                  <w:rPr>
                    <w:rFonts w:ascii="Cambria Math" w:hAnsi="Cambria Math" w:cs="Times New Roman"/>
                    <w:color w:val="000000" w:themeColor="text1"/>
                    <w:sz w:val="22"/>
                  </w:rPr>
                  <m:t>T</m:t>
                </w:del>
              </m:r>
              <m:ctrlPr>
                <w:del w:id="1696" w:author="Huang T  Dr (Surrey Business Schl)" w:date="2018-09-25T12:31:00Z">
                  <w:rPr>
                    <w:rFonts w:ascii="Cambria Math" w:hAnsi="Cambria Math" w:cs="Times New Roman"/>
                    <w:noProof/>
                    <w:color w:val="000000" w:themeColor="text1"/>
                    <w:sz w:val="22"/>
                  </w:rPr>
                </w:del>
              </m:ctrlPr>
            </m:sub>
          </m:sSub>
          <m:sSup>
            <m:sSupPr>
              <m:ctrlPr>
                <w:del w:id="1697" w:author="Huang T  Dr (Surrey Business Schl)" w:date="2018-09-25T12:31:00Z">
                  <w:rPr>
                    <w:rFonts w:ascii="Cambria Math" w:hAnsi="Cambria Math" w:cs="Times New Roman"/>
                    <w:i/>
                    <w:noProof/>
                    <w:color w:val="000000" w:themeColor="text1"/>
                    <w:sz w:val="22"/>
                  </w:rPr>
                </w:del>
              </m:ctrlPr>
            </m:sSupPr>
            <m:e>
              <m:r>
                <w:del w:id="1698" w:author="Huang T  Dr (Surrey Business Schl)" w:date="2018-09-25T12:31:00Z">
                  <w:rPr>
                    <w:rFonts w:ascii="Cambria Math" w:hAnsi="Cambria Math" w:cs="Times New Roman"/>
                    <w:noProof/>
                    <w:color w:val="000000" w:themeColor="text1"/>
                    <w:sz w:val="22"/>
                  </w:rPr>
                  <m:t>(</m:t>
                </w:del>
              </m:r>
              <m:sSubSup>
                <m:sSubSupPr>
                  <m:ctrlPr>
                    <w:del w:id="1699" w:author="Huang T  Dr (Surrey Business Schl)" w:date="2018-09-25T12:31:00Z">
                      <w:rPr>
                        <w:rFonts w:ascii="Cambria Math" w:hAnsi="Cambria Math" w:cs="Times New Roman"/>
                        <w:color w:val="000000" w:themeColor="text1"/>
                        <w:sz w:val="22"/>
                      </w:rPr>
                    </w:del>
                  </m:ctrlPr>
                </m:sSubSupPr>
                <m:e>
                  <m:r>
                    <w:del w:id="1700" w:author="Huang T  Dr (Surrey Business Schl)" w:date="2018-09-25T12:31:00Z">
                      <m:rPr>
                        <m:sty m:val="p"/>
                      </m:rPr>
                      <w:rPr>
                        <w:rFonts w:ascii="Cambria Math" w:hAnsi="Cambria Math" w:cs="Times New Roman"/>
                        <w:color w:val="000000" w:themeColor="text1"/>
                        <w:sz w:val="22"/>
                      </w:rPr>
                      <m:t>X</m:t>
                    </w:del>
                  </m:r>
                </m:e>
                <m:sub>
                  <m:r>
                    <w:del w:id="1701" w:author="Huang T  Dr (Surrey Business Schl)" w:date="2018-09-25T12:31:00Z">
                      <m:rPr>
                        <m:sty m:val="p"/>
                      </m:rPr>
                      <w:rPr>
                        <w:rFonts w:ascii="Cambria Math" w:hAnsi="Cambria Math" w:cs="Times New Roman"/>
                        <w:color w:val="000000" w:themeColor="text1"/>
                        <w:sz w:val="22"/>
                      </w:rPr>
                      <m:t>m,</m:t>
                    </w:del>
                  </m:r>
                  <m:sSub>
                    <m:sSubPr>
                      <m:ctrlPr>
                        <w:del w:id="1702" w:author="Huang T  Dr (Surrey Business Schl)" w:date="2018-09-25T12:31:00Z">
                          <w:rPr>
                            <w:rFonts w:ascii="Cambria Math" w:hAnsi="Cambria Math" w:cs="Times New Roman"/>
                            <w:color w:val="000000" w:themeColor="text1"/>
                            <w:sz w:val="22"/>
                          </w:rPr>
                        </w:del>
                      </m:ctrlPr>
                    </m:sSubPr>
                    <m:e>
                      <m:r>
                        <w:del w:id="1703" w:author="Huang T  Dr (Surrey Business Schl)" w:date="2018-09-25T12:31:00Z">
                          <w:rPr>
                            <w:rFonts w:ascii="Cambria Math" w:hAnsi="Cambria Math" w:cs="Times New Roman"/>
                            <w:color w:val="000000" w:themeColor="text1"/>
                            <w:sz w:val="22"/>
                          </w:rPr>
                          <m:t>T</m:t>
                        </w:del>
                      </m:r>
                    </m:e>
                    <m:sub>
                      <m:r>
                        <w:del w:id="1704" w:author="Huang T  Dr (Surrey Business Schl)" w:date="2018-09-25T12:31:00Z">
                          <w:rPr>
                            <w:rFonts w:ascii="Cambria Math" w:hAnsi="Cambria Math" w:cs="Times New Roman"/>
                            <w:color w:val="000000" w:themeColor="text1"/>
                            <w:sz w:val="22"/>
                          </w:rPr>
                          <m:t>1</m:t>
                        </w:del>
                      </m:r>
                    </m:sub>
                  </m:sSub>
                </m:sub>
                <m:sup>
                  <m:r>
                    <w:del w:id="1705" w:author="Huang T  Dr (Surrey Business Schl)" w:date="2018-09-25T12:31:00Z">
                      <w:rPr>
                        <w:rFonts w:ascii="Cambria Math" w:hAnsi="Cambria Math" w:cs="Times New Roman"/>
                        <w:color w:val="000000" w:themeColor="text1"/>
                        <w:sz w:val="22"/>
                      </w:rPr>
                      <m:t>'</m:t>
                    </w:del>
                  </m:r>
                </m:sup>
              </m:sSubSup>
              <m:sSub>
                <m:sSubPr>
                  <m:ctrlPr>
                    <w:del w:id="1706" w:author="Huang T  Dr (Surrey Business Schl)" w:date="2018-09-25T12:31:00Z">
                      <w:rPr>
                        <w:rFonts w:ascii="Cambria Math" w:hAnsi="Cambria Math" w:cs="Times New Roman"/>
                        <w:color w:val="000000" w:themeColor="text1"/>
                        <w:sz w:val="22"/>
                      </w:rPr>
                    </w:del>
                  </m:ctrlPr>
                </m:sSubPr>
                <m:e>
                  <m:r>
                    <w:del w:id="1707" w:author="Huang T  Dr (Surrey Business Schl)" w:date="2018-09-25T12:31:00Z">
                      <m:rPr>
                        <m:sty m:val="p"/>
                      </m:rPr>
                      <w:rPr>
                        <w:rFonts w:ascii="Cambria Math" w:hAnsi="Cambria Math" w:cs="Times New Roman"/>
                        <w:color w:val="000000" w:themeColor="text1"/>
                        <w:sz w:val="22"/>
                      </w:rPr>
                      <m:t>X</m:t>
                    </w:del>
                  </m:r>
                </m:e>
                <m:sub>
                  <m:r>
                    <w:del w:id="1708" w:author="Huang T  Dr (Surrey Business Schl)" w:date="2018-09-25T12:31:00Z">
                      <m:rPr>
                        <m:sty m:val="p"/>
                      </m:rPr>
                      <w:rPr>
                        <w:rFonts w:ascii="Cambria Math" w:hAnsi="Cambria Math" w:cs="Times New Roman"/>
                        <w:color w:val="000000" w:themeColor="text1"/>
                        <w:sz w:val="22"/>
                      </w:rPr>
                      <m:t>m,</m:t>
                    </w:del>
                  </m:r>
                  <m:sSub>
                    <m:sSubPr>
                      <m:ctrlPr>
                        <w:del w:id="1709" w:author="Huang T  Dr (Surrey Business Schl)" w:date="2018-09-25T12:31:00Z">
                          <w:rPr>
                            <w:rFonts w:ascii="Cambria Math" w:hAnsi="Cambria Math" w:cs="Times New Roman"/>
                            <w:color w:val="000000" w:themeColor="text1"/>
                            <w:sz w:val="22"/>
                          </w:rPr>
                        </w:del>
                      </m:ctrlPr>
                    </m:sSubPr>
                    <m:e>
                      <m:r>
                        <w:del w:id="1710" w:author="Huang T  Dr (Surrey Business Schl)" w:date="2018-09-25T12:31:00Z">
                          <w:rPr>
                            <w:rFonts w:ascii="Cambria Math" w:hAnsi="Cambria Math" w:cs="Times New Roman"/>
                            <w:color w:val="000000" w:themeColor="text1"/>
                            <w:sz w:val="22"/>
                          </w:rPr>
                          <m:t>T</m:t>
                        </w:del>
                      </m:r>
                    </m:e>
                    <m:sub>
                      <m:r>
                        <w:del w:id="1711" w:author="Huang T  Dr (Surrey Business Schl)" w:date="2018-09-25T12:31:00Z">
                          <w:rPr>
                            <w:rFonts w:ascii="Cambria Math" w:hAnsi="Cambria Math" w:cs="Times New Roman"/>
                            <w:color w:val="000000" w:themeColor="text1"/>
                            <w:sz w:val="22"/>
                          </w:rPr>
                          <m:t>1</m:t>
                        </w:del>
                      </m:r>
                    </m:sub>
                  </m:sSub>
                </m:sub>
              </m:sSub>
              <m:r>
                <w:del w:id="1712" w:author="Huang T  Dr (Surrey Business Schl)" w:date="2018-09-25T12:31:00Z">
                  <w:rPr>
                    <w:rFonts w:ascii="Cambria Math" w:hAnsi="Cambria Math" w:cs="Times New Roman"/>
                    <w:color w:val="000000" w:themeColor="text1"/>
                    <w:sz w:val="22"/>
                  </w:rPr>
                  <m:t>)</m:t>
                </w:del>
              </m:r>
              <m:ctrlPr>
                <w:del w:id="1713" w:author="Huang T  Dr (Surrey Business Schl)" w:date="2018-09-25T12:31:00Z">
                  <w:rPr>
                    <w:rFonts w:ascii="Cambria Math" w:hAnsi="Cambria Math" w:cs="Times New Roman"/>
                    <w:i/>
                    <w:color w:val="000000" w:themeColor="text1"/>
                    <w:sz w:val="22"/>
                  </w:rPr>
                </w:del>
              </m:ctrlPr>
            </m:e>
            <m:sup>
              <m:r>
                <w:del w:id="1714" w:author="Huang T  Dr (Surrey Business Schl)" w:date="2018-09-25T12:31:00Z">
                  <w:rPr>
                    <w:rFonts w:ascii="Cambria Math" w:hAnsi="Cambria Math" w:cs="Times New Roman"/>
                    <w:color w:val="000000" w:themeColor="text1"/>
                    <w:sz w:val="22"/>
                  </w:rPr>
                  <m:t>-1</m:t>
                </w:del>
              </m:r>
              <m:ctrlPr>
                <w:del w:id="1715" w:author="Huang T  Dr (Surrey Business Schl)" w:date="2018-09-25T12:31:00Z">
                  <w:rPr>
                    <w:rFonts w:ascii="Cambria Math" w:hAnsi="Cambria Math" w:cs="Times New Roman"/>
                    <w:i/>
                    <w:color w:val="000000" w:themeColor="text1"/>
                    <w:sz w:val="22"/>
                  </w:rPr>
                </w:del>
              </m:ctrlPr>
            </m:sup>
          </m:sSup>
          <m:sSub>
            <m:sSubPr>
              <m:ctrlPr>
                <w:del w:id="1716" w:author="Huang T  Dr (Surrey Business Schl)" w:date="2018-09-25T12:31:00Z">
                  <w:rPr>
                    <w:rFonts w:ascii="Cambria Math" w:hAnsi="Cambria Math" w:cs="Times New Roman"/>
                    <w:color w:val="000000" w:themeColor="text1"/>
                    <w:sz w:val="22"/>
                  </w:rPr>
                </w:del>
              </m:ctrlPr>
            </m:sSubPr>
            <m:e>
              <m:r>
                <w:del w:id="1717" w:author="Huang T  Dr (Surrey Business Schl)" w:date="2018-09-25T12:31:00Z">
                  <w:rPr>
                    <w:rFonts w:ascii="Cambria Math" w:hAnsi="Cambria Math" w:cs="Times New Roman"/>
                    <w:color w:val="000000" w:themeColor="text1"/>
                    <w:sz w:val="22"/>
                  </w:rPr>
                  <m:t>X</m:t>
                </w:del>
              </m:r>
            </m:e>
            <m:sub>
              <m:r>
                <w:del w:id="1718" w:author="Huang T  Dr (Surrey Business Schl)" w:date="2018-09-25T12:31:00Z">
                  <w:rPr>
                    <w:rFonts w:ascii="Cambria Math" w:hAnsi="Cambria Math" w:cs="Times New Roman"/>
                    <w:color w:val="000000" w:themeColor="text1"/>
                    <w:sz w:val="22"/>
                  </w:rPr>
                  <m:t>T</m:t>
                </w:del>
              </m:r>
              <m:r>
                <w:del w:id="1719" w:author="Huang T  Dr (Surrey Business Schl)" w:date="2018-09-25T12:31:00Z">
                  <m:rPr>
                    <m:sty m:val="p"/>
                  </m:rPr>
                  <w:rPr>
                    <w:rFonts w:ascii="Cambria Math" w:hAnsi="Cambria Math" w:cs="Times New Roman"/>
                    <w:color w:val="000000" w:themeColor="text1"/>
                    <w:sz w:val="22"/>
                  </w:rPr>
                  <m:t>+h</m:t>
                </w:del>
              </m:r>
            </m:sub>
          </m:sSub>
          <m:r>
            <w:del w:id="1720" w:author="Huang T  Dr (Surrey Business Schl)" w:date="2018-09-25T12:31:00Z">
              <w:rPr>
                <w:rFonts w:ascii="Cambria Math" w:hAnsi="Cambria Math" w:cs="Times New Roman"/>
                <w:color w:val="000000" w:themeColor="text1"/>
                <w:sz w:val="22"/>
              </w:rPr>
              <m:t>+</m:t>
            </w:del>
          </m:r>
          <m:sSub>
            <m:sSubPr>
              <m:ctrlPr>
                <w:del w:id="1721" w:author="Huang T  Dr (Surrey Business Schl)" w:date="2018-09-25T12:31:00Z">
                  <w:rPr>
                    <w:rFonts w:ascii="Cambria Math" w:hAnsi="Cambria Math" w:cs="Times New Roman"/>
                    <w:color w:val="000000" w:themeColor="text1"/>
                    <w:sz w:val="22"/>
                  </w:rPr>
                </w:del>
              </m:ctrlPr>
            </m:sSubPr>
            <m:e>
              <m:r>
                <w:del w:id="1722" w:author="Huang T  Dr (Surrey Business Schl)" w:date="2018-09-25T12:31:00Z">
                  <w:rPr>
                    <w:rFonts w:ascii="Cambria Math" w:hAnsi="Cambria Math" w:cs="Times New Roman"/>
                    <w:color w:val="000000" w:themeColor="text1"/>
                    <w:sz w:val="22"/>
                  </w:rPr>
                  <m:t>u</m:t>
                </w:del>
              </m:r>
            </m:e>
            <m:sub>
              <m:r>
                <w:del w:id="1723" w:author="Huang T  Dr (Surrey Business Schl)" w:date="2018-09-25T12:31:00Z">
                  <w:rPr>
                    <w:rFonts w:ascii="Cambria Math" w:hAnsi="Cambria Math" w:cs="Times New Roman"/>
                    <w:color w:val="000000" w:themeColor="text1"/>
                    <w:sz w:val="22"/>
                  </w:rPr>
                  <m:t>T</m:t>
                </w:del>
              </m:r>
              <m:r>
                <w:del w:id="1724" w:author="Huang T  Dr (Surrey Business Schl)" w:date="2018-09-25T12:31:00Z">
                  <m:rPr>
                    <m:sty m:val="p"/>
                  </m:rPr>
                  <w:rPr>
                    <w:rFonts w:ascii="Cambria Math" w:hAnsi="Cambria Math" w:cs="Times New Roman"/>
                    <w:color w:val="000000" w:themeColor="text1"/>
                    <w:sz w:val="22"/>
                  </w:rPr>
                  <m:t>+h</m:t>
                </w:del>
              </m:r>
            </m:sub>
          </m:sSub>
        </m:oMath>
      </m:oMathPara>
    </w:p>
    <w:p w14:paraId="03C55731" w14:textId="08582D2B" w:rsidR="004C569C" w:rsidRPr="001E17BA" w:rsidDel="001F03BB" w:rsidRDefault="004C569C" w:rsidP="004C569C">
      <w:pPr>
        <w:shd w:val="clear" w:color="auto" w:fill="FFFFFF" w:themeFill="background1"/>
        <w:spacing w:after="0" w:line="360" w:lineRule="auto"/>
        <w:rPr>
          <w:del w:id="1725" w:author="Huang T  Dr (Surrey Business Schl)" w:date="2018-09-20T18:10:00Z"/>
          <w:rFonts w:cs="Times New Roman"/>
          <w:color w:val="000000" w:themeColor="text1"/>
          <w:sz w:val="22"/>
        </w:rPr>
      </w:pPr>
      <m:oMathPara>
        <m:oMath>
          <m:r>
            <w:del w:id="1726" w:author="Huang T  Dr (Surrey Business Schl)" w:date="2018-09-20T18:10:00Z">
              <w:rPr>
                <w:rFonts w:ascii="Cambria Math" w:hAnsi="Cambria Math" w:cs="Times New Roman"/>
                <w:color w:val="000000" w:themeColor="text1"/>
                <w:sz w:val="22"/>
              </w:rPr>
              <m:t>=</m:t>
            </w:del>
          </m:r>
          <m:d>
            <m:dPr>
              <m:ctrlPr>
                <w:del w:id="1727" w:author="Huang T  Dr (Surrey Business Schl)" w:date="2018-09-20T18:10:00Z">
                  <w:rPr>
                    <w:rFonts w:ascii="Cambria Math" w:hAnsi="Cambria Math" w:cs="Times New Roman"/>
                    <w:color w:val="000000" w:themeColor="text1"/>
                    <w:sz w:val="22"/>
                  </w:rPr>
                </w:del>
              </m:ctrlPr>
            </m:dPr>
            <m:e>
              <m:sSub>
                <m:sSubPr>
                  <m:ctrlPr>
                    <w:del w:id="1728" w:author="Huang T  Dr (Surrey Business Schl)" w:date="2018-09-20T18:10:00Z">
                      <w:rPr>
                        <w:rFonts w:ascii="Cambria Math" w:hAnsi="Cambria Math" w:cs="Times New Roman"/>
                        <w:color w:val="000000" w:themeColor="text1"/>
                        <w:sz w:val="22"/>
                      </w:rPr>
                    </w:del>
                  </m:ctrlPr>
                </m:sSubPr>
                <m:e>
                  <m:r>
                    <w:del w:id="1729" w:author="Huang T  Dr (Surrey Business Schl)" w:date="2018-09-20T18:10:00Z">
                      <m:rPr>
                        <m:sty m:val="p"/>
                      </m:rPr>
                      <w:rPr>
                        <w:rFonts w:ascii="Cambria Math" w:hAnsi="Cambria Math" w:cs="Times New Roman"/>
                        <w:color w:val="000000" w:themeColor="text1"/>
                        <w:sz w:val="22"/>
                      </w:rPr>
                      <m:t>β</m:t>
                    </w:del>
                  </m:r>
                </m:e>
                <m:sub>
                  <m:r>
                    <w:del w:id="1730" w:author="Huang T  Dr (Surrey Business Schl)" w:date="2018-09-20T18:10:00Z">
                      <w:rPr>
                        <w:rFonts w:ascii="Cambria Math" w:hAnsi="Cambria Math" w:cs="Times New Roman"/>
                        <w:color w:val="000000" w:themeColor="text1"/>
                        <w:sz w:val="22"/>
                      </w:rPr>
                      <m:t>2</m:t>
                    </w:del>
                  </m:r>
                </m:sub>
              </m:sSub>
              <m:r>
                <w:del w:id="1731" w:author="Huang T  Dr (Surrey Business Schl)" w:date="2018-09-20T18:10:00Z">
                  <m:rPr>
                    <m:sty m:val="p"/>
                  </m:rPr>
                  <w:rPr>
                    <w:rFonts w:ascii="Cambria Math" w:hAnsi="Cambria Math" w:cs="Times New Roman"/>
                    <w:color w:val="000000" w:themeColor="text1"/>
                    <w:sz w:val="22"/>
                  </w:rPr>
                  <m:t>-</m:t>
                </w:del>
              </m:r>
              <m:sSub>
                <m:sSubPr>
                  <m:ctrlPr>
                    <w:del w:id="1732" w:author="Huang T  Dr (Surrey Business Schl)" w:date="2018-09-20T18:10:00Z">
                      <w:rPr>
                        <w:rFonts w:ascii="Cambria Math" w:hAnsi="Cambria Math" w:cs="Times New Roman"/>
                        <w:color w:val="000000" w:themeColor="text1"/>
                        <w:sz w:val="22"/>
                      </w:rPr>
                    </w:del>
                  </m:ctrlPr>
                </m:sSubPr>
                <m:e>
                  <m:r>
                    <w:del w:id="1733" w:author="Huang T  Dr (Surrey Business Schl)" w:date="2018-09-20T18:10:00Z">
                      <m:rPr>
                        <m:sty m:val="p"/>
                      </m:rPr>
                      <w:rPr>
                        <w:rFonts w:ascii="Cambria Math" w:hAnsi="Cambria Math" w:cs="Times New Roman"/>
                        <w:color w:val="000000" w:themeColor="text1"/>
                        <w:sz w:val="22"/>
                      </w:rPr>
                      <m:t>β</m:t>
                    </w:del>
                  </m:r>
                </m:e>
                <m:sub>
                  <m:r>
                    <w:del w:id="1734" w:author="Huang T  Dr (Surrey Business Schl)" w:date="2018-09-20T18:10:00Z">
                      <w:rPr>
                        <w:rFonts w:ascii="Cambria Math" w:hAnsi="Cambria Math" w:cs="Times New Roman"/>
                        <w:color w:val="000000" w:themeColor="text1"/>
                        <w:sz w:val="22"/>
                      </w:rPr>
                      <m:t>1</m:t>
                    </w:del>
                  </m:r>
                </m:sub>
              </m:sSub>
            </m:e>
          </m:d>
          <m:r>
            <w:del w:id="1735" w:author="Huang T  Dr (Surrey Business Schl)" w:date="2018-09-20T18:10:00Z">
              <w:rPr>
                <w:rFonts w:ascii="Cambria Math" w:hAnsi="Cambria Math" w:cs="Times New Roman"/>
                <w:color w:val="000000" w:themeColor="text1"/>
                <w:sz w:val="22"/>
              </w:rPr>
              <m:t>'</m:t>
            </w:del>
          </m:r>
          <m:sSub>
            <m:sSubPr>
              <m:ctrlPr>
                <w:del w:id="1736" w:author="Huang T  Dr (Surrey Business Schl)" w:date="2018-09-20T18:09:00Z">
                  <w:rPr>
                    <w:rFonts w:ascii="Cambria Math" w:hAnsi="Cambria Math" w:cs="Times New Roman"/>
                    <w:color w:val="000000" w:themeColor="text1"/>
                    <w:sz w:val="22"/>
                  </w:rPr>
                </w:del>
              </m:ctrlPr>
            </m:sSubPr>
            <m:e>
              <m:r>
                <w:del w:id="1737" w:author="Huang T  Dr (Surrey Business Schl)" w:date="2018-09-20T18:09:00Z">
                  <m:rPr>
                    <m:sty m:val="p"/>
                  </m:rPr>
                  <w:rPr>
                    <w:rFonts w:ascii="Cambria Math" w:hAnsi="Cambria Math" w:cs="Times New Roman"/>
                    <w:color w:val="000000" w:themeColor="text1"/>
                    <w:sz w:val="22"/>
                  </w:rPr>
                  <m:t>Q</m:t>
                </w:del>
              </m:r>
            </m:e>
            <m:sub>
              <m:r>
                <w:del w:id="1738" w:author="Huang T  Dr (Surrey Business Schl)" w:date="2018-09-20T18:09:00Z">
                  <m:rPr>
                    <m:sty m:val="p"/>
                  </m:rPr>
                  <w:rPr>
                    <w:rFonts w:ascii="Cambria Math" w:hAnsi="Cambria Math" w:cs="Times New Roman"/>
                    <w:color w:val="000000" w:themeColor="text1"/>
                    <w:sz w:val="22"/>
                  </w:rPr>
                  <m:t>m,</m:t>
                </w:del>
              </m:r>
              <m:sSub>
                <m:sSubPr>
                  <m:ctrlPr>
                    <w:del w:id="1739" w:author="Huang T  Dr (Surrey Business Schl)" w:date="2018-09-20T18:09:00Z">
                      <w:rPr>
                        <w:rFonts w:ascii="Cambria Math" w:hAnsi="Cambria Math" w:cs="Times New Roman"/>
                        <w:color w:val="000000" w:themeColor="text1"/>
                        <w:sz w:val="22"/>
                      </w:rPr>
                    </w:del>
                  </m:ctrlPr>
                </m:sSubPr>
                <m:e>
                  <m:r>
                    <w:del w:id="1740" w:author="Huang T  Dr (Surrey Business Schl)" w:date="2018-09-20T18:09:00Z">
                      <w:rPr>
                        <w:rFonts w:ascii="Cambria Math" w:hAnsi="Cambria Math" w:cs="Times New Roman"/>
                        <w:color w:val="000000" w:themeColor="text1"/>
                        <w:sz w:val="22"/>
                      </w:rPr>
                      <m:t>T</m:t>
                    </w:del>
                  </m:r>
                </m:e>
                <m:sub>
                  <m:r>
                    <w:del w:id="1741" w:author="Huang T  Dr (Surrey Business Schl)" w:date="2018-09-20T18:09:00Z">
                      <w:rPr>
                        <w:rFonts w:ascii="Cambria Math" w:hAnsi="Cambria Math" w:cs="Times New Roman"/>
                        <w:color w:val="000000" w:themeColor="text1"/>
                        <w:sz w:val="22"/>
                      </w:rPr>
                      <m:t>1</m:t>
                    </w:del>
                  </m:r>
                </m:sub>
              </m:sSub>
            </m:sub>
          </m:sSub>
          <m:sSubSup>
            <m:sSubSupPr>
              <m:ctrlPr>
                <w:del w:id="1742" w:author="Huang T  Dr (Surrey Business Schl)" w:date="2018-09-20T18:09:00Z">
                  <w:rPr>
                    <w:rFonts w:ascii="Cambria Math" w:hAnsi="Cambria Math" w:cs="Times New Roman"/>
                    <w:i/>
                    <w:color w:val="000000" w:themeColor="text1"/>
                    <w:sz w:val="22"/>
                  </w:rPr>
                </w:del>
              </m:ctrlPr>
            </m:sSubSupPr>
            <m:e>
              <m:r>
                <w:del w:id="1743" w:author="Huang T  Dr (Surrey Business Schl)" w:date="2018-09-20T18:09:00Z">
                  <w:rPr>
                    <w:rFonts w:ascii="Cambria Math" w:hAnsi="Cambria Math" w:cs="Times New Roman"/>
                    <w:color w:val="000000" w:themeColor="text1"/>
                    <w:sz w:val="22"/>
                  </w:rPr>
                  <m:t>Q</m:t>
                </w:del>
              </m:r>
            </m:e>
            <m:sub>
              <m:r>
                <w:del w:id="1744" w:author="Huang T  Dr (Surrey Business Schl)" w:date="2018-09-20T18:09:00Z">
                  <w:rPr>
                    <w:rFonts w:ascii="Cambria Math" w:hAnsi="Cambria Math" w:cs="Times New Roman"/>
                    <w:color w:val="000000" w:themeColor="text1"/>
                    <w:sz w:val="22"/>
                  </w:rPr>
                  <m:t>m,</m:t>
                </w:del>
              </m:r>
              <m:sSub>
                <m:sSubPr>
                  <m:ctrlPr>
                    <w:del w:id="1745" w:author="Huang T  Dr (Surrey Business Schl)" w:date="2018-09-20T18:09:00Z">
                      <w:rPr>
                        <w:rFonts w:ascii="Cambria Math" w:hAnsi="Cambria Math" w:cs="Times New Roman"/>
                        <w:i/>
                        <w:color w:val="000000" w:themeColor="text1"/>
                        <w:sz w:val="22"/>
                      </w:rPr>
                    </w:del>
                  </m:ctrlPr>
                </m:sSubPr>
                <m:e>
                  <m:r>
                    <w:del w:id="1746" w:author="Huang T  Dr (Surrey Business Schl)" w:date="2018-09-20T18:09:00Z">
                      <w:rPr>
                        <w:rFonts w:ascii="Cambria Math" w:hAnsi="Cambria Math" w:cs="Times New Roman"/>
                        <w:color w:val="000000" w:themeColor="text1"/>
                        <w:sz w:val="22"/>
                      </w:rPr>
                      <m:t>T</m:t>
                    </w:del>
                  </m:r>
                </m:e>
                <m:sub>
                  <m:r>
                    <w:del w:id="1747" w:author="Huang T  Dr (Surrey Business Schl)" w:date="2018-09-20T18:09:00Z">
                      <w:rPr>
                        <w:rFonts w:ascii="Cambria Math" w:hAnsi="Cambria Math" w:cs="Times New Roman"/>
                        <w:color w:val="000000" w:themeColor="text1"/>
                        <w:sz w:val="22"/>
                      </w:rPr>
                      <m:t>1</m:t>
                    </w:del>
                  </m:r>
                </m:sub>
              </m:sSub>
            </m:sub>
            <m:sup>
              <m:r>
                <w:del w:id="1748" w:author="Huang T  Dr (Surrey Business Schl)" w:date="2018-09-20T18:09:00Z">
                  <w:rPr>
                    <w:rFonts w:ascii="Cambria Math" w:hAnsi="Cambria Math" w:cs="Times New Roman"/>
                    <w:color w:val="000000" w:themeColor="text1"/>
                    <w:sz w:val="22"/>
                  </w:rPr>
                  <m:t>-1</m:t>
                </w:del>
              </m:r>
            </m:sup>
          </m:sSubSup>
          <m:sSub>
            <m:sSubPr>
              <m:ctrlPr>
                <w:del w:id="1749" w:author="Huang T  Dr (Surrey Business Schl)" w:date="2018-09-20T18:10:00Z">
                  <w:rPr>
                    <w:rFonts w:ascii="Cambria Math" w:hAnsi="Cambria Math" w:cs="Times New Roman"/>
                    <w:color w:val="000000" w:themeColor="text1"/>
                    <w:sz w:val="22"/>
                  </w:rPr>
                </w:del>
              </m:ctrlPr>
            </m:sSubPr>
            <m:e>
              <m:r>
                <w:del w:id="1750" w:author="Huang T  Dr (Surrey Business Schl)" w:date="2018-09-20T18:10:00Z">
                  <w:rPr>
                    <w:rFonts w:ascii="Cambria Math" w:hAnsi="Cambria Math" w:cs="Times New Roman"/>
                    <w:color w:val="000000" w:themeColor="text1"/>
                    <w:sz w:val="22"/>
                  </w:rPr>
                  <m:t>X</m:t>
                </w:del>
              </m:r>
            </m:e>
            <m:sub>
              <m:r>
                <w:del w:id="1751" w:author="Huang T  Dr (Surrey Business Schl)" w:date="2018-09-20T18:10:00Z">
                  <w:rPr>
                    <w:rFonts w:ascii="Cambria Math" w:hAnsi="Cambria Math" w:cs="Times New Roman"/>
                    <w:color w:val="000000" w:themeColor="text1"/>
                    <w:sz w:val="22"/>
                  </w:rPr>
                  <m:t>T</m:t>
                </w:del>
              </m:r>
              <m:r>
                <w:del w:id="1752" w:author="Huang T  Dr (Surrey Business Schl)" w:date="2018-09-20T18:10:00Z">
                  <m:rPr>
                    <m:sty m:val="p"/>
                  </m:rPr>
                  <w:rPr>
                    <w:rFonts w:ascii="Cambria Math" w:hAnsi="Cambria Math" w:cs="Times New Roman"/>
                    <w:color w:val="000000" w:themeColor="text1"/>
                    <w:sz w:val="22"/>
                  </w:rPr>
                  <m:t>+h</m:t>
                </w:del>
              </m:r>
            </m:sub>
          </m:sSub>
          <m:r>
            <w:del w:id="1753" w:author="Huang T  Dr (Surrey Business Schl)" w:date="2018-09-20T18:10:00Z">
              <m:rPr>
                <m:sty m:val="p"/>
              </m:rPr>
              <w:rPr>
                <w:rFonts w:ascii="Cambria Math" w:hAnsi="Cambria Math" w:cs="Times New Roman"/>
                <w:color w:val="000000" w:themeColor="text1"/>
                <w:sz w:val="22"/>
              </w:rPr>
              <m:t>-</m:t>
            </w:del>
          </m:r>
          <m:sSubSup>
            <m:sSubSupPr>
              <m:ctrlPr>
                <w:del w:id="1754" w:author="Huang T  Dr (Surrey Business Schl)" w:date="2018-09-20T18:10:00Z">
                  <w:rPr>
                    <w:rFonts w:ascii="Cambria Math" w:hAnsi="Cambria Math" w:cs="Times New Roman"/>
                    <w:color w:val="000000" w:themeColor="text1"/>
                    <w:sz w:val="22"/>
                  </w:rPr>
                </w:del>
              </m:ctrlPr>
            </m:sSubSupPr>
            <m:e>
              <m:r>
                <w:del w:id="1755" w:author="Huang T  Dr (Surrey Business Schl)" w:date="2018-09-20T18:10:00Z">
                  <m:rPr>
                    <m:sty m:val="p"/>
                  </m:rPr>
                  <w:rPr>
                    <w:rFonts w:ascii="Cambria Math" w:hAnsi="Cambria Math" w:cs="Times New Roman"/>
                    <w:color w:val="000000" w:themeColor="text1"/>
                    <w:sz w:val="22"/>
                  </w:rPr>
                  <m:t>u</m:t>
                </w:del>
              </m:r>
            </m:e>
            <m:sub>
              <m:r>
                <w:del w:id="1756" w:author="Huang T  Dr (Surrey Business Schl)" w:date="2018-09-20T18:10:00Z">
                  <w:rPr>
                    <w:rFonts w:ascii="Cambria Math" w:hAnsi="Cambria Math" w:cs="Times New Roman"/>
                    <w:color w:val="000000" w:themeColor="text1"/>
                    <w:sz w:val="22"/>
                  </w:rPr>
                  <m:t>m,T</m:t>
                </w:del>
              </m:r>
            </m:sub>
            <m:sup>
              <m:r>
                <w:del w:id="1757" w:author="Huang T  Dr (Surrey Business Schl)" w:date="2018-09-20T18:10:00Z">
                  <w:rPr>
                    <w:rFonts w:ascii="Cambria Math" w:hAnsi="Cambria Math" w:cs="Times New Roman"/>
                    <w:color w:val="000000" w:themeColor="text1"/>
                    <w:sz w:val="22"/>
                  </w:rPr>
                  <m:t>'</m:t>
                </w:del>
              </m:r>
            </m:sup>
          </m:sSubSup>
          <m:sSub>
            <m:sSubPr>
              <m:ctrlPr>
                <w:del w:id="1758" w:author="Huang T  Dr (Surrey Business Schl)" w:date="2018-09-20T18:10:00Z">
                  <w:rPr>
                    <w:rFonts w:ascii="Cambria Math" w:hAnsi="Cambria Math" w:cs="Times New Roman"/>
                    <w:color w:val="000000" w:themeColor="text1"/>
                    <w:sz w:val="22"/>
                  </w:rPr>
                </w:del>
              </m:ctrlPr>
            </m:sSubPr>
            <m:e>
              <m:r>
                <w:del w:id="1759" w:author="Huang T  Dr (Surrey Business Schl)" w:date="2018-09-20T18:10:00Z">
                  <m:rPr>
                    <m:sty m:val="p"/>
                  </m:rPr>
                  <w:rPr>
                    <w:rFonts w:ascii="Cambria Math" w:hAnsi="Cambria Math" w:cs="Times New Roman"/>
                    <w:color w:val="000000" w:themeColor="text1"/>
                    <w:sz w:val="22"/>
                  </w:rPr>
                  <m:t>X</m:t>
                </w:del>
              </m:r>
            </m:e>
            <m:sub>
              <m:r>
                <w:del w:id="1760" w:author="Huang T  Dr (Surrey Business Schl)" w:date="2018-09-20T18:10:00Z">
                  <m:rPr>
                    <m:sty m:val="p"/>
                  </m:rPr>
                  <w:rPr>
                    <w:rFonts w:ascii="Cambria Math" w:hAnsi="Cambria Math" w:cs="Times New Roman"/>
                    <w:color w:val="000000" w:themeColor="text1"/>
                    <w:sz w:val="22"/>
                  </w:rPr>
                  <m:t>m,</m:t>
                </w:del>
              </m:r>
              <m:r>
                <w:del w:id="1761" w:author="Huang T  Dr (Surrey Business Schl)" w:date="2018-09-20T18:10:00Z">
                  <w:rPr>
                    <w:rFonts w:ascii="Cambria Math" w:hAnsi="Cambria Math" w:cs="Times New Roman"/>
                    <w:color w:val="000000" w:themeColor="text1"/>
                    <w:sz w:val="22"/>
                  </w:rPr>
                  <m:t>T</m:t>
                </w:del>
              </m:r>
            </m:sub>
          </m:sSub>
          <m:sSubSup>
            <m:sSubSupPr>
              <m:ctrlPr>
                <w:del w:id="1762" w:author="Huang T  Dr (Surrey Business Schl)" w:date="2018-09-20T18:10:00Z">
                  <w:rPr>
                    <w:rFonts w:ascii="Cambria Math" w:hAnsi="Cambria Math" w:cs="Times New Roman"/>
                    <w:i/>
                    <w:color w:val="000000" w:themeColor="text1"/>
                    <w:sz w:val="22"/>
                  </w:rPr>
                </w:del>
              </m:ctrlPr>
            </m:sSubSupPr>
            <m:e>
              <m:r>
                <w:del w:id="1763" w:author="Huang T  Dr (Surrey Business Schl)" w:date="2018-09-20T18:10:00Z">
                  <w:rPr>
                    <w:rFonts w:ascii="Cambria Math" w:hAnsi="Cambria Math" w:cs="Times New Roman"/>
                    <w:color w:val="000000" w:themeColor="text1"/>
                    <w:sz w:val="22"/>
                  </w:rPr>
                  <m:t>Q</m:t>
                </w:del>
              </m:r>
              <m:ctrlPr>
                <w:del w:id="1764" w:author="Huang T  Dr (Surrey Business Schl)" w:date="2018-09-20T18:10:00Z">
                  <w:rPr>
                    <w:rFonts w:ascii="Cambria Math" w:hAnsi="Cambria Math" w:cs="Times New Roman"/>
                    <w:i/>
                    <w:noProof/>
                    <w:color w:val="000000" w:themeColor="text1"/>
                    <w:sz w:val="22"/>
                  </w:rPr>
                </w:del>
              </m:ctrlPr>
            </m:e>
            <m:sub>
              <m:r>
                <w:del w:id="1765" w:author="Huang T  Dr (Surrey Business Schl)" w:date="2018-09-20T18:10:00Z">
                  <w:rPr>
                    <w:rFonts w:ascii="Cambria Math" w:hAnsi="Cambria Math" w:cs="Times New Roman"/>
                    <w:noProof/>
                    <w:color w:val="000000" w:themeColor="text1"/>
                    <w:sz w:val="22"/>
                  </w:rPr>
                  <m:t>m,</m:t>
                </w:del>
              </m:r>
              <m:sSub>
                <m:sSubPr>
                  <m:ctrlPr>
                    <w:del w:id="1766" w:author="Huang T  Dr (Surrey Business Schl)" w:date="2018-09-20T18:10:00Z">
                      <w:rPr>
                        <w:rFonts w:ascii="Cambria Math" w:hAnsi="Cambria Math" w:cs="Times New Roman"/>
                        <w:i/>
                        <w:color w:val="000000" w:themeColor="text1"/>
                        <w:sz w:val="22"/>
                      </w:rPr>
                    </w:del>
                  </m:ctrlPr>
                </m:sSubPr>
                <m:e>
                  <m:r>
                    <w:del w:id="1767" w:author="Huang T  Dr (Surrey Business Schl)" w:date="2018-09-20T18:10:00Z">
                      <w:rPr>
                        <w:rFonts w:ascii="Cambria Math" w:hAnsi="Cambria Math" w:cs="Times New Roman"/>
                        <w:color w:val="000000" w:themeColor="text1"/>
                        <w:sz w:val="22"/>
                      </w:rPr>
                      <m:t>T</m:t>
                    </w:del>
                  </m:r>
                </m:e>
                <m:sub>
                  <m:r>
                    <w:del w:id="1768" w:author="Huang T  Dr (Surrey Business Schl)" w:date="2018-09-20T18:10:00Z">
                      <w:rPr>
                        <w:rFonts w:ascii="Cambria Math" w:hAnsi="Cambria Math" w:cs="Times New Roman"/>
                        <w:color w:val="000000" w:themeColor="text1"/>
                        <w:sz w:val="22"/>
                      </w:rPr>
                      <m:t>1</m:t>
                    </w:del>
                  </m:r>
                </m:sub>
              </m:sSub>
            </m:sub>
            <m:sup>
              <m:r>
                <w:del w:id="1769" w:author="Huang T  Dr (Surrey Business Schl)" w:date="2018-09-20T18:10:00Z">
                  <w:rPr>
                    <w:rFonts w:ascii="Cambria Math" w:hAnsi="Cambria Math" w:cs="Times New Roman"/>
                    <w:color w:val="000000" w:themeColor="text1"/>
                    <w:sz w:val="22"/>
                  </w:rPr>
                  <m:t>-1</m:t>
                </w:del>
              </m:r>
            </m:sup>
          </m:sSubSup>
          <m:sSub>
            <m:sSubPr>
              <m:ctrlPr>
                <w:del w:id="1770" w:author="Huang T  Dr (Surrey Business Schl)" w:date="2018-09-20T18:10:00Z">
                  <w:rPr>
                    <w:rFonts w:ascii="Cambria Math" w:hAnsi="Cambria Math" w:cs="Times New Roman"/>
                    <w:color w:val="000000" w:themeColor="text1"/>
                    <w:sz w:val="22"/>
                  </w:rPr>
                </w:del>
              </m:ctrlPr>
            </m:sSubPr>
            <m:e>
              <m:r>
                <w:del w:id="1771" w:author="Huang T  Dr (Surrey Business Schl)" w:date="2018-09-20T18:10:00Z">
                  <w:rPr>
                    <w:rFonts w:ascii="Cambria Math" w:hAnsi="Cambria Math" w:cs="Times New Roman"/>
                    <w:color w:val="000000" w:themeColor="text1"/>
                    <w:sz w:val="22"/>
                  </w:rPr>
                  <m:t>X</m:t>
                </w:del>
              </m:r>
            </m:e>
            <m:sub>
              <m:r>
                <w:del w:id="1772" w:author="Huang T  Dr (Surrey Business Schl)" w:date="2018-09-20T18:10:00Z">
                  <w:rPr>
                    <w:rFonts w:ascii="Cambria Math" w:hAnsi="Cambria Math" w:cs="Times New Roman"/>
                    <w:color w:val="000000" w:themeColor="text1"/>
                    <w:sz w:val="22"/>
                  </w:rPr>
                  <m:t>T</m:t>
                </w:del>
              </m:r>
              <m:r>
                <w:del w:id="1773" w:author="Huang T  Dr (Surrey Business Schl)" w:date="2018-09-20T18:10:00Z">
                  <m:rPr>
                    <m:sty m:val="p"/>
                  </m:rPr>
                  <w:rPr>
                    <w:rFonts w:ascii="Cambria Math" w:hAnsi="Cambria Math" w:cs="Times New Roman"/>
                    <w:color w:val="000000" w:themeColor="text1"/>
                    <w:sz w:val="22"/>
                  </w:rPr>
                  <m:t>+h</m:t>
                </w:del>
              </m:r>
            </m:sub>
          </m:sSub>
          <m:r>
            <w:del w:id="1774" w:author="Huang T  Dr (Surrey Business Schl)" w:date="2018-09-20T18:10:00Z">
              <w:rPr>
                <w:rFonts w:ascii="Cambria Math" w:hAnsi="Cambria Math" w:cs="Times New Roman"/>
                <w:color w:val="000000" w:themeColor="text1"/>
                <w:sz w:val="22"/>
              </w:rPr>
              <m:t>+</m:t>
            </w:del>
          </m:r>
          <m:sSub>
            <m:sSubPr>
              <m:ctrlPr>
                <w:del w:id="1775" w:author="Huang T  Dr (Surrey Business Schl)" w:date="2018-09-20T18:10:00Z">
                  <w:rPr>
                    <w:rFonts w:ascii="Cambria Math" w:hAnsi="Cambria Math" w:cs="Times New Roman"/>
                    <w:color w:val="000000" w:themeColor="text1"/>
                    <w:sz w:val="22"/>
                  </w:rPr>
                </w:del>
              </m:ctrlPr>
            </m:sSubPr>
            <m:e>
              <m:r>
                <w:del w:id="1776" w:author="Huang T  Dr (Surrey Business Schl)" w:date="2018-09-20T18:10:00Z">
                  <w:rPr>
                    <w:rFonts w:ascii="Cambria Math" w:hAnsi="Cambria Math" w:cs="Times New Roman"/>
                    <w:color w:val="000000" w:themeColor="text1"/>
                    <w:sz w:val="22"/>
                  </w:rPr>
                  <m:t>u</m:t>
                </w:del>
              </m:r>
            </m:e>
            <m:sub>
              <m:r>
                <w:del w:id="1777" w:author="Huang T  Dr (Surrey Business Schl)" w:date="2018-09-20T18:10:00Z">
                  <w:rPr>
                    <w:rFonts w:ascii="Cambria Math" w:hAnsi="Cambria Math" w:cs="Times New Roman"/>
                    <w:color w:val="000000" w:themeColor="text1"/>
                    <w:sz w:val="22"/>
                  </w:rPr>
                  <m:t>T</m:t>
                </w:del>
              </m:r>
              <m:r>
                <w:del w:id="1778" w:author="Huang T  Dr (Surrey Business Schl)" w:date="2018-09-20T18:10:00Z">
                  <m:rPr>
                    <m:sty m:val="p"/>
                  </m:rPr>
                  <w:rPr>
                    <w:rFonts w:ascii="Cambria Math" w:hAnsi="Cambria Math" w:cs="Times New Roman"/>
                    <w:color w:val="000000" w:themeColor="text1"/>
                    <w:sz w:val="22"/>
                  </w:rPr>
                  <m:t>+h</m:t>
                </w:del>
              </m:r>
            </m:sub>
          </m:sSub>
        </m:oMath>
      </m:oMathPara>
    </w:p>
    <w:p w14:paraId="77113D80" w14:textId="3C96434B" w:rsidR="001F03BB" w:rsidRPr="001E17BA" w:rsidDel="001F03BB" w:rsidRDefault="001F03BB" w:rsidP="004C569C">
      <w:pPr>
        <w:shd w:val="clear" w:color="auto" w:fill="FFFFFF" w:themeFill="background1"/>
        <w:spacing w:after="0" w:line="360" w:lineRule="auto"/>
        <w:rPr>
          <w:del w:id="1779" w:author="Huang T  Dr (Surrey Business Schl)" w:date="2018-09-20T18:11:00Z"/>
          <w:rFonts w:cs="Times New Roman"/>
          <w:color w:val="000000" w:themeColor="text1"/>
          <w:sz w:val="22"/>
        </w:rPr>
      </w:pPr>
    </w:p>
    <w:p w14:paraId="7A420E11" w14:textId="2EC99D3F" w:rsidR="004C569C" w:rsidRPr="001E17BA" w:rsidDel="001F03BB" w:rsidRDefault="004C569C" w:rsidP="004C569C">
      <w:pPr>
        <w:shd w:val="clear" w:color="auto" w:fill="FFFFFF" w:themeFill="background1"/>
        <w:spacing w:after="0" w:line="360" w:lineRule="auto"/>
        <w:rPr>
          <w:del w:id="1780" w:author="Huang T  Dr (Surrey Business Schl)" w:date="2018-09-20T18:11:00Z"/>
          <w:rFonts w:cs="Times New Roman"/>
          <w:color w:val="000000" w:themeColor="text1"/>
          <w:sz w:val="22"/>
        </w:rPr>
      </w:pPr>
      <w:del w:id="1781" w:author="Huang T  Dr (Surrey Business Schl)" w:date="2018-09-25T12:31:00Z">
        <w:r w:rsidRPr="001E17BA" w:rsidDel="003A2C45">
          <w:rPr>
            <w:rFonts w:cs="Times New Roman"/>
            <w:color w:val="000000" w:themeColor="text1"/>
            <w:sz w:val="22"/>
          </w:rPr>
          <w:delText xml:space="preserve">where </w:delText>
        </w:r>
      </w:del>
      <m:oMath>
        <m:sSub>
          <m:sSubPr>
            <m:ctrlPr>
              <w:del w:id="1782" w:author="Huang T  Dr (Surrey Business Schl)" w:date="2018-09-20T18:10:00Z">
                <w:rPr>
                  <w:rFonts w:ascii="Cambria Math" w:hAnsi="Cambria Math" w:cs="Times New Roman"/>
                  <w:color w:val="000000" w:themeColor="text1"/>
                  <w:sz w:val="22"/>
                </w:rPr>
              </w:del>
            </m:ctrlPr>
          </m:sSubPr>
          <m:e>
            <m:r>
              <w:del w:id="1783" w:author="Huang T  Dr (Surrey Business Schl)" w:date="2018-09-20T18:10:00Z">
                <m:rPr>
                  <m:sty m:val="p"/>
                </m:rPr>
                <w:rPr>
                  <w:rFonts w:ascii="Cambria Math" w:hAnsi="Cambria Math" w:cs="Times New Roman"/>
                  <w:color w:val="000000" w:themeColor="text1"/>
                  <w:sz w:val="22"/>
                </w:rPr>
                <m:t>Q</m:t>
              </w:del>
            </m:r>
          </m:e>
          <m:sub>
            <m:r>
              <w:del w:id="1784" w:author="Huang T  Dr (Surrey Business Schl)" w:date="2018-09-20T18:10:00Z">
                <m:rPr>
                  <m:sty m:val="p"/>
                </m:rPr>
                <w:rPr>
                  <w:rFonts w:ascii="Cambria Math" w:hAnsi="Cambria Math" w:cs="Times New Roman"/>
                  <w:color w:val="000000" w:themeColor="text1"/>
                  <w:sz w:val="22"/>
                </w:rPr>
                <m:t>m,</m:t>
              </w:del>
            </m:r>
            <m:sSub>
              <m:sSubPr>
                <m:ctrlPr>
                  <w:del w:id="1785" w:author="Huang T  Dr (Surrey Business Schl)" w:date="2018-09-20T18:10:00Z">
                    <w:rPr>
                      <w:rFonts w:ascii="Cambria Math" w:hAnsi="Cambria Math" w:cs="Times New Roman"/>
                      <w:color w:val="000000" w:themeColor="text1"/>
                      <w:sz w:val="22"/>
                    </w:rPr>
                  </w:del>
                </m:ctrlPr>
              </m:sSubPr>
              <m:e>
                <m:r>
                  <w:del w:id="1786" w:author="Huang T  Dr (Surrey Business Schl)" w:date="2018-09-20T18:10:00Z">
                    <w:rPr>
                      <w:rFonts w:ascii="Cambria Math" w:hAnsi="Cambria Math" w:cs="Times New Roman"/>
                      <w:color w:val="000000" w:themeColor="text1"/>
                      <w:sz w:val="22"/>
                    </w:rPr>
                    <m:t>T</m:t>
                  </w:del>
                </m:r>
              </m:e>
              <m:sub>
                <m:r>
                  <w:del w:id="1787" w:author="Huang T  Dr (Surrey Business Schl)" w:date="2018-09-20T18:10:00Z">
                    <w:rPr>
                      <w:rFonts w:ascii="Cambria Math" w:hAnsi="Cambria Math" w:cs="Times New Roman"/>
                      <w:color w:val="000000" w:themeColor="text1"/>
                      <w:sz w:val="22"/>
                    </w:rPr>
                    <m:t>1</m:t>
                  </w:del>
                </m:r>
              </m:sub>
            </m:sSub>
          </m:sub>
        </m:sSub>
        <m:r>
          <w:del w:id="1788" w:author="Huang T  Dr (Surrey Business Schl)" w:date="2018-09-20T18:10:00Z">
            <w:rPr>
              <w:rFonts w:ascii="Cambria Math" w:hAnsi="Cambria Math" w:cs="Times New Roman"/>
              <w:color w:val="000000" w:themeColor="text1"/>
              <w:sz w:val="22"/>
            </w:rPr>
            <m:t>=</m:t>
          </w:del>
        </m:r>
        <m:sSubSup>
          <m:sSubSupPr>
            <m:ctrlPr>
              <w:del w:id="1789" w:author="Huang T  Dr (Surrey Business Schl)" w:date="2018-09-20T18:10:00Z">
                <w:rPr>
                  <w:rFonts w:ascii="Cambria Math" w:hAnsi="Cambria Math" w:cs="Times New Roman"/>
                  <w:color w:val="000000" w:themeColor="text1"/>
                  <w:sz w:val="22"/>
                </w:rPr>
              </w:del>
            </m:ctrlPr>
          </m:sSubSupPr>
          <m:e>
            <m:r>
              <w:del w:id="1790" w:author="Huang T  Dr (Surrey Business Schl)" w:date="2018-09-20T18:10:00Z">
                <m:rPr>
                  <m:sty m:val="p"/>
                </m:rPr>
                <w:rPr>
                  <w:rFonts w:ascii="Cambria Math" w:hAnsi="Cambria Math" w:cs="Times New Roman"/>
                  <w:color w:val="000000" w:themeColor="text1"/>
                  <w:sz w:val="22"/>
                </w:rPr>
                <m:t>X</m:t>
              </w:del>
            </m:r>
          </m:e>
          <m:sub>
            <m:r>
              <w:del w:id="1791" w:author="Huang T  Dr (Surrey Business Schl)" w:date="2018-09-20T18:10:00Z">
                <m:rPr>
                  <m:sty m:val="p"/>
                </m:rPr>
                <w:rPr>
                  <w:rFonts w:ascii="Cambria Math" w:hAnsi="Cambria Math" w:cs="Times New Roman"/>
                  <w:color w:val="000000" w:themeColor="text1"/>
                  <w:sz w:val="22"/>
                </w:rPr>
                <m:t>m,</m:t>
              </w:del>
            </m:r>
            <m:sSub>
              <m:sSubPr>
                <m:ctrlPr>
                  <w:del w:id="1792" w:author="Huang T  Dr (Surrey Business Schl)" w:date="2018-09-20T18:10:00Z">
                    <w:rPr>
                      <w:rFonts w:ascii="Cambria Math" w:hAnsi="Cambria Math" w:cs="Times New Roman"/>
                      <w:color w:val="000000" w:themeColor="text1"/>
                      <w:sz w:val="22"/>
                    </w:rPr>
                  </w:del>
                </m:ctrlPr>
              </m:sSubPr>
              <m:e>
                <m:r>
                  <w:del w:id="1793" w:author="Huang T  Dr (Surrey Business Schl)" w:date="2018-09-20T18:10:00Z">
                    <w:rPr>
                      <w:rFonts w:ascii="Cambria Math" w:hAnsi="Cambria Math" w:cs="Times New Roman"/>
                      <w:color w:val="000000" w:themeColor="text1"/>
                      <w:sz w:val="22"/>
                    </w:rPr>
                    <m:t>T</m:t>
                  </w:del>
                </m:r>
              </m:e>
              <m:sub>
                <m:r>
                  <w:del w:id="1794" w:author="Huang T  Dr (Surrey Business Schl)" w:date="2018-09-20T18:10:00Z">
                    <w:rPr>
                      <w:rFonts w:ascii="Cambria Math" w:hAnsi="Cambria Math" w:cs="Times New Roman"/>
                      <w:color w:val="000000" w:themeColor="text1"/>
                      <w:sz w:val="22"/>
                    </w:rPr>
                    <m:t>1</m:t>
                  </w:del>
                </m:r>
              </m:sub>
            </m:sSub>
          </m:sub>
          <m:sup>
            <m:r>
              <w:del w:id="1795" w:author="Huang T  Dr (Surrey Business Schl)" w:date="2018-09-20T18:10:00Z">
                <w:rPr>
                  <w:rFonts w:ascii="Cambria Math" w:hAnsi="Cambria Math" w:cs="Times New Roman" w:hint="eastAsia"/>
                  <w:color w:val="000000" w:themeColor="text1"/>
                  <w:sz w:val="22"/>
                </w:rPr>
                <m:t>'</m:t>
              </w:del>
            </m:r>
          </m:sup>
        </m:sSubSup>
        <m:sSub>
          <m:sSubPr>
            <m:ctrlPr>
              <w:del w:id="1796" w:author="Huang T  Dr (Surrey Business Schl)" w:date="2018-09-20T18:10:00Z">
                <w:rPr>
                  <w:rFonts w:ascii="Cambria Math" w:hAnsi="Cambria Math" w:cs="Times New Roman"/>
                  <w:color w:val="000000" w:themeColor="text1"/>
                  <w:sz w:val="22"/>
                </w:rPr>
              </w:del>
            </m:ctrlPr>
          </m:sSubPr>
          <m:e>
            <m:r>
              <w:del w:id="1797" w:author="Huang T  Dr (Surrey Business Schl)" w:date="2018-09-20T18:10:00Z">
                <m:rPr>
                  <m:sty m:val="p"/>
                </m:rPr>
                <w:rPr>
                  <w:rFonts w:ascii="Cambria Math" w:hAnsi="Cambria Math" w:cs="Times New Roman"/>
                  <w:color w:val="000000" w:themeColor="text1"/>
                  <w:sz w:val="22"/>
                </w:rPr>
                <m:t>X</m:t>
              </w:del>
            </m:r>
          </m:e>
          <m:sub>
            <m:r>
              <w:del w:id="1798" w:author="Huang T  Dr (Surrey Business Schl)" w:date="2018-09-20T18:10:00Z">
                <m:rPr>
                  <m:sty m:val="p"/>
                </m:rPr>
                <w:rPr>
                  <w:rFonts w:ascii="Cambria Math" w:hAnsi="Cambria Math" w:cs="Times New Roman"/>
                  <w:color w:val="000000" w:themeColor="text1"/>
                  <w:sz w:val="22"/>
                </w:rPr>
                <m:t>m,</m:t>
              </w:del>
            </m:r>
            <m:sSub>
              <m:sSubPr>
                <m:ctrlPr>
                  <w:del w:id="1799" w:author="Huang T  Dr (Surrey Business Schl)" w:date="2018-09-20T18:10:00Z">
                    <w:rPr>
                      <w:rFonts w:ascii="Cambria Math" w:hAnsi="Cambria Math" w:cs="Times New Roman"/>
                      <w:color w:val="000000" w:themeColor="text1"/>
                      <w:sz w:val="22"/>
                    </w:rPr>
                  </w:del>
                </m:ctrlPr>
              </m:sSubPr>
              <m:e>
                <m:r>
                  <w:del w:id="1800" w:author="Huang T  Dr (Surrey Business Schl)" w:date="2018-09-20T18:10:00Z">
                    <w:rPr>
                      <w:rFonts w:ascii="Cambria Math" w:hAnsi="Cambria Math" w:cs="Times New Roman"/>
                      <w:color w:val="000000" w:themeColor="text1"/>
                      <w:sz w:val="22"/>
                    </w:rPr>
                    <m:t>T</m:t>
                  </w:del>
                </m:r>
              </m:e>
              <m:sub>
                <m:r>
                  <w:del w:id="1801" w:author="Huang T  Dr (Surrey Business Schl)" w:date="2018-09-20T18:10:00Z">
                    <w:rPr>
                      <w:rFonts w:ascii="Cambria Math" w:hAnsi="Cambria Math" w:cs="Times New Roman"/>
                      <w:color w:val="000000" w:themeColor="text1"/>
                      <w:sz w:val="22"/>
                    </w:rPr>
                    <m:t>1</m:t>
                  </w:del>
                </m:r>
              </m:sub>
            </m:sSub>
          </m:sub>
        </m:sSub>
        <m:r>
          <w:del w:id="1802" w:author="Huang T  Dr (Surrey Business Schl)" w:date="2018-09-20T18:10:00Z">
            <m:rPr>
              <m:sty m:val="p"/>
            </m:rPr>
            <w:rPr>
              <w:rFonts w:ascii="Cambria Math" w:hAnsi="Cambria Math" w:cs="Times New Roman"/>
              <w:color w:val="000000" w:themeColor="text1"/>
              <w:sz w:val="22"/>
            </w:rPr>
            <m:t xml:space="preserve">,and </m:t>
          </w:del>
        </m:r>
        <m:sSub>
          <m:sSubPr>
            <m:ctrlPr>
              <w:del w:id="1803" w:author="Huang T  Dr (Surrey Business Schl)" w:date="2018-09-25T12:31:00Z">
                <w:rPr>
                  <w:rFonts w:ascii="Cambria Math" w:hAnsi="Cambria Math" w:cs="Times New Roman"/>
                  <w:color w:val="000000" w:themeColor="text1"/>
                  <w:sz w:val="22"/>
                </w:rPr>
              </w:del>
            </m:ctrlPr>
          </m:sSubPr>
          <m:e>
            <m:r>
              <w:del w:id="1804" w:author="Huang T  Dr (Surrey Business Schl)" w:date="2018-09-25T12:31:00Z">
                <w:rPr>
                  <w:rFonts w:ascii="Cambria Math" w:hAnsi="Cambria Math" w:cs="Times New Roman"/>
                  <w:color w:val="000000" w:themeColor="text1"/>
                  <w:sz w:val="22"/>
                </w:rPr>
                <m:t>u</m:t>
              </w:del>
            </m:r>
          </m:e>
          <m:sub>
            <m:r>
              <w:del w:id="1805" w:author="Huang T  Dr (Surrey Business Schl)" w:date="2018-09-25T12:31:00Z">
                <w:rPr>
                  <w:rFonts w:ascii="Cambria Math" w:hAnsi="Cambria Math" w:cs="Times New Roman"/>
                  <w:color w:val="000000" w:themeColor="text1"/>
                  <w:sz w:val="22"/>
                </w:rPr>
                <m:t>T</m:t>
              </w:del>
            </m:r>
            <m:r>
              <w:del w:id="1806" w:author="Huang T  Dr (Surrey Business Schl)" w:date="2018-09-25T12:31:00Z">
                <m:rPr>
                  <m:sty m:val="p"/>
                </m:rPr>
                <w:rPr>
                  <w:rFonts w:ascii="Cambria Math" w:hAnsi="Cambria Math" w:cs="Times New Roman"/>
                  <w:color w:val="000000" w:themeColor="text1"/>
                  <w:sz w:val="22"/>
                </w:rPr>
                <m:t>+h</m:t>
              </w:del>
            </m:r>
          </m:sub>
        </m:sSub>
      </m:oMath>
      <w:del w:id="1807" w:author="Huang T  Dr (Surrey Business Schl)" w:date="2018-09-25T12:31:00Z">
        <w:r w:rsidRPr="001E17BA" w:rsidDel="003A2C45">
          <w:rPr>
            <w:rFonts w:cs="Times New Roman"/>
            <w:color w:val="000000" w:themeColor="text1"/>
            <w:sz w:val="22"/>
          </w:rPr>
          <w:delText xml:space="preserve"> is the matrix for the error term at week </w:delTex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sidDel="003A2C45">
          <w:rPr>
            <w:rFonts w:cs="Times New Roman"/>
            <w:color w:val="000000" w:themeColor="text1"/>
            <w:sz w:val="22"/>
          </w:rPr>
          <w:delText xml:space="preserve">. </w:delText>
        </w:r>
      </w:del>
    </w:p>
    <w:p w14:paraId="53229A96" w14:textId="02FDEAED" w:rsidR="004C569C" w:rsidDel="003A2C45" w:rsidRDefault="004C569C" w:rsidP="0065311B">
      <w:pPr>
        <w:shd w:val="clear" w:color="auto" w:fill="FFFFFF" w:themeFill="background1"/>
        <w:spacing w:after="0" w:line="360" w:lineRule="auto"/>
        <w:rPr>
          <w:del w:id="1808" w:author="Huang T  Dr (Surrey Business Schl)" w:date="2018-09-25T12:31:00Z"/>
          <w:rFonts w:cs="Times New Roman"/>
          <w:color w:val="000000" w:themeColor="text1"/>
          <w:sz w:val="22"/>
        </w:rPr>
      </w:pPr>
      <w:del w:id="1809" w:author="Huang T  Dr (Surrey Business Schl)" w:date="2018-09-25T12:31:00Z">
        <w:r w:rsidRPr="001E17BA" w:rsidDel="003A2C45">
          <w:rPr>
            <w:rFonts w:cs="Times New Roman"/>
            <w:color w:val="000000" w:themeColor="text1"/>
            <w:sz w:val="22"/>
          </w:rPr>
          <w:delText xml:space="preserve">Therefore, the forecast at week </w:delTex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sidDel="003A2C45">
          <w:rPr>
            <w:rFonts w:cs="Times New Roman"/>
            <w:color w:val="000000" w:themeColor="text1"/>
            <w:sz w:val="22"/>
          </w:rPr>
          <w:delText xml:space="preserve"> is biased as </w:delText>
        </w:r>
        <m:oMath>
          <m:r>
            <w:rPr>
              <w:rFonts w:ascii="Cambria Math" w:hAnsi="Cambria Math" w:cs="Times New Roman"/>
              <w:color w:val="000000" w:themeColor="text1"/>
              <w:sz w:val="22"/>
            </w:rPr>
            <m:t>E</m:t>
          </m:r>
          <m:d>
            <m:dPr>
              <m:begChr m:val="["/>
              <m:endChr m:val="]"/>
              <m:ctrlPr>
                <w:rPr>
                  <w:rFonts w:ascii="Cambria Math" w:hAnsi="Cambria Math" w:cs="Times New Roman"/>
                  <w:i/>
                  <w:color w:val="000000" w:themeColor="text1"/>
                  <w:sz w:val="22"/>
                </w:rPr>
              </m:ctrlPr>
            </m:dPr>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ctrlPr>
                <w:rPr>
                  <w:rFonts w:ascii="Cambria Math" w:hAnsi="Cambria Math" w:cs="Times New Roman"/>
                  <w:color w:val="000000" w:themeColor="text1"/>
                  <w:sz w:val="22"/>
                </w:rPr>
              </m:ctrlPr>
            </m:e>
            <m:e>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ctrlPr>
                <w:rPr>
                  <w:rFonts w:ascii="Cambria Math" w:hAnsi="Cambria Math" w:cs="Times New Roman"/>
                  <w:color w:val="000000" w:themeColor="text1"/>
                  <w:sz w:val="22"/>
                </w:rPr>
              </m:ctrlPr>
            </m:e>
          </m:d>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oMath>
      </w:del>
      <m:oMath>
        <m:sSub>
          <m:sSubPr>
            <m:ctrlPr>
              <w:del w:id="1810" w:author="Huang T  Dr (Surrey Business Schl)" w:date="2018-09-20T18:10:00Z">
                <w:rPr>
                  <w:rFonts w:ascii="Cambria Math" w:hAnsi="Cambria Math" w:cs="Times New Roman"/>
                  <w:color w:val="000000" w:themeColor="text1"/>
                  <w:sz w:val="22"/>
                </w:rPr>
              </w:del>
            </m:ctrlPr>
          </m:sSubPr>
          <m:e>
            <m:r>
              <w:del w:id="1811" w:author="Huang T  Dr (Surrey Business Schl)" w:date="2018-09-20T18:10:00Z">
                <m:rPr>
                  <m:sty m:val="p"/>
                </m:rPr>
                <w:rPr>
                  <w:rFonts w:ascii="Cambria Math" w:hAnsi="Cambria Math" w:cs="Times New Roman"/>
                  <w:color w:val="000000" w:themeColor="text1"/>
                  <w:sz w:val="22"/>
                </w:rPr>
                <m:t>Q</m:t>
              </w:del>
            </m:r>
          </m:e>
          <m:sub>
            <m:r>
              <w:del w:id="1812" w:author="Huang T  Dr (Surrey Business Schl)" w:date="2018-09-20T18:10:00Z">
                <m:rPr>
                  <m:sty m:val="p"/>
                </m:rPr>
                <w:rPr>
                  <w:rFonts w:ascii="Cambria Math" w:hAnsi="Cambria Math" w:cs="Times New Roman"/>
                  <w:color w:val="000000" w:themeColor="text1"/>
                  <w:sz w:val="22"/>
                </w:rPr>
                <m:t>m,</m:t>
              </w:del>
            </m:r>
            <m:sSub>
              <m:sSubPr>
                <m:ctrlPr>
                  <w:del w:id="1813" w:author="Huang T  Dr (Surrey Business Schl)" w:date="2018-09-20T18:10:00Z">
                    <w:rPr>
                      <w:rFonts w:ascii="Cambria Math" w:hAnsi="Cambria Math" w:cs="Times New Roman"/>
                      <w:color w:val="000000" w:themeColor="text1"/>
                      <w:sz w:val="22"/>
                    </w:rPr>
                  </w:del>
                </m:ctrlPr>
              </m:sSubPr>
              <m:e>
                <m:r>
                  <w:del w:id="1814" w:author="Huang T  Dr (Surrey Business Schl)" w:date="2018-09-20T18:10:00Z">
                    <w:rPr>
                      <w:rFonts w:ascii="Cambria Math" w:hAnsi="Cambria Math" w:cs="Times New Roman"/>
                      <w:color w:val="000000" w:themeColor="text1"/>
                      <w:sz w:val="22"/>
                    </w:rPr>
                    <m:t>T</m:t>
                  </w:del>
                </m:r>
              </m:e>
              <m:sub>
                <m:r>
                  <w:del w:id="1815" w:author="Huang T  Dr (Surrey Business Schl)" w:date="2018-09-20T18:10:00Z">
                    <w:rPr>
                      <w:rFonts w:ascii="Cambria Math" w:hAnsi="Cambria Math" w:cs="Times New Roman"/>
                      <w:color w:val="000000" w:themeColor="text1"/>
                      <w:sz w:val="22"/>
                    </w:rPr>
                    <m:t>1</m:t>
                  </w:del>
                </m:r>
              </m:sub>
            </m:sSub>
          </m:sub>
        </m:sSub>
        <m:sSubSup>
          <m:sSubSupPr>
            <m:ctrlPr>
              <w:del w:id="1816" w:author="Huang T  Dr (Surrey Business Schl)" w:date="2018-09-20T18:10:00Z">
                <w:rPr>
                  <w:rFonts w:ascii="Cambria Math" w:hAnsi="Cambria Math" w:cs="Times New Roman"/>
                  <w:i/>
                  <w:color w:val="000000" w:themeColor="text1"/>
                  <w:sz w:val="22"/>
                </w:rPr>
              </w:del>
            </m:ctrlPr>
          </m:sSubSupPr>
          <m:e>
            <m:r>
              <w:del w:id="1817" w:author="Huang T  Dr (Surrey Business Schl)" w:date="2018-09-20T18:10:00Z">
                <w:rPr>
                  <w:rFonts w:ascii="Cambria Math" w:hAnsi="Cambria Math" w:cs="Times New Roman"/>
                  <w:color w:val="000000" w:themeColor="text1"/>
                  <w:sz w:val="22"/>
                </w:rPr>
                <m:t>Q</m:t>
              </w:del>
            </m:r>
          </m:e>
          <m:sub>
            <m:r>
              <w:del w:id="1818" w:author="Huang T  Dr (Surrey Business Schl)" w:date="2018-09-20T18:10:00Z">
                <w:rPr>
                  <w:rFonts w:ascii="Cambria Math" w:hAnsi="Cambria Math" w:cs="Times New Roman"/>
                  <w:color w:val="000000" w:themeColor="text1"/>
                  <w:sz w:val="22"/>
                </w:rPr>
                <m:t>m,</m:t>
              </w:del>
            </m:r>
            <m:sSub>
              <m:sSubPr>
                <m:ctrlPr>
                  <w:del w:id="1819" w:author="Huang T  Dr (Surrey Business Schl)" w:date="2018-09-20T18:10:00Z">
                    <w:rPr>
                      <w:rFonts w:ascii="Cambria Math" w:hAnsi="Cambria Math" w:cs="Times New Roman"/>
                      <w:i/>
                      <w:color w:val="000000" w:themeColor="text1"/>
                      <w:sz w:val="22"/>
                    </w:rPr>
                  </w:del>
                </m:ctrlPr>
              </m:sSubPr>
              <m:e>
                <m:r>
                  <w:del w:id="1820" w:author="Huang T  Dr (Surrey Business Schl)" w:date="2018-09-20T18:10:00Z">
                    <w:rPr>
                      <w:rFonts w:ascii="Cambria Math" w:hAnsi="Cambria Math" w:cs="Times New Roman"/>
                      <w:color w:val="000000" w:themeColor="text1"/>
                      <w:sz w:val="22"/>
                    </w:rPr>
                    <m:t>T</m:t>
                  </w:del>
                </m:r>
              </m:e>
              <m:sub>
                <m:r>
                  <w:del w:id="1821" w:author="Huang T  Dr (Surrey Business Schl)" w:date="2018-09-20T18:10:00Z">
                    <w:rPr>
                      <w:rFonts w:ascii="Cambria Math" w:hAnsi="Cambria Math" w:cs="Times New Roman"/>
                      <w:color w:val="000000" w:themeColor="text1"/>
                      <w:sz w:val="22"/>
                    </w:rPr>
                    <m:t>1</m:t>
                  </w:del>
                </m:r>
              </m:sub>
            </m:sSub>
          </m:sub>
          <m:sup>
            <m:r>
              <w:del w:id="1822" w:author="Huang T  Dr (Surrey Business Schl)" w:date="2018-09-20T18:10:00Z">
                <w:rPr>
                  <w:rFonts w:ascii="Cambria Math" w:hAnsi="Cambria Math" w:cs="Times New Roman"/>
                  <w:color w:val="000000" w:themeColor="text1"/>
                  <w:sz w:val="22"/>
                </w:rPr>
                <m:t>-1</m:t>
              </w:del>
            </m:r>
          </m:sup>
        </m:sSubSup>
        <m:sSub>
          <m:sSubPr>
            <m:ctrlPr>
              <w:del w:id="1823" w:author="Huang T  Dr (Surrey Business Schl)" w:date="2018-09-25T12:31:00Z">
                <w:rPr>
                  <w:rFonts w:ascii="Cambria Math" w:hAnsi="Cambria Math" w:cs="Times New Roman"/>
                  <w:color w:val="000000" w:themeColor="text1"/>
                  <w:sz w:val="22"/>
                </w:rPr>
              </w:del>
            </m:ctrlPr>
          </m:sSubPr>
          <m:e>
            <m:r>
              <w:del w:id="1824" w:author="Huang T  Dr (Surrey Business Schl)" w:date="2018-09-25T12:31:00Z">
                <w:rPr>
                  <w:rFonts w:ascii="Cambria Math" w:hAnsi="Cambria Math" w:cs="Times New Roman"/>
                  <w:color w:val="000000" w:themeColor="text1"/>
                  <w:sz w:val="22"/>
                </w:rPr>
                <m:t>X</m:t>
              </w:del>
            </m:r>
          </m:e>
          <m:sub>
            <m:r>
              <w:del w:id="1825" w:author="Huang T  Dr (Surrey Business Schl)" w:date="2018-09-25T12:31:00Z">
                <w:rPr>
                  <w:rFonts w:ascii="Cambria Math" w:hAnsi="Cambria Math" w:cs="Times New Roman"/>
                  <w:color w:val="000000" w:themeColor="text1"/>
                  <w:sz w:val="22"/>
                </w:rPr>
                <m:t>T</m:t>
              </w:del>
            </m:r>
            <m:r>
              <w:del w:id="1826" w:author="Huang T  Dr (Surrey Business Schl)" w:date="2018-09-25T12:31:00Z">
                <m:rPr>
                  <m:sty m:val="p"/>
                </m:rPr>
                <w:rPr>
                  <w:rFonts w:ascii="Cambria Math" w:hAnsi="Cambria Math" w:cs="Times New Roman"/>
                  <w:color w:val="000000" w:themeColor="text1"/>
                  <w:sz w:val="22"/>
                </w:rPr>
                <m:t>+h</m:t>
              </w:del>
            </m:r>
          </m:sub>
        </m:sSub>
      </m:oMath>
      <w:del w:id="1827" w:author="Huang T  Dr (Surrey Business Schl)" w:date="2018-09-25T12:31:00Z">
        <w:r w:rsidRPr="001E17BA" w:rsidDel="003A2C45">
          <w:rPr>
            <w:rFonts w:cs="Times New Roman"/>
            <w:color w:val="000000" w:themeColor="text1"/>
            <w:sz w:val="22"/>
          </w:rPr>
          <w:delText>, and it is unequal to zero</w:delText>
        </w:r>
        <w:r w:rsidR="003872AB" w:rsidDel="003A2C45">
          <w:rPr>
            <w:rStyle w:val="FootnoteReference"/>
            <w:rFonts w:cs="Times New Roman"/>
            <w:color w:val="000000" w:themeColor="text1"/>
            <w:sz w:val="22"/>
          </w:rPr>
          <w:footnoteReference w:id="6"/>
        </w:r>
        <w:r w:rsidRPr="001E17BA" w:rsidDel="003A2C45">
          <w:rPr>
            <w:rFonts w:cs="Times New Roman"/>
            <w:color w:val="000000" w:themeColor="text1"/>
            <w:sz w:val="22"/>
          </w:rPr>
          <w:delText xml:space="preserve">. </w:delText>
        </w:r>
      </w:del>
    </w:p>
    <w:bookmarkEnd w:id="198"/>
    <w:p w14:paraId="18312CE6" w14:textId="77777777" w:rsidR="0065311B" w:rsidRPr="001E17BA" w:rsidRDefault="0065311B" w:rsidP="0065311B">
      <w:pPr>
        <w:shd w:val="clear" w:color="auto" w:fill="FFFFFF" w:themeFill="background1"/>
        <w:spacing w:after="0" w:line="360" w:lineRule="auto"/>
        <w:rPr>
          <w:rFonts w:cs="Times New Roman"/>
          <w:color w:val="000000" w:themeColor="text1"/>
          <w:sz w:val="22"/>
        </w:rPr>
      </w:pPr>
    </w:p>
    <w:p w14:paraId="7191426F" w14:textId="0F5063D8" w:rsidR="004C569C" w:rsidRPr="001E17BA" w:rsidRDefault="004C569C" w:rsidP="0065311B">
      <w:pPr>
        <w:pStyle w:val="Heading2"/>
        <w:spacing w:before="0" w:line="360" w:lineRule="auto"/>
        <w:rPr>
          <w:rFonts w:cs="Times New Roman"/>
          <w:sz w:val="22"/>
          <w:szCs w:val="22"/>
        </w:rPr>
      </w:pPr>
      <w:r w:rsidRPr="001E17BA">
        <w:rPr>
          <w:rFonts w:cs="Times New Roman"/>
          <w:noProof/>
          <w:sz w:val="22"/>
          <w:szCs w:val="22"/>
        </w:rPr>
        <w:t>4.</w:t>
      </w:r>
      <w:r w:rsidRPr="001E17BA">
        <w:rPr>
          <w:rFonts w:cs="Times New Roman"/>
          <w:noProof/>
          <w:sz w:val="22"/>
          <w:szCs w:val="22"/>
        </w:rPr>
        <w:tab/>
      </w:r>
      <w:r w:rsidRPr="001E17BA">
        <w:rPr>
          <w:rFonts w:cs="Times New Roman"/>
          <w:sz w:val="22"/>
          <w:szCs w:val="22"/>
        </w:rPr>
        <w:t xml:space="preserve">Dealing with </w:t>
      </w:r>
      <w:del w:id="1833" w:author="Huang T  Dr (Surrey Business Schl)" w:date="2018-09-20T16:32:00Z">
        <w:r w:rsidRPr="001E17BA" w:rsidDel="00A704DC">
          <w:rPr>
            <w:rFonts w:cs="Times New Roman"/>
            <w:sz w:val="22"/>
            <w:szCs w:val="22"/>
          </w:rPr>
          <w:delText>structural breaks</w:delText>
        </w:r>
      </w:del>
      <w:ins w:id="1834" w:author="Huang T  Dr (Surrey Business Schl)" w:date="2018-09-20T16:32:00Z">
        <w:r w:rsidR="00A704DC">
          <w:rPr>
            <w:rFonts w:cs="Times New Roman"/>
            <w:sz w:val="22"/>
            <w:szCs w:val="22"/>
          </w:rPr>
          <w:t>structural change</w:t>
        </w:r>
      </w:ins>
    </w:p>
    <w:p w14:paraId="6CAE8346"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7DEF0472" w14:textId="51B7093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bias due to the </w:t>
      </w:r>
      <w:del w:id="1835" w:author="Huang T  Dr (Surrey Business Schl)" w:date="2018-09-19T18:25:00Z">
        <w:r w:rsidRPr="001E17BA" w:rsidDel="00DE758E">
          <w:rPr>
            <w:rFonts w:cs="Times New Roman"/>
            <w:color w:val="000000" w:themeColor="text1"/>
            <w:sz w:val="22"/>
          </w:rPr>
          <w:delText xml:space="preserve">structural break </w:delText>
        </w:r>
      </w:del>
      <w:ins w:id="1836"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may be mitigated by specifying non-zero values for the model’s errors in the forecasting period, which is referred as the intercept correction (IC)</w:t>
      </w:r>
      <w:r w:rsidR="007C7C0A">
        <w:rPr>
          <w:rFonts w:cs="Times New Roman"/>
          <w:color w:val="000000" w:themeColor="text1"/>
          <w:sz w:val="22"/>
        </w:rPr>
        <w:t xml:space="preserve"> method</w:t>
      </w:r>
      <w:del w:id="1837" w:author="韬 黄" w:date="2018-10-07T11:15:00Z">
        <w:r w:rsidRPr="001E17BA" w:rsidDel="00B60803">
          <w:rPr>
            <w:rFonts w:cs="Times New Roman"/>
            <w:color w:val="000000" w:themeColor="text1"/>
            <w:sz w:val="22"/>
          </w:rPr>
          <w:delText>.</w:delText>
        </w:r>
      </w:del>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(Clark &amp; McCracken, 2007; M. B. Clements &amp; Hendry, 1994; M. P. 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For example, if we believe that the model is subject to </w:t>
      </w:r>
      <w:del w:id="1838" w:author="Huang T  Dr (Surrey Business Schl)" w:date="2018-09-19T18:25:00Z">
        <w:r w:rsidRPr="001E17BA" w:rsidDel="00DE758E">
          <w:rPr>
            <w:rFonts w:cs="Times New Roman"/>
            <w:color w:val="000000" w:themeColor="text1"/>
            <w:sz w:val="22"/>
          </w:rPr>
          <w:delText xml:space="preserve">structural break </w:delText>
        </w:r>
      </w:del>
      <w:ins w:id="1839"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and forecasts are biased, we may estimate the bias as the average v</w:t>
      </w:r>
      <w:r w:rsidRPr="004530DE">
        <w:rPr>
          <w:rFonts w:cs="Times New Roman"/>
          <w:color w:val="C45911" w:themeColor="accent2" w:themeShade="BF"/>
          <w:sz w:val="22"/>
          <w:rPrChange w:id="1840" w:author="Huang T  Dr (Surrey Business Schl)" w:date="2018-09-20T18:54:00Z">
            <w:rPr>
              <w:rFonts w:cs="Times New Roman"/>
              <w:color w:val="000000" w:themeColor="text1"/>
              <w:sz w:val="22"/>
            </w:rPr>
          </w:rPrChange>
        </w:rPr>
        <w:t xml:space="preserve">alue of the most recent residuals, i.e., </w:t>
      </w:r>
      <m:oMath>
        <m:sSub>
          <m:sSubPr>
            <m:ctrlPr>
              <w:rPr>
                <w:rFonts w:ascii="Cambria Math" w:hAnsi="Cambria Math" w:cs="Times New Roman"/>
                <w:color w:val="C45911" w:themeColor="accent2" w:themeShade="BF"/>
                <w:sz w:val="22"/>
              </w:rPr>
            </m:ctrlPr>
          </m:sSubPr>
          <m:e>
            <m:acc>
              <m:accPr>
                <m:ctrlPr>
                  <w:rPr>
                    <w:rFonts w:ascii="Cambria Math" w:hAnsi="Cambria Math" w:cs="Times New Roman"/>
                    <w:color w:val="C45911" w:themeColor="accent2" w:themeShade="BF"/>
                    <w:sz w:val="22"/>
                  </w:rPr>
                </m:ctrlPr>
              </m:accPr>
              <m:e>
                <m:r>
                  <m:rPr>
                    <m:sty m:val="p"/>
                  </m:rPr>
                  <w:rPr>
                    <w:rFonts w:ascii="Cambria Math" w:hAnsi="Cambria Math" w:cs="Times New Roman"/>
                    <w:color w:val="C45911" w:themeColor="accent2" w:themeShade="BF"/>
                    <w:sz w:val="22"/>
                    <w:rPrChange w:id="1841" w:author="Huang T  Dr (Surrey Business Schl)" w:date="2018-09-20T18:54:00Z">
                      <w:rPr>
                        <w:rFonts w:ascii="Cambria Math" w:hAnsi="Cambria Math" w:cs="Times New Roman"/>
                        <w:color w:val="000000" w:themeColor="text1"/>
                        <w:sz w:val="22"/>
                      </w:rPr>
                    </w:rPrChange>
                  </w:rPr>
                  <m:t>Bias</m:t>
                </m:r>
              </m:e>
            </m:acc>
          </m:e>
          <m:sub>
            <m:r>
              <w:rPr>
                <w:rFonts w:ascii="Cambria Math" w:hAnsi="Cambria Math" w:cs="Times New Roman"/>
                <w:color w:val="C45911" w:themeColor="accent2" w:themeShade="BF"/>
                <w:sz w:val="22"/>
                <w:rPrChange w:id="1842" w:author="Huang T  Dr (Surrey Business Schl)" w:date="2018-09-20T18:54:00Z">
                  <w:rPr>
                    <w:rFonts w:ascii="Cambria Math" w:hAnsi="Cambria Math" w:cs="Times New Roman"/>
                    <w:color w:val="000000" w:themeColor="text1"/>
                    <w:sz w:val="22"/>
                  </w:rPr>
                </w:rPrChange>
              </w:rPr>
              <m:t>IC</m:t>
            </m:r>
          </m:sub>
        </m:sSub>
        <m:r>
          <w:rPr>
            <w:rFonts w:ascii="Cambria Math" w:hAnsi="Cambria Math" w:cs="Times New Roman"/>
            <w:color w:val="C45911" w:themeColor="accent2" w:themeShade="BF"/>
            <w:sz w:val="22"/>
            <w:rPrChange w:id="1843" w:author="Huang T  Dr (Surrey Business Schl)" w:date="2018-09-20T18:54:00Z">
              <w:rPr>
                <w:rFonts w:ascii="Cambria Math" w:hAnsi="Cambria Math" w:cs="Times New Roman"/>
                <w:color w:val="000000" w:themeColor="text1"/>
                <w:sz w:val="22"/>
              </w:rPr>
            </w:rPrChange>
          </w:rPr>
          <m:t xml:space="preserve">= </m:t>
        </m:r>
        <m:nary>
          <m:naryPr>
            <m:chr m:val="∑"/>
            <m:limLoc m:val="undOvr"/>
            <m:ctrlPr>
              <w:rPr>
                <w:rFonts w:ascii="Cambria Math" w:hAnsi="Cambria Math" w:cs="Times New Roman"/>
                <w:i/>
                <w:color w:val="C45911" w:themeColor="accent2" w:themeShade="BF"/>
                <w:sz w:val="22"/>
              </w:rPr>
            </m:ctrlPr>
          </m:naryPr>
          <m:sub>
            <m:r>
              <w:ins w:id="1844" w:author="Huang T  Dr (Surrey Business Schl)" w:date="2018-09-20T18:53:00Z">
                <w:rPr>
                  <w:rFonts w:ascii="Cambria Math" w:hAnsi="Cambria Math" w:cs="Times New Roman"/>
                  <w:color w:val="C45911" w:themeColor="accent2" w:themeShade="BF"/>
                  <w:sz w:val="22"/>
                  <w:rPrChange w:id="1845" w:author="Huang T  Dr (Surrey Business Schl)" w:date="2018-09-20T18:54:00Z">
                    <w:rPr>
                      <w:rFonts w:ascii="Cambria Math" w:hAnsi="Cambria Math" w:cs="Times New Roman"/>
                      <w:color w:val="000000" w:themeColor="text1"/>
                      <w:sz w:val="22"/>
                    </w:rPr>
                  </w:rPrChange>
                </w:rPr>
                <m:t>i=1</m:t>
              </w:ins>
            </m:r>
            <m:r>
              <w:del w:id="1846" w:author="Huang T  Dr (Surrey Business Schl)" w:date="2018-09-20T18:53:00Z">
                <w:rPr>
                  <w:rFonts w:ascii="Cambria Math" w:hAnsi="Cambria Math" w:cs="Times New Roman"/>
                  <w:color w:val="C45911" w:themeColor="accent2" w:themeShade="BF"/>
                  <w:sz w:val="22"/>
                  <w:rPrChange w:id="1847" w:author="Huang T  Dr (Surrey Business Schl)" w:date="2018-09-20T18:54:00Z">
                    <w:rPr>
                      <w:rFonts w:ascii="Cambria Math" w:hAnsi="Cambria Math" w:cs="Times New Roman"/>
                      <w:color w:val="000000" w:themeColor="text1"/>
                      <w:sz w:val="22"/>
                    </w:rPr>
                  </w:rPrChange>
                </w:rPr>
                <m:t>ω</m:t>
              </w:del>
            </m:r>
          </m:sub>
          <m:sup>
            <m:r>
              <w:rPr>
                <w:rFonts w:ascii="Cambria Math" w:hAnsi="Cambria Math" w:cs="Times New Roman"/>
                <w:color w:val="C45911" w:themeColor="accent2" w:themeShade="BF"/>
                <w:sz w:val="22"/>
                <w:rPrChange w:id="1848" w:author="Huang T  Dr (Surrey Business Schl)" w:date="2018-09-20T18:54:00Z">
                  <w:rPr>
                    <w:rFonts w:ascii="Cambria Math" w:hAnsi="Cambria Math" w:cs="Times New Roman"/>
                    <w:color w:val="000000" w:themeColor="text1"/>
                    <w:sz w:val="22"/>
                  </w:rPr>
                </w:rPrChange>
              </w:rPr>
              <m:t>W</m:t>
            </m:r>
          </m:sup>
          <m:e>
            <m:sSub>
              <m:sSubPr>
                <m:ctrlPr>
                  <w:rPr>
                    <w:rFonts w:ascii="Cambria Math" w:hAnsi="Cambria Math" w:cs="Times New Roman"/>
                    <w:color w:val="C45911" w:themeColor="accent2" w:themeShade="BF"/>
                    <w:sz w:val="22"/>
                  </w:rPr>
                </m:ctrlPr>
              </m:sSubPr>
              <m:e>
                <m:acc>
                  <m:accPr>
                    <m:ctrlPr>
                      <w:rPr>
                        <w:rFonts w:ascii="Cambria Math" w:hAnsi="Cambria Math" w:cs="Times New Roman"/>
                        <w:color w:val="C45911" w:themeColor="accent2" w:themeShade="BF"/>
                        <w:sz w:val="22"/>
                      </w:rPr>
                    </m:ctrlPr>
                  </m:accPr>
                  <m:e>
                    <m:r>
                      <m:rPr>
                        <m:sty m:val="p"/>
                      </m:rPr>
                      <w:rPr>
                        <w:rFonts w:ascii="Cambria Math" w:hAnsi="Cambria Math" w:cs="Times New Roman"/>
                        <w:color w:val="C45911" w:themeColor="accent2" w:themeShade="BF"/>
                        <w:sz w:val="22"/>
                        <w:rPrChange w:id="1849" w:author="Huang T  Dr (Surrey Business Schl)" w:date="2018-09-20T18:54:00Z">
                          <w:rPr>
                            <w:rFonts w:ascii="Cambria Math" w:hAnsi="Cambria Math" w:cs="Times New Roman"/>
                            <w:color w:val="000000" w:themeColor="text1"/>
                            <w:sz w:val="22"/>
                          </w:rPr>
                        </w:rPrChange>
                      </w:rPr>
                      <m:t>e</m:t>
                    </m:r>
                  </m:e>
                </m:acc>
              </m:e>
              <m:sub>
                <m:r>
                  <w:rPr>
                    <w:rFonts w:ascii="Cambria Math" w:hAnsi="Cambria Math" w:cs="Times New Roman"/>
                    <w:color w:val="C45911" w:themeColor="accent2" w:themeShade="BF"/>
                    <w:sz w:val="22"/>
                    <w:rPrChange w:id="1850" w:author="Huang T  Dr (Surrey Business Schl)" w:date="2018-09-20T18:54: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851" w:author="Huang T  Dr (Surrey Business Schl)" w:date="2018-09-20T18:54:00Z">
                      <w:rPr>
                        <w:rFonts w:ascii="Cambria Math" w:hAnsi="Cambria Math" w:cs="Times New Roman"/>
                        <w:color w:val="000000" w:themeColor="text1"/>
                        <w:sz w:val="22"/>
                      </w:rPr>
                    </w:rPrChange>
                  </w:rPr>
                  <m:t>-</m:t>
                </m:r>
                <m:r>
                  <w:ins w:id="1852" w:author="Huang T  Dr (Surrey Business Schl)" w:date="2018-09-20T18:53:00Z">
                    <m:rPr>
                      <m:sty m:val="p"/>
                    </m:rPr>
                    <w:rPr>
                      <w:rFonts w:ascii="Cambria Math" w:hAnsi="Cambria Math" w:cs="Times New Roman"/>
                      <w:color w:val="C45911" w:themeColor="accent2" w:themeShade="BF"/>
                      <w:sz w:val="22"/>
                      <w:rPrChange w:id="1853" w:author="Huang T  Dr (Surrey Business Schl)" w:date="2018-09-20T18:54:00Z">
                        <w:rPr>
                          <w:rFonts w:ascii="Cambria Math" w:hAnsi="Cambria Math" w:cs="Times New Roman"/>
                          <w:color w:val="000000" w:themeColor="text1"/>
                          <w:sz w:val="22"/>
                        </w:rPr>
                      </w:rPrChange>
                    </w:rPr>
                    <m:t>i</m:t>
                  </w:ins>
                </m:r>
                <m:r>
                  <w:del w:id="1854" w:author="Huang T  Dr (Surrey Business Schl)" w:date="2018-09-20T18:53:00Z">
                    <m:rPr>
                      <m:sty m:val="p"/>
                    </m:rPr>
                    <w:rPr>
                      <w:rFonts w:ascii="Cambria Math" w:hAnsi="Cambria Math" w:cs="Times New Roman"/>
                      <w:color w:val="C45911" w:themeColor="accent2" w:themeShade="BF"/>
                      <w:sz w:val="22"/>
                      <w:rPrChange w:id="1855" w:author="Huang T  Dr (Surrey Business Schl)" w:date="2018-09-20T18:54:00Z">
                        <w:rPr>
                          <w:rFonts w:ascii="Cambria Math" w:hAnsi="Cambria Math" w:cs="Times New Roman"/>
                          <w:color w:val="000000" w:themeColor="text1"/>
                          <w:sz w:val="22"/>
                        </w:rPr>
                      </w:rPrChange>
                    </w:rPr>
                    <m:t>ω</m:t>
                  </w:del>
                </m:r>
              </m:sub>
            </m:sSub>
          </m:e>
        </m:nary>
        <m:r>
          <m:rPr>
            <m:sty m:val="p"/>
          </m:rPr>
          <w:rPr>
            <w:rFonts w:ascii="Cambria Math" w:hAnsi="Cambria Math" w:cs="Times New Roman"/>
            <w:color w:val="C45911" w:themeColor="accent2" w:themeShade="BF"/>
            <w:sz w:val="22"/>
            <w:rPrChange w:id="1856" w:author="Huang T  Dr (Surrey Business Schl)" w:date="2018-09-20T18:54:00Z">
              <w:rPr>
                <w:rFonts w:ascii="Cambria Math" w:hAnsi="Cambria Math" w:cs="Times New Roman"/>
                <w:color w:val="000000" w:themeColor="text1"/>
                <w:sz w:val="22"/>
              </w:rPr>
            </w:rPrChange>
          </w:rPr>
          <m:t>=</m:t>
        </m:r>
        <m:nary>
          <m:naryPr>
            <m:chr m:val="∑"/>
            <m:limLoc m:val="undOvr"/>
            <m:ctrlPr>
              <w:rPr>
                <w:rFonts w:ascii="Cambria Math" w:hAnsi="Cambria Math" w:cs="Times New Roman"/>
                <w:i/>
                <w:color w:val="C45911" w:themeColor="accent2" w:themeShade="BF"/>
                <w:sz w:val="22"/>
              </w:rPr>
            </m:ctrlPr>
          </m:naryPr>
          <m:sub>
            <m:r>
              <w:ins w:id="1857" w:author="Huang T  Dr (Surrey Business Schl)" w:date="2018-09-20T18:54:00Z">
                <w:rPr>
                  <w:rFonts w:ascii="Cambria Math" w:hAnsi="Cambria Math" w:cs="Times New Roman"/>
                  <w:color w:val="C45911" w:themeColor="accent2" w:themeShade="BF"/>
                  <w:sz w:val="22"/>
                  <w:rPrChange w:id="1858" w:author="Huang T  Dr (Surrey Business Schl)" w:date="2018-09-20T18:54:00Z">
                    <w:rPr>
                      <w:rFonts w:ascii="Cambria Math" w:hAnsi="Cambria Math" w:cs="Times New Roman"/>
                      <w:color w:val="000000" w:themeColor="text1"/>
                      <w:sz w:val="22"/>
                    </w:rPr>
                  </w:rPrChange>
                </w:rPr>
                <m:t>i=1</m:t>
              </w:ins>
            </m:r>
            <m:r>
              <w:del w:id="1859" w:author="Huang T  Dr (Surrey Business Schl)" w:date="2018-09-20T18:54:00Z">
                <w:rPr>
                  <w:rFonts w:ascii="Cambria Math" w:hAnsi="Cambria Math" w:cs="Times New Roman"/>
                  <w:color w:val="C45911" w:themeColor="accent2" w:themeShade="BF"/>
                  <w:sz w:val="22"/>
                  <w:rPrChange w:id="1860" w:author="Huang T  Dr (Surrey Business Schl)" w:date="2018-09-20T18:54:00Z">
                    <w:rPr>
                      <w:rFonts w:ascii="Cambria Math" w:hAnsi="Cambria Math" w:cs="Times New Roman"/>
                      <w:color w:val="000000" w:themeColor="text1"/>
                      <w:sz w:val="22"/>
                    </w:rPr>
                  </w:rPrChange>
                </w:rPr>
                <m:t>ω</m:t>
              </w:del>
            </m:r>
          </m:sub>
          <m:sup>
            <m:r>
              <w:rPr>
                <w:rFonts w:ascii="Cambria Math" w:hAnsi="Cambria Math" w:cs="Times New Roman"/>
                <w:color w:val="C45911" w:themeColor="accent2" w:themeShade="BF"/>
                <w:sz w:val="22"/>
                <w:rPrChange w:id="1861" w:author="Huang T  Dr (Surrey Business Schl)" w:date="2018-09-20T18:54:00Z">
                  <w:rPr>
                    <w:rFonts w:ascii="Cambria Math" w:hAnsi="Cambria Math" w:cs="Times New Roman"/>
                    <w:color w:val="000000" w:themeColor="text1"/>
                    <w:sz w:val="22"/>
                  </w:rPr>
                </w:rPrChange>
              </w:rPr>
              <m:t>W</m:t>
            </m:r>
          </m:sup>
          <m:e>
            <m:r>
              <w:rPr>
                <w:rFonts w:ascii="Cambria Math" w:hAnsi="Cambria Math" w:cs="Times New Roman"/>
                <w:color w:val="C45911" w:themeColor="accent2" w:themeShade="BF"/>
                <w:sz w:val="22"/>
                <w:rPrChange w:id="1862" w:author="Huang T  Dr (Surrey Business Schl)" w:date="2018-09-20T18:54:00Z">
                  <w:rPr>
                    <w:rFonts w:ascii="Cambria Math" w:hAnsi="Cambria Math" w:cs="Times New Roman"/>
                    <w:color w:val="000000" w:themeColor="text1"/>
                    <w:sz w:val="22"/>
                  </w:rPr>
                </w:rPrChange>
              </w:rPr>
              <m:t>[</m:t>
            </m:r>
            <m:d>
              <m:dPr>
                <m:ctrlPr>
                  <w:ins w:id="1863" w:author="韬 黄" w:date="2018-09-26T18:04:00Z">
                    <w:rPr>
                      <w:rFonts w:ascii="Cambria Math" w:hAnsi="Cambria Math" w:cs="Times New Roman"/>
                      <w:color w:val="C45911" w:themeColor="accent2" w:themeShade="BF"/>
                      <w:sz w:val="22"/>
                    </w:rPr>
                  </w:ins>
                </m:ctrlPr>
              </m:dPr>
              <m:e>
                <m:sSub>
                  <m:sSubPr>
                    <m:ctrlPr>
                      <w:ins w:id="1864" w:author="韬 黄" w:date="2018-09-26T18:04:00Z">
                        <w:rPr>
                          <w:rFonts w:ascii="Cambria Math" w:hAnsi="Cambria Math" w:cs="Times New Roman"/>
                          <w:color w:val="C45911" w:themeColor="accent2" w:themeShade="BF"/>
                          <w:sz w:val="22"/>
                        </w:rPr>
                      </w:ins>
                    </m:ctrlPr>
                  </m:sSubPr>
                  <m:e>
                    <m:r>
                      <w:ins w:id="1865" w:author="韬 黄" w:date="2018-09-26T18:04:00Z">
                        <m:rPr>
                          <m:sty m:val="p"/>
                        </m:rPr>
                        <w:rPr>
                          <w:rFonts w:ascii="Cambria Math" w:hAnsi="Cambria Math" w:cs="Times New Roman"/>
                          <w:color w:val="C45911" w:themeColor="accent2" w:themeShade="BF"/>
                          <w:sz w:val="22"/>
                        </w:rPr>
                        <m:t>β</m:t>
                      </w:ins>
                    </m:r>
                  </m:e>
                  <m:sub>
                    <m:r>
                      <w:ins w:id="1866" w:author="韬 黄" w:date="2018-09-26T18:04:00Z">
                        <w:rPr>
                          <w:rFonts w:ascii="Cambria Math" w:hAnsi="Cambria Math" w:cs="Times New Roman"/>
                          <w:color w:val="C45911" w:themeColor="accent2" w:themeShade="BF"/>
                          <w:sz w:val="22"/>
                        </w:rPr>
                        <m:t>2</m:t>
                      </w:ins>
                    </m:r>
                  </m:sub>
                </m:sSub>
                <m:r>
                  <w:ins w:id="1867" w:author="韬 黄" w:date="2018-09-26T18:04:00Z">
                    <m:rPr>
                      <m:sty m:val="p"/>
                    </m:rPr>
                    <w:rPr>
                      <w:rFonts w:ascii="Cambria Math" w:hAnsi="Cambria Math" w:cs="Times New Roman"/>
                      <w:color w:val="C45911" w:themeColor="accent2" w:themeShade="BF"/>
                      <w:sz w:val="22"/>
                    </w:rPr>
                    <m:t>-</m:t>
                  </w:ins>
                </m:r>
                <m:sSub>
                  <m:sSubPr>
                    <m:ctrlPr>
                      <w:ins w:id="1868" w:author="韬 黄" w:date="2018-09-26T18:04:00Z">
                        <w:rPr>
                          <w:rFonts w:ascii="Cambria Math" w:hAnsi="Cambria Math" w:cs="Times New Roman"/>
                          <w:i/>
                          <w:color w:val="C45911" w:themeColor="accent2" w:themeShade="BF"/>
                          <w:sz w:val="22"/>
                        </w:rPr>
                      </w:ins>
                    </m:ctrlPr>
                  </m:sSubPr>
                  <m:e>
                    <m:acc>
                      <m:accPr>
                        <m:ctrlPr>
                          <w:ins w:id="1869" w:author="韬 黄" w:date="2018-09-26T18:04:00Z">
                            <w:rPr>
                              <w:rFonts w:ascii="Cambria Math" w:hAnsi="Cambria Math" w:cs="Times New Roman"/>
                              <w:i/>
                              <w:color w:val="C45911" w:themeColor="accent2" w:themeShade="BF"/>
                              <w:sz w:val="22"/>
                            </w:rPr>
                          </w:ins>
                        </m:ctrlPr>
                      </m:accPr>
                      <m:e>
                        <m:r>
                          <w:ins w:id="1870" w:author="韬 黄" w:date="2018-09-26T18:04:00Z">
                            <w:rPr>
                              <w:rFonts w:ascii="Cambria Math" w:hAnsi="Cambria Math" w:cs="Times New Roman"/>
                              <w:color w:val="C45911" w:themeColor="accent2" w:themeShade="BF"/>
                              <w:sz w:val="22"/>
                            </w:rPr>
                            <m:t>β</m:t>
                          </w:ins>
                        </m:r>
                      </m:e>
                    </m:acc>
                  </m:e>
                  <m:sub>
                    <m:r>
                      <w:ins w:id="1871" w:author="韬 黄" w:date="2018-09-26T18:04:00Z">
                        <w:rPr>
                          <w:rFonts w:ascii="Cambria Math" w:hAnsi="Cambria Math" w:cs="Times New Roman"/>
                          <w:color w:val="C45911" w:themeColor="accent2" w:themeShade="BF"/>
                          <w:sz w:val="22"/>
                        </w:rPr>
                        <m:t>T</m:t>
                      </w:ins>
                    </m:r>
                  </m:sub>
                </m:sSub>
                <m:d>
                  <m:dPr>
                    <m:ctrlPr>
                      <w:ins w:id="1872" w:author="韬 黄" w:date="2018-09-26T18:04:00Z">
                        <w:rPr>
                          <w:rFonts w:ascii="Cambria Math" w:hAnsi="Cambria Math" w:cs="Times New Roman"/>
                          <w:i/>
                          <w:color w:val="C45911" w:themeColor="accent2" w:themeShade="BF"/>
                          <w:sz w:val="22"/>
                        </w:rPr>
                      </w:ins>
                    </m:ctrlPr>
                  </m:dPr>
                  <m:e>
                    <m:r>
                      <w:ins w:id="1873" w:author="韬 黄" w:date="2018-09-26T18:04:00Z">
                        <w:rPr>
                          <w:rFonts w:ascii="Cambria Math" w:hAnsi="Cambria Math" w:cs="Times New Roman"/>
                          <w:color w:val="C45911" w:themeColor="accent2" w:themeShade="BF"/>
                          <w:sz w:val="22"/>
                        </w:rPr>
                        <m:t>m</m:t>
                      </w:ins>
                    </m:r>
                  </m:e>
                </m:d>
              </m:e>
            </m:d>
            <m:r>
              <w:ins w:id="1874" w:author="韬 黄" w:date="2018-09-26T18:04:00Z">
                <w:rPr>
                  <w:rFonts w:ascii="Cambria Math" w:hAnsi="Cambria Math" w:cs="Times New Roman"/>
                  <w:color w:val="C45911" w:themeColor="accent2" w:themeShade="BF"/>
                  <w:sz w:val="22"/>
                </w:rPr>
                <m:t>'</m:t>
              </w:ins>
            </m:r>
            <m:sSup>
              <m:sSupPr>
                <m:ctrlPr>
                  <w:del w:id="1875" w:author="韬 黄" w:date="2018-09-26T18:04:00Z">
                    <w:rPr>
                      <w:rFonts w:ascii="Cambria Math" w:hAnsi="Cambria Math" w:cs="Times New Roman"/>
                      <w:i/>
                      <w:color w:val="C45911" w:themeColor="accent2" w:themeShade="BF"/>
                      <w:sz w:val="22"/>
                    </w:rPr>
                  </w:del>
                </m:ctrlPr>
              </m:sSupPr>
              <m:e>
                <m:d>
                  <m:dPr>
                    <m:ctrlPr>
                      <w:del w:id="1876" w:author="韬 黄" w:date="2018-09-26T18:04:00Z">
                        <w:rPr>
                          <w:rFonts w:ascii="Cambria Math" w:hAnsi="Cambria Math" w:cs="Times New Roman"/>
                          <w:color w:val="C45911" w:themeColor="accent2" w:themeShade="BF"/>
                          <w:sz w:val="22"/>
                        </w:rPr>
                      </w:del>
                    </m:ctrlPr>
                  </m:dPr>
                  <m:e>
                    <m:sSub>
                      <m:sSubPr>
                        <m:ctrlPr>
                          <w:del w:id="1877" w:author="韬 黄" w:date="2018-09-26T18:04:00Z">
                            <w:rPr>
                              <w:rFonts w:ascii="Cambria Math" w:hAnsi="Cambria Math" w:cs="Times New Roman"/>
                              <w:color w:val="C45911" w:themeColor="accent2" w:themeShade="BF"/>
                              <w:sz w:val="22"/>
                            </w:rPr>
                          </w:del>
                        </m:ctrlPr>
                      </m:sSubPr>
                      <m:e>
                        <m:r>
                          <w:del w:id="1878" w:author="韬 黄" w:date="2018-09-26T18:04:00Z">
                            <m:rPr>
                              <m:sty m:val="p"/>
                            </m:rPr>
                            <w:rPr>
                              <w:rFonts w:ascii="Cambria Math" w:hAnsi="Cambria Math" w:cs="Times New Roman"/>
                              <w:color w:val="C45911" w:themeColor="accent2" w:themeShade="BF"/>
                              <w:sz w:val="22"/>
                              <w:rPrChange w:id="1879" w:author="Huang T  Dr (Surrey Business Schl)" w:date="2018-09-20T18:54:00Z">
                                <w:rPr>
                                  <w:rFonts w:ascii="Cambria Math" w:hAnsi="Cambria Math" w:cs="Times New Roman"/>
                                  <w:color w:val="000000" w:themeColor="text1"/>
                                  <w:sz w:val="22"/>
                                </w:rPr>
                              </w:rPrChange>
                            </w:rPr>
                            <m:t>β</m:t>
                          </w:del>
                        </m:r>
                      </m:e>
                      <m:sub>
                        <m:r>
                          <w:del w:id="1880" w:author="韬 黄" w:date="2018-09-26T18:04:00Z">
                            <w:rPr>
                              <w:rFonts w:ascii="Cambria Math" w:hAnsi="Cambria Math" w:cs="Times New Roman"/>
                              <w:color w:val="C45911" w:themeColor="accent2" w:themeShade="BF"/>
                              <w:sz w:val="22"/>
                              <w:rPrChange w:id="1881" w:author="Huang T  Dr (Surrey Business Schl)" w:date="2018-09-20T18:54:00Z">
                                <w:rPr>
                                  <w:rFonts w:ascii="Cambria Math" w:hAnsi="Cambria Math" w:cs="Times New Roman"/>
                                  <w:color w:val="000000" w:themeColor="text1"/>
                                  <w:sz w:val="22"/>
                                </w:rPr>
                              </w:rPrChange>
                            </w:rPr>
                            <m:t>2</m:t>
                          </w:del>
                        </m:r>
                      </m:sub>
                    </m:sSub>
                    <m:r>
                      <w:del w:id="1882" w:author="韬 黄" w:date="2018-09-26T18:04:00Z">
                        <m:rPr>
                          <m:sty m:val="p"/>
                        </m:rPr>
                        <w:rPr>
                          <w:rFonts w:ascii="Cambria Math" w:hAnsi="Cambria Math" w:cs="Times New Roman"/>
                          <w:color w:val="C45911" w:themeColor="accent2" w:themeShade="BF"/>
                          <w:sz w:val="22"/>
                          <w:rPrChange w:id="1883" w:author="Huang T  Dr (Surrey Business Schl)" w:date="2018-09-20T18:54:00Z">
                            <w:rPr>
                              <w:rFonts w:ascii="Cambria Math" w:hAnsi="Cambria Math" w:cs="Times New Roman"/>
                              <w:color w:val="000000" w:themeColor="text1"/>
                              <w:sz w:val="22"/>
                            </w:rPr>
                          </w:rPrChange>
                        </w:rPr>
                        <m:t>-</m:t>
                      </w:del>
                    </m:r>
                    <m:sSub>
                      <m:sSubPr>
                        <m:ctrlPr>
                          <w:del w:id="1884" w:author="韬 黄" w:date="2018-09-26T18:04:00Z">
                            <w:rPr>
                              <w:rFonts w:ascii="Cambria Math" w:hAnsi="Cambria Math" w:cs="Times New Roman"/>
                              <w:i/>
                              <w:color w:val="C45911" w:themeColor="accent2" w:themeShade="BF"/>
                              <w:sz w:val="22"/>
                            </w:rPr>
                          </w:del>
                        </m:ctrlPr>
                      </m:sSubPr>
                      <m:e>
                        <m:acc>
                          <m:accPr>
                            <m:ctrlPr>
                              <w:del w:id="1885" w:author="韬 黄" w:date="2018-09-26T18:04:00Z">
                                <w:rPr>
                                  <w:rFonts w:ascii="Cambria Math" w:hAnsi="Cambria Math" w:cs="Times New Roman"/>
                                  <w:i/>
                                  <w:color w:val="C45911" w:themeColor="accent2" w:themeShade="BF"/>
                                  <w:sz w:val="22"/>
                                </w:rPr>
                              </w:del>
                            </m:ctrlPr>
                          </m:accPr>
                          <m:e>
                            <m:r>
                              <w:del w:id="1886" w:author="韬 黄" w:date="2018-09-26T18:04:00Z">
                                <w:rPr>
                                  <w:rFonts w:ascii="Cambria Math" w:hAnsi="Cambria Math" w:cs="Times New Roman"/>
                                  <w:color w:val="C45911" w:themeColor="accent2" w:themeShade="BF"/>
                                  <w:sz w:val="22"/>
                                  <w:rPrChange w:id="1887" w:author="Huang T  Dr (Surrey Business Schl)" w:date="2018-09-20T18:54:00Z">
                                    <w:rPr>
                                      <w:rFonts w:ascii="Cambria Math" w:hAnsi="Cambria Math" w:cs="Times New Roman"/>
                                      <w:color w:val="000000" w:themeColor="text1"/>
                                      <w:sz w:val="22"/>
                                    </w:rPr>
                                  </w:rPrChange>
                                </w:rPr>
                                <m:t>β</m:t>
                              </w:del>
                            </m:r>
                          </m:e>
                        </m:acc>
                      </m:e>
                      <m:sub>
                        <m:r>
                          <w:del w:id="1888" w:author="韬 黄" w:date="2018-09-26T18:04:00Z">
                            <w:rPr>
                              <w:rFonts w:ascii="Cambria Math" w:hAnsi="Cambria Math" w:cs="Times New Roman"/>
                              <w:color w:val="C45911" w:themeColor="accent2" w:themeShade="BF"/>
                              <w:sz w:val="22"/>
                              <w:rPrChange w:id="1889" w:author="Huang T  Dr (Surrey Business Schl)" w:date="2018-09-20T18:54:00Z">
                                <w:rPr>
                                  <w:rFonts w:ascii="Cambria Math" w:hAnsi="Cambria Math" w:cs="Times New Roman"/>
                                  <w:color w:val="000000" w:themeColor="text1"/>
                                  <w:sz w:val="22"/>
                                </w:rPr>
                              </w:rPrChange>
                            </w:rPr>
                            <m:t>T</m:t>
                          </w:del>
                        </m:r>
                      </m:sub>
                    </m:sSub>
                    <m:d>
                      <m:dPr>
                        <m:ctrlPr>
                          <w:del w:id="1890" w:author="韬 黄" w:date="2018-09-26T18:04:00Z">
                            <w:rPr>
                              <w:rFonts w:ascii="Cambria Math" w:hAnsi="Cambria Math" w:cs="Times New Roman"/>
                              <w:i/>
                              <w:color w:val="C45911" w:themeColor="accent2" w:themeShade="BF"/>
                              <w:sz w:val="22"/>
                            </w:rPr>
                          </w:del>
                        </m:ctrlPr>
                      </m:dPr>
                      <m:e>
                        <m:r>
                          <w:del w:id="1891" w:author="韬 黄" w:date="2018-09-26T18:04:00Z">
                            <w:rPr>
                              <w:rFonts w:ascii="Cambria Math" w:hAnsi="Cambria Math" w:cs="Times New Roman"/>
                              <w:color w:val="C45911" w:themeColor="accent2" w:themeShade="BF"/>
                              <w:sz w:val="22"/>
                              <w:rPrChange w:id="1892" w:author="Huang T  Dr (Surrey Business Schl)" w:date="2018-09-20T18:54:00Z">
                                <w:rPr>
                                  <w:rFonts w:ascii="Cambria Math" w:hAnsi="Cambria Math" w:cs="Times New Roman"/>
                                  <w:color w:val="000000" w:themeColor="text1"/>
                                  <w:sz w:val="22"/>
                                </w:rPr>
                              </w:rPrChange>
                            </w:rPr>
                            <m:t>m</m:t>
                          </w:del>
                        </m:r>
                      </m:e>
                    </m:d>
                  </m:e>
                </m:d>
              </m:e>
              <m:sup>
                <m:r>
                  <w:del w:id="1893" w:author="韬 黄" w:date="2018-09-25T19:47:00Z">
                    <w:rPr>
                      <w:rFonts w:ascii="Cambria Math" w:hAnsi="Cambria Math" w:cs="Times New Roman" w:hint="eastAsia"/>
                      <w:color w:val="C45911" w:themeColor="accent2" w:themeShade="BF"/>
                      <w:sz w:val="22"/>
                      <w:rPrChange w:id="1894" w:author="Huang T  Dr (Surrey Business Schl)" w:date="2018-09-20T18:54:00Z">
                        <w:rPr>
                          <w:rFonts w:ascii="Cambria Math" w:hAnsi="Cambria Math" w:cs="Times New Roman" w:hint="eastAsia"/>
                          <w:color w:val="000000" w:themeColor="text1"/>
                          <w:sz w:val="22"/>
                        </w:rPr>
                      </w:rPrChange>
                    </w:rPr>
                    <m:t>'</m:t>
                  </w:del>
                </m:r>
              </m:sup>
            </m:sSup>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895" w:author="Huang T  Dr (Surrey Business Schl)" w:date="2018-09-20T18:54:00Z">
                      <w:rPr>
                        <w:rFonts w:ascii="Cambria Math" w:hAnsi="Cambria Math" w:cs="Times New Roman"/>
                        <w:color w:val="000000" w:themeColor="text1"/>
                        <w:sz w:val="22"/>
                      </w:rPr>
                    </w:rPrChange>
                  </w:rPr>
                  <m:t>x</m:t>
                </m:r>
              </m:e>
              <m:sub>
                <m:r>
                  <w:rPr>
                    <w:rFonts w:ascii="Cambria Math" w:hAnsi="Cambria Math" w:cs="Times New Roman"/>
                    <w:color w:val="C45911" w:themeColor="accent2" w:themeShade="BF"/>
                    <w:sz w:val="22"/>
                    <w:rPrChange w:id="1896" w:author="Huang T  Dr (Surrey Business Schl)" w:date="2018-09-20T18:54: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897" w:author="Huang T  Dr (Surrey Business Schl)" w:date="2018-09-20T18:54:00Z">
                      <w:rPr>
                        <w:rFonts w:ascii="Cambria Math" w:hAnsi="Cambria Math" w:cs="Times New Roman"/>
                        <w:color w:val="000000" w:themeColor="text1"/>
                        <w:sz w:val="22"/>
                      </w:rPr>
                    </w:rPrChange>
                  </w:rPr>
                  <m:t>-</m:t>
                </m:r>
                <m:r>
                  <w:ins w:id="1898" w:author="Huang T  Dr (Surrey Business Schl)" w:date="2018-09-20T18:54:00Z">
                    <m:rPr>
                      <m:sty m:val="p"/>
                    </m:rPr>
                    <w:rPr>
                      <w:rFonts w:ascii="Cambria Math" w:hAnsi="Cambria Math" w:cs="Times New Roman"/>
                      <w:color w:val="C45911" w:themeColor="accent2" w:themeShade="BF"/>
                      <w:sz w:val="22"/>
                      <w:rPrChange w:id="1899" w:author="Huang T  Dr (Surrey Business Schl)" w:date="2018-09-20T18:54:00Z">
                        <w:rPr>
                          <w:rFonts w:ascii="Cambria Math" w:hAnsi="Cambria Math" w:cs="Times New Roman"/>
                          <w:color w:val="000000" w:themeColor="text1"/>
                          <w:sz w:val="22"/>
                        </w:rPr>
                      </w:rPrChange>
                    </w:rPr>
                    <m:t>i</m:t>
                  </w:ins>
                </m:r>
                <m:r>
                  <w:del w:id="1900" w:author="Huang T  Dr (Surrey Business Schl)" w:date="2018-09-20T18:54:00Z">
                    <m:rPr>
                      <m:sty m:val="p"/>
                    </m:rPr>
                    <w:rPr>
                      <w:rFonts w:ascii="Cambria Math" w:hAnsi="Cambria Math" w:cs="Times New Roman"/>
                      <w:color w:val="C45911" w:themeColor="accent2" w:themeShade="BF"/>
                      <w:sz w:val="22"/>
                      <w:rPrChange w:id="1901" w:author="Huang T  Dr (Surrey Business Schl)" w:date="2018-09-20T18:54:00Z">
                        <w:rPr>
                          <w:rFonts w:ascii="Cambria Math" w:hAnsi="Cambria Math" w:cs="Times New Roman"/>
                          <w:color w:val="000000" w:themeColor="text1"/>
                          <w:sz w:val="22"/>
                        </w:rPr>
                      </w:rPrChange>
                    </w:rPr>
                    <m:t>ω</m:t>
                  </w:del>
                </m:r>
              </m:sub>
            </m:sSub>
            <m:r>
              <m:rPr>
                <m:sty m:val="p"/>
              </m:rPr>
              <w:rPr>
                <w:rFonts w:ascii="Cambria Math" w:hAnsi="Cambria Math" w:cs="Times New Roman"/>
                <w:color w:val="C45911" w:themeColor="accent2" w:themeShade="BF"/>
                <w:sz w:val="22"/>
                <w:rPrChange w:id="1902" w:author="Huang T  Dr (Surrey Business Schl)" w:date="2018-09-20T18:54:00Z">
                  <w:rPr>
                    <w:rFonts w:ascii="Cambria Math" w:hAnsi="Cambria Math" w:cs="Times New Roman"/>
                    <w:color w:val="000000" w:themeColor="text1"/>
                    <w:sz w:val="22"/>
                  </w:rPr>
                </w:rPrChange>
              </w:rPr>
              <m:t>+</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Change w:id="1903" w:author="Huang T  Dr (Surrey Business Schl)" w:date="2018-09-20T18:54:00Z">
                      <w:rPr>
                        <w:rFonts w:ascii="Cambria Math" w:hAnsi="Cambria Math" w:cs="Times New Roman"/>
                        <w:color w:val="000000" w:themeColor="text1"/>
                        <w:sz w:val="22"/>
                      </w:rPr>
                    </w:rPrChange>
                  </w:rPr>
                  <m:t>u</m:t>
                </m:r>
              </m:e>
              <m:sub>
                <m:r>
                  <w:rPr>
                    <w:rFonts w:ascii="Cambria Math" w:hAnsi="Cambria Math" w:cs="Times New Roman"/>
                    <w:color w:val="C45911" w:themeColor="accent2" w:themeShade="BF"/>
                    <w:sz w:val="22"/>
                    <w:rPrChange w:id="1904" w:author="Huang T  Dr (Surrey Business Schl)" w:date="2018-09-20T18:54:00Z">
                      <w:rPr>
                        <w:rFonts w:ascii="Cambria Math" w:hAnsi="Cambria Math" w:cs="Times New Roman"/>
                        <w:color w:val="000000" w:themeColor="text1"/>
                        <w:sz w:val="22"/>
                      </w:rPr>
                    </w:rPrChange>
                  </w:rPr>
                  <m:t>T</m:t>
                </m:r>
                <m:r>
                  <m:rPr>
                    <m:sty m:val="p"/>
                  </m:rPr>
                  <w:rPr>
                    <w:rFonts w:ascii="Cambria Math" w:hAnsi="Cambria Math" w:cs="Times New Roman"/>
                    <w:color w:val="C45911" w:themeColor="accent2" w:themeShade="BF"/>
                    <w:sz w:val="22"/>
                    <w:rPrChange w:id="1905" w:author="Huang T  Dr (Surrey Business Schl)" w:date="2018-09-20T18:54:00Z">
                      <w:rPr>
                        <w:rFonts w:ascii="Cambria Math" w:hAnsi="Cambria Math" w:cs="Times New Roman"/>
                        <w:color w:val="000000" w:themeColor="text1"/>
                        <w:sz w:val="22"/>
                      </w:rPr>
                    </w:rPrChange>
                  </w:rPr>
                  <m:t>-</m:t>
                </m:r>
                <m:r>
                  <w:ins w:id="1906" w:author="Huang T  Dr (Surrey Business Schl)" w:date="2018-09-20T18:54:00Z">
                    <m:rPr>
                      <m:sty m:val="p"/>
                    </m:rPr>
                    <w:rPr>
                      <w:rFonts w:ascii="Cambria Math" w:hAnsi="Cambria Math" w:cs="Times New Roman"/>
                      <w:color w:val="C45911" w:themeColor="accent2" w:themeShade="BF"/>
                      <w:sz w:val="22"/>
                      <w:rPrChange w:id="1907" w:author="Huang T  Dr (Surrey Business Schl)" w:date="2018-09-20T18:54:00Z">
                        <w:rPr>
                          <w:rFonts w:ascii="Cambria Math" w:hAnsi="Cambria Math" w:cs="Times New Roman"/>
                          <w:color w:val="000000" w:themeColor="text1"/>
                          <w:sz w:val="22"/>
                        </w:rPr>
                      </w:rPrChange>
                    </w:rPr>
                    <m:t>i</m:t>
                  </w:ins>
                </m:r>
                <m:r>
                  <w:del w:id="1908" w:author="Huang T  Dr (Surrey Business Schl)" w:date="2018-09-20T18:54:00Z">
                    <m:rPr>
                      <m:sty m:val="p"/>
                    </m:rPr>
                    <w:rPr>
                      <w:rFonts w:ascii="Cambria Math" w:hAnsi="Cambria Math" w:cs="Times New Roman"/>
                      <w:color w:val="C45911" w:themeColor="accent2" w:themeShade="BF"/>
                      <w:sz w:val="22"/>
                      <w:rPrChange w:id="1909" w:author="Huang T  Dr (Surrey Business Schl)" w:date="2018-09-20T18:54:00Z">
                        <w:rPr>
                          <w:rFonts w:ascii="Cambria Math" w:hAnsi="Cambria Math" w:cs="Times New Roman"/>
                          <w:color w:val="000000" w:themeColor="text1"/>
                          <w:sz w:val="22"/>
                        </w:rPr>
                      </w:rPrChange>
                    </w:rPr>
                    <m:t>ω</m:t>
                  </w:del>
                </m:r>
              </m:sub>
            </m:sSub>
            <m:r>
              <w:rPr>
                <w:rFonts w:ascii="Cambria Math" w:hAnsi="Cambria Math" w:cs="Times New Roman"/>
                <w:color w:val="C45911" w:themeColor="accent2" w:themeShade="BF"/>
                <w:sz w:val="22"/>
                <w:rPrChange w:id="1910" w:author="Huang T  Dr (Surrey Business Schl)" w:date="2018-09-20T18:54:00Z">
                  <w:rPr>
                    <w:rFonts w:ascii="Cambria Math" w:hAnsi="Cambria Math" w:cs="Times New Roman"/>
                    <w:color w:val="000000" w:themeColor="text1"/>
                    <w:sz w:val="22"/>
                  </w:rPr>
                </w:rPrChange>
              </w:rPr>
              <m:t>]</m:t>
            </m:r>
          </m:e>
        </m:nary>
      </m:oMath>
      <w:r w:rsidRPr="004530DE">
        <w:rPr>
          <w:rFonts w:cs="Times New Roman"/>
          <w:color w:val="C45911" w:themeColor="accent2" w:themeShade="BF"/>
          <w:sz w:val="22"/>
          <w:rPrChange w:id="1911" w:author="Huang T  Dr (Surrey Business Schl)" w:date="2018-09-20T18:54:00Z">
            <w:rPr>
              <w:rFonts w:cs="Times New Roman"/>
              <w:color w:val="000000" w:themeColor="text1"/>
              <w:sz w:val="22"/>
            </w:rPr>
          </w:rPrChange>
        </w:rPr>
        <w:t xml:space="preserve">, where </w:t>
      </w:r>
      <m:oMath>
        <m:r>
          <w:rPr>
            <w:rFonts w:ascii="Cambria Math" w:hAnsi="Cambria Math" w:cs="Times New Roman"/>
            <w:color w:val="000000" w:themeColor="text1"/>
            <w:sz w:val="22"/>
          </w:rPr>
          <m:t>W</m:t>
        </m:r>
      </m:oMath>
      <w:r w:rsidRPr="001E17BA">
        <w:rPr>
          <w:rFonts w:cs="Times New Roman"/>
          <w:color w:val="000000" w:themeColor="text1"/>
          <w:sz w:val="22"/>
        </w:rPr>
        <w:t xml:space="preserve"> is the number of residuals being used to estimate the forecast bias. When </w:t>
      </w:r>
      <m:oMath>
        <m:r>
          <w:rPr>
            <w:rFonts w:ascii="Cambria Math" w:hAnsi="Cambria Math" w:cs="Times New Roman"/>
            <w:color w:val="000000" w:themeColor="text1"/>
            <w:sz w:val="22"/>
          </w:rPr>
          <m:t>W=1</m:t>
        </m:r>
      </m:oMath>
      <w:r w:rsidRPr="001E17BA">
        <w:rPr>
          <w:rFonts w:cs="Times New Roman"/>
          <w:color w:val="000000" w:themeColor="text1"/>
          <w:sz w:val="22"/>
        </w:rPr>
        <w:t xml:space="preserve">, the estimate 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E17BA">
        <w:rPr>
          <w:rFonts w:cs="Times New Roman"/>
          <w:color w:val="000000" w:themeColor="text1"/>
          <w:sz w:val="22"/>
        </w:rPr>
        <w:t xml:space="preserve">, which is the residual at the forecast origin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(e.g., Chevillon, 2016)</w:t>
      </w:r>
      <w:r w:rsidRPr="001E17BA">
        <w:rPr>
          <w:rFonts w:cs="Times New Roman"/>
          <w:color w:val="000000" w:themeColor="text1"/>
          <w:sz w:val="22"/>
        </w:rPr>
        <w:fldChar w:fldCharType="end"/>
      </w:r>
      <w:r w:rsidRPr="001E17BA">
        <w:rPr>
          <w:rFonts w:cs="Times New Roman"/>
          <w:color w:val="000000" w:themeColor="text1"/>
          <w:sz w:val="22"/>
        </w:rPr>
        <w:t>. The estimat</w:t>
      </w:r>
      <w:r w:rsidRPr="00005851">
        <w:rPr>
          <w:rFonts w:cs="Times New Roman"/>
          <w:color w:val="C45911" w:themeColor="accent2" w:themeShade="BF"/>
          <w:sz w:val="22"/>
          <w:rPrChange w:id="1912" w:author="Huang T  Dr (Surrey Business Schl)" w:date="2018-09-20T19:02:00Z">
            <w:rPr>
              <w:rFonts w:cs="Times New Roman"/>
              <w:color w:val="000000" w:themeColor="text1"/>
              <w:sz w:val="22"/>
            </w:rPr>
          </w:rPrChange>
        </w:rPr>
        <w:t xml:space="preserve">ed bias </w:t>
      </w:r>
      <w:del w:id="1913" w:author="Huang T  Dr (Surrey Business Schl)" w:date="2018-09-20T18:54:00Z">
        <w:r w:rsidRPr="00005851" w:rsidDel="00BE47D5">
          <w:rPr>
            <w:rFonts w:cs="Times New Roman"/>
            <w:color w:val="C45911" w:themeColor="accent2" w:themeShade="BF"/>
            <w:sz w:val="22"/>
            <w:rPrChange w:id="1914" w:author="Huang T  Dr (Surrey Business Schl)" w:date="2018-09-20T19:02:00Z">
              <w:rPr>
                <w:rFonts w:cs="Times New Roman"/>
                <w:color w:val="000000" w:themeColor="text1"/>
                <w:sz w:val="22"/>
              </w:rPr>
            </w:rPrChange>
          </w:rPr>
          <w:delText xml:space="preserve">are </w:delText>
        </w:r>
      </w:del>
      <w:ins w:id="1915" w:author="Huang T  Dr (Surrey Business Schl)" w:date="2018-09-20T18:54:00Z">
        <w:r w:rsidR="00BE47D5" w:rsidRPr="00005851">
          <w:rPr>
            <w:rFonts w:cs="Times New Roman"/>
            <w:color w:val="C45911" w:themeColor="accent2" w:themeShade="BF"/>
            <w:sz w:val="22"/>
            <w:rPrChange w:id="1916" w:author="Huang T  Dr (Surrey Business Schl)" w:date="2018-09-20T19:02:00Z">
              <w:rPr>
                <w:rFonts w:cs="Times New Roman"/>
                <w:color w:val="000000" w:themeColor="text1"/>
                <w:sz w:val="22"/>
              </w:rPr>
            </w:rPrChange>
          </w:rPr>
          <w:t xml:space="preserve">is </w:t>
        </w:r>
      </w:ins>
      <w:r w:rsidRPr="00005851">
        <w:rPr>
          <w:rFonts w:cs="Times New Roman"/>
          <w:color w:val="C45911" w:themeColor="accent2" w:themeShade="BF"/>
          <w:sz w:val="22"/>
          <w:rPrChange w:id="1917" w:author="Huang T  Dr (Surrey Business Schl)" w:date="2018-09-20T19:02:00Z">
            <w:rPr>
              <w:rFonts w:cs="Times New Roman"/>
              <w:color w:val="000000" w:themeColor="text1"/>
              <w:sz w:val="22"/>
            </w:rPr>
          </w:rPrChange>
        </w:rPr>
        <w:t xml:space="preserve">then </w:t>
      </w:r>
      <w:r w:rsidRPr="001E17BA">
        <w:rPr>
          <w:rFonts w:cs="Times New Roman"/>
          <w:color w:val="000000" w:themeColor="text1"/>
          <w:sz w:val="22"/>
        </w:rPr>
        <w:t xml:space="preserve">added back to the out-of-sample forecasts, which may potentially improve the forecasting accuracy but at a cost of inflated forecasting error variance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&lt;EndNote&gt;&lt;Cite&gt;&lt;Author&gt;Clements&lt;/Author&gt;&lt;Year&gt;1999&lt;/Year&gt;&lt;RecNum&gt;199&lt;/RecNum&gt;&lt;DisplayText&gt;(M.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(M. P. 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In </w:t>
      </w:r>
      <w:ins w:id="1918" w:author="韬 黄" w:date="2018-10-07T11:17:00Z">
        <w:r w:rsidR="00B60803">
          <w:rPr>
            <w:rFonts w:cs="Times New Roman"/>
            <w:color w:val="000000" w:themeColor="text1"/>
            <w:sz w:val="22"/>
          </w:rPr>
          <w:t>the</w:t>
        </w:r>
      </w:ins>
      <w:del w:id="1919" w:author="韬 黄" w:date="2018-10-07T11:17:00Z">
        <w:r w:rsidRPr="001E17BA" w:rsidDel="00B60803">
          <w:rPr>
            <w:rFonts w:cs="Times New Roman"/>
            <w:color w:val="000000" w:themeColor="text1"/>
            <w:sz w:val="22"/>
          </w:rPr>
          <w:delText>a</w:delText>
        </w:r>
      </w:del>
      <w:r w:rsidRPr="001E17BA">
        <w:rPr>
          <w:rFonts w:cs="Times New Roman"/>
          <w:color w:val="000000" w:themeColor="text1"/>
          <w:sz w:val="22"/>
        </w:rPr>
        <w:t xml:space="preserve"> retailer context, product sales at SKU level often exhibit large variations, unexpected outliers, and missing values, which makes estimating the forecast bias a difficult task. </w:t>
      </w:r>
    </w:p>
    <w:p w14:paraId="558A78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C3EE1A2" w14:textId="1A1EB584"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An alternative method is to combine the forecasts which are generated by the same model but with different estimation windows while expecting a trade-off between reduced forecast bias and potentially inc</w:t>
      </w:r>
      <w:r w:rsidR="007C7C0A">
        <w:rPr>
          <w:rFonts w:cs="Times New Roman"/>
          <w:color w:val="000000" w:themeColor="text1"/>
          <w:sz w:val="22"/>
        </w:rPr>
        <w:t xml:space="preserve">reased forecast error variance </w:t>
      </w:r>
      <w:r w:rsidRPr="001E17BA">
        <w:rPr>
          <w:rFonts w:cs="Times New Roman"/>
          <w:color w:val="000000" w:themeColor="text1"/>
          <w:sz w:val="22"/>
        </w:rPr>
        <w:fldChar w:fldCharType="begin">
          <w:fldData xml:space="preserve">PEVuZE5vdGU+PENpdGU+PEF1dGhvcj5QZXNhcmFuPC9BdXRob3I+PFllYXI+MjAwNTwvWWVhcj48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PEVuZE5vdGU+PENpdGU+PEF1dGhvcj5QZXNhcmFuPC9BdXRob3I+PFllYXI+MjAwNTwvWWVhcj48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(H. M. Pesaran &amp; Timmermann, 2005; M. H. Pesaran &amp; Pick, 2011)</w:t>
      </w:r>
      <w:r w:rsidRPr="001E17BA">
        <w:rPr>
          <w:rFonts w:cs="Times New Roman"/>
          <w:color w:val="000000" w:themeColor="text1"/>
          <w:sz w:val="22"/>
        </w:rPr>
        <w:fldChar w:fldCharType="end"/>
      </w:r>
      <w:r w:rsidRPr="001E17BA">
        <w:rPr>
          <w:rFonts w:cs="Times New Roman"/>
          <w:color w:val="000000" w:themeColor="text1"/>
          <w:sz w:val="22"/>
        </w:rPr>
        <w:t xml:space="preserve">. Ideally, if we know that there </w:t>
      </w:r>
      <w:del w:id="1920" w:author="韬 黄" w:date="2018-10-07T11:18:00Z">
        <w:r w:rsidRPr="001E17BA" w:rsidDel="00B60803">
          <w:rPr>
            <w:rFonts w:cs="Times New Roman"/>
            <w:color w:val="000000" w:themeColor="text1"/>
            <w:sz w:val="22"/>
          </w:rPr>
          <w:delText xml:space="preserve">exists a structural break </w:delText>
        </w:r>
      </w:del>
      <w:ins w:id="1921" w:author="Huang T  Dr (Surrey Business Schl)" w:date="2018-09-19T18:25:00Z">
        <w:del w:id="1922" w:author="韬 黄" w:date="2018-10-07T11:18:00Z">
          <w:r w:rsidR="00DE758E" w:rsidDel="00B60803">
            <w:rPr>
              <w:rFonts w:cs="Times New Roman"/>
              <w:color w:val="000000" w:themeColor="text1"/>
              <w:sz w:val="22"/>
            </w:rPr>
            <w:delText xml:space="preserve">structural change </w:delText>
          </w:r>
        </w:del>
      </w:ins>
      <w:del w:id="1923" w:author="韬 黄" w:date="2018-10-07T11:18:00Z">
        <w:r w:rsidRPr="001E17BA" w:rsidDel="00B60803">
          <w:rPr>
            <w:rFonts w:cs="Times New Roman"/>
            <w:color w:val="000000" w:themeColor="text1"/>
            <w:sz w:val="22"/>
          </w:rPr>
          <w:delText>and it occurs</w:delText>
        </w:r>
      </w:del>
      <w:ins w:id="1924" w:author="韬 黄" w:date="2018-10-07T11:18:00Z">
        <w:r w:rsidR="00B60803">
          <w:rPr>
            <w:rFonts w:cs="Times New Roman"/>
            <w:color w:val="000000" w:themeColor="text1"/>
            <w:sz w:val="22"/>
          </w:rPr>
          <w:t>is a structural change</w:t>
        </w:r>
      </w:ins>
      <w:r w:rsidRPr="001E17BA">
        <w:rPr>
          <w:rFonts w:cs="Times New Roman"/>
          <w:color w:val="000000" w:themeColor="text1"/>
          <w:sz w:val="22"/>
        </w:rPr>
        <w:t xml:space="preserve"> 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w:t>
      </w:r>
      <w:del w:id="1925" w:author="韬 黄" w:date="2018-10-07T11:18:00Z">
        <w:r w:rsidRPr="001E17BA" w:rsidDel="00B60803">
          <w:rPr>
            <w:rFonts w:cs="Times New Roman"/>
            <w:color w:val="000000" w:themeColor="text1"/>
            <w:sz w:val="22"/>
          </w:rPr>
          <w:delText xml:space="preserve">may </w:delText>
        </w:r>
      </w:del>
      <w:ins w:id="1926" w:author="韬 黄" w:date="2018-10-07T11:18:00Z">
        <w:r w:rsidR="00B60803">
          <w:rPr>
            <w:rFonts w:cs="Times New Roman"/>
            <w:color w:val="000000" w:themeColor="text1"/>
            <w:sz w:val="22"/>
          </w:rPr>
          <w:t>can</w:t>
        </w:r>
        <w:r w:rsidR="00B60803" w:rsidRPr="001E17BA">
          <w:rPr>
            <w:rFonts w:cs="Times New Roman"/>
            <w:color w:val="000000" w:themeColor="text1"/>
            <w:sz w:val="22"/>
          </w:rPr>
          <w:t xml:space="preserve"> </w:t>
        </w:r>
      </w:ins>
      <w:r w:rsidRPr="001E17BA">
        <w:rPr>
          <w:rFonts w:cs="Times New Roman"/>
          <w:color w:val="000000" w:themeColor="text1"/>
          <w:sz w:val="22"/>
        </w:rPr>
        <w:t xml:space="preserve">estimate the model exclusively with the post-break data, i.e., </w:t>
      </w:r>
      <m:oMath>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:T</m:t>
            </m:r>
          </m:e>
        </m:d>
      </m:oMath>
      <w:r w:rsidRPr="001E17BA">
        <w:rPr>
          <w:rFonts w:cs="Times New Roman"/>
          <w:color w:val="000000" w:themeColor="text1"/>
          <w:sz w:val="22"/>
        </w:rPr>
        <w:t>, and generate unbiased forecasts.</w:t>
      </w:r>
      <w:del w:id="1927" w:author="韬 黄" w:date="2018-10-07T11:50:00Z">
        <w:r w:rsidRPr="001E17BA" w:rsidDel="00C53600">
          <w:rPr>
            <w:rFonts w:cs="Times New Roman"/>
            <w:color w:val="000000" w:themeColor="text1"/>
            <w:sz w:val="22"/>
          </w:rPr>
          <w:delText xml:space="preserve"> However, </w:delText>
        </w:r>
      </w:del>
      <w:ins w:id="1928" w:author="韬 黄" w:date="2018-10-07T11:50:00Z">
        <w:r w:rsidR="00C53600">
          <w:rPr>
            <w:rFonts w:cs="Times New Roman"/>
            <w:color w:val="000000" w:themeColor="text1"/>
            <w:sz w:val="22"/>
          </w:rPr>
          <w:t>I</w:t>
        </w:r>
      </w:ins>
      <w:ins w:id="1929" w:author="韬 黄" w:date="2018-10-07T11:19:00Z">
        <w:r w:rsidR="00B60803">
          <w:rPr>
            <w:rFonts w:cs="Times New Roman"/>
            <w:color w:val="000000" w:themeColor="text1"/>
            <w:sz w:val="22"/>
          </w:rPr>
          <w:t xml:space="preserve">n reality, </w:t>
        </w:r>
      </w:ins>
      <w:del w:id="1930" w:author="韬 黄" w:date="2018-10-07T11:19:00Z">
        <w:r w:rsidRPr="001E17BA" w:rsidDel="00B60803">
          <w:rPr>
            <w:rFonts w:cs="Times New Roman"/>
            <w:color w:val="000000" w:themeColor="text1"/>
            <w:sz w:val="22"/>
          </w:rPr>
          <w:delText xml:space="preserve">as we do not </w:delText>
        </w:r>
      </w:del>
      <w:ins w:id="1931" w:author="韬 黄" w:date="2018-10-07T11:50:00Z">
        <w:r w:rsidR="00C53600">
          <w:rPr>
            <w:rFonts w:cs="Times New Roman"/>
            <w:color w:val="000000" w:themeColor="text1"/>
            <w:sz w:val="22"/>
          </w:rPr>
          <w:t>as the</w:t>
        </w:r>
      </w:ins>
      <w:del w:id="1932" w:author="韬 黄" w:date="2018-10-07T11:50:00Z">
        <w:r w:rsidRPr="001E17BA" w:rsidDel="00C53600">
          <w:rPr>
            <w:rFonts w:cs="Times New Roman"/>
            <w:color w:val="000000" w:themeColor="text1"/>
            <w:sz w:val="22"/>
          </w:rPr>
          <w:delText>know the</w:delText>
        </w:r>
      </w:del>
      <w:r w:rsidRPr="001E17BA">
        <w:rPr>
          <w:rFonts w:cs="Times New Roman"/>
          <w:color w:val="000000" w:themeColor="text1"/>
          <w:sz w:val="22"/>
        </w:rPr>
        <w:t xml:space="preserve"> location of the break</w:t>
      </w:r>
      <w:ins w:id="1933" w:author="韬 黄" w:date="2018-10-07T11:50:00Z">
        <w:r w:rsidR="00C53600">
          <w:rPr>
            <w:rFonts w:cs="Times New Roman"/>
            <w:color w:val="000000" w:themeColor="text1"/>
            <w:sz w:val="22"/>
          </w:rPr>
          <w:t xml:space="preserve"> is unknown</w:t>
        </w:r>
      </w:ins>
      <w:ins w:id="1934" w:author="韬 黄" w:date="2018-10-07T11:20:00Z">
        <w:r w:rsidR="00B60803">
          <w:rPr>
            <w:rFonts w:cs="Times New Roman"/>
            <w:color w:val="000000" w:themeColor="text1"/>
            <w:sz w:val="22"/>
          </w:rPr>
          <w:t xml:space="preserve">. </w:t>
        </w:r>
      </w:ins>
      <w:ins w:id="1935" w:author="韬 黄" w:date="2018-10-07T11:50:00Z">
        <w:r w:rsidR="00C53600">
          <w:rPr>
            <w:rFonts w:cs="Times New Roman"/>
            <w:color w:val="000000" w:themeColor="text1"/>
            <w:sz w:val="22"/>
          </w:rPr>
          <w:t xml:space="preserve">We </w:t>
        </w:r>
      </w:ins>
      <w:del w:id="1936" w:author="韬 黄" w:date="2018-10-07T11:20:00Z">
        <w:r w:rsidRPr="001E17BA" w:rsidDel="00B60803">
          <w:rPr>
            <w:rFonts w:cs="Times New Roman"/>
            <w:color w:val="000000" w:themeColor="text1"/>
            <w:sz w:val="22"/>
          </w:rPr>
          <w:delText xml:space="preserve">, </w:delText>
        </w:r>
      </w:del>
      <w:del w:id="1937" w:author="韬 黄" w:date="2018-10-07T11:50:00Z">
        <w:r w:rsidRPr="001E17BA" w:rsidDel="00C53600">
          <w:rPr>
            <w:rFonts w:cs="Times New Roman"/>
            <w:color w:val="000000" w:themeColor="text1"/>
            <w:sz w:val="22"/>
          </w:rPr>
          <w:delText xml:space="preserve">we </w:delText>
        </w:r>
      </w:del>
      <w:del w:id="1938" w:author="韬 黄" w:date="2018-10-07T11:20:00Z">
        <w:r w:rsidRPr="001E17BA" w:rsidDel="00B60803">
          <w:rPr>
            <w:rFonts w:cs="Times New Roman"/>
            <w:color w:val="000000" w:themeColor="text1"/>
            <w:sz w:val="22"/>
          </w:rPr>
          <w:delText xml:space="preserve">may </w:delText>
        </w:r>
      </w:del>
      <w:ins w:id="1939" w:author="韬 黄" w:date="2018-10-07T11:50:00Z">
        <w:r w:rsidR="00C53600">
          <w:rPr>
            <w:rFonts w:cs="Times New Roman"/>
            <w:color w:val="000000" w:themeColor="text1"/>
            <w:sz w:val="22"/>
          </w:rPr>
          <w:t xml:space="preserve">can </w:t>
        </w:r>
      </w:ins>
      <w:r w:rsidRPr="001E17BA">
        <w:rPr>
          <w:rFonts w:cs="Times New Roman"/>
          <w:color w:val="000000" w:themeColor="text1"/>
          <w:sz w:val="22"/>
        </w:rPr>
        <w:t>estimate the model using the data which are closest to the forecast origin (</w:t>
      </w:r>
      <w:r w:rsidR="00BB080E">
        <w:rPr>
          <w:rFonts w:cs="Times New Roman"/>
          <w:color w:val="000000" w:themeColor="text1"/>
          <w:sz w:val="22"/>
        </w:rPr>
        <w:t>e.g</w:t>
      </w:r>
      <w:r w:rsidRPr="001E17BA">
        <w:rPr>
          <w:rFonts w:cs="Times New Roman"/>
          <w:color w:val="000000" w:themeColor="text1"/>
          <w:sz w:val="22"/>
        </w:rPr>
        <w:t xml:space="preserve">., we keep </w:t>
      </w:r>
      <w:r w:rsidRPr="001E17BA">
        <w:rPr>
          <w:rFonts w:cs="Times New Roman"/>
          <w:i/>
          <w:color w:val="000000" w:themeColor="text1"/>
          <w:sz w:val="22"/>
        </w:rPr>
        <w:t>m</w:t>
      </w:r>
      <w:r w:rsidRPr="001E17BA">
        <w:rPr>
          <w:rFonts w:cs="Times New Roman"/>
          <w:color w:val="000000" w:themeColor="text1"/>
          <w:sz w:val="22"/>
        </w:rPr>
        <w:t xml:space="preserve"> as large as possible) in conformity with maintaining the degrees of freedom so that that there are enough observations to estimate the model. </w:t>
      </w:r>
      <w:r w:rsidRPr="001E17BA">
        <w:rPr>
          <w:rFonts w:cs="Times New Roman"/>
          <w:noProof/>
          <w:color w:val="000000" w:themeColor="text1"/>
          <w:sz w:val="22"/>
        </w:rPr>
        <w:t>If</w:t>
      </w:r>
      <w:r w:rsidRPr="001E17BA">
        <w:rPr>
          <w:rFonts w:cs="Times New Roman"/>
          <w:color w:val="000000" w:themeColor="text1"/>
          <w:sz w:val="22"/>
        </w:rPr>
        <w:t xml:space="preserve"> </w:t>
      </w:r>
      <w:r w:rsidRPr="001E17BA">
        <w:rPr>
          <w:rFonts w:cs="Times New Roman"/>
          <w:i/>
          <w:color w:val="000000" w:themeColor="text1"/>
          <w:sz w:val="22"/>
        </w:rPr>
        <w:t>m</w:t>
      </w:r>
      <w:r w:rsidRPr="001E17BA">
        <w:rPr>
          <w:rFonts w:cs="Times New Roman"/>
          <w:color w:val="000000" w:themeColor="text1"/>
          <w:sz w:val="22"/>
        </w:rPr>
        <w:t xml:space="preserve"> by chance becomes larger than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the model will be </w:t>
      </w:r>
      <w:ins w:id="1940" w:author="韬 黄" w:date="2018-10-07T11:20:00Z">
        <w:r w:rsidR="00B60803">
          <w:rPr>
            <w:rFonts w:cs="Times New Roman"/>
            <w:color w:val="000000" w:themeColor="text1"/>
            <w:sz w:val="22"/>
          </w:rPr>
          <w:t xml:space="preserve">exclusively </w:t>
        </w:r>
      </w:ins>
      <w:r w:rsidRPr="001E17BA">
        <w:rPr>
          <w:rFonts w:cs="Times New Roman"/>
          <w:color w:val="000000" w:themeColor="text1"/>
          <w:sz w:val="22"/>
        </w:rPr>
        <w:t xml:space="preserve">estimated with the post-break data </w:t>
      </w:r>
      <w:del w:id="1941" w:author="韬 黄" w:date="2018-10-07T11:20:00Z">
        <w:r w:rsidRPr="001E17BA" w:rsidDel="00B60803">
          <w:rPr>
            <w:rFonts w:cs="Times New Roman"/>
            <w:color w:val="000000" w:themeColor="text1"/>
            <w:sz w:val="22"/>
          </w:rPr>
          <w:delText xml:space="preserve">only </w:delText>
        </w:r>
      </w:del>
      <w:r w:rsidRPr="001E17BA">
        <w:rPr>
          <w:rFonts w:cs="Times New Roman"/>
          <w:color w:val="000000" w:themeColor="text1"/>
          <w:sz w:val="22"/>
        </w:rPr>
        <w:t>and will generate unbiased forecasts. However, this does not necessarily lead to improved forecasting accuracy because the forecasting error variance would increase due to smaller estimation window (</w:t>
      </w:r>
      <w:del w:id="1942" w:author="韬 黄" w:date="2018-10-07T11:51:00Z">
        <w:r w:rsidRPr="001E17BA" w:rsidDel="00C53600">
          <w:rPr>
            <w:rFonts w:cs="Times New Roman"/>
            <w:color w:val="000000" w:themeColor="text1"/>
            <w:sz w:val="22"/>
          </w:rPr>
          <w:delText>i.e</w:delText>
        </w:r>
      </w:del>
      <w:ins w:id="1943" w:author="韬 黄" w:date="2018-10-07T11:51:00Z">
        <w:r w:rsidR="00C53600">
          <w:rPr>
            <w:rFonts w:cs="Times New Roman"/>
            <w:color w:val="000000" w:themeColor="text1"/>
            <w:sz w:val="22"/>
          </w:rPr>
          <w:t>e.g</w:t>
        </w:r>
      </w:ins>
      <w:r w:rsidRPr="001E17BA">
        <w:rPr>
          <w:rFonts w:cs="Times New Roman"/>
          <w:color w:val="000000" w:themeColor="text1"/>
          <w:sz w:val="22"/>
        </w:rPr>
        <w:t>., we are using fewer observations to estimate the model). The Mean Squared Error (</w:t>
      </w:r>
      <w:r w:rsidRPr="00BB080E">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can be represented as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=E</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2</m:t>
                </m:r>
              </m:sup>
            </m:sSubSup>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(1+</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r>
              <m:rPr>
                <m:sty m:val="p"/>
              </m:rP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-1</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r>
          <m:rPr>
            <m:sty m:val="p"/>
          </m:rPr>
          <w:rPr>
            <w:rFonts w:ascii="Cambria Math" w:hAnsi="Cambria Math" w:cs="Times New Roman"/>
            <w:color w:val="000000" w:themeColor="text1"/>
            <w:sz w:val="22"/>
          </w:rPr>
          <m:t>μ</m:t>
        </m:r>
      </m:oMath>
      <w:r w:rsidRPr="001E17BA">
        <w:rPr>
          <w:rFonts w:cs="Times New Roman"/>
          <w:color w:val="000000" w:themeColor="text1"/>
          <w:sz w:val="22"/>
        </w:rPr>
        <w:t xml:space="preserve">, and can be interpreted as the squared forecast bias;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noProof/>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+ψ</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m:rPr>
                    <m:sty m:val="p"/>
                  </m:rPr>
                  <w:rPr>
                    <w:rFonts w:ascii="Cambria Math" w:hAnsi="Cambria Math" w:cs="Times New Roman"/>
                    <w:noProof/>
                    <w:color w:val="000000" w:themeColor="text1"/>
                    <w:sz w:val="22"/>
                  </w:rPr>
                  <m:t>Q</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ctrlPr>
                  <w:rPr>
                    <w:rFonts w:ascii="Cambria Math" w:hAnsi="Cambria Math" w:cs="Times New Roman"/>
                    <w:color w:val="000000" w:themeColor="text1"/>
                    <w:sz w:val="22"/>
                  </w:rPr>
                </m:ctrlPr>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color w:val="000000" w:themeColor="text1"/>
                    <w:sz w:val="22"/>
                  </w:rPr>
                </m:ctrlP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ctrlPr>
                  <w:rPr>
                    <w:rFonts w:ascii="Cambria Math" w:hAnsi="Cambria Math" w:cs="Times New Roman"/>
                    <w:color w:val="000000" w:themeColor="text1"/>
                    <w:sz w:val="22"/>
                  </w:rPr>
                </m:ctrlPr>
              </m:sub>
            </m:sSub>
          </m:e>
        </m:d>
      </m:oMath>
      <w:r w:rsidRPr="001E17BA">
        <w:rPr>
          <w:rFonts w:cs="Times New Roman"/>
          <w:color w:val="000000" w:themeColor="text1"/>
          <w:sz w:val="22"/>
        </w:rPr>
        <w:t>, and can be interpreted as the efficiency term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is the forecasting error variance), μ</w:t>
      </w:r>
      <m:oMath>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oMath>
      <w:r w:rsidRPr="001E17BA">
        <w:rPr>
          <w:rFonts w:cs="Times New Roman"/>
          <w:color w:val="000000" w:themeColor="text1"/>
          <w:sz w:val="22"/>
        </w:rPr>
        <w:t>, an</w:t>
      </w:r>
      <w:r w:rsidRPr="001E17BA">
        <w:rPr>
          <w:rFonts w:cs="Times New Roman"/>
          <w:noProof/>
          <w:color w:val="000000" w:themeColor="text1"/>
          <w:sz w:val="22"/>
        </w:rPr>
        <w:t>d ψ</w:t>
      </w:r>
      <m:oMath>
        <m:r>
          <m:rPr>
            <m:sty m:val="p"/>
          </m:rPr>
          <w:rPr>
            <w:rFonts w:ascii="Cambria Math" w:hAnsi="Cambria Math" w:cs="Times New Roman"/>
            <w:color w:val="000000" w:themeColor="text1"/>
            <w:sz w:val="22"/>
          </w:rPr>
          <m:t>=(</m:t>
        </m:r>
        <m:sSubSup>
          <m:sSubSupPr>
            <m:ctrlPr>
              <w:rPr>
                <w:rFonts w:ascii="Cambria Math" w:hAnsi="Cambria Math" w:cs="Times New Roman"/>
                <w:noProof/>
                <w:color w:val="000000" w:themeColor="text1"/>
                <w:sz w:val="22"/>
              </w:rPr>
            </m:ctrlPr>
          </m:sSubSupPr>
          <m:e>
            <m:r>
              <m:rPr>
                <m:sty m:val="p"/>
              </m:rPr>
              <w:rPr>
                <w:rFonts w:ascii="Cambria Math" w:hAnsi="Cambria Math" w:cs="Times New Roman"/>
                <w:noProof/>
                <w:color w:val="000000" w:themeColor="text1"/>
                <w:sz w:val="22"/>
              </w:rPr>
              <m:t>σ</m:t>
            </m:r>
          </m:e>
          <m:sub>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b>
          <m:sup>
            <m:r>
              <m:rPr>
                <m:sty m:val="p"/>
              </m:rPr>
              <w:rPr>
                <w:rFonts w:ascii="Cambria Math" w:hAnsi="Cambria Math" w:cs="Times New Roman"/>
                <w:color w:val="000000" w:themeColor="text1"/>
                <w:sz w:val="22"/>
              </w:rPr>
              <m:t>2</m:t>
            </m:r>
            <m:ctrlPr>
              <w:rPr>
                <w:rFonts w:ascii="Cambria Math" w:hAnsi="Cambria Math" w:cs="Times New Roman"/>
                <w:color w:val="000000" w:themeColor="text1"/>
                <w:sz w:val="22"/>
              </w:rPr>
            </m:ctrlP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H. M. 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show analytically that the change of the </w:t>
      </w:r>
      <w:r w:rsidRPr="001E17BA">
        <w:rPr>
          <w:rFonts w:cs="Times New Roman"/>
          <w:i/>
          <w:color w:val="000000" w:themeColor="text1"/>
          <w:sz w:val="22"/>
        </w:rPr>
        <w:t>MSE</w:t>
      </w:r>
      <w:r w:rsidRPr="001E17BA">
        <w:rPr>
          <w:rFonts w:cs="Times New Roman"/>
          <w:color w:val="000000" w:themeColor="text1"/>
          <w:sz w:val="22"/>
        </w:rPr>
        <w:t xml:space="preserve"> for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Pr="001E17BA">
        <w:rPr>
          <w:rFonts w:cs="Times New Roman"/>
          <w:color w:val="000000" w:themeColor="text1"/>
          <w:sz w:val="22"/>
        </w:rPr>
        <w:t xml:space="preserve"> is:</w:t>
      </w:r>
    </w:p>
    <w:p w14:paraId="5362D0B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0EE5759" w14:textId="77777777" w:rsidR="004C569C" w:rsidRPr="001E17BA" w:rsidRDefault="004E2920" w:rsidP="004C569C">
      <w:pPr>
        <w:shd w:val="clear" w:color="auto" w:fill="FFFFFF" w:themeFill="background1"/>
        <w:spacing w:after="0" w:line="360" w:lineRule="auto"/>
        <w:outlineLvl w:val="0"/>
        <w:rPr>
          <w:rFonts w:cs="Times New Roman"/>
          <w:color w:val="000000" w:themeColor="text1"/>
          <w:sz w:val="22"/>
        </w:rPr>
      </w:pPr>
      <m:oMathPara>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Δ</m:t>
              </m:r>
            </m:e>
            <m:sub>
              <m:r>
                <m:rPr>
                  <m:sty m:val="p"/>
                </m:rPr>
                <w:rPr>
                  <w:rFonts w:ascii="Cambria Math" w:hAnsi="Cambria Math" w:cs="Times New Roman"/>
                  <w:color w:val="000000" w:themeColor="text1"/>
                  <w:sz w:val="22"/>
                </w:rPr>
                <m:t>m+1,m</m:t>
              </m:r>
            </m:sub>
          </m:sSub>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r>
                <m:rPr>
                  <m:sty m:val="p"/>
                </m:rPr>
                <w:rPr>
                  <w:rFonts w:ascii="Cambria Math" w:hAnsi="Cambria Math" w:cs="Times New Roman"/>
                  <w:color w:val="000000" w:themeColor="text1"/>
                  <w:sz w:val="22"/>
                </w:rPr>
                <m:t>+1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14:paraId="2299BAC4" w14:textId="036DB940" w:rsidR="004C569C" w:rsidRPr="001E17BA" w:rsidRDefault="004C569C">
      <w:pPr>
        <w:shd w:val="clear" w:color="auto" w:fill="FFFFFF" w:themeFill="background1"/>
        <w:spacing w:after="0" w:line="360" w:lineRule="auto"/>
        <w:jc w:val="center"/>
        <w:rPr>
          <w:rFonts w:cs="Times New Roman"/>
          <w:color w:val="000000" w:themeColor="text1"/>
          <w:sz w:val="22"/>
        </w:rPr>
        <w:pPrChange w:id="1944" w:author="韬 黄" w:date="2018-09-26T18:05:00Z">
          <w:pPr>
            <w:shd w:val="clear" w:color="auto" w:fill="FFFFFF" w:themeFill="background1"/>
            <w:spacing w:after="0" w:line="360" w:lineRule="auto"/>
          </w:pPr>
        </w:pPrChange>
      </w:pPr>
      <m:oMath>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e>
        </m:d>
        <m:r>
          <m:rPr>
            <m:sty m:val="p"/>
          </m:rPr>
          <w:rPr>
            <w:rFonts w:ascii="Cambria Math" w:hAnsi="Cambria Math" w:cs="Times New Roman"/>
            <w:color w:val="000000" w:themeColor="text1"/>
            <w:sz w:val="22"/>
          </w:rPr>
          <m:t>]</m:t>
        </m:r>
      </m:oMath>
      <w:ins w:id="1945" w:author="韬 黄" w:date="2018-09-26T18:05:00Z">
        <w:r w:rsidR="003E6A80">
          <w:rPr>
            <w:rFonts w:cs="Times New Roman"/>
            <w:color w:val="000000" w:themeColor="text1"/>
            <w:sz w:val="22"/>
          </w:rPr>
          <w:tab/>
          <w:t>(4)</w:t>
        </w:r>
      </w:ins>
    </w:p>
    <w:p w14:paraId="7E9EA4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72BF85E" w14:textId="598D8F7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1E17BA">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based on the estimation window [m+1, </w:t>
      </w:r>
      <w:r w:rsidRPr="001E17BA">
        <w:rPr>
          <w:rFonts w:cs="Times New Roman"/>
          <w:i/>
          <w:color w:val="000000" w:themeColor="text1"/>
          <w:sz w:val="22"/>
        </w:rPr>
        <w:t>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w:t>
      </w:r>
      <w:del w:id="1946" w:author="Huang T  Dr (Surrey Business Schl)" w:date="2018-09-20T16:32:00Z">
        <w:r w:rsidRPr="001E17BA" w:rsidDel="00A704DC">
          <w:rPr>
            <w:rFonts w:cs="Times New Roman"/>
            <w:color w:val="000000" w:themeColor="text1"/>
            <w:sz w:val="22"/>
          </w:rPr>
          <w:delText>structural break</w:delText>
        </w:r>
      </w:del>
      <w:ins w:id="1947"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1E17BA">
        <w:rPr>
          <w:rFonts w:cs="Times New Roman"/>
          <w:i/>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9E4FFF">
        <w:rPr>
          <w:rFonts w:cs="Times New Roman"/>
          <w:i/>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w:t>
      </w:r>
      <w:del w:id="1948" w:author="Huang T  Dr (Surrey Business Schl)" w:date="2018-09-20T16:32:00Z">
        <w:r w:rsidRPr="001E17BA" w:rsidDel="00A704DC">
          <w:rPr>
            <w:rFonts w:cs="Times New Roman"/>
            <w:color w:val="000000" w:themeColor="text1"/>
            <w:sz w:val="22"/>
          </w:rPr>
          <w:delText>structural break</w:delText>
        </w:r>
      </w:del>
      <w:ins w:id="1949"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we can combine the forecasts generated by the models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CE3F7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08F638D" w14:textId="4316E14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For example,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cyAmYW1wOyBTdGVrbGVyLCAyMDAyOyBNLiBILiBQZXNhcmFuLCBTY2h1ZXJtYW5uLCAmYW1wOyBT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YXI+PC9kYXRlcz48dXJscz48L3VybHM+PC9yZWNvcmQ+PC9DaXRlPjwvRW5kTm90ZT5=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cyAmYW1wOyBTdGVrbGVyLCAyMDAyOyBNLiBILiBQZXNhcmFuLCBTY2h1ZXJtYW5uLCAmYW1wOyBT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YXI+PC9kYXRlcz48dXJscz48L3VybHM+PC9yZWNvcmQ+PC9DaXRlPjwvRW5kTm90ZT5=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EA41AC">
        <w:rPr>
          <w:rFonts w:cs="Times New Roman"/>
          <w:noProof/>
          <w:color w:val="000000" w:themeColor="text1"/>
          <w:sz w:val="22"/>
        </w:rPr>
        <w:t>(M. Clements &amp; Hendry, 1998; Dekker, van Donselaar, &amp; Ouwehand, 2004; Fildes &amp; Stekler, 2002; M. H. Pesaran, Schuermann, &amp; Smith,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1</w:t>
      </w:r>
      <w:r w:rsidRPr="001E17BA">
        <w:rPr>
          <w:rFonts w:cs="Times New Roman"/>
          <w:color w:val="000000" w:themeColor="text1"/>
          <w:sz w:val="22"/>
          <w:vertAlign w:val="superscript"/>
        </w:rPr>
        <w:t>st</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with the sample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is arbitrarily chosen given there are enough observations to estimate the model and there are enough variations in the explanatory variables. We then add more observations (e.g., one) to </w:t>
      </w:r>
      <w:r w:rsidRPr="001E17BA">
        <w:rPr>
          <w:rFonts w:cs="Times New Roman"/>
          <w:color w:val="000000" w:themeColor="text1"/>
          <w:sz w:val="22"/>
        </w:rPr>
        <w:lastRenderedPageBreak/>
        <w:t>the estimation window and generate the 2</w:t>
      </w:r>
      <w:r w:rsidRPr="001E17BA">
        <w:rPr>
          <w:rFonts w:cs="Times New Roman"/>
          <w:color w:val="000000" w:themeColor="text1"/>
          <w:sz w:val="22"/>
          <w:vertAlign w:val="superscript"/>
        </w:rPr>
        <w:t>nd</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and so forth. We may have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ω+1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1:T</m:t>
            </m:r>
          </m:sub>
        </m:sSub>
      </m:oMath>
      <w:r w:rsidRPr="001E17BA">
        <w:rPr>
          <w:rFonts w:cs="Times New Roman"/>
          <w:noProof/>
          <w:color w:val="000000" w:themeColor="text1"/>
          <w:sz w:val="22"/>
        </w:rPr>
        <w:t xml:space="preserve">. </w:t>
      </w:r>
      <w:r w:rsidRPr="001E17BA">
        <w:rPr>
          <w:rFonts w:cs="Times New Roman"/>
          <w:color w:val="000000" w:themeColor="text1"/>
          <w:sz w:val="22"/>
        </w:rPr>
        <w:t>We calculate the final forecasts as the average value of the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sets of </w:t>
      </w:r>
      <w:r w:rsidRPr="001E17BA">
        <w:rPr>
          <w:rFonts w:cs="Times New Roman"/>
          <w:i/>
          <w:color w:val="000000" w:themeColor="text1"/>
          <w:sz w:val="22"/>
        </w:rPr>
        <w:t>h</w:t>
      </w:r>
      <w:r w:rsidRPr="001E17BA">
        <w:rPr>
          <w:rFonts w:cs="Times New Roman"/>
          <w:color w:val="000000" w:themeColor="text1"/>
          <w:sz w:val="22"/>
        </w:rPr>
        <w:t>-step-ahead forecasts:</w:t>
      </w:r>
    </w:p>
    <w:p w14:paraId="07EAF403" w14:textId="6A930EF3" w:rsidR="004C569C" w:rsidRPr="002D5D4F" w:rsidRDefault="004E2920" w:rsidP="004C569C">
      <w:pPr>
        <w:shd w:val="clear" w:color="auto" w:fill="FFFFFF" w:themeFill="background1"/>
        <w:spacing w:after="0" w:line="360" w:lineRule="auto"/>
        <w:rPr>
          <w:ins w:id="1950" w:author="韬 黄" w:date="2018-09-26T18:06:00Z"/>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14:paraId="26B16B80" w14:textId="51EE1D4D" w:rsidR="002D5D4F" w:rsidRPr="001E17BA" w:rsidRDefault="002D5D4F">
      <w:pPr>
        <w:shd w:val="clear" w:color="auto" w:fill="FFFFFF" w:themeFill="background1"/>
        <w:spacing w:after="0" w:line="360" w:lineRule="auto"/>
        <w:jc w:val="right"/>
        <w:rPr>
          <w:rFonts w:cs="Times New Roman"/>
          <w:color w:val="000000" w:themeColor="text1"/>
          <w:sz w:val="22"/>
        </w:rPr>
        <w:pPrChange w:id="1951" w:author="韬 黄" w:date="2018-09-26T18:06:00Z">
          <w:pPr>
            <w:shd w:val="clear" w:color="auto" w:fill="FFFFFF" w:themeFill="background1"/>
            <w:spacing w:after="0" w:line="360" w:lineRule="auto"/>
          </w:pPr>
        </w:pPrChange>
      </w:pPr>
      <w:ins w:id="1952" w:author="韬 黄" w:date="2018-09-26T18:06:00Z">
        <w:r>
          <w:rPr>
            <w:rFonts w:cs="Times New Roman"/>
            <w:color w:val="000000" w:themeColor="text1"/>
            <w:sz w:val="22"/>
          </w:rPr>
          <w:t>(5)</w:t>
        </w:r>
      </w:ins>
    </w:p>
    <w:p w14:paraId="5B9FDE1F" w14:textId="1DCF07A8"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This method is referred as the estimation window combining (EWC) method and has been used to help VAR models forecast financial variables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&lt;EndNote&gt;&lt;Cite&gt;&lt;Author&gt;Pesaran&lt;/Author&gt;&lt;Year&gt;2009&lt;/Year&gt;&lt;RecNum&gt;255&lt;/RecNum&gt;&lt;DisplayText&gt;(M. H. Pesaran et al., 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(M. H. Pesaran et al., 2009)</w:t>
      </w:r>
      <w:r w:rsidRPr="001E17BA">
        <w:rPr>
          <w:rFonts w:cs="Times New Roman"/>
          <w:color w:val="000000" w:themeColor="text1"/>
          <w:sz w:val="22"/>
        </w:rPr>
        <w:fldChar w:fldCharType="end"/>
      </w:r>
      <w:r w:rsidR="009A3958">
        <w:rPr>
          <w:rStyle w:val="FootnoteReference"/>
          <w:rFonts w:cs="Times New Roman"/>
          <w:color w:val="000000" w:themeColor="text1"/>
          <w:sz w:val="22"/>
        </w:rPr>
        <w:footnoteReference w:id="7"/>
      </w:r>
      <w:r w:rsidRPr="001E17BA">
        <w:rPr>
          <w:rFonts w:cs="Times New Roman"/>
          <w:color w:val="000000" w:themeColor="text1"/>
          <w:sz w:val="22"/>
        </w:rPr>
        <w:t xml:space="preserve">. </w:t>
      </w:r>
    </w:p>
    <w:p w14:paraId="1F192C9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3D09B30"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data</w:t>
      </w:r>
    </w:p>
    <w:p w14:paraId="14DE3D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CE49963" w14:textId="55882CE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w:t>
      </w:r>
      <w:r w:rsidR="00BF0F87">
        <w:rPr>
          <w:rFonts w:cs="Times New Roman"/>
          <w:color w:val="000000" w:themeColor="text1"/>
          <w:sz w:val="22"/>
        </w:rPr>
        <w:t>various</w:t>
      </w:r>
      <w:r w:rsidRPr="001E17BA">
        <w:rPr>
          <w:rFonts w:cs="Times New Roman"/>
          <w:color w:val="000000" w:themeColor="text1"/>
          <w:sz w:val="22"/>
        </w:rPr>
        <w:t xml:space="preserv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w:t>
      </w:r>
      <w:ins w:id="1953" w:author="韬 黄" w:date="2018-10-03T12:09:00Z">
        <w:r w:rsidR="00AC683D">
          <w:rPr>
            <w:rFonts w:cs="Times New Roman"/>
            <w:color w:val="000000" w:themeColor="text1"/>
            <w:sz w:val="22"/>
          </w:rPr>
          <w:t xml:space="preserve">initially </w:t>
        </w:r>
      </w:ins>
      <w:r w:rsidRPr="001E17BA">
        <w:rPr>
          <w:rFonts w:cs="Times New Roman"/>
          <w:color w:val="000000" w:themeColor="text1"/>
          <w:sz w:val="22"/>
        </w:rPr>
        <w:t>conduct our evaluation based on 1831 SKU’s for 28 product categories from 28 different stores. Table 1 shows the basic statistics of the selected SKU’s during a period of 20</w:t>
      </w:r>
      <w:r w:rsidR="004F19B6">
        <w:rPr>
          <w:rFonts w:cs="Times New Roman"/>
          <w:color w:val="000000" w:themeColor="text1"/>
          <w:sz w:val="22"/>
        </w:rPr>
        <w:t>2</w:t>
      </w:r>
      <w:r w:rsidRPr="001E17BA">
        <w:rPr>
          <w:rFonts w:cs="Times New Roman"/>
          <w:color w:val="000000" w:themeColor="text1"/>
          <w:sz w:val="22"/>
        </w:rPr>
        <w:t xml:space="preserve"> weeks for each product category</w:t>
      </w:r>
      <w:r w:rsidR="00BF0F87" w:rsidRPr="001E17BA">
        <w:rPr>
          <w:rStyle w:val="FootnoteReference"/>
          <w:rFonts w:cs="Times New Roman"/>
          <w:color w:val="000000" w:themeColor="text1"/>
          <w:sz w:val="22"/>
        </w:rPr>
        <w:footnoteReference w:id="8"/>
      </w:r>
      <w:r w:rsidRPr="001E17BA">
        <w:rPr>
          <w:rFonts w:cs="Times New Roman"/>
          <w:color w:val="000000" w:themeColor="text1"/>
          <w:sz w:val="22"/>
        </w:rPr>
        <w:t xml:space="preserve">. Some </w:t>
      </w:r>
      <w:r w:rsidR="00BF0F87">
        <w:rPr>
          <w:rFonts w:cs="Times New Roman"/>
          <w:color w:val="000000" w:themeColor="text1"/>
          <w:sz w:val="22"/>
        </w:rPr>
        <w:t xml:space="preserve">product </w:t>
      </w:r>
      <w:r w:rsidRPr="001E17BA">
        <w:rPr>
          <w:rFonts w:cs="Times New Roman"/>
          <w:color w:val="000000" w:themeColor="text1"/>
          <w:sz w:val="22"/>
        </w:rPr>
        <w:t xml:space="preserve">categories (e.g., Carbonated Beverages and Hotdog) exhibit much higher promotional intensity compared to others (e.g., Margarine/Butter and Mayonnaise). Figure 1 exhibits the data series for a typical SKU in the Beer category as an example: it indicates that sales </w:t>
      </w:r>
      <w:r w:rsidR="00223CEF">
        <w:rPr>
          <w:rFonts w:cs="Times New Roman"/>
          <w:color w:val="000000" w:themeColor="text1"/>
          <w:sz w:val="22"/>
        </w:rPr>
        <w:t>spikes</w:t>
      </w:r>
      <w:r w:rsidRPr="001E17BA">
        <w:rPr>
          <w:rFonts w:cs="Times New Roman"/>
          <w:color w:val="000000" w:themeColor="text1"/>
          <w:sz w:val="22"/>
        </w:rPr>
        <w:t xml:space="preserve"> are </w:t>
      </w:r>
      <w:r w:rsidR="00BF0F87">
        <w:rPr>
          <w:rFonts w:cs="Times New Roman"/>
          <w:color w:val="000000" w:themeColor="text1"/>
          <w:sz w:val="22"/>
        </w:rPr>
        <w:t xml:space="preserve">usually </w:t>
      </w:r>
      <w:r w:rsidRPr="001E17BA">
        <w:rPr>
          <w:rFonts w:cs="Times New Roman"/>
          <w:color w:val="000000" w:themeColor="text1"/>
          <w:sz w:val="22"/>
        </w:rPr>
        <w:t xml:space="preserve">associated with </w:t>
      </w:r>
      <w:r w:rsidR="00BF0F87">
        <w:rPr>
          <w:rFonts w:cs="Times New Roman"/>
          <w:color w:val="000000" w:themeColor="text1"/>
          <w:sz w:val="22"/>
        </w:rPr>
        <w:t xml:space="preserve">the </w:t>
      </w:r>
      <w:r w:rsidRPr="001E17BA">
        <w:rPr>
          <w:rFonts w:cs="Times New Roman"/>
          <w:color w:val="000000" w:themeColor="text1"/>
          <w:sz w:val="22"/>
        </w:rPr>
        <w:t>price reductions</w:t>
      </w:r>
      <w:r w:rsidR="00BF0F87">
        <w:rPr>
          <w:rFonts w:cs="Times New Roman"/>
          <w:color w:val="000000" w:themeColor="text1"/>
          <w:sz w:val="22"/>
        </w:rPr>
        <w:t xml:space="preserve"> and</w:t>
      </w:r>
      <w:r w:rsidRPr="001E17BA">
        <w:rPr>
          <w:rFonts w:cs="Times New Roman"/>
          <w:color w:val="000000" w:themeColor="text1"/>
          <w:sz w:val="22"/>
        </w:rPr>
        <w:t xml:space="preserve"> feature/display promotions</w:t>
      </w:r>
      <w:r w:rsidR="00BF0F87">
        <w:rPr>
          <w:rFonts w:cs="Times New Roman"/>
          <w:color w:val="000000" w:themeColor="text1"/>
          <w:sz w:val="22"/>
        </w:rPr>
        <w:t xml:space="preserve"> of the focal product</w:t>
      </w:r>
      <w:r w:rsidRPr="001E17BA">
        <w:rPr>
          <w:rFonts w:cs="Times New Roman"/>
          <w:color w:val="000000" w:themeColor="text1"/>
          <w:sz w:val="22"/>
        </w:rPr>
        <w:t xml:space="preserve">, </w:t>
      </w:r>
      <w:r w:rsidR="00BF0F87">
        <w:rPr>
          <w:rFonts w:cs="Times New Roman"/>
          <w:color w:val="000000" w:themeColor="text1"/>
          <w:sz w:val="22"/>
        </w:rPr>
        <w:t>as well as</w:t>
      </w:r>
      <w:r w:rsidRPr="001E17BA">
        <w:rPr>
          <w:rFonts w:cs="Times New Roman"/>
          <w:color w:val="000000" w:themeColor="text1"/>
          <w:sz w:val="22"/>
        </w:rPr>
        <w:t xml:space="preserve"> calendar events (e.g., Halloween, Thanksgiving, and Christmas etc.).</w:t>
      </w:r>
    </w:p>
    <w:p w14:paraId="33FD4A90" w14:textId="77777777" w:rsidR="0065311B" w:rsidRPr="001E17BA" w:rsidRDefault="0065311B" w:rsidP="0065311B">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65311B" w:rsidRPr="0065311B" w14:paraId="1870427D"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EB4963F" w14:textId="77777777" w:rsidR="0065311B" w:rsidRPr="0065311B" w:rsidRDefault="0065311B" w:rsidP="0065311B">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14:paraId="40F4A895"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14:paraId="04F430BA"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14:paraId="26FE05D2"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14:paraId="7A32103E"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14:paraId="6DA61B3F"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65311B" w:rsidRPr="0065311B" w14:paraId="19C33631"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5B37FF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14:paraId="7240F64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14:paraId="4135E46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14:paraId="4B891E8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14:paraId="6666428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14:paraId="7C13AC3A"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65311B" w:rsidRPr="0065311B" w14:paraId="72A00F0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102B8D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14:paraId="107ABF9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14:paraId="5013EA0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14:paraId="2705EBE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14:paraId="2937E33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14:paraId="6013CCA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0F6BD5C"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16DFF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14:paraId="73DE587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33F560D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14:paraId="67901A2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14:paraId="1E4817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4EA8E8C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65311B" w:rsidRPr="0065311B" w14:paraId="10C5EB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4CB4C8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14:paraId="1644F77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14:paraId="6ED78C0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14:paraId="5E2451B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14:paraId="325FE3E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14:paraId="23B5CEA9" w14:textId="6516A4B3"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7F38D1">
              <w:rPr>
                <w:rFonts w:eastAsia="Times New Roman" w:cs="Times New Roman"/>
                <w:color w:val="000000"/>
                <w:sz w:val="22"/>
                <w:highlight w:val="yellow"/>
              </w:rPr>
              <w:t>20</w:t>
            </w:r>
            <w:r w:rsidR="00B21D19" w:rsidRPr="007F38D1">
              <w:rPr>
                <w:rFonts w:eastAsia="Times New Roman" w:cs="Times New Roman"/>
                <w:color w:val="000000"/>
                <w:sz w:val="22"/>
                <w:highlight w:val="yellow"/>
              </w:rPr>
              <w:t>3</w:t>
            </w:r>
          </w:p>
        </w:tc>
      </w:tr>
      <w:tr w:rsidR="0065311B" w:rsidRPr="0065311B" w14:paraId="51B527C8"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3E4CF99"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14:paraId="4BFCD9C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14:paraId="3E3A8B4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66FE8F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14:paraId="4ECDE74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14:paraId="4C2F67F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65311B" w:rsidRPr="0065311B" w14:paraId="5288714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C3F97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14:paraId="524589C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50C4027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14:paraId="0AA07C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14:paraId="49C6EE7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14:paraId="6FB6CAA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65311B" w:rsidRPr="0065311B" w14:paraId="6923DF1F"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76FB0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14:paraId="72C1C01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14:paraId="0DF2CBE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14:paraId="36855A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14:paraId="34FC03D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14:paraId="432B24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65311B" w:rsidRPr="0065311B" w14:paraId="32DD43D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3390F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14:paraId="754C178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032ECBA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14:paraId="35471E5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04636ED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14:paraId="75A0BF7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65311B" w:rsidRPr="0065311B" w14:paraId="188EB96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D81723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14:paraId="1A0693C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095FE1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14:paraId="3E6D25D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7C52544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14:paraId="7D78A63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65311B" w:rsidRPr="0065311B" w14:paraId="578B5D4A"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66B30E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14:paraId="4941011D"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14:paraId="5DD4898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14:paraId="3DACF1A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14:paraId="2EBEBBC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14:paraId="663698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65311B" w:rsidRPr="0065311B" w14:paraId="321F657B"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86CE2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14:paraId="06A07C9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55D7E04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14:paraId="55C3EB9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5831097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14:paraId="6C451AB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65311B" w:rsidRPr="0065311B" w14:paraId="5D9022A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984E8B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Hotdog</w:t>
            </w:r>
          </w:p>
        </w:tc>
        <w:tc>
          <w:tcPr>
            <w:tcW w:w="960" w:type="dxa"/>
            <w:shd w:val="clear" w:color="auto" w:fill="auto"/>
            <w:noWrap/>
            <w:hideMark/>
          </w:tcPr>
          <w:p w14:paraId="7AE1785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14:paraId="36D1BDB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14:paraId="27685D9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14:paraId="69DC301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3F2DDD5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65311B" w:rsidRPr="0065311B" w14:paraId="5CED118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D8F0DC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14:paraId="7411723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14:paraId="5C56EAC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14:paraId="0D792B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14:paraId="7C9081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14:paraId="4EB3A5D1"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65311B" w:rsidRPr="0065311B" w14:paraId="7014B31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C6304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14:paraId="0736CB2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5C1CED0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14:paraId="5CBD755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6B4C52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6A05803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65311B" w:rsidRPr="0065311B" w14:paraId="3C90D57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2775E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14:paraId="35E25B1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14:paraId="47CE0C4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14:paraId="46B8CD3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14:paraId="3AA67C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14:paraId="200D62B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E2DD02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B59AE3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14:paraId="5A7D3D1C"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119E3FC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14:paraId="7F0273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14:paraId="1C07F3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14:paraId="7814B9E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65311B" w:rsidRPr="0065311B" w14:paraId="490C294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97493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14:paraId="1CE00B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5A388FF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14:paraId="46F7291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12F0C3C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14:paraId="39929FE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314C133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2980E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14:paraId="4E652446"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14:paraId="192D6D5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14:paraId="7EC984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14:paraId="13DE4BF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14:paraId="521601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65311B" w:rsidRPr="0065311B" w14:paraId="7FDFEE0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8AAB2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14:paraId="38D4E68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14:paraId="5A9C0648"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14:paraId="2EA9D81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14:paraId="44D2CAD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14:paraId="65BC323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65311B" w:rsidRPr="0065311B" w14:paraId="008D0CD2"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CBA7DC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14:paraId="2977CD8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14:paraId="741386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14:paraId="2C21CF1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14:paraId="2812B3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14:paraId="707CD89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65311B" w:rsidRPr="0065311B" w14:paraId="6FD31B89"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E3175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14:paraId="0A695BF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06F9505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14:paraId="258C1C5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14:paraId="0B28A77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14:paraId="31ADB3A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65311B" w:rsidRPr="0065311B" w14:paraId="08B972D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0D4443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14:paraId="3A4AC08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14:paraId="60C9229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14:paraId="1F408DA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14:paraId="0A877CF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14:paraId="0AD0D64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65311B" w:rsidRPr="0065311B" w14:paraId="15A9E40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D780836"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14:paraId="10DFD2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14:paraId="759ADB3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14:paraId="50D832E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14:paraId="1125C00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14:paraId="7044ACE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65311B" w:rsidRPr="0065311B" w14:paraId="2CC3ED0F"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19D866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Sugar substitutes</w:t>
            </w:r>
          </w:p>
        </w:tc>
        <w:tc>
          <w:tcPr>
            <w:tcW w:w="960" w:type="dxa"/>
            <w:shd w:val="clear" w:color="auto" w:fill="auto"/>
            <w:noWrap/>
            <w:hideMark/>
          </w:tcPr>
          <w:p w14:paraId="03392D0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43812D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4DC302C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4D4F23A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14:paraId="701690F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4ACAA7A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36A1B3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14:paraId="48A2BA6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14:paraId="25D544C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14:paraId="01BD48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14:paraId="558CD93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14:paraId="1776FCB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560624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B8E154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Toothbrush</w:t>
            </w:r>
          </w:p>
        </w:tc>
        <w:tc>
          <w:tcPr>
            <w:tcW w:w="960" w:type="dxa"/>
            <w:shd w:val="clear" w:color="auto" w:fill="auto"/>
            <w:noWrap/>
            <w:hideMark/>
          </w:tcPr>
          <w:p w14:paraId="74D2D7F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14:paraId="57B4587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14:paraId="3CB3254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14:paraId="3FA8D56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B1093E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65311B" w:rsidRPr="0065311B" w14:paraId="44F5659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4AFABC8"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14:paraId="225DF71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09DDFD1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14:paraId="2443F26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14:paraId="5DB6AA4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14:paraId="43AFA90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65311B" w:rsidRPr="0065311B" w14:paraId="00D776D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546193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14:paraId="3D42D70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14:paraId="4841202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14:paraId="057A8F5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14:paraId="49D9F86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A1ACA8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14:paraId="36E11BD2" w14:textId="77777777" w:rsidR="0065311B" w:rsidRDefault="0065311B" w:rsidP="0065311B">
      <w:pPr>
        <w:shd w:val="clear" w:color="auto" w:fill="FFFFFF" w:themeFill="background1"/>
        <w:spacing w:after="0" w:line="360" w:lineRule="auto"/>
        <w:rPr>
          <w:rFonts w:cs="Times New Roman"/>
          <w:color w:val="000000" w:themeColor="text1"/>
          <w:sz w:val="22"/>
        </w:rPr>
      </w:pPr>
    </w:p>
    <w:p w14:paraId="5CAECFF9" w14:textId="375F2502" w:rsidR="004C569C" w:rsidRDefault="004C569C" w:rsidP="0065311B">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9"/>
      </w:r>
    </w:p>
    <w:p w14:paraId="396D58BA" w14:textId="77777777" w:rsidR="004C569C" w:rsidRPr="001E17BA" w:rsidRDefault="004C569C" w:rsidP="001B11B0">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drawing>
          <wp:inline distT="0" distB="0" distL="0" distR="0" wp14:anchorId="6A6702C1" wp14:editId="37699C45">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14:paraId="32F1A62C" w14:textId="77777777" w:rsidR="004C569C" w:rsidRPr="001E17BA" w:rsidRDefault="004C569C" w:rsidP="00AC5038">
      <w:pPr>
        <w:pStyle w:val="Heading2"/>
        <w:numPr>
          <w:ilvl w:val="0"/>
          <w:numId w:val="8"/>
        </w:numPr>
        <w:spacing w:line="360" w:lineRule="auto"/>
        <w:rPr>
          <w:rFonts w:cs="Times New Roman"/>
          <w:sz w:val="22"/>
          <w:szCs w:val="22"/>
        </w:rPr>
      </w:pPr>
      <w:r w:rsidRPr="001E17BA">
        <w:rPr>
          <w:rFonts w:cs="Times New Roman"/>
          <w:sz w:val="22"/>
          <w:szCs w:val="22"/>
        </w:rPr>
        <w:t>The models</w:t>
      </w:r>
    </w:p>
    <w:p w14:paraId="7B80AE3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2A851B8" w14:textId="3711E50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w:t>
      </w:r>
      <w:r w:rsidR="00B22C14">
        <w:rPr>
          <w:rFonts w:cs="Times New Roman"/>
          <w:color w:val="000000" w:themeColor="text1"/>
          <w:sz w:val="22"/>
        </w:rPr>
        <w:t xml:space="preserve">new </w:t>
      </w:r>
      <w:r w:rsidRPr="001E17BA">
        <w:rPr>
          <w:rFonts w:cs="Times New Roman"/>
          <w:color w:val="000000" w:themeColor="text1"/>
          <w:sz w:val="22"/>
        </w:rPr>
        <w:t xml:space="preserve">forecasting methods </w:t>
      </w:r>
      <w:ins w:id="1954" w:author="韬 黄" w:date="2018-09-27T18:10:00Z">
        <w:r w:rsidR="00BF30BA">
          <w:rPr>
            <w:rFonts w:cs="Times New Roman"/>
            <w:color w:val="000000" w:themeColor="text1"/>
            <w:sz w:val="22"/>
          </w:rPr>
          <w:t xml:space="preserve">which take into account the problem of structural change. The new methods consist of </w:t>
        </w:r>
      </w:ins>
      <w:del w:id="1955" w:author="韬 黄" w:date="2018-09-27T18:10:00Z">
        <w:r w:rsidRPr="001E17BA" w:rsidDel="00BF30BA">
          <w:rPr>
            <w:rFonts w:cs="Times New Roman"/>
            <w:color w:val="000000" w:themeColor="text1"/>
            <w:sz w:val="22"/>
          </w:rPr>
          <w:delText xml:space="preserve">with </w:delText>
        </w:r>
      </w:del>
      <w:r w:rsidRPr="001E17BA">
        <w:rPr>
          <w:rFonts w:cs="Times New Roman"/>
          <w:color w:val="000000" w:themeColor="text1"/>
          <w:sz w:val="22"/>
        </w:rPr>
        <w:t xml:space="preserve">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w:t>
      </w:r>
      <w:ins w:id="1956" w:author="韬 黄" w:date="2018-09-27T18:11:00Z">
        <w:r w:rsidR="00BF30BA">
          <w:rPr>
            <w:rFonts w:cs="Times New Roman"/>
            <w:color w:val="000000" w:themeColor="text1"/>
            <w:sz w:val="22"/>
          </w:rPr>
          <w:t xml:space="preserve">and even </w:t>
        </w:r>
      </w:ins>
      <w:del w:id="1957" w:author="韬 黄" w:date="2018-09-27T18:11:00Z">
        <w:r w:rsidRPr="001E17BA" w:rsidDel="00BF30BA">
          <w:rPr>
            <w:rFonts w:cs="Times New Roman"/>
            <w:color w:val="000000" w:themeColor="text1"/>
            <w:sz w:val="22"/>
          </w:rPr>
          <w:delText xml:space="preserve">and even </w:delText>
        </w:r>
      </w:del>
      <w:r w:rsidRPr="001E17BA">
        <w:rPr>
          <w:rFonts w:cs="Times New Roman"/>
          <w:color w:val="000000" w:themeColor="text1"/>
          <w:sz w:val="22"/>
        </w:rPr>
        <w:t xml:space="preserve">make the estimation infeasible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w:t>
      </w:r>
      <w:r w:rsidRPr="001E17BA">
        <w:rPr>
          <w:rFonts w:cs="Times New Roman"/>
          <w:color w:val="000000" w:themeColor="text1"/>
          <w:sz w:val="22"/>
        </w:rPr>
        <w:lastRenderedPageBreak/>
        <w:t xml:space="preserve">select the most relevant variables using the Least Absolute Shrinkage and Selection Operator (LASSO)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xml:space="preserve">. </w:t>
      </w:r>
      <w:del w:id="1958" w:author="韬 黄" w:date="2018-09-27T18:11:00Z">
        <w:r w:rsidRPr="001E17BA" w:rsidDel="00BF30BA">
          <w:rPr>
            <w:rFonts w:cs="Times New Roman"/>
            <w:color w:val="000000" w:themeColor="text1"/>
            <w:sz w:val="22"/>
          </w:rPr>
          <w:delText>For example</w:delText>
        </w:r>
      </w:del>
      <w:del w:id="1959" w:author="韬 黄" w:date="2018-09-27T18:13:00Z">
        <w:r w:rsidRPr="001E17BA" w:rsidDel="004C4572">
          <w:rPr>
            <w:rFonts w:cs="Times New Roman"/>
            <w:color w:val="000000" w:themeColor="text1"/>
            <w:sz w:val="22"/>
          </w:rPr>
          <w:delText xml:space="preserve">, </w:delText>
        </w:r>
      </w:del>
      <w:ins w:id="1960" w:author="韬 黄" w:date="2018-09-27T18:13:00Z">
        <w:r w:rsidR="004C4572">
          <w:rPr>
            <w:rFonts w:cs="Times New Roman"/>
            <w:color w:val="000000" w:themeColor="text1"/>
            <w:sz w:val="22"/>
          </w:rPr>
          <w:t xml:space="preserve">In the LASSO procedure, </w:t>
        </w:r>
      </w:ins>
      <w:r w:rsidRPr="001E17BA">
        <w:rPr>
          <w:rFonts w:cs="Times New Roman"/>
          <w:color w:val="000000" w:themeColor="text1"/>
          <w:sz w:val="22"/>
        </w:rPr>
        <w:t>we</w:t>
      </w:r>
      <w:ins w:id="1961" w:author="韬 黄" w:date="2018-09-27T18:13:00Z">
        <w:r w:rsidR="00BF30BA">
          <w:rPr>
            <w:rFonts w:cs="Times New Roman"/>
            <w:color w:val="000000" w:themeColor="text1"/>
            <w:sz w:val="22"/>
          </w:rPr>
          <w:t xml:space="preserve"> </w:t>
        </w:r>
      </w:ins>
      <w:del w:id="1962" w:author="韬 黄" w:date="2018-09-27T18:13:00Z">
        <w:r w:rsidRPr="001E17BA" w:rsidDel="00BF30BA">
          <w:rPr>
            <w:rFonts w:cs="Times New Roman"/>
            <w:color w:val="000000" w:themeColor="text1"/>
            <w:sz w:val="22"/>
          </w:rPr>
          <w:delText xml:space="preserve"> </w:delText>
        </w:r>
      </w:del>
      <w:del w:id="1963" w:author="韬 黄" w:date="2018-09-27T18:12:00Z">
        <w:r w:rsidRPr="001E17BA" w:rsidDel="00BF30BA">
          <w:rPr>
            <w:rFonts w:cs="Times New Roman"/>
            <w:color w:val="000000" w:themeColor="text1"/>
            <w:sz w:val="22"/>
          </w:rPr>
          <w:delText xml:space="preserve">have </w:delText>
        </w:r>
      </w:del>
      <w:ins w:id="1964" w:author="韬 黄" w:date="2018-09-27T18:15:00Z">
        <w:r w:rsidR="004C4572">
          <w:rPr>
            <w:rFonts w:cs="Times New Roman"/>
            <w:color w:val="000000" w:themeColor="text1"/>
            <w:sz w:val="22"/>
          </w:rPr>
          <w:t>specify</w:t>
        </w:r>
      </w:ins>
      <w:ins w:id="1965" w:author="韬 黄" w:date="2018-09-27T18:12:00Z">
        <w:r w:rsidR="00BF30BA" w:rsidRPr="001E17BA">
          <w:rPr>
            <w:rFonts w:cs="Times New Roman"/>
            <w:color w:val="000000" w:themeColor="text1"/>
            <w:sz w:val="22"/>
          </w:rPr>
          <w:t xml:space="preserve"> </w:t>
        </w:r>
      </w:ins>
      <w:r w:rsidRPr="001E17BA">
        <w:rPr>
          <w:rFonts w:cs="Times New Roman"/>
          <w:color w:val="000000" w:themeColor="text1"/>
          <w:sz w:val="22"/>
        </w:rPr>
        <w:t>the following model</w:t>
      </w:r>
      <w:ins w:id="1966" w:author="韬 黄" w:date="2018-09-27T18:13:00Z">
        <w:r w:rsidR="004C4572">
          <w:rPr>
            <w:rFonts w:cs="Times New Roman"/>
            <w:color w:val="000000" w:themeColor="text1"/>
            <w:sz w:val="22"/>
          </w:rPr>
          <w:t xml:space="preserve"> </w:t>
        </w:r>
      </w:ins>
      <w:ins w:id="1967" w:author="韬 黄" w:date="2018-09-27T18:14:00Z">
        <w:r w:rsidR="004C4572">
          <w:rPr>
            <w:rFonts w:cs="Times New Roman"/>
            <w:color w:val="000000" w:themeColor="text1"/>
            <w:sz w:val="22"/>
          </w:rPr>
          <w:t>for each SKU</w:t>
        </w:r>
      </w:ins>
      <w:ins w:id="1968" w:author="韬 黄" w:date="2018-09-27T18:12:00Z">
        <w:r w:rsidR="00BF30BA">
          <w:rPr>
            <w:rFonts w:cs="Times New Roman"/>
            <w:color w:val="000000" w:themeColor="text1"/>
            <w:sz w:val="22"/>
          </w:rPr>
          <w:t>:</w:t>
        </w:r>
      </w:ins>
      <w:del w:id="1969" w:author="韬 黄" w:date="2018-09-27T18:12:00Z">
        <w:r w:rsidRPr="001E17BA" w:rsidDel="00BF30BA">
          <w:rPr>
            <w:rFonts w:cs="Times New Roman"/>
            <w:color w:val="000000" w:themeColor="text1"/>
            <w:sz w:val="22"/>
          </w:rPr>
          <w:delText xml:space="preserve"> for the sales of a specific SKU:</w:delText>
        </w:r>
      </w:del>
    </w:p>
    <w:p w14:paraId="5E53BC4F" w14:textId="2431BE37" w:rsidR="004C569C" w:rsidRPr="006B3811" w:rsidRDefault="004E2920" w:rsidP="004C569C">
      <w:pPr>
        <w:shd w:val="clear" w:color="auto" w:fill="FFFFFF" w:themeFill="background1"/>
        <w:spacing w:after="0" w:line="360" w:lineRule="auto"/>
        <w:jc w:val="center"/>
        <w:rPr>
          <w:ins w:id="1970" w:author="韬 黄" w:date="2018-09-26T18:06:00Z"/>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14:paraId="235B1C9F" w14:textId="6D91DD88" w:rsidR="006B3811" w:rsidRPr="001E17BA" w:rsidRDefault="006B3811">
      <w:pPr>
        <w:shd w:val="clear" w:color="auto" w:fill="FFFFFF" w:themeFill="background1"/>
        <w:spacing w:after="0" w:line="360" w:lineRule="auto"/>
        <w:jc w:val="right"/>
        <w:rPr>
          <w:rFonts w:cs="Times New Roman"/>
          <w:color w:val="000000" w:themeColor="text1"/>
          <w:sz w:val="22"/>
        </w:rPr>
        <w:pPrChange w:id="1971" w:author="韬 黄" w:date="2018-09-26T18:06:00Z">
          <w:pPr>
            <w:shd w:val="clear" w:color="auto" w:fill="FFFFFF" w:themeFill="background1"/>
            <w:spacing w:after="0" w:line="360" w:lineRule="auto"/>
            <w:jc w:val="center"/>
          </w:pPr>
        </w:pPrChange>
      </w:pPr>
      <w:ins w:id="1972" w:author="韬 黄" w:date="2018-09-26T18:06:00Z">
        <w:r>
          <w:rPr>
            <w:rFonts w:cs="Times New Roman"/>
            <w:color w:val="000000" w:themeColor="text1"/>
            <w:sz w:val="22"/>
          </w:rPr>
          <w:t>(6)</w:t>
        </w:r>
      </w:ins>
    </w:p>
    <w:p w14:paraId="4D6C12F1" w14:textId="63938BBC"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w:t>
      </w:r>
      <w:r w:rsidR="00BE668B">
        <w:rPr>
          <w:rFonts w:cs="Times New Roman"/>
          <w:noProof/>
          <w:color w:val="000000" w:themeColor="text1"/>
          <w:sz w:val="22"/>
        </w:rPr>
        <w:t>is</w:t>
      </w:r>
      <w:r w:rsidRPr="001E17BA">
        <w:rPr>
          <w:rFonts w:cs="Times New Roman"/>
          <w:noProof/>
          <w:color w:val="000000" w:themeColor="text1"/>
          <w:sz w:val="22"/>
        </w:rPr>
        <w:t xml:space="preserve"> the matrix for the explanatory variables including </w:t>
      </w:r>
      <w:r w:rsidR="00B22C14">
        <w:rPr>
          <w:rFonts w:cs="Times New Roman"/>
          <w:noProof/>
          <w:color w:val="000000" w:themeColor="text1"/>
          <w:sz w:val="22"/>
        </w:rPr>
        <w:t>product</w:t>
      </w:r>
      <w:r w:rsidRPr="001E17BA">
        <w:rPr>
          <w:rFonts w:cs="Times New Roman"/>
          <w:noProof/>
          <w:color w:val="000000" w:themeColor="text1"/>
          <w:sz w:val="22"/>
        </w:rPr>
        <w:t xml:space="preserve"> price</w:t>
      </w:r>
      <w:r w:rsidR="00B22C14">
        <w:rPr>
          <w:rFonts w:cs="Times New Roman"/>
          <w:noProof/>
          <w:color w:val="000000" w:themeColor="text1"/>
          <w:sz w:val="22"/>
        </w:rPr>
        <w:t>s</w:t>
      </w:r>
      <w:r w:rsidRPr="001E17BA">
        <w:rPr>
          <w:rFonts w:cs="Times New Roman"/>
          <w:noProof/>
          <w:color w:val="000000" w:themeColor="text1"/>
          <w:sz w:val="22"/>
        </w:rPr>
        <w:t>, feature</w:t>
      </w:r>
      <w:r w:rsidR="00B22C14">
        <w:rPr>
          <w:rFonts w:cs="Times New Roman"/>
          <w:noProof/>
          <w:color w:val="000000" w:themeColor="text1"/>
          <w:sz w:val="22"/>
        </w:rPr>
        <w:t>s</w:t>
      </w:r>
      <w:r w:rsidRPr="001E17BA">
        <w:rPr>
          <w:rFonts w:cs="Times New Roman"/>
          <w:noProof/>
          <w:color w:val="000000" w:themeColor="text1"/>
          <w:sz w:val="22"/>
        </w:rPr>
        <w:t>, and display</w:t>
      </w:r>
      <w:r w:rsidR="00B22C14">
        <w:rPr>
          <w:rFonts w:cs="Times New Roman"/>
          <w:noProof/>
          <w:color w:val="000000" w:themeColor="text1"/>
          <w:sz w:val="22"/>
        </w:rPr>
        <w:t>s</w:t>
      </w:r>
      <w:r w:rsidRPr="001E17BA">
        <w:rPr>
          <w:rFonts w:cs="Times New Roman"/>
          <w:noProof/>
          <w:color w:val="000000" w:themeColor="text1"/>
          <w:sz w:val="22"/>
        </w:rPr>
        <w:t xml:space="preserve"> of all the products in the same product category.</w:t>
      </w:r>
    </w:p>
    <w:p w14:paraId="461F8523"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14:paraId="42436489" w14:textId="0A394B91" w:rsidR="004C569C" w:rsidRPr="001E17BA" w:rsidRDefault="004C569C" w:rsidP="004C569C">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m:t>β</m:t>
        </m:r>
      </m:oMath>
      <w:r w:rsidRPr="001E17BA">
        <w:rPr>
          <w:rFonts w:cs="Times New Roman"/>
          <w:noProof/>
          <w:color w:val="000000" w:themeColor="text1"/>
          <w:sz w:val="22"/>
        </w:rPr>
        <w:t xml:space="preserve"> </w:t>
      </w:r>
      <w:r w:rsidR="00BE668B">
        <w:rPr>
          <w:rFonts w:cs="Times New Roman"/>
          <w:noProof/>
          <w:color w:val="000000" w:themeColor="text1"/>
          <w:sz w:val="22"/>
        </w:rPr>
        <w:t>represents</w:t>
      </w:r>
      <w:r w:rsidRPr="001E17BA">
        <w:rPr>
          <w:rFonts w:cs="Times New Roman"/>
          <w:noProof/>
          <w:color w:val="000000" w:themeColor="text1"/>
          <w:sz w:val="22"/>
        </w:rPr>
        <w:t xml:space="preserve"> the vector </w:t>
      </w:r>
      <w:r w:rsidR="00BE668B">
        <w:rPr>
          <w:rFonts w:cs="Times New Roman"/>
          <w:noProof/>
          <w:color w:val="000000" w:themeColor="text1"/>
          <w:sz w:val="22"/>
        </w:rPr>
        <w:t>for</w:t>
      </w:r>
      <w:r w:rsidRPr="001E17BA">
        <w:rPr>
          <w:rFonts w:cs="Times New Roman"/>
          <w:noProof/>
          <w:color w:val="000000" w:themeColor="text1"/>
          <w:sz w:val="22"/>
        </w:rPr>
        <w:t xml:space="preserve"> the parameter coefficients</w:t>
      </w:r>
      <w:r w:rsidR="00BE668B">
        <w:rPr>
          <w:rFonts w:cs="Times New Roman"/>
          <w:noProof/>
          <w:color w:val="000000" w:themeColor="text1"/>
          <w:sz w:val="22"/>
        </w:rPr>
        <w:t>.</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total number of SKUs for the category</w:t>
      </w:r>
      <w:r w:rsidR="00BE668B">
        <w:rPr>
          <w:rFonts w:cs="Times New Roman"/>
          <w:noProof/>
          <w:color w:val="000000" w:themeColor="text1"/>
          <w:sz w:val="22"/>
        </w:rPr>
        <w:t>.</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r w:rsidR="00BE668B">
        <w:rPr>
          <w:rFonts w:cs="Times New Roman"/>
          <w:noProof/>
          <w:color w:val="000000" w:themeColor="text1"/>
          <w:sz w:val="22"/>
        </w:rPr>
        <w:t>.</w:t>
      </w:r>
    </w:p>
    <w:p w14:paraId="2E74A6E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C348CB1" w14:textId="2AE2A7F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LASSO procedure imposes a constraint to the sum of the absolute values of the</w:t>
      </w:r>
      <w:r w:rsidR="00B22C14">
        <w:rPr>
          <w:rFonts w:cs="Times New Roman"/>
          <w:color w:val="000000" w:themeColor="text1"/>
          <w:sz w:val="22"/>
        </w:rPr>
        <w:t xml:space="preserve"> models’</w:t>
      </w:r>
      <w:r w:rsidRPr="001E17BA">
        <w:rPr>
          <w:rFonts w:cs="Times New Roman"/>
          <w:color w:val="000000" w:themeColor="text1"/>
          <w:sz w:val="22"/>
        </w:rPr>
        <w:t xml:space="preserve"> parameter coefficients. It removes less relevant explanatory variables by pushing their parameter 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sidR="0035133A">
        <w:rPr>
          <w:rFonts w:cs="Times New Roman"/>
          <w:color w:val="000000" w:themeColor="text1"/>
          <w:sz w:val="22"/>
        </w:rPr>
        <w:t xml:space="preserve"> 10-fold cross validation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10"/>
      </w:r>
      <w:r w:rsidRPr="001E17BA">
        <w:rPr>
          <w:rFonts w:cs="Times New Roman"/>
          <w:color w:val="000000" w:themeColor="text1"/>
          <w:sz w:val="22"/>
        </w:rPr>
        <w:t xml:space="preserve">. </w:t>
      </w:r>
    </w:p>
    <w:p w14:paraId="17063DC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57D3FE7" w14:textId="150320B3"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At the second stage, we construct the General Autoregressive Distributive Lag (ADL) model based on the variables </w:t>
      </w:r>
      <w:del w:id="1973" w:author="韬 黄" w:date="2018-09-27T18:15:00Z">
        <w:r w:rsidRPr="001E17BA" w:rsidDel="004C4572">
          <w:rPr>
            <w:rFonts w:cs="Times New Roman"/>
            <w:color w:val="000000" w:themeColor="text1"/>
            <w:sz w:val="22"/>
          </w:rPr>
          <w:delText xml:space="preserve">retained </w:delText>
        </w:r>
      </w:del>
      <w:ins w:id="1974" w:author="韬 黄" w:date="2018-09-27T18:15:00Z">
        <w:r w:rsidR="004C4572">
          <w:rPr>
            <w:rFonts w:cs="Times New Roman"/>
            <w:color w:val="000000" w:themeColor="text1"/>
            <w:sz w:val="22"/>
          </w:rPr>
          <w:t>selected</w:t>
        </w:r>
        <w:r w:rsidR="004C4572" w:rsidRPr="001E17BA">
          <w:rPr>
            <w:rFonts w:cs="Times New Roman"/>
            <w:color w:val="000000" w:themeColor="text1"/>
            <w:sz w:val="22"/>
          </w:rPr>
          <w:t xml:space="preserve"> </w:t>
        </w:r>
      </w:ins>
      <w:r w:rsidRPr="001E17BA">
        <w:rPr>
          <w:rFonts w:cs="Times New Roman"/>
          <w:color w:val="000000" w:themeColor="text1"/>
          <w:sz w:val="22"/>
        </w:rPr>
        <w:t>by the LASSO procedure with their dynamic terms</w:t>
      </w:r>
      <w:r w:rsidR="00B22C14">
        <w:rPr>
          <w:rFonts w:cs="Times New Roman"/>
          <w:color w:val="000000" w:themeColor="text1"/>
          <w:sz w:val="22"/>
        </w:rPr>
        <w:t xml:space="preserve"> (Huang et al. 2014)</w:t>
      </w:r>
      <w:r w:rsidRPr="001E17BA">
        <w:rPr>
          <w:rFonts w:cs="Times New Roman"/>
          <w:color w:val="000000" w:themeColor="text1"/>
          <w:sz w:val="22"/>
        </w:rPr>
        <w:t xml:space="preserve">. </w:t>
      </w:r>
      <w:r w:rsidR="00DF6082" w:rsidRPr="001E17BA">
        <w:rPr>
          <w:rFonts w:cs="Times New Roman"/>
          <w:color w:val="000000" w:themeColor="text1"/>
          <w:sz w:val="22"/>
        </w:rPr>
        <w:t xml:space="preserve">One </w:t>
      </w:r>
      <w:r w:rsidR="00DF6082" w:rsidRPr="001E17BA">
        <w:rPr>
          <w:rFonts w:cs="Times New Roman"/>
          <w:noProof/>
          <w:color w:val="000000" w:themeColor="text1"/>
          <w:sz w:val="22"/>
        </w:rPr>
        <w:t>limitation of</w:t>
      </w:r>
      <w:r w:rsidR="00DF6082" w:rsidRPr="001E17BA">
        <w:rPr>
          <w:rFonts w:cs="Times New Roman"/>
          <w:color w:val="000000" w:themeColor="text1"/>
          <w:sz w:val="22"/>
        </w:rPr>
        <w:t xml:space="preserve"> the LASSO procedure is that it </w:t>
      </w:r>
      <w:del w:id="1975" w:author="韬 黄" w:date="2018-09-27T18:16:00Z">
        <w:r w:rsidR="00DF6082" w:rsidRPr="001E17BA" w:rsidDel="004C4572">
          <w:rPr>
            <w:rFonts w:cs="Times New Roman"/>
            <w:color w:val="000000" w:themeColor="text1"/>
            <w:sz w:val="22"/>
          </w:rPr>
          <w:delText xml:space="preserve">may </w:delText>
        </w:r>
      </w:del>
      <w:r w:rsidR="00DF6082" w:rsidRPr="001E17BA">
        <w:rPr>
          <w:rFonts w:cs="Times New Roman"/>
          <w:color w:val="000000" w:themeColor="text1"/>
          <w:sz w:val="22"/>
        </w:rPr>
        <w:t>potentially miss</w:t>
      </w:r>
      <w:ins w:id="1976" w:author="韬 黄" w:date="2018-09-27T18:16:00Z">
        <w:r w:rsidR="004C4572">
          <w:rPr>
            <w:rFonts w:cs="Times New Roman"/>
            <w:color w:val="000000" w:themeColor="text1"/>
            <w:sz w:val="22"/>
          </w:rPr>
          <w:t>es</w:t>
        </w:r>
      </w:ins>
      <w:r w:rsidR="00DF6082" w:rsidRPr="001E17BA">
        <w:rPr>
          <w:rFonts w:cs="Times New Roman"/>
          <w:color w:val="000000" w:themeColor="text1"/>
          <w:sz w:val="22"/>
        </w:rPr>
        <w:t xml:space="preserve"> important variables under the condition of high multicollinearity </w:t>
      </w:r>
      <w:r w:rsidR="00DF6082"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F6082" w:rsidRPr="001E17BA">
        <w:rPr>
          <w:rFonts w:cs="Times New Roman"/>
          <w:color w:val="000000" w:themeColor="text1"/>
          <w:sz w:val="22"/>
        </w:rPr>
        <w:fldChar w:fldCharType="separate"/>
      </w:r>
      <w:r w:rsidR="00EA41AC">
        <w:rPr>
          <w:rFonts w:cs="Times New Roman"/>
          <w:noProof/>
          <w:color w:val="000000" w:themeColor="text1"/>
          <w:sz w:val="22"/>
        </w:rPr>
        <w:t>(Fan &amp; Lv, 2008; Ma et al., 2016)</w:t>
      </w:r>
      <w:r w:rsidR="00DF6082" w:rsidRPr="001E17BA">
        <w:rPr>
          <w:rFonts w:cs="Times New Roman"/>
          <w:color w:val="000000" w:themeColor="text1"/>
          <w:sz w:val="22"/>
        </w:rPr>
        <w:fldChar w:fldCharType="end"/>
      </w:r>
      <w:r w:rsidR="00DF6082" w:rsidRPr="001E17BA">
        <w:rPr>
          <w:rFonts w:cs="Times New Roman"/>
          <w:color w:val="000000" w:themeColor="text1"/>
          <w:sz w:val="22"/>
        </w:rPr>
        <w:t>. In practice, retailers tend to promote relevant products at the same time</w:t>
      </w:r>
      <w:del w:id="1977" w:author="韬 黄" w:date="2018-09-27T18:18:00Z">
        <w:r w:rsidR="00DF6082" w:rsidRPr="001E17BA" w:rsidDel="004C4572">
          <w:rPr>
            <w:rFonts w:cs="Times New Roman"/>
            <w:color w:val="000000" w:themeColor="text1"/>
            <w:sz w:val="22"/>
          </w:rPr>
          <w:delText>, which may even increase the multicollinearity</w:delText>
        </w:r>
      </w:del>
      <w:r w:rsidR="00DF6082" w:rsidRPr="001E17BA">
        <w:rPr>
          <w:rFonts w:cs="Times New Roman"/>
          <w:color w:val="000000" w:themeColor="text1"/>
          <w:sz w:val="22"/>
        </w:rPr>
        <w:t xml:space="preserve">. </w:t>
      </w:r>
      <w:r w:rsidR="00747EBA">
        <w:rPr>
          <w:rFonts w:cs="Times New Roman"/>
          <w:color w:val="000000" w:themeColor="text1"/>
          <w:sz w:val="22"/>
        </w:rPr>
        <w:t xml:space="preserve">Therefore, we include the marketing variables of the focal product in the general ADL model. </w:t>
      </w:r>
      <w:r w:rsidRPr="001E17BA">
        <w:rPr>
          <w:rFonts w:cs="Times New Roman"/>
          <w:color w:val="000000" w:themeColor="text1"/>
          <w:sz w:val="22"/>
        </w:rPr>
        <w:t xml:space="preserve">The general ADL model takes into account the dynamic effect of the (LASSO retained) marketing activity variables as well as a </w:t>
      </w:r>
      <w:del w:id="1978" w:author="韬 黄" w:date="2018-09-27T18:19:00Z">
        <w:r w:rsidRPr="001E17BA" w:rsidDel="004C4572">
          <w:rPr>
            <w:rFonts w:cs="Times New Roman"/>
            <w:color w:val="000000" w:themeColor="text1"/>
            <w:sz w:val="22"/>
          </w:rPr>
          <w:delText xml:space="preserve">term </w:delText>
        </w:r>
      </w:del>
      <w:ins w:id="1979" w:author="韬 黄" w:date="2018-09-27T18:19:00Z">
        <w:r w:rsidR="004C4572">
          <w:rPr>
            <w:rFonts w:cs="Times New Roman"/>
            <w:color w:val="000000" w:themeColor="text1"/>
            <w:sz w:val="22"/>
          </w:rPr>
          <w:t>time variable which</w:t>
        </w:r>
        <w:r w:rsidR="004C4572" w:rsidRPr="001E17BA">
          <w:rPr>
            <w:rFonts w:cs="Times New Roman"/>
            <w:color w:val="000000" w:themeColor="text1"/>
            <w:sz w:val="22"/>
          </w:rPr>
          <w:t xml:space="preserve"> </w:t>
        </w:r>
      </w:ins>
      <w:del w:id="1980" w:author="韬 黄" w:date="2018-09-27T18:19:00Z">
        <w:r w:rsidRPr="001E17BA" w:rsidDel="004C4572">
          <w:rPr>
            <w:rFonts w:cs="Times New Roman"/>
            <w:color w:val="000000" w:themeColor="text1"/>
            <w:sz w:val="22"/>
          </w:rPr>
          <w:delText xml:space="preserve">capturing </w:delText>
        </w:r>
      </w:del>
      <w:ins w:id="1981" w:author="韬 黄" w:date="2018-09-27T18:19:00Z">
        <w:r w:rsidR="004C4572">
          <w:rPr>
            <w:rFonts w:cs="Times New Roman"/>
            <w:color w:val="000000" w:themeColor="text1"/>
            <w:sz w:val="22"/>
          </w:rPr>
          <w:t>captures</w:t>
        </w:r>
        <w:r w:rsidR="004C4572" w:rsidRPr="001E17BA">
          <w:rPr>
            <w:rFonts w:cs="Times New Roman"/>
            <w:color w:val="000000" w:themeColor="text1"/>
            <w:sz w:val="22"/>
          </w:rPr>
          <w:t xml:space="preserve"> </w:t>
        </w:r>
      </w:ins>
      <w:r w:rsidRPr="001E17BA">
        <w:rPr>
          <w:rFonts w:cs="Times New Roman"/>
          <w:color w:val="000000" w:themeColor="text1"/>
          <w:sz w:val="22"/>
        </w:rPr>
        <w:t xml:space="preserve">the potential trend, </w:t>
      </w:r>
      <w:ins w:id="1982" w:author="韬 黄" w:date="2018-09-27T18:19:00Z">
        <w:r w:rsidR="004C4572">
          <w:rPr>
            <w:rFonts w:cs="Times New Roman"/>
            <w:color w:val="000000" w:themeColor="text1"/>
            <w:sz w:val="22"/>
          </w:rPr>
          <w:t xml:space="preserve">12 </w:t>
        </w:r>
      </w:ins>
      <w:r w:rsidRPr="001E17BA">
        <w:rPr>
          <w:rFonts w:cs="Times New Roman"/>
          <w:color w:val="000000" w:themeColor="text1"/>
          <w:sz w:val="22"/>
        </w:rPr>
        <w:t>four-week</w:t>
      </w:r>
      <w:ins w:id="1983" w:author="韬 黄" w:date="2018-09-27T18:19:00Z">
        <w:r w:rsidR="004C4572">
          <w:rPr>
            <w:rFonts w:cs="Times New Roman"/>
            <w:color w:val="000000" w:themeColor="text1"/>
            <w:sz w:val="22"/>
          </w:rPr>
          <w:t xml:space="preserve"> dummy variable to capture</w:t>
        </w:r>
      </w:ins>
      <w:r w:rsidRPr="001E17BA">
        <w:rPr>
          <w:rFonts w:cs="Times New Roman"/>
          <w:color w:val="000000" w:themeColor="text1"/>
          <w:sz w:val="22"/>
        </w:rPr>
        <w:t xml:space="preserve"> seasonality, and</w:t>
      </w:r>
      <w:ins w:id="1984" w:author="韬 黄" w:date="2018-09-27T18:20:00Z">
        <w:r w:rsidR="004C4572">
          <w:rPr>
            <w:rFonts w:cs="Times New Roman"/>
            <w:color w:val="000000" w:themeColor="text1"/>
            <w:sz w:val="22"/>
          </w:rPr>
          <w:t xml:space="preserve"> other dummy variables to capture</w:t>
        </w:r>
      </w:ins>
      <w:r w:rsidRPr="001E17BA">
        <w:rPr>
          <w:rFonts w:cs="Times New Roman"/>
          <w:color w:val="000000" w:themeColor="text1"/>
          <w:sz w:val="22"/>
        </w:rPr>
        <w:t xml:space="preserve"> calendar events. </w:t>
      </w:r>
      <w:del w:id="1985" w:author="韬 黄" w:date="2018-09-27T18:20:00Z">
        <w:r w:rsidRPr="001E17BA" w:rsidDel="004C4572">
          <w:rPr>
            <w:rFonts w:cs="Times New Roman"/>
            <w:color w:val="000000" w:themeColor="text1"/>
            <w:sz w:val="22"/>
          </w:rPr>
          <w:delText>Th</w:delText>
        </w:r>
      </w:del>
      <w:ins w:id="1986" w:author="韬 黄" w:date="2018-09-27T18:20:00Z">
        <w:r w:rsidR="004C4572">
          <w:rPr>
            <w:rFonts w:cs="Times New Roman"/>
            <w:color w:val="000000" w:themeColor="text1"/>
            <w:sz w:val="22"/>
          </w:rPr>
          <w:t xml:space="preserve">We refer this model as the </w:t>
        </w:r>
      </w:ins>
      <w:del w:id="1987" w:author="韬 黄" w:date="2018-09-27T18:20:00Z">
        <w:r w:rsidRPr="001E17BA" w:rsidDel="004C4572">
          <w:rPr>
            <w:rFonts w:cs="Times New Roman"/>
            <w:color w:val="000000" w:themeColor="text1"/>
            <w:sz w:val="22"/>
          </w:rPr>
          <w:delText xml:space="preserve">e </w:delText>
        </w:r>
      </w:del>
      <w:r w:rsidRPr="001E17BA">
        <w:rPr>
          <w:rFonts w:cs="Times New Roman"/>
          <w:color w:val="000000" w:themeColor="text1"/>
          <w:sz w:val="22"/>
        </w:rPr>
        <w:t>general ADL model</w:t>
      </w:r>
      <w:del w:id="1988" w:author="韬 黄" w:date="2018-09-27T18:20:00Z">
        <w:r w:rsidRPr="001E17BA" w:rsidDel="004C4572">
          <w:rPr>
            <w:rFonts w:cs="Times New Roman"/>
            <w:color w:val="000000" w:themeColor="text1"/>
            <w:sz w:val="22"/>
          </w:rPr>
          <w:delText xml:space="preserve"> can be represented as</w:delText>
        </w:r>
      </w:del>
      <w:r w:rsidRPr="001E17BA">
        <w:rPr>
          <w:rFonts w:cs="Times New Roman"/>
          <w:color w:val="000000" w:themeColor="text1"/>
          <w:sz w:val="22"/>
        </w:rPr>
        <w:t>:</w:t>
      </w:r>
    </w:p>
    <w:p w14:paraId="110972BD" w14:textId="58235872" w:rsidR="004C569C" w:rsidRPr="006B3811" w:rsidRDefault="004E2920" w:rsidP="004C569C">
      <w:pPr>
        <w:shd w:val="clear" w:color="auto" w:fill="FFFFFF" w:themeFill="background1"/>
        <w:spacing w:after="0" w:line="360" w:lineRule="auto"/>
        <w:rPr>
          <w:ins w:id="1989" w:author="韬 黄" w:date="2018-09-26T18:07:00Z"/>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5F04F856" w14:textId="1C7AF61A" w:rsidR="006B3811" w:rsidRPr="001E17BA" w:rsidRDefault="006B3811">
      <w:pPr>
        <w:shd w:val="clear" w:color="auto" w:fill="FFFFFF" w:themeFill="background1"/>
        <w:spacing w:after="0" w:line="360" w:lineRule="auto"/>
        <w:jc w:val="right"/>
        <w:rPr>
          <w:rFonts w:cs="Times New Roman"/>
          <w:color w:val="000000" w:themeColor="text1"/>
          <w:sz w:val="22"/>
        </w:rPr>
        <w:pPrChange w:id="1990" w:author="韬 黄" w:date="2018-09-26T18:07:00Z">
          <w:pPr>
            <w:shd w:val="clear" w:color="auto" w:fill="FFFFFF" w:themeFill="background1"/>
            <w:spacing w:after="0" w:line="360" w:lineRule="auto"/>
          </w:pPr>
        </w:pPrChange>
      </w:pPr>
      <w:ins w:id="1991" w:author="韬 黄" w:date="2018-09-26T18:07:00Z">
        <w:r>
          <w:rPr>
            <w:rFonts w:cs="Times New Roman"/>
            <w:color w:val="000000" w:themeColor="text1"/>
            <w:sz w:val="22"/>
          </w:rPr>
          <w:t>(7)</w:t>
        </w:r>
      </w:ins>
    </w:p>
    <w:p w14:paraId="0636BF1B" w14:textId="77777777" w:rsidR="005008BF" w:rsidRDefault="005008BF" w:rsidP="004C569C">
      <w:pPr>
        <w:pStyle w:val="ListParagraph"/>
        <w:shd w:val="clear" w:color="auto" w:fill="FFFFFF" w:themeFill="background1"/>
        <w:spacing w:after="0" w:line="360" w:lineRule="auto"/>
        <w:ind w:left="0"/>
        <w:rPr>
          <w:rFonts w:cs="Times New Roman"/>
          <w:color w:val="000000" w:themeColor="text1"/>
          <w:sz w:val="22"/>
        </w:rPr>
      </w:pPr>
    </w:p>
    <w:p w14:paraId="32836CC4" w14:textId="1046C66B"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14:paraId="76F06634" w14:textId="25CC0E2F"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14:paraId="7F8DD245" w14:textId="77777777" w:rsidR="004C569C" w:rsidRPr="001E17BA" w:rsidRDefault="004C569C" w:rsidP="004C569C">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r w:rsidRPr="001E17BA">
        <w:rPr>
          <w:rFonts w:cs="Times New Roman"/>
          <w:i/>
          <w:color w:val="000000" w:themeColor="text1"/>
          <w:sz w:val="22"/>
        </w:rPr>
        <w:t>m</w:t>
      </w:r>
      <w:r w:rsidRPr="001E17BA">
        <w:rPr>
          <w:rFonts w:cs="Times New Roman"/>
          <w:color w:val="000000" w:themeColor="text1"/>
          <w:sz w:val="22"/>
        </w:rPr>
        <w:t xml:space="preserve">,  at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EC8AB28" w14:textId="77777777" w:rsidR="004C569C" w:rsidRPr="001E17BA" w:rsidRDefault="004E2920"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004C569C" w:rsidRPr="001E17BA">
        <w:rPr>
          <w:rFonts w:cs="Times New Roman"/>
          <w:color w:val="000000" w:themeColor="text1"/>
          <w:sz w:val="22"/>
        </w:rPr>
        <w:t>.</w:t>
      </w:r>
    </w:p>
    <w:p w14:paraId="735B14BD" w14:textId="77777777" w:rsidR="004C569C" w:rsidRPr="001E17BA" w:rsidRDefault="004E2920"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004C569C"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four-week-dummy variable.</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004C569C"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004C569C" w:rsidRPr="001E17BA" w:rsidDel="002F64BB">
        <w:rPr>
          <w:rFonts w:cs="Times New Roman"/>
          <w:color w:val="000000" w:themeColor="text1"/>
          <w:sz w:val="22"/>
        </w:rPr>
        <w:t xml:space="preserve"> </w:t>
      </w:r>
      <w:r w:rsidR="004C569C"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004C569C" w:rsidRPr="001E17BA">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r w:rsidR="004C569C" w:rsidRPr="001E17BA">
        <w:rPr>
          <w:rFonts w:cs="Times New Roman"/>
          <w:color w:val="000000" w:themeColor="text1"/>
          <w:sz w:val="22"/>
        </w:rPr>
        <w:t xml:space="preserve">, , and the week before the event if </w:t>
      </w:r>
      <m:oMath>
        <m:r>
          <w:rPr>
            <w:rFonts w:ascii="Cambria Math" w:hAnsi="Cambria Math" w:cs="Times New Roman"/>
            <w:color w:val="000000" w:themeColor="text1"/>
            <w:sz w:val="22"/>
          </w:rPr>
          <m:t>v=1</m:t>
        </m:r>
      </m:oMath>
      <w:r w:rsidR="004C569C"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004C569C" w:rsidRPr="001E17BA">
        <w:rPr>
          <w:rFonts w:cs="Times New Roman"/>
          <w:color w:val="000000" w:themeColor="text1"/>
          <w:sz w:val="22"/>
        </w:rPr>
        <w:t xml:space="preserve"> takes the values from 1 to 9 representing all the calendar events</w:t>
      </w:r>
      <w:r w:rsidR="004C569C" w:rsidRPr="001E17BA">
        <w:rPr>
          <w:rStyle w:val="FootnoteReference"/>
          <w:rFonts w:cs="Times New Roman"/>
          <w:i/>
          <w:color w:val="000000" w:themeColor="text1"/>
          <w:sz w:val="22"/>
        </w:rPr>
        <w:footnoteReference w:id="11"/>
      </w:r>
      <w:r w:rsidR="004C569C" w:rsidRPr="001E17BA">
        <w:rPr>
          <w:rFonts w:cs="Times New Roman"/>
          <w:color w:val="000000" w:themeColor="text1"/>
          <w:sz w:val="22"/>
        </w:rPr>
        <w:t>.</w:t>
      </w:r>
    </w:p>
    <w:p w14:paraId="08379691" w14:textId="77777777" w:rsidR="004C569C" w:rsidRPr="001E17BA" w:rsidRDefault="004E2920"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004C569C" w:rsidRPr="001E17BA">
        <w:rPr>
          <w:rFonts w:cs="Times New Roman"/>
          <w:color w:val="000000" w:themeColor="text1"/>
          <w:sz w:val="22"/>
        </w:rPr>
        <w:t xml:space="preserve"> are the parameters.</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004C569C"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004C569C" w:rsidRPr="001E17BA">
        <w:rPr>
          <w:rFonts w:cs="Times New Roman"/>
          <w:color w:val="000000" w:themeColor="text1"/>
          <w:sz w:val="22"/>
        </w:rPr>
        <w:t>.</w:t>
      </w:r>
    </w:p>
    <w:p w14:paraId="5797EE8C" w14:textId="2301ECBD"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as 2.</w:t>
      </w:r>
    </w:p>
    <w:p w14:paraId="7AA761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14:paraId="025BFF0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E5256ED" w14:textId="26AEE62A" w:rsidR="004C569C" w:rsidRPr="001E17BA" w:rsidRDefault="007D00BD" w:rsidP="004C569C">
      <w:pPr>
        <w:shd w:val="clear" w:color="auto" w:fill="FFFFFF" w:themeFill="background1"/>
        <w:spacing w:after="0" w:line="360" w:lineRule="auto"/>
        <w:rPr>
          <w:rFonts w:cs="Times New Roman"/>
          <w:color w:val="000000" w:themeColor="text1"/>
          <w:sz w:val="22"/>
        </w:rPr>
      </w:pPr>
      <w:ins w:id="1992" w:author="韬 黄" w:date="2018-09-27T18:26:00Z">
        <w:r>
          <w:rPr>
            <w:rFonts w:cs="Times New Roman"/>
            <w:color w:val="000000" w:themeColor="text1"/>
            <w:sz w:val="22"/>
          </w:rPr>
          <w:t xml:space="preserve">The specified general ADL </w:t>
        </w:r>
      </w:ins>
      <w:ins w:id="1993" w:author="韬 黄" w:date="2018-09-27T18:27:00Z">
        <w:r>
          <w:rPr>
            <w:rFonts w:cs="Times New Roman"/>
            <w:color w:val="000000" w:themeColor="text1"/>
            <w:sz w:val="22"/>
          </w:rPr>
          <w:t xml:space="preserve">model </w:t>
        </w:r>
      </w:ins>
      <w:ins w:id="1994" w:author="韬 黄" w:date="2018-09-27T18:26:00Z">
        <w:r>
          <w:rPr>
            <w:rFonts w:cs="Times New Roman"/>
            <w:color w:val="000000" w:themeColor="text1"/>
            <w:sz w:val="22"/>
          </w:rPr>
          <w:t xml:space="preserve">may have a large number of explanatory variables and some of them may </w:t>
        </w:r>
      </w:ins>
      <w:ins w:id="1995" w:author="韬 黄" w:date="2018-09-27T18:32:00Z">
        <w:r>
          <w:rPr>
            <w:rFonts w:cs="Times New Roman"/>
            <w:color w:val="000000" w:themeColor="text1"/>
            <w:sz w:val="22"/>
          </w:rPr>
          <w:t>be</w:t>
        </w:r>
      </w:ins>
      <w:ins w:id="1996" w:author="韬 黄" w:date="2018-09-27T18:30:00Z">
        <w:r>
          <w:rPr>
            <w:rFonts w:cs="Times New Roman"/>
            <w:color w:val="000000" w:themeColor="text1"/>
            <w:sz w:val="22"/>
          </w:rPr>
          <w:t xml:space="preserve"> correlated with other variables or do not convey any effective information</w:t>
        </w:r>
      </w:ins>
      <w:ins w:id="1997" w:author="韬 黄" w:date="2018-09-27T18:26:00Z">
        <w:r>
          <w:rPr>
            <w:rFonts w:cs="Times New Roman"/>
            <w:color w:val="000000" w:themeColor="text1"/>
            <w:sz w:val="22"/>
          </w:rPr>
          <w:t xml:space="preserve">. </w:t>
        </w:r>
      </w:ins>
      <w:ins w:id="1998" w:author="韬 黄" w:date="2018-09-27T18:30:00Z">
        <w:r>
          <w:rPr>
            <w:rFonts w:cs="Times New Roman"/>
            <w:color w:val="000000" w:themeColor="text1"/>
            <w:sz w:val="22"/>
          </w:rPr>
          <w:t xml:space="preserve">Therefore, </w:t>
        </w:r>
      </w:ins>
      <w:del w:id="1999" w:author="韬 黄" w:date="2018-09-27T18:31:00Z">
        <w:r w:rsidR="004C569C" w:rsidRPr="001E17BA" w:rsidDel="007D00BD">
          <w:rPr>
            <w:rFonts w:cs="Times New Roman"/>
            <w:color w:val="000000" w:themeColor="text1"/>
            <w:sz w:val="22"/>
          </w:rPr>
          <w:delText>W</w:delText>
        </w:r>
      </w:del>
      <w:ins w:id="2000" w:author="韬 黄" w:date="2018-09-27T18:31:00Z">
        <w:r>
          <w:rPr>
            <w:rFonts w:cs="Times New Roman"/>
            <w:color w:val="000000" w:themeColor="text1"/>
            <w:sz w:val="22"/>
          </w:rPr>
          <w:t>w</w:t>
        </w:r>
      </w:ins>
      <w:r w:rsidR="004C569C" w:rsidRPr="001E17BA">
        <w:rPr>
          <w:rFonts w:cs="Times New Roman"/>
          <w:color w:val="000000" w:themeColor="text1"/>
          <w:sz w:val="22"/>
        </w:rPr>
        <w:t xml:space="preserve">e </w:t>
      </w:r>
      <w:del w:id="2001" w:author="韬 黄" w:date="2018-09-27T18:31:00Z">
        <w:r w:rsidR="004C569C" w:rsidRPr="001E17BA" w:rsidDel="007D00BD">
          <w:rPr>
            <w:rFonts w:cs="Times New Roman"/>
            <w:color w:val="000000" w:themeColor="text1"/>
            <w:sz w:val="22"/>
          </w:rPr>
          <w:delText xml:space="preserve">then </w:delText>
        </w:r>
      </w:del>
      <w:r w:rsidR="004C569C" w:rsidRPr="001E17BA">
        <w:rPr>
          <w:rFonts w:cs="Times New Roman"/>
          <w:color w:val="000000" w:themeColor="text1"/>
          <w:sz w:val="22"/>
        </w:rPr>
        <w:t xml:space="preserve">simplify the </w:t>
      </w:r>
      <w:ins w:id="2002" w:author="韬 黄" w:date="2018-09-27T18:32:00Z">
        <w:r>
          <w:rPr>
            <w:rFonts w:cs="Times New Roman"/>
            <w:color w:val="000000" w:themeColor="text1"/>
            <w:sz w:val="22"/>
          </w:rPr>
          <w:t xml:space="preserve">general ADL </w:t>
        </w:r>
      </w:ins>
      <w:del w:id="2003" w:author="韬 黄" w:date="2018-09-27T18:27:00Z">
        <w:r w:rsidR="004C569C" w:rsidRPr="001E17BA" w:rsidDel="007D00BD">
          <w:rPr>
            <w:rFonts w:cs="Times New Roman"/>
            <w:color w:val="000000" w:themeColor="text1"/>
            <w:sz w:val="22"/>
          </w:rPr>
          <w:delText>general ADL model</w:delText>
        </w:r>
      </w:del>
      <w:ins w:id="2004" w:author="韬 黄" w:date="2018-09-27T18:27:00Z">
        <w:r>
          <w:rPr>
            <w:rFonts w:cs="Times New Roman"/>
            <w:color w:val="000000" w:themeColor="text1"/>
            <w:sz w:val="22"/>
          </w:rPr>
          <w:t>model</w:t>
        </w:r>
        <w:r w:rsidR="00722638">
          <w:rPr>
            <w:rFonts w:cs="Times New Roman"/>
            <w:color w:val="000000" w:themeColor="text1"/>
            <w:sz w:val="22"/>
          </w:rPr>
          <w:t xml:space="preserve"> by again </w:t>
        </w:r>
      </w:ins>
      <w:ins w:id="2005" w:author="韬 黄" w:date="2018-09-27T18:33:00Z">
        <w:r>
          <w:rPr>
            <w:rFonts w:cs="Times New Roman"/>
            <w:color w:val="000000" w:themeColor="text1"/>
            <w:sz w:val="22"/>
          </w:rPr>
          <w:t>conduct</w:t>
        </w:r>
      </w:ins>
      <w:ins w:id="2006" w:author="韬 黄" w:date="2018-09-27T18:34:00Z">
        <w:r w:rsidR="00722638">
          <w:rPr>
            <w:rFonts w:cs="Times New Roman"/>
            <w:color w:val="000000" w:themeColor="text1"/>
            <w:sz w:val="22"/>
          </w:rPr>
          <w:t>ing</w:t>
        </w:r>
      </w:ins>
      <w:ins w:id="2007" w:author="韬 黄" w:date="2018-09-27T18:33:00Z">
        <w:r>
          <w:rPr>
            <w:rFonts w:cs="Times New Roman"/>
            <w:color w:val="000000" w:themeColor="text1"/>
            <w:sz w:val="22"/>
          </w:rPr>
          <w:t xml:space="preserve"> the </w:t>
        </w:r>
      </w:ins>
      <w:del w:id="2008" w:author="韬 黄" w:date="2018-09-27T18:23:00Z">
        <w:r w:rsidR="004C569C" w:rsidRPr="001E17BA" w:rsidDel="004C4572">
          <w:rPr>
            <w:rFonts w:cs="Times New Roman"/>
            <w:color w:val="000000" w:themeColor="text1"/>
            <w:sz w:val="22"/>
          </w:rPr>
          <w:delText xml:space="preserve"> </w:delText>
        </w:r>
      </w:del>
      <w:del w:id="2009" w:author="韬 黄" w:date="2018-09-27T18:33:00Z">
        <w:r w:rsidR="004C569C" w:rsidRPr="001E17BA" w:rsidDel="007D00BD">
          <w:rPr>
            <w:rFonts w:cs="Times New Roman"/>
            <w:color w:val="000000" w:themeColor="text1"/>
            <w:sz w:val="22"/>
          </w:rPr>
          <w:delText xml:space="preserve">using the </w:delText>
        </w:r>
      </w:del>
      <w:r w:rsidR="004C569C" w:rsidRPr="001E17BA">
        <w:rPr>
          <w:rFonts w:cs="Times New Roman"/>
          <w:color w:val="000000" w:themeColor="text1"/>
          <w:sz w:val="22"/>
        </w:rPr>
        <w:t xml:space="preserve">LASSO procedure (we refer to this simplified </w:t>
      </w:r>
      <w:ins w:id="2010" w:author="韬 黄" w:date="2018-09-27T18:33:00Z">
        <w:r>
          <w:rPr>
            <w:rFonts w:cs="Times New Roman"/>
            <w:color w:val="000000" w:themeColor="text1"/>
            <w:sz w:val="22"/>
          </w:rPr>
          <w:t xml:space="preserve">ADL </w:t>
        </w:r>
      </w:ins>
      <w:r w:rsidR="004C569C" w:rsidRPr="001E17BA">
        <w:rPr>
          <w:rFonts w:cs="Times New Roman"/>
          <w:color w:val="000000" w:themeColor="text1"/>
          <w:sz w:val="22"/>
        </w:rPr>
        <w:t>model as the ADL-</w:t>
      </w:r>
      <w:r w:rsidR="004C569C" w:rsidRPr="001E17BA">
        <w:rPr>
          <w:rFonts w:cs="Times New Roman"/>
          <w:noProof/>
          <w:color w:val="000000" w:themeColor="text1"/>
          <w:sz w:val="22"/>
        </w:rPr>
        <w:t>raw model thereafter)</w:t>
      </w:r>
      <w:r w:rsidR="004C569C" w:rsidRPr="001E17BA">
        <w:rPr>
          <w:rFonts w:cs="Times New Roman"/>
          <w:color w:val="000000" w:themeColor="text1"/>
          <w:sz w:val="22"/>
        </w:rPr>
        <w:t xml:space="preserve">. </w:t>
      </w:r>
      <w:ins w:id="2011" w:author="韬 黄" w:date="2018-09-27T18:34:00Z">
        <w:r w:rsidR="00722638">
          <w:rPr>
            <w:rFonts w:cs="Times New Roman"/>
            <w:color w:val="000000" w:themeColor="text1"/>
            <w:sz w:val="22"/>
          </w:rPr>
          <w:t>At this stage, we use the LASSO procedure as a model specification strategy rather than a variable s</w:t>
        </w:r>
      </w:ins>
      <w:ins w:id="2012" w:author="韬 黄" w:date="2018-09-27T18:35:00Z">
        <w:r w:rsidR="00722638">
          <w:rPr>
            <w:rFonts w:cs="Times New Roman"/>
            <w:color w:val="000000" w:themeColor="text1"/>
            <w:sz w:val="22"/>
          </w:rPr>
          <w:t xml:space="preserve">election method because </w:t>
        </w:r>
      </w:ins>
      <w:del w:id="2013" w:author="韬 黄" w:date="2018-09-27T18:35:00Z">
        <w:r w:rsidR="004C569C" w:rsidRPr="001E17BA" w:rsidDel="00722638">
          <w:rPr>
            <w:rFonts w:cs="Times New Roman"/>
            <w:color w:val="000000" w:themeColor="text1"/>
            <w:sz w:val="22"/>
          </w:rPr>
          <w:delText>P</w:delText>
        </w:r>
      </w:del>
      <w:ins w:id="2014" w:author="韬 黄" w:date="2018-09-27T18:35:00Z">
        <w:r w:rsidR="00722638">
          <w:rPr>
            <w:rFonts w:cs="Times New Roman"/>
            <w:color w:val="000000" w:themeColor="text1"/>
            <w:sz w:val="22"/>
          </w:rPr>
          <w:t>p</w:t>
        </w:r>
      </w:ins>
      <w:r w:rsidR="004C569C" w:rsidRPr="001E17BA">
        <w:rPr>
          <w:rFonts w:cs="Times New Roman"/>
          <w:color w:val="000000" w:themeColor="text1"/>
          <w:sz w:val="22"/>
        </w:rPr>
        <w:t xml:space="preserve">revious studies indicate that models simplified by the LASSO procedure have good forecasting performance and </w:t>
      </w:r>
      <w:r w:rsidR="004C569C" w:rsidRPr="001E17BA">
        <w:rPr>
          <w:rFonts w:cs="Times New Roman"/>
          <w:color w:val="000000" w:themeColor="text1"/>
          <w:sz w:val="22"/>
        </w:rPr>
        <w:lastRenderedPageBreak/>
        <w:t xml:space="preserve">outperform traditional models specified based on statistical significance </w:t>
      </w:r>
      <w:r w:rsidR="004C569C"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EA41AC">
        <w:rPr>
          <w:rFonts w:cs="Times New Roman"/>
          <w:color w:val="000000" w:themeColor="text1"/>
          <w:sz w:val="22"/>
        </w:rPr>
        <w:instrText xml:space="preserve"> ADDIN EN.CITE </w:instrText>
      </w:r>
      <w:r w:rsidR="00EA41AC">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EA41AC">
        <w:rPr>
          <w:rFonts w:cs="Times New Roman"/>
          <w:color w:val="000000" w:themeColor="text1"/>
          <w:sz w:val="22"/>
        </w:rPr>
        <w:instrText xml:space="preserve"> ADDIN EN.CITE.DATA </w:instrText>
      </w:r>
      <w:r w:rsidR="00EA41AC">
        <w:rPr>
          <w:rFonts w:cs="Times New Roman"/>
          <w:color w:val="000000" w:themeColor="text1"/>
          <w:sz w:val="22"/>
        </w:rPr>
      </w:r>
      <w:r w:rsidR="00EA41AC">
        <w:rPr>
          <w:rFonts w:cs="Times New Roman"/>
          <w:color w:val="000000" w:themeColor="text1"/>
          <w:sz w:val="22"/>
        </w:rPr>
        <w:fldChar w:fldCharType="end"/>
      </w:r>
      <w:r w:rsidR="004C569C" w:rsidRPr="001E17BA">
        <w:rPr>
          <w:rFonts w:cs="Times New Roman"/>
          <w:color w:val="000000" w:themeColor="text1"/>
          <w:sz w:val="22"/>
        </w:rPr>
      </w:r>
      <w:r w:rsidR="004C569C" w:rsidRPr="001E17BA">
        <w:rPr>
          <w:rFonts w:cs="Times New Roman"/>
          <w:color w:val="000000" w:themeColor="text1"/>
          <w:sz w:val="22"/>
        </w:rPr>
        <w:fldChar w:fldCharType="separate"/>
      </w:r>
      <w:r w:rsidR="00EA41AC">
        <w:rPr>
          <w:rFonts w:cs="Times New Roman"/>
          <w:noProof/>
          <w:color w:val="000000" w:themeColor="text1"/>
          <w:sz w:val="22"/>
        </w:rPr>
        <w:t>(Epprecht, Guegan, &amp; Veiga, 2013; Ma et al., 2016)</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t>
      </w:r>
      <w:r w:rsidR="00896500">
        <w:rPr>
          <w:rFonts w:cs="Times New Roman"/>
          <w:color w:val="000000" w:themeColor="text1"/>
          <w:sz w:val="22"/>
        </w:rPr>
        <w:t>The LASSO procedure also enables the</w:t>
      </w:r>
      <w:r w:rsidR="004C569C" w:rsidRPr="001E17BA">
        <w:rPr>
          <w:rFonts w:cs="Times New Roman"/>
          <w:color w:val="000000" w:themeColor="text1"/>
          <w:sz w:val="22"/>
        </w:rPr>
        <w:t xml:space="preserve"> automation of the statistical forecasting </w:t>
      </w:r>
      <w:r w:rsidR="00896500">
        <w:rPr>
          <w:rFonts w:cs="Times New Roman"/>
          <w:color w:val="000000" w:themeColor="text1"/>
          <w:sz w:val="22"/>
        </w:rPr>
        <w:t xml:space="preserve">task which </w:t>
      </w:r>
      <w:r w:rsidR="004C569C" w:rsidRPr="001E17BA">
        <w:rPr>
          <w:rFonts w:cs="Times New Roman"/>
          <w:color w:val="000000" w:themeColor="text1"/>
          <w:sz w:val="22"/>
        </w:rPr>
        <w:t xml:space="preserve">becomes essential as typically grocery retailers stock a </w:t>
      </w:r>
      <w:r w:rsidR="004C569C" w:rsidRPr="001E17BA">
        <w:rPr>
          <w:rFonts w:cs="Times New Roman"/>
          <w:noProof/>
          <w:color w:val="000000" w:themeColor="text1"/>
          <w:sz w:val="22"/>
        </w:rPr>
        <w:t>tremendous number</w:t>
      </w:r>
      <w:r w:rsidR="004C569C" w:rsidRPr="001E17BA">
        <w:rPr>
          <w:rFonts w:cs="Times New Roman"/>
          <w:color w:val="000000" w:themeColor="text1"/>
          <w:sz w:val="22"/>
        </w:rPr>
        <w:t xml:space="preserve"> of SKUs </w:t>
      </w:r>
      <w:r w:rsidR="004C569C"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4C569C" w:rsidRPr="001E17BA">
        <w:rPr>
          <w:rFonts w:cs="Times New Roman"/>
          <w:color w:val="000000" w:themeColor="text1"/>
          <w:sz w:val="22"/>
        </w:rPr>
        <w:fldChar w:fldCharType="separate"/>
      </w:r>
      <w:r w:rsidR="00EA41AC">
        <w:rPr>
          <w:rFonts w:cs="Times New Roman"/>
          <w:noProof/>
          <w:color w:val="000000" w:themeColor="text1"/>
          <w:sz w:val="22"/>
        </w:rPr>
        <w:t>(L. Cooper et al., 1999)</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t>
      </w:r>
      <w:r w:rsidR="00896500">
        <w:rPr>
          <w:rFonts w:cs="Times New Roman"/>
          <w:color w:val="000000" w:themeColor="text1"/>
          <w:sz w:val="22"/>
        </w:rPr>
        <w:t xml:space="preserve">However, </w:t>
      </w:r>
      <w:del w:id="2015" w:author="韬 黄" w:date="2018-09-27T18:36:00Z">
        <w:r w:rsidR="00896500" w:rsidDel="00722638">
          <w:rPr>
            <w:rFonts w:cs="Times New Roman"/>
            <w:color w:val="000000" w:themeColor="text1"/>
            <w:sz w:val="22"/>
          </w:rPr>
          <w:delText>t</w:delText>
        </w:r>
        <w:r w:rsidR="004C569C" w:rsidRPr="001E17BA" w:rsidDel="00722638">
          <w:rPr>
            <w:rFonts w:cs="Times New Roman"/>
            <w:color w:val="000000" w:themeColor="text1"/>
            <w:sz w:val="22"/>
          </w:rPr>
          <w:delText xml:space="preserve">o </w:delText>
        </w:r>
      </w:del>
      <w:ins w:id="2016" w:author="韬 黄" w:date="2018-09-27T18:36:00Z">
        <w:r w:rsidR="00722638">
          <w:rPr>
            <w:rFonts w:cs="Times New Roman"/>
            <w:color w:val="000000" w:themeColor="text1"/>
            <w:sz w:val="22"/>
          </w:rPr>
          <w:t>as mentioned previously, the LASSO procedure has a critical limitation of missing important variables</w:t>
        </w:r>
      </w:ins>
      <w:ins w:id="2017" w:author="韬 黄" w:date="2018-09-27T18:37:00Z">
        <w:r w:rsidR="00722638">
          <w:rPr>
            <w:rFonts w:cs="Times New Roman"/>
            <w:color w:val="000000" w:themeColor="text1"/>
            <w:sz w:val="22"/>
          </w:rPr>
          <w:t xml:space="preserve"> when it is exposed to high multicollinearity</w:t>
        </w:r>
      </w:ins>
      <w:ins w:id="2018" w:author="韬 黄" w:date="2018-09-27T18:36:00Z">
        <w:r w:rsidR="00722638">
          <w:rPr>
            <w:rFonts w:cs="Times New Roman"/>
            <w:color w:val="000000" w:themeColor="text1"/>
            <w:sz w:val="22"/>
          </w:rPr>
          <w:t xml:space="preserve">. Therefore, to </w:t>
        </w:r>
      </w:ins>
      <w:r w:rsidR="004C569C" w:rsidRPr="001E17BA">
        <w:rPr>
          <w:rFonts w:cs="Times New Roman"/>
          <w:color w:val="000000" w:themeColor="text1"/>
          <w:sz w:val="22"/>
        </w:rPr>
        <w:t xml:space="preserve">mitigate </w:t>
      </w:r>
      <w:del w:id="2019" w:author="韬 黄" w:date="2018-09-27T18:37:00Z">
        <w:r w:rsidR="004C569C" w:rsidRPr="001E17BA" w:rsidDel="00722638">
          <w:rPr>
            <w:rFonts w:cs="Times New Roman"/>
            <w:color w:val="000000" w:themeColor="text1"/>
            <w:sz w:val="22"/>
          </w:rPr>
          <w:delText xml:space="preserve">the </w:delText>
        </w:r>
        <w:r w:rsidR="00896500" w:rsidDel="00722638">
          <w:rPr>
            <w:rFonts w:cs="Times New Roman"/>
            <w:color w:val="000000" w:themeColor="text1"/>
            <w:sz w:val="22"/>
          </w:rPr>
          <w:delText xml:space="preserve">LASSO procedure’s </w:delText>
        </w:r>
        <w:r w:rsidR="00747EBA" w:rsidDel="00722638">
          <w:rPr>
            <w:rFonts w:cs="Times New Roman"/>
            <w:color w:val="000000" w:themeColor="text1"/>
            <w:sz w:val="22"/>
          </w:rPr>
          <w:delText xml:space="preserve">limitation of </w:delText>
        </w:r>
        <w:r w:rsidR="00896500" w:rsidDel="00722638">
          <w:rPr>
            <w:rFonts w:cs="Times New Roman"/>
            <w:color w:val="000000" w:themeColor="text1"/>
            <w:sz w:val="22"/>
          </w:rPr>
          <w:delText xml:space="preserve">missing important variables </w:delText>
        </w:r>
        <w:r w:rsidR="00747EBA" w:rsidDel="00722638">
          <w:rPr>
            <w:rFonts w:cs="Times New Roman"/>
            <w:color w:val="000000" w:themeColor="text1"/>
            <w:sz w:val="22"/>
          </w:rPr>
          <w:delText>due to multicollinearity</w:delText>
        </w:r>
      </w:del>
      <w:ins w:id="2020" w:author="韬 黄" w:date="2018-09-27T18:37:00Z">
        <w:r w:rsidR="00722638">
          <w:rPr>
            <w:rFonts w:cs="Times New Roman"/>
            <w:color w:val="000000" w:themeColor="text1"/>
            <w:sz w:val="22"/>
          </w:rPr>
          <w:t>the problem</w:t>
        </w:r>
      </w:ins>
      <w:r w:rsidR="004C569C" w:rsidRPr="001E17BA">
        <w:rPr>
          <w:rFonts w:cs="Times New Roman"/>
          <w:color w:val="000000" w:themeColor="text1"/>
          <w:sz w:val="22"/>
        </w:rPr>
        <w:t xml:space="preserve">, we construct </w:t>
      </w:r>
      <w:del w:id="2021" w:author="韬 黄" w:date="2018-09-27T18:37:00Z">
        <w:r w:rsidR="004C569C" w:rsidRPr="001E17BA" w:rsidDel="00722638">
          <w:rPr>
            <w:rFonts w:cs="Times New Roman"/>
            <w:color w:val="000000" w:themeColor="text1"/>
            <w:sz w:val="22"/>
          </w:rPr>
          <w:delText>the following</w:delText>
        </w:r>
      </w:del>
      <w:ins w:id="2022" w:author="韬 黄" w:date="2018-09-27T18:37:00Z">
        <w:r w:rsidR="00722638">
          <w:rPr>
            <w:rFonts w:cs="Times New Roman"/>
            <w:color w:val="000000" w:themeColor="text1"/>
            <w:sz w:val="22"/>
          </w:rPr>
          <w:t>a</w:t>
        </w:r>
      </w:ins>
      <w:r w:rsidR="004C569C" w:rsidRPr="001E17BA">
        <w:rPr>
          <w:rFonts w:cs="Times New Roman"/>
          <w:color w:val="000000" w:themeColor="text1"/>
          <w:sz w:val="22"/>
        </w:rPr>
        <w:t xml:space="preserve"> supplementary parallel </w:t>
      </w:r>
      <w:ins w:id="2023" w:author="韬 黄" w:date="2018-09-27T18:37:00Z">
        <w:r w:rsidR="00722638">
          <w:rPr>
            <w:rFonts w:cs="Times New Roman"/>
            <w:color w:val="000000" w:themeColor="text1"/>
            <w:sz w:val="22"/>
          </w:rPr>
          <w:t xml:space="preserve">ADL </w:t>
        </w:r>
      </w:ins>
      <w:r w:rsidR="004C569C" w:rsidRPr="001E17BA">
        <w:rPr>
          <w:rFonts w:cs="Times New Roman"/>
          <w:color w:val="000000" w:themeColor="text1"/>
          <w:sz w:val="22"/>
        </w:rPr>
        <w:t xml:space="preserve">model which only includes the price and promotion variables of the focal product: </w:t>
      </w:r>
    </w:p>
    <w:p w14:paraId="57DD9738" w14:textId="77777777" w:rsidR="004C569C" w:rsidRPr="001E17BA" w:rsidRDefault="004E2920"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515B5371" w14:textId="7E7290CE" w:rsidR="000F3E12" w:rsidRDefault="004C569C">
      <w:pPr>
        <w:pStyle w:val="ListParagraph"/>
        <w:shd w:val="clear" w:color="auto" w:fill="FFFFFF" w:themeFill="background1"/>
        <w:spacing w:after="0" w:line="360" w:lineRule="auto"/>
        <w:ind w:left="0"/>
        <w:jc w:val="right"/>
        <w:rPr>
          <w:rFonts w:cs="Times New Roman"/>
          <w:color w:val="000000" w:themeColor="text1"/>
          <w:sz w:val="22"/>
        </w:rPr>
        <w:pPrChange w:id="2024" w:author="韬 黄" w:date="2018-09-26T18:07:00Z">
          <w:pPr>
            <w:pStyle w:val="ListParagraph"/>
            <w:shd w:val="clear" w:color="auto" w:fill="FFFFFF" w:themeFill="background1"/>
            <w:spacing w:after="0" w:line="360" w:lineRule="auto"/>
            <w:ind w:left="0"/>
          </w:pPr>
        </w:pPrChange>
      </w:pPr>
      <w:r w:rsidRPr="001E17BA">
        <w:rPr>
          <w:rFonts w:cs="Times New Roman"/>
          <w:color w:val="000000" w:themeColor="text1"/>
          <w:sz w:val="22"/>
        </w:rPr>
        <w:t xml:space="preserve"> </w:t>
      </w:r>
      <w:ins w:id="2025" w:author="韬 黄" w:date="2018-09-26T18:07:00Z">
        <w:r w:rsidR="006B3811">
          <w:rPr>
            <w:rFonts w:cs="Times New Roman"/>
            <w:color w:val="000000" w:themeColor="text1"/>
            <w:sz w:val="22"/>
          </w:rPr>
          <w:t>(8)</w:t>
        </w:r>
      </w:ins>
    </w:p>
    <w:p w14:paraId="0679CCE5" w14:textId="0BDEEC71" w:rsidR="00722638" w:rsidRDefault="004C569C" w:rsidP="000F3E12">
      <w:pPr>
        <w:pStyle w:val="ListParagraph"/>
        <w:shd w:val="clear" w:color="auto" w:fill="FFFFFF" w:themeFill="background1"/>
        <w:spacing w:after="0" w:line="360" w:lineRule="auto"/>
        <w:ind w:left="0"/>
        <w:rPr>
          <w:ins w:id="2026" w:author="韬 黄" w:date="2018-09-27T18:38:00Z"/>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t>
      </w:r>
      <w:ins w:id="2027" w:author="韬 黄" w:date="2018-09-27T18:38:00Z">
        <w:r w:rsidR="00722638">
          <w:rPr>
            <w:rFonts w:cs="Times New Roman"/>
            <w:color w:val="000000" w:themeColor="text1"/>
            <w:sz w:val="22"/>
          </w:rPr>
          <w:t xml:space="preserve">There are two benefits to use this parallel model: </w:t>
        </w:r>
      </w:ins>
      <w:ins w:id="2028" w:author="韬 黄" w:date="2018-09-27T18:39:00Z">
        <w:r w:rsidR="002932B1">
          <w:rPr>
            <w:rFonts w:cs="Times New Roman"/>
            <w:color w:val="000000" w:themeColor="text1"/>
            <w:sz w:val="22"/>
          </w:rPr>
          <w:t xml:space="preserve">1) </w:t>
        </w:r>
        <w:r w:rsidR="002932B1" w:rsidRPr="002932B1">
          <w:rPr>
            <w:rFonts w:cs="Times New Roman"/>
            <w:color w:val="000000" w:themeColor="text1"/>
            <w:sz w:val="22"/>
            <w:highlight w:val="yellow"/>
            <w:rPrChange w:id="2029" w:author="韬 黄" w:date="2018-09-27T18:40:00Z">
              <w:rPr>
                <w:rFonts w:cs="Times New Roman"/>
                <w:color w:val="000000" w:themeColor="text1"/>
                <w:sz w:val="22"/>
              </w:rPr>
            </w:rPrChange>
          </w:rPr>
          <w:t xml:space="preserve">we concern that the ADL-raw model may have missed important variables. However, we do not want to force the model to include </w:t>
        </w:r>
      </w:ins>
      <w:ins w:id="2030" w:author="韬 黄" w:date="2018-09-27T18:40:00Z">
        <w:r w:rsidR="002932B1" w:rsidRPr="002932B1">
          <w:rPr>
            <w:rFonts w:cs="Times New Roman"/>
            <w:color w:val="000000" w:themeColor="text1"/>
            <w:sz w:val="22"/>
            <w:highlight w:val="yellow"/>
            <w:rPrChange w:id="2031" w:author="韬 黄" w:date="2018-09-27T18:40:00Z">
              <w:rPr>
                <w:rFonts w:cs="Times New Roman"/>
                <w:color w:val="000000" w:themeColor="text1"/>
                <w:sz w:val="22"/>
              </w:rPr>
            </w:rPrChange>
          </w:rPr>
          <w:t>variables which should not be included.</w:t>
        </w:r>
      </w:ins>
    </w:p>
    <w:p w14:paraId="29CB4069" w14:textId="77777777" w:rsidR="00722638" w:rsidRDefault="00722638" w:rsidP="000F3E12">
      <w:pPr>
        <w:pStyle w:val="ListParagraph"/>
        <w:shd w:val="clear" w:color="auto" w:fill="FFFFFF" w:themeFill="background1"/>
        <w:spacing w:after="0" w:line="360" w:lineRule="auto"/>
        <w:ind w:left="0"/>
        <w:rPr>
          <w:ins w:id="2032" w:author="韬 黄" w:date="2018-09-27T18:38:00Z"/>
          <w:rFonts w:cs="Times New Roman"/>
          <w:color w:val="000000" w:themeColor="text1"/>
          <w:sz w:val="22"/>
        </w:rPr>
      </w:pPr>
    </w:p>
    <w:p w14:paraId="4C831007" w14:textId="77777777" w:rsidR="00722638" w:rsidRDefault="00722638" w:rsidP="000F3E12">
      <w:pPr>
        <w:pStyle w:val="ListParagraph"/>
        <w:shd w:val="clear" w:color="auto" w:fill="FFFFFF" w:themeFill="background1"/>
        <w:spacing w:after="0" w:line="360" w:lineRule="auto"/>
        <w:ind w:left="0"/>
        <w:rPr>
          <w:ins w:id="2033" w:author="韬 黄" w:date="2018-09-27T18:38:00Z"/>
          <w:rFonts w:cs="Times New Roman"/>
          <w:color w:val="000000" w:themeColor="text1"/>
          <w:sz w:val="22"/>
        </w:rPr>
      </w:pPr>
    </w:p>
    <w:p w14:paraId="5722957F" w14:textId="7572B47D" w:rsidR="004C569C" w:rsidRPr="001E17BA" w:rsidRDefault="004C569C" w:rsidP="000F3E12">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(Bucklin, Gupta, &amp; Siddarth,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14:paraId="64CE070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F03B82"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14:paraId="59E8C2D1" w14:textId="053AE50E" w:rsidR="001870D7"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 </w:t>
      </w:r>
      <w:r w:rsidR="001870D7">
        <w:rPr>
          <w:rFonts w:cs="Times New Roman"/>
          <w:noProof/>
          <w:color w:val="000000" w:themeColor="text1"/>
          <w:sz w:val="22"/>
        </w:rPr>
        <w:drawing>
          <wp:inline distT="0" distB="0" distL="0" distR="0" wp14:anchorId="069FBD35" wp14:editId="3AD1EFE9">
            <wp:extent cx="5317269" cy="423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835" cy="4239844"/>
                    </a:xfrm>
                    <a:prstGeom prst="rect">
                      <a:avLst/>
                    </a:prstGeom>
                    <a:noFill/>
                  </pic:spPr>
                </pic:pic>
              </a:graphicData>
            </a:graphic>
          </wp:inline>
        </w:drawing>
      </w:r>
    </w:p>
    <w:p w14:paraId="4EB53DBD" w14:textId="77777777" w:rsidR="001870D7" w:rsidRPr="001E17BA" w:rsidRDefault="001870D7" w:rsidP="004C569C">
      <w:pPr>
        <w:shd w:val="clear" w:color="auto" w:fill="FFFFFF" w:themeFill="background1"/>
        <w:spacing w:after="0" w:line="360" w:lineRule="auto"/>
        <w:rPr>
          <w:rFonts w:cs="Times New Roman"/>
          <w:color w:val="000000" w:themeColor="text1"/>
          <w:sz w:val="22"/>
        </w:rPr>
      </w:pPr>
    </w:p>
    <w:p w14:paraId="4C1B0434" w14:textId="603D98BA" w:rsidR="00612C69" w:rsidRPr="00C04584" w:rsidDel="00AC1D09" w:rsidRDefault="004C569C" w:rsidP="004C569C">
      <w:pPr>
        <w:shd w:val="clear" w:color="auto" w:fill="FFFFFF" w:themeFill="background1"/>
        <w:spacing w:after="0" w:line="360" w:lineRule="auto"/>
        <w:rPr>
          <w:ins w:id="2034" w:author="Huang T  Dr (Surrey Business Schl)" w:date="2018-09-25T13:26:00Z"/>
          <w:del w:id="2035" w:author="韬 黄" w:date="2018-09-26T17:05:00Z"/>
          <w:rFonts w:cs="Times New Roman"/>
          <w:color w:val="C45911" w:themeColor="accent2" w:themeShade="BF"/>
          <w:sz w:val="22"/>
          <w:rPrChange w:id="2036" w:author="韬 黄" w:date="2018-09-26T17:05:00Z">
            <w:rPr>
              <w:ins w:id="2037" w:author="Huang T  Dr (Surrey Business Schl)" w:date="2018-09-25T13:26:00Z"/>
              <w:del w:id="2038" w:author="韬 黄" w:date="2018-09-26T17:05:00Z"/>
              <w:rFonts w:cs="Times New Roman"/>
              <w:color w:val="000000" w:themeColor="text1"/>
              <w:sz w:val="22"/>
            </w:rPr>
          </w:rPrChange>
        </w:rPr>
      </w:pPr>
      <w:r w:rsidRPr="001E17BA">
        <w:rPr>
          <w:rFonts w:cs="Times New Roman"/>
          <w:color w:val="000000" w:themeColor="text1"/>
          <w:sz w:val="22"/>
        </w:rPr>
        <w:t>At the final stage, we integrate the ADL-</w:t>
      </w:r>
      <w:r w:rsidRPr="001E17BA">
        <w:rPr>
          <w:rFonts w:cs="Times New Roman"/>
          <w:noProof/>
          <w:color w:val="000000" w:themeColor="text1"/>
          <w:sz w:val="22"/>
        </w:rPr>
        <w:t>intra</w:t>
      </w:r>
      <w:r w:rsidRPr="001E17BA">
        <w:rPr>
          <w:rFonts w:cs="Times New Roman"/>
          <w:color w:val="000000" w:themeColor="text1"/>
          <w:sz w:val="22"/>
        </w:rPr>
        <w:t xml:space="preserve"> model with the EWC method and the IC method respectively to </w:t>
      </w:r>
      <w:del w:id="2039" w:author="韬 黄" w:date="2018-09-26T17:05:00Z">
        <w:r w:rsidRPr="001E17BA" w:rsidDel="00F22C87">
          <w:rPr>
            <w:rFonts w:cs="Times New Roman"/>
            <w:color w:val="000000" w:themeColor="text1"/>
            <w:sz w:val="22"/>
          </w:rPr>
          <w:delText>take into account</w:delText>
        </w:r>
      </w:del>
      <w:ins w:id="2040" w:author="韬 黄" w:date="2018-09-26T17:05:00Z">
        <w:r w:rsidR="00F22C87">
          <w:rPr>
            <w:rFonts w:cs="Times New Roman"/>
            <w:color w:val="000000" w:themeColor="text1"/>
            <w:sz w:val="22"/>
          </w:rPr>
          <w:t>account for</w:t>
        </w:r>
      </w:ins>
      <w:r w:rsidRPr="001E17BA">
        <w:rPr>
          <w:rFonts w:cs="Times New Roman"/>
          <w:color w:val="000000" w:themeColor="text1"/>
          <w:sz w:val="22"/>
        </w:rPr>
        <w:t xml:space="preserve"> the </w:t>
      </w:r>
      <w:del w:id="2041" w:author="Huang T  Dr (Surrey Business Schl)" w:date="2018-09-19T18:25:00Z">
        <w:r w:rsidRPr="001E17BA" w:rsidDel="00DE758E">
          <w:rPr>
            <w:rFonts w:cs="Times New Roman"/>
            <w:noProof/>
            <w:color w:val="000000" w:themeColor="text1"/>
            <w:sz w:val="22"/>
          </w:rPr>
          <w:delText>structural</w:delText>
        </w:r>
        <w:r w:rsidRPr="001E17BA" w:rsidDel="00DE758E">
          <w:rPr>
            <w:rFonts w:cs="Times New Roman"/>
            <w:color w:val="000000" w:themeColor="text1"/>
            <w:sz w:val="22"/>
          </w:rPr>
          <w:delText xml:space="preserve"> break </w:delText>
        </w:r>
      </w:del>
      <w:ins w:id="2042" w:author="Huang T  Dr (Surrey Business Schl)" w:date="2018-09-19T18:25:00Z">
        <w:r w:rsidR="00DE758E">
          <w:rPr>
            <w:rFonts w:cs="Times New Roman"/>
            <w:noProof/>
            <w:color w:val="000000" w:themeColor="text1"/>
            <w:sz w:val="22"/>
          </w:rPr>
          <w:t xml:space="preserve">structural change </w:t>
        </w:r>
      </w:ins>
      <w:r w:rsidRPr="001E17BA">
        <w:rPr>
          <w:rFonts w:cs="Times New Roman"/>
          <w:color w:val="000000" w:themeColor="text1"/>
          <w:sz w:val="22"/>
        </w:rPr>
        <w:t>problem. We implement the EWC method and the IC method to the ADL-</w:t>
      </w:r>
      <w:r w:rsidRPr="001E17BA">
        <w:rPr>
          <w:rFonts w:cs="Times New Roman"/>
          <w:noProof/>
          <w:color w:val="000000" w:themeColor="text1"/>
          <w:sz w:val="22"/>
        </w:rPr>
        <w:t>intra</w:t>
      </w:r>
      <w:r w:rsidRPr="001E17BA">
        <w:rPr>
          <w:rFonts w:cs="Times New Roman"/>
          <w:color w:val="000000" w:themeColor="text1"/>
          <w:sz w:val="22"/>
        </w:rPr>
        <w:t xml:space="preserve"> model </w:t>
      </w:r>
      <w:del w:id="2043" w:author="Huang T  Dr (Surrey Business Schl)" w:date="2018-09-25T13:25:00Z">
        <w:r w:rsidR="00EB0B4C" w:rsidDel="00612C69">
          <w:rPr>
            <w:rFonts w:cs="Times New Roman"/>
            <w:color w:val="000000" w:themeColor="text1"/>
            <w:sz w:val="22"/>
          </w:rPr>
          <w:delText xml:space="preserve">only </w:delText>
        </w:r>
      </w:del>
      <w:r w:rsidRPr="001E17BA">
        <w:rPr>
          <w:rFonts w:cs="Times New Roman"/>
          <w:color w:val="000000" w:themeColor="text1"/>
          <w:sz w:val="22"/>
        </w:rPr>
        <w:t xml:space="preserve">if the sequential Chow test indicates the existence of </w:t>
      </w:r>
      <w:del w:id="2044" w:author="Huang T  Dr (Surrey Business Schl)" w:date="2018-09-25T13:25:00Z">
        <w:r w:rsidRPr="001E17BA" w:rsidDel="00612C69">
          <w:rPr>
            <w:rFonts w:cs="Times New Roman"/>
            <w:color w:val="000000" w:themeColor="text1"/>
            <w:sz w:val="22"/>
          </w:rPr>
          <w:delText xml:space="preserve">any </w:delText>
        </w:r>
      </w:del>
      <w:del w:id="2045" w:author="Huang T  Dr (Surrey Business Schl)" w:date="2018-09-20T16:32:00Z">
        <w:r w:rsidRPr="001E17BA" w:rsidDel="00A704DC">
          <w:rPr>
            <w:rFonts w:cs="Times New Roman"/>
            <w:color w:val="000000" w:themeColor="text1"/>
            <w:sz w:val="22"/>
          </w:rPr>
          <w:delText>structural break</w:delText>
        </w:r>
      </w:del>
      <w:ins w:id="2046"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and we keep the forecasts generated by the ADL-</w:t>
      </w:r>
      <w:r w:rsidRPr="001E17BA">
        <w:rPr>
          <w:rFonts w:cs="Times New Roman"/>
          <w:noProof/>
          <w:color w:val="000000" w:themeColor="text1"/>
          <w:sz w:val="22"/>
        </w:rPr>
        <w:t>intra</w:t>
      </w:r>
      <w:r w:rsidRPr="001E17BA">
        <w:rPr>
          <w:rFonts w:cs="Times New Roman"/>
          <w:color w:val="000000" w:themeColor="text1"/>
          <w:sz w:val="22"/>
        </w:rPr>
        <w:t xml:space="preserve"> model as the final forecasts otherwise. </w:t>
      </w:r>
      <w:ins w:id="2047" w:author="韬 黄" w:date="2018-09-26T17:05:00Z">
        <w:r w:rsidR="00AC1D09">
          <w:rPr>
            <w:rFonts w:cs="Times New Roman"/>
            <w:color w:val="000000" w:themeColor="text1"/>
            <w:sz w:val="22"/>
          </w:rPr>
          <w:t xml:space="preserve"> </w:t>
        </w:r>
      </w:ins>
    </w:p>
    <w:p w14:paraId="317B0BFC" w14:textId="77777777" w:rsidR="00612C69" w:rsidRPr="00C04584" w:rsidDel="00AC1D09" w:rsidRDefault="00612C69" w:rsidP="004C569C">
      <w:pPr>
        <w:shd w:val="clear" w:color="auto" w:fill="FFFFFF" w:themeFill="background1"/>
        <w:spacing w:after="0" w:line="360" w:lineRule="auto"/>
        <w:rPr>
          <w:ins w:id="2048" w:author="Huang T  Dr (Surrey Business Schl)" w:date="2018-09-25T13:26:00Z"/>
          <w:del w:id="2049" w:author="韬 黄" w:date="2018-09-26T17:05:00Z"/>
          <w:rFonts w:cs="Times New Roman"/>
          <w:color w:val="C45911" w:themeColor="accent2" w:themeShade="BF"/>
          <w:sz w:val="22"/>
          <w:rPrChange w:id="2050" w:author="韬 黄" w:date="2018-09-26T17:05:00Z">
            <w:rPr>
              <w:ins w:id="2051" w:author="Huang T  Dr (Surrey Business Schl)" w:date="2018-09-25T13:26:00Z"/>
              <w:del w:id="2052" w:author="韬 黄" w:date="2018-09-26T17:05:00Z"/>
              <w:rFonts w:cs="Times New Roman"/>
              <w:color w:val="000000" w:themeColor="text1"/>
              <w:sz w:val="22"/>
            </w:rPr>
          </w:rPrChange>
        </w:rPr>
      </w:pPr>
    </w:p>
    <w:p w14:paraId="656A94EE" w14:textId="77777777" w:rsidR="00612C69" w:rsidRPr="00C04584" w:rsidDel="00AC1D09" w:rsidRDefault="00612C69" w:rsidP="004C569C">
      <w:pPr>
        <w:shd w:val="clear" w:color="auto" w:fill="FFFFFF" w:themeFill="background1"/>
        <w:spacing w:after="0" w:line="360" w:lineRule="auto"/>
        <w:rPr>
          <w:ins w:id="2053" w:author="Huang T  Dr (Surrey Business Schl)" w:date="2018-09-25T13:26:00Z"/>
          <w:del w:id="2054" w:author="韬 黄" w:date="2018-09-26T17:05:00Z"/>
          <w:rFonts w:cs="Times New Roman"/>
          <w:color w:val="C45911" w:themeColor="accent2" w:themeShade="BF"/>
          <w:sz w:val="22"/>
          <w:rPrChange w:id="2055" w:author="韬 黄" w:date="2018-09-26T17:05:00Z">
            <w:rPr>
              <w:ins w:id="2056" w:author="Huang T  Dr (Surrey Business Schl)" w:date="2018-09-25T13:26:00Z"/>
              <w:del w:id="2057" w:author="韬 黄" w:date="2018-09-26T17:05:00Z"/>
              <w:rFonts w:cs="Times New Roman"/>
              <w:color w:val="000000" w:themeColor="text1"/>
              <w:sz w:val="22"/>
            </w:rPr>
          </w:rPrChange>
        </w:rPr>
      </w:pPr>
    </w:p>
    <w:p w14:paraId="6B9E7F81" w14:textId="5DA421B7" w:rsidR="00612C69" w:rsidRPr="00C04584" w:rsidDel="00AC1D09" w:rsidRDefault="00612C69" w:rsidP="004C569C">
      <w:pPr>
        <w:shd w:val="clear" w:color="auto" w:fill="FFFFFF" w:themeFill="background1"/>
        <w:spacing w:after="0" w:line="360" w:lineRule="auto"/>
        <w:rPr>
          <w:ins w:id="2058" w:author="Huang T  Dr (Surrey Business Schl)" w:date="2018-09-25T13:26:00Z"/>
          <w:del w:id="2059" w:author="韬 黄" w:date="2018-09-26T17:05:00Z"/>
          <w:rFonts w:cs="Times New Roman"/>
          <w:color w:val="C45911" w:themeColor="accent2" w:themeShade="BF"/>
          <w:sz w:val="22"/>
          <w:rPrChange w:id="2060" w:author="韬 黄" w:date="2018-09-26T17:05:00Z">
            <w:rPr>
              <w:ins w:id="2061" w:author="Huang T  Dr (Surrey Business Schl)" w:date="2018-09-25T13:26:00Z"/>
              <w:del w:id="2062" w:author="韬 黄" w:date="2018-09-26T17:05:00Z"/>
              <w:rFonts w:cs="Times New Roman"/>
              <w:color w:val="000000" w:themeColor="text1"/>
              <w:sz w:val="22"/>
            </w:rPr>
          </w:rPrChange>
        </w:rPr>
      </w:pPr>
    </w:p>
    <w:p w14:paraId="7F64664D" w14:textId="4B0F2F02" w:rsidR="00621CAC" w:rsidDel="00FA3B99" w:rsidRDefault="00612C69" w:rsidP="004C569C">
      <w:pPr>
        <w:shd w:val="clear" w:color="auto" w:fill="FFFFFF" w:themeFill="background1"/>
        <w:spacing w:after="0" w:line="360" w:lineRule="auto"/>
        <w:rPr>
          <w:ins w:id="2063" w:author="Huang T  Dr (Surrey Business Schl)" w:date="2018-09-25T13:24:00Z"/>
          <w:del w:id="2064" w:author="韬 黄" w:date="2018-09-26T17:01:00Z"/>
          <w:rFonts w:cs="Times New Roman"/>
          <w:color w:val="C45911" w:themeColor="accent2" w:themeShade="BF"/>
          <w:sz w:val="22"/>
        </w:rPr>
      </w:pPr>
      <w:ins w:id="2065" w:author="Huang T  Dr (Surrey Business Schl)" w:date="2018-09-25T13:26:00Z">
        <w:del w:id="2066" w:author="韬 黄" w:date="2018-09-26T17:04:00Z">
          <w:r w:rsidRPr="00C04584" w:rsidDel="00AC1D09">
            <w:rPr>
              <w:rFonts w:cs="Times New Roman"/>
              <w:color w:val="C45911" w:themeColor="accent2" w:themeShade="BF"/>
              <w:sz w:val="22"/>
              <w:rPrChange w:id="2067" w:author="韬 黄" w:date="2018-09-26T17:05:00Z">
                <w:rPr>
                  <w:rFonts w:cs="Times New Roman"/>
                  <w:color w:val="000000" w:themeColor="text1"/>
                  <w:sz w:val="22"/>
                </w:rPr>
              </w:rPrChange>
            </w:rPr>
            <w:delText>At this stage, w</w:delText>
          </w:r>
        </w:del>
      </w:ins>
      <w:ins w:id="2068" w:author="Huang T  Dr (Surrey Business Schl)" w:date="2018-09-25T13:22:00Z">
        <w:del w:id="2069" w:author="韬 黄" w:date="2018-09-26T17:04:00Z">
          <w:r w:rsidR="00621CAC" w:rsidRPr="00C04584" w:rsidDel="00AC1D09">
            <w:rPr>
              <w:rFonts w:cs="Times New Roman"/>
              <w:color w:val="C45911" w:themeColor="accent2" w:themeShade="BF"/>
              <w:sz w:val="22"/>
              <w:rPrChange w:id="2070" w:author="韬 黄" w:date="2018-09-26T17:05:00Z">
                <w:rPr>
                  <w:rFonts w:cs="Times New Roman"/>
                  <w:color w:val="000000" w:themeColor="text1"/>
                  <w:sz w:val="22"/>
                </w:rPr>
              </w:rPrChange>
            </w:rPr>
            <w:delText xml:space="preserve">e </w:delText>
          </w:r>
          <w:r w:rsidR="00621CAC" w:rsidRPr="00C04584" w:rsidDel="00AC1D09">
            <w:rPr>
              <w:rFonts w:cs="Times New Roman"/>
              <w:color w:val="C45911" w:themeColor="accent2" w:themeShade="BF"/>
              <w:sz w:val="22"/>
              <w:highlight w:val="yellow"/>
              <w:rPrChange w:id="2071" w:author="韬 黄" w:date="2018-09-26T17:05:00Z">
                <w:rPr>
                  <w:rFonts w:cs="Times New Roman"/>
                  <w:color w:val="000000" w:themeColor="text1"/>
                  <w:sz w:val="22"/>
                </w:rPr>
              </w:rPrChange>
            </w:rPr>
            <w:delText xml:space="preserve">conduct </w:delText>
          </w:r>
        </w:del>
        <w:del w:id="2072" w:author="韬 黄" w:date="2018-09-26T16:51:00Z">
          <w:r w:rsidR="00621CAC" w:rsidRPr="00C04584" w:rsidDel="00FE61A4">
            <w:rPr>
              <w:rFonts w:cs="Times New Roman"/>
              <w:color w:val="C45911" w:themeColor="accent2" w:themeShade="BF"/>
              <w:sz w:val="22"/>
              <w:highlight w:val="yellow"/>
              <w:rPrChange w:id="2073" w:author="韬 黄" w:date="2018-09-26T17:05:00Z">
                <w:rPr>
                  <w:rFonts w:cs="Times New Roman"/>
                  <w:color w:val="000000" w:themeColor="text1"/>
                  <w:sz w:val="22"/>
                </w:rPr>
              </w:rPrChange>
            </w:rPr>
            <w:delText>the</w:delText>
          </w:r>
        </w:del>
      </w:ins>
      <w:ins w:id="2074" w:author="韬 黄" w:date="2018-09-26T17:04:00Z">
        <w:r w:rsidR="00AC1D09" w:rsidRPr="00C04584">
          <w:rPr>
            <w:rFonts w:cs="Times New Roman"/>
            <w:color w:val="C45911" w:themeColor="accent2" w:themeShade="BF"/>
            <w:sz w:val="22"/>
            <w:rPrChange w:id="2075" w:author="韬 黄" w:date="2018-09-26T17:05:00Z">
              <w:rPr>
                <w:rFonts w:cs="Times New Roman"/>
                <w:color w:val="000000" w:themeColor="text1"/>
                <w:sz w:val="22"/>
              </w:rPr>
            </w:rPrChange>
          </w:rPr>
          <w:t>In the</w:t>
        </w:r>
      </w:ins>
      <w:ins w:id="2076" w:author="Huang T  Dr (Surrey Business Schl)" w:date="2018-09-25T13:22:00Z">
        <w:r w:rsidR="00621CAC" w:rsidRPr="00C04584">
          <w:rPr>
            <w:rFonts w:cs="Times New Roman"/>
            <w:color w:val="C45911" w:themeColor="accent2" w:themeShade="BF"/>
            <w:sz w:val="22"/>
            <w:rPrChange w:id="2077" w:author="韬 黄" w:date="2018-09-26T17:05:00Z">
              <w:rPr>
                <w:rFonts w:cs="Times New Roman"/>
                <w:color w:val="000000" w:themeColor="text1"/>
                <w:sz w:val="22"/>
              </w:rPr>
            </w:rPrChange>
          </w:rPr>
          <w:t xml:space="preserve"> </w:t>
        </w:r>
      </w:ins>
      <w:ins w:id="2078" w:author="Huang T  Dr (Surrey Business Schl)" w:date="2018-09-25T13:27:00Z">
        <w:r w:rsidRPr="00C04584">
          <w:rPr>
            <w:rFonts w:cs="Times New Roman"/>
            <w:color w:val="C45911" w:themeColor="accent2" w:themeShade="BF"/>
            <w:sz w:val="22"/>
            <w:rPrChange w:id="2079" w:author="韬 黄" w:date="2018-09-26T17:05:00Z">
              <w:rPr>
                <w:rFonts w:cs="Times New Roman"/>
                <w:color w:val="000000" w:themeColor="text1"/>
                <w:sz w:val="22"/>
              </w:rPr>
            </w:rPrChange>
          </w:rPr>
          <w:t xml:space="preserve">sequential </w:t>
        </w:r>
      </w:ins>
      <w:ins w:id="2080" w:author="Huang T  Dr (Surrey Business Schl)" w:date="2018-09-25T13:22:00Z">
        <w:r w:rsidR="00621CAC" w:rsidRPr="00C04584">
          <w:rPr>
            <w:rFonts w:cs="Times New Roman"/>
            <w:color w:val="C45911" w:themeColor="accent2" w:themeShade="BF"/>
            <w:sz w:val="22"/>
            <w:rPrChange w:id="2081" w:author="韬 黄" w:date="2018-09-26T17:05:00Z">
              <w:rPr>
                <w:rFonts w:cs="Times New Roman"/>
                <w:color w:val="000000" w:themeColor="text1"/>
                <w:sz w:val="22"/>
              </w:rPr>
            </w:rPrChange>
          </w:rPr>
          <w:t>Chow test</w:t>
        </w:r>
      </w:ins>
      <w:ins w:id="2082" w:author="韬 黄" w:date="2018-09-26T16:53:00Z">
        <w:r w:rsidR="00AC1D09" w:rsidRPr="00C04584">
          <w:rPr>
            <w:rFonts w:cs="Times New Roman"/>
            <w:color w:val="C45911" w:themeColor="accent2" w:themeShade="BF"/>
            <w:sz w:val="22"/>
            <w:rPrChange w:id="2083" w:author="韬 黄" w:date="2018-09-26T17:05:00Z">
              <w:rPr>
                <w:rFonts w:cs="Times New Roman"/>
                <w:color w:val="000000" w:themeColor="text1"/>
                <w:sz w:val="22"/>
                <w:highlight w:val="yellow"/>
              </w:rPr>
            </w:rPrChange>
          </w:rPr>
          <w:t>,</w:t>
        </w:r>
        <w:r w:rsidR="00FE61A4" w:rsidRPr="00C04584">
          <w:rPr>
            <w:rFonts w:cs="Times New Roman"/>
            <w:color w:val="C45911" w:themeColor="accent2" w:themeShade="BF"/>
            <w:sz w:val="22"/>
            <w:rPrChange w:id="2084" w:author="韬 黄" w:date="2018-09-26T17:05:00Z">
              <w:rPr>
                <w:rFonts w:cs="Times New Roman"/>
                <w:color w:val="000000" w:themeColor="text1"/>
                <w:sz w:val="22"/>
                <w:highlight w:val="yellow"/>
              </w:rPr>
            </w:rPrChange>
          </w:rPr>
          <w:t xml:space="preserve"> </w:t>
        </w:r>
      </w:ins>
      <w:ins w:id="2085" w:author="Huang T  Dr (Surrey Business Schl)" w:date="2018-09-25T13:22:00Z">
        <w:del w:id="2086" w:author="韬 黄" w:date="2018-09-26T16:53:00Z">
          <w:r w:rsidR="00621CAC" w:rsidRPr="00C04584" w:rsidDel="00FE61A4">
            <w:rPr>
              <w:rFonts w:cs="Times New Roman"/>
              <w:color w:val="C45911" w:themeColor="accent2" w:themeShade="BF"/>
              <w:sz w:val="22"/>
              <w:rPrChange w:id="2087" w:author="韬 黄" w:date="2018-09-26T17:05:00Z">
                <w:rPr>
                  <w:rFonts w:cs="Times New Roman"/>
                  <w:color w:val="000000" w:themeColor="text1"/>
                  <w:sz w:val="22"/>
                </w:rPr>
              </w:rPrChange>
            </w:rPr>
            <w:delText xml:space="preserve"> </w:delText>
          </w:r>
        </w:del>
      </w:ins>
      <w:ins w:id="2088" w:author="Huang T  Dr (Surrey Business Schl)" w:date="2018-09-25T13:27:00Z">
        <w:del w:id="2089" w:author="韬 黄" w:date="2018-09-26T16:51:00Z">
          <w:r w:rsidRPr="00C04584" w:rsidDel="00FE61A4">
            <w:rPr>
              <w:rFonts w:cs="Times New Roman"/>
              <w:color w:val="C45911" w:themeColor="accent2" w:themeShade="BF"/>
              <w:sz w:val="22"/>
              <w:rPrChange w:id="2090" w:author="韬 黄" w:date="2018-09-26T17:05:00Z">
                <w:rPr>
                  <w:rFonts w:cs="Times New Roman"/>
                  <w:color w:val="000000" w:themeColor="text1"/>
                  <w:sz w:val="22"/>
                </w:rPr>
              </w:rPrChange>
            </w:rPr>
            <w:delText xml:space="preserve">each time </w:delText>
          </w:r>
        </w:del>
      </w:ins>
      <w:ins w:id="2091" w:author="Huang T  Dr (Surrey Business Schl)" w:date="2018-09-25T13:22:00Z">
        <w:del w:id="2092" w:author="韬 黄" w:date="2018-09-26T16:53:00Z">
          <w:r w:rsidR="00621CAC" w:rsidRPr="00C04584" w:rsidDel="00FE61A4">
            <w:rPr>
              <w:rFonts w:cs="Times New Roman"/>
              <w:color w:val="C45911" w:themeColor="accent2" w:themeShade="BF"/>
              <w:sz w:val="22"/>
              <w:rPrChange w:id="2093" w:author="韬 黄" w:date="2018-09-26T17:05:00Z">
                <w:rPr>
                  <w:rFonts w:cs="Times New Roman"/>
                  <w:color w:val="000000" w:themeColor="text1"/>
                  <w:sz w:val="22"/>
                </w:rPr>
              </w:rPrChange>
            </w:rPr>
            <w:delText xml:space="preserve">assuming there is a structural change </w:delText>
          </w:r>
        </w:del>
      </w:ins>
      <w:ins w:id="2094" w:author="Huang T  Dr (Surrey Business Schl)" w:date="2018-09-25T13:28:00Z">
        <w:del w:id="2095" w:author="韬 黄" w:date="2018-09-26T16:52:00Z">
          <w:r w:rsidRPr="00C04584" w:rsidDel="00FE61A4">
            <w:rPr>
              <w:rFonts w:cs="Times New Roman"/>
              <w:color w:val="C45911" w:themeColor="accent2" w:themeShade="BF"/>
              <w:sz w:val="22"/>
              <w:rPrChange w:id="2096" w:author="韬 黄" w:date="2018-09-26T17:05:00Z">
                <w:rPr>
                  <w:rFonts w:cs="Times New Roman"/>
                  <w:color w:val="000000" w:themeColor="text1"/>
                  <w:sz w:val="22"/>
                </w:rPr>
              </w:rPrChange>
            </w:rPr>
            <w:delText>for</w:delText>
          </w:r>
        </w:del>
        <w:del w:id="2097" w:author="韬 黄" w:date="2018-09-26T16:53:00Z">
          <w:r w:rsidRPr="00C04584" w:rsidDel="00FE61A4">
            <w:rPr>
              <w:rFonts w:cs="Times New Roman"/>
              <w:color w:val="C45911" w:themeColor="accent2" w:themeShade="BF"/>
              <w:sz w:val="22"/>
              <w:rPrChange w:id="2098" w:author="韬 黄" w:date="2018-09-26T17:05:00Z">
                <w:rPr>
                  <w:rFonts w:cs="Times New Roman"/>
                  <w:color w:val="000000" w:themeColor="text1"/>
                  <w:sz w:val="22"/>
                </w:rPr>
              </w:rPrChange>
            </w:rPr>
            <w:delText xml:space="preserve"> </w:delText>
          </w:r>
        </w:del>
        <w:del w:id="2099" w:author="韬 黄" w:date="2018-09-26T16:52:00Z">
          <w:r w:rsidRPr="00C04584" w:rsidDel="00FE61A4">
            <w:rPr>
              <w:rFonts w:cs="Times New Roman"/>
              <w:color w:val="C45911" w:themeColor="accent2" w:themeShade="BF"/>
              <w:sz w:val="22"/>
              <w:rPrChange w:id="2100" w:author="韬 黄" w:date="2018-09-26T17:05:00Z">
                <w:rPr>
                  <w:rFonts w:cs="Times New Roman"/>
                  <w:color w:val="000000" w:themeColor="text1"/>
                  <w:sz w:val="22"/>
                </w:rPr>
              </w:rPrChange>
            </w:rPr>
            <w:delText>each</w:delText>
          </w:r>
        </w:del>
        <w:del w:id="2101" w:author="韬 黄" w:date="2018-09-26T16:53:00Z">
          <w:r w:rsidRPr="00C04584" w:rsidDel="00FE61A4">
            <w:rPr>
              <w:rFonts w:cs="Times New Roman"/>
              <w:color w:val="C45911" w:themeColor="accent2" w:themeShade="BF"/>
              <w:sz w:val="22"/>
              <w:rPrChange w:id="2102" w:author="韬 黄" w:date="2018-09-26T17:05:00Z">
                <w:rPr>
                  <w:rFonts w:cs="Times New Roman"/>
                  <w:color w:val="000000" w:themeColor="text1"/>
                  <w:sz w:val="22"/>
                </w:rPr>
              </w:rPrChange>
            </w:rPr>
            <w:delText xml:space="preserve"> week</w:delText>
          </w:r>
        </w:del>
      </w:ins>
      <w:ins w:id="2103" w:author="韬 黄" w:date="2018-09-26T16:53:00Z">
        <w:r w:rsidR="00FE61A4" w:rsidRPr="00C04584">
          <w:rPr>
            <w:rFonts w:cs="Times New Roman"/>
            <w:color w:val="C45911" w:themeColor="accent2" w:themeShade="BF"/>
            <w:sz w:val="22"/>
            <w:rPrChange w:id="2104" w:author="韬 黄" w:date="2018-09-26T17:05:00Z">
              <w:rPr>
                <w:rFonts w:cs="Times New Roman"/>
                <w:color w:val="000000" w:themeColor="text1"/>
                <w:sz w:val="22"/>
                <w:highlight w:val="yellow"/>
              </w:rPr>
            </w:rPrChange>
          </w:rPr>
          <w:t xml:space="preserve">we conduct </w:t>
        </w:r>
      </w:ins>
      <w:ins w:id="2105" w:author="韬 黄" w:date="2018-09-26T17:00:00Z">
        <w:r w:rsidR="00FE61A4" w:rsidRPr="00C04584">
          <w:rPr>
            <w:rFonts w:cs="Times New Roman"/>
            <w:color w:val="C45911" w:themeColor="accent2" w:themeShade="BF"/>
            <w:sz w:val="22"/>
            <w:rPrChange w:id="2106" w:author="韬 黄" w:date="2018-09-26T17:05:00Z">
              <w:rPr>
                <w:rFonts w:cs="Times New Roman"/>
                <w:color w:val="000000" w:themeColor="text1"/>
                <w:sz w:val="22"/>
                <w:highlight w:val="yellow"/>
              </w:rPr>
            </w:rPrChange>
          </w:rPr>
          <w:t>separate</w:t>
        </w:r>
      </w:ins>
      <w:ins w:id="2107" w:author="韬 黄" w:date="2018-09-26T16:53:00Z">
        <w:r w:rsidR="00FE61A4" w:rsidRPr="00C04584">
          <w:rPr>
            <w:rFonts w:cs="Times New Roman"/>
            <w:color w:val="C45911" w:themeColor="accent2" w:themeShade="BF"/>
            <w:sz w:val="22"/>
            <w:rPrChange w:id="2108" w:author="韬 黄" w:date="2018-09-26T17:05:00Z">
              <w:rPr>
                <w:rFonts w:cs="Times New Roman"/>
                <w:color w:val="000000" w:themeColor="text1"/>
                <w:sz w:val="22"/>
                <w:highlight w:val="yellow"/>
              </w:rPr>
            </w:rPrChange>
          </w:rPr>
          <w:t xml:space="preserve"> Chow test</w:t>
        </w:r>
      </w:ins>
      <w:ins w:id="2109" w:author="韬 黄" w:date="2018-09-26T17:00:00Z">
        <w:r w:rsidR="00FE61A4" w:rsidRPr="00C04584">
          <w:rPr>
            <w:rFonts w:cs="Times New Roman"/>
            <w:color w:val="C45911" w:themeColor="accent2" w:themeShade="BF"/>
            <w:sz w:val="22"/>
            <w:rPrChange w:id="2110" w:author="韬 黄" w:date="2018-09-26T17:05:00Z">
              <w:rPr>
                <w:rFonts w:cs="Times New Roman"/>
                <w:color w:val="000000" w:themeColor="text1"/>
                <w:sz w:val="22"/>
                <w:highlight w:val="yellow"/>
              </w:rPr>
            </w:rPrChange>
          </w:rPr>
          <w:t>s</w:t>
        </w:r>
      </w:ins>
      <w:ins w:id="2111" w:author="韬 黄" w:date="2018-09-26T16:53:00Z">
        <w:r w:rsidR="00FE61A4" w:rsidRPr="00C04584">
          <w:rPr>
            <w:rFonts w:cs="Times New Roman"/>
            <w:color w:val="C45911" w:themeColor="accent2" w:themeShade="BF"/>
            <w:sz w:val="22"/>
            <w:rPrChange w:id="2112" w:author="韬 黄" w:date="2018-09-26T17:05:00Z">
              <w:rPr>
                <w:rFonts w:cs="Times New Roman"/>
                <w:color w:val="000000" w:themeColor="text1"/>
                <w:sz w:val="22"/>
                <w:highlight w:val="yellow"/>
              </w:rPr>
            </w:rPrChange>
          </w:rPr>
          <w:t xml:space="preserve"> </w:t>
        </w:r>
      </w:ins>
      <w:ins w:id="2113" w:author="Huang T  Dr (Surrey Business Schl)" w:date="2018-09-25T13:28:00Z">
        <w:del w:id="2114" w:author="韬 黄" w:date="2018-09-26T16:53:00Z">
          <w:r w:rsidRPr="00C04584" w:rsidDel="00FE61A4">
            <w:rPr>
              <w:rFonts w:cs="Times New Roman"/>
              <w:color w:val="C45911" w:themeColor="accent2" w:themeShade="BF"/>
              <w:sz w:val="22"/>
              <w:rPrChange w:id="2115" w:author="韬 黄" w:date="2018-09-26T17:05:00Z">
                <w:rPr>
                  <w:rFonts w:cs="Times New Roman"/>
                  <w:color w:val="000000" w:themeColor="text1"/>
                  <w:sz w:val="22"/>
                </w:rPr>
              </w:rPrChange>
            </w:rPr>
            <w:delText xml:space="preserve"> </w:delText>
          </w:r>
        </w:del>
      </w:ins>
      <w:ins w:id="2116" w:author="韬 黄" w:date="2018-09-26T16:52:00Z">
        <w:r w:rsidR="00FE61A4" w:rsidRPr="00C04584">
          <w:rPr>
            <w:rFonts w:cs="Times New Roman"/>
            <w:color w:val="C45911" w:themeColor="accent2" w:themeShade="BF"/>
            <w:sz w:val="22"/>
            <w:rPrChange w:id="2117" w:author="韬 黄" w:date="2018-09-26T17:05:00Z">
              <w:rPr>
                <w:rFonts w:cs="Times New Roman"/>
                <w:color w:val="000000" w:themeColor="text1"/>
                <w:sz w:val="22"/>
                <w:highlight w:val="yellow"/>
              </w:rPr>
            </w:rPrChange>
          </w:rPr>
          <w:t>for</w:t>
        </w:r>
      </w:ins>
      <w:ins w:id="2118" w:author="韬 黄" w:date="2018-09-26T17:01:00Z">
        <w:r w:rsidR="00FA3B99" w:rsidRPr="00C04584">
          <w:rPr>
            <w:rFonts w:cs="Times New Roman"/>
            <w:color w:val="C45911" w:themeColor="accent2" w:themeShade="BF"/>
            <w:sz w:val="22"/>
            <w:rPrChange w:id="2119" w:author="韬 黄" w:date="2018-09-26T17:05:00Z">
              <w:rPr>
                <w:rFonts w:cs="Times New Roman"/>
                <w:color w:val="000000" w:themeColor="text1"/>
                <w:sz w:val="22"/>
                <w:highlight w:val="yellow"/>
              </w:rPr>
            </w:rPrChange>
          </w:rPr>
          <w:t xml:space="preserve"> the central</w:t>
        </w:r>
      </w:ins>
      <w:ins w:id="2120" w:author="韬 黄" w:date="2018-09-26T16:52:00Z">
        <w:r w:rsidR="00FE61A4" w:rsidRPr="00C04584">
          <w:rPr>
            <w:rFonts w:cs="Times New Roman"/>
            <w:color w:val="C45911" w:themeColor="accent2" w:themeShade="BF"/>
            <w:sz w:val="22"/>
            <w:rPrChange w:id="2121" w:author="韬 黄" w:date="2018-09-26T17:05:00Z">
              <w:rPr>
                <w:rFonts w:cs="Times New Roman"/>
                <w:color w:val="000000" w:themeColor="text1"/>
                <w:sz w:val="22"/>
                <w:highlight w:val="yellow"/>
              </w:rPr>
            </w:rPrChange>
          </w:rPr>
          <w:t xml:space="preserve"> 95% of the weeks </w:t>
        </w:r>
      </w:ins>
      <w:ins w:id="2122" w:author="Huang T  Dr (Surrey Business Schl)" w:date="2018-09-25T13:28:00Z">
        <w:r w:rsidRPr="00C04584">
          <w:rPr>
            <w:rFonts w:cs="Times New Roman"/>
            <w:color w:val="C45911" w:themeColor="accent2" w:themeShade="BF"/>
            <w:sz w:val="22"/>
            <w:rPrChange w:id="2123" w:author="韬 黄" w:date="2018-09-26T17:05:00Z">
              <w:rPr>
                <w:rFonts w:cs="Times New Roman"/>
                <w:color w:val="000000" w:themeColor="text1"/>
                <w:sz w:val="22"/>
              </w:rPr>
            </w:rPrChange>
          </w:rPr>
          <w:t>within th</w:t>
        </w:r>
      </w:ins>
      <w:ins w:id="2124" w:author="Huang T  Dr (Surrey Business Schl)" w:date="2018-09-25T13:29:00Z">
        <w:r w:rsidRPr="00C04584">
          <w:rPr>
            <w:rFonts w:cs="Times New Roman"/>
            <w:color w:val="C45911" w:themeColor="accent2" w:themeShade="BF"/>
            <w:sz w:val="22"/>
            <w:rPrChange w:id="2125" w:author="韬 黄" w:date="2018-09-26T17:05:00Z">
              <w:rPr>
                <w:rFonts w:cs="Times New Roman"/>
                <w:color w:val="000000" w:themeColor="text1"/>
                <w:sz w:val="22"/>
              </w:rPr>
            </w:rPrChange>
          </w:rPr>
          <w:t>e estimation sample</w:t>
        </w:r>
      </w:ins>
      <w:ins w:id="2126" w:author="韬 黄" w:date="2018-09-26T16:53:00Z">
        <w:r w:rsidR="00FE61A4" w:rsidRPr="00C04584">
          <w:rPr>
            <w:rFonts w:cs="Times New Roman"/>
            <w:color w:val="C45911" w:themeColor="accent2" w:themeShade="BF"/>
            <w:sz w:val="22"/>
            <w:rPrChange w:id="2127" w:author="韬 黄" w:date="2018-09-26T17:05:00Z">
              <w:rPr>
                <w:rFonts w:cs="Times New Roman"/>
                <w:color w:val="000000" w:themeColor="text1"/>
                <w:sz w:val="22"/>
                <w:highlight w:val="yellow"/>
              </w:rPr>
            </w:rPrChange>
          </w:rPr>
          <w:t>, each time assuming there is a structural change at one of the weeks</w:t>
        </w:r>
      </w:ins>
      <w:ins w:id="2128" w:author="韬 黄" w:date="2018-10-16T16:59:00Z">
        <w:r w:rsidR="00DD170B">
          <w:rPr>
            <w:rStyle w:val="FootnoteReference"/>
            <w:rFonts w:cs="Times New Roman"/>
            <w:color w:val="C45911" w:themeColor="accent2" w:themeShade="BF"/>
            <w:sz w:val="22"/>
          </w:rPr>
          <w:footnoteReference w:id="12"/>
        </w:r>
      </w:ins>
      <w:ins w:id="2133" w:author="韬 黄" w:date="2018-09-26T17:00:00Z">
        <w:r w:rsidR="00FE61A4" w:rsidRPr="00C04584">
          <w:rPr>
            <w:rFonts w:cs="Times New Roman"/>
            <w:color w:val="C45911" w:themeColor="accent2" w:themeShade="BF"/>
            <w:sz w:val="22"/>
            <w:rPrChange w:id="2134" w:author="韬 黄" w:date="2018-09-26T17:05:00Z">
              <w:rPr>
                <w:rFonts w:cs="Times New Roman"/>
                <w:color w:val="000000" w:themeColor="text1"/>
                <w:sz w:val="22"/>
                <w:highlight w:val="yellow"/>
              </w:rPr>
            </w:rPrChange>
          </w:rPr>
          <w:t>. Therefore, we obtain a set of p-values</w:t>
        </w:r>
      </w:ins>
      <w:ins w:id="2135" w:author="韬 黄" w:date="2018-09-26T17:01:00Z">
        <w:r w:rsidR="00FA3B99" w:rsidRPr="00C04584">
          <w:rPr>
            <w:rFonts w:cs="Times New Roman"/>
            <w:color w:val="C45911" w:themeColor="accent2" w:themeShade="BF"/>
            <w:sz w:val="22"/>
            <w:rPrChange w:id="2136" w:author="韬 黄" w:date="2018-09-26T17:05:00Z">
              <w:rPr>
                <w:rFonts w:cs="Times New Roman"/>
                <w:color w:val="000000" w:themeColor="text1"/>
                <w:sz w:val="22"/>
              </w:rPr>
            </w:rPrChange>
          </w:rPr>
          <w:t xml:space="preserve">. </w:t>
        </w:r>
      </w:ins>
      <w:ins w:id="2137" w:author="韬 黄" w:date="2018-09-26T17:02:00Z">
        <w:r w:rsidR="00FA3B99" w:rsidRPr="00C04584">
          <w:rPr>
            <w:rFonts w:cs="Times New Roman"/>
            <w:color w:val="C45911" w:themeColor="accent2" w:themeShade="BF"/>
            <w:sz w:val="22"/>
          </w:rPr>
          <w:t>For</w:t>
        </w:r>
        <w:r w:rsidR="00FA3B99" w:rsidRPr="00FA3B99">
          <w:rPr>
            <w:rFonts w:cs="Times New Roman"/>
            <w:color w:val="C45911" w:themeColor="accent2" w:themeShade="BF"/>
            <w:sz w:val="22"/>
          </w:rPr>
          <w:t xml:space="preserve"> example, we may have 160 weeks in the estimation sample. Thus, we conduct separate Chow tests each time assuming there is a structural change at week 5, 6, 7, until 156. We</w:t>
        </w:r>
        <w:r w:rsidR="00FA3B99">
          <w:rPr>
            <w:rFonts w:cs="Times New Roman"/>
            <w:color w:val="C45911" w:themeColor="accent2" w:themeShade="BF"/>
            <w:sz w:val="22"/>
          </w:rPr>
          <w:t xml:space="preserve"> obtain 152 p-values in total. </w:t>
        </w:r>
        <w:r w:rsidR="00FA3B99">
          <w:rPr>
            <w:rFonts w:cs="Times New Roman"/>
            <w:color w:val="000000" w:themeColor="text1"/>
            <w:sz w:val="22"/>
          </w:rPr>
          <w:t>T</w:t>
        </w:r>
        <w:r w:rsidR="00FA3B99" w:rsidRPr="009C1843">
          <w:rPr>
            <w:rFonts w:cs="Times New Roman"/>
            <w:color w:val="C45911" w:themeColor="accent2" w:themeShade="BF"/>
            <w:sz w:val="22"/>
          </w:rPr>
          <w:t xml:space="preserve">he null hypothesis of no structural change </w:t>
        </w:r>
        <w:r w:rsidR="00FA3B99">
          <w:rPr>
            <w:rFonts w:cs="Times New Roman"/>
            <w:color w:val="C45911" w:themeColor="accent2" w:themeShade="BF"/>
            <w:sz w:val="22"/>
          </w:rPr>
          <w:t xml:space="preserve">will be rejected if none of those p-value is below the threshold. </w:t>
        </w:r>
      </w:ins>
      <w:ins w:id="2138" w:author="Huang T  Dr (Surrey Business Schl)" w:date="2018-09-25T13:29:00Z">
        <w:del w:id="2139" w:author="韬 黄" w:date="2018-09-26T16:53:00Z">
          <w:r w:rsidRPr="00612C69" w:rsidDel="00FE61A4">
            <w:rPr>
              <w:rFonts w:cs="Times New Roman"/>
              <w:color w:val="000000" w:themeColor="text1"/>
              <w:sz w:val="22"/>
              <w:highlight w:val="yellow"/>
              <w:rPrChange w:id="2140" w:author="Huang T  Dr (Surrey Business Schl)" w:date="2018-09-25T13:29:00Z">
                <w:rPr>
                  <w:rFonts w:cs="Times New Roman"/>
                  <w:color w:val="000000" w:themeColor="text1"/>
                  <w:sz w:val="22"/>
                </w:rPr>
              </w:rPrChange>
            </w:rPr>
            <w:delText xml:space="preserve"> </w:delText>
          </w:r>
        </w:del>
      </w:ins>
      <w:ins w:id="2141" w:author="Huang T  Dr (Surrey Business Schl)" w:date="2018-09-25T13:22:00Z">
        <w:del w:id="2142" w:author="韬 黄" w:date="2018-09-26T16:59:00Z">
          <w:r w:rsidR="00621CAC" w:rsidRPr="00612C69" w:rsidDel="00FE61A4">
            <w:rPr>
              <w:rFonts w:cs="Times New Roman"/>
              <w:color w:val="000000" w:themeColor="text1"/>
              <w:sz w:val="22"/>
              <w:highlight w:val="yellow"/>
              <w:rPrChange w:id="2143" w:author="Huang T  Dr (Surrey Business Schl)" w:date="2018-09-25T13:29:00Z">
                <w:rPr>
                  <w:rFonts w:cs="Times New Roman"/>
                  <w:color w:val="000000" w:themeColor="text1"/>
                  <w:sz w:val="22"/>
                </w:rPr>
              </w:rPrChange>
            </w:rPr>
            <w:delText xml:space="preserve">and we obtain </w:delText>
          </w:r>
        </w:del>
      </w:ins>
      <w:ins w:id="2144" w:author="Huang T  Dr (Surrey Business Schl)" w:date="2018-09-25T13:27:00Z">
        <w:del w:id="2145" w:author="韬 黄" w:date="2018-09-26T16:59:00Z">
          <w:r w:rsidRPr="00612C69" w:rsidDel="00FE61A4">
            <w:rPr>
              <w:rFonts w:cs="Times New Roman"/>
              <w:color w:val="000000" w:themeColor="text1"/>
              <w:sz w:val="22"/>
              <w:highlight w:val="yellow"/>
              <w:rPrChange w:id="2146" w:author="Huang T  Dr (Surrey Business Schl)" w:date="2018-09-25T13:29:00Z">
                <w:rPr>
                  <w:rFonts w:cs="Times New Roman"/>
                  <w:color w:val="000000" w:themeColor="text1"/>
                  <w:sz w:val="22"/>
                </w:rPr>
              </w:rPrChange>
            </w:rPr>
            <w:delText xml:space="preserve">the </w:delText>
          </w:r>
        </w:del>
      </w:ins>
      <w:ins w:id="2147" w:author="Huang T  Dr (Surrey Business Schl)" w:date="2018-09-25T13:23:00Z">
        <w:del w:id="2148" w:author="韬 黄" w:date="2018-09-26T16:59:00Z">
          <w:r w:rsidR="00621CAC" w:rsidRPr="00612C69" w:rsidDel="00FE61A4">
            <w:rPr>
              <w:rFonts w:cs="Times New Roman"/>
              <w:color w:val="000000" w:themeColor="text1"/>
              <w:sz w:val="22"/>
              <w:highlight w:val="yellow"/>
              <w:rPrChange w:id="2149" w:author="Huang T  Dr (Surrey Business Schl)" w:date="2018-09-25T13:29:00Z">
                <w:rPr>
                  <w:rFonts w:cs="Times New Roman"/>
                  <w:color w:val="000000" w:themeColor="text1"/>
                  <w:sz w:val="22"/>
                </w:rPr>
              </w:rPrChange>
            </w:rPr>
            <w:delText>corresponding</w:delText>
          </w:r>
        </w:del>
      </w:ins>
      <w:ins w:id="2150" w:author="Huang T  Dr (Surrey Business Schl)" w:date="2018-09-25T13:22:00Z">
        <w:del w:id="2151" w:author="韬 黄" w:date="2018-09-26T16:59:00Z">
          <w:r w:rsidR="00621CAC" w:rsidRPr="00612C69" w:rsidDel="00FE61A4">
            <w:rPr>
              <w:rFonts w:cs="Times New Roman"/>
              <w:color w:val="000000" w:themeColor="text1"/>
              <w:sz w:val="22"/>
              <w:highlight w:val="yellow"/>
              <w:rPrChange w:id="2152" w:author="Huang T  Dr (Surrey Business Schl)" w:date="2018-09-25T13:29:00Z">
                <w:rPr>
                  <w:rFonts w:cs="Times New Roman"/>
                  <w:color w:val="000000" w:themeColor="text1"/>
                  <w:sz w:val="22"/>
                </w:rPr>
              </w:rPrChange>
            </w:rPr>
            <w:delText xml:space="preserve"> p-value</w:delText>
          </w:r>
        </w:del>
      </w:ins>
      <w:ins w:id="2153" w:author="Huang T  Dr (Surrey Business Schl)" w:date="2018-09-25T13:27:00Z">
        <w:del w:id="2154" w:author="韬 黄" w:date="2018-09-26T16:59:00Z">
          <w:r w:rsidRPr="00612C69" w:rsidDel="00FE61A4">
            <w:rPr>
              <w:rFonts w:cs="Times New Roman"/>
              <w:color w:val="000000" w:themeColor="text1"/>
              <w:sz w:val="22"/>
              <w:highlight w:val="yellow"/>
              <w:rPrChange w:id="2155" w:author="Huang T  Dr (Surrey Business Schl)" w:date="2018-09-25T13:29:00Z">
                <w:rPr>
                  <w:rFonts w:cs="Times New Roman"/>
                  <w:color w:val="000000" w:themeColor="text1"/>
                  <w:sz w:val="22"/>
                </w:rPr>
              </w:rPrChange>
            </w:rPr>
            <w:delText>s</w:delText>
          </w:r>
        </w:del>
      </w:ins>
      <w:ins w:id="2156" w:author="Huang T  Dr (Surrey Business Schl)" w:date="2018-09-25T13:23:00Z">
        <w:del w:id="2157" w:author="韬 黄" w:date="2018-09-26T16:59:00Z">
          <w:r w:rsidR="00621CAC" w:rsidRPr="00612C69" w:rsidDel="00FE61A4">
            <w:rPr>
              <w:rFonts w:cs="Times New Roman"/>
              <w:color w:val="000000" w:themeColor="text1"/>
              <w:sz w:val="22"/>
              <w:highlight w:val="yellow"/>
              <w:rPrChange w:id="2158" w:author="Huang T  Dr (Surrey Business Schl)" w:date="2018-09-25T13:29:00Z">
                <w:rPr>
                  <w:rFonts w:cs="Times New Roman"/>
                  <w:color w:val="000000" w:themeColor="text1"/>
                  <w:sz w:val="22"/>
                </w:rPr>
              </w:rPrChange>
            </w:rPr>
            <w:delText>. We conduct the Chow test for 95% of the observation in the</w:delText>
          </w:r>
          <w:r w:rsidR="00621CAC" w:rsidDel="00FE61A4">
            <w:rPr>
              <w:rFonts w:cs="Times New Roman"/>
              <w:color w:val="000000" w:themeColor="text1"/>
              <w:sz w:val="22"/>
            </w:rPr>
            <w:delText xml:space="preserve"> estimation sample</w:delText>
          </w:r>
        </w:del>
      </w:ins>
      <w:ins w:id="2159" w:author="Huang T  Dr (Surrey Business Schl)" w:date="2018-09-25T13:22:00Z">
        <w:del w:id="2160" w:author="韬 黄" w:date="2018-09-26T16:59:00Z">
          <w:r w:rsidR="00621CAC" w:rsidRPr="00621CAC" w:rsidDel="00FE61A4">
            <w:rPr>
              <w:rFonts w:cs="Times New Roman"/>
              <w:color w:val="000000" w:themeColor="text1"/>
              <w:sz w:val="22"/>
            </w:rPr>
            <w:delText xml:space="preserve">. </w:delText>
          </w:r>
        </w:del>
      </w:ins>
      <w:ins w:id="2161" w:author="Huang T  Dr (Surrey Business Schl)" w:date="2018-09-25T13:23:00Z">
        <w:del w:id="2162" w:author="韬 黄" w:date="2018-09-26T17:01:00Z">
          <w:r w:rsidR="00621CAC" w:rsidDel="00FA3B99">
            <w:rPr>
              <w:rFonts w:cs="Times New Roman"/>
              <w:color w:val="000000" w:themeColor="text1"/>
              <w:sz w:val="22"/>
            </w:rPr>
            <w:delText>T</w:delText>
          </w:r>
        </w:del>
      </w:ins>
      <w:ins w:id="2163" w:author="Huang T  Dr (Surrey Business Schl)" w:date="2018-09-25T13:10:00Z">
        <w:del w:id="2164" w:author="韬 黄" w:date="2018-09-26T17:01:00Z">
          <w:r w:rsidR="002460AA" w:rsidRPr="00621CAC" w:rsidDel="00FA3B99">
            <w:rPr>
              <w:rFonts w:cs="Times New Roman"/>
              <w:color w:val="C45911" w:themeColor="accent2" w:themeShade="BF"/>
              <w:sz w:val="22"/>
              <w:rPrChange w:id="2165" w:author="Huang T  Dr (Surrey Business Schl)" w:date="2018-09-25T13:21:00Z">
                <w:rPr>
                  <w:rFonts w:cs="Times New Roman"/>
                  <w:color w:val="000000" w:themeColor="text1"/>
                  <w:sz w:val="22"/>
                </w:rPr>
              </w:rPrChange>
            </w:rPr>
            <w:delText xml:space="preserve">he null hypothesis of no structural </w:delText>
          </w:r>
        </w:del>
      </w:ins>
      <w:ins w:id="2166" w:author="Huang T  Dr (Surrey Business Schl)" w:date="2018-09-25T13:12:00Z">
        <w:del w:id="2167" w:author="韬 黄" w:date="2018-09-26T17:01:00Z">
          <w:r w:rsidR="002460AA" w:rsidRPr="00621CAC" w:rsidDel="00FA3B99">
            <w:rPr>
              <w:rFonts w:cs="Times New Roman"/>
              <w:color w:val="C45911" w:themeColor="accent2" w:themeShade="BF"/>
              <w:sz w:val="22"/>
              <w:rPrChange w:id="2168" w:author="Huang T  Dr (Surrey Business Schl)" w:date="2018-09-25T13:21:00Z">
                <w:rPr>
                  <w:rFonts w:cs="Times New Roman"/>
                  <w:color w:val="000000" w:themeColor="text1"/>
                  <w:sz w:val="22"/>
                </w:rPr>
              </w:rPrChange>
            </w:rPr>
            <w:delText>change</w:delText>
          </w:r>
        </w:del>
      </w:ins>
      <w:ins w:id="2169" w:author="Huang T  Dr (Surrey Business Schl)" w:date="2018-09-25T13:10:00Z">
        <w:del w:id="2170" w:author="韬 黄" w:date="2018-09-26T17:01:00Z">
          <w:r w:rsidR="002460AA" w:rsidRPr="00621CAC" w:rsidDel="00FA3B99">
            <w:rPr>
              <w:rFonts w:cs="Times New Roman"/>
              <w:color w:val="C45911" w:themeColor="accent2" w:themeShade="BF"/>
              <w:sz w:val="22"/>
              <w:rPrChange w:id="2171" w:author="Huang T  Dr (Surrey Business Schl)" w:date="2018-09-25T13:21:00Z">
                <w:rPr>
                  <w:rFonts w:cs="Times New Roman"/>
                  <w:color w:val="000000" w:themeColor="text1"/>
                  <w:sz w:val="22"/>
                </w:rPr>
              </w:rPrChange>
            </w:rPr>
            <w:delText xml:space="preserve"> </w:delText>
          </w:r>
        </w:del>
      </w:ins>
      <w:ins w:id="2172" w:author="Huang T  Dr (Surrey Business Schl)" w:date="2018-09-25T13:24:00Z">
        <w:del w:id="2173" w:author="韬 黄" w:date="2018-09-26T17:01:00Z">
          <w:r w:rsidR="00621CAC" w:rsidDel="00FA3B99">
            <w:rPr>
              <w:rFonts w:cs="Times New Roman"/>
              <w:color w:val="C45911" w:themeColor="accent2" w:themeShade="BF"/>
              <w:sz w:val="22"/>
            </w:rPr>
            <w:delText xml:space="preserve">will </w:delText>
          </w:r>
        </w:del>
        <w:del w:id="2174" w:author="韬 黄" w:date="2018-09-26T16:59:00Z">
          <w:r w:rsidR="00621CAC" w:rsidDel="00FE61A4">
            <w:rPr>
              <w:rFonts w:cs="Times New Roman"/>
              <w:color w:val="C45911" w:themeColor="accent2" w:themeShade="BF"/>
              <w:sz w:val="22"/>
            </w:rPr>
            <w:delText xml:space="preserve">only </w:delText>
          </w:r>
        </w:del>
        <w:del w:id="2175" w:author="韬 黄" w:date="2018-09-26T17:01:00Z">
          <w:r w:rsidR="00621CAC" w:rsidDel="00FA3B99">
            <w:rPr>
              <w:rFonts w:cs="Times New Roman"/>
              <w:color w:val="C45911" w:themeColor="accent2" w:themeShade="BF"/>
              <w:sz w:val="22"/>
            </w:rPr>
            <w:delText xml:space="preserve">be rejected if none of those p-value is below the threshold. </w:delText>
          </w:r>
        </w:del>
      </w:ins>
    </w:p>
    <w:p w14:paraId="579B9C82" w14:textId="4D3B83AB" w:rsidR="00621CAC" w:rsidDel="00FA3B99" w:rsidRDefault="00621CAC" w:rsidP="004C569C">
      <w:pPr>
        <w:shd w:val="clear" w:color="auto" w:fill="FFFFFF" w:themeFill="background1"/>
        <w:spacing w:after="0" w:line="360" w:lineRule="auto"/>
        <w:rPr>
          <w:ins w:id="2176" w:author="Huang T  Dr (Surrey Business Schl)" w:date="2018-09-25T13:24:00Z"/>
          <w:del w:id="2177" w:author="韬 黄" w:date="2018-09-26T17:02:00Z"/>
          <w:rFonts w:cs="Times New Roman"/>
          <w:color w:val="C45911" w:themeColor="accent2" w:themeShade="BF"/>
          <w:sz w:val="22"/>
        </w:rPr>
      </w:pPr>
    </w:p>
    <w:p w14:paraId="3FC82B24" w14:textId="27A543FC" w:rsidR="004C569C" w:rsidRPr="001E17BA" w:rsidRDefault="002460AA" w:rsidP="004C569C">
      <w:pPr>
        <w:shd w:val="clear" w:color="auto" w:fill="FFFFFF" w:themeFill="background1"/>
        <w:spacing w:after="0" w:line="360" w:lineRule="auto"/>
        <w:rPr>
          <w:rFonts w:cs="Times New Roman"/>
          <w:color w:val="000000" w:themeColor="text1"/>
          <w:sz w:val="22"/>
        </w:rPr>
      </w:pPr>
      <w:ins w:id="2178" w:author="Huang T  Dr (Surrey Business Schl)" w:date="2018-09-25T13:10:00Z">
        <w:del w:id="2179" w:author="韬 黄" w:date="2018-09-26T17:02:00Z">
          <w:r w:rsidRPr="00621CAC" w:rsidDel="00FA3B99">
            <w:rPr>
              <w:rFonts w:cs="Times New Roman"/>
              <w:color w:val="C45911" w:themeColor="accent2" w:themeShade="BF"/>
              <w:sz w:val="22"/>
              <w:rPrChange w:id="2180" w:author="Huang T  Dr (Surrey Business Schl)" w:date="2018-09-25T13:21:00Z">
                <w:rPr>
                  <w:rFonts w:cs="Times New Roman"/>
                  <w:color w:val="000000" w:themeColor="text1"/>
                  <w:sz w:val="22"/>
                </w:rPr>
              </w:rPrChange>
            </w:rPr>
            <w:delText xml:space="preserve">for any of the observations would suggest that the model is subject to structural </w:delText>
          </w:r>
        </w:del>
      </w:ins>
      <w:ins w:id="2181" w:author="Huang T  Dr (Surrey Business Schl)" w:date="2018-09-25T13:12:00Z">
        <w:del w:id="2182" w:author="韬 黄" w:date="2018-09-26T17:02:00Z">
          <w:r w:rsidRPr="00621CAC" w:rsidDel="00FA3B99">
            <w:rPr>
              <w:rFonts w:cs="Times New Roman"/>
              <w:color w:val="C45911" w:themeColor="accent2" w:themeShade="BF"/>
              <w:sz w:val="22"/>
              <w:rPrChange w:id="2183" w:author="Huang T  Dr (Surrey Business Schl)" w:date="2018-09-25T13:21:00Z">
                <w:rPr>
                  <w:rFonts w:cs="Times New Roman"/>
                  <w:color w:val="000000" w:themeColor="text1"/>
                  <w:sz w:val="22"/>
                </w:rPr>
              </w:rPrChange>
            </w:rPr>
            <w:delText>change</w:delText>
          </w:r>
        </w:del>
      </w:ins>
      <w:ins w:id="2184" w:author="Huang T  Dr (Surrey Business Schl)" w:date="2018-09-25T13:10:00Z">
        <w:del w:id="2185" w:author="韬 黄" w:date="2018-09-26T17:02:00Z">
          <w:r w:rsidRPr="00621CAC" w:rsidDel="00FA3B99">
            <w:rPr>
              <w:rFonts w:cs="Times New Roman"/>
              <w:color w:val="C45911" w:themeColor="accent2" w:themeShade="BF"/>
              <w:sz w:val="22"/>
              <w:rPrChange w:id="2186" w:author="Huang T  Dr (Surrey Business Schl)" w:date="2018-09-25T13:21:00Z">
                <w:rPr>
                  <w:rFonts w:cs="Times New Roman"/>
                  <w:color w:val="000000" w:themeColor="text1"/>
                  <w:sz w:val="22"/>
                </w:rPr>
              </w:rPrChange>
            </w:rPr>
            <w:delText xml:space="preserve"> though without indicating how many structural </w:delText>
          </w:r>
        </w:del>
      </w:ins>
      <w:ins w:id="2187" w:author="Huang T  Dr (Surrey Business Schl)" w:date="2018-09-25T13:11:00Z">
        <w:del w:id="2188" w:author="韬 黄" w:date="2018-09-26T17:02:00Z">
          <w:r w:rsidRPr="00621CAC" w:rsidDel="00FA3B99">
            <w:rPr>
              <w:rFonts w:cs="Times New Roman"/>
              <w:color w:val="C45911" w:themeColor="accent2" w:themeShade="BF"/>
              <w:sz w:val="22"/>
              <w:rPrChange w:id="2189" w:author="Huang T  Dr (Surrey Business Schl)" w:date="2018-09-25T13:21:00Z">
                <w:rPr>
                  <w:rFonts w:cs="Times New Roman"/>
                  <w:color w:val="000000" w:themeColor="text1"/>
                  <w:sz w:val="22"/>
                </w:rPr>
              </w:rPrChange>
            </w:rPr>
            <w:delText>change</w:delText>
          </w:r>
        </w:del>
      </w:ins>
      <w:ins w:id="2190" w:author="Huang T  Dr (Surrey Business Schl)" w:date="2018-09-25T13:21:00Z">
        <w:del w:id="2191" w:author="韬 黄" w:date="2018-09-26T17:02:00Z">
          <w:r w:rsidR="00621CAC" w:rsidDel="00FA3B99">
            <w:rPr>
              <w:rFonts w:cs="Times New Roman"/>
              <w:color w:val="C45911" w:themeColor="accent2" w:themeShade="BF"/>
              <w:sz w:val="22"/>
            </w:rPr>
            <w:delText>s</w:delText>
          </w:r>
        </w:del>
      </w:ins>
      <w:ins w:id="2192" w:author="Huang T  Dr (Surrey Business Schl)" w:date="2018-09-25T13:10:00Z">
        <w:del w:id="2193" w:author="韬 黄" w:date="2018-09-26T17:02:00Z">
          <w:r w:rsidRPr="00621CAC" w:rsidDel="00FA3B99">
            <w:rPr>
              <w:rFonts w:cs="Times New Roman"/>
              <w:color w:val="C45911" w:themeColor="accent2" w:themeShade="BF"/>
              <w:sz w:val="22"/>
              <w:rPrChange w:id="2194" w:author="Huang T  Dr (Surrey Business Schl)" w:date="2018-09-25T13:21:00Z">
                <w:rPr>
                  <w:rFonts w:cs="Times New Roman"/>
                  <w:color w:val="000000" w:themeColor="text1"/>
                  <w:sz w:val="22"/>
                </w:rPr>
              </w:rPrChange>
            </w:rPr>
            <w:delText xml:space="preserve"> and their locations.</w:delText>
          </w:r>
        </w:del>
      </w:ins>
      <w:ins w:id="2195" w:author="Huang T  Dr (Surrey Business Schl)" w:date="2018-09-25T13:13:00Z">
        <w:del w:id="2196" w:author="韬 黄" w:date="2018-09-26T17:02:00Z">
          <w:r w:rsidRPr="00621CAC" w:rsidDel="00FA3B99">
            <w:rPr>
              <w:rFonts w:cs="Times New Roman"/>
              <w:color w:val="C45911" w:themeColor="accent2" w:themeShade="BF"/>
              <w:sz w:val="22"/>
              <w:rPrChange w:id="2197" w:author="Huang T  Dr (Surrey Business Schl)" w:date="2018-09-25T13:21:00Z">
                <w:rPr>
                  <w:rFonts w:cs="Times New Roman"/>
                  <w:color w:val="000000" w:themeColor="text1"/>
                  <w:sz w:val="22"/>
                </w:rPr>
              </w:rPrChange>
            </w:rPr>
            <w:delText xml:space="preserve"> We would consider the model not being subject to structural change only when all the p-values are above the threshold. </w:delText>
          </w:r>
        </w:del>
        <w:r w:rsidRPr="00621CAC">
          <w:rPr>
            <w:rFonts w:cs="Times New Roman"/>
            <w:color w:val="C45911" w:themeColor="accent2" w:themeShade="BF"/>
            <w:sz w:val="22"/>
            <w:rPrChange w:id="2198" w:author="Huang T  Dr (Surrey Business Schl)" w:date="2018-09-25T13:21:00Z">
              <w:rPr>
                <w:rFonts w:cs="Times New Roman"/>
                <w:color w:val="000000" w:themeColor="text1"/>
                <w:sz w:val="22"/>
              </w:rPr>
            </w:rPrChange>
          </w:rPr>
          <w:t xml:space="preserve">To mitigate the multiple comparison problem, we adopt a very small threshold (e.g., 0.001) rather than the usual 0.05 for the p-value. </w:t>
        </w:r>
      </w:ins>
      <w:ins w:id="2199" w:author="Huang T  Dr (Surrey Business Schl)" w:date="2018-09-25T13:14:00Z">
        <w:r w:rsidRPr="00621CAC">
          <w:rPr>
            <w:rFonts w:cs="Times New Roman"/>
            <w:color w:val="C45911" w:themeColor="accent2" w:themeShade="BF"/>
            <w:sz w:val="22"/>
            <w:rPrChange w:id="2200" w:author="Huang T  Dr (Surrey Business Schl)" w:date="2018-09-25T13:21:00Z">
              <w:rPr>
                <w:rFonts w:cs="Times New Roman"/>
                <w:color w:val="000000" w:themeColor="text1"/>
                <w:sz w:val="22"/>
              </w:rPr>
            </w:rPrChange>
          </w:rPr>
          <w:t xml:space="preserve">Previous studies have proposed </w:t>
        </w:r>
        <w:del w:id="2201" w:author="韬 黄" w:date="2018-09-26T17:21:00Z">
          <w:r w:rsidRPr="00621CAC" w:rsidDel="00F211E2">
            <w:rPr>
              <w:rFonts w:cs="Times New Roman"/>
              <w:color w:val="C45911" w:themeColor="accent2" w:themeShade="BF"/>
              <w:sz w:val="22"/>
              <w:rPrChange w:id="2202" w:author="Huang T  Dr (Surrey Business Schl)" w:date="2018-09-25T13:21:00Z">
                <w:rPr>
                  <w:rFonts w:cs="Times New Roman"/>
                  <w:color w:val="000000" w:themeColor="text1"/>
                  <w:sz w:val="22"/>
                </w:rPr>
              </w:rPrChange>
            </w:rPr>
            <w:delText>m</w:delText>
          </w:r>
        </w:del>
      </w:ins>
      <w:ins w:id="2203" w:author="Huang T  Dr (Surrey Business Schl)" w:date="2018-09-25T13:10:00Z">
        <w:del w:id="2204" w:author="韬 黄" w:date="2018-09-26T17:21:00Z">
          <w:r w:rsidRPr="00621CAC" w:rsidDel="00F211E2">
            <w:rPr>
              <w:rFonts w:cs="Times New Roman"/>
              <w:color w:val="C45911" w:themeColor="accent2" w:themeShade="BF"/>
              <w:sz w:val="22"/>
              <w:rPrChange w:id="2205" w:author="Huang T  Dr (Surrey Business Schl)" w:date="2018-09-25T13:21:00Z">
                <w:rPr>
                  <w:rFonts w:cs="Times New Roman"/>
                  <w:color w:val="000000" w:themeColor="text1"/>
                  <w:sz w:val="22"/>
                </w:rPr>
              </w:rPrChange>
            </w:rPr>
            <w:delText xml:space="preserve">ore </w:delText>
          </w:r>
        </w:del>
      </w:ins>
      <w:ins w:id="2206" w:author="Huang T  Dr (Surrey Business Schl)" w:date="2018-09-25T13:14:00Z">
        <w:del w:id="2207" w:author="韬 黄" w:date="2018-09-26T17:21:00Z">
          <w:r w:rsidRPr="00621CAC" w:rsidDel="00F211E2">
            <w:rPr>
              <w:rFonts w:cs="Times New Roman"/>
              <w:color w:val="C45911" w:themeColor="accent2" w:themeShade="BF"/>
              <w:sz w:val="22"/>
              <w:rPrChange w:id="2208" w:author="Huang T  Dr (Surrey Business Schl)" w:date="2018-09-25T13:21:00Z">
                <w:rPr>
                  <w:rFonts w:cs="Times New Roman"/>
                  <w:color w:val="000000" w:themeColor="text1"/>
                  <w:sz w:val="22"/>
                </w:rPr>
              </w:rPrChange>
            </w:rPr>
            <w:delText>sophisticated</w:delText>
          </w:r>
        </w:del>
      </w:ins>
      <w:ins w:id="2209" w:author="韬 黄" w:date="2018-09-26T17:21:00Z">
        <w:r w:rsidR="00F211E2">
          <w:rPr>
            <w:rFonts w:cs="Times New Roman"/>
            <w:color w:val="C45911" w:themeColor="accent2" w:themeShade="BF"/>
            <w:sz w:val="22"/>
          </w:rPr>
          <w:t>alternative</w:t>
        </w:r>
      </w:ins>
      <w:ins w:id="2210" w:author="Huang T  Dr (Surrey Business Schl)" w:date="2018-09-25T13:10:00Z">
        <w:r w:rsidRPr="00621CAC">
          <w:rPr>
            <w:rFonts w:cs="Times New Roman"/>
            <w:color w:val="C45911" w:themeColor="accent2" w:themeShade="BF"/>
            <w:sz w:val="22"/>
            <w:rPrChange w:id="2211" w:author="Huang T  Dr (Surrey Business Schl)" w:date="2018-09-25T13:21:00Z">
              <w:rPr>
                <w:rFonts w:cs="Times New Roman"/>
                <w:color w:val="000000" w:themeColor="text1"/>
                <w:sz w:val="22"/>
              </w:rPr>
            </w:rPrChange>
          </w:rPr>
          <w:t xml:space="preserve"> tests</w:t>
        </w:r>
      </w:ins>
      <w:ins w:id="2212" w:author="Huang T  Dr (Surrey Business Schl)" w:date="2018-09-25T13:19:00Z">
        <w:r w:rsidR="00F435AE" w:rsidRPr="00621CAC">
          <w:rPr>
            <w:rFonts w:cs="Times New Roman"/>
            <w:color w:val="C45911" w:themeColor="accent2" w:themeShade="BF"/>
            <w:sz w:val="22"/>
            <w:rPrChange w:id="2213" w:author="Huang T  Dr (Surrey Business Schl)" w:date="2018-09-25T13:21:00Z">
              <w:rPr>
                <w:rFonts w:cs="Times New Roman"/>
                <w:color w:val="000000" w:themeColor="text1"/>
                <w:sz w:val="22"/>
              </w:rPr>
            </w:rPrChange>
          </w:rPr>
          <w:t xml:space="preserve"> which </w:t>
        </w:r>
      </w:ins>
      <w:ins w:id="2214" w:author="韬 黄" w:date="2018-09-26T16:49:00Z">
        <w:r w:rsidR="00EF17F9">
          <w:rPr>
            <w:rFonts w:cs="Times New Roman"/>
            <w:color w:val="C45911" w:themeColor="accent2" w:themeShade="BF"/>
            <w:sz w:val="22"/>
          </w:rPr>
          <w:t xml:space="preserve">focus on </w:t>
        </w:r>
      </w:ins>
      <w:ins w:id="2215" w:author="Huang T  Dr (Surrey Business Schl)" w:date="2018-09-25T13:19:00Z">
        <w:del w:id="2216" w:author="韬 黄" w:date="2018-09-26T16:42:00Z">
          <w:r w:rsidR="00F435AE" w:rsidRPr="00621CAC" w:rsidDel="001F42DB">
            <w:rPr>
              <w:rFonts w:cs="Times New Roman"/>
              <w:color w:val="C45911" w:themeColor="accent2" w:themeShade="BF"/>
              <w:sz w:val="22"/>
              <w:rPrChange w:id="2217" w:author="Huang T  Dr (Surrey Business Schl)" w:date="2018-09-25T13:21:00Z">
                <w:rPr>
                  <w:rFonts w:cs="Times New Roman"/>
                  <w:color w:val="000000" w:themeColor="text1"/>
                  <w:sz w:val="22"/>
                </w:rPr>
              </w:rPrChange>
            </w:rPr>
            <w:delText>account for multiple</w:delText>
          </w:r>
        </w:del>
      </w:ins>
      <w:ins w:id="2218" w:author="韬 黄" w:date="2018-09-26T16:42:00Z">
        <w:r w:rsidR="00EF17F9">
          <w:rPr>
            <w:rFonts w:cs="Times New Roman"/>
            <w:color w:val="C45911" w:themeColor="accent2" w:themeShade="BF"/>
            <w:sz w:val="22"/>
          </w:rPr>
          <w:t>estimating</w:t>
        </w:r>
        <w:r w:rsidR="001F42DB">
          <w:rPr>
            <w:rFonts w:cs="Times New Roman"/>
            <w:color w:val="C45911" w:themeColor="accent2" w:themeShade="BF"/>
            <w:sz w:val="22"/>
          </w:rPr>
          <w:t xml:space="preserve"> the number of the </w:t>
        </w:r>
      </w:ins>
      <w:ins w:id="2219" w:author="Huang T  Dr (Surrey Business Schl)" w:date="2018-09-25T13:19:00Z">
        <w:del w:id="2220" w:author="韬 黄" w:date="2018-09-26T17:23:00Z">
          <w:r w:rsidR="00F435AE" w:rsidRPr="00621CAC" w:rsidDel="00F211E2">
            <w:rPr>
              <w:rFonts w:cs="Times New Roman"/>
              <w:color w:val="C45911" w:themeColor="accent2" w:themeShade="BF"/>
              <w:sz w:val="22"/>
              <w:rPrChange w:id="2221" w:author="Huang T  Dr (Surrey Business Schl)" w:date="2018-09-25T13:21:00Z">
                <w:rPr>
                  <w:rFonts w:cs="Times New Roman"/>
                  <w:color w:val="000000" w:themeColor="text1"/>
                  <w:sz w:val="22"/>
                </w:rPr>
              </w:rPrChange>
            </w:rPr>
            <w:delText xml:space="preserve"> </w:delText>
          </w:r>
        </w:del>
      </w:ins>
      <w:ins w:id="2222" w:author="韬 黄" w:date="2018-09-26T17:23:00Z">
        <w:r w:rsidR="00F211E2">
          <w:rPr>
            <w:rFonts w:cs="Times New Roman"/>
            <w:color w:val="C45911" w:themeColor="accent2" w:themeShade="BF"/>
            <w:sz w:val="22"/>
          </w:rPr>
          <w:t xml:space="preserve">multiple </w:t>
        </w:r>
      </w:ins>
      <w:ins w:id="2223" w:author="Huang T  Dr (Surrey Business Schl)" w:date="2018-09-25T13:19:00Z">
        <w:del w:id="2224" w:author="韬 黄" w:date="2018-09-26T16:42:00Z">
          <w:r w:rsidR="00F435AE" w:rsidRPr="00621CAC" w:rsidDel="001F42DB">
            <w:rPr>
              <w:rFonts w:cs="Times New Roman"/>
              <w:color w:val="C45911" w:themeColor="accent2" w:themeShade="BF"/>
              <w:sz w:val="22"/>
              <w:rPrChange w:id="2225" w:author="Huang T  Dr (Surrey Business Schl)" w:date="2018-09-25T13:21:00Z">
                <w:rPr>
                  <w:rFonts w:cs="Times New Roman"/>
                  <w:color w:val="000000" w:themeColor="text1"/>
                  <w:sz w:val="22"/>
                </w:rPr>
              </w:rPrChange>
            </w:rPr>
            <w:delText>breaks</w:delText>
          </w:r>
        </w:del>
      </w:ins>
      <w:ins w:id="2226" w:author="韬 黄" w:date="2018-09-26T16:42:00Z">
        <w:r w:rsidR="001F42DB">
          <w:rPr>
            <w:rFonts w:cs="Times New Roman"/>
            <w:color w:val="C45911" w:themeColor="accent2" w:themeShade="BF"/>
            <w:sz w:val="22"/>
          </w:rPr>
          <w:t>structural changes</w:t>
        </w:r>
      </w:ins>
      <w:ins w:id="2227" w:author="韬 黄" w:date="2018-09-26T16:43:00Z">
        <w:r w:rsidR="001F42DB">
          <w:rPr>
            <w:rFonts w:cs="Times New Roman"/>
            <w:color w:val="C45911" w:themeColor="accent2" w:themeShade="BF"/>
            <w:sz w:val="22"/>
          </w:rPr>
          <w:t xml:space="preserve"> and their exact locations</w:t>
        </w:r>
      </w:ins>
      <w:ins w:id="2228" w:author="韬 黄" w:date="2018-09-26T16:50:00Z">
        <w:r w:rsidR="00EF17F9">
          <w:rPr>
            <w:rFonts w:cs="Times New Roman"/>
            <w:color w:val="C45911" w:themeColor="accent2" w:themeShade="BF"/>
            <w:sz w:val="22"/>
          </w:rPr>
          <w:t>, though these tests were usually poor</w:t>
        </w:r>
      </w:ins>
      <w:ins w:id="2229" w:author="Huang T  Dr (Surrey Business Schl)" w:date="2018-09-25T13:19:00Z">
        <w:del w:id="2230" w:author="韬 黄" w:date="2018-09-26T16:43:00Z">
          <w:r w:rsidR="00F435AE" w:rsidRPr="00621CAC" w:rsidDel="001F42DB">
            <w:rPr>
              <w:rFonts w:cs="Times New Roman"/>
              <w:color w:val="C45911" w:themeColor="accent2" w:themeShade="BF"/>
              <w:sz w:val="22"/>
              <w:rPrChange w:id="2231" w:author="Huang T  Dr (Surrey Business Schl)" w:date="2018-09-25T13:21:00Z">
                <w:rPr>
                  <w:rFonts w:cs="Times New Roman"/>
                  <w:color w:val="000000" w:themeColor="text1"/>
                  <w:sz w:val="22"/>
                </w:rPr>
              </w:rPrChange>
            </w:rPr>
            <w:delText xml:space="preserve">, </w:delText>
          </w:r>
        </w:del>
        <w:del w:id="2232" w:author="韬 黄" w:date="2018-09-26T16:42:00Z">
          <w:r w:rsidR="00F435AE" w:rsidRPr="00621CAC" w:rsidDel="001F42DB">
            <w:rPr>
              <w:rFonts w:cs="Times New Roman"/>
              <w:color w:val="C45911" w:themeColor="accent2" w:themeShade="BF"/>
              <w:sz w:val="22"/>
              <w:rPrChange w:id="2233" w:author="Huang T  Dr (Surrey Business Schl)" w:date="2018-09-25T13:21:00Z">
                <w:rPr>
                  <w:rFonts w:cs="Times New Roman"/>
                  <w:color w:val="000000" w:themeColor="text1"/>
                  <w:sz w:val="22"/>
                </w:rPr>
              </w:rPrChange>
            </w:rPr>
            <w:delText xml:space="preserve">heteroskedasticity, and unit roots </w:delText>
          </w:r>
        </w:del>
        <w:del w:id="2234" w:author="韬 黄" w:date="2018-09-26T16:43:00Z">
          <w:r w:rsidR="00F435AE" w:rsidRPr="00621CAC" w:rsidDel="001F42DB">
            <w:rPr>
              <w:rFonts w:cs="Times New Roman"/>
              <w:color w:val="C45911" w:themeColor="accent2" w:themeShade="BF"/>
              <w:sz w:val="22"/>
              <w:rPrChange w:id="2235" w:author="Huang T  Dr (Surrey Business Schl)" w:date="2018-09-25T13:21:00Z">
                <w:rPr>
                  <w:rFonts w:cs="Times New Roman"/>
                  <w:color w:val="000000" w:themeColor="text1"/>
                  <w:sz w:val="22"/>
                </w:rPr>
              </w:rPrChange>
            </w:rPr>
            <w:delText>etc.</w:delText>
          </w:r>
        </w:del>
      </w:ins>
      <w:ins w:id="2236" w:author="Huang T  Dr (Surrey Business Schl)" w:date="2018-09-25T13:10:00Z">
        <w:r w:rsidRPr="00621CAC">
          <w:rPr>
            <w:rFonts w:cs="Times New Roman"/>
            <w:color w:val="C45911" w:themeColor="accent2" w:themeShade="BF"/>
            <w:sz w:val="22"/>
            <w:rPrChange w:id="2237" w:author="Huang T  Dr (Surrey Business Schl)" w:date="2018-09-25T13:21:00Z">
              <w:rPr>
                <w:rFonts w:cs="Times New Roman"/>
                <w:color w:val="000000" w:themeColor="text1"/>
                <w:sz w:val="22"/>
              </w:rPr>
            </w:rPrChange>
          </w:rPr>
          <w:t xml:space="preserve"> </w:t>
        </w:r>
      </w:ins>
      <w:ins w:id="2238" w:author="Huang T  Dr (Surrey Business Schl)" w:date="2018-09-25T13:14:00Z">
        <w:r w:rsidRPr="00621CAC">
          <w:rPr>
            <w:rFonts w:cs="Times New Roman"/>
            <w:color w:val="C45911" w:themeColor="accent2" w:themeShade="BF"/>
            <w:sz w:val="22"/>
            <w:rPrChange w:id="2239" w:author="Huang T  Dr (Surrey Business Schl)" w:date="2018-09-25T13:21:00Z">
              <w:rPr>
                <w:rFonts w:cs="Times New Roman"/>
                <w:color w:val="000000" w:themeColor="text1"/>
                <w:sz w:val="22"/>
              </w:rPr>
            </w:rPrChange>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ins>
      <w:r w:rsidR="00EA41AC">
        <w:rPr>
          <w:rFonts w:cs="Times New Roman"/>
          <w:color w:val="C45911" w:themeColor="accent2" w:themeShade="BF"/>
          <w:sz w:val="22"/>
        </w:rPr>
        <w:instrText xml:space="preserve"> ADDIN EN.CITE </w:instrText>
      </w:r>
      <w:r w:rsidR="00EA41AC">
        <w:rPr>
          <w:rFonts w:cs="Times New Roman"/>
          <w:color w:val="C45911" w:themeColor="accent2" w:themeShade="BF"/>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EA41AC">
        <w:rPr>
          <w:rFonts w:cs="Times New Roman"/>
          <w:color w:val="C45911" w:themeColor="accent2" w:themeShade="BF"/>
          <w:sz w:val="22"/>
        </w:rPr>
        <w:instrText xml:space="preserve"> ADDIN EN.CITE.DATA </w:instrText>
      </w:r>
      <w:r w:rsidR="00EA41AC">
        <w:rPr>
          <w:rFonts w:cs="Times New Roman"/>
          <w:color w:val="C45911" w:themeColor="accent2" w:themeShade="BF"/>
          <w:sz w:val="22"/>
        </w:rPr>
      </w:r>
      <w:r w:rsidR="00EA41AC">
        <w:rPr>
          <w:rFonts w:cs="Times New Roman"/>
          <w:color w:val="C45911" w:themeColor="accent2" w:themeShade="BF"/>
          <w:sz w:val="22"/>
        </w:rPr>
        <w:fldChar w:fldCharType="end"/>
      </w:r>
      <w:ins w:id="2240" w:author="Huang T  Dr (Surrey Business Schl)" w:date="2018-09-25T13:14:00Z">
        <w:r w:rsidRPr="00621CAC">
          <w:rPr>
            <w:rFonts w:cs="Times New Roman"/>
            <w:color w:val="C45911" w:themeColor="accent2" w:themeShade="BF"/>
            <w:sz w:val="22"/>
            <w:rPrChange w:id="2241" w:author="Huang T  Dr (Surrey Business Schl)" w:date="2018-09-25T13:21:00Z">
              <w:rPr>
                <w:rFonts w:cs="Times New Roman"/>
                <w:color w:val="C45911" w:themeColor="accent2" w:themeShade="BF"/>
                <w:sz w:val="22"/>
              </w:rPr>
            </w:rPrChange>
          </w:rPr>
        </w:r>
        <w:r w:rsidRPr="00621CAC">
          <w:rPr>
            <w:rFonts w:cs="Times New Roman"/>
            <w:color w:val="C45911" w:themeColor="accent2" w:themeShade="BF"/>
            <w:sz w:val="22"/>
            <w:rPrChange w:id="2242" w:author="Huang T  Dr (Surrey Business Schl)" w:date="2018-09-25T13:21:00Z">
              <w:rPr>
                <w:rFonts w:cs="Times New Roman"/>
                <w:color w:val="000000" w:themeColor="text1"/>
                <w:sz w:val="22"/>
              </w:rPr>
            </w:rPrChange>
          </w:rPr>
          <w:fldChar w:fldCharType="separate"/>
        </w:r>
      </w:ins>
      <w:r w:rsidR="00EA41AC">
        <w:rPr>
          <w:rFonts w:cs="Times New Roman"/>
          <w:noProof/>
          <w:color w:val="C45911" w:themeColor="accent2" w:themeShade="BF"/>
          <w:sz w:val="22"/>
        </w:rPr>
        <w:t>(e.g., Donald W K Andrews, 1993; Donald W. K. Andrews &amp; Ploberger, 1994; Bai &amp; Perron, 1998, 2003; Brown, Durbin, &amp; Evans, 1975)</w:t>
      </w:r>
      <w:ins w:id="2243" w:author="Huang T  Dr (Surrey Business Schl)" w:date="2018-09-25T13:14:00Z">
        <w:r w:rsidRPr="00621CAC">
          <w:rPr>
            <w:rFonts w:cs="Times New Roman"/>
            <w:color w:val="C45911" w:themeColor="accent2" w:themeShade="BF"/>
            <w:sz w:val="22"/>
            <w:rPrChange w:id="2244" w:author="Huang T  Dr (Surrey Business Schl)" w:date="2018-09-25T13:21:00Z">
              <w:rPr>
                <w:rFonts w:cs="Times New Roman"/>
                <w:color w:val="000000" w:themeColor="text1"/>
                <w:sz w:val="22"/>
              </w:rPr>
            </w:rPrChange>
          </w:rPr>
          <w:fldChar w:fldCharType="end"/>
        </w:r>
        <w:r w:rsidRPr="00621CAC">
          <w:rPr>
            <w:rFonts w:cs="Times New Roman"/>
            <w:color w:val="C45911" w:themeColor="accent2" w:themeShade="BF"/>
            <w:sz w:val="22"/>
            <w:rPrChange w:id="2245" w:author="Huang T  Dr (Surrey Business Schl)" w:date="2018-09-25T13:21:00Z">
              <w:rPr>
                <w:rFonts w:cs="Times New Roman"/>
                <w:color w:val="000000" w:themeColor="text1"/>
                <w:sz w:val="22"/>
              </w:rPr>
            </w:rPrChange>
          </w:rPr>
          <w:t>.</w:t>
        </w:r>
        <w:del w:id="2246" w:author="韬 黄" w:date="2018-09-26T16:43:00Z">
          <w:r w:rsidRPr="00621CAC" w:rsidDel="001F42DB">
            <w:rPr>
              <w:rFonts w:cs="Times New Roman"/>
              <w:color w:val="C45911" w:themeColor="accent2" w:themeShade="BF"/>
              <w:sz w:val="22"/>
              <w:rPrChange w:id="2247" w:author="Huang T  Dr (Surrey Business Schl)" w:date="2018-09-25T13:21:00Z">
                <w:rPr>
                  <w:rFonts w:cs="Times New Roman"/>
                  <w:color w:val="000000" w:themeColor="text1"/>
                  <w:sz w:val="22"/>
                </w:rPr>
              </w:rPrChange>
            </w:rPr>
            <w:delText xml:space="preserve"> </w:delText>
          </w:r>
        </w:del>
      </w:ins>
      <w:ins w:id="2248" w:author="Huang T  Dr (Surrey Business Schl)" w:date="2018-09-25T13:20:00Z">
        <w:del w:id="2249" w:author="韬 黄" w:date="2018-09-26T16:43:00Z">
          <w:r w:rsidR="00F435AE" w:rsidRPr="00621CAC" w:rsidDel="001F42DB">
            <w:rPr>
              <w:rFonts w:cs="Times New Roman"/>
              <w:color w:val="C45911" w:themeColor="accent2" w:themeShade="BF"/>
              <w:sz w:val="22"/>
              <w:rPrChange w:id="2250" w:author="Huang T  Dr (Surrey Business Schl)" w:date="2018-09-25T13:21:00Z">
                <w:rPr>
                  <w:rFonts w:cs="Times New Roman"/>
                  <w:color w:val="000000" w:themeColor="text1"/>
                  <w:sz w:val="22"/>
                </w:rPr>
              </w:rPrChange>
            </w:rPr>
            <w:delText>However,</w:delText>
          </w:r>
        </w:del>
      </w:ins>
      <w:ins w:id="2251" w:author="韬 黄" w:date="2018-09-26T16:43:00Z">
        <w:r w:rsidR="001F42DB">
          <w:rPr>
            <w:rFonts w:cs="Times New Roman"/>
            <w:color w:val="C45911" w:themeColor="accent2" w:themeShade="BF"/>
            <w:sz w:val="22"/>
          </w:rPr>
          <w:t xml:space="preserve"> In this study, </w:t>
        </w:r>
      </w:ins>
      <w:ins w:id="2252" w:author="韬 黄" w:date="2018-09-26T17:24:00Z">
        <w:r w:rsidR="00F211E2">
          <w:rPr>
            <w:rFonts w:cs="Times New Roman"/>
            <w:color w:val="C45911" w:themeColor="accent2" w:themeShade="BF"/>
            <w:sz w:val="22"/>
          </w:rPr>
          <w:t xml:space="preserve">as </w:t>
        </w:r>
      </w:ins>
      <w:ins w:id="2253" w:author="韬 黄" w:date="2018-09-26T16:44:00Z">
        <w:r w:rsidR="001F42DB">
          <w:rPr>
            <w:rFonts w:cs="Times New Roman"/>
            <w:color w:val="C45911" w:themeColor="accent2" w:themeShade="BF"/>
            <w:sz w:val="22"/>
          </w:rPr>
          <w:t xml:space="preserve">we only need to investigate if there is any structural change </w:t>
        </w:r>
        <w:r w:rsidR="001F42DB">
          <w:rPr>
            <w:rFonts w:cs="Times New Roman"/>
            <w:color w:val="C45911" w:themeColor="accent2" w:themeShade="BF"/>
            <w:sz w:val="22"/>
          </w:rPr>
          <w:lastRenderedPageBreak/>
          <w:t>existing</w:t>
        </w:r>
      </w:ins>
      <w:ins w:id="2254" w:author="韬 黄" w:date="2018-09-26T16:50:00Z">
        <w:r w:rsidR="00EF17F9">
          <w:rPr>
            <w:rFonts w:cs="Times New Roman"/>
            <w:color w:val="C45911" w:themeColor="accent2" w:themeShade="BF"/>
            <w:sz w:val="22"/>
          </w:rPr>
          <w:t xml:space="preserve"> or not</w:t>
        </w:r>
      </w:ins>
      <w:ins w:id="2255" w:author="韬 黄" w:date="2018-09-26T16:44:00Z">
        <w:r w:rsidR="00F211E2">
          <w:rPr>
            <w:rFonts w:cs="Times New Roman"/>
            <w:color w:val="C45911" w:themeColor="accent2" w:themeShade="BF"/>
            <w:sz w:val="22"/>
          </w:rPr>
          <w:t xml:space="preserve">, </w:t>
        </w:r>
      </w:ins>
      <w:ins w:id="2256" w:author="Huang T  Dr (Surrey Business Schl)" w:date="2018-09-25T13:20:00Z">
        <w:del w:id="2257" w:author="韬 黄" w:date="2018-09-26T16:51:00Z">
          <w:r w:rsidR="00F435AE" w:rsidRPr="00621CAC" w:rsidDel="00EF17F9">
            <w:rPr>
              <w:rFonts w:cs="Times New Roman"/>
              <w:color w:val="C45911" w:themeColor="accent2" w:themeShade="BF"/>
              <w:sz w:val="22"/>
              <w:rPrChange w:id="2258" w:author="Huang T  Dr (Surrey Business Schl)" w:date="2018-09-25T13:21:00Z">
                <w:rPr>
                  <w:rFonts w:cs="Times New Roman"/>
                  <w:color w:val="000000" w:themeColor="text1"/>
                  <w:sz w:val="22"/>
                </w:rPr>
              </w:rPrChange>
            </w:rPr>
            <w:delText xml:space="preserve"> </w:delText>
          </w:r>
        </w:del>
      </w:ins>
      <w:ins w:id="2259" w:author="韬 黄" w:date="2018-09-26T16:49:00Z">
        <w:r w:rsidR="00EF17F9">
          <w:rPr>
            <w:rFonts w:cs="Times New Roman"/>
            <w:color w:val="C45911" w:themeColor="accent2" w:themeShade="BF"/>
            <w:sz w:val="22"/>
          </w:rPr>
          <w:t>we conduct a</w:t>
        </w:r>
      </w:ins>
      <w:ins w:id="2260" w:author="Huang T  Dr (Surrey Business Schl)" w:date="2018-09-25T13:20:00Z">
        <w:del w:id="2261" w:author="韬 黄" w:date="2018-09-26T16:41:00Z">
          <w:r w:rsidR="00F435AE" w:rsidRPr="00621CAC" w:rsidDel="001F42DB">
            <w:rPr>
              <w:rFonts w:cs="Times New Roman"/>
              <w:color w:val="C45911" w:themeColor="accent2" w:themeShade="BF"/>
              <w:sz w:val="22"/>
              <w:rPrChange w:id="2262" w:author="Huang T  Dr (Surrey Business Schl)" w:date="2018-09-25T13:21:00Z">
                <w:rPr>
                  <w:rFonts w:cs="Times New Roman"/>
                  <w:color w:val="000000" w:themeColor="text1"/>
                  <w:sz w:val="22"/>
                </w:rPr>
              </w:rPrChange>
            </w:rPr>
            <w:delText>the</w:delText>
          </w:r>
        </w:del>
        <w:r w:rsidR="00F435AE" w:rsidRPr="00621CAC">
          <w:rPr>
            <w:rFonts w:cs="Times New Roman"/>
            <w:color w:val="C45911" w:themeColor="accent2" w:themeShade="BF"/>
            <w:sz w:val="22"/>
            <w:rPrChange w:id="2263" w:author="Huang T  Dr (Surrey Business Schl)" w:date="2018-09-25T13:21:00Z">
              <w:rPr>
                <w:rFonts w:cs="Times New Roman"/>
                <w:color w:val="000000" w:themeColor="text1"/>
                <w:sz w:val="22"/>
              </w:rPr>
            </w:rPrChange>
          </w:rPr>
          <w:t xml:space="preserve"> sequential Chow test </w:t>
        </w:r>
      </w:ins>
      <w:ins w:id="2264" w:author="韬 黄" w:date="2018-09-26T16:49:00Z">
        <w:r w:rsidR="00EF17F9">
          <w:rPr>
            <w:rFonts w:cs="Times New Roman"/>
            <w:color w:val="C45911" w:themeColor="accent2" w:themeShade="BF"/>
            <w:sz w:val="22"/>
          </w:rPr>
          <w:t xml:space="preserve">which serves </w:t>
        </w:r>
      </w:ins>
      <w:ins w:id="2265" w:author="韬 黄" w:date="2018-09-26T17:03:00Z">
        <w:r w:rsidR="00FA3B99">
          <w:rPr>
            <w:rFonts w:cs="Times New Roman"/>
            <w:color w:val="C45911" w:themeColor="accent2" w:themeShade="BF"/>
            <w:sz w:val="22"/>
          </w:rPr>
          <w:t xml:space="preserve">for </w:t>
        </w:r>
      </w:ins>
      <w:ins w:id="2266" w:author="韬 黄" w:date="2018-09-26T16:49:00Z">
        <w:r w:rsidR="00EF17F9">
          <w:rPr>
            <w:rFonts w:cs="Times New Roman"/>
            <w:color w:val="C45911" w:themeColor="accent2" w:themeShade="BF"/>
            <w:sz w:val="22"/>
          </w:rPr>
          <w:t xml:space="preserve">this purpose and </w:t>
        </w:r>
      </w:ins>
      <w:ins w:id="2267" w:author="韬 黄" w:date="2018-09-26T16:45:00Z">
        <w:r w:rsidR="001F42DB">
          <w:rPr>
            <w:rFonts w:cs="Times New Roman"/>
            <w:color w:val="C45911" w:themeColor="accent2" w:themeShade="BF"/>
            <w:sz w:val="22"/>
          </w:rPr>
          <w:t xml:space="preserve">has the benefit </w:t>
        </w:r>
      </w:ins>
      <w:ins w:id="2268" w:author="Huang T  Dr (Surrey Business Schl)" w:date="2018-09-25T13:20:00Z">
        <w:del w:id="2269" w:author="韬 黄" w:date="2018-09-26T16:45:00Z">
          <w:r w:rsidR="00F435AE" w:rsidRPr="00621CAC" w:rsidDel="001F42DB">
            <w:rPr>
              <w:rFonts w:cs="Times New Roman"/>
              <w:color w:val="C45911" w:themeColor="accent2" w:themeShade="BF"/>
              <w:sz w:val="22"/>
              <w:rPrChange w:id="2270" w:author="Huang T  Dr (Surrey Business Schl)" w:date="2018-09-25T13:21:00Z">
                <w:rPr>
                  <w:rFonts w:cs="Times New Roman"/>
                  <w:color w:val="000000" w:themeColor="text1"/>
                  <w:sz w:val="22"/>
                </w:rPr>
              </w:rPrChange>
            </w:rPr>
            <w:delText xml:space="preserve">has advantages of not </w:delText>
          </w:r>
        </w:del>
      </w:ins>
      <w:ins w:id="2271" w:author="Huang T  Dr (Surrey Business Schl)" w:date="2018-09-25T13:10:00Z">
        <w:del w:id="2272" w:author="韬 黄" w:date="2018-09-26T16:45:00Z">
          <w:r w:rsidRPr="00621CAC" w:rsidDel="001F42DB">
            <w:rPr>
              <w:rFonts w:cs="Times New Roman"/>
              <w:color w:val="C45911" w:themeColor="accent2" w:themeShade="BF"/>
              <w:sz w:val="22"/>
              <w:rPrChange w:id="2273" w:author="Huang T  Dr (Surrey Business Schl)" w:date="2018-09-25T13:21:00Z">
                <w:rPr>
                  <w:rFonts w:cs="Times New Roman"/>
                  <w:color w:val="000000" w:themeColor="text1"/>
                  <w:sz w:val="22"/>
                </w:rPr>
              </w:rPrChange>
            </w:rPr>
            <w:delText>requir</w:delText>
          </w:r>
        </w:del>
      </w:ins>
      <w:ins w:id="2274" w:author="Huang T  Dr (Surrey Business Schl)" w:date="2018-09-25T13:20:00Z">
        <w:del w:id="2275" w:author="韬 黄" w:date="2018-09-26T16:45:00Z">
          <w:r w:rsidR="00F435AE" w:rsidRPr="00621CAC" w:rsidDel="001F42DB">
            <w:rPr>
              <w:rFonts w:cs="Times New Roman"/>
              <w:color w:val="C45911" w:themeColor="accent2" w:themeShade="BF"/>
              <w:sz w:val="22"/>
              <w:rPrChange w:id="2276" w:author="Huang T  Dr (Surrey Business Schl)" w:date="2018-09-25T13:21:00Z">
                <w:rPr>
                  <w:rFonts w:cs="Times New Roman"/>
                  <w:color w:val="000000" w:themeColor="text1"/>
                  <w:sz w:val="22"/>
                </w:rPr>
              </w:rPrChange>
            </w:rPr>
            <w:delText>ing</w:delText>
          </w:r>
        </w:del>
      </w:ins>
      <w:ins w:id="2277" w:author="Huang T  Dr (Surrey Business Schl)" w:date="2018-09-25T13:10:00Z">
        <w:del w:id="2278" w:author="韬 黄" w:date="2018-09-26T16:45:00Z">
          <w:r w:rsidRPr="00621CAC" w:rsidDel="001F42DB">
            <w:rPr>
              <w:rFonts w:cs="Times New Roman"/>
              <w:color w:val="C45911" w:themeColor="accent2" w:themeShade="BF"/>
              <w:sz w:val="22"/>
              <w:rPrChange w:id="2279" w:author="Huang T  Dr (Surrey Business Schl)" w:date="2018-09-25T13:21:00Z">
                <w:rPr>
                  <w:rFonts w:cs="Times New Roman"/>
                  <w:color w:val="000000" w:themeColor="text1"/>
                  <w:sz w:val="22"/>
                </w:rPr>
              </w:rPrChange>
            </w:rPr>
            <w:delText xml:space="preserve"> additional priori knowledge </w:delText>
          </w:r>
        </w:del>
      </w:ins>
      <w:ins w:id="2280" w:author="Huang T  Dr (Surrey Business Schl)" w:date="2018-09-25T13:21:00Z">
        <w:del w:id="2281" w:author="韬 黄" w:date="2018-09-26T16:45:00Z">
          <w:r w:rsidR="00F435AE" w:rsidRPr="00621CAC" w:rsidDel="001F42DB">
            <w:rPr>
              <w:rFonts w:cs="Times New Roman"/>
              <w:color w:val="C45911" w:themeColor="accent2" w:themeShade="BF"/>
              <w:sz w:val="22"/>
              <w:rPrChange w:id="2282" w:author="Huang T  Dr (Surrey Business Schl)" w:date="2018-09-25T13:21:00Z">
                <w:rPr>
                  <w:rFonts w:cs="Times New Roman"/>
                  <w:color w:val="000000" w:themeColor="text1"/>
                  <w:sz w:val="22"/>
                </w:rPr>
              </w:rPrChange>
            </w:rPr>
            <w:delText>for</w:delText>
          </w:r>
        </w:del>
      </w:ins>
      <w:ins w:id="2283" w:author="Huang T  Dr (Surrey Business Schl)" w:date="2018-09-25T13:10:00Z">
        <w:del w:id="2284" w:author="韬 黄" w:date="2018-09-26T16:45:00Z">
          <w:r w:rsidRPr="00621CAC" w:rsidDel="001F42DB">
            <w:rPr>
              <w:rFonts w:cs="Times New Roman"/>
              <w:color w:val="C45911" w:themeColor="accent2" w:themeShade="BF"/>
              <w:sz w:val="22"/>
              <w:rPrChange w:id="2285" w:author="Huang T  Dr (Surrey Business Schl)" w:date="2018-09-25T13:21:00Z">
                <w:rPr>
                  <w:rFonts w:cs="Times New Roman"/>
                  <w:color w:val="000000" w:themeColor="text1"/>
                  <w:sz w:val="22"/>
                </w:rPr>
              </w:rPrChange>
            </w:rPr>
            <w:delText xml:space="preserve"> the number of potential structural </w:delText>
          </w:r>
        </w:del>
      </w:ins>
      <w:ins w:id="2286" w:author="Huang T  Dr (Surrey Business Schl)" w:date="2018-09-25T13:21:00Z">
        <w:del w:id="2287" w:author="韬 黄" w:date="2018-09-26T16:45:00Z">
          <w:r w:rsidR="00F435AE" w:rsidRPr="00621CAC" w:rsidDel="001F42DB">
            <w:rPr>
              <w:rFonts w:cs="Times New Roman"/>
              <w:color w:val="C45911" w:themeColor="accent2" w:themeShade="BF"/>
              <w:sz w:val="22"/>
              <w:rPrChange w:id="2288" w:author="Huang T  Dr (Surrey Business Schl)" w:date="2018-09-25T13:21:00Z">
                <w:rPr>
                  <w:rFonts w:cs="Times New Roman"/>
                  <w:color w:val="000000" w:themeColor="text1"/>
                  <w:sz w:val="22"/>
                </w:rPr>
              </w:rPrChange>
            </w:rPr>
            <w:delText>changes and it can be easily</w:delText>
          </w:r>
        </w:del>
      </w:ins>
      <w:ins w:id="2289" w:author="韬 黄" w:date="2018-09-26T16:45:00Z">
        <w:r w:rsidR="001F42DB">
          <w:rPr>
            <w:rFonts w:cs="Times New Roman"/>
            <w:color w:val="C45911" w:themeColor="accent2" w:themeShade="BF"/>
            <w:sz w:val="22"/>
          </w:rPr>
          <w:t xml:space="preserve">of </w:t>
        </w:r>
      </w:ins>
      <w:ins w:id="2290" w:author="韬 黄" w:date="2018-09-26T17:10:00Z">
        <w:r w:rsidR="00F3757F">
          <w:rPr>
            <w:rFonts w:cs="Times New Roman"/>
            <w:color w:val="C45911" w:themeColor="accent2" w:themeShade="BF"/>
            <w:sz w:val="22"/>
          </w:rPr>
          <w:t>simple</w:t>
        </w:r>
      </w:ins>
      <w:ins w:id="2291" w:author="Huang T  Dr (Surrey Business Schl)" w:date="2018-09-25T13:21:00Z">
        <w:r w:rsidR="00F435AE" w:rsidRPr="00621CAC">
          <w:rPr>
            <w:rFonts w:cs="Times New Roman"/>
            <w:color w:val="C45911" w:themeColor="accent2" w:themeShade="BF"/>
            <w:sz w:val="22"/>
            <w:rPrChange w:id="2292" w:author="Huang T  Dr (Surrey Business Schl)" w:date="2018-09-25T13:21:00Z">
              <w:rPr>
                <w:rFonts w:cs="Times New Roman"/>
                <w:color w:val="000000" w:themeColor="text1"/>
                <w:sz w:val="22"/>
              </w:rPr>
            </w:rPrChange>
          </w:rPr>
          <w:t xml:space="preserve"> implement</w:t>
        </w:r>
      </w:ins>
      <w:ins w:id="2293" w:author="韬 黄" w:date="2018-09-26T16:45:00Z">
        <w:r w:rsidR="001F42DB">
          <w:rPr>
            <w:rFonts w:cs="Times New Roman"/>
            <w:color w:val="C45911" w:themeColor="accent2" w:themeShade="BF"/>
            <w:sz w:val="22"/>
          </w:rPr>
          <w:t>ation</w:t>
        </w:r>
      </w:ins>
      <w:ins w:id="2294" w:author="Huang T  Dr (Surrey Business Schl)" w:date="2018-09-25T13:21:00Z">
        <w:del w:id="2295" w:author="韬 黄" w:date="2018-09-26T16:45:00Z">
          <w:r w:rsidR="00F435AE" w:rsidRPr="00621CAC" w:rsidDel="001F42DB">
            <w:rPr>
              <w:rFonts w:cs="Times New Roman"/>
              <w:color w:val="C45911" w:themeColor="accent2" w:themeShade="BF"/>
              <w:sz w:val="22"/>
              <w:rPrChange w:id="2296" w:author="Huang T  Dr (Surrey Business Schl)" w:date="2018-09-25T13:21:00Z">
                <w:rPr>
                  <w:rFonts w:cs="Times New Roman"/>
                  <w:color w:val="000000" w:themeColor="text1"/>
                  <w:sz w:val="22"/>
                </w:rPr>
              </w:rPrChange>
            </w:rPr>
            <w:delText>ed</w:delText>
          </w:r>
        </w:del>
        <w:r w:rsidR="00F435AE" w:rsidRPr="00621CAC">
          <w:rPr>
            <w:rFonts w:cs="Times New Roman"/>
            <w:color w:val="C45911" w:themeColor="accent2" w:themeShade="BF"/>
            <w:sz w:val="22"/>
            <w:rPrChange w:id="2297" w:author="Huang T  Dr (Surrey Business Schl)" w:date="2018-09-25T13:21:00Z">
              <w:rPr>
                <w:rFonts w:cs="Times New Roman"/>
                <w:color w:val="000000" w:themeColor="text1"/>
                <w:sz w:val="22"/>
              </w:rPr>
            </w:rPrChange>
          </w:rPr>
          <w:t xml:space="preserve">. </w:t>
        </w:r>
      </w:ins>
      <w:r w:rsidR="004C569C" w:rsidRPr="001E17BA">
        <w:rPr>
          <w:rFonts w:cs="Times New Roman"/>
          <w:color w:val="000000" w:themeColor="text1"/>
          <w:sz w:val="22"/>
        </w:rPr>
        <w:t>We refer the models as the ADL-</w:t>
      </w:r>
      <w:r w:rsidR="004C569C" w:rsidRPr="001E17BA">
        <w:rPr>
          <w:rFonts w:cs="Times New Roman"/>
          <w:noProof/>
          <w:color w:val="000000" w:themeColor="text1"/>
          <w:sz w:val="22"/>
        </w:rPr>
        <w:t>intra-EWC model and the ADL-intra-IC model respectively</w:t>
      </w:r>
      <w:r w:rsidR="004C569C" w:rsidRPr="001E17BA">
        <w:rPr>
          <w:rFonts w:cs="Times New Roman"/>
          <w:color w:val="000000" w:themeColor="text1"/>
          <w:sz w:val="22"/>
        </w:rPr>
        <w:t xml:space="preserve"> and we expect these models</w:t>
      </w:r>
      <w:r w:rsidR="004C569C" w:rsidRPr="001E17BA">
        <w:rPr>
          <w:rFonts w:cs="Times New Roman"/>
          <w:noProof/>
          <w:color w:val="000000" w:themeColor="text1"/>
          <w:sz w:val="22"/>
        </w:rPr>
        <w:t xml:space="preserve"> to generate more accurate forecasts by taking into account the </w:t>
      </w:r>
      <w:del w:id="2298" w:author="Huang T  Dr (Surrey Business Schl)" w:date="2018-09-19T18:25:00Z">
        <w:r w:rsidR="004C569C" w:rsidRPr="001E17BA" w:rsidDel="00DE758E">
          <w:rPr>
            <w:rFonts w:cs="Times New Roman"/>
            <w:noProof/>
            <w:color w:val="000000" w:themeColor="text1"/>
            <w:sz w:val="22"/>
          </w:rPr>
          <w:delText xml:space="preserve">structural break </w:delText>
        </w:r>
      </w:del>
      <w:ins w:id="2299" w:author="Huang T  Dr (Surrey Business Schl)" w:date="2018-09-19T18:25:00Z">
        <w:r w:rsidR="00DE758E">
          <w:rPr>
            <w:rFonts w:cs="Times New Roman"/>
            <w:noProof/>
            <w:color w:val="000000" w:themeColor="text1"/>
            <w:sz w:val="22"/>
          </w:rPr>
          <w:t xml:space="preserve">structural change </w:t>
        </w:r>
      </w:ins>
      <w:r w:rsidR="004C569C" w:rsidRPr="001E17BA">
        <w:rPr>
          <w:rFonts w:cs="Times New Roman"/>
          <w:noProof/>
          <w:color w:val="000000" w:themeColor="text1"/>
          <w:sz w:val="22"/>
        </w:rPr>
        <w:t xml:space="preserve">problem. </w:t>
      </w:r>
      <w:r w:rsidR="004C569C" w:rsidRPr="001E17BA">
        <w:rPr>
          <w:rFonts w:cs="Times New Roman"/>
          <w:color w:val="000000" w:themeColor="text1"/>
          <w:sz w:val="22"/>
        </w:rPr>
        <w:t xml:space="preserve">Figure 2 provides a guide to </w:t>
      </w:r>
      <w:r w:rsidR="004C569C" w:rsidRPr="001E17BA">
        <w:rPr>
          <w:rFonts w:cs="Times New Roman"/>
          <w:noProof/>
          <w:color w:val="000000" w:themeColor="text1"/>
          <w:sz w:val="22"/>
        </w:rPr>
        <w:t>implementing</w:t>
      </w:r>
      <w:r w:rsidR="004C569C" w:rsidRPr="001E17BA">
        <w:rPr>
          <w:rFonts w:cs="Times New Roman"/>
          <w:color w:val="000000" w:themeColor="text1"/>
          <w:sz w:val="22"/>
        </w:rPr>
        <w:t xml:space="preserve"> the ADL-</w:t>
      </w:r>
      <w:r w:rsidR="004C569C" w:rsidRPr="001E17BA">
        <w:rPr>
          <w:rFonts w:cs="Times New Roman"/>
          <w:noProof/>
          <w:color w:val="000000" w:themeColor="text1"/>
          <w:sz w:val="22"/>
        </w:rPr>
        <w:t>intra-EWC model</w:t>
      </w:r>
      <w:r w:rsidR="004C569C" w:rsidRPr="001E17BA">
        <w:rPr>
          <w:rStyle w:val="FootnoteReference"/>
          <w:rFonts w:cs="Times New Roman"/>
          <w:noProof/>
          <w:color w:val="000000" w:themeColor="text1"/>
          <w:sz w:val="22"/>
        </w:rPr>
        <w:footnoteReference w:id="13"/>
      </w:r>
      <w:r w:rsidR="004C569C" w:rsidRPr="001E17BA">
        <w:rPr>
          <w:rFonts w:cs="Times New Roman"/>
          <w:noProof/>
          <w:color w:val="000000" w:themeColor="text1"/>
          <w:sz w:val="22"/>
        </w:rPr>
        <w:t xml:space="preserve">. </w:t>
      </w:r>
    </w:p>
    <w:p w14:paraId="7D2BCEC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4A8C32C"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14:paraId="295433D8" w14:textId="77777777" w:rsidR="004C569C" w:rsidRPr="001E17BA" w:rsidRDefault="004C569C" w:rsidP="004C569C">
      <w:pPr>
        <w:pStyle w:val="ListParagraph"/>
        <w:shd w:val="clear" w:color="auto" w:fill="FFFFFF" w:themeFill="background1"/>
        <w:spacing w:after="0" w:line="360" w:lineRule="auto"/>
        <w:rPr>
          <w:rFonts w:cs="Times New Roman"/>
          <w:b/>
          <w:color w:val="000000" w:themeColor="text1"/>
          <w:sz w:val="22"/>
        </w:rPr>
      </w:pPr>
    </w:p>
    <w:p w14:paraId="7B4FA75A" w14:textId="33A0146A" w:rsidR="001F0FC1" w:rsidRPr="009937A3" w:rsidRDefault="004C569C" w:rsidP="00712244">
      <w:pPr>
        <w:shd w:val="clear" w:color="auto" w:fill="FFFFFF" w:themeFill="background1"/>
        <w:spacing w:after="0" w:line="360" w:lineRule="auto"/>
        <w:rPr>
          <w:ins w:id="2302" w:author="韬 黄" w:date="2018-10-15T22:01:00Z"/>
          <w:rFonts w:cs="Times New Roman"/>
          <w:color w:val="7030A0"/>
          <w:sz w:val="22"/>
          <w:rPrChange w:id="2303" w:author="韬 黄" w:date="2018-10-15T22:23:00Z">
            <w:rPr>
              <w:ins w:id="2304" w:author="韬 黄" w:date="2018-10-15T22:01:00Z"/>
              <w:rFonts w:cs="Times New Roman"/>
              <w:color w:val="000000" w:themeColor="text1"/>
              <w:sz w:val="22"/>
            </w:rPr>
          </w:rPrChange>
        </w:rPr>
      </w:pPr>
      <w:r w:rsidRPr="009937A3">
        <w:rPr>
          <w:rFonts w:cs="Times New Roman"/>
          <w:color w:val="7030A0"/>
          <w:sz w:val="22"/>
          <w:rPrChange w:id="2305" w:author="韬 黄" w:date="2018-10-15T22:23:00Z">
            <w:rPr>
              <w:rFonts w:cs="Times New Roman"/>
              <w:color w:val="000000" w:themeColor="text1"/>
              <w:sz w:val="22"/>
            </w:rPr>
          </w:rPrChange>
        </w:rPr>
        <w:t xml:space="preserve">In this study, we </w:t>
      </w:r>
      <w:del w:id="2306" w:author="韬 黄" w:date="2018-10-15T22:01:00Z">
        <w:r w:rsidRPr="009937A3" w:rsidDel="001F0FC1">
          <w:rPr>
            <w:rFonts w:cs="Times New Roman"/>
            <w:color w:val="7030A0"/>
            <w:sz w:val="22"/>
            <w:rPrChange w:id="2307" w:author="韬 黄" w:date="2018-10-15T22:23:00Z">
              <w:rPr>
                <w:rFonts w:cs="Times New Roman"/>
                <w:color w:val="000000" w:themeColor="text1"/>
                <w:sz w:val="22"/>
              </w:rPr>
            </w:rPrChange>
          </w:rPr>
          <w:delText>initially evaluate the forecasting performance of the following models:</w:delText>
        </w:r>
        <w:r w:rsidR="002D750F" w:rsidRPr="009937A3" w:rsidDel="001F0FC1">
          <w:rPr>
            <w:rFonts w:cs="Times New Roman"/>
            <w:color w:val="7030A0"/>
            <w:sz w:val="22"/>
            <w:rPrChange w:id="2308" w:author="韬 黄" w:date="2018-10-15T22:23:00Z">
              <w:rPr>
                <w:rFonts w:cs="Times New Roman"/>
                <w:color w:val="000000" w:themeColor="text1"/>
                <w:sz w:val="22"/>
              </w:rPr>
            </w:rPrChange>
          </w:rPr>
          <w:delText xml:space="preserve"> 1)</w:delText>
        </w:r>
      </w:del>
      <w:ins w:id="2309" w:author="韬 黄" w:date="2018-10-15T22:01:00Z">
        <w:r w:rsidR="001F0FC1" w:rsidRPr="009937A3">
          <w:rPr>
            <w:rFonts w:cs="Times New Roman"/>
            <w:color w:val="7030A0"/>
            <w:sz w:val="22"/>
            <w:rPrChange w:id="2310" w:author="韬 黄" w:date="2018-10-15T22:23:00Z">
              <w:rPr>
                <w:rFonts w:cs="Times New Roman"/>
                <w:color w:val="000000" w:themeColor="text1"/>
                <w:sz w:val="22"/>
              </w:rPr>
            </w:rPrChange>
          </w:rPr>
          <w:t xml:space="preserve">consider </w:t>
        </w:r>
      </w:ins>
      <w:del w:id="2311" w:author="韬 黄" w:date="2018-10-15T22:01:00Z">
        <w:r w:rsidR="002D750F" w:rsidRPr="009937A3" w:rsidDel="001F0FC1">
          <w:rPr>
            <w:rFonts w:cs="Times New Roman"/>
            <w:color w:val="7030A0"/>
            <w:sz w:val="22"/>
            <w:rPrChange w:id="2312" w:author="韬 黄" w:date="2018-10-15T22:23:00Z">
              <w:rPr>
                <w:rFonts w:cs="Times New Roman"/>
                <w:color w:val="000000" w:themeColor="text1"/>
                <w:sz w:val="22"/>
              </w:rPr>
            </w:rPrChange>
          </w:rPr>
          <w:delText xml:space="preserve"> </w:delText>
        </w:r>
        <w:r w:rsidRPr="009937A3" w:rsidDel="001F0FC1">
          <w:rPr>
            <w:rFonts w:cs="Times New Roman"/>
            <w:color w:val="7030A0"/>
            <w:sz w:val="22"/>
            <w:rPrChange w:id="2313" w:author="韬 黄" w:date="2018-10-15T22:23:00Z">
              <w:rPr>
                <w:rFonts w:cs="Times New Roman"/>
                <w:color w:val="000000" w:themeColor="text1"/>
                <w:sz w:val="22"/>
              </w:rPr>
            </w:rPrChange>
          </w:rPr>
          <w:delText>T</w:delText>
        </w:r>
      </w:del>
      <w:ins w:id="2314" w:author="韬 黄" w:date="2018-10-15T22:01:00Z">
        <w:r w:rsidR="001F0FC1" w:rsidRPr="009937A3">
          <w:rPr>
            <w:rFonts w:cs="Times New Roman"/>
            <w:color w:val="7030A0"/>
            <w:sz w:val="22"/>
            <w:rPrChange w:id="2315" w:author="韬 黄" w:date="2018-10-15T22:23:00Z">
              <w:rPr>
                <w:rFonts w:cs="Times New Roman"/>
                <w:color w:val="000000" w:themeColor="text1"/>
                <w:sz w:val="22"/>
              </w:rPr>
            </w:rPrChange>
          </w:rPr>
          <w:t>t</w:t>
        </w:r>
      </w:ins>
      <w:r w:rsidRPr="009937A3">
        <w:rPr>
          <w:rFonts w:cs="Times New Roman"/>
          <w:color w:val="7030A0"/>
          <w:sz w:val="22"/>
          <w:rPrChange w:id="2316" w:author="韬 黄" w:date="2018-10-15T22:23:00Z">
            <w:rPr>
              <w:rFonts w:cs="Times New Roman"/>
              <w:color w:val="000000" w:themeColor="text1"/>
              <w:sz w:val="22"/>
            </w:rPr>
          </w:rPrChange>
        </w:rPr>
        <w:t>he Base-lift method</w:t>
      </w:r>
      <w:ins w:id="2317" w:author="韬 黄" w:date="2018-10-15T22:01:00Z">
        <w:r w:rsidR="001F0FC1" w:rsidRPr="009937A3">
          <w:rPr>
            <w:rFonts w:cs="Times New Roman"/>
            <w:color w:val="7030A0"/>
            <w:sz w:val="22"/>
            <w:rPrChange w:id="2318" w:author="韬 黄" w:date="2018-10-15T22:23:00Z">
              <w:rPr>
                <w:rFonts w:cs="Times New Roman"/>
                <w:color w:val="000000" w:themeColor="text1"/>
                <w:sz w:val="22"/>
              </w:rPr>
            </w:rPrChange>
          </w:rPr>
          <w:t xml:space="preserve"> as the benchmark model. The method is widely used in practice </w:t>
        </w:r>
      </w:ins>
      <w:ins w:id="2319" w:author="韬 黄" w:date="2018-10-15T22:13:00Z">
        <w:r w:rsidR="00712244" w:rsidRPr="009937A3">
          <w:rPr>
            <w:rFonts w:cs="Times New Roman"/>
            <w:color w:val="7030A0"/>
            <w:sz w:val="22"/>
            <w:rPrChange w:id="2320" w:author="韬 黄" w:date="2018-10-15T22:23:00Z">
              <w:rPr>
                <w:rFonts w:cs="Times New Roman"/>
                <w:color w:val="000000" w:themeColor="text1"/>
                <w:sz w:val="22"/>
              </w:rPr>
            </w:rPrChange>
          </w:rPr>
          <w:t>and evaluated in previous studies</w:t>
        </w:r>
      </w:ins>
      <w:r w:rsidR="00712244" w:rsidRPr="009937A3">
        <w:rPr>
          <w:rFonts w:cs="Times New Roman"/>
          <w:color w:val="7030A0"/>
          <w:sz w:val="22"/>
          <w:rPrChange w:id="2321" w:author="韬 黄" w:date="2018-10-15T22:23:00Z">
            <w:rPr>
              <w:rFonts w:cs="Times New Roman"/>
              <w:color w:val="000000" w:themeColor="text1"/>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712244" w:rsidRPr="009937A3">
        <w:rPr>
          <w:rFonts w:cs="Times New Roman"/>
          <w:color w:val="7030A0"/>
          <w:sz w:val="22"/>
          <w:rPrChange w:id="2322" w:author="韬 黄" w:date="2018-10-15T22:23:00Z">
            <w:rPr>
              <w:rFonts w:cs="Times New Roman"/>
              <w:color w:val="000000" w:themeColor="text1"/>
              <w:sz w:val="22"/>
            </w:rPr>
          </w:rPrChange>
        </w:rPr>
        <w:instrText xml:space="preserve"> ADDIN EN.CITE </w:instrText>
      </w:r>
      <w:r w:rsidR="00712244" w:rsidRPr="009937A3">
        <w:rPr>
          <w:rFonts w:cs="Times New Roman"/>
          <w:color w:val="7030A0"/>
          <w:sz w:val="22"/>
          <w:rPrChange w:id="2323" w:author="韬 黄" w:date="2018-10-15T22:23:00Z">
            <w:rPr>
              <w:rFonts w:cs="Times New Roman"/>
              <w:color w:val="000000" w:themeColor="text1"/>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712244" w:rsidRPr="009937A3">
        <w:rPr>
          <w:rFonts w:cs="Times New Roman"/>
          <w:color w:val="7030A0"/>
          <w:sz w:val="22"/>
          <w:rPrChange w:id="2324" w:author="韬 黄" w:date="2018-10-15T22:23:00Z">
            <w:rPr>
              <w:rFonts w:cs="Times New Roman"/>
              <w:color w:val="000000" w:themeColor="text1"/>
              <w:sz w:val="22"/>
            </w:rPr>
          </w:rPrChange>
        </w:rPr>
        <w:instrText xml:space="preserve"> ADDIN EN.CITE.DATA </w:instrText>
      </w:r>
      <w:r w:rsidR="00712244" w:rsidRPr="009937A3">
        <w:rPr>
          <w:rFonts w:cs="Times New Roman"/>
          <w:color w:val="7030A0"/>
          <w:sz w:val="22"/>
          <w:rPrChange w:id="2325" w:author="韬 黄" w:date="2018-10-15T22:23:00Z">
            <w:rPr>
              <w:rFonts w:cs="Times New Roman"/>
              <w:color w:val="000000" w:themeColor="text1"/>
              <w:sz w:val="22"/>
            </w:rPr>
          </w:rPrChange>
        </w:rPr>
      </w:r>
      <w:r w:rsidR="00712244" w:rsidRPr="009937A3">
        <w:rPr>
          <w:rFonts w:cs="Times New Roman"/>
          <w:color w:val="7030A0"/>
          <w:sz w:val="22"/>
          <w:rPrChange w:id="2326" w:author="韬 黄" w:date="2018-10-15T22:23:00Z">
            <w:rPr>
              <w:rFonts w:cs="Times New Roman"/>
              <w:color w:val="000000" w:themeColor="text1"/>
              <w:sz w:val="22"/>
            </w:rPr>
          </w:rPrChange>
        </w:rPr>
        <w:fldChar w:fldCharType="end"/>
      </w:r>
      <w:r w:rsidR="00712244" w:rsidRPr="009937A3">
        <w:rPr>
          <w:rFonts w:cs="Times New Roman"/>
          <w:color w:val="7030A0"/>
          <w:sz w:val="22"/>
          <w:rPrChange w:id="2327" w:author="韬 黄" w:date="2018-10-15T22:23:00Z">
            <w:rPr>
              <w:rFonts w:cs="Times New Roman"/>
              <w:color w:val="000000" w:themeColor="text1"/>
              <w:sz w:val="22"/>
            </w:rPr>
          </w:rPrChange>
        </w:rPr>
        <w:fldChar w:fldCharType="separate"/>
      </w:r>
      <w:r w:rsidR="00712244" w:rsidRPr="009937A3">
        <w:rPr>
          <w:rFonts w:cs="Times New Roman"/>
          <w:noProof/>
          <w:color w:val="7030A0"/>
          <w:sz w:val="22"/>
          <w:rPrChange w:id="2328" w:author="韬 黄" w:date="2018-10-15T22:23:00Z">
            <w:rPr>
              <w:rFonts w:cs="Times New Roman"/>
              <w:noProof/>
              <w:color w:val="000000" w:themeColor="text1"/>
              <w:sz w:val="22"/>
            </w:rPr>
          </w:rPrChange>
        </w:rPr>
        <w:t>(e.g., L. Cooper et al., 1999; Gür Ali et al., 2009; Huang et al., 2014; Ma et al., 2016)</w:t>
      </w:r>
      <w:r w:rsidR="00712244" w:rsidRPr="009937A3">
        <w:rPr>
          <w:rFonts w:cs="Times New Roman"/>
          <w:color w:val="7030A0"/>
          <w:sz w:val="22"/>
          <w:rPrChange w:id="2329" w:author="韬 黄" w:date="2018-10-15T22:23:00Z">
            <w:rPr>
              <w:rFonts w:cs="Times New Roman"/>
              <w:color w:val="000000" w:themeColor="text1"/>
              <w:sz w:val="22"/>
            </w:rPr>
          </w:rPrChange>
        </w:rPr>
        <w:fldChar w:fldCharType="end"/>
      </w:r>
      <w:ins w:id="2330" w:author="韬 黄" w:date="2018-10-15T22:13:00Z">
        <w:r w:rsidR="00712244" w:rsidRPr="009937A3">
          <w:rPr>
            <w:rFonts w:cs="Times New Roman"/>
            <w:color w:val="7030A0"/>
            <w:sz w:val="22"/>
            <w:rPrChange w:id="2331" w:author="韬 黄" w:date="2018-10-15T22:23:00Z">
              <w:rPr>
                <w:rFonts w:cs="Times New Roman"/>
                <w:color w:val="000000" w:themeColor="text1"/>
                <w:sz w:val="22"/>
              </w:rPr>
            </w:rPrChange>
          </w:rPr>
          <w:t>. T</w:t>
        </w:r>
      </w:ins>
      <w:ins w:id="2332" w:author="韬 黄" w:date="2018-10-15T22:04:00Z">
        <w:r w:rsidR="002B561C" w:rsidRPr="009937A3">
          <w:rPr>
            <w:rFonts w:cs="Times New Roman"/>
            <w:color w:val="7030A0"/>
            <w:sz w:val="22"/>
            <w:rPrChange w:id="2333" w:author="韬 黄" w:date="2018-10-15T22:23:00Z">
              <w:rPr>
                <w:rFonts w:cs="Times New Roman"/>
                <w:color w:val="000000" w:themeColor="text1"/>
                <w:sz w:val="22"/>
              </w:rPr>
            </w:rPrChange>
          </w:rPr>
          <w:t xml:space="preserve">he forecasts for week </w:t>
        </w:r>
        <w:r w:rsidR="002B561C" w:rsidRPr="009937A3">
          <w:rPr>
            <w:rFonts w:cs="Times New Roman"/>
            <w:i/>
            <w:color w:val="7030A0"/>
            <w:sz w:val="22"/>
            <w:rPrChange w:id="2334" w:author="韬 黄" w:date="2018-10-15T22:23:00Z">
              <w:rPr>
                <w:rFonts w:cs="Times New Roman"/>
                <w:color w:val="000000" w:themeColor="text1"/>
                <w:sz w:val="22"/>
              </w:rPr>
            </w:rPrChange>
          </w:rPr>
          <w:t>t</w:t>
        </w:r>
        <w:r w:rsidR="002B561C" w:rsidRPr="009937A3">
          <w:rPr>
            <w:rFonts w:cs="Times New Roman"/>
            <w:color w:val="7030A0"/>
            <w:sz w:val="22"/>
            <w:rPrChange w:id="2335" w:author="韬 黄" w:date="2018-10-15T22:23:00Z">
              <w:rPr>
                <w:rFonts w:cs="Times New Roman"/>
                <w:color w:val="000000" w:themeColor="text1"/>
                <w:sz w:val="22"/>
              </w:rPr>
            </w:rPrChange>
          </w:rPr>
          <w:t xml:space="preserve"> by this method </w:t>
        </w:r>
      </w:ins>
      <w:ins w:id="2336" w:author="韬 黄" w:date="2018-10-15T22:02:00Z">
        <w:r w:rsidR="001F0FC1" w:rsidRPr="009937A3">
          <w:rPr>
            <w:rFonts w:cs="Times New Roman"/>
            <w:color w:val="7030A0"/>
            <w:sz w:val="22"/>
            <w:rPrChange w:id="2337" w:author="韬 黄" w:date="2018-10-15T22:23:00Z">
              <w:rPr>
                <w:rFonts w:cs="Times New Roman"/>
                <w:color w:val="000000" w:themeColor="text1"/>
                <w:sz w:val="22"/>
              </w:rPr>
            </w:rPrChange>
          </w:rPr>
          <w:t>can be described as follows:</w:t>
        </w:r>
      </w:ins>
      <w:del w:id="2338" w:author="韬 黄" w:date="2018-10-15T22:01:00Z">
        <w:r w:rsidRPr="009937A3" w:rsidDel="001F0FC1">
          <w:rPr>
            <w:rStyle w:val="FootnoteReference"/>
            <w:rFonts w:cs="Times New Roman"/>
            <w:color w:val="7030A0"/>
            <w:sz w:val="22"/>
            <w:rPrChange w:id="2339" w:author="韬 黄" w:date="2018-10-15T22:23:00Z">
              <w:rPr>
                <w:rStyle w:val="FootnoteReference"/>
                <w:rFonts w:cs="Times New Roman"/>
                <w:color w:val="000000" w:themeColor="text1"/>
                <w:sz w:val="22"/>
              </w:rPr>
            </w:rPrChange>
          </w:rPr>
          <w:footnoteReference w:id="14"/>
        </w:r>
      </w:del>
    </w:p>
    <w:p w14:paraId="423E41BB" w14:textId="15BD2CCE" w:rsidR="004C569C" w:rsidRPr="009937A3" w:rsidDel="001F0FC1" w:rsidRDefault="002D750F" w:rsidP="002D750F">
      <w:pPr>
        <w:shd w:val="clear" w:color="auto" w:fill="FFFFFF" w:themeFill="background1"/>
        <w:spacing w:after="0" w:line="360" w:lineRule="auto"/>
        <w:rPr>
          <w:del w:id="2342" w:author="韬 黄" w:date="2018-10-15T22:00:00Z"/>
          <w:rFonts w:cs="Times New Roman"/>
          <w:color w:val="7030A0"/>
          <w:sz w:val="22"/>
          <w:rPrChange w:id="2343" w:author="韬 黄" w:date="2018-10-15T22:23:00Z">
            <w:rPr>
              <w:del w:id="2344" w:author="韬 黄" w:date="2018-10-15T22:00:00Z"/>
              <w:rFonts w:cs="Times New Roman"/>
              <w:color w:val="000000" w:themeColor="text1"/>
              <w:sz w:val="22"/>
            </w:rPr>
          </w:rPrChange>
        </w:rPr>
      </w:pPr>
      <w:del w:id="2345" w:author="韬 黄" w:date="2018-10-15T22:02:00Z">
        <w:r w:rsidRPr="009937A3" w:rsidDel="001F0FC1">
          <w:rPr>
            <w:rFonts w:cs="Times New Roman"/>
            <w:color w:val="7030A0"/>
            <w:sz w:val="22"/>
            <w:rPrChange w:id="2346" w:author="韬 黄" w:date="2018-10-15T22:23:00Z">
              <w:rPr>
                <w:rFonts w:cs="Times New Roman"/>
                <w:color w:val="000000" w:themeColor="text1"/>
                <w:sz w:val="22"/>
              </w:rPr>
            </w:rPrChange>
          </w:rPr>
          <w:delText xml:space="preserve">; 2) </w:delText>
        </w:r>
        <w:r w:rsidR="004C569C" w:rsidRPr="009937A3" w:rsidDel="001F0FC1">
          <w:rPr>
            <w:rFonts w:cs="Times New Roman"/>
            <w:color w:val="7030A0"/>
            <w:sz w:val="22"/>
            <w:rPrChange w:id="2347" w:author="韬 黄" w:date="2018-10-15T22:23:00Z">
              <w:rPr>
                <w:rFonts w:cs="Times New Roman"/>
                <w:color w:val="000000" w:themeColor="text1"/>
                <w:sz w:val="22"/>
              </w:rPr>
            </w:rPrChange>
          </w:rPr>
          <w:delText>The ADL-own model</w:delText>
        </w:r>
        <w:r w:rsidRPr="009937A3" w:rsidDel="001F0FC1">
          <w:rPr>
            <w:rFonts w:cs="Times New Roman"/>
            <w:color w:val="7030A0"/>
            <w:sz w:val="22"/>
            <w:rPrChange w:id="2348" w:author="韬 黄" w:date="2018-10-15T22:23:00Z">
              <w:rPr>
                <w:rFonts w:cs="Times New Roman"/>
                <w:color w:val="000000" w:themeColor="text1"/>
                <w:sz w:val="22"/>
              </w:rPr>
            </w:rPrChange>
          </w:rPr>
          <w:delText xml:space="preserve">; 3) </w:delText>
        </w:r>
        <w:r w:rsidR="004C569C" w:rsidRPr="009937A3" w:rsidDel="001F0FC1">
          <w:rPr>
            <w:rFonts w:cs="Times New Roman"/>
            <w:color w:val="7030A0"/>
            <w:sz w:val="22"/>
            <w:rPrChange w:id="2349" w:author="韬 黄" w:date="2018-10-15T22:23:00Z">
              <w:rPr>
                <w:rFonts w:cs="Times New Roman"/>
                <w:color w:val="000000" w:themeColor="text1"/>
                <w:sz w:val="22"/>
              </w:rPr>
            </w:rPrChange>
          </w:rPr>
          <w:delText>The ADL-</w:delText>
        </w:r>
        <w:r w:rsidR="004C569C" w:rsidRPr="009937A3" w:rsidDel="001F0FC1">
          <w:rPr>
            <w:rFonts w:cs="Times New Roman"/>
            <w:noProof/>
            <w:color w:val="7030A0"/>
            <w:sz w:val="22"/>
            <w:rPrChange w:id="2350" w:author="韬 黄" w:date="2018-10-15T22:23:00Z">
              <w:rPr>
                <w:rFonts w:cs="Times New Roman"/>
                <w:noProof/>
                <w:color w:val="000000" w:themeColor="text1"/>
                <w:sz w:val="22"/>
              </w:rPr>
            </w:rPrChange>
          </w:rPr>
          <w:delText>intra</w:delText>
        </w:r>
        <w:r w:rsidR="004C569C" w:rsidRPr="009937A3" w:rsidDel="001F0FC1">
          <w:rPr>
            <w:rFonts w:cs="Times New Roman"/>
            <w:color w:val="7030A0"/>
            <w:sz w:val="22"/>
            <w:rPrChange w:id="2351" w:author="韬 黄" w:date="2018-10-15T22:23:00Z">
              <w:rPr>
                <w:rFonts w:cs="Times New Roman"/>
                <w:color w:val="000000" w:themeColor="text1"/>
                <w:sz w:val="22"/>
              </w:rPr>
            </w:rPrChange>
          </w:rPr>
          <w:delText xml:space="preserve"> model</w:delText>
        </w:r>
        <w:r w:rsidRPr="009937A3" w:rsidDel="001F0FC1">
          <w:rPr>
            <w:rFonts w:cs="Times New Roman"/>
            <w:color w:val="7030A0"/>
            <w:sz w:val="22"/>
            <w:rPrChange w:id="2352" w:author="韬 黄" w:date="2018-10-15T22:23:00Z">
              <w:rPr>
                <w:rFonts w:cs="Times New Roman"/>
                <w:color w:val="000000" w:themeColor="text1"/>
                <w:sz w:val="22"/>
              </w:rPr>
            </w:rPrChange>
          </w:rPr>
          <w:delText xml:space="preserve">; 4) </w:delText>
        </w:r>
        <w:r w:rsidR="004C569C" w:rsidRPr="009937A3" w:rsidDel="001F0FC1">
          <w:rPr>
            <w:rFonts w:cs="Times New Roman"/>
            <w:color w:val="7030A0"/>
            <w:sz w:val="22"/>
            <w:rPrChange w:id="2353" w:author="韬 黄" w:date="2018-10-15T22:23:00Z">
              <w:rPr>
                <w:rFonts w:cs="Times New Roman"/>
                <w:color w:val="000000" w:themeColor="text1"/>
                <w:sz w:val="22"/>
              </w:rPr>
            </w:rPrChange>
          </w:rPr>
          <w:delText>The ADL-</w:delText>
        </w:r>
        <w:r w:rsidR="004C569C" w:rsidRPr="009937A3" w:rsidDel="001F0FC1">
          <w:rPr>
            <w:rFonts w:cs="Times New Roman"/>
            <w:noProof/>
            <w:color w:val="7030A0"/>
            <w:sz w:val="22"/>
            <w:rPrChange w:id="2354" w:author="韬 黄" w:date="2018-10-15T22:23:00Z">
              <w:rPr>
                <w:rFonts w:cs="Times New Roman"/>
                <w:noProof/>
                <w:color w:val="000000" w:themeColor="text1"/>
                <w:sz w:val="22"/>
              </w:rPr>
            </w:rPrChange>
          </w:rPr>
          <w:delText>intra</w:delText>
        </w:r>
        <w:r w:rsidR="004C569C" w:rsidRPr="009937A3" w:rsidDel="001F0FC1">
          <w:rPr>
            <w:rFonts w:cs="Times New Roman"/>
            <w:color w:val="7030A0"/>
            <w:sz w:val="22"/>
            <w:rPrChange w:id="2355" w:author="韬 黄" w:date="2018-10-15T22:23:00Z">
              <w:rPr>
                <w:rFonts w:cs="Times New Roman"/>
                <w:color w:val="000000" w:themeColor="text1"/>
                <w:sz w:val="22"/>
              </w:rPr>
            </w:rPrChange>
          </w:rPr>
          <w:delText>-EWC model</w:delText>
        </w:r>
        <w:r w:rsidR="004C569C" w:rsidRPr="009937A3" w:rsidDel="001F0FC1">
          <w:rPr>
            <w:rStyle w:val="FootnoteReference"/>
            <w:rFonts w:cs="Times New Roman"/>
            <w:color w:val="7030A0"/>
            <w:sz w:val="22"/>
            <w:rPrChange w:id="2356" w:author="韬 黄" w:date="2018-10-15T22:23:00Z">
              <w:rPr>
                <w:rStyle w:val="FootnoteReference"/>
                <w:rFonts w:cs="Times New Roman"/>
                <w:color w:val="000000" w:themeColor="text1"/>
                <w:sz w:val="22"/>
              </w:rPr>
            </w:rPrChange>
          </w:rPr>
          <w:footnoteReference w:id="15"/>
        </w:r>
        <w:r w:rsidRPr="009937A3" w:rsidDel="001F0FC1">
          <w:rPr>
            <w:rFonts w:cs="Times New Roman"/>
            <w:color w:val="7030A0"/>
            <w:sz w:val="22"/>
            <w:rPrChange w:id="2359" w:author="韬 黄" w:date="2018-10-15T22:23:00Z">
              <w:rPr>
                <w:rFonts w:cs="Times New Roman"/>
                <w:color w:val="000000" w:themeColor="text1"/>
                <w:sz w:val="22"/>
              </w:rPr>
            </w:rPrChange>
          </w:rPr>
          <w:delText xml:space="preserve">; 5) </w:delText>
        </w:r>
        <w:r w:rsidR="004C569C" w:rsidRPr="009937A3" w:rsidDel="001F0FC1">
          <w:rPr>
            <w:rFonts w:cs="Times New Roman"/>
            <w:color w:val="7030A0"/>
            <w:sz w:val="22"/>
            <w:rPrChange w:id="2360" w:author="韬 黄" w:date="2018-10-15T22:23:00Z">
              <w:rPr>
                <w:rFonts w:cs="Times New Roman"/>
                <w:color w:val="000000" w:themeColor="text1"/>
                <w:sz w:val="22"/>
              </w:rPr>
            </w:rPrChange>
          </w:rPr>
          <w:delText>The ADL-own-EWC model: similar to the ADL-</w:delText>
        </w:r>
        <w:r w:rsidR="004C569C" w:rsidRPr="009937A3" w:rsidDel="001F0FC1">
          <w:rPr>
            <w:rFonts w:cs="Times New Roman"/>
            <w:noProof/>
            <w:color w:val="7030A0"/>
            <w:sz w:val="22"/>
            <w:rPrChange w:id="2361" w:author="韬 黄" w:date="2018-10-15T22:23:00Z">
              <w:rPr>
                <w:rFonts w:cs="Times New Roman"/>
                <w:noProof/>
                <w:color w:val="000000" w:themeColor="text1"/>
                <w:sz w:val="22"/>
              </w:rPr>
            </w:rPrChange>
          </w:rPr>
          <w:delText>intra</w:delText>
        </w:r>
        <w:r w:rsidR="004C569C" w:rsidRPr="009937A3" w:rsidDel="001F0FC1">
          <w:rPr>
            <w:rFonts w:cs="Times New Roman"/>
            <w:color w:val="7030A0"/>
            <w:sz w:val="22"/>
            <w:rPrChange w:id="2362" w:author="韬 黄" w:date="2018-10-15T22:23:00Z">
              <w:rPr>
                <w:rFonts w:cs="Times New Roman"/>
                <w:color w:val="000000" w:themeColor="text1"/>
                <w:sz w:val="22"/>
              </w:rPr>
            </w:rPrChange>
          </w:rPr>
          <w:delText xml:space="preserve">-EWC model except </w:delText>
        </w:r>
        <w:r w:rsidR="002F0C32" w:rsidRPr="009937A3" w:rsidDel="001F0FC1">
          <w:rPr>
            <w:rFonts w:cs="Times New Roman"/>
            <w:color w:val="7030A0"/>
            <w:sz w:val="22"/>
            <w:rPrChange w:id="2363" w:author="韬 黄" w:date="2018-10-15T22:23:00Z">
              <w:rPr>
                <w:rFonts w:cs="Times New Roman"/>
                <w:color w:val="000000" w:themeColor="text1"/>
                <w:sz w:val="22"/>
              </w:rPr>
            </w:rPrChange>
          </w:rPr>
          <w:delText>that the ADL-intra model is replaced by the ADL-own model at the final stage</w:delText>
        </w:r>
        <w:r w:rsidRPr="009937A3" w:rsidDel="001F0FC1">
          <w:rPr>
            <w:rFonts w:cs="Times New Roman"/>
            <w:color w:val="7030A0"/>
            <w:sz w:val="22"/>
            <w:rPrChange w:id="2364" w:author="韬 黄" w:date="2018-10-15T22:23:00Z">
              <w:rPr>
                <w:rFonts w:cs="Times New Roman"/>
                <w:color w:val="000000" w:themeColor="text1"/>
                <w:sz w:val="22"/>
              </w:rPr>
            </w:rPrChange>
          </w:rPr>
          <w:delText xml:space="preserve">; 6) </w:delText>
        </w:r>
        <w:r w:rsidR="004C569C" w:rsidRPr="009937A3" w:rsidDel="001F0FC1">
          <w:rPr>
            <w:rFonts w:cs="Times New Roman"/>
            <w:color w:val="7030A0"/>
            <w:sz w:val="22"/>
            <w:rPrChange w:id="2365" w:author="韬 黄" w:date="2018-10-15T22:23:00Z">
              <w:rPr>
                <w:rFonts w:cs="Times New Roman"/>
                <w:color w:val="000000" w:themeColor="text1"/>
                <w:sz w:val="22"/>
              </w:rPr>
            </w:rPrChange>
          </w:rPr>
          <w:delText>The ADL-intra-IC model</w:delText>
        </w:r>
        <w:r w:rsidRPr="009937A3" w:rsidDel="001F0FC1">
          <w:rPr>
            <w:rFonts w:cs="Times New Roman"/>
            <w:color w:val="7030A0"/>
            <w:sz w:val="22"/>
            <w:rPrChange w:id="2366" w:author="韬 黄" w:date="2018-10-15T22:23:00Z">
              <w:rPr>
                <w:rFonts w:cs="Times New Roman"/>
                <w:color w:val="000000" w:themeColor="text1"/>
                <w:sz w:val="22"/>
              </w:rPr>
            </w:rPrChange>
          </w:rPr>
          <w:delText xml:space="preserve">; 7) </w:delText>
        </w:r>
        <w:r w:rsidR="004C569C" w:rsidRPr="009937A3" w:rsidDel="001F0FC1">
          <w:rPr>
            <w:rFonts w:cs="Times New Roman"/>
            <w:color w:val="7030A0"/>
            <w:sz w:val="22"/>
            <w:rPrChange w:id="2367" w:author="韬 黄" w:date="2018-10-15T22:23:00Z">
              <w:rPr>
                <w:rFonts w:cs="Times New Roman"/>
                <w:color w:val="000000" w:themeColor="text1"/>
                <w:sz w:val="22"/>
              </w:rPr>
            </w:rPrChange>
          </w:rPr>
          <w:delText>The ADL-own-IC model: similar to the ADL-</w:delText>
        </w:r>
        <w:r w:rsidR="004C569C" w:rsidRPr="009937A3" w:rsidDel="001F0FC1">
          <w:rPr>
            <w:rFonts w:cs="Times New Roman"/>
            <w:noProof/>
            <w:color w:val="7030A0"/>
            <w:sz w:val="22"/>
            <w:rPrChange w:id="2368" w:author="韬 黄" w:date="2018-10-15T22:23:00Z">
              <w:rPr>
                <w:rFonts w:cs="Times New Roman"/>
                <w:noProof/>
                <w:color w:val="000000" w:themeColor="text1"/>
                <w:sz w:val="22"/>
              </w:rPr>
            </w:rPrChange>
          </w:rPr>
          <w:delText>intra</w:delText>
        </w:r>
        <w:r w:rsidR="004C569C" w:rsidRPr="009937A3" w:rsidDel="001F0FC1">
          <w:rPr>
            <w:rFonts w:cs="Times New Roman"/>
            <w:color w:val="7030A0"/>
            <w:sz w:val="22"/>
            <w:rPrChange w:id="2369" w:author="韬 黄" w:date="2018-10-15T22:23:00Z">
              <w:rPr>
                <w:rFonts w:cs="Times New Roman"/>
                <w:color w:val="000000" w:themeColor="text1"/>
                <w:sz w:val="22"/>
              </w:rPr>
            </w:rPrChange>
          </w:rPr>
          <w:delText xml:space="preserve">-IC model except that the </w:delText>
        </w:r>
        <w:r w:rsidR="002F0C32" w:rsidRPr="009937A3" w:rsidDel="001F0FC1">
          <w:rPr>
            <w:rFonts w:cs="Times New Roman"/>
            <w:color w:val="7030A0"/>
            <w:sz w:val="22"/>
            <w:rPrChange w:id="2370" w:author="韬 黄" w:date="2018-10-15T22:23:00Z">
              <w:rPr>
                <w:rFonts w:cs="Times New Roman"/>
                <w:color w:val="000000" w:themeColor="text1"/>
                <w:sz w:val="22"/>
              </w:rPr>
            </w:rPrChange>
          </w:rPr>
          <w:delText xml:space="preserve">ADL-intra model is replaced by the </w:delText>
        </w:r>
        <w:r w:rsidR="004C569C" w:rsidRPr="009937A3" w:rsidDel="001F0FC1">
          <w:rPr>
            <w:rFonts w:cs="Times New Roman"/>
            <w:color w:val="7030A0"/>
            <w:sz w:val="22"/>
            <w:rPrChange w:id="2371" w:author="韬 黄" w:date="2018-10-15T22:23:00Z">
              <w:rPr>
                <w:rFonts w:cs="Times New Roman"/>
                <w:color w:val="000000" w:themeColor="text1"/>
                <w:sz w:val="22"/>
              </w:rPr>
            </w:rPrChange>
          </w:rPr>
          <w:delText xml:space="preserve">ADL-own model </w:delText>
        </w:r>
        <w:r w:rsidR="002F0C32" w:rsidRPr="009937A3" w:rsidDel="001F0FC1">
          <w:rPr>
            <w:rFonts w:cs="Times New Roman"/>
            <w:color w:val="7030A0"/>
            <w:sz w:val="22"/>
            <w:rPrChange w:id="2372" w:author="韬 黄" w:date="2018-10-15T22:23:00Z">
              <w:rPr>
                <w:rFonts w:cs="Times New Roman"/>
                <w:color w:val="000000" w:themeColor="text1"/>
                <w:sz w:val="22"/>
              </w:rPr>
            </w:rPrChange>
          </w:rPr>
          <w:delText>at</w:delText>
        </w:r>
        <w:r w:rsidR="004C569C" w:rsidRPr="009937A3" w:rsidDel="001F0FC1">
          <w:rPr>
            <w:rFonts w:cs="Times New Roman"/>
            <w:color w:val="7030A0"/>
            <w:sz w:val="22"/>
            <w:rPrChange w:id="2373" w:author="韬 黄" w:date="2018-10-15T22:23:00Z">
              <w:rPr>
                <w:rFonts w:cs="Times New Roman"/>
                <w:color w:val="000000" w:themeColor="text1"/>
                <w:sz w:val="22"/>
              </w:rPr>
            </w:rPrChange>
          </w:rPr>
          <w:delText xml:space="preserve"> </w:delText>
        </w:r>
        <w:r w:rsidR="002F0C32" w:rsidRPr="009937A3" w:rsidDel="001F0FC1">
          <w:rPr>
            <w:rFonts w:cs="Times New Roman"/>
            <w:color w:val="7030A0"/>
            <w:sz w:val="22"/>
            <w:rPrChange w:id="2374" w:author="韬 黄" w:date="2018-10-15T22:23:00Z">
              <w:rPr>
                <w:rFonts w:cs="Times New Roman"/>
                <w:color w:val="000000" w:themeColor="text1"/>
                <w:sz w:val="22"/>
              </w:rPr>
            </w:rPrChange>
          </w:rPr>
          <w:delText xml:space="preserve">the final </w:delText>
        </w:r>
        <w:r w:rsidR="004C569C" w:rsidRPr="009937A3" w:rsidDel="001F0FC1">
          <w:rPr>
            <w:rFonts w:cs="Times New Roman"/>
            <w:color w:val="7030A0"/>
            <w:sz w:val="22"/>
            <w:rPrChange w:id="2375" w:author="韬 黄" w:date="2018-10-15T22:23:00Z">
              <w:rPr>
                <w:rFonts w:cs="Times New Roman"/>
                <w:color w:val="000000" w:themeColor="text1"/>
                <w:sz w:val="22"/>
              </w:rPr>
            </w:rPrChange>
          </w:rPr>
          <w:delText>stage.</w:delText>
        </w:r>
      </w:del>
      <w:ins w:id="2376" w:author="Huang T  Dr (Surrey Business Schl)" w:date="2018-09-19T18:49:00Z">
        <w:del w:id="2377" w:author="韬 黄" w:date="2018-10-15T22:02:00Z">
          <w:r w:rsidR="005478A3" w:rsidRPr="009937A3" w:rsidDel="001F0FC1">
            <w:rPr>
              <w:rFonts w:cs="Times New Roman"/>
              <w:color w:val="7030A0"/>
              <w:sz w:val="22"/>
              <w:rPrChange w:id="2378" w:author="韬 黄" w:date="2018-10-15T22:23:00Z">
                <w:rPr>
                  <w:rFonts w:cs="Times New Roman"/>
                  <w:color w:val="000000" w:themeColor="text1"/>
                  <w:sz w:val="22"/>
                </w:rPr>
              </w:rPrChange>
            </w:rPr>
            <w:delText xml:space="preserve"> </w:delText>
          </w:r>
        </w:del>
      </w:ins>
      <w:moveFromRangeStart w:id="2379" w:author="韬 黄" w:date="2018-10-15T22:00:00Z" w:name="move527404154"/>
      <w:moveFrom w:id="2380" w:author="韬 黄" w:date="2018-10-15T22:00:00Z">
        <w:ins w:id="2381" w:author="Huang T  Dr (Surrey Business Schl)" w:date="2018-09-19T18:49:00Z">
          <w:del w:id="2382" w:author="韬 黄" w:date="2018-10-15T22:02:00Z">
            <w:r w:rsidR="005478A3" w:rsidRPr="009937A3" w:rsidDel="001F0FC1">
              <w:rPr>
                <w:rFonts w:cs="Times New Roman"/>
                <w:color w:val="7030A0"/>
                <w:sz w:val="22"/>
                <w:rPrChange w:id="2383" w:author="韬 黄" w:date="2018-10-15T22:23:00Z">
                  <w:rPr>
                    <w:rFonts w:cs="Times New Roman"/>
                    <w:color w:val="000000" w:themeColor="text1"/>
                    <w:sz w:val="22"/>
                  </w:rPr>
                </w:rPrChange>
              </w:rPr>
              <w:delText>We implement the models using MODEL procedure in SAS 9.4.</w:delText>
            </w:r>
          </w:del>
        </w:ins>
      </w:moveFrom>
      <w:moveFromRangeEnd w:id="2379"/>
    </w:p>
    <w:p w14:paraId="53ED3A2F" w14:textId="47621975" w:rsidR="001F0FC1" w:rsidRPr="009937A3" w:rsidRDefault="001F0FC1" w:rsidP="00712244">
      <w:pPr>
        <w:shd w:val="clear" w:color="auto" w:fill="FFFFFF" w:themeFill="background1"/>
        <w:spacing w:after="0" w:line="360" w:lineRule="auto"/>
        <w:rPr>
          <w:ins w:id="2384" w:author="韬 黄" w:date="2018-10-15T22:00:00Z"/>
          <w:color w:val="7030A0"/>
          <w:szCs w:val="24"/>
          <w:rPrChange w:id="2385" w:author="韬 黄" w:date="2018-10-15T22:23:00Z">
            <w:rPr>
              <w:ins w:id="2386" w:author="韬 黄" w:date="2018-10-15T22:00:00Z"/>
              <w:szCs w:val="24"/>
            </w:rPr>
          </w:rPrChange>
        </w:rPr>
      </w:pPr>
    </w:p>
    <w:p w14:paraId="4EDDFC62" w14:textId="24C4BE4B" w:rsidR="001F0FC1" w:rsidRPr="009937A3" w:rsidRDefault="001F0FC1" w:rsidP="001F0FC1">
      <w:pPr>
        <w:spacing w:after="0" w:line="360" w:lineRule="auto"/>
        <w:jc w:val="center"/>
        <w:rPr>
          <w:ins w:id="2387" w:author="韬 黄" w:date="2018-10-15T22:00:00Z"/>
          <w:color w:val="7030A0"/>
          <w:rPrChange w:id="2388" w:author="韬 黄" w:date="2018-10-15T22:23:00Z">
            <w:rPr>
              <w:ins w:id="2389" w:author="韬 黄" w:date="2018-10-15T22:00:00Z"/>
            </w:rPr>
          </w:rPrChange>
        </w:rPr>
      </w:pPr>
      <m:oMathPara>
        <m:oMath>
          <m:sSub>
            <m:sSubPr>
              <m:ctrlPr>
                <w:ins w:id="2390" w:author="韬 黄" w:date="2018-10-15T22:00:00Z">
                  <w:rPr>
                    <w:rFonts w:ascii="Cambria Math" w:hAnsi="Cambria Math"/>
                    <w:color w:val="7030A0"/>
                    <w:szCs w:val="24"/>
                    <w:rPrChange w:id="2391" w:author="韬 黄" w:date="2018-10-15T22:23:00Z">
                      <w:rPr>
                        <w:rFonts w:ascii="Cambria Math" w:hAnsi="Cambria Math"/>
                        <w:i/>
                        <w:color w:val="000000"/>
                        <w:szCs w:val="24"/>
                      </w:rPr>
                    </w:rPrChange>
                  </w:rPr>
                </w:ins>
              </m:ctrlPr>
            </m:sSubPr>
            <m:e>
              <m:r>
                <w:ins w:id="2392" w:author="韬 黄" w:date="2018-10-15T22:04:00Z">
                  <m:rPr>
                    <m:sty m:val="p"/>
                  </m:rPr>
                  <w:rPr>
                    <w:rFonts w:ascii="Cambria Math" w:hAnsi="Cambria Math"/>
                    <w:color w:val="7030A0"/>
                    <w:szCs w:val="24"/>
                    <w:rPrChange w:id="2393" w:author="韬 黄" w:date="2018-10-15T22:23:00Z">
                      <w:rPr>
                        <w:rFonts w:ascii="Cambria Math" w:hAnsi="Cambria Math"/>
                        <w:color w:val="000000"/>
                        <w:szCs w:val="24"/>
                      </w:rPr>
                    </w:rPrChange>
                  </w:rPr>
                  <m:t>F</m:t>
                </w:ins>
              </m:r>
              <m:r>
                <w:ins w:id="2394" w:author="韬 黄" w:date="2018-10-15T22:00:00Z">
                  <m:rPr>
                    <m:sty m:val="p"/>
                  </m:rPr>
                  <w:rPr>
                    <w:rFonts w:ascii="Cambria Math" w:hAnsi="Cambria Math"/>
                    <w:color w:val="7030A0"/>
                    <w:szCs w:val="24"/>
                    <w:rPrChange w:id="2395" w:author="韬 黄" w:date="2018-10-15T22:23:00Z">
                      <w:rPr>
                        <w:rFonts w:ascii="Cambria Math" w:hAnsi="Cambria Math"/>
                        <w:color w:val="000000"/>
                        <w:szCs w:val="24"/>
                      </w:rPr>
                    </w:rPrChange>
                  </w:rPr>
                  <m:t>orecast</m:t>
                </w:ins>
              </m:r>
            </m:e>
            <m:sub>
              <m:r>
                <w:ins w:id="2396" w:author="韬 黄" w:date="2018-10-15T22:00:00Z">
                  <w:rPr>
                    <w:rFonts w:ascii="Cambria Math" w:hAnsi="Cambria Math"/>
                    <w:color w:val="7030A0"/>
                    <w:szCs w:val="24"/>
                    <w:rPrChange w:id="2397" w:author="韬 黄" w:date="2018-10-15T22:23:00Z">
                      <w:rPr>
                        <w:rFonts w:ascii="Cambria Math" w:hAnsi="Cambria Math"/>
                        <w:color w:val="000000"/>
                        <w:szCs w:val="24"/>
                      </w:rPr>
                    </w:rPrChange>
                  </w:rPr>
                  <m:t>t</m:t>
                </w:ins>
              </m:r>
            </m:sub>
          </m:sSub>
          <m:r>
            <w:ins w:id="2398" w:author="韬 黄" w:date="2018-10-15T22:00:00Z">
              <m:rPr>
                <m:sty m:val="p"/>
              </m:rPr>
              <w:rPr>
                <w:rFonts w:ascii="Cambria Math" w:hAnsi="Cambria Math"/>
                <w:color w:val="7030A0"/>
                <w:szCs w:val="24"/>
                <w:rPrChange w:id="2399" w:author="韬 黄" w:date="2018-10-15T22:23:00Z">
                  <w:rPr>
                    <w:rFonts w:ascii="Cambria Math" w:hAnsi="Cambria Math"/>
                    <w:color w:val="000000"/>
                    <w:szCs w:val="24"/>
                  </w:rPr>
                </w:rPrChange>
              </w:rPr>
              <m:t>=</m:t>
            </w:ins>
          </m:r>
          <m:d>
            <m:dPr>
              <m:begChr m:val="{"/>
              <m:endChr m:val=""/>
              <m:ctrlPr>
                <w:ins w:id="2400" w:author="韬 黄" w:date="2018-10-15T22:00:00Z">
                  <w:rPr>
                    <w:rFonts w:ascii="Cambria Math" w:hAnsi="Cambria Math"/>
                    <w:color w:val="7030A0"/>
                    <w:szCs w:val="24"/>
                    <w:rPrChange w:id="2401" w:author="韬 黄" w:date="2018-10-15T22:23:00Z">
                      <w:rPr>
                        <w:rFonts w:ascii="Cambria Math" w:hAnsi="Cambria Math"/>
                        <w:i/>
                        <w:color w:val="000000"/>
                        <w:szCs w:val="24"/>
                      </w:rPr>
                    </w:rPrChange>
                  </w:rPr>
                </w:ins>
              </m:ctrlPr>
            </m:dPr>
            <m:e>
              <m:eqArr>
                <m:eqArrPr>
                  <m:ctrlPr>
                    <w:ins w:id="2402" w:author="韬 黄" w:date="2018-10-15T22:00:00Z">
                      <w:rPr>
                        <w:rFonts w:ascii="Cambria Math" w:hAnsi="Cambria Math"/>
                        <w:color w:val="7030A0"/>
                        <w:szCs w:val="24"/>
                        <w:rPrChange w:id="2403" w:author="韬 黄" w:date="2018-10-15T22:23:00Z">
                          <w:rPr>
                            <w:rFonts w:ascii="Cambria Math" w:hAnsi="Cambria Math"/>
                            <w:i/>
                            <w:color w:val="000000"/>
                            <w:szCs w:val="24"/>
                          </w:rPr>
                        </w:rPrChange>
                      </w:rPr>
                    </w:ins>
                  </m:ctrlPr>
                </m:eqArrPr>
                <m:e>
                  <m:sSub>
                    <m:sSubPr>
                      <m:ctrlPr>
                        <w:ins w:id="2404" w:author="韬 黄" w:date="2018-10-15T22:00:00Z">
                          <w:rPr>
                            <w:rFonts w:ascii="Cambria Math" w:hAnsi="Cambria Math"/>
                            <w:color w:val="7030A0"/>
                            <w:szCs w:val="24"/>
                            <w:rPrChange w:id="2405" w:author="韬 黄" w:date="2018-10-15T22:23:00Z">
                              <w:rPr>
                                <w:rFonts w:ascii="Cambria Math" w:hAnsi="Cambria Math"/>
                                <w:i/>
                                <w:color w:val="000000"/>
                                <w:szCs w:val="24"/>
                              </w:rPr>
                            </w:rPrChange>
                          </w:rPr>
                        </w:ins>
                      </m:ctrlPr>
                    </m:sSubPr>
                    <m:e>
                      <m:r>
                        <w:ins w:id="2406" w:author="韬 黄" w:date="2018-10-15T22:00:00Z">
                          <m:rPr>
                            <m:sty m:val="p"/>
                          </m:rPr>
                          <w:rPr>
                            <w:rFonts w:ascii="Cambria Math" w:hAnsi="Cambria Math"/>
                            <w:color w:val="7030A0"/>
                            <w:szCs w:val="24"/>
                            <w:rPrChange w:id="2407" w:author="韬 黄" w:date="2018-10-15T22:23:00Z">
                              <w:rPr>
                                <w:rFonts w:ascii="Cambria Math" w:hAnsi="Cambria Math"/>
                                <w:color w:val="000000"/>
                                <w:szCs w:val="24"/>
                              </w:rPr>
                            </w:rPrChange>
                          </w:rPr>
                          <m:t>M</m:t>
                        </w:ins>
                      </m:r>
                    </m:e>
                    <m:sub>
                      <m:r>
                        <w:ins w:id="2408" w:author="韬 黄" w:date="2018-10-15T22:00:00Z">
                          <w:rPr>
                            <w:rFonts w:ascii="Cambria Math" w:hAnsi="Cambria Math"/>
                            <w:color w:val="7030A0"/>
                            <w:szCs w:val="24"/>
                            <w:rPrChange w:id="2409" w:author="韬 黄" w:date="2018-10-15T22:23:00Z">
                              <w:rPr>
                                <w:rFonts w:ascii="Cambria Math" w:hAnsi="Cambria Math"/>
                                <w:color w:val="000000"/>
                                <w:szCs w:val="24"/>
                              </w:rPr>
                            </w:rPrChange>
                          </w:rPr>
                          <m:t>t</m:t>
                        </w:ins>
                      </m:r>
                    </m:sub>
                  </m:sSub>
                  <m:r>
                    <w:ins w:id="2410" w:author="韬 黄" w:date="2018-10-15T22:00:00Z">
                      <m:rPr>
                        <m:sty m:val="p"/>
                      </m:rPr>
                      <w:rPr>
                        <w:rFonts w:ascii="Cambria Math" w:hAnsi="Cambria Math"/>
                        <w:color w:val="7030A0"/>
                        <w:szCs w:val="24"/>
                        <w:rPrChange w:id="2411" w:author="韬 黄" w:date="2018-10-15T22:23:00Z">
                          <w:rPr>
                            <w:rFonts w:ascii="Cambria Math" w:hAnsi="Cambria Math"/>
                            <w:color w:val="000000"/>
                            <w:szCs w:val="24"/>
                          </w:rPr>
                        </w:rPrChange>
                      </w:rPr>
                      <m:t xml:space="preserve">, if </m:t>
                    </w:ins>
                  </m:r>
                  <m:r>
                    <w:ins w:id="2412" w:author="韬 黄" w:date="2018-10-15T22:03:00Z">
                      <m:rPr>
                        <m:sty m:val="p"/>
                      </m:rPr>
                      <w:rPr>
                        <w:rFonts w:ascii="Cambria Math" w:hAnsi="Cambria Math"/>
                        <w:color w:val="7030A0"/>
                        <w:szCs w:val="24"/>
                        <w:rPrChange w:id="2413" w:author="韬 黄" w:date="2018-10-15T22:23:00Z">
                          <w:rPr>
                            <w:rFonts w:ascii="Cambria Math" w:hAnsi="Cambria Math"/>
                            <w:color w:val="000000"/>
                            <w:szCs w:val="24"/>
                          </w:rPr>
                        </w:rPrChange>
                      </w:rPr>
                      <m:t xml:space="preserve">the focal product is </m:t>
                    </w:ins>
                  </m:r>
                  <m:r>
                    <w:ins w:id="2414" w:author="韬 黄" w:date="2018-10-15T22:00:00Z">
                      <m:rPr>
                        <m:sty m:val="p"/>
                      </m:rPr>
                      <w:rPr>
                        <w:rFonts w:ascii="Cambria Math" w:hAnsi="Cambria Math"/>
                        <w:color w:val="7030A0"/>
                        <w:szCs w:val="24"/>
                        <w:rPrChange w:id="2415" w:author="韬 黄" w:date="2018-10-15T22:23:00Z">
                          <w:rPr>
                            <w:rFonts w:ascii="Cambria Math" w:hAnsi="Cambria Math"/>
                            <w:color w:val="000000"/>
                            <w:szCs w:val="24"/>
                          </w:rPr>
                        </w:rPrChange>
                      </w:rPr>
                      <m:t>no</m:t>
                    </w:ins>
                  </m:r>
                  <m:r>
                    <w:ins w:id="2416" w:author="韬 黄" w:date="2018-10-15T22:03:00Z">
                      <m:rPr>
                        <m:sty m:val="p"/>
                      </m:rPr>
                      <w:rPr>
                        <w:rFonts w:ascii="Cambria Math" w:hAnsi="Cambria Math"/>
                        <w:color w:val="7030A0"/>
                        <w:szCs w:val="24"/>
                        <w:rPrChange w:id="2417" w:author="韬 黄" w:date="2018-10-15T22:23:00Z">
                          <w:rPr>
                            <w:rFonts w:ascii="Cambria Math" w:hAnsi="Cambria Math"/>
                            <w:color w:val="000000"/>
                            <w:szCs w:val="24"/>
                          </w:rPr>
                        </w:rPrChange>
                      </w:rPr>
                      <m:t>t being promoted</m:t>
                    </w:ins>
                  </m:r>
                </m:e>
                <m:e>
                  <m:sSub>
                    <m:sSubPr>
                      <m:ctrlPr>
                        <w:ins w:id="2418" w:author="韬 黄" w:date="2018-10-15T22:00:00Z">
                          <w:rPr>
                            <w:rFonts w:ascii="Cambria Math" w:hAnsi="Cambria Math"/>
                            <w:color w:val="7030A0"/>
                            <w:szCs w:val="24"/>
                            <w:rPrChange w:id="2419" w:author="韬 黄" w:date="2018-10-15T22:23:00Z">
                              <w:rPr>
                                <w:rFonts w:ascii="Cambria Math" w:hAnsi="Cambria Math"/>
                                <w:i/>
                                <w:color w:val="000000"/>
                                <w:szCs w:val="24"/>
                              </w:rPr>
                            </w:rPrChange>
                          </w:rPr>
                        </w:ins>
                      </m:ctrlPr>
                    </m:sSubPr>
                    <m:e>
                      <m:r>
                        <w:ins w:id="2420" w:author="韬 黄" w:date="2018-10-15T22:00:00Z">
                          <m:rPr>
                            <m:sty m:val="p"/>
                          </m:rPr>
                          <w:rPr>
                            <w:rFonts w:ascii="Cambria Math" w:hAnsi="Cambria Math"/>
                            <w:color w:val="7030A0"/>
                            <w:szCs w:val="24"/>
                            <w:rPrChange w:id="2421" w:author="韬 黄" w:date="2018-10-15T22:23:00Z">
                              <w:rPr>
                                <w:rFonts w:ascii="Cambria Math" w:hAnsi="Cambria Math"/>
                                <w:color w:val="000000"/>
                                <w:szCs w:val="24"/>
                              </w:rPr>
                            </w:rPrChange>
                          </w:rPr>
                          <m:t>M</m:t>
                        </w:ins>
                      </m:r>
                    </m:e>
                    <m:sub>
                      <m:r>
                        <w:ins w:id="2422" w:author="韬 黄" w:date="2018-10-15T22:00:00Z">
                          <w:rPr>
                            <w:rFonts w:ascii="Cambria Math" w:hAnsi="Cambria Math"/>
                            <w:color w:val="7030A0"/>
                            <w:szCs w:val="24"/>
                            <w:rPrChange w:id="2423" w:author="韬 黄" w:date="2018-10-15T22:23:00Z">
                              <w:rPr>
                                <w:rFonts w:ascii="Cambria Math" w:hAnsi="Cambria Math"/>
                                <w:color w:val="000000"/>
                                <w:szCs w:val="24"/>
                              </w:rPr>
                            </w:rPrChange>
                          </w:rPr>
                          <m:t>t</m:t>
                        </w:ins>
                      </m:r>
                    </m:sub>
                  </m:sSub>
                  <m:r>
                    <w:ins w:id="2424" w:author="韬 黄" w:date="2018-10-15T22:00:00Z">
                      <m:rPr>
                        <m:sty m:val="p"/>
                      </m:rPr>
                      <w:rPr>
                        <w:rFonts w:ascii="Cambria Math" w:hAnsi="Cambria Math"/>
                        <w:color w:val="7030A0"/>
                        <w:szCs w:val="24"/>
                        <w:rPrChange w:id="2425" w:author="韬 黄" w:date="2018-10-15T22:23:00Z">
                          <w:rPr>
                            <w:rFonts w:ascii="Cambria Math" w:hAnsi="Cambria Math"/>
                            <w:color w:val="000000"/>
                            <w:szCs w:val="24"/>
                          </w:rPr>
                        </w:rPrChange>
                      </w:rPr>
                      <m:t xml:space="preserve">+ adjustment, </m:t>
                    </w:ins>
                  </m:r>
                  <m:r>
                    <w:ins w:id="2426" w:author="韬 黄" w:date="2018-10-15T22:03:00Z">
                      <m:rPr>
                        <m:sty m:val="p"/>
                      </m:rPr>
                      <w:rPr>
                        <w:rFonts w:ascii="Cambria Math" w:hAnsi="Cambria Math"/>
                        <w:color w:val="7030A0"/>
                        <w:szCs w:val="24"/>
                        <w:rPrChange w:id="2427" w:author="韬 黄" w:date="2018-10-15T22:23:00Z">
                          <w:rPr>
                            <w:rFonts w:ascii="Cambria Math" w:hAnsi="Cambria Math"/>
                            <w:color w:val="000000"/>
                            <w:szCs w:val="24"/>
                          </w:rPr>
                        </w:rPrChange>
                      </w:rPr>
                      <m:t>if the focal product is being promoted</m:t>
                    </w:ins>
                  </m:r>
                </m:e>
              </m:eqArr>
            </m:e>
          </m:d>
        </m:oMath>
      </m:oMathPara>
    </w:p>
    <w:p w14:paraId="3528173D" w14:textId="2238AD9A" w:rsidR="001F0FC1" w:rsidRPr="009937A3" w:rsidRDefault="001F0FC1" w:rsidP="001F0FC1">
      <w:pPr>
        <w:spacing w:after="0" w:line="360" w:lineRule="auto"/>
        <w:jc w:val="center"/>
        <w:rPr>
          <w:ins w:id="2428" w:author="韬 黄" w:date="2018-10-15T22:02:00Z"/>
          <w:color w:val="7030A0"/>
          <w:szCs w:val="24"/>
          <w:rPrChange w:id="2429" w:author="韬 黄" w:date="2018-10-15T22:23:00Z">
            <w:rPr>
              <w:ins w:id="2430" w:author="韬 黄" w:date="2018-10-15T22:02:00Z"/>
              <w:color w:val="000000"/>
              <w:szCs w:val="24"/>
            </w:rPr>
          </w:rPrChange>
        </w:rPr>
      </w:pPr>
      <m:oMathPara>
        <m:oMath>
          <m:sSub>
            <m:sSubPr>
              <m:ctrlPr>
                <w:ins w:id="2431" w:author="韬 黄" w:date="2018-10-15T22:00:00Z">
                  <w:rPr>
                    <w:rFonts w:ascii="Cambria Math" w:hAnsi="Cambria Math"/>
                    <w:color w:val="7030A0"/>
                    <w:szCs w:val="24"/>
                    <w:rPrChange w:id="2432" w:author="韬 黄" w:date="2018-10-15T22:23:00Z">
                      <w:rPr>
                        <w:rFonts w:ascii="Cambria Math" w:hAnsi="Cambria Math"/>
                        <w:i/>
                        <w:color w:val="000000"/>
                        <w:szCs w:val="24"/>
                      </w:rPr>
                    </w:rPrChange>
                  </w:rPr>
                </w:ins>
              </m:ctrlPr>
            </m:sSubPr>
            <m:e>
              <m:r>
                <w:ins w:id="2433" w:author="韬 黄" w:date="2018-10-15T22:00:00Z">
                  <m:rPr>
                    <m:sty m:val="p"/>
                  </m:rPr>
                  <w:rPr>
                    <w:rFonts w:ascii="Cambria Math" w:hAnsi="Cambria Math"/>
                    <w:color w:val="7030A0"/>
                    <w:szCs w:val="24"/>
                    <w:rPrChange w:id="2434" w:author="韬 黄" w:date="2018-10-15T22:23:00Z">
                      <w:rPr>
                        <w:rFonts w:ascii="Cambria Math" w:hAnsi="Cambria Math"/>
                        <w:color w:val="000000"/>
                        <w:szCs w:val="24"/>
                      </w:rPr>
                    </w:rPrChange>
                  </w:rPr>
                  <m:t>M</m:t>
                </w:ins>
              </m:r>
            </m:e>
            <m:sub>
              <m:r>
                <w:ins w:id="2435" w:author="韬 黄" w:date="2018-10-15T22:00:00Z">
                  <w:rPr>
                    <w:rFonts w:ascii="Cambria Math" w:hAnsi="Cambria Math"/>
                    <w:color w:val="7030A0"/>
                    <w:szCs w:val="24"/>
                    <w:rPrChange w:id="2436" w:author="韬 黄" w:date="2018-10-15T22:23:00Z">
                      <w:rPr>
                        <w:rFonts w:ascii="Cambria Math" w:hAnsi="Cambria Math"/>
                        <w:color w:val="000000"/>
                        <w:szCs w:val="24"/>
                      </w:rPr>
                    </w:rPrChange>
                  </w:rPr>
                  <m:t>t</m:t>
                </w:ins>
              </m:r>
            </m:sub>
          </m:sSub>
          <m:r>
            <w:ins w:id="2437" w:author="韬 黄" w:date="2018-10-15T22:00:00Z">
              <m:rPr>
                <m:sty m:val="p"/>
              </m:rPr>
              <w:rPr>
                <w:rFonts w:ascii="Cambria Math" w:hAnsi="Cambria Math"/>
                <w:color w:val="7030A0"/>
                <w:szCs w:val="24"/>
                <w:rPrChange w:id="2438" w:author="韬 黄" w:date="2018-10-15T22:23:00Z">
                  <w:rPr>
                    <w:rFonts w:ascii="Cambria Math" w:hAnsi="Cambria Math"/>
                    <w:color w:val="000000"/>
                    <w:szCs w:val="24"/>
                  </w:rPr>
                </w:rPrChange>
              </w:rPr>
              <m:t>=</m:t>
            </w:ins>
          </m:r>
          <m:sSub>
            <m:sSubPr>
              <m:ctrlPr>
                <w:ins w:id="2439" w:author="韬 黄" w:date="2018-10-15T22:00:00Z">
                  <w:rPr>
                    <w:rFonts w:ascii="Cambria Math" w:hAnsi="Cambria Math"/>
                    <w:color w:val="7030A0"/>
                    <w:szCs w:val="24"/>
                    <w:rPrChange w:id="2440" w:author="韬 黄" w:date="2018-10-15T22:23:00Z">
                      <w:rPr>
                        <w:rFonts w:ascii="Cambria Math" w:hAnsi="Cambria Math"/>
                        <w:i/>
                        <w:color w:val="000000"/>
                        <w:szCs w:val="24"/>
                      </w:rPr>
                    </w:rPrChange>
                  </w:rPr>
                </w:ins>
              </m:ctrlPr>
            </m:sSubPr>
            <m:e>
              <m:r>
                <w:ins w:id="2441" w:author="韬 黄" w:date="2018-10-15T22:00:00Z">
                  <m:rPr>
                    <m:sty m:val="p"/>
                  </m:rPr>
                  <w:rPr>
                    <w:rFonts w:ascii="Cambria Math" w:hAnsi="Cambria Math"/>
                    <w:color w:val="7030A0"/>
                    <w:szCs w:val="24"/>
                    <w:rPrChange w:id="2442" w:author="韬 黄" w:date="2018-10-15T22:23:00Z">
                      <w:rPr>
                        <w:rFonts w:ascii="Cambria Math" w:hAnsi="Cambria Math"/>
                        <w:color w:val="000000"/>
                        <w:szCs w:val="24"/>
                      </w:rPr>
                    </w:rPrChange>
                  </w:rPr>
                  <m:t>(1- a)M</m:t>
                </w:ins>
              </m:r>
            </m:e>
            <m:sub>
              <m:r>
                <w:ins w:id="2443" w:author="韬 黄" w:date="2018-10-15T22:00:00Z">
                  <w:rPr>
                    <w:rFonts w:ascii="Cambria Math" w:hAnsi="Cambria Math"/>
                    <w:color w:val="7030A0"/>
                    <w:szCs w:val="24"/>
                    <w:rPrChange w:id="2444" w:author="韬 黄" w:date="2018-10-15T22:23:00Z">
                      <w:rPr>
                        <w:rFonts w:ascii="Cambria Math" w:hAnsi="Cambria Math"/>
                        <w:color w:val="000000"/>
                        <w:szCs w:val="24"/>
                      </w:rPr>
                    </w:rPrChange>
                  </w:rPr>
                  <m:t>t</m:t>
                </w:ins>
              </m:r>
              <m:r>
                <w:ins w:id="2445" w:author="韬 黄" w:date="2018-10-15T22:00:00Z">
                  <m:rPr>
                    <m:sty m:val="p"/>
                  </m:rPr>
                  <w:rPr>
                    <w:rFonts w:ascii="Cambria Math" w:hAnsi="Cambria Math"/>
                    <w:color w:val="7030A0"/>
                    <w:szCs w:val="24"/>
                    <w:rPrChange w:id="2446" w:author="韬 黄" w:date="2018-10-15T22:23:00Z">
                      <w:rPr>
                        <w:rFonts w:ascii="Cambria Math" w:hAnsi="Cambria Math"/>
                        <w:color w:val="000000"/>
                        <w:szCs w:val="24"/>
                      </w:rPr>
                    </w:rPrChange>
                  </w:rPr>
                  <m:t>-1</m:t>
                </w:ins>
              </m:r>
            </m:sub>
          </m:sSub>
          <m:r>
            <w:ins w:id="2447" w:author="韬 黄" w:date="2018-10-15T22:00:00Z">
              <m:rPr>
                <m:sty m:val="p"/>
              </m:rPr>
              <w:rPr>
                <w:rFonts w:ascii="Cambria Math" w:hAnsi="Cambria Math"/>
                <w:color w:val="7030A0"/>
                <w:szCs w:val="24"/>
                <w:rPrChange w:id="2448" w:author="韬 黄" w:date="2018-10-15T22:23:00Z">
                  <w:rPr>
                    <w:rFonts w:ascii="Cambria Math" w:hAnsi="Cambria Math"/>
                    <w:color w:val="000000"/>
                    <w:szCs w:val="24"/>
                  </w:rPr>
                </w:rPrChange>
              </w:rPr>
              <m:t>+a</m:t>
            </w:ins>
          </m:r>
          <m:sSub>
            <m:sSubPr>
              <m:ctrlPr>
                <w:ins w:id="2449" w:author="韬 黄" w:date="2018-10-15T22:00:00Z">
                  <w:rPr>
                    <w:rFonts w:ascii="Cambria Math" w:hAnsi="Cambria Math"/>
                    <w:color w:val="7030A0"/>
                    <w:szCs w:val="24"/>
                    <w:rPrChange w:id="2450" w:author="韬 黄" w:date="2018-10-15T22:23:00Z">
                      <w:rPr>
                        <w:rFonts w:ascii="Cambria Math" w:hAnsi="Cambria Math"/>
                        <w:i/>
                        <w:color w:val="000000"/>
                        <w:szCs w:val="24"/>
                      </w:rPr>
                    </w:rPrChange>
                  </w:rPr>
                </w:ins>
              </m:ctrlPr>
            </m:sSubPr>
            <m:e>
              <m:r>
                <w:ins w:id="2451" w:author="韬 黄" w:date="2018-10-15T22:00:00Z">
                  <m:rPr>
                    <m:sty m:val="p"/>
                  </m:rPr>
                  <w:rPr>
                    <w:rFonts w:ascii="Cambria Math" w:hAnsi="Cambria Math"/>
                    <w:color w:val="7030A0"/>
                    <w:szCs w:val="24"/>
                    <w:rPrChange w:id="2452" w:author="韬 黄" w:date="2018-10-15T22:23:00Z">
                      <w:rPr>
                        <w:rFonts w:ascii="Cambria Math" w:hAnsi="Cambria Math"/>
                        <w:color w:val="000000"/>
                        <w:szCs w:val="24"/>
                      </w:rPr>
                    </w:rPrChange>
                  </w:rPr>
                  <m:t>S</m:t>
                </w:ins>
              </m:r>
            </m:e>
            <m:sub>
              <m:r>
                <w:ins w:id="2453" w:author="韬 黄" w:date="2018-10-15T22:00:00Z">
                  <w:rPr>
                    <w:rFonts w:ascii="Cambria Math" w:hAnsi="Cambria Math"/>
                    <w:color w:val="7030A0"/>
                    <w:szCs w:val="24"/>
                    <w:rPrChange w:id="2454" w:author="韬 黄" w:date="2018-10-15T22:23:00Z">
                      <w:rPr>
                        <w:rFonts w:ascii="Cambria Math" w:hAnsi="Cambria Math"/>
                        <w:color w:val="000000"/>
                        <w:szCs w:val="24"/>
                      </w:rPr>
                    </w:rPrChange>
                  </w:rPr>
                  <m:t>t</m:t>
                </w:ins>
              </m:r>
              <m:r>
                <w:ins w:id="2455" w:author="韬 黄" w:date="2018-10-15T22:00:00Z">
                  <m:rPr>
                    <m:sty m:val="p"/>
                  </m:rPr>
                  <w:rPr>
                    <w:rFonts w:ascii="Cambria Math" w:hAnsi="Cambria Math"/>
                    <w:color w:val="7030A0"/>
                    <w:szCs w:val="24"/>
                    <w:rPrChange w:id="2456" w:author="韬 黄" w:date="2018-10-15T22:23:00Z">
                      <w:rPr>
                        <w:rFonts w:ascii="Cambria Math" w:hAnsi="Cambria Math"/>
                        <w:color w:val="000000"/>
                        <w:szCs w:val="24"/>
                      </w:rPr>
                    </w:rPrChange>
                  </w:rPr>
                  <m:t>-1</m:t>
                </w:ins>
              </m:r>
            </m:sub>
          </m:sSub>
        </m:oMath>
      </m:oMathPara>
    </w:p>
    <w:p w14:paraId="7B8695F5" w14:textId="77777777" w:rsidR="001F0FC1" w:rsidRPr="009937A3" w:rsidRDefault="001F0FC1" w:rsidP="001F0FC1">
      <w:pPr>
        <w:spacing w:after="0" w:line="360" w:lineRule="auto"/>
        <w:jc w:val="center"/>
        <w:rPr>
          <w:ins w:id="2457" w:author="韬 黄" w:date="2018-10-15T22:00:00Z"/>
          <w:color w:val="7030A0"/>
          <w:rPrChange w:id="2458" w:author="韬 黄" w:date="2018-10-15T22:23:00Z">
            <w:rPr>
              <w:ins w:id="2459" w:author="韬 黄" w:date="2018-10-15T22:00:00Z"/>
            </w:rPr>
          </w:rPrChange>
        </w:rPr>
      </w:pPr>
    </w:p>
    <w:p w14:paraId="5E105E9E" w14:textId="60637ED2" w:rsidR="001F0FC1" w:rsidRPr="009937A3" w:rsidRDefault="001F0FC1" w:rsidP="001F0FC1">
      <w:pPr>
        <w:spacing w:after="0" w:line="360" w:lineRule="auto"/>
        <w:rPr>
          <w:ins w:id="2460" w:author="韬 黄" w:date="2018-10-15T22:13:00Z"/>
          <w:rFonts w:cs="Times New Roman"/>
          <w:color w:val="7030A0"/>
          <w:sz w:val="22"/>
          <w:rPrChange w:id="2461" w:author="韬 黄" w:date="2018-10-15T22:23:00Z">
            <w:rPr>
              <w:ins w:id="2462" w:author="韬 黄" w:date="2018-10-15T22:13:00Z"/>
              <w:rFonts w:cs="Times New Roman"/>
              <w:color w:val="000000"/>
              <w:sz w:val="22"/>
            </w:rPr>
          </w:rPrChange>
        </w:rPr>
      </w:pPr>
      <w:ins w:id="2463" w:author="韬 黄" w:date="2018-10-15T22:00:00Z">
        <w:r w:rsidRPr="009937A3">
          <w:rPr>
            <w:rFonts w:cs="Times New Roman"/>
            <w:color w:val="7030A0"/>
            <w:sz w:val="22"/>
            <w:rPrChange w:id="2464" w:author="韬 黄" w:date="2018-10-15T22:23:00Z">
              <w:rPr>
                <w:color w:val="000000"/>
                <w:szCs w:val="24"/>
              </w:rPr>
            </w:rPrChange>
          </w:rPr>
          <w:t xml:space="preserve">where </w:t>
        </w:r>
        <m:oMath>
          <m:sSub>
            <m:sSubPr>
              <m:ctrlPr>
                <w:rPr>
                  <w:rFonts w:ascii="Cambria Math" w:hAnsi="Cambria Math" w:cs="Times New Roman"/>
                  <w:i/>
                  <w:color w:val="7030A0"/>
                  <w:sz w:val="22"/>
                  <w:rPrChange w:id="2465" w:author="韬 黄" w:date="2018-10-15T22:23:00Z">
                    <w:rPr>
                      <w:rFonts w:ascii="Cambria Math" w:hAnsi="Cambria Math"/>
                      <w:i/>
                      <w:color w:val="000000"/>
                      <w:szCs w:val="24"/>
                    </w:rPr>
                  </w:rPrChange>
                </w:rPr>
              </m:ctrlPr>
            </m:sSubPr>
            <m:e>
              <m:r>
                <w:rPr>
                  <w:rFonts w:ascii="Cambria Math" w:hAnsi="Cambria Math" w:cs="Times New Roman"/>
                  <w:color w:val="7030A0"/>
                  <w:sz w:val="22"/>
                  <w:rPrChange w:id="2466" w:author="韬 黄" w:date="2018-10-15T22:23:00Z">
                    <w:rPr>
                      <w:rFonts w:ascii="Cambria Math" w:hAnsi="Cambria Math"/>
                      <w:color w:val="000000"/>
                      <w:szCs w:val="24"/>
                    </w:rPr>
                  </w:rPrChange>
                </w:rPr>
                <m:t>M</m:t>
              </m:r>
            </m:e>
            <m:sub>
              <m:r>
                <w:rPr>
                  <w:rFonts w:ascii="Cambria Math" w:hAnsi="Cambria Math" w:cs="Times New Roman"/>
                  <w:color w:val="7030A0"/>
                  <w:sz w:val="22"/>
                  <w:rPrChange w:id="2467" w:author="韬 黄" w:date="2018-10-15T22:23:00Z">
                    <w:rPr>
                      <w:rFonts w:ascii="Cambria Math" w:hAnsi="Cambria Math"/>
                      <w:color w:val="000000"/>
                      <w:szCs w:val="24"/>
                    </w:rPr>
                  </w:rPrChange>
                </w:rPr>
                <m:t>t</m:t>
              </m:r>
            </m:sub>
          </m:sSub>
        </m:oMath>
        <w:r w:rsidRPr="009937A3">
          <w:rPr>
            <w:rFonts w:cs="Times New Roman"/>
            <w:color w:val="7030A0"/>
            <w:sz w:val="22"/>
            <w:rPrChange w:id="2468" w:author="韬 黄" w:date="2018-10-15T22:23:00Z">
              <w:rPr>
                <w:color w:val="000000"/>
                <w:szCs w:val="24"/>
              </w:rPr>
            </w:rPrChange>
          </w:rPr>
          <w:t xml:space="preserve"> </w:t>
        </w:r>
      </w:ins>
      <w:ins w:id="2469" w:author="韬 黄" w:date="2018-10-15T22:17:00Z">
        <w:r w:rsidR="005764EB" w:rsidRPr="009937A3">
          <w:rPr>
            <w:rFonts w:cs="Times New Roman"/>
            <w:color w:val="7030A0"/>
            <w:sz w:val="22"/>
            <w:rPrChange w:id="2470" w:author="韬 黄" w:date="2018-10-15T22:23:00Z">
              <w:rPr>
                <w:rFonts w:cs="Times New Roman"/>
                <w:color w:val="000000"/>
                <w:sz w:val="22"/>
              </w:rPr>
            </w:rPrChange>
          </w:rPr>
          <w:t>represents</w:t>
        </w:r>
      </w:ins>
      <w:ins w:id="2471" w:author="韬 黄" w:date="2018-10-15T22:00:00Z">
        <w:r w:rsidRPr="009937A3">
          <w:rPr>
            <w:rFonts w:cs="Times New Roman"/>
            <w:color w:val="7030A0"/>
            <w:sz w:val="22"/>
            <w:rPrChange w:id="2472" w:author="韬 黄" w:date="2018-10-15T22:23:00Z">
              <w:rPr>
                <w:color w:val="000000"/>
                <w:szCs w:val="24"/>
              </w:rPr>
            </w:rPrChange>
          </w:rPr>
          <w:t xml:space="preserve"> the </w:t>
        </w:r>
      </w:ins>
      <w:ins w:id="2473" w:author="韬 黄" w:date="2018-10-15T22:18:00Z">
        <w:r w:rsidR="005764EB" w:rsidRPr="009937A3">
          <w:rPr>
            <w:rFonts w:cs="Times New Roman"/>
            <w:color w:val="7030A0"/>
            <w:sz w:val="22"/>
            <w:rPrChange w:id="2474" w:author="韬 黄" w:date="2018-10-15T22:23:00Z">
              <w:rPr>
                <w:rFonts w:cs="Times New Roman"/>
                <w:color w:val="000000"/>
                <w:sz w:val="22"/>
              </w:rPr>
            </w:rPrChange>
          </w:rPr>
          <w:t xml:space="preserve">initial </w:t>
        </w:r>
      </w:ins>
      <w:ins w:id="2475" w:author="韬 黄" w:date="2018-10-15T22:00:00Z">
        <w:r w:rsidRPr="009937A3">
          <w:rPr>
            <w:rFonts w:cs="Times New Roman"/>
            <w:color w:val="7030A0"/>
            <w:sz w:val="22"/>
            <w:rPrChange w:id="2476" w:author="韬 黄" w:date="2018-10-15T22:23:00Z">
              <w:rPr>
                <w:color w:val="000000"/>
                <w:szCs w:val="24"/>
              </w:rPr>
            </w:rPrChange>
          </w:rPr>
          <w:t xml:space="preserve">baseline </w:t>
        </w:r>
      </w:ins>
      <w:ins w:id="2477" w:author="韬 黄" w:date="2018-10-15T22:20:00Z">
        <w:r w:rsidR="005764EB" w:rsidRPr="009937A3">
          <w:rPr>
            <w:rFonts w:cs="Times New Roman"/>
            <w:color w:val="7030A0"/>
            <w:sz w:val="22"/>
            <w:rPrChange w:id="2478" w:author="韬 黄" w:date="2018-10-15T22:23:00Z">
              <w:rPr>
                <w:rFonts w:cs="Times New Roman"/>
                <w:color w:val="000000"/>
                <w:sz w:val="22"/>
              </w:rPr>
            </w:rPrChange>
          </w:rPr>
          <w:t xml:space="preserve">forecast </w:t>
        </w:r>
      </w:ins>
      <w:ins w:id="2479" w:author="韬 黄" w:date="2018-10-15T22:00:00Z">
        <w:r w:rsidRPr="009937A3">
          <w:rPr>
            <w:rFonts w:cs="Times New Roman"/>
            <w:color w:val="7030A0"/>
            <w:sz w:val="22"/>
            <w:rPrChange w:id="2480" w:author="韬 黄" w:date="2018-10-15T22:23:00Z">
              <w:rPr>
                <w:color w:val="000000"/>
                <w:szCs w:val="24"/>
              </w:rPr>
            </w:rPrChange>
          </w:rPr>
          <w:t xml:space="preserve">for week </w:t>
        </w:r>
        <m:oMath>
          <m:r>
            <w:rPr>
              <w:rFonts w:ascii="Cambria Math" w:hAnsi="Cambria Math" w:cs="Times New Roman"/>
              <w:color w:val="7030A0"/>
              <w:sz w:val="22"/>
              <w:rPrChange w:id="2481" w:author="韬 黄" w:date="2018-10-15T22:23:00Z">
                <w:rPr>
                  <w:rFonts w:ascii="Cambria Math" w:hAnsi="Cambria Math"/>
                  <w:color w:val="000000"/>
                  <w:szCs w:val="24"/>
                </w:rPr>
              </w:rPrChange>
            </w:rPr>
            <m:t>t</m:t>
          </m:r>
        </m:oMath>
        <w:r w:rsidR="003979BC" w:rsidRPr="009937A3">
          <w:rPr>
            <w:rFonts w:cs="Times New Roman"/>
            <w:color w:val="7030A0"/>
            <w:sz w:val="22"/>
            <w:rPrChange w:id="2482" w:author="韬 黄" w:date="2018-10-15T22:23:00Z">
              <w:rPr>
                <w:rFonts w:cs="Times New Roman"/>
                <w:color w:val="000000"/>
                <w:sz w:val="22"/>
              </w:rPr>
            </w:rPrChange>
          </w:rPr>
          <w:t xml:space="preserve"> by </w:t>
        </w:r>
      </w:ins>
      <w:ins w:id="2483" w:author="韬 黄" w:date="2018-10-15T22:06:00Z">
        <w:r w:rsidR="003979BC" w:rsidRPr="009937A3">
          <w:rPr>
            <w:rFonts w:cs="Times New Roman"/>
            <w:color w:val="7030A0"/>
            <w:sz w:val="22"/>
            <w:rPrChange w:id="2484" w:author="韬 黄" w:date="2018-10-15T22:23:00Z">
              <w:rPr>
                <w:rFonts w:cs="Times New Roman"/>
                <w:color w:val="000000"/>
                <w:sz w:val="22"/>
              </w:rPr>
            </w:rPrChange>
          </w:rPr>
          <w:t>the</w:t>
        </w:r>
      </w:ins>
      <w:ins w:id="2485" w:author="韬 黄" w:date="2018-10-15T22:00:00Z">
        <w:r w:rsidRPr="009937A3">
          <w:rPr>
            <w:rFonts w:cs="Times New Roman"/>
            <w:color w:val="7030A0"/>
            <w:sz w:val="22"/>
            <w:rPrChange w:id="2486" w:author="韬 黄" w:date="2018-10-15T22:23:00Z">
              <w:rPr>
                <w:color w:val="000000"/>
                <w:szCs w:val="24"/>
              </w:rPr>
            </w:rPrChange>
          </w:rPr>
          <w:t xml:space="preserve"> simple exponential smoothing model. </w:t>
        </w:r>
        <m:oMath>
          <m:sSub>
            <m:sSubPr>
              <m:ctrlPr>
                <w:rPr>
                  <w:rFonts w:ascii="Cambria Math" w:hAnsi="Cambria Math" w:cs="Times New Roman"/>
                  <w:i/>
                  <w:color w:val="7030A0"/>
                  <w:sz w:val="22"/>
                  <w:rPrChange w:id="2487" w:author="韬 黄" w:date="2018-10-15T22:23:00Z">
                    <w:rPr>
                      <w:rFonts w:ascii="Cambria Math" w:hAnsi="Cambria Math"/>
                      <w:i/>
                      <w:color w:val="000000"/>
                      <w:szCs w:val="24"/>
                    </w:rPr>
                  </w:rPrChange>
                </w:rPr>
              </m:ctrlPr>
            </m:sSubPr>
            <m:e>
              <m:r>
                <w:rPr>
                  <w:rFonts w:ascii="Cambria Math" w:hAnsi="Cambria Math" w:cs="Times New Roman"/>
                  <w:color w:val="7030A0"/>
                  <w:sz w:val="22"/>
                  <w:rPrChange w:id="2488" w:author="韬 黄" w:date="2018-10-15T22:23:00Z">
                    <w:rPr>
                      <w:rFonts w:ascii="Cambria Math" w:hAnsi="Cambria Math"/>
                      <w:color w:val="000000"/>
                      <w:szCs w:val="24"/>
                    </w:rPr>
                  </w:rPrChange>
                </w:rPr>
                <m:t>S</m:t>
              </m:r>
            </m:e>
            <m:sub>
              <m:r>
                <w:rPr>
                  <w:rFonts w:ascii="Cambria Math" w:hAnsi="Cambria Math" w:cs="Times New Roman"/>
                  <w:color w:val="7030A0"/>
                  <w:sz w:val="22"/>
                  <w:rPrChange w:id="2489" w:author="韬 黄" w:date="2018-10-15T22:23:00Z">
                    <w:rPr>
                      <w:rFonts w:ascii="Cambria Math" w:hAnsi="Cambria Math"/>
                      <w:color w:val="000000"/>
                      <w:szCs w:val="24"/>
                    </w:rPr>
                  </w:rPrChange>
                </w:rPr>
                <m:t>t-1</m:t>
              </m:r>
            </m:sub>
          </m:sSub>
        </m:oMath>
        <w:r w:rsidRPr="009937A3">
          <w:rPr>
            <w:rFonts w:cs="Times New Roman"/>
            <w:color w:val="7030A0"/>
            <w:sz w:val="22"/>
            <w:rPrChange w:id="2490" w:author="韬 黄" w:date="2018-10-15T22:23:00Z">
              <w:rPr>
                <w:color w:val="000000"/>
                <w:szCs w:val="24"/>
              </w:rPr>
            </w:rPrChange>
          </w:rPr>
          <w:t xml:space="preserve"> </w:t>
        </w:r>
      </w:ins>
      <w:ins w:id="2491" w:author="韬 黄" w:date="2018-10-15T22:18:00Z">
        <w:r w:rsidR="005764EB" w:rsidRPr="009937A3">
          <w:rPr>
            <w:rFonts w:cs="Times New Roman"/>
            <w:color w:val="7030A0"/>
            <w:sz w:val="22"/>
            <w:rPrChange w:id="2492" w:author="韬 黄" w:date="2018-10-15T22:23:00Z">
              <w:rPr>
                <w:rFonts w:cs="Times New Roman"/>
                <w:color w:val="000000"/>
                <w:sz w:val="22"/>
              </w:rPr>
            </w:rPrChange>
          </w:rPr>
          <w:t xml:space="preserve">represents </w:t>
        </w:r>
      </w:ins>
      <w:ins w:id="2493" w:author="韬 黄" w:date="2018-10-15T22:00:00Z">
        <w:r w:rsidRPr="009937A3">
          <w:rPr>
            <w:rFonts w:cs="Times New Roman"/>
            <w:color w:val="7030A0"/>
            <w:sz w:val="22"/>
            <w:rPrChange w:id="2494" w:author="韬 黄" w:date="2018-10-15T22:23:00Z">
              <w:rPr>
                <w:color w:val="000000"/>
                <w:szCs w:val="24"/>
              </w:rPr>
            </w:rPrChange>
          </w:rPr>
          <w:t xml:space="preserve">the actual sales </w:t>
        </w:r>
      </w:ins>
      <w:ins w:id="2495" w:author="韬 黄" w:date="2018-10-15T22:07:00Z">
        <w:r w:rsidR="003979BC" w:rsidRPr="009937A3">
          <w:rPr>
            <w:rFonts w:cs="Times New Roman"/>
            <w:color w:val="7030A0"/>
            <w:sz w:val="22"/>
            <w:rPrChange w:id="2496" w:author="韬 黄" w:date="2018-10-15T22:23:00Z">
              <w:rPr>
                <w:rFonts w:cs="Times New Roman"/>
                <w:color w:val="000000"/>
                <w:sz w:val="22"/>
              </w:rPr>
            </w:rPrChange>
          </w:rPr>
          <w:t xml:space="preserve">of the focal product </w:t>
        </w:r>
      </w:ins>
      <w:ins w:id="2497" w:author="韬 黄" w:date="2018-10-15T22:10:00Z">
        <w:r w:rsidR="003979BC" w:rsidRPr="009937A3">
          <w:rPr>
            <w:rFonts w:cs="Times New Roman"/>
            <w:color w:val="7030A0"/>
            <w:sz w:val="22"/>
            <w:rPrChange w:id="2498" w:author="韬 黄" w:date="2018-10-15T22:23:00Z">
              <w:rPr>
                <w:rFonts w:cs="Times New Roman"/>
                <w:color w:val="000000"/>
                <w:sz w:val="22"/>
              </w:rPr>
            </w:rPrChange>
          </w:rPr>
          <w:t xml:space="preserve">during the previous week </w:t>
        </w:r>
      </w:ins>
      <w:ins w:id="2499" w:author="韬 黄" w:date="2018-10-15T22:11:00Z">
        <w:r w:rsidR="003979BC" w:rsidRPr="009937A3">
          <w:rPr>
            <w:rFonts w:cs="Times New Roman"/>
            <w:color w:val="7030A0"/>
            <w:sz w:val="22"/>
            <w:rPrChange w:id="2500" w:author="韬 黄" w:date="2018-10-15T22:23:00Z">
              <w:rPr>
                <w:rFonts w:cs="Times New Roman"/>
                <w:color w:val="000000"/>
                <w:sz w:val="22"/>
              </w:rPr>
            </w:rPrChange>
          </w:rPr>
          <w:t>given that</w:t>
        </w:r>
      </w:ins>
      <w:ins w:id="2501" w:author="韬 黄" w:date="2018-10-15T22:10:00Z">
        <w:r w:rsidR="003979BC" w:rsidRPr="009937A3">
          <w:rPr>
            <w:rFonts w:cs="Times New Roman"/>
            <w:color w:val="7030A0"/>
            <w:sz w:val="22"/>
            <w:rPrChange w:id="2502" w:author="韬 黄" w:date="2018-10-15T22:23:00Z">
              <w:rPr>
                <w:rFonts w:cs="Times New Roman"/>
                <w:color w:val="000000"/>
                <w:sz w:val="22"/>
              </w:rPr>
            </w:rPrChange>
          </w:rPr>
          <w:t xml:space="preserve"> the </w:t>
        </w:r>
      </w:ins>
      <w:ins w:id="2503" w:author="韬 黄" w:date="2018-10-15T22:18:00Z">
        <w:r w:rsidR="005764EB" w:rsidRPr="009937A3">
          <w:rPr>
            <w:rFonts w:cs="Times New Roman"/>
            <w:color w:val="7030A0"/>
            <w:sz w:val="22"/>
            <w:rPrChange w:id="2504" w:author="韬 黄" w:date="2018-10-15T22:23:00Z">
              <w:rPr>
                <w:rFonts w:cs="Times New Roman"/>
                <w:color w:val="000000"/>
                <w:sz w:val="22"/>
              </w:rPr>
            </w:rPrChange>
          </w:rPr>
          <w:t>it</w:t>
        </w:r>
      </w:ins>
      <w:ins w:id="2505" w:author="韬 黄" w:date="2018-10-15T22:10:00Z">
        <w:r w:rsidR="003979BC" w:rsidRPr="009937A3">
          <w:rPr>
            <w:rFonts w:cs="Times New Roman"/>
            <w:color w:val="7030A0"/>
            <w:sz w:val="22"/>
            <w:rPrChange w:id="2506" w:author="韬 黄" w:date="2018-10-15T22:23:00Z">
              <w:rPr>
                <w:rFonts w:cs="Times New Roman"/>
                <w:color w:val="000000"/>
                <w:sz w:val="22"/>
              </w:rPr>
            </w:rPrChange>
          </w:rPr>
          <w:t xml:space="preserve"> </w:t>
        </w:r>
      </w:ins>
      <w:ins w:id="2507" w:author="韬 黄" w:date="2018-10-15T22:11:00Z">
        <w:r w:rsidR="003979BC" w:rsidRPr="009937A3">
          <w:rPr>
            <w:rFonts w:cs="Times New Roman"/>
            <w:color w:val="7030A0"/>
            <w:sz w:val="22"/>
            <w:rPrChange w:id="2508" w:author="韬 黄" w:date="2018-10-15T22:23:00Z">
              <w:rPr>
                <w:rFonts w:cs="Times New Roman"/>
                <w:color w:val="000000"/>
                <w:sz w:val="22"/>
              </w:rPr>
            </w:rPrChange>
          </w:rPr>
          <w:t>was not promoted</w:t>
        </w:r>
      </w:ins>
      <w:ins w:id="2509" w:author="韬 黄" w:date="2018-10-15T22:00:00Z">
        <w:r w:rsidRPr="009937A3">
          <w:rPr>
            <w:rFonts w:cs="Times New Roman"/>
            <w:color w:val="7030A0"/>
            <w:sz w:val="22"/>
            <w:rPrChange w:id="2510" w:author="韬 黄" w:date="2018-10-15T22:23:00Z">
              <w:rPr>
                <w:color w:val="000000"/>
                <w:szCs w:val="24"/>
              </w:rPr>
            </w:rPrChange>
          </w:rPr>
          <w:t xml:space="preserve">. </w:t>
        </w:r>
        <m:oMath>
          <m:r>
            <w:rPr>
              <w:rFonts w:ascii="Cambria Math" w:hAnsi="Cambria Math" w:cs="Times New Roman"/>
              <w:color w:val="7030A0"/>
              <w:sz w:val="22"/>
              <w:rPrChange w:id="2511" w:author="韬 黄" w:date="2018-10-15T22:23:00Z">
                <w:rPr>
                  <w:rFonts w:ascii="Cambria Math" w:hAnsi="Cambria Math"/>
                  <w:color w:val="000000"/>
                  <w:szCs w:val="24"/>
                </w:rPr>
              </w:rPrChange>
            </w:rPr>
            <m:t>a</m:t>
          </m:r>
        </m:oMath>
        <w:r w:rsidRPr="009937A3">
          <w:rPr>
            <w:rFonts w:cs="Times New Roman"/>
            <w:color w:val="7030A0"/>
            <w:sz w:val="22"/>
            <w:rPrChange w:id="2512" w:author="韬 黄" w:date="2018-10-15T22:23:00Z">
              <w:rPr>
                <w:color w:val="000000"/>
                <w:szCs w:val="24"/>
              </w:rPr>
            </w:rPrChange>
          </w:rPr>
          <w:t xml:space="preserve"> is the parameter </w:t>
        </w:r>
      </w:ins>
      <w:ins w:id="2513" w:author="韬 黄" w:date="2018-10-15T22:18:00Z">
        <w:r w:rsidR="005764EB" w:rsidRPr="009937A3">
          <w:rPr>
            <w:rFonts w:cs="Times New Roman"/>
            <w:color w:val="7030A0"/>
            <w:sz w:val="22"/>
            <w:rPrChange w:id="2514" w:author="韬 黄" w:date="2018-10-15T22:23:00Z">
              <w:rPr>
                <w:rFonts w:cs="Times New Roman"/>
                <w:color w:val="000000"/>
                <w:sz w:val="22"/>
              </w:rPr>
            </w:rPrChange>
          </w:rPr>
          <w:t xml:space="preserve">of the simple exponential smoothing </w:t>
        </w:r>
      </w:ins>
      <w:ins w:id="2515" w:author="韬 黄" w:date="2018-10-15T22:19:00Z">
        <w:r w:rsidR="005764EB" w:rsidRPr="009937A3">
          <w:rPr>
            <w:rFonts w:cs="Times New Roman"/>
            <w:color w:val="7030A0"/>
            <w:sz w:val="22"/>
            <w:rPrChange w:id="2516" w:author="韬 黄" w:date="2018-10-15T22:23:00Z">
              <w:rPr>
                <w:rFonts w:cs="Times New Roman"/>
                <w:color w:val="000000"/>
                <w:sz w:val="22"/>
              </w:rPr>
            </w:rPrChange>
          </w:rPr>
          <w:t xml:space="preserve">model. It is </w:t>
        </w:r>
      </w:ins>
      <w:ins w:id="2517" w:author="韬 黄" w:date="2018-10-15T22:17:00Z">
        <w:r w:rsidR="005764EB" w:rsidRPr="009937A3">
          <w:rPr>
            <w:rFonts w:cs="Times New Roman"/>
            <w:color w:val="7030A0"/>
            <w:sz w:val="22"/>
            <w:rPrChange w:id="2518" w:author="韬 黄" w:date="2018-10-15T22:23:00Z">
              <w:rPr>
                <w:rFonts w:cs="Times New Roman"/>
                <w:color w:val="000000"/>
                <w:sz w:val="22"/>
              </w:rPr>
            </w:rPrChange>
          </w:rPr>
          <w:t xml:space="preserve">estimated </w:t>
        </w:r>
      </w:ins>
      <w:ins w:id="2519" w:author="韬 黄" w:date="2018-10-15T22:16:00Z">
        <w:r w:rsidR="00A76E84" w:rsidRPr="009937A3">
          <w:rPr>
            <w:rFonts w:cs="Times New Roman"/>
            <w:color w:val="7030A0"/>
            <w:sz w:val="22"/>
            <w:rPrChange w:id="2520" w:author="韬 黄" w:date="2018-10-15T22:23:00Z">
              <w:rPr>
                <w:rFonts w:cs="Times New Roman"/>
                <w:color w:val="000000"/>
                <w:sz w:val="22"/>
              </w:rPr>
            </w:rPrChange>
          </w:rPr>
          <w:t xml:space="preserve">by minimizing the </w:t>
        </w:r>
      </w:ins>
      <w:ins w:id="2521" w:author="韬 黄" w:date="2018-10-15T22:19:00Z">
        <w:r w:rsidR="005764EB" w:rsidRPr="009937A3">
          <w:rPr>
            <w:rFonts w:cs="Times New Roman"/>
            <w:color w:val="7030A0"/>
            <w:sz w:val="22"/>
            <w:rPrChange w:id="2522" w:author="韬 黄" w:date="2018-10-15T22:23:00Z">
              <w:rPr>
                <w:rFonts w:cs="Times New Roman"/>
                <w:color w:val="000000"/>
                <w:sz w:val="22"/>
              </w:rPr>
            </w:rPrChange>
          </w:rPr>
          <w:t xml:space="preserve">in-sample </w:t>
        </w:r>
      </w:ins>
      <w:ins w:id="2523" w:author="韬 黄" w:date="2018-10-15T22:16:00Z">
        <w:r w:rsidR="00E52626" w:rsidRPr="009937A3">
          <w:rPr>
            <w:rFonts w:cs="Times New Roman"/>
            <w:color w:val="7030A0"/>
            <w:sz w:val="22"/>
            <w:rPrChange w:id="2524" w:author="韬 黄" w:date="2018-10-15T22:23:00Z">
              <w:rPr>
                <w:rFonts w:cs="Times New Roman"/>
                <w:color w:val="000000"/>
                <w:sz w:val="22"/>
              </w:rPr>
            </w:rPrChange>
          </w:rPr>
          <w:t>mean squared error</w:t>
        </w:r>
      </w:ins>
      <w:ins w:id="2525" w:author="韬 黄" w:date="2018-10-15T22:17:00Z">
        <w:r w:rsidR="005764EB" w:rsidRPr="009937A3">
          <w:rPr>
            <w:rFonts w:cs="Times New Roman"/>
            <w:color w:val="7030A0"/>
            <w:sz w:val="22"/>
            <w:rPrChange w:id="2526" w:author="韬 黄" w:date="2018-10-15T22:23:00Z">
              <w:rPr>
                <w:rFonts w:cs="Times New Roman"/>
                <w:color w:val="000000"/>
                <w:sz w:val="22"/>
              </w:rPr>
            </w:rPrChange>
          </w:rPr>
          <w:t>s</w:t>
        </w:r>
      </w:ins>
      <w:ins w:id="2527" w:author="韬 黄" w:date="2018-10-15T22:00:00Z">
        <w:r w:rsidRPr="009937A3">
          <w:rPr>
            <w:rFonts w:cs="Times New Roman"/>
            <w:color w:val="7030A0"/>
            <w:sz w:val="22"/>
            <w:rPrChange w:id="2528" w:author="韬 黄" w:date="2018-10-15T22:23:00Z">
              <w:rPr>
                <w:color w:val="000000"/>
                <w:szCs w:val="24"/>
              </w:rPr>
            </w:rPrChange>
          </w:rPr>
          <w:t xml:space="preserve">. The adjustment is </w:t>
        </w:r>
      </w:ins>
      <w:ins w:id="2529" w:author="韬 黄" w:date="2018-10-15T22:21:00Z">
        <w:r w:rsidR="005764EB" w:rsidRPr="009937A3">
          <w:rPr>
            <w:rFonts w:cs="Times New Roman"/>
            <w:color w:val="7030A0"/>
            <w:sz w:val="22"/>
            <w:rPrChange w:id="2530" w:author="韬 黄" w:date="2018-10-15T22:23:00Z">
              <w:rPr>
                <w:rFonts w:cs="Times New Roman"/>
                <w:color w:val="000000"/>
                <w:sz w:val="22"/>
              </w:rPr>
            </w:rPrChange>
          </w:rPr>
          <w:t xml:space="preserve">therefore </w:t>
        </w:r>
      </w:ins>
      <w:ins w:id="2531" w:author="韬 黄" w:date="2018-10-15T22:00:00Z">
        <w:r w:rsidRPr="009937A3">
          <w:rPr>
            <w:rFonts w:cs="Times New Roman"/>
            <w:color w:val="7030A0"/>
            <w:sz w:val="22"/>
            <w:rPrChange w:id="2532" w:author="韬 黄" w:date="2018-10-15T22:23:00Z">
              <w:rPr>
                <w:color w:val="000000"/>
                <w:szCs w:val="24"/>
              </w:rPr>
            </w:rPrChange>
          </w:rPr>
          <w:t xml:space="preserve">calculated as the increased sales </w:t>
        </w:r>
      </w:ins>
      <w:ins w:id="2533" w:author="韬 黄" w:date="2018-10-15T22:12:00Z">
        <w:r w:rsidR="003979BC" w:rsidRPr="009937A3">
          <w:rPr>
            <w:rFonts w:cs="Times New Roman"/>
            <w:color w:val="7030A0"/>
            <w:sz w:val="22"/>
            <w:rPrChange w:id="2534" w:author="韬 黄" w:date="2018-10-15T22:23:00Z">
              <w:rPr>
                <w:rFonts w:cs="Times New Roman"/>
                <w:color w:val="000000"/>
                <w:sz w:val="22"/>
              </w:rPr>
            </w:rPrChange>
          </w:rPr>
          <w:t>of the focal product by</w:t>
        </w:r>
      </w:ins>
      <w:ins w:id="2535" w:author="韬 黄" w:date="2018-10-15T22:00:00Z">
        <w:r w:rsidRPr="009937A3">
          <w:rPr>
            <w:rFonts w:cs="Times New Roman"/>
            <w:color w:val="7030A0"/>
            <w:sz w:val="22"/>
            <w:rPrChange w:id="2536" w:author="韬 黄" w:date="2018-10-15T22:23:00Z">
              <w:rPr>
                <w:color w:val="000000"/>
                <w:szCs w:val="24"/>
              </w:rPr>
            </w:rPrChange>
          </w:rPr>
          <w:t xml:space="preserve"> </w:t>
        </w:r>
      </w:ins>
      <w:ins w:id="2537" w:author="韬 黄" w:date="2018-10-15T22:12:00Z">
        <w:r w:rsidR="003979BC" w:rsidRPr="009937A3">
          <w:rPr>
            <w:rFonts w:cs="Times New Roman"/>
            <w:color w:val="7030A0"/>
            <w:sz w:val="22"/>
            <w:rPrChange w:id="2538" w:author="韬 黄" w:date="2018-10-15T22:23:00Z">
              <w:rPr>
                <w:rFonts w:cs="Times New Roman"/>
                <w:color w:val="000000"/>
                <w:sz w:val="22"/>
              </w:rPr>
            </w:rPrChange>
          </w:rPr>
          <w:t>its</w:t>
        </w:r>
      </w:ins>
      <w:ins w:id="2539" w:author="韬 黄" w:date="2018-10-15T22:00:00Z">
        <w:r w:rsidRPr="009937A3">
          <w:rPr>
            <w:rFonts w:cs="Times New Roman"/>
            <w:color w:val="7030A0"/>
            <w:sz w:val="22"/>
            <w:rPrChange w:id="2540" w:author="韬 黄" w:date="2018-10-15T22:23:00Z">
              <w:rPr>
                <w:color w:val="000000"/>
                <w:szCs w:val="24"/>
              </w:rPr>
            </w:rPrChange>
          </w:rPr>
          <w:t xml:space="preserve"> most recent promotion</w:t>
        </w:r>
      </w:ins>
      <w:ins w:id="2541" w:author="韬 黄" w:date="2018-10-15T22:20:00Z">
        <w:r w:rsidR="005764EB" w:rsidRPr="009937A3">
          <w:rPr>
            <w:rFonts w:cs="Times New Roman"/>
            <w:color w:val="7030A0"/>
            <w:sz w:val="22"/>
            <w:rPrChange w:id="2542" w:author="韬 黄" w:date="2018-10-15T22:23:00Z">
              <w:rPr>
                <w:rFonts w:cs="Times New Roman"/>
                <w:color w:val="000000"/>
                <w:sz w:val="22"/>
              </w:rPr>
            </w:rPrChange>
          </w:rPr>
          <w:t xml:space="preserve"> compared to </w:t>
        </w:r>
      </w:ins>
      <w:ins w:id="2543" w:author="韬 黄" w:date="2018-10-15T22:21:00Z">
        <w:r w:rsidR="005764EB" w:rsidRPr="009937A3">
          <w:rPr>
            <w:rFonts w:cs="Times New Roman"/>
            <w:color w:val="7030A0"/>
            <w:sz w:val="22"/>
            <w:rPrChange w:id="2544" w:author="韬 黄" w:date="2018-10-15T22:23:00Z">
              <w:rPr>
                <w:rFonts w:cs="Times New Roman"/>
                <w:color w:val="000000"/>
                <w:sz w:val="22"/>
              </w:rPr>
            </w:rPrChange>
          </w:rPr>
          <w:t>the</w:t>
        </w:r>
      </w:ins>
      <w:ins w:id="2545" w:author="韬 黄" w:date="2018-10-15T22:20:00Z">
        <w:r w:rsidR="005764EB" w:rsidRPr="009937A3">
          <w:rPr>
            <w:rFonts w:cs="Times New Roman"/>
            <w:color w:val="7030A0"/>
            <w:sz w:val="22"/>
            <w:rPrChange w:id="2546" w:author="韬 黄" w:date="2018-10-15T22:23:00Z">
              <w:rPr>
                <w:rFonts w:cs="Times New Roman"/>
                <w:color w:val="000000"/>
                <w:sz w:val="22"/>
              </w:rPr>
            </w:rPrChange>
          </w:rPr>
          <w:t xml:space="preserve"> corresponding initial baseline</w:t>
        </w:r>
      </w:ins>
      <w:ins w:id="2547" w:author="韬 黄" w:date="2018-10-15T22:00:00Z">
        <w:r w:rsidRPr="009937A3">
          <w:rPr>
            <w:rFonts w:cs="Times New Roman"/>
            <w:color w:val="7030A0"/>
            <w:sz w:val="22"/>
            <w:rPrChange w:id="2548" w:author="韬 黄" w:date="2018-10-15T22:23:00Z">
              <w:rPr>
                <w:color w:val="000000"/>
                <w:szCs w:val="24"/>
              </w:rPr>
            </w:rPrChange>
          </w:rPr>
          <w:t xml:space="preserve">. </w:t>
        </w:r>
      </w:ins>
      <w:ins w:id="2549" w:author="韬 黄" w:date="2018-10-15T22:12:00Z">
        <w:r w:rsidR="003979BC" w:rsidRPr="009937A3">
          <w:rPr>
            <w:rFonts w:cs="Times New Roman"/>
            <w:color w:val="7030A0"/>
            <w:sz w:val="22"/>
            <w:rPrChange w:id="2550" w:author="韬 黄" w:date="2018-10-15T22:23:00Z">
              <w:rPr>
                <w:rFonts w:cs="Times New Roman"/>
                <w:color w:val="000000"/>
                <w:sz w:val="22"/>
              </w:rPr>
            </w:rPrChange>
          </w:rPr>
          <w:t xml:space="preserve"> </w:t>
        </w:r>
      </w:ins>
    </w:p>
    <w:p w14:paraId="3BB19B86" w14:textId="64052850" w:rsidR="003979BC" w:rsidRPr="009937A3" w:rsidRDefault="003979BC" w:rsidP="001F0FC1">
      <w:pPr>
        <w:spacing w:after="0" w:line="360" w:lineRule="auto"/>
        <w:rPr>
          <w:ins w:id="2551" w:author="韬 黄" w:date="2018-10-15T22:21:00Z"/>
          <w:rFonts w:cs="Times New Roman"/>
          <w:color w:val="7030A0"/>
          <w:sz w:val="22"/>
          <w:rPrChange w:id="2552" w:author="韬 黄" w:date="2018-10-15T22:23:00Z">
            <w:rPr>
              <w:ins w:id="2553" w:author="韬 黄" w:date="2018-10-15T22:21:00Z"/>
              <w:rFonts w:cs="Times New Roman"/>
              <w:color w:val="000000"/>
              <w:sz w:val="22"/>
            </w:rPr>
          </w:rPrChange>
        </w:rPr>
      </w:pPr>
    </w:p>
    <w:p w14:paraId="09AA7F1C" w14:textId="06D1EFA0" w:rsidR="001F0FC1" w:rsidRPr="009937A3" w:rsidRDefault="005764EB" w:rsidP="005764EB">
      <w:pPr>
        <w:spacing w:after="0" w:line="360" w:lineRule="auto"/>
        <w:rPr>
          <w:ins w:id="2554" w:author="韬 黄" w:date="2018-10-15T21:59:00Z"/>
          <w:rFonts w:cs="Times New Roman"/>
          <w:color w:val="7030A0"/>
          <w:sz w:val="22"/>
          <w:rPrChange w:id="2555" w:author="韬 黄" w:date="2018-10-15T22:23:00Z">
            <w:rPr>
              <w:ins w:id="2556" w:author="韬 黄" w:date="2018-10-15T21:59:00Z"/>
              <w:rFonts w:cs="Times New Roman"/>
              <w:color w:val="000000" w:themeColor="text1"/>
              <w:sz w:val="22"/>
            </w:rPr>
          </w:rPrChange>
        </w:rPr>
        <w:pPrChange w:id="2557" w:author="韬 黄" w:date="2018-10-15T22:22:00Z">
          <w:pPr>
            <w:shd w:val="clear" w:color="auto" w:fill="FFFFFF" w:themeFill="background1"/>
            <w:spacing w:after="0" w:line="360" w:lineRule="auto"/>
          </w:pPr>
        </w:pPrChange>
      </w:pPr>
      <w:ins w:id="2558" w:author="韬 黄" w:date="2018-10-15T22:21:00Z">
        <w:r w:rsidRPr="009937A3">
          <w:rPr>
            <w:rFonts w:cs="Times New Roman"/>
            <w:color w:val="7030A0"/>
            <w:sz w:val="22"/>
            <w:rPrChange w:id="2559" w:author="韬 黄" w:date="2018-10-15T22:23:00Z">
              <w:rPr>
                <w:rFonts w:cs="Times New Roman"/>
                <w:color w:val="000000"/>
                <w:sz w:val="22"/>
              </w:rPr>
            </w:rPrChange>
          </w:rPr>
          <w:t xml:space="preserve">We have the following </w:t>
        </w:r>
      </w:ins>
      <w:ins w:id="2560" w:author="韬 黄" w:date="2018-10-15T22:22:00Z">
        <w:r w:rsidRPr="009937A3">
          <w:rPr>
            <w:rFonts w:cs="Times New Roman"/>
            <w:color w:val="7030A0"/>
            <w:sz w:val="22"/>
            <w:rPrChange w:id="2561" w:author="韬 黄" w:date="2018-10-15T22:23:00Z">
              <w:rPr>
                <w:rFonts w:cs="Times New Roman"/>
                <w:color w:val="000000"/>
                <w:sz w:val="22"/>
              </w:rPr>
            </w:rPrChange>
          </w:rPr>
          <w:t>candidate models</w:t>
        </w:r>
      </w:ins>
      <w:ins w:id="2562" w:author="韬 黄" w:date="2018-10-15T22:21:00Z">
        <w:r w:rsidRPr="009937A3">
          <w:rPr>
            <w:rFonts w:cs="Times New Roman"/>
            <w:color w:val="7030A0"/>
            <w:sz w:val="22"/>
            <w:rPrChange w:id="2563" w:author="韬 黄" w:date="2018-10-15T22:23:00Z">
              <w:rPr>
                <w:rFonts w:cs="Times New Roman"/>
                <w:color w:val="000000"/>
                <w:sz w:val="22"/>
              </w:rPr>
            </w:rPrChange>
          </w:rPr>
          <w:t xml:space="preserve">: </w:t>
        </w:r>
      </w:ins>
      <w:ins w:id="2564" w:author="韬 黄" w:date="2018-10-15T22:22:00Z">
        <w:r w:rsidRPr="009937A3">
          <w:rPr>
            <w:rFonts w:cs="Times New Roman"/>
            <w:color w:val="7030A0"/>
            <w:sz w:val="22"/>
            <w:rPrChange w:id="2565" w:author="韬 黄" w:date="2018-10-15T22:23:00Z">
              <w:rPr>
                <w:rFonts w:cs="Times New Roman"/>
                <w:color w:val="000000" w:themeColor="text1"/>
                <w:sz w:val="22"/>
              </w:rPr>
            </w:rPrChange>
          </w:rPr>
          <w:t>1</w:t>
        </w:r>
      </w:ins>
      <w:ins w:id="2566" w:author="韬 黄" w:date="2018-10-15T22:02:00Z">
        <w:r w:rsidR="001F0FC1" w:rsidRPr="009937A3">
          <w:rPr>
            <w:rFonts w:cs="Times New Roman"/>
            <w:color w:val="7030A0"/>
            <w:sz w:val="22"/>
            <w:rPrChange w:id="2567" w:author="韬 黄" w:date="2018-10-15T22:23:00Z">
              <w:rPr>
                <w:rFonts w:cs="Times New Roman"/>
                <w:color w:val="000000" w:themeColor="text1"/>
                <w:sz w:val="22"/>
              </w:rPr>
            </w:rPrChange>
          </w:rPr>
          <w:t xml:space="preserve">) The ADL-own model; </w:t>
        </w:r>
      </w:ins>
      <w:ins w:id="2568" w:author="韬 黄" w:date="2018-10-15T22:22:00Z">
        <w:r w:rsidRPr="009937A3">
          <w:rPr>
            <w:rFonts w:cs="Times New Roman"/>
            <w:color w:val="7030A0"/>
            <w:sz w:val="22"/>
            <w:rPrChange w:id="2569" w:author="韬 黄" w:date="2018-10-15T22:23:00Z">
              <w:rPr>
                <w:rFonts w:cs="Times New Roman"/>
                <w:color w:val="000000" w:themeColor="text1"/>
                <w:sz w:val="22"/>
              </w:rPr>
            </w:rPrChange>
          </w:rPr>
          <w:t>2</w:t>
        </w:r>
      </w:ins>
      <w:ins w:id="2570" w:author="韬 黄" w:date="2018-10-15T22:02:00Z">
        <w:r w:rsidR="001F0FC1" w:rsidRPr="009937A3">
          <w:rPr>
            <w:rFonts w:cs="Times New Roman"/>
            <w:color w:val="7030A0"/>
            <w:sz w:val="22"/>
            <w:rPrChange w:id="2571" w:author="韬 黄" w:date="2018-10-15T22:23:00Z">
              <w:rPr>
                <w:rFonts w:cs="Times New Roman"/>
                <w:color w:val="000000" w:themeColor="text1"/>
                <w:sz w:val="22"/>
              </w:rPr>
            </w:rPrChange>
          </w:rPr>
          <w:t>) The ADL-</w:t>
        </w:r>
        <w:r w:rsidR="001F0FC1" w:rsidRPr="009937A3">
          <w:rPr>
            <w:rFonts w:cs="Times New Roman"/>
            <w:noProof/>
            <w:color w:val="7030A0"/>
            <w:sz w:val="22"/>
            <w:rPrChange w:id="2572" w:author="韬 黄" w:date="2018-10-15T22:23:00Z">
              <w:rPr>
                <w:rFonts w:cs="Times New Roman"/>
                <w:noProof/>
                <w:color w:val="000000" w:themeColor="text1"/>
                <w:sz w:val="22"/>
              </w:rPr>
            </w:rPrChange>
          </w:rPr>
          <w:t>intra</w:t>
        </w:r>
        <w:r w:rsidR="001F0FC1" w:rsidRPr="009937A3">
          <w:rPr>
            <w:rFonts w:cs="Times New Roman"/>
            <w:color w:val="7030A0"/>
            <w:sz w:val="22"/>
            <w:rPrChange w:id="2573" w:author="韬 黄" w:date="2018-10-15T22:23:00Z">
              <w:rPr>
                <w:rFonts w:cs="Times New Roman"/>
                <w:color w:val="000000" w:themeColor="text1"/>
                <w:sz w:val="22"/>
              </w:rPr>
            </w:rPrChange>
          </w:rPr>
          <w:t xml:space="preserve"> model; </w:t>
        </w:r>
      </w:ins>
      <w:ins w:id="2574" w:author="韬 黄" w:date="2018-10-15T22:22:00Z">
        <w:r w:rsidRPr="009937A3">
          <w:rPr>
            <w:rFonts w:cs="Times New Roman"/>
            <w:color w:val="7030A0"/>
            <w:sz w:val="22"/>
            <w:rPrChange w:id="2575" w:author="韬 黄" w:date="2018-10-15T22:23:00Z">
              <w:rPr>
                <w:rFonts w:cs="Times New Roman"/>
                <w:color w:val="000000" w:themeColor="text1"/>
                <w:sz w:val="22"/>
              </w:rPr>
            </w:rPrChange>
          </w:rPr>
          <w:t>3</w:t>
        </w:r>
      </w:ins>
      <w:ins w:id="2576" w:author="韬 黄" w:date="2018-10-15T22:02:00Z">
        <w:r w:rsidR="001F0FC1" w:rsidRPr="009937A3">
          <w:rPr>
            <w:rFonts w:cs="Times New Roman"/>
            <w:color w:val="7030A0"/>
            <w:sz w:val="22"/>
            <w:rPrChange w:id="2577" w:author="韬 黄" w:date="2018-10-15T22:23:00Z">
              <w:rPr>
                <w:rFonts w:cs="Times New Roman"/>
                <w:color w:val="000000" w:themeColor="text1"/>
                <w:sz w:val="22"/>
              </w:rPr>
            </w:rPrChange>
          </w:rPr>
          <w:t>) The ADL-</w:t>
        </w:r>
        <w:r w:rsidR="001F0FC1" w:rsidRPr="009937A3">
          <w:rPr>
            <w:rFonts w:cs="Times New Roman"/>
            <w:noProof/>
            <w:color w:val="7030A0"/>
            <w:sz w:val="22"/>
            <w:rPrChange w:id="2578" w:author="韬 黄" w:date="2018-10-15T22:23:00Z">
              <w:rPr>
                <w:rFonts w:cs="Times New Roman"/>
                <w:noProof/>
                <w:color w:val="000000" w:themeColor="text1"/>
                <w:sz w:val="22"/>
              </w:rPr>
            </w:rPrChange>
          </w:rPr>
          <w:t>intra</w:t>
        </w:r>
        <w:r w:rsidR="001F0FC1" w:rsidRPr="009937A3">
          <w:rPr>
            <w:rFonts w:cs="Times New Roman"/>
            <w:color w:val="7030A0"/>
            <w:sz w:val="22"/>
            <w:rPrChange w:id="2579" w:author="韬 黄" w:date="2018-10-15T22:23:00Z">
              <w:rPr>
                <w:rFonts w:cs="Times New Roman"/>
                <w:color w:val="000000" w:themeColor="text1"/>
                <w:sz w:val="22"/>
              </w:rPr>
            </w:rPrChange>
          </w:rPr>
          <w:t xml:space="preserve">-EWC model; </w:t>
        </w:r>
      </w:ins>
      <w:ins w:id="2580" w:author="韬 黄" w:date="2018-10-15T22:22:00Z">
        <w:r w:rsidRPr="009937A3">
          <w:rPr>
            <w:rFonts w:cs="Times New Roman"/>
            <w:color w:val="7030A0"/>
            <w:sz w:val="22"/>
            <w:rPrChange w:id="2581" w:author="韬 黄" w:date="2018-10-15T22:23:00Z">
              <w:rPr>
                <w:rFonts w:cs="Times New Roman"/>
                <w:color w:val="000000" w:themeColor="text1"/>
                <w:sz w:val="22"/>
              </w:rPr>
            </w:rPrChange>
          </w:rPr>
          <w:t>4</w:t>
        </w:r>
      </w:ins>
      <w:ins w:id="2582" w:author="韬 黄" w:date="2018-10-15T22:02:00Z">
        <w:r w:rsidR="001F0FC1" w:rsidRPr="009937A3">
          <w:rPr>
            <w:rFonts w:cs="Times New Roman"/>
            <w:color w:val="7030A0"/>
            <w:sz w:val="22"/>
            <w:rPrChange w:id="2583" w:author="韬 黄" w:date="2018-10-15T22:23:00Z">
              <w:rPr>
                <w:rFonts w:cs="Times New Roman"/>
                <w:color w:val="000000" w:themeColor="text1"/>
                <w:sz w:val="22"/>
              </w:rPr>
            </w:rPrChange>
          </w:rPr>
          <w:t>) The ADL-own-EWC model: similar to the ADL-</w:t>
        </w:r>
        <w:r w:rsidR="001F0FC1" w:rsidRPr="009937A3">
          <w:rPr>
            <w:rFonts w:cs="Times New Roman"/>
            <w:noProof/>
            <w:color w:val="7030A0"/>
            <w:sz w:val="22"/>
            <w:rPrChange w:id="2584" w:author="韬 黄" w:date="2018-10-15T22:23:00Z">
              <w:rPr>
                <w:rFonts w:cs="Times New Roman"/>
                <w:noProof/>
                <w:color w:val="000000" w:themeColor="text1"/>
                <w:sz w:val="22"/>
              </w:rPr>
            </w:rPrChange>
          </w:rPr>
          <w:t>intra</w:t>
        </w:r>
        <w:r w:rsidR="001F0FC1" w:rsidRPr="009937A3">
          <w:rPr>
            <w:rFonts w:cs="Times New Roman"/>
            <w:color w:val="7030A0"/>
            <w:sz w:val="22"/>
            <w:rPrChange w:id="2585" w:author="韬 黄" w:date="2018-10-15T22:23:00Z">
              <w:rPr>
                <w:rFonts w:cs="Times New Roman"/>
                <w:color w:val="000000" w:themeColor="text1"/>
                <w:sz w:val="22"/>
              </w:rPr>
            </w:rPrChange>
          </w:rPr>
          <w:t xml:space="preserve">-EWC model except that the ADL-intra model is replaced by the ADL-own model at the final stage; </w:t>
        </w:r>
      </w:ins>
      <w:ins w:id="2586" w:author="韬 黄" w:date="2018-10-15T22:22:00Z">
        <w:r w:rsidRPr="009937A3">
          <w:rPr>
            <w:rFonts w:cs="Times New Roman"/>
            <w:color w:val="7030A0"/>
            <w:sz w:val="22"/>
            <w:rPrChange w:id="2587" w:author="韬 黄" w:date="2018-10-15T22:23:00Z">
              <w:rPr>
                <w:rFonts w:cs="Times New Roman"/>
                <w:color w:val="000000" w:themeColor="text1"/>
                <w:sz w:val="22"/>
              </w:rPr>
            </w:rPrChange>
          </w:rPr>
          <w:t>5</w:t>
        </w:r>
      </w:ins>
      <w:ins w:id="2588" w:author="韬 黄" w:date="2018-10-15T22:02:00Z">
        <w:r w:rsidR="001F0FC1" w:rsidRPr="009937A3">
          <w:rPr>
            <w:rFonts w:cs="Times New Roman"/>
            <w:color w:val="7030A0"/>
            <w:sz w:val="22"/>
            <w:rPrChange w:id="2589" w:author="韬 黄" w:date="2018-10-15T22:23:00Z">
              <w:rPr>
                <w:rFonts w:cs="Times New Roman"/>
                <w:color w:val="000000" w:themeColor="text1"/>
                <w:sz w:val="22"/>
              </w:rPr>
            </w:rPrChange>
          </w:rPr>
          <w:t xml:space="preserve">) The ADL-intra-IC model; </w:t>
        </w:r>
      </w:ins>
      <w:ins w:id="2590" w:author="韬 黄" w:date="2018-10-15T22:22:00Z">
        <w:r w:rsidRPr="009937A3">
          <w:rPr>
            <w:rFonts w:cs="Times New Roman"/>
            <w:color w:val="7030A0"/>
            <w:sz w:val="22"/>
            <w:rPrChange w:id="2591" w:author="韬 黄" w:date="2018-10-15T22:23:00Z">
              <w:rPr>
                <w:rFonts w:cs="Times New Roman"/>
                <w:color w:val="000000" w:themeColor="text1"/>
                <w:sz w:val="22"/>
              </w:rPr>
            </w:rPrChange>
          </w:rPr>
          <w:t>6</w:t>
        </w:r>
      </w:ins>
      <w:ins w:id="2592" w:author="韬 黄" w:date="2018-10-15T22:02:00Z">
        <w:r w:rsidR="001F0FC1" w:rsidRPr="009937A3">
          <w:rPr>
            <w:rFonts w:cs="Times New Roman"/>
            <w:color w:val="7030A0"/>
            <w:sz w:val="22"/>
            <w:rPrChange w:id="2593" w:author="韬 黄" w:date="2018-10-15T22:23:00Z">
              <w:rPr>
                <w:rFonts w:cs="Times New Roman"/>
                <w:color w:val="000000" w:themeColor="text1"/>
                <w:sz w:val="22"/>
              </w:rPr>
            </w:rPrChange>
          </w:rPr>
          <w:t>) The ADL-own-IC model: similar to the ADL-</w:t>
        </w:r>
        <w:r w:rsidR="001F0FC1" w:rsidRPr="009937A3">
          <w:rPr>
            <w:rFonts w:cs="Times New Roman"/>
            <w:noProof/>
            <w:color w:val="7030A0"/>
            <w:sz w:val="22"/>
            <w:rPrChange w:id="2594" w:author="韬 黄" w:date="2018-10-15T22:23:00Z">
              <w:rPr>
                <w:rFonts w:cs="Times New Roman"/>
                <w:noProof/>
                <w:color w:val="000000" w:themeColor="text1"/>
                <w:sz w:val="22"/>
              </w:rPr>
            </w:rPrChange>
          </w:rPr>
          <w:t>intra</w:t>
        </w:r>
        <w:r w:rsidR="001F0FC1" w:rsidRPr="009937A3">
          <w:rPr>
            <w:rFonts w:cs="Times New Roman"/>
            <w:color w:val="7030A0"/>
            <w:sz w:val="22"/>
            <w:rPrChange w:id="2595" w:author="韬 黄" w:date="2018-10-15T22:23:00Z">
              <w:rPr>
                <w:rFonts w:cs="Times New Roman"/>
                <w:color w:val="000000" w:themeColor="text1"/>
                <w:sz w:val="22"/>
              </w:rPr>
            </w:rPrChange>
          </w:rPr>
          <w:t xml:space="preserve">-IC model except that the ADL-intra model is replaced by the ADL-own model at the final stage. </w:t>
        </w:r>
      </w:ins>
      <w:moveToRangeStart w:id="2596" w:author="韬 黄" w:date="2018-10-15T22:00:00Z" w:name="move527404154"/>
      <w:moveTo w:id="2597" w:author="韬 黄" w:date="2018-10-15T22:00:00Z">
        <w:r w:rsidR="001F0FC1" w:rsidRPr="009937A3">
          <w:rPr>
            <w:rFonts w:cs="Times New Roman"/>
            <w:color w:val="7030A0"/>
            <w:sz w:val="22"/>
            <w:rPrChange w:id="2598" w:author="韬 黄" w:date="2018-10-15T22:23:00Z">
              <w:rPr>
                <w:rFonts w:cs="Times New Roman"/>
                <w:color w:val="C45911" w:themeColor="accent2" w:themeShade="BF"/>
                <w:sz w:val="22"/>
              </w:rPr>
            </w:rPrChange>
          </w:rPr>
          <w:t xml:space="preserve">We implement the models using MODEL procedure </w:t>
        </w:r>
      </w:moveTo>
      <w:ins w:id="2599" w:author="韬 黄" w:date="2018-10-15T22:23:00Z">
        <w:r w:rsidR="00047E6F" w:rsidRPr="009937A3">
          <w:rPr>
            <w:rFonts w:cs="Times New Roman"/>
            <w:color w:val="7030A0"/>
            <w:sz w:val="22"/>
            <w:rPrChange w:id="2600" w:author="韬 黄" w:date="2018-10-15T22:23:00Z">
              <w:rPr>
                <w:rFonts w:cs="Times New Roman"/>
                <w:color w:val="C45911" w:themeColor="accent2" w:themeShade="BF"/>
                <w:sz w:val="22"/>
              </w:rPr>
            </w:rPrChange>
          </w:rPr>
          <w:t xml:space="preserve">with macros </w:t>
        </w:r>
      </w:ins>
      <w:moveTo w:id="2601" w:author="韬 黄" w:date="2018-10-15T22:00:00Z">
        <w:r w:rsidR="001F0FC1" w:rsidRPr="009937A3">
          <w:rPr>
            <w:rFonts w:cs="Times New Roman"/>
            <w:color w:val="7030A0"/>
            <w:sz w:val="22"/>
            <w:rPrChange w:id="2602" w:author="韬 黄" w:date="2018-10-15T22:23:00Z">
              <w:rPr>
                <w:rFonts w:cs="Times New Roman"/>
                <w:color w:val="C45911" w:themeColor="accent2" w:themeShade="BF"/>
                <w:sz w:val="22"/>
              </w:rPr>
            </w:rPrChange>
          </w:rPr>
          <w:t>in SAS 9.4</w:t>
        </w:r>
        <w:r w:rsidR="001F0FC1" w:rsidRPr="009937A3">
          <w:rPr>
            <w:rFonts w:cs="Times New Roman"/>
            <w:color w:val="7030A0"/>
            <w:sz w:val="22"/>
            <w:rPrChange w:id="2603" w:author="韬 黄" w:date="2018-10-15T22:23:00Z">
              <w:rPr>
                <w:rFonts w:cs="Times New Roman"/>
                <w:color w:val="000000" w:themeColor="text1"/>
                <w:sz w:val="22"/>
              </w:rPr>
            </w:rPrChange>
          </w:rPr>
          <w:t>.</w:t>
        </w:r>
      </w:moveTo>
      <w:moveToRangeEnd w:id="2596"/>
    </w:p>
    <w:p w14:paraId="3062E3F4" w14:textId="2D6D99BC" w:rsidR="001F0FC1" w:rsidRPr="001E17BA" w:rsidRDefault="001F0FC1" w:rsidP="004C569C">
      <w:pPr>
        <w:shd w:val="clear" w:color="auto" w:fill="FFFFFF" w:themeFill="background1"/>
        <w:spacing w:after="0" w:line="360" w:lineRule="auto"/>
        <w:rPr>
          <w:rFonts w:cs="Times New Roman"/>
          <w:color w:val="000000" w:themeColor="text1"/>
          <w:sz w:val="22"/>
        </w:rPr>
      </w:pPr>
    </w:p>
    <w:p w14:paraId="037418AA" w14:textId="4D8B8316" w:rsidR="004C569C" w:rsidRPr="001E17BA" w:rsidRDefault="009937A3" w:rsidP="004C569C">
      <w:pPr>
        <w:shd w:val="clear" w:color="auto" w:fill="FFFFFF" w:themeFill="background1"/>
        <w:spacing w:after="0" w:line="360" w:lineRule="auto"/>
        <w:rPr>
          <w:rFonts w:cs="Times New Roman"/>
          <w:color w:val="000000" w:themeColor="text1"/>
          <w:sz w:val="22"/>
        </w:rPr>
      </w:pPr>
      <w:ins w:id="2604" w:author="韬 黄" w:date="2018-10-15T22:23:00Z">
        <w:r>
          <w:rPr>
            <w:rFonts w:cs="Times New Roman"/>
            <w:color w:val="000000" w:themeColor="text1"/>
            <w:sz w:val="22"/>
          </w:rPr>
          <w:t xml:space="preserve">In this study, </w:t>
        </w:r>
      </w:ins>
      <w:del w:id="2605" w:author="韬 黄" w:date="2018-10-15T22:23:00Z">
        <w:r w:rsidR="004C569C" w:rsidRPr="001E17BA" w:rsidDel="009937A3">
          <w:rPr>
            <w:rFonts w:cs="Times New Roman"/>
            <w:color w:val="000000" w:themeColor="text1"/>
            <w:sz w:val="22"/>
          </w:rPr>
          <w:delText>W</w:delText>
        </w:r>
      </w:del>
      <w:ins w:id="2606" w:author="韬 黄" w:date="2018-10-15T22:23:00Z">
        <w:r>
          <w:rPr>
            <w:rFonts w:cs="Times New Roman"/>
            <w:color w:val="000000" w:themeColor="text1"/>
            <w:sz w:val="22"/>
          </w:rPr>
          <w:t>w</w:t>
        </w:r>
      </w:ins>
      <w:r w:rsidR="004C569C" w:rsidRPr="001E17BA">
        <w:rPr>
          <w:rFonts w:cs="Times New Roman"/>
          <w:color w:val="000000" w:themeColor="text1"/>
          <w:sz w:val="22"/>
        </w:rPr>
        <w:t xml:space="preserve">e evaluate the forecasting performance of these models with 18 rolling origins for robustness </w:t>
      </w:r>
      <w:r w:rsidR="004C569C"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4C569C" w:rsidRPr="001E17BA">
        <w:rPr>
          <w:rFonts w:cs="Times New Roman"/>
          <w:color w:val="000000" w:themeColor="text1"/>
          <w:sz w:val="22"/>
        </w:rPr>
        <w:fldChar w:fldCharType="separate"/>
      </w:r>
      <w:r w:rsidR="00EA41AC">
        <w:rPr>
          <w:rFonts w:cs="Times New Roman"/>
          <w:noProof/>
          <w:color w:val="000000" w:themeColor="text1"/>
          <w:sz w:val="22"/>
        </w:rPr>
        <w:t>(Tashman, 2000)</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We specify the model with an estimation window of 160 weeks. For each rolling event, we move the estimation window </w:t>
      </w:r>
      <w:r w:rsidR="00B931DB">
        <w:rPr>
          <w:rFonts w:cs="Times New Roman"/>
          <w:color w:val="000000" w:themeColor="text1"/>
          <w:sz w:val="22"/>
        </w:rPr>
        <w:t>two</w:t>
      </w:r>
      <w:r w:rsidR="004C569C"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w:t>
      </w:r>
      <w:r w:rsidR="004C569C" w:rsidRPr="001E17BA">
        <w:rPr>
          <w:rFonts w:cs="Times New Roman"/>
          <w:color w:val="000000" w:themeColor="text1"/>
          <w:sz w:val="22"/>
        </w:rPr>
        <w:lastRenderedPageBreak/>
        <w:t xml:space="preserve">one week. </w:t>
      </w:r>
      <w:r w:rsidR="00B60A80">
        <w:rPr>
          <w:rFonts w:cs="Times New Roman"/>
          <w:color w:val="000000" w:themeColor="text1"/>
          <w:sz w:val="22"/>
        </w:rPr>
        <w:t>W</w:t>
      </w:r>
      <w:r w:rsidR="004C569C" w:rsidRPr="001E17BA">
        <w:rPr>
          <w:rFonts w:cs="Times New Roman"/>
          <w:color w:val="000000" w:themeColor="text1"/>
          <w:sz w:val="22"/>
        </w:rPr>
        <w:t xml:space="preserve">e generate one to </w:t>
      </w:r>
      <m:oMath>
        <m:r>
          <w:rPr>
            <w:rFonts w:ascii="Cambria Math" w:hAnsi="Cambria Math" w:cs="Times New Roman"/>
            <w:color w:val="000000" w:themeColor="text1"/>
            <w:sz w:val="22"/>
          </w:rPr>
          <m:t>H</m:t>
        </m:r>
      </m:oMath>
      <w:r w:rsidR="004C569C"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004C569C" w:rsidRPr="001E17BA">
        <w:rPr>
          <w:rFonts w:cs="Times New Roman"/>
          <w:color w:val="000000" w:themeColor="text1"/>
          <w:sz w:val="22"/>
        </w:rPr>
        <w:t xml:space="preserve"> is 1, 4, and 8, to approximate the situation retailers face in practice. For the EWC method, we engage ten estimation windows with different lengths (e.g., for the </w:t>
      </w:r>
      <w:r w:rsidR="00B60A80">
        <w:rPr>
          <w:rFonts w:cs="Times New Roman"/>
          <w:color w:val="000000" w:themeColor="text1"/>
          <w:sz w:val="22"/>
        </w:rPr>
        <w:t xml:space="preserve">initial </w:t>
      </w:r>
      <w:r w:rsidR="004C569C" w:rsidRPr="001E17BA">
        <w:rPr>
          <w:rFonts w:cs="Times New Roman"/>
          <w:color w:val="000000" w:themeColor="text1"/>
          <w:sz w:val="22"/>
        </w:rPr>
        <w:t>estimation period [1,160], we estimate the model with ten estimation windows including [1, 160], [3, 160], and so forth, until [19, 160]), and generate ten sets of forecasts accordingly</w:t>
      </w:r>
      <w:r w:rsidR="00B60A80">
        <w:rPr>
          <w:rFonts w:cs="Times New Roman"/>
          <w:color w:val="000000" w:themeColor="text1"/>
          <w:sz w:val="22"/>
        </w:rPr>
        <w:t>)</w:t>
      </w:r>
      <w:r w:rsidR="004C569C" w:rsidRPr="001E17BA">
        <w:rPr>
          <w:rFonts w:cs="Times New Roman"/>
          <w:color w:val="000000" w:themeColor="text1"/>
          <w:sz w:val="22"/>
        </w:rPr>
        <w:t xml:space="preserve">. We combine the ten sets of forecasts with equal weights. For the IC methods, we estimate the forecast bias as the average value of the sixteen most recent residuals and add the value equally to the forecasts of all the forecast horizons. </w:t>
      </w:r>
    </w:p>
    <w:p w14:paraId="17E2E2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54E255D" w14:textId="5AC2B57B" w:rsidR="002A1E92" w:rsidDel="000E703E" w:rsidRDefault="004C569C" w:rsidP="009540DF">
      <w:pPr>
        <w:shd w:val="clear" w:color="auto" w:fill="FFFFFF" w:themeFill="background1"/>
        <w:spacing w:after="0" w:line="360" w:lineRule="auto"/>
        <w:rPr>
          <w:del w:id="2607" w:author="Huang T  Dr (Surrey Business Schl)" w:date="2018-09-25T12:57:00Z"/>
          <w:rFonts w:cs="Times New Roman"/>
          <w:color w:val="000000" w:themeColor="text1"/>
          <w:sz w:val="22"/>
        </w:rPr>
      </w:pPr>
      <w:r w:rsidRPr="001E17BA">
        <w:rPr>
          <w:rFonts w:cs="Times New Roman"/>
          <w:color w:val="000000" w:themeColor="text1"/>
          <w:sz w:val="22"/>
        </w:rPr>
        <w:t xml:space="preserve">We evaluate the models with </w:t>
      </w:r>
      <w:r w:rsidR="002A1E92">
        <w:rPr>
          <w:rFonts w:cs="Times New Roman"/>
          <w:color w:val="000000" w:themeColor="text1"/>
          <w:sz w:val="22"/>
        </w:rPr>
        <w:t>various</w:t>
      </w:r>
      <w:r w:rsidRPr="001E17BA">
        <w:rPr>
          <w:rFonts w:cs="Times New Roman"/>
          <w:color w:val="000000" w:themeColor="text1"/>
          <w:sz w:val="22"/>
        </w:rPr>
        <w:t xml:space="preserve"> error measures</w:t>
      </w:r>
      <w:r w:rsidR="002A1E92">
        <w:rPr>
          <w:rFonts w:cs="Times New Roman"/>
          <w:color w:val="000000" w:themeColor="text1"/>
          <w:sz w:val="22"/>
        </w:rPr>
        <w:t xml:space="preserve"> which </w:t>
      </w:r>
      <w:r w:rsidR="002A1E92" w:rsidRPr="001E17BA">
        <w:rPr>
          <w:rFonts w:cs="Times New Roman"/>
          <w:color w:val="000000" w:themeColor="text1"/>
          <w:sz w:val="22"/>
        </w:rPr>
        <w:t>approximate the loss function of the retailer from different aspects</w:t>
      </w:r>
      <w:r w:rsidR="002A1E92">
        <w:rPr>
          <w:rFonts w:cs="Times New Roman"/>
          <w:color w:val="000000" w:themeColor="text1"/>
          <w:sz w:val="22"/>
        </w:rPr>
        <w:t xml:space="preserve">. We include </w:t>
      </w:r>
      <w:ins w:id="2608" w:author="Huang T  Dr (Surrey Business Schl)" w:date="2018-09-25T12:54:00Z">
        <w:r w:rsidR="000E703E">
          <w:rPr>
            <w:rFonts w:cs="Times New Roman"/>
            <w:color w:val="000000" w:themeColor="text1"/>
            <w:sz w:val="22"/>
          </w:rPr>
          <w:t xml:space="preserve">traditional error measures including </w:t>
        </w:r>
      </w:ins>
      <w:r w:rsidRPr="001E17BA">
        <w:rPr>
          <w:rFonts w:cs="Times New Roman"/>
          <w:color w:val="000000" w:themeColor="text1"/>
          <w:sz w:val="22"/>
        </w:rPr>
        <w:t>the Mean Absolute Error (</w:t>
      </w:r>
      <w:r w:rsidRPr="001E17BA">
        <w:rPr>
          <w:rFonts w:cs="Times New Roman"/>
          <w:i/>
          <w:color w:val="000000" w:themeColor="text1"/>
          <w:sz w:val="22"/>
        </w:rPr>
        <w:t>MAE</w:t>
      </w:r>
      <w:r w:rsidRPr="001E17BA">
        <w:rPr>
          <w:rFonts w:cs="Times New Roman"/>
          <w:color w:val="000000" w:themeColor="text1"/>
          <w:sz w:val="22"/>
        </w:rPr>
        <w:t>)</w:t>
      </w:r>
      <w:ins w:id="2609" w:author="Huang T  Dr (Surrey Business Schl)" w:date="2018-09-25T12:49:00Z">
        <w:r w:rsidR="00447E07">
          <w:rPr>
            <w:rFonts w:cs="Times New Roman"/>
            <w:color w:val="000000" w:themeColor="text1"/>
            <w:sz w:val="22"/>
          </w:rPr>
          <w:t xml:space="preserve"> </w:t>
        </w:r>
      </w:ins>
      <w:del w:id="2610" w:author="Huang T  Dr (Surrey Business Schl)" w:date="2018-09-25T12:49:00Z">
        <w:r w:rsidRPr="001E17BA" w:rsidDel="00447E07">
          <w:rPr>
            <w:rFonts w:cs="Times New Roman"/>
            <w:color w:val="000000" w:themeColor="text1"/>
            <w:sz w:val="22"/>
          </w:rPr>
          <w:delText xml:space="preserve">, </w:delText>
        </w:r>
      </w:del>
      <w:ins w:id="2611" w:author="Tao Huang" w:date="2018-09-04T16:51:00Z">
        <w:del w:id="2612" w:author="Huang T  Dr (Surrey Business Schl)" w:date="2018-09-25T12:49:00Z">
          <w:r w:rsidR="00E5195A" w:rsidDel="00447E07">
            <w:rPr>
              <w:rFonts w:cs="Times New Roman"/>
              <w:color w:val="000000" w:themeColor="text1"/>
              <w:sz w:val="22"/>
            </w:rPr>
            <w:delText>the Mean Squared Error (</w:delText>
          </w:r>
          <w:r w:rsidR="00E5195A" w:rsidRPr="002A1E92" w:rsidDel="00447E07">
            <w:rPr>
              <w:rFonts w:cs="Times New Roman"/>
              <w:i/>
              <w:color w:val="000000" w:themeColor="text1"/>
              <w:sz w:val="22"/>
            </w:rPr>
            <w:delText>MSE</w:delText>
          </w:r>
          <w:r w:rsidR="00E5195A" w:rsidDel="00447E07">
            <w:rPr>
              <w:rFonts w:cs="Times New Roman"/>
              <w:color w:val="000000" w:themeColor="text1"/>
              <w:sz w:val="22"/>
            </w:rPr>
            <w:delText>), a</w:delText>
          </w:r>
        </w:del>
      </w:ins>
      <w:ins w:id="2613" w:author="Huang T  Dr (Surrey Business Schl)" w:date="2018-09-25T12:49:00Z">
        <w:r w:rsidR="00447E07">
          <w:rPr>
            <w:rFonts w:cs="Times New Roman"/>
            <w:color w:val="000000" w:themeColor="text1"/>
            <w:sz w:val="22"/>
          </w:rPr>
          <w:t xml:space="preserve">, </w:t>
        </w:r>
      </w:ins>
      <w:ins w:id="2614" w:author="Tao Huang" w:date="2018-09-04T16:51:00Z">
        <w:del w:id="2615" w:author="Huang T  Dr (Surrey Business Schl)" w:date="2018-09-25T12:49:00Z">
          <w:r w:rsidR="00E5195A" w:rsidDel="00447E07">
            <w:rPr>
              <w:rFonts w:cs="Times New Roman"/>
              <w:color w:val="000000" w:themeColor="text1"/>
              <w:sz w:val="22"/>
            </w:rPr>
            <w:delText xml:space="preserve">nd </w:delText>
          </w:r>
        </w:del>
      </w:ins>
      <w:r w:rsidRPr="001E17BA">
        <w:rPr>
          <w:rFonts w:cs="Times New Roman"/>
          <w:color w:val="000000" w:themeColor="text1"/>
          <w:sz w:val="22"/>
        </w:rPr>
        <w:t>the symmetric Mean Absolute Percentage Error (</w:t>
      </w:r>
      <w:r w:rsidRPr="001E17BA">
        <w:rPr>
          <w:rFonts w:cs="Times New Roman"/>
          <w:i/>
          <w:color w:val="000000" w:themeColor="text1"/>
          <w:sz w:val="22"/>
        </w:rPr>
        <w:t>sMAPE</w:t>
      </w:r>
      <w:r w:rsidRPr="001E17BA">
        <w:rPr>
          <w:rFonts w:cs="Times New Roman"/>
          <w:color w:val="000000" w:themeColor="text1"/>
          <w:sz w:val="22"/>
        </w:rPr>
        <w:t>)</w:t>
      </w:r>
      <w:ins w:id="2616" w:author="Huang T  Dr (Surrey Business Schl)" w:date="2018-09-25T12:55:00Z">
        <w:r w:rsidR="000E703E">
          <w:rPr>
            <w:rFonts w:cs="Times New Roman"/>
            <w:color w:val="000000" w:themeColor="text1"/>
            <w:sz w:val="22"/>
          </w:rPr>
          <w:t xml:space="preserve"> and </w:t>
        </w:r>
      </w:ins>
      <w:ins w:id="2617" w:author="Huang T  Dr (Surrey Business Schl)" w:date="2018-09-25T12:56:00Z">
        <w:r w:rsidR="000E703E">
          <w:rPr>
            <w:rFonts w:cs="Times New Roman"/>
            <w:color w:val="000000" w:themeColor="text1"/>
            <w:sz w:val="22"/>
          </w:rPr>
          <w:t xml:space="preserve">the scaled Mean Squared Error (sMSE). We also include </w:t>
        </w:r>
      </w:ins>
      <w:ins w:id="2618" w:author="Huang T  Dr (Surrey Business Schl)" w:date="2018-09-25T12:55:00Z">
        <w:r w:rsidR="000E703E">
          <w:rPr>
            <w:rFonts w:cs="Times New Roman"/>
            <w:color w:val="000000" w:themeColor="text1"/>
            <w:sz w:val="22"/>
          </w:rPr>
          <w:t>recently developed error measures including</w:t>
        </w:r>
      </w:ins>
      <w:ins w:id="2619" w:author="Huang T  Dr (Surrey Business Schl)" w:date="2018-09-25T12:54:00Z">
        <w:r w:rsidR="000E703E">
          <w:rPr>
            <w:rFonts w:cs="Times New Roman"/>
            <w:color w:val="000000" w:themeColor="text1"/>
            <w:sz w:val="22"/>
          </w:rPr>
          <w:t xml:space="preserve"> </w:t>
        </w:r>
      </w:ins>
      <w:ins w:id="2620" w:author="Tao Huang" w:date="2018-09-04T16:51:00Z">
        <w:del w:id="2621" w:author="Huang T  Dr (Surrey Business Schl)" w:date="2018-09-25T12:54:00Z">
          <w:r w:rsidR="00E5195A" w:rsidDel="000E703E">
            <w:rPr>
              <w:rFonts w:cs="Times New Roman"/>
              <w:color w:val="000000" w:themeColor="text1"/>
              <w:sz w:val="22"/>
            </w:rPr>
            <w:delText>.</w:delText>
          </w:r>
        </w:del>
      </w:ins>
      <w:del w:id="2622" w:author="Tao Huang" w:date="2018-09-04T16:51:00Z">
        <w:r w:rsidRPr="001E17BA" w:rsidDel="00E5195A">
          <w:rPr>
            <w:rFonts w:cs="Times New Roman"/>
            <w:color w:val="000000" w:themeColor="text1"/>
            <w:sz w:val="22"/>
          </w:rPr>
          <w:delText>,</w:delText>
        </w:r>
      </w:del>
      <w:del w:id="2623" w:author="Huang T  Dr (Surrey Business Schl)" w:date="2018-09-25T12:54:00Z">
        <w:r w:rsidRPr="001E17BA" w:rsidDel="000E703E">
          <w:rPr>
            <w:rFonts w:cs="Times New Roman"/>
            <w:color w:val="000000" w:themeColor="text1"/>
            <w:sz w:val="22"/>
          </w:rPr>
          <w:delText xml:space="preserve"> </w:delText>
        </w:r>
      </w:del>
      <w:del w:id="2624" w:author="Tao Huang" w:date="2018-09-04T16:51:00Z">
        <w:r w:rsidR="002A1E92" w:rsidDel="00E5195A">
          <w:rPr>
            <w:rFonts w:cs="Times New Roman"/>
            <w:color w:val="000000" w:themeColor="text1"/>
            <w:sz w:val="22"/>
          </w:rPr>
          <w:delText>the Mean Squared Error (</w:delText>
        </w:r>
        <w:r w:rsidR="002A1E92" w:rsidRPr="002A1E92" w:rsidDel="00E5195A">
          <w:rPr>
            <w:rFonts w:cs="Times New Roman"/>
            <w:i/>
            <w:color w:val="000000" w:themeColor="text1"/>
            <w:sz w:val="22"/>
          </w:rPr>
          <w:delText>MSE</w:delText>
        </w:r>
        <w:r w:rsidR="002A1E92" w:rsidDel="00E5195A">
          <w:rPr>
            <w:rFonts w:cs="Times New Roman"/>
            <w:color w:val="000000" w:themeColor="text1"/>
            <w:sz w:val="22"/>
          </w:rPr>
          <w:delText xml:space="preserve">). </w:delText>
        </w:r>
      </w:del>
      <w:del w:id="2625" w:author="Huang T  Dr (Surrey Business Schl)" w:date="2018-09-25T12:54:00Z">
        <w:r w:rsidR="002A1E92" w:rsidDel="000E703E">
          <w:rPr>
            <w:rFonts w:cs="Times New Roman"/>
            <w:color w:val="000000" w:themeColor="text1"/>
            <w:sz w:val="22"/>
          </w:rPr>
          <w:delText xml:space="preserve">We also include </w:delText>
        </w:r>
      </w:del>
      <w:r w:rsidRPr="001E17BA">
        <w:rPr>
          <w:rFonts w:cs="Times New Roman"/>
          <w:color w:val="000000" w:themeColor="text1"/>
          <w:sz w:val="22"/>
        </w:rPr>
        <w:t>the Mean Absolute Scaled Error (</w:t>
      </w:r>
      <w:r w:rsidRPr="001E17BA">
        <w:rPr>
          <w:rFonts w:cs="Times New Roman"/>
          <w:i/>
          <w:color w:val="000000" w:themeColor="text1"/>
          <w:sz w:val="22"/>
        </w:rPr>
        <w:t>MASE</w:t>
      </w:r>
      <w:r w:rsidRPr="001E17BA">
        <w:rPr>
          <w:rFonts w:cs="Times New Roman"/>
          <w:color w:val="000000" w:themeColor="text1"/>
          <w:sz w:val="22"/>
        </w:rPr>
        <w:t xml:space="preserve">) </w:t>
      </w:r>
      <w:r w:rsidR="00F27DBF">
        <w:rPr>
          <w:rFonts w:cs="Times New Roman"/>
          <w:color w:val="000000" w:themeColor="text1"/>
          <w:sz w:val="22"/>
        </w:rPr>
        <w:t xml:space="preserve">developed </w:t>
      </w:r>
      <w:r w:rsidRPr="001E17BA">
        <w:rPr>
          <w:rFonts w:cs="Times New Roman"/>
          <w:color w:val="000000" w:themeColor="text1"/>
          <w:sz w:val="22"/>
        </w:rPr>
        <w:t xml:space="preserve">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ins w:id="2626" w:author="Huang T  Dr (Surrey Business Schl)" w:date="2018-09-25T12:56:00Z">
        <w:r w:rsidR="000E703E">
          <w:rPr>
            <w:rFonts w:cs="Times New Roman"/>
            <w:color w:val="000000" w:themeColor="text1"/>
            <w:sz w:val="22"/>
          </w:rPr>
          <w:t xml:space="preserve"> and </w:t>
        </w:r>
      </w:ins>
      <w:del w:id="2627" w:author="Huang T  Dr (Surrey Business Schl)" w:date="2018-09-25T12:56:00Z">
        <w:r w:rsidRPr="001E17BA" w:rsidDel="000E703E">
          <w:rPr>
            <w:rFonts w:cs="Times New Roman"/>
            <w:color w:val="000000" w:themeColor="text1"/>
            <w:sz w:val="22"/>
          </w:rPr>
          <w:delText xml:space="preserve">, </w:delText>
        </w:r>
      </w:del>
      <w:del w:id="2628" w:author="Huang T  Dr (Surrey Business Schl)" w:date="2018-09-25T12:49:00Z">
        <w:r w:rsidRPr="001E17BA" w:rsidDel="00447E07">
          <w:rPr>
            <w:rFonts w:cs="Times New Roman"/>
            <w:color w:val="000000" w:themeColor="text1"/>
            <w:sz w:val="22"/>
          </w:rPr>
          <w:delText xml:space="preserve">and </w:delText>
        </w:r>
      </w:del>
      <w:r w:rsidRPr="001E17BA">
        <w:rPr>
          <w:rFonts w:cs="Times New Roman"/>
          <w:color w:val="000000" w:themeColor="text1"/>
          <w:sz w:val="22"/>
        </w:rPr>
        <w:t>the Relative Average Mean Absolute Error (</w:t>
      </w:r>
      <w:r w:rsidRPr="001E17BA">
        <w:rPr>
          <w:rFonts w:cs="Times New Roman"/>
          <w:i/>
          <w:color w:val="000000" w:themeColor="text1"/>
          <w:sz w:val="22"/>
        </w:rPr>
        <w:t>RelAvgMAE</w:t>
      </w:r>
      <w:r w:rsidRPr="001E17BA">
        <w:rPr>
          <w:rFonts w:cs="Times New Roman"/>
          <w:color w:val="000000" w:themeColor="text1"/>
          <w:sz w:val="22"/>
        </w:rPr>
        <w:t xml:space="preserve">) </w:t>
      </w:r>
      <w:r w:rsidR="007A2624">
        <w:rPr>
          <w:rFonts w:cs="Times New Roman"/>
          <w:color w:val="000000" w:themeColor="text1"/>
          <w:sz w:val="22"/>
        </w:rPr>
        <w:t>developed</w:t>
      </w:r>
      <w:r w:rsidRPr="001E17BA">
        <w:rPr>
          <w:rFonts w:cs="Times New Roman"/>
          <w:color w:val="000000" w:themeColor="text1"/>
          <w:sz w:val="22"/>
        </w:rPr>
        <w:t xml:space="preserve">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ins w:id="2629" w:author="Huang T  Dr (Surrey Business Schl)" w:date="2018-09-25T12:57:00Z">
        <w:r w:rsidR="000E703E">
          <w:rPr>
            <w:rFonts w:cs="Times New Roman"/>
            <w:color w:val="000000" w:themeColor="text1"/>
            <w:sz w:val="22"/>
          </w:rPr>
          <w:t xml:space="preserve">. </w:t>
        </w:r>
      </w:ins>
      <w:del w:id="2630" w:author="Huang T  Dr (Surrey Business Schl)" w:date="2018-09-25T12:56:00Z">
        <w:r w:rsidR="000E703E" w:rsidDel="000E703E">
          <w:rPr>
            <w:rFonts w:cs="Times New Roman"/>
            <w:color w:val="000000" w:themeColor="text1"/>
            <w:sz w:val="22"/>
          </w:rPr>
          <w:fldChar w:fldCharType="begin"/>
        </w:r>
        <w:r w:rsidR="000E703E" w:rsidDel="000E703E">
          <w:rPr>
            <w:rFonts w:cs="Times New Roman"/>
            <w:color w:val="000000" w:themeColor="text1"/>
            <w:sz w:val="22"/>
          </w:rPr>
          <w:delInstrText xml:space="preserve"> ADDIN EN.CITE &lt;EndNote&gt;&lt;Cite AuthorYear="1"&gt;&lt;Author&gt;Petropoulos&lt;/Author&gt;&lt;Year&gt;2015&lt;/Year&gt;&lt;RecNum&gt;768&lt;/RecNum&gt;&lt;DisplayText&gt;Petropoulos and Kourentzes (2015)&lt;/DisplayText&gt;&lt;record&gt;&lt;rec-number&gt;768&lt;/rec-number&gt;&lt;foreign-keys&gt;&lt;key app="EN" db-id="fwzpfdt205x9v6eprsvv25dpxftedxv0z0a9" timestamp="1536408477"&gt;768&lt;/key&gt;&lt;/foreign-keys&gt;&lt;ref-type name="Journal Article"&gt;17&lt;/ref-type&gt;&lt;contributors&gt;&lt;authors&gt;&lt;author&gt;Petropoulos, Fotios&lt;/author&gt;&lt;author&gt;Kourentzes, Nikolaos&lt;/author&gt;&lt;/authors&gt;&lt;/contributors&gt;&lt;titles&gt;&lt;title&gt;Forecast combinations for intermittent demand&lt;/title&gt;&lt;secondary-title&gt;Journal of the Operational Research Society&lt;/secondary-title&gt;&lt;/titles&gt;&lt;periodical&gt;&lt;full-title&gt;Journal of the Operational Research Society&lt;/full-title&gt;&lt;/periodical&gt;&lt;pages&gt;914-924&lt;/pages&gt;&lt;volume&gt;66&lt;/volume&gt;&lt;number&gt;6&lt;/number&gt;&lt;dates&gt;&lt;year&gt;2015&lt;/year&gt;&lt;pub-dates&gt;&lt;date&gt;June 01&lt;/date&gt;&lt;/pub-dates&gt;&lt;/dates&gt;&lt;isbn&gt;1476-9360&lt;/isbn&gt;&lt;label&gt;Petropoulos2015&lt;/label&gt;&lt;work-type&gt;journal article&lt;/work-type&gt;&lt;urls&gt;&lt;related-urls&gt;&lt;url&gt;https://doi.org/10.1057/jors.2014.62&lt;/url&gt;&lt;/related-urls&gt;&lt;/urls&gt;&lt;electronic-resource-num&gt;10.1057/jors.2014.62&lt;/electronic-resource-num&gt;&lt;/record&gt;&lt;/Cite&gt;&lt;/EndNote&gt;</w:delInstrText>
        </w:r>
        <w:r w:rsidR="000E703E" w:rsidDel="000E703E">
          <w:rPr>
            <w:rFonts w:cs="Times New Roman"/>
            <w:color w:val="000000" w:themeColor="text1"/>
            <w:sz w:val="22"/>
          </w:rPr>
          <w:fldChar w:fldCharType="separate"/>
        </w:r>
        <w:r w:rsidR="000E703E" w:rsidDel="000E703E">
          <w:rPr>
            <w:rFonts w:cs="Times New Roman"/>
            <w:noProof/>
            <w:color w:val="000000" w:themeColor="text1"/>
            <w:sz w:val="22"/>
          </w:rPr>
          <w:delText>Petropoulos and Kourentzes (2015)</w:delText>
        </w:r>
        <w:r w:rsidR="000E703E" w:rsidDel="000E703E">
          <w:rPr>
            <w:rFonts w:cs="Times New Roman"/>
            <w:color w:val="000000" w:themeColor="text1"/>
            <w:sz w:val="22"/>
          </w:rPr>
          <w:fldChar w:fldCharType="end"/>
        </w:r>
        <w:r w:rsidRPr="001E17BA" w:rsidDel="000E703E">
          <w:rPr>
            <w:rFonts w:cs="Times New Roman"/>
            <w:color w:val="000000" w:themeColor="text1"/>
            <w:sz w:val="22"/>
          </w:rPr>
          <w:delText xml:space="preserve">. </w:delText>
        </w:r>
      </w:del>
      <w:r w:rsidR="002A1E92">
        <w:rPr>
          <w:rFonts w:cs="Times New Roman"/>
          <w:color w:val="000000" w:themeColor="text1"/>
          <w:sz w:val="22"/>
        </w:rPr>
        <w:t>The two</w:t>
      </w:r>
      <w:r w:rsidRPr="001E17BA">
        <w:rPr>
          <w:rFonts w:cs="Times New Roman"/>
          <w:color w:val="000000" w:themeColor="text1"/>
          <w:sz w:val="22"/>
        </w:rPr>
        <w:t xml:space="preserve"> </w:t>
      </w:r>
      <w:ins w:id="2631" w:author="Huang T  Dr (Surrey Business Schl)" w:date="2018-09-25T12:57:00Z">
        <w:r w:rsidR="000E703E">
          <w:rPr>
            <w:rFonts w:cs="Times New Roman"/>
            <w:color w:val="000000" w:themeColor="text1"/>
            <w:sz w:val="22"/>
          </w:rPr>
          <w:t xml:space="preserve">latter </w:t>
        </w:r>
      </w:ins>
      <w:r w:rsidRPr="001E17BA">
        <w:rPr>
          <w:rFonts w:cs="Times New Roman"/>
          <w:color w:val="000000" w:themeColor="text1"/>
          <w:sz w:val="22"/>
        </w:rPr>
        <w:t xml:space="preserve">error measures </w:t>
      </w:r>
      <w:del w:id="2632" w:author="Huang T  Dr (Surrey Business Schl)" w:date="2018-09-25T12:57:00Z">
        <w:r w:rsidR="002A1E92" w:rsidDel="000E703E">
          <w:rPr>
            <w:rFonts w:cs="Times New Roman"/>
            <w:color w:val="000000" w:themeColor="text1"/>
            <w:sz w:val="22"/>
          </w:rPr>
          <w:delText>are represented as follows:</w:delText>
        </w:r>
      </w:del>
    </w:p>
    <w:p w14:paraId="3F4E5C14" w14:textId="777F30BF" w:rsidR="00082EDF" w:rsidRDefault="004C569C" w:rsidP="009540DF">
      <w:pPr>
        <w:shd w:val="clear" w:color="auto" w:fill="FFFFFF" w:themeFill="background1"/>
        <w:spacing w:after="0" w:line="360" w:lineRule="auto"/>
        <w:rPr>
          <w:rFonts w:cs="Times New Roman"/>
          <w:color w:val="000000" w:themeColor="text1"/>
          <w:sz w:val="22"/>
        </w:rPr>
      </w:pPr>
      <w:del w:id="2633" w:author="Huang T  Dr (Surrey Business Schl)" w:date="2018-09-25T12:57:00Z">
        <w:r w:rsidRPr="001E17BA" w:rsidDel="000E703E">
          <w:rPr>
            <w:rFonts w:cs="Times New Roman"/>
            <w:color w:val="000000" w:themeColor="text1"/>
            <w:sz w:val="22"/>
          </w:rPr>
          <w:delText xml:space="preserve"> </w:delText>
        </w:r>
      </w:del>
      <w:r w:rsidRPr="001E17BA">
        <w:rPr>
          <w:rFonts w:cs="Times New Roman"/>
          <w:color w:val="000000" w:themeColor="text1"/>
          <w:sz w:val="22"/>
        </w:rPr>
        <w:t xml:space="preserve">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based on </w:t>
      </w:r>
      <w:ins w:id="2634" w:author="Huang T  Dr (Surrey Business Schl)" w:date="2018-09-25T12:57:00Z">
        <w:r w:rsidR="000E703E">
          <w:rPr>
            <w:rFonts w:cs="Times New Roman"/>
            <w:color w:val="000000" w:themeColor="text1"/>
            <w:sz w:val="22"/>
          </w:rPr>
          <w:t xml:space="preserve">a </w:t>
        </w:r>
      </w:ins>
      <w:r w:rsidRPr="001E17BA">
        <w:rPr>
          <w:rFonts w:cs="Times New Roman"/>
          <w:color w:val="000000" w:themeColor="text1"/>
          <w:sz w:val="22"/>
        </w:rPr>
        <w:t xml:space="preserve">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t>
      </w:r>
      <w:del w:id="2635" w:author="Huang T  Dr (Surrey Business Schl)" w:date="2018-09-25T12:57:00Z">
        <w:r w:rsidRPr="001E17BA" w:rsidDel="000E703E">
          <w:rPr>
            <w:rFonts w:cs="Times New Roman"/>
            <w:color w:val="000000" w:themeColor="text1"/>
            <w:sz w:val="22"/>
          </w:rPr>
          <w:delText>i.e.</w:delText>
        </w:r>
      </w:del>
      <w:ins w:id="2636" w:author="Huang T  Dr (Surrey Business Schl)" w:date="2018-09-25T12:57:00Z">
        <w:r w:rsidR="000E703E">
          <w:rPr>
            <w:rFonts w:cs="Times New Roman"/>
            <w:color w:val="000000" w:themeColor="text1"/>
            <w:sz w:val="22"/>
          </w:rPr>
          <w:t xml:space="preserve">e.g., </w:t>
        </w:r>
      </w:ins>
      <w:del w:id="2637" w:author="Huang T  Dr (Surrey Business Schl)" w:date="2018-09-25T12:57:00Z">
        <w:r w:rsidRPr="001E17BA" w:rsidDel="000E703E">
          <w:rPr>
            <w:rFonts w:cs="Times New Roman"/>
            <w:color w:val="000000" w:themeColor="text1"/>
            <w:sz w:val="22"/>
          </w:rPr>
          <w:delText xml:space="preserve"> </w:delText>
        </w:r>
      </w:del>
      <m:oMath>
        <m:r>
          <w:rPr>
            <w:rFonts w:ascii="Cambria Math" w:hAnsi="Cambria Math" w:cs="Times New Roman"/>
            <w:color w:val="000000" w:themeColor="text1"/>
            <w:sz w:val="22"/>
          </w:rPr>
          <m:t>S=1831</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14:paraId="19177C2E" w14:textId="121A60E8" w:rsidR="009540DF" w:rsidRPr="009540DF" w:rsidRDefault="004E2920" w:rsidP="004C569C">
      <w:pPr>
        <w:shd w:val="clear" w:color="auto" w:fill="FFFFFF" w:themeFill="background1"/>
        <w:spacing w:after="0" w:line="360" w:lineRule="auto"/>
        <w:jc w:val="both"/>
        <w:rPr>
          <w:rFonts w:cs="Times New Roman"/>
          <w:color w:val="000000" w:themeColor="text1"/>
          <w:sz w:val="22"/>
        </w:rPr>
      </w:pPr>
      <w:moveFrom w:id="2638" w:author="Tao Huang" w:date="2018-09-04T12:44:00Z">
        <w:moveFromRangeStart w:id="2639" w:author="Tao Huang" w:date="2018-09-04T12:44:00Z" w:name="move523828375"/>
        <m:oMathPara>
          <m:oMath>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r>
              <w:rPr>
                <w:rFonts w:ascii="Cambria Math" w:hAnsi="Cambria Math" w:cs="Times New Roman"/>
                <w:color w:val="000000" w:themeColor="text1"/>
                <w:sz w:val="22"/>
                <w:highlight w:val="yellow"/>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H</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ctrlPr>
                          <w:rPr>
                            <w:rFonts w:ascii="Cambria Math" w:hAnsi="Cambria Math" w:cs="Times New Roman"/>
                            <w:i/>
                            <w:color w:val="000000" w:themeColor="text1"/>
                            <w:sz w:val="22"/>
                            <w:highlight w:val="yellow"/>
                          </w:rPr>
                        </m:ctrlPr>
                      </m:dPr>
                      <m:e>
                        <m:d>
                          <m:dPr>
                            <m:begChr m:val="|"/>
                            <m:endChr m:val="|"/>
                            <m:ctrlPr>
                              <w:rPr>
                                <w:rFonts w:ascii="Cambria Math" w:hAnsi="Cambria Math" w:cs="Times New Roman"/>
                                <w:i/>
                                <w:color w:val="000000" w:themeColor="text1"/>
                                <w:sz w:val="22"/>
                                <w:highlight w:val="yellow"/>
                              </w:rPr>
                            </m:ctrlPr>
                          </m:dPr>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e>
                        </m:d>
                      </m:e>
                    </m:d>
                  </m:e>
                </m:nary>
              </m:e>
            </m:nary>
          </m:oMath>
        </m:oMathPara>
      </w:moveFrom>
      <w:moveFromRangeEnd w:id="2639"/>
    </w:p>
    <w:p w14:paraId="6ED20F46" w14:textId="188D6A22" w:rsidR="002A1E92" w:rsidRPr="002A1E92" w:rsidRDefault="002A1E92" w:rsidP="004C569C">
      <w:pPr>
        <w:shd w:val="clear" w:color="auto" w:fill="FFFFFF" w:themeFill="background1"/>
        <w:spacing w:after="0" w:line="360" w:lineRule="auto"/>
        <w:rPr>
          <w:rFonts w:cs="Times New Roman"/>
          <w:color w:val="000000" w:themeColor="text1"/>
          <w:sz w:val="22"/>
          <w:highlight w:val="yellow"/>
        </w:rPr>
      </w:pPr>
      <m:oMathPara>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 xml:space="preserve">H </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1D8484DF" w14:textId="44E510E6" w:rsidR="004C569C" w:rsidRPr="001E17BA" w:rsidRDefault="004C569C" w:rsidP="00A932AD">
      <w:pPr>
        <w:shd w:val="clear" w:color="auto" w:fill="FFFFFF" w:themeFill="background1"/>
        <w:spacing w:after="0" w:line="360" w:lineRule="auto"/>
        <w:jc w:val="center"/>
        <w:rPr>
          <w:rFonts w:cs="Times New Roman"/>
          <w:color w:val="000000" w:themeColor="text1"/>
          <w:sz w:val="22"/>
        </w:rPr>
      </w:pPr>
    </w:p>
    <w:p w14:paraId="7FEA225E" w14:textId="179DE425" w:rsidR="004C569C" w:rsidRPr="001E17BA" w:rsidRDefault="004C569C" w:rsidP="004C569C">
      <w:pPr>
        <w:shd w:val="clear" w:color="auto" w:fill="FFFFFF" w:themeFill="background1"/>
        <w:spacing w:after="0" w:line="360" w:lineRule="auto"/>
        <w:jc w:val="both"/>
        <w:rPr>
          <w:rFonts w:cs="Times New Roman"/>
          <w:color w:val="000000" w:themeColor="text1"/>
          <w:sz w:val="22"/>
        </w:rPr>
      </w:pPr>
      <w:bookmarkStart w:id="2640" w:name="_Hlk484444975"/>
      <m:oMath>
        <m:r>
          <w:rPr>
            <w:rFonts w:ascii="Cambria Math" w:hAnsi="Cambria Math" w:cs="Times New Roman"/>
            <w:color w:val="000000" w:themeColor="text1"/>
            <w:sz w:val="22"/>
            <w:highlight w:val="yellow"/>
          </w:rPr>
          <m:t>AvgRelMAE(H)=</m:t>
        </m:r>
        <m:sSup>
          <m:sSupPr>
            <m:ctrlPr>
              <w:rPr>
                <w:rFonts w:ascii="Cambria Math" w:hAnsi="Cambria Math" w:cs="Times New Roman"/>
                <w:i/>
                <w:color w:val="000000" w:themeColor="text1"/>
                <w:sz w:val="22"/>
                <w:highlight w:val="yellow"/>
              </w:rPr>
            </m:ctrlPr>
          </m:sSupPr>
          <m:e>
            <m:d>
              <m:dPr>
                <m:ctrlPr>
                  <w:rPr>
                    <w:rFonts w:ascii="Cambria Math" w:hAnsi="Cambria Math" w:cs="Times New Roman"/>
                    <w:i/>
                    <w:color w:val="000000" w:themeColor="text1"/>
                    <w:sz w:val="22"/>
                    <w:highlight w:val="yellow"/>
                  </w:rPr>
                </m:ctrlPr>
              </m:dPr>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e>
                </m:nary>
              </m:e>
            </m:d>
          </m:e>
          <m:sup>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sup>
        </m:sSup>
      </m:oMath>
      <w:r w:rsidRPr="00237066">
        <w:rPr>
          <w:rFonts w:cs="Times New Roman"/>
          <w:color w:val="000000" w:themeColor="text1"/>
          <w:sz w:val="22"/>
          <w:highlight w:val="yellow"/>
        </w:rPr>
        <w:t xml:space="preserve">, where </w:t>
      </w:r>
      <m:oMath>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f>
          <m:fPr>
            <m:ctrlPr>
              <w:rPr>
                <w:rFonts w:ascii="Cambria Math" w:hAnsi="Cambria Math" w:cs="Times New Roman"/>
                <w:color w:val="000000" w:themeColor="text1"/>
                <w:sz w:val="22"/>
                <w:highlight w:val="yellow"/>
              </w:rPr>
            </m:ctrlPr>
          </m:fPr>
          <m:num>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num>
          <m:den>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B</m:t>
                </m:r>
              </m:sup>
            </m:sSubSup>
          </m:den>
        </m:f>
      </m:oMath>
      <w:bookmarkEnd w:id="2640"/>
      <w:r w:rsidRPr="001E17BA">
        <w:rPr>
          <w:rFonts w:cs="Times New Roman"/>
          <w:color w:val="000000" w:themeColor="text1"/>
          <w:sz w:val="22"/>
        </w:rPr>
        <w:t xml:space="preserve"> </w:t>
      </w:r>
    </w:p>
    <w:p w14:paraId="54357BAA" w14:textId="239C9C4F" w:rsidR="004C569C" w:rsidRPr="001E17BA" w:rsidRDefault="00337B48">
      <w:pPr>
        <w:shd w:val="clear" w:color="auto" w:fill="FFFFFF" w:themeFill="background1"/>
        <w:spacing w:after="0" w:line="360" w:lineRule="auto"/>
        <w:jc w:val="center"/>
        <w:rPr>
          <w:rFonts w:cs="Times New Roman"/>
          <w:b/>
          <w:color w:val="000000" w:themeColor="text1"/>
          <w:sz w:val="22"/>
        </w:rPr>
        <w:pPrChange w:id="2641" w:author="Tao Huang" w:date="2018-09-04T12:44:00Z">
          <w:pPr>
            <w:shd w:val="clear" w:color="auto" w:fill="FFFFFF" w:themeFill="background1"/>
            <w:spacing w:after="0" w:line="360" w:lineRule="auto"/>
            <w:jc w:val="both"/>
          </w:pPr>
        </w:pPrChange>
      </w:pPr>
      <w:ins w:id="2642" w:author="Tao Huang" w:date="2018-09-04T12:44:00Z">
        <w:r>
          <w:rPr>
            <w:rFonts w:cs="Times New Roman"/>
            <w:color w:val="000000" w:themeColor="text1"/>
            <w:sz w:val="22"/>
            <w:highlight w:val="yellow"/>
          </w:rPr>
          <w:t xml:space="preserve">Where </w:t>
        </w:r>
      </w:ins>
      <w:moveTo w:id="2643" w:author="Tao Huang" w:date="2018-09-04T12:44:00Z">
        <w:moveToRangeStart w:id="2644" w:author="Tao Huang" w:date="2018-09-04T12:44:00Z" w:name="move523828375"/>
        <m:oMath>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r>
            <w:rPr>
              <w:rFonts w:ascii="Cambria Math" w:hAnsi="Cambria Math" w:cs="Times New Roman"/>
              <w:color w:val="000000" w:themeColor="text1"/>
              <w:sz w:val="22"/>
              <w:highlight w:val="yellow"/>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H</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ctrlPr>
                        <w:rPr>
                          <w:rFonts w:ascii="Cambria Math" w:hAnsi="Cambria Math" w:cs="Times New Roman"/>
                          <w:i/>
                          <w:color w:val="000000" w:themeColor="text1"/>
                          <w:sz w:val="22"/>
                          <w:highlight w:val="yellow"/>
                        </w:rPr>
                      </m:ctrlPr>
                    </m:dPr>
                    <m:e>
                      <m:d>
                        <m:dPr>
                          <m:begChr m:val="|"/>
                          <m:endChr m:val="|"/>
                          <m:ctrlPr>
                            <w:rPr>
                              <w:rFonts w:ascii="Cambria Math" w:hAnsi="Cambria Math" w:cs="Times New Roman"/>
                              <w:i/>
                              <w:color w:val="000000" w:themeColor="text1"/>
                              <w:sz w:val="22"/>
                              <w:highlight w:val="yellow"/>
                            </w:rPr>
                          </m:ctrlPr>
                        </m:dPr>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e>
                      </m:d>
                    </m:e>
                  </m:d>
                </m:e>
              </m:nary>
            </m:e>
          </m:nary>
        </m:oMath>
      </w:moveTo>
      <w:moveToRangeEnd w:id="2644"/>
    </w:p>
    <w:p w14:paraId="1DD5AFE3" w14:textId="77777777" w:rsidR="00D4638E" w:rsidRDefault="00D4638E" w:rsidP="0065311B">
      <w:pPr>
        <w:pStyle w:val="ListParagraph"/>
        <w:shd w:val="clear" w:color="auto" w:fill="FFFFFF" w:themeFill="background1"/>
        <w:spacing w:after="0" w:line="360" w:lineRule="auto"/>
        <w:ind w:left="0"/>
        <w:rPr>
          <w:ins w:id="2645" w:author="韬 黄" w:date="2018-09-26T18:15:00Z"/>
          <w:rFonts w:cs="Times New Roman"/>
          <w:color w:val="000000" w:themeColor="text1"/>
          <w:sz w:val="22"/>
        </w:rPr>
      </w:pPr>
    </w:p>
    <w:p w14:paraId="22D60AFE" w14:textId="43F80B48" w:rsidR="004C569C" w:rsidRDefault="002A1E92" w:rsidP="0065311B">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w:t>
      </w:r>
      <w:r w:rsidR="004C569C" w:rsidRPr="001E17BA">
        <w:rPr>
          <w:rFonts w:cs="Times New Roman"/>
          <w:color w:val="000000" w:themeColor="text1"/>
          <w:sz w:val="22"/>
        </w:rPr>
        <w:t>here</w:t>
      </w:r>
      <w:r>
        <w:rPr>
          <w:rFonts w:cs="Times New Roman"/>
          <w:color w:val="000000" w:themeColor="text1"/>
          <w:sz w:val="22"/>
        </w:rPr>
        <w:t xml:space="preserve"> </w:t>
      </w:r>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Pr>
          <w:rFonts w:cs="Times New Roman"/>
          <w:color w:val="000000" w:themeColor="text1"/>
          <w:sz w:val="22"/>
        </w:rPr>
        <w:t xml:space="preserve"> and </w:t>
      </w:r>
      <m:oMath>
        <m:r>
          <w:rPr>
            <w:rFonts w:ascii="Cambria Math" w:hAnsi="Cambria Math" w:cs="Times New Roman"/>
            <w:color w:val="000000" w:themeColor="text1"/>
            <w:sz w:val="22"/>
            <w:highlight w:val="yellow"/>
          </w:rPr>
          <m:t>AvgRelMAE(H)</m:t>
        </m:r>
      </m:oMath>
      <w:r>
        <w:rPr>
          <w:rFonts w:cs="Times New Roman"/>
          <w:color w:val="000000" w:themeColor="text1"/>
          <w:sz w:val="22"/>
          <w:highlight w:val="yellow"/>
        </w:rPr>
        <w:t xml:space="preserve"> are the MASE and the </w:t>
      </w:r>
      <w:r w:rsidRPr="002A1E92">
        <w:rPr>
          <w:rFonts w:cs="Times New Roman"/>
          <w:color w:val="000000" w:themeColor="text1"/>
          <w:sz w:val="22"/>
        </w:rPr>
        <w:t>AvgRelMAE</w:t>
      </w:r>
      <w:r>
        <w:rPr>
          <w:rFonts w:cs="Times New Roman"/>
          <w:color w:val="000000" w:themeColor="text1"/>
          <w:sz w:val="22"/>
        </w:rPr>
        <w:t xml:space="preserve"> based on one to </w:t>
      </w:r>
      <w:r w:rsidRPr="000E703E">
        <w:rPr>
          <w:rFonts w:cs="Times New Roman"/>
          <w:i/>
          <w:color w:val="000000" w:themeColor="text1"/>
          <w:sz w:val="22"/>
          <w:rPrChange w:id="2646" w:author="Huang T  Dr (Surrey Business Schl)" w:date="2018-09-25T12:58:00Z">
            <w:rPr>
              <w:rFonts w:cs="Times New Roman"/>
              <w:color w:val="000000" w:themeColor="text1"/>
              <w:sz w:val="22"/>
            </w:rPr>
          </w:rPrChange>
        </w:rPr>
        <w:t>H</w:t>
      </w:r>
      <w:r>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Pr="001E17BA">
        <w:rPr>
          <w:rFonts w:cs="Times New Roman"/>
          <w:color w:val="000000" w:themeColor="text1"/>
          <w:sz w:val="22"/>
        </w:rPr>
        <w:t>=1, 4 and 8</w:t>
      </w:r>
      <w:r>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004C569C" w:rsidRPr="001E17BA">
        <w:rPr>
          <w:rFonts w:cs="Times New Roman"/>
          <w:color w:val="000000" w:themeColor="text1"/>
          <w:sz w:val="22"/>
        </w:rPr>
        <w:t xml:space="preserve"> are respectively the </w:t>
      </w:r>
      <w:r w:rsidR="00E138EF" w:rsidRPr="00E138EF">
        <w:rPr>
          <w:rFonts w:cs="Times New Roman"/>
          <w:i/>
          <w:color w:val="000000" w:themeColor="text1"/>
          <w:sz w:val="22"/>
        </w:rPr>
        <w:t>h</w:t>
      </w:r>
      <w:r w:rsidR="00E138EF">
        <w:rPr>
          <w:rFonts w:cs="Times New Roman"/>
          <w:color w:val="000000" w:themeColor="text1"/>
          <w:sz w:val="22"/>
        </w:rPr>
        <w:t xml:space="preserve">-step ahead </w:t>
      </w:r>
      <w:r w:rsidR="004C569C" w:rsidRPr="001E17BA">
        <w:rPr>
          <w:rFonts w:cs="Times New Roman"/>
          <w:color w:val="000000" w:themeColor="text1"/>
          <w:sz w:val="22"/>
        </w:rPr>
        <w:t xml:space="preserve">actual value and forecast value for data series </w:t>
      </w:r>
      <m:oMath>
        <m:r>
          <w:rPr>
            <w:rFonts w:ascii="Cambria Math" w:hAnsi="Cambria Math" w:cs="Times New Roman"/>
            <w:color w:val="000000" w:themeColor="text1"/>
            <w:sz w:val="22"/>
          </w:rPr>
          <m:t>s</m:t>
        </m:r>
      </m:oMath>
      <w:r w:rsidR="004C569C"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rolling event.</w:t>
      </w:r>
      <w:r w:rsidR="00E138EF">
        <w:rPr>
          <w:rFonts w:cs="Times New Roman"/>
          <w:color w:val="000000" w:themeColor="text1"/>
          <w:sz w:val="22"/>
        </w:rPr>
        <w:t xml:space="preserve"> There are </w:t>
      </w:r>
      <w:r w:rsidR="00E138EF" w:rsidRPr="00E138EF">
        <w:rPr>
          <w:rFonts w:cs="Times New Roman"/>
          <w:i/>
          <w:color w:val="000000" w:themeColor="text1"/>
          <w:sz w:val="22"/>
        </w:rPr>
        <w:t>S</w:t>
      </w:r>
      <w:r w:rsidR="00E138EF">
        <w:rPr>
          <w:rFonts w:cs="Times New Roman"/>
          <w:color w:val="000000" w:themeColor="text1"/>
          <w:sz w:val="22"/>
        </w:rPr>
        <w:t xml:space="preserve"> data series and </w:t>
      </w:r>
      <w:r w:rsidR="00E138EF" w:rsidRPr="00E138EF">
        <w:rPr>
          <w:rFonts w:cs="Times New Roman"/>
          <w:i/>
          <w:color w:val="000000" w:themeColor="text1"/>
          <w:sz w:val="22"/>
        </w:rPr>
        <w:t>K</w:t>
      </w:r>
      <w:r w:rsidR="00E138EF">
        <w:rPr>
          <w:rFonts w:cs="Times New Roman"/>
          <w:color w:val="000000" w:themeColor="text1"/>
          <w:sz w:val="22"/>
        </w:rPr>
        <w:t xml:space="preserve"> rolling events (</w:t>
      </w:r>
      <w:r w:rsidR="00E138EF" w:rsidRPr="00E138EF">
        <w:rPr>
          <w:rFonts w:cs="Times New Roman"/>
          <w:i/>
          <w:color w:val="000000" w:themeColor="text1"/>
          <w:sz w:val="22"/>
        </w:rPr>
        <w:t>S</w:t>
      </w:r>
      <w:r w:rsidR="00E138EF">
        <w:rPr>
          <w:rFonts w:cs="Times New Roman"/>
          <w:color w:val="000000" w:themeColor="text1"/>
          <w:sz w:val="22"/>
        </w:rPr>
        <w:t xml:space="preserve">= 1831 and </w:t>
      </w:r>
      <w:r w:rsidR="00E138EF" w:rsidRPr="00E138EF">
        <w:rPr>
          <w:rFonts w:cs="Times New Roman"/>
          <w:i/>
          <w:color w:val="000000" w:themeColor="text1"/>
          <w:sz w:val="22"/>
        </w:rPr>
        <w:t>K</w:t>
      </w:r>
      <w:r w:rsidR="00E138EF">
        <w:rPr>
          <w:rFonts w:cs="Times New Roman"/>
          <w:color w:val="000000" w:themeColor="text1"/>
          <w:sz w:val="22"/>
        </w:rPr>
        <w:t>=18).</w:t>
      </w:r>
      <w:r w:rsidR="004C569C" w:rsidRPr="001E17BA">
        <w:rPr>
          <w:rFonts w:cs="Times New Roman"/>
          <w:color w:val="000000" w:themeColor="text1"/>
          <w:sz w:val="22"/>
        </w:rPr>
        <w:t xml:space="preserve"> </w:t>
      </w:r>
      <m:oMath>
        <m:sSub>
          <m:sSubPr>
            <m:ctrlPr>
              <w:ins w:id="2647" w:author="Huang T  Dr (Surrey Business Schl)" w:date="2018-09-25T13:07:00Z">
                <w:rPr>
                  <w:rFonts w:ascii="Cambria Math" w:hAnsi="Cambria Math" w:cs="Times New Roman"/>
                  <w:i/>
                  <w:color w:val="000000" w:themeColor="text1"/>
                  <w:sz w:val="22"/>
                </w:rPr>
              </w:ins>
            </m:ctrlPr>
          </m:sSubPr>
          <m:e>
            <m:r>
              <w:ins w:id="2648" w:author="Huang T  Dr (Surrey Business Schl)" w:date="2018-09-25T13:07:00Z">
                <w:rPr>
                  <w:rFonts w:ascii="Cambria Math" w:hAnsi="Cambria Math" w:cs="Times New Roman"/>
                  <w:color w:val="000000" w:themeColor="text1"/>
                  <w:sz w:val="22"/>
                </w:rPr>
                <m:t>T</m:t>
              </w:ins>
            </m:r>
          </m:e>
          <m:sub>
            <m:r>
              <w:ins w:id="2649" w:author="Huang T  Dr (Surrey Business Schl)" w:date="2018-09-25T13:07:00Z">
                <w:rPr>
                  <w:rFonts w:ascii="Cambria Math" w:hAnsi="Cambria Math" w:cs="Times New Roman"/>
                  <w:color w:val="000000" w:themeColor="text1"/>
                  <w:sz w:val="22"/>
                </w:rPr>
                <m:t>0</m:t>
              </w:ins>
            </m:r>
          </m:sub>
        </m:sSub>
      </m:oMath>
      <w:ins w:id="2650" w:author="Huang T  Dr (Surrey Business Schl)" w:date="2018-09-25T13:07:00Z">
        <w:r w:rsidR="007210E3"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7210E3" w:rsidRPr="001E17BA">
          <w:rPr>
            <w:rFonts w:cs="Times New Roman"/>
            <w:color w:val="000000" w:themeColor="text1"/>
            <w:sz w:val="22"/>
          </w:rPr>
          <w:t xml:space="preserve">). </w:t>
        </w:r>
      </w:ins>
      <w:r w:rsidR="002F240F">
        <w:rPr>
          <w:rFonts w:cs="Times New Roman"/>
          <w:color w:val="000000" w:themeColor="text1"/>
          <w:sz w:val="22"/>
        </w:rPr>
        <w:t>B</w:t>
      </w:r>
      <w:r w:rsidR="002F240F" w:rsidRPr="001E17BA">
        <w:rPr>
          <w:rFonts w:cs="Times New Roman"/>
          <w:color w:val="000000" w:themeColor="text1"/>
          <w:sz w:val="22"/>
        </w:rPr>
        <w:t>efore we transform the log values to levels</w:t>
      </w:r>
      <w:ins w:id="2651" w:author="Huang T  Dr (Surrey Business Schl)" w:date="2018-09-25T12:58:00Z">
        <w:r w:rsidR="001D423C">
          <w:rPr>
            <w:rFonts w:cs="Times New Roman"/>
            <w:color w:val="000000" w:themeColor="text1"/>
            <w:sz w:val="22"/>
          </w:rPr>
          <w:t xml:space="preserve"> for evaluation</w:t>
        </w:r>
      </w:ins>
      <w:r w:rsidR="002F240F">
        <w:rPr>
          <w:rFonts w:cs="Times New Roman"/>
          <w:color w:val="000000" w:themeColor="text1"/>
          <w:sz w:val="22"/>
        </w:rPr>
        <w:t>, w</w:t>
      </w:r>
      <w:r w:rsidR="004C569C" w:rsidRPr="001E17BA">
        <w:rPr>
          <w:rFonts w:cs="Times New Roman"/>
          <w:color w:val="000000" w:themeColor="text1"/>
          <w:sz w:val="22"/>
        </w:rPr>
        <w:t xml:space="preserve">e </w:t>
      </w:r>
      <w:r w:rsidR="00B96340">
        <w:rPr>
          <w:rFonts w:cs="Times New Roman"/>
          <w:color w:val="000000" w:themeColor="text1"/>
          <w:sz w:val="22"/>
        </w:rPr>
        <w:t xml:space="preserve">adjust </w:t>
      </w:r>
      <w:r w:rsidR="00B96340" w:rsidRPr="001E17BA">
        <w:rPr>
          <w:rFonts w:cs="Times New Roman"/>
          <w:color w:val="000000" w:themeColor="text1"/>
          <w:sz w:val="22"/>
        </w:rPr>
        <w:t xml:space="preserve">the final forecasts </w:t>
      </w:r>
      <w:r w:rsidR="00B96340" w:rsidRPr="00E138EF">
        <w:rPr>
          <w:rFonts w:cs="Times New Roman"/>
          <w:color w:val="4472C4" w:themeColor="accent1"/>
          <w:sz w:val="22"/>
          <w:rPrChange w:id="2652" w:author="Tao Huang" w:date="2018-09-04T12:43:00Z">
            <w:rPr>
              <w:rFonts w:cs="Times New Roman"/>
              <w:color w:val="000000" w:themeColor="text1"/>
              <w:sz w:val="22"/>
            </w:rPr>
          </w:rPrChange>
        </w:rPr>
        <w:t xml:space="preserve">by </w:t>
      </w:r>
      <w:r w:rsidR="004C569C" w:rsidRPr="00E138EF">
        <w:rPr>
          <w:rFonts w:cs="Times New Roman"/>
          <w:color w:val="4472C4" w:themeColor="accent1"/>
          <w:sz w:val="22"/>
          <w:rPrChange w:id="2653" w:author="Tao Huang" w:date="2018-09-04T12:43:00Z">
            <w:rPr>
              <w:rFonts w:cs="Times New Roman"/>
              <w:color w:val="000000" w:themeColor="text1"/>
              <w:sz w:val="22"/>
            </w:rPr>
          </w:rPrChange>
        </w:rPr>
        <w:t>add</w:t>
      </w:r>
      <w:r w:rsidR="00B96340" w:rsidRPr="00E138EF">
        <w:rPr>
          <w:rFonts w:cs="Times New Roman"/>
          <w:color w:val="4472C4" w:themeColor="accent1"/>
          <w:sz w:val="22"/>
          <w:rPrChange w:id="2654" w:author="Tao Huang" w:date="2018-09-04T12:43:00Z">
            <w:rPr>
              <w:rFonts w:cs="Times New Roman"/>
              <w:color w:val="000000" w:themeColor="text1"/>
              <w:sz w:val="22"/>
            </w:rPr>
          </w:rPrChange>
        </w:rPr>
        <w:t>ing</w:t>
      </w:r>
      <w:r w:rsidR="004C569C" w:rsidRPr="00E138EF">
        <w:rPr>
          <w:rFonts w:cs="Times New Roman"/>
          <w:color w:val="4472C4" w:themeColor="accent1"/>
          <w:sz w:val="22"/>
          <w:rPrChange w:id="2655" w:author="Tao Huang" w:date="2018-09-04T12:43:00Z">
            <w:rPr>
              <w:rFonts w:cs="Times New Roman"/>
              <w:color w:val="000000" w:themeColor="text1"/>
              <w:sz w:val="22"/>
            </w:rPr>
          </w:rPrChange>
        </w:rPr>
        <w:t xml:space="preserve"> one-half mean squared error</w:t>
      </w:r>
      <w:r w:rsidR="00E138EF" w:rsidRPr="00E138EF">
        <w:rPr>
          <w:rFonts w:cs="Times New Roman"/>
          <w:color w:val="4472C4" w:themeColor="accent1"/>
          <w:sz w:val="22"/>
          <w:rPrChange w:id="2656" w:author="Tao Huang" w:date="2018-09-04T12:43:00Z">
            <w:rPr>
              <w:rFonts w:cs="Times New Roman"/>
              <w:color w:val="000000" w:themeColor="text1"/>
              <w:sz w:val="22"/>
            </w:rPr>
          </w:rPrChange>
        </w:rPr>
        <w:t xml:space="preserve">, which mitigate the bias caused by the </w:t>
      </w:r>
      <w:ins w:id="2657" w:author="Huang T  Dr (Surrey Business Schl)" w:date="2018-09-25T13:04:00Z">
        <w:r w:rsidR="007210E3">
          <w:rPr>
            <w:rFonts w:cs="Times New Roman"/>
            <w:color w:val="4472C4" w:themeColor="accent1"/>
            <w:sz w:val="22"/>
          </w:rPr>
          <w:t xml:space="preserve">log </w:t>
        </w:r>
      </w:ins>
      <w:r w:rsidR="00E138EF" w:rsidRPr="00E138EF">
        <w:rPr>
          <w:rFonts w:cs="Times New Roman"/>
          <w:color w:val="4472C4" w:themeColor="accent1"/>
          <w:sz w:val="22"/>
          <w:rPrChange w:id="2658" w:author="Tao Huang" w:date="2018-09-04T12:43:00Z">
            <w:rPr>
              <w:rFonts w:cs="Times New Roman"/>
              <w:color w:val="000000" w:themeColor="text1"/>
              <w:sz w:val="22"/>
            </w:rPr>
          </w:rPrChange>
        </w:rPr>
        <w:t>transformati</w:t>
      </w:r>
      <w:ins w:id="2659" w:author="Huang T  Dr (Surrey Business Schl)" w:date="2018-09-25T13:06:00Z">
        <w:r w:rsidR="007210E3">
          <w:rPr>
            <w:rFonts w:cs="Times New Roman"/>
            <w:color w:val="4472C4" w:themeColor="accent1"/>
            <w:sz w:val="22"/>
          </w:rPr>
          <w:t xml:space="preserve">on </w:t>
        </w:r>
      </w:ins>
      <w:del w:id="2660" w:author="Huang T  Dr (Surrey Business Schl)" w:date="2018-09-25T13:06:00Z">
        <w:r w:rsidR="00E138EF" w:rsidRPr="00E138EF" w:rsidDel="007210E3">
          <w:rPr>
            <w:rFonts w:cs="Times New Roman"/>
            <w:color w:val="4472C4" w:themeColor="accent1"/>
            <w:sz w:val="22"/>
            <w:rPrChange w:id="2661" w:author="Tao Huang" w:date="2018-09-04T12:43:00Z">
              <w:rPr>
                <w:rFonts w:cs="Times New Roman"/>
                <w:color w:val="000000" w:themeColor="text1"/>
                <w:sz w:val="22"/>
              </w:rPr>
            </w:rPrChange>
          </w:rPr>
          <w:delText xml:space="preserve">on </w:delText>
        </w:r>
      </w:del>
      <w:del w:id="2662" w:author="Huang T  Dr (Surrey Business Schl)" w:date="2018-09-25T13:05:00Z">
        <w:r w:rsidR="00E138EF" w:rsidRPr="00E138EF" w:rsidDel="007210E3">
          <w:rPr>
            <w:rFonts w:cs="Times New Roman"/>
            <w:color w:val="4472C4" w:themeColor="accent1"/>
            <w:sz w:val="22"/>
            <w:rPrChange w:id="2663" w:author="Tao Huang" w:date="2018-09-04T12:43:00Z">
              <w:rPr>
                <w:rFonts w:cs="Times New Roman"/>
                <w:color w:val="000000" w:themeColor="text1"/>
                <w:sz w:val="22"/>
              </w:rPr>
            </w:rPrChange>
          </w:rPr>
          <w:delText>as the log value of expected mean does not equal to expected mean of the log value</w:delText>
        </w:r>
        <w:r w:rsidR="004C569C" w:rsidRPr="00E138EF" w:rsidDel="007210E3">
          <w:rPr>
            <w:rFonts w:cs="Times New Roman"/>
            <w:color w:val="4472C4" w:themeColor="accent1"/>
            <w:sz w:val="22"/>
            <w:rPrChange w:id="2664" w:author="Tao Huang" w:date="2018-09-04T12:43:00Z">
              <w:rPr>
                <w:rFonts w:cs="Times New Roman"/>
                <w:color w:val="000000" w:themeColor="text1"/>
                <w:sz w:val="22"/>
              </w:rPr>
            </w:rPrChange>
          </w:rPr>
          <w:delText xml:space="preserve"> </w:delText>
        </w:r>
      </w:del>
      <w:del w:id="2665" w:author="Huang T  Dr (Surrey Business Schl)" w:date="2018-09-25T13:06:00Z">
        <w:r w:rsidR="004C569C" w:rsidRPr="001E17BA" w:rsidDel="007210E3">
          <w:rPr>
            <w:rFonts w:cs="Times New Roman"/>
            <w:color w:val="000000" w:themeColor="text1"/>
            <w:sz w:val="22"/>
          </w:rPr>
          <w:delText xml:space="preserve">(Cooper </w:delText>
        </w:r>
      </w:del>
      <w:r w:rsidR="007210E3">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7210E3">
        <w:rPr>
          <w:rFonts w:cs="Times New Roman"/>
          <w:color w:val="000000" w:themeColor="text1"/>
          <w:sz w:val="22"/>
        </w:rPr>
        <w:fldChar w:fldCharType="separate"/>
      </w:r>
      <w:r w:rsidR="00EA41AC">
        <w:rPr>
          <w:rFonts w:cs="Times New Roman"/>
          <w:noProof/>
          <w:color w:val="000000" w:themeColor="text1"/>
          <w:sz w:val="22"/>
        </w:rPr>
        <w:t>(e.g., L. Cooper et al., 1999; Ma et al., 2016)</w:t>
      </w:r>
      <w:r w:rsidR="007210E3">
        <w:rPr>
          <w:rFonts w:cs="Times New Roman"/>
          <w:color w:val="000000" w:themeColor="text1"/>
          <w:sz w:val="22"/>
        </w:rPr>
        <w:fldChar w:fldCharType="end"/>
      </w:r>
      <w:del w:id="2666" w:author="Huang T  Dr (Surrey Business Schl)" w:date="2018-09-25T13:06:00Z">
        <w:r w:rsidR="004C569C" w:rsidRPr="001E17BA" w:rsidDel="007210E3">
          <w:rPr>
            <w:rFonts w:cs="Times New Roman"/>
            <w:color w:val="000000" w:themeColor="text1"/>
            <w:sz w:val="22"/>
          </w:rPr>
          <w:delText>et al.,1999).</w:delText>
        </w:r>
      </w:del>
      <w:r w:rsidR="004C569C" w:rsidRPr="001E17BA">
        <w:rPr>
          <w:rFonts w:cs="Times New Roman"/>
          <w:color w:val="000000" w:themeColor="text1"/>
          <w:sz w:val="22"/>
        </w:rPr>
        <w:t xml:space="preserve"> </w:t>
      </w:r>
      <m:oMath>
        <m:sSub>
          <m:sSubPr>
            <m:ctrlPr>
              <w:del w:id="2667" w:author="Huang T  Dr (Surrey Business Schl)" w:date="2018-09-25T13:07:00Z">
                <w:rPr>
                  <w:rFonts w:ascii="Cambria Math" w:hAnsi="Cambria Math" w:cs="Times New Roman"/>
                  <w:i/>
                  <w:color w:val="000000" w:themeColor="text1"/>
                  <w:sz w:val="22"/>
                </w:rPr>
              </w:del>
            </m:ctrlPr>
          </m:sSubPr>
          <m:e>
            <m:r>
              <w:del w:id="2668" w:author="Huang T  Dr (Surrey Business Schl)" w:date="2018-09-25T13:07:00Z">
                <w:rPr>
                  <w:rFonts w:ascii="Cambria Math" w:hAnsi="Cambria Math" w:cs="Times New Roman"/>
                  <w:color w:val="000000" w:themeColor="text1"/>
                  <w:sz w:val="22"/>
                </w:rPr>
                <m:t>T</m:t>
              </w:del>
            </m:r>
          </m:e>
          <m:sub>
            <m:r>
              <w:del w:id="2669" w:author="Huang T  Dr (Surrey Business Schl)" w:date="2018-09-25T13:07:00Z">
                <w:rPr>
                  <w:rFonts w:ascii="Cambria Math" w:hAnsi="Cambria Math" w:cs="Times New Roman"/>
                  <w:color w:val="000000" w:themeColor="text1"/>
                  <w:sz w:val="22"/>
                </w:rPr>
                <m:t>0</m:t>
              </w:del>
            </m:r>
          </m:sub>
        </m:sSub>
      </m:oMath>
      <w:del w:id="2670" w:author="Huang T  Dr (Surrey Business Schl)" w:date="2018-09-25T13:07:00Z">
        <w:r w:rsidR="004C569C" w:rsidRPr="001E17BA" w:rsidDel="007210E3">
          <w:rPr>
            <w:rFonts w:cs="Times New Roman"/>
            <w:color w:val="000000" w:themeColor="text1"/>
            <w:sz w:val="22"/>
          </w:rPr>
          <w:delText xml:space="preserve"> is the total number of observations in the estimation window (i.e., </w:delTex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4C569C" w:rsidRPr="001E17BA" w:rsidDel="007210E3">
          <w:rPr>
            <w:rFonts w:cs="Times New Roman"/>
            <w:color w:val="000000" w:themeColor="text1"/>
            <w:sz w:val="22"/>
          </w:rPr>
          <w:delText xml:space="preserve">). </w:delTex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004C569C" w:rsidRPr="001E17BA" w:rsidDel="007210E3">
          <w:rPr>
            <w:rFonts w:cs="Times New Roman"/>
            <w:color w:val="000000" w:themeColor="text1"/>
            <w:sz w:val="22"/>
          </w:rPr>
          <w:delText xml:space="preserve"> and </w:delTex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004C569C" w:rsidRPr="001E17BA" w:rsidDel="007210E3">
          <w:rPr>
            <w:rFonts w:cs="Times New Roman"/>
            <w:color w:val="000000" w:themeColor="text1"/>
            <w:sz w:val="22"/>
          </w:rPr>
          <w:delText xml:space="preserve">are the Mean Absolute Errors for the candidate model and the benchmark model </w:delText>
        </w:r>
        <w:r w:rsidR="00B96340" w:rsidDel="007210E3">
          <w:rPr>
            <w:rFonts w:cs="Times New Roman"/>
            <w:color w:val="000000" w:themeColor="text1"/>
            <w:sz w:val="22"/>
          </w:rPr>
          <w:delText xml:space="preserve">respectively </w:delText>
        </w:r>
        <w:r w:rsidR="004C569C" w:rsidRPr="001E17BA" w:rsidDel="007210E3">
          <w:rPr>
            <w:rFonts w:cs="Times New Roman"/>
            <w:color w:val="000000" w:themeColor="text1"/>
            <w:sz w:val="22"/>
          </w:rPr>
          <w:delText xml:space="preserve">for data series </w:delText>
        </w:r>
        <w:r w:rsidR="004C569C" w:rsidRPr="001E17BA" w:rsidDel="007210E3">
          <w:rPr>
            <w:rFonts w:cs="Times New Roman"/>
            <w:i/>
            <w:color w:val="000000" w:themeColor="text1"/>
            <w:sz w:val="22"/>
          </w:rPr>
          <w:delText>s</w:delText>
        </w:r>
        <w:r w:rsidR="004C569C" w:rsidRPr="001E17BA" w:rsidDel="007210E3">
          <w:rPr>
            <w:rFonts w:cs="Times New Roman"/>
            <w:color w:val="000000" w:themeColor="text1"/>
            <w:sz w:val="22"/>
          </w:rPr>
          <w:delText xml:space="preserve">, </w:delText>
        </w:r>
        <w:r w:rsidR="00237066" w:rsidDel="007210E3">
          <w:rPr>
            <w:rFonts w:cs="Times New Roman"/>
            <w:color w:val="000000" w:themeColor="text1"/>
            <w:sz w:val="22"/>
          </w:rPr>
          <w:delText>for a forecast horizon</w:delText>
        </w:r>
        <w:r w:rsidR="004C569C" w:rsidRPr="001E17BA" w:rsidDel="007210E3">
          <w:rPr>
            <w:rFonts w:cs="Times New Roman"/>
            <w:color w:val="000000" w:themeColor="text1"/>
            <w:sz w:val="22"/>
          </w:rPr>
          <w:delText xml:space="preserve"> of </w:delText>
        </w:r>
        <w:r w:rsidR="004C569C" w:rsidRPr="001E17BA" w:rsidDel="007210E3">
          <w:rPr>
            <w:rFonts w:cs="Times New Roman"/>
            <w:i/>
            <w:color w:val="000000" w:themeColor="text1"/>
            <w:sz w:val="22"/>
          </w:rPr>
          <w:delText>H</w:delText>
        </w:r>
        <w:r w:rsidR="004C569C" w:rsidRPr="001E17BA" w:rsidDel="007210E3">
          <w:rPr>
            <w:rFonts w:cs="Times New Roman"/>
            <w:color w:val="000000" w:themeColor="text1"/>
            <w:sz w:val="22"/>
          </w:rPr>
          <w:delText xml:space="preserve">, </w:delText>
        </w:r>
        <w:r w:rsidR="00237066" w:rsidDel="007210E3">
          <w:rPr>
            <w:rFonts w:cs="Times New Roman"/>
            <w:color w:val="000000" w:themeColor="text1"/>
            <w:sz w:val="22"/>
          </w:rPr>
          <w:delText>across</w:delText>
        </w:r>
        <w:r w:rsidR="004C569C" w:rsidRPr="001E17BA" w:rsidDel="007210E3">
          <w:rPr>
            <w:rFonts w:cs="Times New Roman"/>
            <w:color w:val="000000" w:themeColor="text1"/>
            <w:sz w:val="22"/>
          </w:rPr>
          <w:delText xml:space="preserve"> </w:delText>
        </w:r>
        <w:r w:rsidR="00237066" w:rsidRPr="00237066" w:rsidDel="007210E3">
          <w:rPr>
            <w:rFonts w:cs="Times New Roman"/>
            <w:i/>
            <w:color w:val="000000" w:themeColor="text1"/>
            <w:sz w:val="22"/>
          </w:rPr>
          <w:delText>k</w:delText>
        </w:r>
        <w:r w:rsidR="004C569C" w:rsidRPr="001E17BA" w:rsidDel="007210E3">
          <w:rPr>
            <w:rFonts w:cs="Times New Roman"/>
            <w:color w:val="000000" w:themeColor="text1"/>
            <w:sz w:val="22"/>
          </w:rPr>
          <w:delText xml:space="preserve"> rolling event</w:delText>
        </w:r>
        <w:r w:rsidR="00237066" w:rsidDel="007210E3">
          <w:rPr>
            <w:rFonts w:cs="Times New Roman"/>
            <w:color w:val="000000" w:themeColor="text1"/>
            <w:sz w:val="22"/>
          </w:rPr>
          <w:delText>s</w:delText>
        </w:r>
        <w:r w:rsidR="004C569C" w:rsidRPr="001E17BA" w:rsidDel="007210E3">
          <w:rPr>
            <w:rFonts w:cs="Times New Roman"/>
            <w:color w:val="000000" w:themeColor="text1"/>
            <w:sz w:val="22"/>
          </w:rPr>
          <w:delText>.</w:delText>
        </w:r>
      </w:del>
      <m:oMath>
        <m:r>
          <w:ins w:id="2671" w:author="Tao Huang" w:date="2018-09-04T12:44:00Z">
            <w:del w:id="2672" w:author="Huang T  Dr (Surrey Business Schl)" w:date="2018-09-25T13:07:00Z">
              <w:rPr>
                <w:rFonts w:ascii="Cambria Math" w:hAnsi="Cambria Math" w:cs="Times New Roman"/>
                <w:color w:val="000000" w:themeColor="text1"/>
                <w:sz w:val="22"/>
              </w:rPr>
              <m:t xml:space="preserve"> </m:t>
            </w:del>
          </w:ins>
        </m:r>
      </m:oMath>
      <w:del w:id="2673" w:author="Huang T  Dr (Surrey Business Schl)" w:date="2018-09-25T13:07:00Z">
        <w:r w:rsidR="004C569C" w:rsidRPr="001E17BA" w:rsidDel="007210E3">
          <w:rPr>
            <w:rFonts w:cs="Times New Roman"/>
            <w:color w:val="000000" w:themeColor="text1"/>
            <w:sz w:val="22"/>
          </w:rPr>
          <w:delText xml:space="preserve">      </w:delText>
        </w:r>
      </w:del>
    </w:p>
    <w:p w14:paraId="5A81CE9E" w14:textId="77777777" w:rsidR="0065311B" w:rsidRPr="001E17BA" w:rsidRDefault="0065311B" w:rsidP="0065311B">
      <w:pPr>
        <w:pStyle w:val="ListParagraph"/>
        <w:shd w:val="clear" w:color="auto" w:fill="FFFFFF" w:themeFill="background1"/>
        <w:spacing w:after="0" w:line="360" w:lineRule="auto"/>
        <w:ind w:left="0"/>
        <w:rPr>
          <w:rFonts w:cs="Times New Roman"/>
          <w:color w:val="000000" w:themeColor="text1"/>
          <w:sz w:val="22"/>
        </w:rPr>
      </w:pPr>
    </w:p>
    <w:p w14:paraId="5BBCDFC1" w14:textId="77777777" w:rsidR="004C569C" w:rsidRPr="0035133A" w:rsidRDefault="004C569C" w:rsidP="00AC5038">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14:paraId="77E0E74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1635F0" w14:textId="16F2617D"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lastRenderedPageBreak/>
        <w:t xml:space="preserve">In Table 2, we summarize the forecasting performance of the models across all the product categories. </w:t>
      </w:r>
      <w:r w:rsidRPr="007C1BDE">
        <w:rPr>
          <w:rFonts w:cs="Times New Roman"/>
          <w:color w:val="4472C4" w:themeColor="accent1"/>
          <w:sz w:val="22"/>
          <w:rPrChange w:id="2674" w:author="Tao Huang" w:date="2018-09-04T13:45:00Z">
            <w:rPr>
              <w:rFonts w:cs="Times New Roman"/>
              <w:color w:val="000000" w:themeColor="text1"/>
              <w:sz w:val="22"/>
            </w:rPr>
          </w:rPrChange>
        </w:rPr>
        <w:t xml:space="preserve">Table 3 shows the </w:t>
      </w:r>
      <w:del w:id="2675" w:author="韬 黄" w:date="2018-10-08T15:05:00Z">
        <w:r w:rsidRPr="007C1BDE" w:rsidDel="007775F5">
          <w:rPr>
            <w:rFonts w:cs="Times New Roman"/>
            <w:color w:val="4472C4" w:themeColor="accent1"/>
            <w:sz w:val="22"/>
            <w:rPrChange w:id="2676" w:author="Tao Huang" w:date="2018-09-04T13:45:00Z">
              <w:rPr>
                <w:rFonts w:cs="Times New Roman"/>
                <w:color w:val="000000" w:themeColor="text1"/>
                <w:sz w:val="22"/>
              </w:rPr>
            </w:rPrChange>
          </w:rPr>
          <w:delText>p-values of</w:delText>
        </w:r>
      </w:del>
      <w:ins w:id="2677" w:author="韬 黄" w:date="2018-10-08T15:05:00Z">
        <w:r w:rsidR="007775F5">
          <w:rPr>
            <w:rFonts w:cs="Times New Roman"/>
            <w:color w:val="4472C4" w:themeColor="accent1"/>
            <w:sz w:val="22"/>
          </w:rPr>
          <w:t>results of</w:t>
        </w:r>
      </w:ins>
      <w:r w:rsidRPr="007C1BDE">
        <w:rPr>
          <w:rFonts w:cs="Times New Roman"/>
          <w:color w:val="4472C4" w:themeColor="accent1"/>
          <w:sz w:val="22"/>
          <w:rPrChange w:id="2678" w:author="Tao Huang" w:date="2018-09-04T13:45:00Z">
            <w:rPr>
              <w:rFonts w:cs="Times New Roman"/>
              <w:color w:val="000000" w:themeColor="text1"/>
              <w:sz w:val="22"/>
            </w:rPr>
          </w:rPrChange>
        </w:rPr>
        <w:t xml:space="preserve"> the </w:t>
      </w:r>
      <w:ins w:id="2679" w:author="Tao Huang" w:date="2018-09-04T13:25:00Z">
        <w:r w:rsidR="00645EBF" w:rsidRPr="007C1BDE">
          <w:rPr>
            <w:rFonts w:cs="Times New Roman"/>
            <w:color w:val="4472C4" w:themeColor="accent1"/>
            <w:sz w:val="22"/>
            <w:rPrChange w:id="2680" w:author="Tao Huang" w:date="2018-09-04T13:45:00Z">
              <w:rPr>
                <w:rFonts w:cs="Times New Roman"/>
                <w:color w:val="000000" w:themeColor="text1"/>
                <w:sz w:val="22"/>
              </w:rPr>
            </w:rPrChange>
          </w:rPr>
          <w:t>Diebold-Mariana (DM) test</w:t>
        </w:r>
        <w:r w:rsidR="00645EBF" w:rsidRPr="007C1BDE" w:rsidDel="00645EBF">
          <w:rPr>
            <w:rFonts w:cs="Times New Roman"/>
            <w:color w:val="4472C4" w:themeColor="accent1"/>
            <w:sz w:val="22"/>
            <w:rPrChange w:id="2681" w:author="Tao Huang" w:date="2018-09-04T13:45:00Z">
              <w:rPr>
                <w:rFonts w:cs="Times New Roman"/>
                <w:color w:val="000000" w:themeColor="text1"/>
                <w:sz w:val="22"/>
              </w:rPr>
            </w:rPrChange>
          </w:rPr>
          <w:t xml:space="preserve"> </w:t>
        </w:r>
      </w:ins>
      <w:del w:id="2682" w:author="Tao Huang" w:date="2018-09-04T13:25:00Z">
        <w:r w:rsidRPr="007C1BDE" w:rsidDel="00645EBF">
          <w:rPr>
            <w:rFonts w:eastAsia="DengXian" w:cs="Times New Roman"/>
            <w:color w:val="4472C4" w:themeColor="accent1"/>
            <w:sz w:val="22"/>
            <w:rPrChange w:id="2683" w:author="Tao Huang" w:date="2018-09-04T13:45:00Z">
              <w:rPr>
                <w:rFonts w:eastAsia="DengXian" w:cs="Times New Roman"/>
                <w:color w:val="000000" w:themeColor="text1"/>
                <w:sz w:val="22"/>
              </w:rPr>
            </w:rPrChange>
          </w:rPr>
          <w:delText xml:space="preserve">Wilcoxon Sign Rank (WSR) test </w:delText>
        </w:r>
      </w:del>
      <w:r w:rsidRPr="007C1BDE">
        <w:rPr>
          <w:rFonts w:eastAsia="DengXian" w:cs="Times New Roman"/>
          <w:color w:val="4472C4" w:themeColor="accent1"/>
          <w:sz w:val="22"/>
          <w:rPrChange w:id="2684" w:author="Tao Huang" w:date="2018-09-04T13:45:00Z">
            <w:rPr>
              <w:rFonts w:eastAsia="DengXian" w:cs="Times New Roman"/>
              <w:color w:val="000000" w:themeColor="text1"/>
              <w:sz w:val="22"/>
            </w:rPr>
          </w:rPrChange>
        </w:rPr>
        <w:t xml:space="preserve">for the statistical significance of the difference between the models’ forecasting performance. </w:t>
      </w:r>
      <w:r w:rsidR="001622F1" w:rsidRPr="007C1BDE">
        <w:rPr>
          <w:rFonts w:eastAsia="DengXian" w:cs="Times New Roman"/>
          <w:color w:val="4472C4" w:themeColor="accent1"/>
          <w:sz w:val="22"/>
          <w:rPrChange w:id="2685" w:author="Tao Huang" w:date="2018-09-04T13:45:00Z">
            <w:rPr>
              <w:rFonts w:eastAsia="DengXian" w:cs="Times New Roman"/>
              <w:color w:val="000000" w:themeColor="text1"/>
              <w:sz w:val="22"/>
            </w:rPr>
          </w:rPrChange>
        </w:rPr>
        <w:fldChar w:fldCharType="begin"/>
      </w:r>
      <w:r w:rsidR="00EA41AC">
        <w:rPr>
          <w:rFonts w:eastAsia="DengXian" w:cs="Times New Roman"/>
          <w:color w:val="4472C4" w:themeColor="accent1"/>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001622F1" w:rsidRPr="007C1BDE">
        <w:rPr>
          <w:rFonts w:eastAsia="DengXian" w:cs="Times New Roman"/>
          <w:color w:val="4472C4" w:themeColor="accent1"/>
          <w:sz w:val="22"/>
          <w:rPrChange w:id="2686" w:author="Tao Huang" w:date="2018-09-04T13:45:00Z">
            <w:rPr>
              <w:rFonts w:eastAsia="DengXian" w:cs="Times New Roman"/>
              <w:color w:val="000000" w:themeColor="text1"/>
              <w:sz w:val="22"/>
            </w:rPr>
          </w:rPrChange>
        </w:rPr>
        <w:fldChar w:fldCharType="separate"/>
      </w:r>
      <w:r w:rsidR="00EA41AC">
        <w:rPr>
          <w:rFonts w:eastAsia="DengXian" w:cs="Times New Roman"/>
          <w:noProof/>
          <w:color w:val="4472C4" w:themeColor="accent1"/>
          <w:sz w:val="22"/>
        </w:rPr>
        <w:t>(Diebold &amp; Mariano, 1995; Harvey, Leybourne, &amp; Newbold, 1997)</w:t>
      </w:r>
      <w:r w:rsidR="001622F1" w:rsidRPr="007C1BDE">
        <w:rPr>
          <w:rFonts w:eastAsia="DengXian" w:cs="Times New Roman"/>
          <w:color w:val="4472C4" w:themeColor="accent1"/>
          <w:sz w:val="22"/>
          <w:rPrChange w:id="2687" w:author="Tao Huang" w:date="2018-09-04T13:45:00Z">
            <w:rPr>
              <w:rFonts w:eastAsia="DengXian" w:cs="Times New Roman"/>
              <w:color w:val="000000" w:themeColor="text1"/>
              <w:sz w:val="22"/>
            </w:rPr>
          </w:rPrChange>
        </w:rPr>
        <w:fldChar w:fldCharType="end"/>
      </w:r>
      <w:ins w:id="2688" w:author="Tao Huang" w:date="2018-09-04T13:42:00Z">
        <w:del w:id="2689" w:author="韬 黄" w:date="2018-10-08T15:06:00Z">
          <w:r w:rsidR="00A91D7D" w:rsidRPr="007C1BDE" w:rsidDel="00C85EE5">
            <w:rPr>
              <w:rFonts w:eastAsia="DengXian" w:cs="Times New Roman"/>
              <w:color w:val="4472C4" w:themeColor="accent1"/>
              <w:sz w:val="22"/>
              <w:rPrChange w:id="2690" w:author="Tao Huang" w:date="2018-09-04T13:45:00Z">
                <w:rPr>
                  <w:rFonts w:eastAsia="DengXian" w:cs="Times New Roman"/>
                  <w:color w:val="000000" w:themeColor="text1"/>
                  <w:sz w:val="22"/>
                </w:rPr>
              </w:rPrChange>
            </w:rPr>
            <w:delText>.</w:delText>
          </w:r>
        </w:del>
      </w:ins>
      <w:ins w:id="2691" w:author="Tao Huang" w:date="2018-09-04T13:45:00Z">
        <w:del w:id="2692" w:author="韬 黄" w:date="2018-10-08T15:06:00Z">
          <w:r w:rsidR="00A91D7D" w:rsidRPr="007C1BDE" w:rsidDel="00C85EE5">
            <w:rPr>
              <w:rFonts w:eastAsia="DengXian" w:cs="Times New Roman"/>
              <w:color w:val="4472C4" w:themeColor="accent1"/>
              <w:sz w:val="22"/>
              <w:rPrChange w:id="2693" w:author="Tao Huang" w:date="2018-09-04T13:45:00Z">
                <w:rPr>
                  <w:rFonts w:eastAsia="DengXian" w:cs="Times New Roman"/>
                  <w:color w:val="000000" w:themeColor="text1"/>
                  <w:sz w:val="22"/>
                </w:rPr>
              </w:rPrChange>
            </w:rPr>
            <w:delText xml:space="preserve"> </w:delText>
          </w:r>
        </w:del>
      </w:ins>
      <w:del w:id="2694" w:author="韬 黄" w:date="2018-10-08T15:06:00Z">
        <w:r w:rsidRPr="007C1BDE" w:rsidDel="00C85EE5">
          <w:rPr>
            <w:rFonts w:eastAsia="DengXian" w:cs="Times New Roman"/>
            <w:color w:val="4472C4" w:themeColor="accent1"/>
            <w:sz w:val="22"/>
            <w:rPrChange w:id="2695" w:author="Tao Huang" w:date="2018-09-04T13:45:00Z">
              <w:rPr>
                <w:rFonts w:eastAsia="DengXian" w:cs="Times New Roman"/>
                <w:color w:val="000000" w:themeColor="text1"/>
                <w:sz w:val="22"/>
              </w:rPr>
            </w:rPrChange>
          </w:rPr>
          <w:delText xml:space="preserve">The WSR </w:delText>
        </w:r>
      </w:del>
      <w:ins w:id="2696" w:author="Tao Huang" w:date="2018-09-04T13:25:00Z">
        <w:del w:id="2697" w:author="韬 黄" w:date="2018-10-08T15:06:00Z">
          <w:r w:rsidR="00645EBF" w:rsidRPr="007C1BDE" w:rsidDel="00C85EE5">
            <w:rPr>
              <w:rFonts w:eastAsia="DengXian" w:cs="Times New Roman"/>
              <w:color w:val="4472C4" w:themeColor="accent1"/>
              <w:sz w:val="22"/>
              <w:rPrChange w:id="2698" w:author="Tao Huang" w:date="2018-09-04T13:45:00Z">
                <w:rPr>
                  <w:rFonts w:eastAsia="DengXian" w:cs="Times New Roman"/>
                  <w:color w:val="000000" w:themeColor="text1"/>
                  <w:sz w:val="22"/>
                </w:rPr>
              </w:rPrChange>
            </w:rPr>
            <w:delText xml:space="preserve">DM </w:delText>
          </w:r>
        </w:del>
      </w:ins>
      <w:ins w:id="2699" w:author="Tao Huang" w:date="2018-09-04T13:42:00Z">
        <w:del w:id="2700" w:author="韬 黄" w:date="2018-10-08T15:06:00Z">
          <w:r w:rsidR="00A91D7D" w:rsidRPr="007C1BDE" w:rsidDel="00C85EE5">
            <w:rPr>
              <w:rFonts w:eastAsia="DengXian" w:cs="Times New Roman"/>
              <w:color w:val="4472C4" w:themeColor="accent1"/>
              <w:sz w:val="22"/>
              <w:rPrChange w:id="2701" w:author="Tao Huang" w:date="2018-09-04T13:45:00Z">
                <w:rPr>
                  <w:rFonts w:eastAsia="DengXian" w:cs="Times New Roman"/>
                  <w:color w:val="000000" w:themeColor="text1"/>
                  <w:sz w:val="22"/>
                </w:rPr>
              </w:rPrChange>
            </w:rPr>
            <w:delText xml:space="preserve">test </w:delText>
          </w:r>
        </w:del>
      </w:ins>
      <w:ins w:id="2702" w:author="Tao Huang" w:date="2018-09-04T13:44:00Z">
        <w:del w:id="2703" w:author="韬 黄" w:date="2018-10-08T15:06:00Z">
          <w:r w:rsidR="00A91D7D" w:rsidRPr="007C1BDE" w:rsidDel="00C85EE5">
            <w:rPr>
              <w:rFonts w:eastAsia="DengXian" w:cs="Times New Roman"/>
              <w:color w:val="4472C4" w:themeColor="accent1"/>
              <w:sz w:val="22"/>
              <w:rPrChange w:id="2704" w:author="Tao Huang" w:date="2018-09-04T13:45:00Z">
                <w:rPr>
                  <w:rFonts w:eastAsia="DengXian" w:cs="Times New Roman"/>
                  <w:color w:val="000000" w:themeColor="text1"/>
                  <w:sz w:val="22"/>
                </w:rPr>
              </w:rPrChange>
            </w:rPr>
            <w:delText>investigate</w:delText>
          </w:r>
        </w:del>
      </w:ins>
      <w:ins w:id="2705" w:author="Tao Huang" w:date="2018-09-04T13:45:00Z">
        <w:del w:id="2706" w:author="韬 黄" w:date="2018-10-08T15:06:00Z">
          <w:r w:rsidR="00A91D7D" w:rsidRPr="007C1BDE" w:rsidDel="00C85EE5">
            <w:rPr>
              <w:rFonts w:eastAsia="DengXian" w:cs="Times New Roman"/>
              <w:color w:val="4472C4" w:themeColor="accent1"/>
              <w:sz w:val="22"/>
              <w:rPrChange w:id="2707" w:author="Tao Huang" w:date="2018-09-04T13:45:00Z">
                <w:rPr>
                  <w:rFonts w:eastAsia="DengXian" w:cs="Times New Roman"/>
                  <w:color w:val="000000" w:themeColor="text1"/>
                  <w:sz w:val="22"/>
                </w:rPr>
              </w:rPrChange>
            </w:rPr>
            <w:delText>s</w:delText>
          </w:r>
        </w:del>
      </w:ins>
      <w:ins w:id="2708" w:author="Tao Huang" w:date="2018-09-04T13:42:00Z">
        <w:del w:id="2709" w:author="韬 黄" w:date="2018-10-08T15:06:00Z">
          <w:r w:rsidR="00A91D7D" w:rsidRPr="007C1BDE" w:rsidDel="00C85EE5">
            <w:rPr>
              <w:rFonts w:eastAsia="DengXian" w:cs="Times New Roman"/>
              <w:color w:val="4472C4" w:themeColor="accent1"/>
              <w:sz w:val="22"/>
              <w:rPrChange w:id="2710" w:author="Tao Huang" w:date="2018-09-04T13:45:00Z">
                <w:rPr>
                  <w:rFonts w:eastAsia="DengXian" w:cs="Times New Roman"/>
                  <w:color w:val="000000" w:themeColor="text1"/>
                  <w:sz w:val="22"/>
                </w:rPr>
              </w:rPrChange>
            </w:rPr>
            <w:delText xml:space="preserve"> whether the difference between </w:delText>
          </w:r>
        </w:del>
      </w:ins>
      <w:ins w:id="2711" w:author="Tao Huang" w:date="2018-09-04T13:44:00Z">
        <w:del w:id="2712" w:author="韬 黄" w:date="2018-10-08T15:06:00Z">
          <w:r w:rsidR="00A91D7D" w:rsidRPr="007C1BDE" w:rsidDel="00C85EE5">
            <w:rPr>
              <w:rFonts w:eastAsia="DengXian" w:cs="Times New Roman"/>
              <w:color w:val="4472C4" w:themeColor="accent1"/>
              <w:sz w:val="22"/>
              <w:rPrChange w:id="2713" w:author="Tao Huang" w:date="2018-09-04T13:45:00Z">
                <w:rPr>
                  <w:rFonts w:eastAsia="DengXian" w:cs="Times New Roman"/>
                  <w:color w:val="000000" w:themeColor="text1"/>
                  <w:sz w:val="22"/>
                </w:rPr>
              </w:rPrChange>
            </w:rPr>
            <w:delText>the</w:delText>
          </w:r>
        </w:del>
      </w:ins>
      <w:ins w:id="2714" w:author="Tao Huang" w:date="2018-09-04T13:42:00Z">
        <w:del w:id="2715" w:author="韬 黄" w:date="2018-10-08T15:06:00Z">
          <w:r w:rsidR="00A91D7D" w:rsidRPr="007C1BDE" w:rsidDel="00C85EE5">
            <w:rPr>
              <w:rFonts w:eastAsia="DengXian" w:cs="Times New Roman"/>
              <w:color w:val="4472C4" w:themeColor="accent1"/>
              <w:sz w:val="22"/>
              <w:rPrChange w:id="2716" w:author="Tao Huang" w:date="2018-09-04T13:45:00Z">
                <w:rPr>
                  <w:rFonts w:eastAsia="DengXian" w:cs="Times New Roman"/>
                  <w:color w:val="000000" w:themeColor="text1"/>
                  <w:sz w:val="22"/>
                </w:rPr>
              </w:rPrChange>
            </w:rPr>
            <w:delText xml:space="preserve"> loss function of the </w:delText>
          </w:r>
        </w:del>
      </w:ins>
      <w:ins w:id="2717" w:author="Tao Huang" w:date="2018-09-04T13:44:00Z">
        <w:del w:id="2718" w:author="韬 黄" w:date="2018-10-08T15:06:00Z">
          <w:r w:rsidR="00A91D7D" w:rsidRPr="007C1BDE" w:rsidDel="00C85EE5">
            <w:rPr>
              <w:rFonts w:eastAsia="DengXian" w:cs="Times New Roman"/>
              <w:color w:val="4472C4" w:themeColor="accent1"/>
              <w:sz w:val="22"/>
              <w:rPrChange w:id="2719" w:author="Tao Huang" w:date="2018-09-04T13:45:00Z">
                <w:rPr>
                  <w:rFonts w:eastAsia="DengXian" w:cs="Times New Roman"/>
                  <w:color w:val="000000" w:themeColor="text1"/>
                  <w:sz w:val="22"/>
                </w:rPr>
              </w:rPrChange>
            </w:rPr>
            <w:delText xml:space="preserve">forecast </w:delText>
          </w:r>
        </w:del>
      </w:ins>
      <w:ins w:id="2720" w:author="Tao Huang" w:date="2018-09-04T13:42:00Z">
        <w:del w:id="2721" w:author="韬 黄" w:date="2018-10-08T15:06:00Z">
          <w:r w:rsidR="00A91D7D" w:rsidRPr="007C1BDE" w:rsidDel="00C85EE5">
            <w:rPr>
              <w:rFonts w:eastAsia="DengXian" w:cs="Times New Roman"/>
              <w:color w:val="4472C4" w:themeColor="accent1"/>
              <w:sz w:val="22"/>
              <w:rPrChange w:id="2722" w:author="Tao Huang" w:date="2018-09-04T13:45:00Z">
                <w:rPr>
                  <w:rFonts w:eastAsia="DengXian" w:cs="Times New Roman"/>
                  <w:color w:val="000000" w:themeColor="text1"/>
                  <w:sz w:val="22"/>
                </w:rPr>
              </w:rPrChange>
            </w:rPr>
            <w:delText xml:space="preserve">errors </w:delText>
          </w:r>
        </w:del>
      </w:ins>
      <w:ins w:id="2723" w:author="Tao Huang" w:date="2018-09-04T13:44:00Z">
        <w:del w:id="2724" w:author="韬 黄" w:date="2018-10-08T15:06:00Z">
          <w:r w:rsidR="00A91D7D" w:rsidRPr="007C1BDE" w:rsidDel="00C85EE5">
            <w:rPr>
              <w:rFonts w:eastAsia="DengXian" w:cs="Times New Roman"/>
              <w:color w:val="4472C4" w:themeColor="accent1"/>
              <w:sz w:val="22"/>
              <w:rPrChange w:id="2725" w:author="Tao Huang" w:date="2018-09-04T13:45:00Z">
                <w:rPr>
                  <w:rFonts w:eastAsia="DengXian" w:cs="Times New Roman"/>
                  <w:color w:val="000000" w:themeColor="text1"/>
                  <w:sz w:val="22"/>
                </w:rPr>
              </w:rPrChange>
            </w:rPr>
            <w:delText xml:space="preserve">by </w:delText>
          </w:r>
        </w:del>
      </w:ins>
      <w:ins w:id="2726" w:author="Tao Huang" w:date="2018-09-04T13:45:00Z">
        <w:del w:id="2727" w:author="韬 黄" w:date="2018-10-08T15:06:00Z">
          <w:r w:rsidR="00A91D7D" w:rsidRPr="007C1BDE" w:rsidDel="00C85EE5">
            <w:rPr>
              <w:rFonts w:eastAsia="DengXian" w:cs="Times New Roman"/>
              <w:color w:val="4472C4" w:themeColor="accent1"/>
              <w:sz w:val="22"/>
              <w:rPrChange w:id="2728" w:author="Tao Huang" w:date="2018-09-04T13:45:00Z">
                <w:rPr>
                  <w:rFonts w:eastAsia="DengXian" w:cs="Times New Roman"/>
                  <w:color w:val="000000" w:themeColor="text1"/>
                  <w:sz w:val="22"/>
                </w:rPr>
              </w:rPrChange>
            </w:rPr>
            <w:delText xml:space="preserve">two models </w:delText>
          </w:r>
        </w:del>
      </w:ins>
      <w:ins w:id="2729" w:author="Tao Huang" w:date="2018-09-04T13:42:00Z">
        <w:del w:id="2730" w:author="韬 黄" w:date="2018-10-08T15:06:00Z">
          <w:r w:rsidR="00A91D7D" w:rsidRPr="007C1BDE" w:rsidDel="00C85EE5">
            <w:rPr>
              <w:rFonts w:eastAsia="DengXian" w:cs="Times New Roman"/>
              <w:color w:val="4472C4" w:themeColor="accent1"/>
              <w:sz w:val="22"/>
              <w:rPrChange w:id="2731" w:author="Tao Huang" w:date="2018-09-04T13:45:00Z">
                <w:rPr>
                  <w:rFonts w:eastAsia="DengXian" w:cs="Times New Roman"/>
                  <w:color w:val="000000" w:themeColor="text1"/>
                  <w:sz w:val="22"/>
                </w:rPr>
              </w:rPrChange>
            </w:rPr>
            <w:delText xml:space="preserve">is </w:delText>
          </w:r>
        </w:del>
      </w:ins>
      <w:ins w:id="2732" w:author="Tao Huang" w:date="2018-09-04T13:45:00Z">
        <w:del w:id="2733" w:author="韬 黄" w:date="2018-10-08T15:06:00Z">
          <w:r w:rsidR="00A91D7D" w:rsidRPr="007C1BDE" w:rsidDel="00C85EE5">
            <w:rPr>
              <w:rFonts w:eastAsia="DengXian" w:cs="Times New Roman"/>
              <w:color w:val="4472C4" w:themeColor="accent1"/>
              <w:sz w:val="22"/>
              <w:rPrChange w:id="2734" w:author="Tao Huang" w:date="2018-09-04T13:45:00Z">
                <w:rPr>
                  <w:rFonts w:eastAsia="DengXian" w:cs="Times New Roman"/>
                  <w:color w:val="000000" w:themeColor="text1"/>
                  <w:sz w:val="22"/>
                </w:rPr>
              </w:rPrChange>
            </w:rPr>
            <w:delText xml:space="preserve">actually </w:delText>
          </w:r>
        </w:del>
      </w:ins>
      <w:ins w:id="2735" w:author="Tao Huang" w:date="2018-09-04T13:42:00Z">
        <w:del w:id="2736" w:author="韬 黄" w:date="2018-10-08T15:06:00Z">
          <w:r w:rsidR="00A91D7D" w:rsidRPr="007C1BDE" w:rsidDel="00C85EE5">
            <w:rPr>
              <w:rFonts w:eastAsia="DengXian" w:cs="Times New Roman"/>
              <w:color w:val="4472C4" w:themeColor="accent1"/>
              <w:sz w:val="22"/>
              <w:rPrChange w:id="2737" w:author="Tao Huang" w:date="2018-09-04T13:45:00Z">
                <w:rPr>
                  <w:rFonts w:eastAsia="DengXian" w:cs="Times New Roman"/>
                  <w:color w:val="000000" w:themeColor="text1"/>
                  <w:sz w:val="22"/>
                </w:rPr>
              </w:rPrChange>
            </w:rPr>
            <w:delText>zero</w:delText>
          </w:r>
        </w:del>
      </w:ins>
      <w:ins w:id="2738" w:author="Tao Huang" w:date="2018-09-04T17:15:00Z">
        <w:r w:rsidR="000F18D5">
          <w:rPr>
            <w:rStyle w:val="FootnoteReference"/>
            <w:rFonts w:eastAsia="DengXian" w:cs="Times New Roman"/>
            <w:color w:val="4472C4" w:themeColor="accent1"/>
            <w:sz w:val="22"/>
          </w:rPr>
          <w:footnoteReference w:id="16"/>
        </w:r>
      </w:ins>
      <w:del w:id="2749" w:author="Tao Huang" w:date="2018-09-04T13:42:00Z">
        <w:r w:rsidRPr="001E17BA" w:rsidDel="00A91D7D">
          <w:rPr>
            <w:rFonts w:eastAsia="DengXian" w:cs="Times New Roman"/>
            <w:color w:val="000000" w:themeColor="text1"/>
            <w:sz w:val="22"/>
          </w:rPr>
          <w:delText xml:space="preserve">test is the non-parametric version of the traditional </w:delText>
        </w:r>
        <w:r w:rsidRPr="001E17BA" w:rsidDel="00A91D7D">
          <w:rPr>
            <w:rFonts w:eastAsia="DengXian" w:cs="Times New Roman"/>
            <w:i/>
            <w:color w:val="000000" w:themeColor="text1"/>
            <w:sz w:val="22"/>
          </w:rPr>
          <w:delText>t</w:delText>
        </w:r>
        <w:r w:rsidRPr="001E17BA" w:rsidDel="00A91D7D">
          <w:rPr>
            <w:rFonts w:eastAsia="DengXian" w:cs="Times New Roman"/>
            <w:color w:val="000000" w:themeColor="text1"/>
            <w:sz w:val="22"/>
          </w:rPr>
          <w:delText>-test without a normality assumption</w:delText>
        </w:r>
      </w:del>
      <w:r w:rsidRPr="001E17BA">
        <w:rPr>
          <w:rFonts w:eastAsia="DengXian" w:cs="Times New Roman"/>
          <w:color w:val="000000" w:themeColor="text1"/>
          <w:sz w:val="22"/>
        </w:rPr>
        <w:t>. We find the following from the analysis of the comparisons of forecasts from the different models:</w:t>
      </w:r>
    </w:p>
    <w:p w14:paraId="111FFE40" w14:textId="77777777" w:rsidR="004C569C" w:rsidRPr="001E17BA" w:rsidRDefault="004C569C" w:rsidP="00AC5038">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14:paraId="13698A5C" w14:textId="1F23515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w:t>
      </w:r>
      <w:del w:id="2750" w:author="韬 黄" w:date="2018-10-08T15:07:00Z">
        <w:r w:rsidRPr="001E17BA" w:rsidDel="00C85EE5">
          <w:rPr>
            <w:rFonts w:cs="Times New Roman"/>
            <w:color w:val="000000" w:themeColor="text1"/>
            <w:sz w:val="22"/>
          </w:rPr>
          <w:delText>demonstrates the value of competitive promotional information and corroborates with</w:delText>
        </w:r>
      </w:del>
      <w:ins w:id="2751" w:author="韬 黄" w:date="2018-10-08T15:07:00Z">
        <w:r w:rsidR="00C85EE5">
          <w:rPr>
            <w:rFonts w:cs="Times New Roman"/>
            <w:color w:val="000000" w:themeColor="text1"/>
            <w:sz w:val="22"/>
          </w:rPr>
          <w:t>is consistent wit</w:t>
        </w:r>
      </w:ins>
      <w:ins w:id="2752" w:author="韬 黄" w:date="2018-10-08T15:08:00Z">
        <w:r w:rsidR="00C85EE5">
          <w:rPr>
            <w:rFonts w:cs="Times New Roman"/>
            <w:color w:val="000000" w:themeColor="text1"/>
            <w:sz w:val="22"/>
          </w:rPr>
          <w:t>h the findings in</w:t>
        </w:r>
      </w:ins>
      <w:r w:rsidRPr="001E17BA">
        <w:rPr>
          <w:rFonts w:cs="Times New Roman"/>
          <w:color w:val="000000" w:themeColor="text1"/>
          <w:sz w:val="22"/>
        </w:rPr>
        <w:t xml:space="preserve">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2EDAC3C" w14:textId="27A71256"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ADL-own-EWC model </w:t>
      </w:r>
      <w:del w:id="2753" w:author="Tao Huang" w:date="2018-09-04T16:53:00Z">
        <w:r w:rsidRPr="001E17BA" w:rsidDel="002F2C0F">
          <w:rPr>
            <w:rFonts w:cs="Times New Roman"/>
            <w:color w:val="000000" w:themeColor="text1"/>
            <w:sz w:val="22"/>
          </w:rPr>
          <w:delText xml:space="preserve">significantly </w:delText>
        </w:r>
      </w:del>
      <w:r w:rsidRPr="001E17BA">
        <w:rPr>
          <w:rFonts w:cs="Times New Roman"/>
          <w:color w:val="000000" w:themeColor="text1"/>
          <w:sz w:val="22"/>
        </w:rPr>
        <w:t>outperforms the ADL-own mode</w:t>
      </w:r>
      <w:ins w:id="2754" w:author="Tao Huang" w:date="2018-09-04T17:11:00Z">
        <w:r w:rsidR="00B33BAC">
          <w:rPr>
            <w:rFonts w:eastAsia="DengXian" w:cs="Times New Roman"/>
            <w:color w:val="4472C4" w:themeColor="accent1"/>
            <w:sz w:val="22"/>
          </w:rPr>
          <w:t>l</w:t>
        </w:r>
      </w:ins>
      <w:ins w:id="2755" w:author="韬 黄" w:date="2018-10-08T15:08:00Z">
        <w:r w:rsidR="00C85EE5">
          <w:rPr>
            <w:rFonts w:eastAsia="DengXian" w:cs="Times New Roman"/>
            <w:color w:val="4472C4" w:themeColor="accent1"/>
            <w:sz w:val="22"/>
          </w:rPr>
          <w:t xml:space="preserve"> for all the error measures.</w:t>
        </w:r>
      </w:ins>
      <w:ins w:id="2756" w:author="Tao Huang" w:date="2018-09-04T17:11:00Z">
        <w:del w:id="2757" w:author="韬 黄" w:date="2018-10-08T15:08:00Z">
          <w:r w:rsidR="00B33BAC" w:rsidDel="00C85EE5">
            <w:rPr>
              <w:rFonts w:eastAsia="DengXian" w:cs="Times New Roman"/>
              <w:color w:val="4472C4" w:themeColor="accent1"/>
              <w:sz w:val="22"/>
            </w:rPr>
            <w:delText>.</w:delText>
          </w:r>
        </w:del>
      </w:ins>
      <w:del w:id="2758" w:author="Tao Huang" w:date="2018-09-04T17:11:00Z">
        <w:r w:rsidRPr="001E17BA" w:rsidDel="00B33BAC">
          <w:rPr>
            <w:rFonts w:cs="Times New Roman"/>
            <w:color w:val="000000" w:themeColor="text1"/>
            <w:sz w:val="22"/>
          </w:rPr>
          <w:delText>l</w:delText>
        </w:r>
      </w:del>
      <w:del w:id="2759" w:author="Tao Huang" w:date="2018-09-04T17:08:00Z">
        <w:r w:rsidRPr="001E17BA" w:rsidDel="00340D98">
          <w:rPr>
            <w:rFonts w:cs="Times New Roman"/>
            <w:color w:val="000000" w:themeColor="text1"/>
            <w:sz w:val="22"/>
          </w:rPr>
          <w:delText xml:space="preserve">. </w:delText>
        </w:r>
      </w:del>
    </w:p>
    <w:p w14:paraId="02F55836" w14:textId="49846F58"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w:t>
      </w:r>
      <w:ins w:id="2760" w:author="韬 黄" w:date="2018-10-08T15:13:00Z">
        <w:r w:rsidR="00C85EE5" w:rsidRPr="00A02650">
          <w:rPr>
            <w:rFonts w:eastAsia="DengXian" w:cs="Times New Roman"/>
            <w:color w:val="4472C4" w:themeColor="accent1"/>
            <w:sz w:val="22"/>
          </w:rPr>
          <w:t xml:space="preserve">generally </w:t>
        </w:r>
      </w:ins>
      <w:r w:rsidRPr="001E17BA">
        <w:rPr>
          <w:rFonts w:cs="Times New Roman"/>
          <w:color w:val="000000" w:themeColor="text1"/>
          <w:sz w:val="22"/>
        </w:rPr>
        <w:t xml:space="preserve">outperforms the ADL-own model </w:t>
      </w:r>
      <w:del w:id="2761" w:author="韬 黄" w:date="2018-10-08T15:13:00Z">
        <w:r w:rsidRPr="001E17BA" w:rsidDel="00C85EE5">
          <w:rPr>
            <w:rFonts w:cs="Times New Roman"/>
            <w:color w:val="000000" w:themeColor="text1"/>
            <w:sz w:val="22"/>
          </w:rPr>
          <w:delText xml:space="preserve">for most of the error measures </w:delText>
        </w:r>
      </w:del>
      <w:del w:id="2762" w:author="Tao Huang" w:date="2018-09-04T16:54:00Z">
        <w:r w:rsidRPr="001E17BA" w:rsidDel="002F2C0F">
          <w:rPr>
            <w:rFonts w:cs="Times New Roman"/>
            <w:color w:val="000000" w:themeColor="text1"/>
            <w:sz w:val="22"/>
          </w:rPr>
          <w:delText xml:space="preserve">across lead times </w:delText>
        </w:r>
      </w:del>
      <w:r w:rsidRPr="001E17BA">
        <w:rPr>
          <w:rFonts w:cs="Times New Roman"/>
          <w:color w:val="000000" w:themeColor="text1"/>
          <w:sz w:val="22"/>
        </w:rPr>
        <w:t xml:space="preserve">except for </w:t>
      </w:r>
      <w:del w:id="2763" w:author="Tao Huang" w:date="2018-09-04T16:54:00Z">
        <w:r w:rsidRPr="001E17BA" w:rsidDel="002F2C0F">
          <w:rPr>
            <w:rFonts w:cs="Times New Roman"/>
            <w:color w:val="000000" w:themeColor="text1"/>
            <w:sz w:val="22"/>
          </w:rPr>
          <w:delText>the volume dependent</w:delText>
        </w:r>
      </w:del>
      <w:ins w:id="2764" w:author="Tao Huang" w:date="2018-09-04T16:54:00Z">
        <w:r w:rsidR="002F2C0F">
          <w:rPr>
            <w:rFonts w:cs="Times New Roman"/>
            <w:color w:val="000000" w:themeColor="text1"/>
            <w:sz w:val="22"/>
          </w:rPr>
          <w:t>the</w:t>
        </w:r>
      </w:ins>
      <w:r w:rsidRPr="001E17BA">
        <w:rPr>
          <w:rFonts w:cs="Times New Roman"/>
          <w:color w:val="000000" w:themeColor="text1"/>
          <w:sz w:val="22"/>
        </w:rPr>
        <w:t xml:space="preserve"> </w:t>
      </w:r>
      <w:r w:rsidRPr="001E17BA">
        <w:rPr>
          <w:rFonts w:cs="Times New Roman"/>
          <w:i/>
          <w:color w:val="000000" w:themeColor="text1"/>
          <w:sz w:val="22"/>
        </w:rPr>
        <w:t>MAE</w:t>
      </w:r>
      <w:r w:rsidRPr="001E17BA">
        <w:rPr>
          <w:rFonts w:cs="Times New Roman"/>
          <w:color w:val="000000" w:themeColor="text1"/>
          <w:sz w:val="22"/>
        </w:rPr>
        <w:t xml:space="preserve"> </w:t>
      </w:r>
      <w:ins w:id="2765" w:author="Tao Huang" w:date="2018-09-04T16:54:00Z">
        <w:del w:id="2766" w:author="韬 黄" w:date="2018-10-08T15:09:00Z">
          <w:r w:rsidR="002F2C0F" w:rsidDel="00C85EE5">
            <w:rPr>
              <w:rFonts w:cs="Times New Roman"/>
              <w:color w:val="000000" w:themeColor="text1"/>
              <w:sz w:val="22"/>
            </w:rPr>
            <w:delText xml:space="preserve">and the </w:delText>
          </w:r>
          <w:r w:rsidR="002F2C0F" w:rsidRPr="002F2C0F" w:rsidDel="00C85EE5">
            <w:rPr>
              <w:rFonts w:cs="Times New Roman"/>
              <w:i/>
              <w:color w:val="000000" w:themeColor="text1"/>
              <w:sz w:val="22"/>
              <w:rPrChange w:id="2767" w:author="Tao Huang" w:date="2018-09-04T16:54:00Z">
                <w:rPr>
                  <w:rFonts w:cs="Times New Roman"/>
                  <w:color w:val="000000" w:themeColor="text1"/>
                  <w:sz w:val="22"/>
                </w:rPr>
              </w:rPrChange>
            </w:rPr>
            <w:delText>MSE</w:delText>
          </w:r>
          <w:r w:rsidR="002F2C0F" w:rsidDel="00C85EE5">
            <w:rPr>
              <w:rFonts w:cs="Times New Roman"/>
              <w:color w:val="000000" w:themeColor="text1"/>
              <w:sz w:val="22"/>
            </w:rPr>
            <w:delText xml:space="preserve"> </w:delText>
          </w:r>
        </w:del>
      </w:ins>
      <w:del w:id="2768" w:author="韬 黄" w:date="2018-10-08T15:09:00Z">
        <w:r w:rsidRPr="001E17BA" w:rsidDel="00C85EE5">
          <w:rPr>
            <w:rFonts w:cs="Times New Roman"/>
            <w:color w:val="000000" w:themeColor="text1"/>
            <w:sz w:val="22"/>
          </w:rPr>
          <w:delText>error measure</w:delText>
        </w:r>
      </w:del>
      <w:ins w:id="2769" w:author="Tao Huang" w:date="2018-09-04T17:00:00Z">
        <w:del w:id="2770" w:author="韬 黄" w:date="2018-10-08T15:09:00Z">
          <w:r w:rsidR="002F2C0F" w:rsidDel="00C85EE5">
            <w:rPr>
              <w:rFonts w:cs="Times New Roman"/>
              <w:color w:val="000000" w:themeColor="text1"/>
              <w:sz w:val="22"/>
            </w:rPr>
            <w:delText>s</w:delText>
          </w:r>
        </w:del>
      </w:ins>
      <w:ins w:id="2771" w:author="Tao Huang" w:date="2018-09-04T16:55:00Z">
        <w:del w:id="2772" w:author="韬 黄" w:date="2018-10-08T15:09:00Z">
          <w:r w:rsidR="002F2C0F" w:rsidDel="00C85EE5">
            <w:rPr>
              <w:rFonts w:cs="Times New Roman"/>
              <w:color w:val="000000" w:themeColor="text1"/>
              <w:sz w:val="22"/>
            </w:rPr>
            <w:delText xml:space="preserve"> </w:delText>
          </w:r>
        </w:del>
        <w:r w:rsidR="002F2C0F">
          <w:rPr>
            <w:rFonts w:cs="Times New Roman"/>
            <w:color w:val="000000" w:themeColor="text1"/>
            <w:sz w:val="22"/>
          </w:rPr>
          <w:t xml:space="preserve">which </w:t>
        </w:r>
        <w:del w:id="2773" w:author="韬 黄" w:date="2018-10-08T15:10:00Z">
          <w:r w:rsidR="002F2C0F" w:rsidDel="00C85EE5">
            <w:rPr>
              <w:rFonts w:cs="Times New Roman"/>
              <w:color w:val="000000" w:themeColor="text1"/>
              <w:sz w:val="22"/>
            </w:rPr>
            <w:delText>are</w:delText>
          </w:r>
        </w:del>
      </w:ins>
      <w:ins w:id="2774" w:author="韬 黄" w:date="2018-10-08T15:10:00Z">
        <w:r w:rsidR="00C85EE5">
          <w:rPr>
            <w:rFonts w:cs="Times New Roman"/>
            <w:color w:val="000000" w:themeColor="text1"/>
            <w:sz w:val="22"/>
          </w:rPr>
          <w:t>is</w:t>
        </w:r>
      </w:ins>
      <w:ins w:id="2775" w:author="Tao Huang" w:date="2018-09-04T16:55:00Z">
        <w:r w:rsidR="002F2C0F">
          <w:rPr>
            <w:rFonts w:cs="Times New Roman"/>
            <w:color w:val="000000" w:themeColor="text1"/>
            <w:sz w:val="22"/>
          </w:rPr>
          <w:t xml:space="preserve"> scale depe</w:t>
        </w:r>
      </w:ins>
      <w:ins w:id="2776" w:author="Tao Huang" w:date="2018-09-04T16:56:00Z">
        <w:r w:rsidR="002F2C0F">
          <w:rPr>
            <w:rFonts w:cs="Times New Roman"/>
            <w:color w:val="000000" w:themeColor="text1"/>
            <w:sz w:val="22"/>
          </w:rPr>
          <w:t>ndent.</w:t>
        </w:r>
      </w:ins>
      <w:del w:id="2777" w:author="Tao Huang" w:date="2018-09-04T16:55:00Z">
        <w:r w:rsidRPr="001E17BA" w:rsidDel="002F2C0F">
          <w:rPr>
            <w:rFonts w:cs="Times New Roman"/>
            <w:color w:val="000000" w:themeColor="text1"/>
            <w:sz w:val="22"/>
          </w:rPr>
          <w:delText xml:space="preserve">. </w:delText>
        </w:r>
      </w:del>
    </w:p>
    <w:p w14:paraId="1945BE00" w14:textId="1ECC46ED" w:rsidR="004C569C" w:rsidRPr="00340D98" w:rsidRDefault="004C569C" w:rsidP="00AC5038">
      <w:pPr>
        <w:pStyle w:val="ListParagraph"/>
        <w:numPr>
          <w:ilvl w:val="0"/>
          <w:numId w:val="9"/>
        </w:numPr>
        <w:shd w:val="clear" w:color="auto" w:fill="FFFFFF" w:themeFill="background1"/>
        <w:spacing w:after="0" w:line="360" w:lineRule="auto"/>
        <w:rPr>
          <w:rFonts w:eastAsia="DengXian" w:cs="Times New Roman"/>
          <w:color w:val="4472C4" w:themeColor="accent1"/>
          <w:sz w:val="22"/>
          <w:rPrChange w:id="2778" w:author="Tao Huang" w:date="2018-09-04T17:05:00Z">
            <w:rPr>
              <w:rFonts w:eastAsia="DengXian" w:cs="Times New Roman"/>
              <w:color w:val="000000" w:themeColor="text1"/>
              <w:sz w:val="22"/>
            </w:rPr>
          </w:rPrChange>
        </w:rPr>
      </w:pPr>
      <w:r w:rsidRPr="00340D98">
        <w:rPr>
          <w:rFonts w:cs="Times New Roman"/>
          <w:color w:val="4472C4" w:themeColor="accent1"/>
          <w:sz w:val="22"/>
          <w:rPrChange w:id="2779" w:author="Tao Huang" w:date="2018-09-04T17:05:00Z">
            <w:rPr>
              <w:rFonts w:cs="Times New Roman"/>
              <w:color w:val="000000" w:themeColor="text1"/>
              <w:sz w:val="22"/>
            </w:rPr>
          </w:rPrChange>
        </w:rPr>
        <w:t>T</w:t>
      </w:r>
      <w:r w:rsidRPr="00340D98">
        <w:rPr>
          <w:rFonts w:eastAsia="DengXian" w:cs="Times New Roman"/>
          <w:color w:val="4472C4" w:themeColor="accent1"/>
          <w:sz w:val="22"/>
          <w:rPrChange w:id="2780" w:author="Tao Huang" w:date="2018-09-04T17:05:00Z">
            <w:rPr>
              <w:rFonts w:eastAsia="DengXian" w:cs="Times New Roman"/>
              <w:color w:val="000000" w:themeColor="text1"/>
              <w:sz w:val="22"/>
            </w:rPr>
          </w:rPrChange>
        </w:rPr>
        <w:t>he ADL-</w:t>
      </w:r>
      <w:r w:rsidRPr="00340D98">
        <w:rPr>
          <w:rFonts w:eastAsia="DengXian" w:cs="Times New Roman"/>
          <w:noProof/>
          <w:color w:val="4472C4" w:themeColor="accent1"/>
          <w:sz w:val="22"/>
          <w:rPrChange w:id="2781" w:author="Tao Huang" w:date="2018-09-04T17:05:00Z">
            <w:rPr>
              <w:rFonts w:eastAsia="DengXian" w:cs="Times New Roman"/>
              <w:noProof/>
              <w:color w:val="000000" w:themeColor="text1"/>
              <w:sz w:val="22"/>
            </w:rPr>
          </w:rPrChange>
        </w:rPr>
        <w:t>intra</w:t>
      </w:r>
      <w:r w:rsidRPr="00340D98">
        <w:rPr>
          <w:rFonts w:eastAsia="DengXian" w:cs="Times New Roman"/>
          <w:color w:val="4472C4" w:themeColor="accent1"/>
          <w:sz w:val="22"/>
          <w:rPrChange w:id="2782" w:author="Tao Huang" w:date="2018-09-04T17:05:00Z">
            <w:rPr>
              <w:rFonts w:eastAsia="DengXian" w:cs="Times New Roman"/>
              <w:color w:val="000000" w:themeColor="text1"/>
              <w:sz w:val="22"/>
            </w:rPr>
          </w:rPrChange>
        </w:rPr>
        <w:t xml:space="preserve">-EWC model </w:t>
      </w:r>
      <w:del w:id="2783" w:author="Tao Huang" w:date="2018-09-04T16:57:00Z">
        <w:r w:rsidRPr="00340D98" w:rsidDel="002F2C0F">
          <w:rPr>
            <w:rFonts w:eastAsia="DengXian" w:cs="Times New Roman"/>
            <w:color w:val="4472C4" w:themeColor="accent1"/>
            <w:sz w:val="22"/>
            <w:rPrChange w:id="2784" w:author="Tao Huang" w:date="2018-09-04T17:05:00Z">
              <w:rPr>
                <w:rFonts w:eastAsia="DengXian" w:cs="Times New Roman"/>
                <w:color w:val="000000" w:themeColor="text1"/>
                <w:sz w:val="22"/>
              </w:rPr>
            </w:rPrChange>
          </w:rPr>
          <w:delText xml:space="preserve">significantly </w:delText>
        </w:r>
      </w:del>
      <w:r w:rsidRPr="00340D98">
        <w:rPr>
          <w:rFonts w:eastAsia="DengXian" w:cs="Times New Roman"/>
          <w:color w:val="4472C4" w:themeColor="accent1"/>
          <w:sz w:val="22"/>
          <w:rPrChange w:id="2785" w:author="Tao Huang" w:date="2018-09-04T17:05:00Z">
            <w:rPr>
              <w:rFonts w:eastAsia="DengXian" w:cs="Times New Roman"/>
              <w:color w:val="000000" w:themeColor="text1"/>
              <w:sz w:val="22"/>
            </w:rPr>
          </w:rPrChange>
        </w:rPr>
        <w:t>outperforms the ADL-</w:t>
      </w:r>
      <w:r w:rsidRPr="00340D98">
        <w:rPr>
          <w:rFonts w:eastAsia="DengXian" w:cs="Times New Roman"/>
          <w:noProof/>
          <w:color w:val="4472C4" w:themeColor="accent1"/>
          <w:sz w:val="22"/>
          <w:rPrChange w:id="2786" w:author="Tao Huang" w:date="2018-09-04T17:05:00Z">
            <w:rPr>
              <w:rFonts w:eastAsia="DengXian" w:cs="Times New Roman"/>
              <w:noProof/>
              <w:color w:val="000000" w:themeColor="text1"/>
              <w:sz w:val="22"/>
            </w:rPr>
          </w:rPrChange>
        </w:rPr>
        <w:t>intra model</w:t>
      </w:r>
      <w:ins w:id="2787" w:author="韬 黄" w:date="2018-10-08T15:11:00Z">
        <w:r w:rsidR="00C85EE5">
          <w:rPr>
            <w:rFonts w:eastAsia="DengXian" w:cs="Times New Roman"/>
            <w:color w:val="4472C4" w:themeColor="accent1"/>
            <w:sz w:val="22"/>
          </w:rPr>
          <w:t xml:space="preserve"> for all the error measures.</w:t>
        </w:r>
      </w:ins>
      <w:ins w:id="2788" w:author="Tao Huang" w:date="2018-09-04T17:12:00Z">
        <w:del w:id="2789" w:author="韬 黄" w:date="2018-10-08T15:11:00Z">
          <w:r w:rsidR="001A6FF2" w:rsidDel="00C85EE5">
            <w:rPr>
              <w:rFonts w:eastAsia="DengXian" w:cs="Times New Roman"/>
              <w:color w:val="4472C4" w:themeColor="accent1"/>
              <w:sz w:val="22"/>
            </w:rPr>
            <w:delText>.</w:delText>
          </w:r>
        </w:del>
      </w:ins>
      <w:del w:id="2790" w:author="Tao Huang" w:date="2018-09-04T17:03:00Z">
        <w:r w:rsidRPr="00340D98" w:rsidDel="00340D98">
          <w:rPr>
            <w:rFonts w:eastAsia="DengXian" w:cs="Times New Roman"/>
            <w:color w:val="4472C4" w:themeColor="accent1"/>
            <w:sz w:val="22"/>
            <w:rPrChange w:id="2791" w:author="Tao Huang" w:date="2018-09-04T17:05:00Z">
              <w:rPr>
                <w:rFonts w:eastAsia="DengXian" w:cs="Times New Roman"/>
                <w:color w:val="000000" w:themeColor="text1"/>
                <w:sz w:val="22"/>
              </w:rPr>
            </w:rPrChange>
          </w:rPr>
          <w:delText>.</w:delText>
        </w:r>
      </w:del>
    </w:p>
    <w:p w14:paraId="2396CA30" w14:textId="59F51626" w:rsidR="004C569C" w:rsidRPr="00340D98" w:rsidRDefault="004C569C" w:rsidP="00AC5038">
      <w:pPr>
        <w:pStyle w:val="ListParagraph"/>
        <w:numPr>
          <w:ilvl w:val="0"/>
          <w:numId w:val="9"/>
        </w:numPr>
        <w:shd w:val="clear" w:color="auto" w:fill="FFFFFF" w:themeFill="background1"/>
        <w:spacing w:after="0" w:line="360" w:lineRule="auto"/>
        <w:rPr>
          <w:rFonts w:eastAsia="DengXian" w:cs="Times New Roman"/>
          <w:color w:val="4472C4" w:themeColor="accent1"/>
          <w:sz w:val="22"/>
          <w:rPrChange w:id="2792" w:author="Tao Huang" w:date="2018-09-04T17:07:00Z">
            <w:rPr>
              <w:rFonts w:eastAsia="DengXian" w:cs="Times New Roman"/>
              <w:color w:val="000000" w:themeColor="text1"/>
              <w:sz w:val="22"/>
            </w:rPr>
          </w:rPrChange>
        </w:rPr>
      </w:pPr>
      <w:r w:rsidRPr="00340D98">
        <w:rPr>
          <w:rFonts w:eastAsia="DengXian" w:cs="Times New Roman"/>
          <w:color w:val="4472C4" w:themeColor="accent1"/>
          <w:sz w:val="22"/>
          <w:rPrChange w:id="2793" w:author="Tao Huang" w:date="2018-09-04T17:07:00Z">
            <w:rPr>
              <w:rFonts w:eastAsia="DengXian" w:cs="Times New Roman"/>
              <w:color w:val="000000" w:themeColor="text1"/>
              <w:sz w:val="22"/>
            </w:rPr>
          </w:rPrChange>
        </w:rPr>
        <w:t xml:space="preserve">The ADL-intra-IC model </w:t>
      </w:r>
      <w:ins w:id="2794" w:author="Tao Huang" w:date="2018-09-04T17:01:00Z">
        <w:r w:rsidR="002F2C0F" w:rsidRPr="00340D98">
          <w:rPr>
            <w:rFonts w:eastAsia="DengXian" w:cs="Times New Roman"/>
            <w:color w:val="4472C4" w:themeColor="accent1"/>
            <w:sz w:val="22"/>
            <w:rPrChange w:id="2795" w:author="Tao Huang" w:date="2018-09-04T17:07:00Z">
              <w:rPr>
                <w:rFonts w:eastAsia="DengXian" w:cs="Times New Roman"/>
                <w:color w:val="000000" w:themeColor="text1"/>
                <w:sz w:val="22"/>
              </w:rPr>
            </w:rPrChange>
          </w:rPr>
          <w:t xml:space="preserve">generally </w:t>
        </w:r>
      </w:ins>
      <w:r w:rsidRPr="00340D98">
        <w:rPr>
          <w:rFonts w:eastAsia="DengXian" w:cs="Times New Roman"/>
          <w:color w:val="4472C4" w:themeColor="accent1"/>
          <w:sz w:val="22"/>
          <w:rPrChange w:id="2796" w:author="Tao Huang" w:date="2018-09-04T17:07:00Z">
            <w:rPr>
              <w:rFonts w:eastAsia="DengXian" w:cs="Times New Roman"/>
              <w:color w:val="000000" w:themeColor="text1"/>
              <w:sz w:val="22"/>
            </w:rPr>
          </w:rPrChange>
        </w:rPr>
        <w:t>outperforms the ADL-</w:t>
      </w:r>
      <w:r w:rsidRPr="00340D98">
        <w:rPr>
          <w:rFonts w:eastAsia="DengXian" w:cs="Times New Roman"/>
          <w:noProof/>
          <w:color w:val="4472C4" w:themeColor="accent1"/>
          <w:sz w:val="22"/>
          <w:rPrChange w:id="2797" w:author="Tao Huang" w:date="2018-09-04T17:07:00Z">
            <w:rPr>
              <w:rFonts w:eastAsia="DengXian" w:cs="Times New Roman"/>
              <w:noProof/>
              <w:color w:val="000000" w:themeColor="text1"/>
              <w:sz w:val="22"/>
            </w:rPr>
          </w:rPrChange>
        </w:rPr>
        <w:t>intra</w:t>
      </w:r>
      <w:r w:rsidRPr="00340D98">
        <w:rPr>
          <w:rFonts w:eastAsia="DengXian" w:cs="Times New Roman"/>
          <w:color w:val="4472C4" w:themeColor="accent1"/>
          <w:sz w:val="22"/>
          <w:rPrChange w:id="2798" w:author="Tao Huang" w:date="2018-09-04T17:07:00Z">
            <w:rPr>
              <w:rFonts w:eastAsia="DengXian" w:cs="Times New Roman"/>
              <w:color w:val="000000" w:themeColor="text1"/>
              <w:sz w:val="22"/>
            </w:rPr>
          </w:rPrChange>
        </w:rPr>
        <w:t xml:space="preserve"> model </w:t>
      </w:r>
      <w:del w:id="2799" w:author="Tao Huang" w:date="2018-09-04T17:03:00Z">
        <w:r w:rsidRPr="00340D98" w:rsidDel="00340D98">
          <w:rPr>
            <w:rFonts w:eastAsia="DengXian" w:cs="Times New Roman"/>
            <w:color w:val="4472C4" w:themeColor="accent1"/>
            <w:sz w:val="22"/>
            <w:rPrChange w:id="2800" w:author="Tao Huang" w:date="2018-09-04T17:07:00Z">
              <w:rPr>
                <w:rFonts w:eastAsia="DengXian" w:cs="Times New Roman"/>
                <w:color w:val="000000" w:themeColor="text1"/>
                <w:sz w:val="22"/>
              </w:rPr>
            </w:rPrChange>
          </w:rPr>
          <w:delText xml:space="preserve">for all the cases </w:delText>
        </w:r>
      </w:del>
      <w:r w:rsidRPr="00340D98">
        <w:rPr>
          <w:rFonts w:eastAsia="DengXian" w:cs="Times New Roman"/>
          <w:color w:val="4472C4" w:themeColor="accent1"/>
          <w:sz w:val="22"/>
          <w:rPrChange w:id="2801" w:author="Tao Huang" w:date="2018-09-04T17:07:00Z">
            <w:rPr>
              <w:rFonts w:eastAsia="DengXian" w:cs="Times New Roman"/>
              <w:color w:val="000000" w:themeColor="text1"/>
              <w:sz w:val="22"/>
            </w:rPr>
          </w:rPrChange>
        </w:rPr>
        <w:t xml:space="preserve">except </w:t>
      </w:r>
      <w:del w:id="2802" w:author="Tao Huang" w:date="2018-09-04T17:03:00Z">
        <w:r w:rsidRPr="00340D98" w:rsidDel="00340D98">
          <w:rPr>
            <w:rFonts w:eastAsia="DengXian" w:cs="Times New Roman"/>
            <w:color w:val="4472C4" w:themeColor="accent1"/>
            <w:sz w:val="22"/>
            <w:rPrChange w:id="2803" w:author="Tao Huang" w:date="2018-09-04T17:07:00Z">
              <w:rPr>
                <w:rFonts w:eastAsia="DengXian" w:cs="Times New Roman"/>
                <w:color w:val="000000" w:themeColor="text1"/>
                <w:sz w:val="22"/>
              </w:rPr>
            </w:rPrChange>
          </w:rPr>
          <w:delText xml:space="preserve">for </w:delText>
        </w:r>
        <w:r w:rsidRPr="00340D98" w:rsidDel="00340D98">
          <w:rPr>
            <w:rFonts w:cs="Times New Roman"/>
            <w:noProof/>
            <w:color w:val="4472C4" w:themeColor="accent1"/>
            <w:sz w:val="22"/>
            <w:rPrChange w:id="2804" w:author="Tao Huang" w:date="2018-09-04T17:07:00Z">
              <w:rPr>
                <w:rFonts w:cs="Times New Roman"/>
                <w:noProof/>
                <w:color w:val="000000" w:themeColor="text1"/>
                <w:sz w:val="22"/>
              </w:rPr>
            </w:rPrChange>
          </w:rPr>
          <w:delText xml:space="preserve">the </w:delText>
        </w:r>
      </w:del>
      <w:del w:id="2805" w:author="Tao Huang" w:date="2018-09-04T17:00:00Z">
        <w:r w:rsidRPr="00340D98" w:rsidDel="002F2C0F">
          <w:rPr>
            <w:rFonts w:cs="Times New Roman"/>
            <w:i/>
            <w:color w:val="4472C4" w:themeColor="accent1"/>
            <w:sz w:val="22"/>
            <w:rPrChange w:id="2806" w:author="Tao Huang" w:date="2018-09-04T17:07:00Z">
              <w:rPr>
                <w:rFonts w:cs="Times New Roman"/>
                <w:i/>
                <w:color w:val="000000" w:themeColor="text1"/>
                <w:sz w:val="22"/>
              </w:rPr>
            </w:rPrChange>
          </w:rPr>
          <w:delText>MAE</w:delText>
        </w:r>
        <w:r w:rsidRPr="00340D98" w:rsidDel="002F2C0F">
          <w:rPr>
            <w:rFonts w:cs="Times New Roman"/>
            <w:color w:val="4472C4" w:themeColor="accent1"/>
            <w:sz w:val="22"/>
            <w:rPrChange w:id="2807" w:author="Tao Huang" w:date="2018-09-04T17:07:00Z">
              <w:rPr>
                <w:rFonts w:cs="Times New Roman"/>
                <w:color w:val="000000" w:themeColor="text1"/>
                <w:sz w:val="22"/>
              </w:rPr>
            </w:rPrChange>
          </w:rPr>
          <w:delText xml:space="preserve"> </w:delText>
        </w:r>
      </w:del>
      <w:ins w:id="2808" w:author="Tao Huang" w:date="2018-09-04T17:00:00Z">
        <w:r w:rsidR="002F2C0F" w:rsidRPr="00340D98">
          <w:rPr>
            <w:rFonts w:cs="Times New Roman"/>
            <w:color w:val="4472C4" w:themeColor="accent1"/>
            <w:sz w:val="22"/>
            <w:rPrChange w:id="2809" w:author="Tao Huang" w:date="2018-09-04T17:07:00Z">
              <w:rPr>
                <w:rFonts w:cs="Times New Roman"/>
                <w:color w:val="000000" w:themeColor="text1"/>
                <w:sz w:val="22"/>
              </w:rPr>
            </w:rPrChange>
          </w:rPr>
          <w:t xml:space="preserve">for the </w:t>
        </w:r>
        <w:r w:rsidR="002F2C0F" w:rsidRPr="00340D98">
          <w:rPr>
            <w:rFonts w:cs="Times New Roman"/>
            <w:i/>
            <w:color w:val="4472C4" w:themeColor="accent1"/>
            <w:sz w:val="22"/>
            <w:rPrChange w:id="2810" w:author="Tao Huang" w:date="2018-09-04T17:07:00Z">
              <w:rPr>
                <w:rFonts w:cs="Times New Roman"/>
                <w:i/>
                <w:color w:val="000000" w:themeColor="text1"/>
                <w:sz w:val="22"/>
              </w:rPr>
            </w:rPrChange>
          </w:rPr>
          <w:t>MAE</w:t>
        </w:r>
        <w:r w:rsidR="002F2C0F" w:rsidRPr="00340D98">
          <w:rPr>
            <w:rFonts w:cs="Times New Roman"/>
            <w:color w:val="4472C4" w:themeColor="accent1"/>
            <w:sz w:val="22"/>
            <w:rPrChange w:id="2811" w:author="Tao Huang" w:date="2018-09-04T17:07:00Z">
              <w:rPr>
                <w:rFonts w:cs="Times New Roman"/>
                <w:color w:val="000000" w:themeColor="text1"/>
                <w:sz w:val="22"/>
              </w:rPr>
            </w:rPrChange>
          </w:rPr>
          <w:t xml:space="preserve"> and the </w:t>
        </w:r>
        <w:r w:rsidR="002F2C0F" w:rsidRPr="00340D98">
          <w:rPr>
            <w:rFonts w:cs="Times New Roman"/>
            <w:i/>
            <w:color w:val="4472C4" w:themeColor="accent1"/>
            <w:sz w:val="22"/>
            <w:rPrChange w:id="2812" w:author="Tao Huang" w:date="2018-09-04T17:07:00Z">
              <w:rPr>
                <w:rFonts w:cs="Times New Roman"/>
                <w:i/>
                <w:color w:val="000000" w:themeColor="text1"/>
                <w:sz w:val="22"/>
              </w:rPr>
            </w:rPrChange>
          </w:rPr>
          <w:t>MSE</w:t>
        </w:r>
        <w:r w:rsidR="002F2C0F" w:rsidRPr="00340D98">
          <w:rPr>
            <w:rFonts w:cs="Times New Roman"/>
            <w:color w:val="4472C4" w:themeColor="accent1"/>
            <w:sz w:val="22"/>
            <w:rPrChange w:id="2813" w:author="Tao Huang" w:date="2018-09-04T17:07:00Z">
              <w:rPr>
                <w:rFonts w:cs="Times New Roman"/>
                <w:color w:val="000000" w:themeColor="text1"/>
                <w:sz w:val="22"/>
              </w:rPr>
            </w:rPrChange>
          </w:rPr>
          <w:t xml:space="preserve"> error measures</w:t>
        </w:r>
      </w:ins>
      <w:ins w:id="2814" w:author="Tao Huang" w:date="2018-09-04T17:01:00Z">
        <w:r w:rsidR="002F2C0F" w:rsidRPr="00340D98">
          <w:rPr>
            <w:rFonts w:cs="Times New Roman"/>
            <w:color w:val="4472C4" w:themeColor="accent1"/>
            <w:sz w:val="22"/>
            <w:rPrChange w:id="2815" w:author="Tao Huang" w:date="2018-09-04T17:07:00Z">
              <w:rPr>
                <w:rFonts w:cs="Times New Roman"/>
                <w:color w:val="000000" w:themeColor="text1"/>
                <w:sz w:val="22"/>
              </w:rPr>
            </w:rPrChange>
          </w:rPr>
          <w:t xml:space="preserve"> </w:t>
        </w:r>
      </w:ins>
      <w:ins w:id="2816" w:author="Tao Huang" w:date="2018-09-04T17:14:00Z">
        <w:r w:rsidR="00FF5F73">
          <w:rPr>
            <w:rFonts w:cs="Times New Roman"/>
            <w:color w:val="4472C4" w:themeColor="accent1"/>
            <w:sz w:val="22"/>
          </w:rPr>
          <w:t xml:space="preserve">for longer forecast horizons (e.g., </w:t>
        </w:r>
        <w:r w:rsidR="00FF5F73" w:rsidRPr="00FF5F73">
          <w:rPr>
            <w:rFonts w:cs="Times New Roman"/>
            <w:i/>
            <w:color w:val="4472C4" w:themeColor="accent1"/>
            <w:sz w:val="22"/>
            <w:rPrChange w:id="2817" w:author="Tao Huang" w:date="2018-09-04T17:14:00Z">
              <w:rPr>
                <w:rFonts w:cs="Times New Roman"/>
                <w:color w:val="4472C4" w:themeColor="accent1"/>
                <w:sz w:val="22"/>
              </w:rPr>
            </w:rPrChange>
          </w:rPr>
          <w:t>h</w:t>
        </w:r>
        <w:r w:rsidR="00FF5F73">
          <w:rPr>
            <w:rFonts w:cs="Times New Roman"/>
            <w:color w:val="4472C4" w:themeColor="accent1"/>
            <w:sz w:val="22"/>
          </w:rPr>
          <w:t>=4 and 8)</w:t>
        </w:r>
      </w:ins>
      <w:ins w:id="2818" w:author="Tao Huang" w:date="2018-09-04T17:07:00Z">
        <w:r w:rsidR="00340D98" w:rsidRPr="00340D98">
          <w:rPr>
            <w:rFonts w:cs="Times New Roman"/>
            <w:color w:val="4472C4" w:themeColor="accent1"/>
            <w:sz w:val="22"/>
            <w:rPrChange w:id="2819" w:author="Tao Huang" w:date="2018-09-04T17:07:00Z">
              <w:rPr>
                <w:rFonts w:cs="Times New Roman"/>
                <w:color w:val="000000" w:themeColor="text1"/>
                <w:sz w:val="22"/>
              </w:rPr>
            </w:rPrChange>
          </w:rPr>
          <w:t>.</w:t>
        </w:r>
      </w:ins>
      <w:del w:id="2820" w:author="Tao Huang" w:date="2018-09-04T17:00:00Z">
        <w:r w:rsidRPr="00340D98" w:rsidDel="002F2C0F">
          <w:rPr>
            <w:rFonts w:cs="Times New Roman"/>
            <w:color w:val="4472C4" w:themeColor="accent1"/>
            <w:sz w:val="22"/>
            <w:rPrChange w:id="2821" w:author="Tao Huang" w:date="2018-09-04T17:07:00Z">
              <w:rPr>
                <w:rFonts w:cs="Times New Roman"/>
                <w:color w:val="000000" w:themeColor="text1"/>
                <w:sz w:val="22"/>
              </w:rPr>
            </w:rPrChange>
          </w:rPr>
          <w:delText xml:space="preserve">error measure. </w:delText>
        </w:r>
      </w:del>
    </w:p>
    <w:p w14:paraId="70870DAA" w14:textId="77777777" w:rsidR="000F18D5" w:rsidRDefault="000F18D5" w:rsidP="004C569C">
      <w:pPr>
        <w:shd w:val="clear" w:color="auto" w:fill="FFFFFF" w:themeFill="background1"/>
        <w:spacing w:after="0" w:line="360" w:lineRule="auto"/>
        <w:rPr>
          <w:ins w:id="2822" w:author="Tao Huang" w:date="2018-09-04T17:14:00Z"/>
          <w:rFonts w:cs="Times New Roman"/>
          <w:color w:val="000000" w:themeColor="text1"/>
          <w:sz w:val="22"/>
        </w:rPr>
      </w:pPr>
    </w:p>
    <w:p w14:paraId="76CF07DC" w14:textId="77777777" w:rsidR="00E53789" w:rsidRPr="001E17BA" w:rsidRDefault="004C569C" w:rsidP="00E53789">
      <w:pPr>
        <w:shd w:val="clear" w:color="auto" w:fill="FFFFFF" w:themeFill="background1"/>
        <w:spacing w:after="0" w:line="360" w:lineRule="auto"/>
        <w:rPr>
          <w:ins w:id="2823" w:author="韬 黄" w:date="2018-10-15T17:38:00Z"/>
          <w:rFonts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w:t>
      </w:r>
      <w:ins w:id="2824" w:author="韬 黄" w:date="2018-10-08T15:14:00Z">
        <w:r w:rsidR="00AE2F8D">
          <w:rPr>
            <w:rFonts w:eastAsia="DengXian" w:cs="Times New Roman"/>
            <w:color w:val="000000" w:themeColor="text1"/>
            <w:sz w:val="22"/>
          </w:rPr>
          <w:t>.</w:t>
        </w:r>
      </w:ins>
      <w:ins w:id="2825" w:author="韬 黄" w:date="2018-10-15T17:38:00Z">
        <w:r w:rsidR="00E53789">
          <w:rPr>
            <w:rFonts w:eastAsia="DengXian" w:cs="Times New Roman"/>
            <w:color w:val="000000" w:themeColor="text1"/>
            <w:sz w:val="22"/>
          </w:rPr>
          <w:t xml:space="preserve"> </w:t>
        </w:r>
        <w:r w:rsidR="00E53789" w:rsidRPr="001E17BA">
          <w:rPr>
            <w:rFonts w:cs="Times New Roman"/>
            <w:color w:val="000000" w:themeColor="text1"/>
            <w:sz w:val="22"/>
          </w:rPr>
          <w:t xml:space="preserve">In Table </w:t>
        </w:r>
        <w:r w:rsidR="00E53789">
          <w:rPr>
            <w:rFonts w:cs="Times New Roman"/>
            <w:color w:val="000000" w:themeColor="text1"/>
            <w:sz w:val="22"/>
          </w:rPr>
          <w:t>6</w:t>
        </w:r>
        <w:r w:rsidR="00E53789" w:rsidRPr="001E17BA">
          <w:rPr>
            <w:rFonts w:cs="Times New Roman"/>
            <w:color w:val="000000" w:themeColor="text1"/>
            <w:sz w:val="22"/>
          </w:rPr>
          <w:t>, we compare the forecasting performance of the ADL-</w:t>
        </w:r>
        <w:r w:rsidR="00E53789" w:rsidRPr="001E17BA">
          <w:rPr>
            <w:rFonts w:cs="Times New Roman"/>
            <w:noProof/>
            <w:color w:val="000000" w:themeColor="text1"/>
            <w:sz w:val="22"/>
          </w:rPr>
          <w:t>intra</w:t>
        </w:r>
        <w:r w:rsidR="00E53789" w:rsidRPr="001E17BA">
          <w:rPr>
            <w:rFonts w:cs="Times New Roman"/>
            <w:color w:val="000000" w:themeColor="text1"/>
            <w:sz w:val="22"/>
          </w:rPr>
          <w:t xml:space="preserve">-EWC </w:t>
        </w:r>
        <w:r w:rsidR="00E53789" w:rsidRPr="001E17BA">
          <w:rPr>
            <w:rFonts w:cs="Times New Roman"/>
            <w:noProof/>
            <w:color w:val="000000" w:themeColor="text1"/>
            <w:sz w:val="22"/>
          </w:rPr>
          <w:t>model</w:t>
        </w:r>
        <w:r w:rsidR="00E53789" w:rsidRPr="001E17BA">
          <w:rPr>
            <w:rFonts w:cs="Times New Roman"/>
            <w:color w:val="000000" w:themeColor="text1"/>
            <w:sz w:val="22"/>
          </w:rPr>
          <w:t xml:space="preserve"> and the ADL-inter-IC model to the ADL-</w:t>
        </w:r>
        <w:r w:rsidR="00E53789" w:rsidRPr="001E17BA">
          <w:rPr>
            <w:rFonts w:cs="Times New Roman"/>
            <w:noProof/>
            <w:color w:val="000000" w:themeColor="text1"/>
            <w:sz w:val="22"/>
          </w:rPr>
          <w:t>intra</w:t>
        </w:r>
        <w:r w:rsidR="00E53789" w:rsidRPr="001E17BA">
          <w:rPr>
            <w:rFonts w:cs="Times New Roman"/>
            <w:color w:val="000000" w:themeColor="text1"/>
            <w:sz w:val="22"/>
          </w:rPr>
          <w:t xml:space="preserve"> model for each individual product category based on the MASE for one to </w:t>
        </w:r>
        <w:r w:rsidR="00E53789" w:rsidRPr="001E17BA">
          <w:rPr>
            <w:rFonts w:cs="Times New Roman"/>
            <w:noProof/>
            <w:color w:val="000000" w:themeColor="text1"/>
            <w:sz w:val="22"/>
          </w:rPr>
          <w:t>eight-week</w:t>
        </w:r>
        <w:r w:rsidR="00E53789" w:rsidRPr="001E17BA">
          <w:rPr>
            <w:rFonts w:cs="Times New Roman"/>
            <w:color w:val="000000" w:themeColor="text1"/>
            <w:sz w:val="22"/>
          </w:rPr>
          <w:t xml:space="preserve"> forecast horizon</w:t>
        </w:r>
        <w:r w:rsidR="00E53789">
          <w:rPr>
            <w:rFonts w:cs="Times New Roman"/>
            <w:color w:val="000000" w:themeColor="text1"/>
            <w:sz w:val="22"/>
          </w:rPr>
          <w:t xml:space="preserve">. </w:t>
        </w:r>
        <w:r w:rsidR="00E53789" w:rsidRPr="001E17BA">
          <w:rPr>
            <w:rFonts w:cs="Times New Roman"/>
            <w:color w:val="000000" w:themeColor="text1"/>
            <w:sz w:val="22"/>
          </w:rPr>
          <w:t>We focus on the ADL-</w:t>
        </w:r>
        <w:r w:rsidR="00E53789" w:rsidRPr="001E17BA">
          <w:rPr>
            <w:rFonts w:cs="Times New Roman"/>
            <w:noProof/>
            <w:color w:val="000000" w:themeColor="text1"/>
            <w:sz w:val="22"/>
          </w:rPr>
          <w:t>intra</w:t>
        </w:r>
        <w:r w:rsidR="00E53789" w:rsidRPr="001E17BA">
          <w:rPr>
            <w:rFonts w:cs="Times New Roman"/>
            <w:color w:val="000000" w:themeColor="text1"/>
            <w:sz w:val="22"/>
          </w:rPr>
          <w:t xml:space="preserve">-EWC model and the ADL-inter-IC model because </w:t>
        </w:r>
        <w:r w:rsidR="00E53789">
          <w:rPr>
            <w:rFonts w:cs="Times New Roman"/>
            <w:color w:val="000000" w:themeColor="text1"/>
            <w:sz w:val="22"/>
          </w:rPr>
          <w:t>they</w:t>
        </w:r>
        <w:r w:rsidR="00E53789" w:rsidRPr="001E17BA">
          <w:rPr>
            <w:rFonts w:cs="Times New Roman"/>
            <w:color w:val="000000" w:themeColor="text1"/>
            <w:sz w:val="22"/>
          </w:rPr>
          <w:t xml:space="preserve"> have the best forecasting performance overall and the ADL-</w:t>
        </w:r>
        <w:r w:rsidR="00E53789" w:rsidRPr="001E17BA">
          <w:rPr>
            <w:rFonts w:cs="Times New Roman"/>
            <w:noProof/>
            <w:color w:val="000000" w:themeColor="text1"/>
            <w:sz w:val="22"/>
          </w:rPr>
          <w:t>intra</w:t>
        </w:r>
        <w:r w:rsidR="00E53789" w:rsidRPr="001E17BA">
          <w:rPr>
            <w:rFonts w:cs="Times New Roman"/>
            <w:color w:val="000000" w:themeColor="text1"/>
            <w:sz w:val="22"/>
          </w:rPr>
          <w:t xml:space="preserve"> model </w:t>
        </w:r>
        <w:r w:rsidR="00E53789">
          <w:rPr>
            <w:rFonts w:cs="Times New Roman"/>
            <w:color w:val="000000" w:themeColor="text1"/>
            <w:sz w:val="22"/>
          </w:rPr>
          <w:t>has a similar model specification expect that it</w:t>
        </w:r>
        <w:r w:rsidR="00E53789" w:rsidRPr="001E17BA">
          <w:rPr>
            <w:rFonts w:cs="Times New Roman"/>
            <w:color w:val="000000" w:themeColor="text1"/>
            <w:sz w:val="22"/>
          </w:rPr>
          <w:t xml:space="preserve"> overlooks the issue of </w:t>
        </w:r>
        <w:r w:rsidR="00E53789">
          <w:rPr>
            <w:rFonts w:cs="Times New Roman"/>
            <w:noProof/>
            <w:color w:val="000000" w:themeColor="text1"/>
            <w:sz w:val="22"/>
          </w:rPr>
          <w:t>structural change</w:t>
        </w:r>
        <w:r w:rsidR="00E53789" w:rsidRPr="001E17BA">
          <w:rPr>
            <w:rFonts w:cs="Times New Roman"/>
            <w:color w:val="000000" w:themeColor="text1"/>
            <w:sz w:val="22"/>
          </w:rPr>
          <w:t xml:space="preserve">. </w:t>
        </w:r>
        <w:r w:rsidR="00E53789" w:rsidRPr="005B1A6D">
          <w:rPr>
            <w:rFonts w:cs="Times New Roman"/>
            <w:color w:val="000000" w:themeColor="text1"/>
            <w:sz w:val="22"/>
            <w:highlight w:val="yellow"/>
          </w:rPr>
          <w:t>The comparison results for other error measures and horizons are similar</w:t>
        </w:r>
        <w:r w:rsidR="00E53789" w:rsidRPr="001E17BA">
          <w:rPr>
            <w:rFonts w:cs="Times New Roman"/>
            <w:color w:val="000000" w:themeColor="text1"/>
            <w:sz w:val="22"/>
          </w:rPr>
          <w:t>. The ADL-</w:t>
        </w:r>
        <w:r w:rsidR="00E53789" w:rsidRPr="001E17BA">
          <w:rPr>
            <w:rFonts w:cs="Times New Roman"/>
            <w:noProof/>
            <w:color w:val="000000" w:themeColor="text1"/>
            <w:sz w:val="22"/>
          </w:rPr>
          <w:t>intra</w:t>
        </w:r>
        <w:r w:rsidR="00E53789" w:rsidRPr="001E17BA">
          <w:rPr>
            <w:rFonts w:cs="Times New Roman"/>
            <w:color w:val="000000" w:themeColor="text1"/>
            <w:sz w:val="22"/>
          </w:rPr>
          <w:t>-EWC model and the ADL-intra-IC model outperforms the ADL-</w:t>
        </w:r>
        <w:r w:rsidR="00E53789" w:rsidRPr="001E17BA">
          <w:rPr>
            <w:rFonts w:cs="Times New Roman"/>
            <w:noProof/>
            <w:color w:val="000000" w:themeColor="text1"/>
            <w:sz w:val="22"/>
          </w:rPr>
          <w:t>intra</w:t>
        </w:r>
        <w:r w:rsidR="00E53789" w:rsidRPr="001E17BA">
          <w:rPr>
            <w:rFonts w:cs="Times New Roman"/>
            <w:color w:val="000000" w:themeColor="text1"/>
            <w:sz w:val="22"/>
          </w:rPr>
          <w:t xml:space="preserve"> model for</w:t>
        </w:r>
        <w:r w:rsidR="00E53789">
          <w:rPr>
            <w:rFonts w:cs="Times New Roman"/>
            <w:color w:val="000000" w:themeColor="text1"/>
            <w:sz w:val="22"/>
          </w:rPr>
          <w:t xml:space="preserve"> the majorities of product categories (e.g., 20</w:t>
        </w:r>
        <w:r w:rsidR="00E53789" w:rsidRPr="005B1A6D">
          <w:rPr>
            <w:rFonts w:cs="Times New Roman"/>
            <w:color w:val="4472C4" w:themeColor="accent1"/>
            <w:sz w:val="22"/>
          </w:rPr>
          <w:t xml:space="preserve"> and 17</w:t>
        </w:r>
        <w:r w:rsidR="00E53789">
          <w:rPr>
            <w:rFonts w:cs="Times New Roman"/>
            <w:color w:val="4472C4" w:themeColor="accent1"/>
            <w:sz w:val="22"/>
          </w:rPr>
          <w:t xml:space="preserve"> respectively, </w:t>
        </w:r>
        <w:r w:rsidR="00E53789" w:rsidRPr="001E17BA">
          <w:rPr>
            <w:rFonts w:cs="Times New Roman"/>
            <w:color w:val="000000" w:themeColor="text1"/>
            <w:sz w:val="22"/>
          </w:rPr>
          <w:t xml:space="preserve">out of 28 categories). </w:t>
        </w:r>
        <w:r w:rsidR="00E53789">
          <w:rPr>
            <w:rFonts w:cs="Times New Roman"/>
            <w:color w:val="000000" w:themeColor="text1"/>
            <w:sz w:val="22"/>
          </w:rPr>
          <w:t>They</w:t>
        </w:r>
        <w:r w:rsidR="00E53789" w:rsidRPr="001E17BA">
          <w:rPr>
            <w:rFonts w:cs="Times New Roman"/>
            <w:color w:val="000000" w:themeColor="text1"/>
            <w:sz w:val="22"/>
          </w:rPr>
          <w:t xml:space="preserve"> do not outperform the ADL-</w:t>
        </w:r>
        <w:r w:rsidR="00E53789" w:rsidRPr="001E17BA">
          <w:rPr>
            <w:rFonts w:cs="Times New Roman"/>
            <w:noProof/>
            <w:color w:val="000000" w:themeColor="text1"/>
            <w:sz w:val="22"/>
          </w:rPr>
          <w:t>intra</w:t>
        </w:r>
        <w:r w:rsidR="00E53789" w:rsidRPr="001E17BA">
          <w:rPr>
            <w:rFonts w:cs="Times New Roman"/>
            <w:color w:val="000000" w:themeColor="text1"/>
            <w:sz w:val="22"/>
          </w:rPr>
          <w:t xml:space="preserve"> model for </w:t>
        </w:r>
        <w:r w:rsidR="00E53789">
          <w:rPr>
            <w:rFonts w:cs="Times New Roman"/>
            <w:color w:val="000000" w:themeColor="text1"/>
            <w:sz w:val="22"/>
          </w:rPr>
          <w:t>all</w:t>
        </w:r>
        <w:r w:rsidR="00E53789" w:rsidRPr="001E17BA">
          <w:rPr>
            <w:rFonts w:cs="Times New Roman"/>
            <w:color w:val="000000" w:themeColor="text1"/>
            <w:sz w:val="22"/>
          </w:rPr>
          <w:t xml:space="preserve"> product categor</w:t>
        </w:r>
        <w:r w:rsidR="00E53789">
          <w:rPr>
            <w:rFonts w:cs="Times New Roman"/>
            <w:color w:val="000000" w:themeColor="text1"/>
            <w:sz w:val="22"/>
          </w:rPr>
          <w:t>ies</w:t>
        </w:r>
        <w:r w:rsidR="00E53789" w:rsidRPr="001E17BA">
          <w:rPr>
            <w:rFonts w:cs="Times New Roman"/>
            <w:color w:val="000000" w:themeColor="text1"/>
            <w:sz w:val="22"/>
          </w:rPr>
          <w:t xml:space="preserve"> due to the heterogeneity of the data characteristics across different product categories </w:t>
        </w:r>
        <w:r w:rsidR="00E53789" w:rsidRPr="001E17BA">
          <w:rPr>
            <w:rFonts w:cs="Times New Roman"/>
            <w:color w:val="000000" w:themeColor="text1"/>
            <w:sz w:val="22"/>
          </w:rPr>
          <w:fldChar w:fldCharType="begin"/>
        </w:r>
        <w:r w:rsidR="00E53789">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E53789" w:rsidRPr="001E17BA">
          <w:rPr>
            <w:rFonts w:cs="Times New Roman"/>
            <w:color w:val="000000" w:themeColor="text1"/>
            <w:sz w:val="22"/>
          </w:rPr>
          <w:fldChar w:fldCharType="separate"/>
        </w:r>
        <w:r w:rsidR="00E53789">
          <w:rPr>
            <w:rFonts w:cs="Times New Roman"/>
            <w:noProof/>
            <w:color w:val="000000" w:themeColor="text1"/>
            <w:sz w:val="22"/>
          </w:rPr>
          <w:t>(e.g., Ma et al., 2016)</w:t>
        </w:r>
        <w:r w:rsidR="00E53789" w:rsidRPr="001E17BA">
          <w:rPr>
            <w:rFonts w:cs="Times New Roman"/>
            <w:color w:val="000000" w:themeColor="text1"/>
            <w:sz w:val="22"/>
          </w:rPr>
          <w:fldChar w:fldCharType="end"/>
        </w:r>
        <w:r w:rsidR="00E53789" w:rsidRPr="001E17BA">
          <w:rPr>
            <w:rFonts w:cs="Times New Roman"/>
            <w:color w:val="000000" w:themeColor="text1"/>
            <w:sz w:val="22"/>
          </w:rPr>
          <w:t xml:space="preserve">.  </w:t>
        </w:r>
      </w:ins>
    </w:p>
    <w:p w14:paraId="6AD76927" w14:textId="6A48681D"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del w:id="2826" w:author="韬 黄" w:date="2018-10-08T15:14:00Z">
        <w:r w:rsidRPr="001E17BA" w:rsidDel="00AE2F8D">
          <w:rPr>
            <w:rFonts w:eastAsia="DengXian" w:cs="Times New Roman"/>
            <w:color w:val="000000" w:themeColor="text1"/>
            <w:sz w:val="22"/>
          </w:rPr>
          <w:delText xml:space="preserve"> among the seven candidate models</w:delText>
        </w:r>
        <w:r w:rsidRPr="001E17BA" w:rsidDel="00AE2F8D">
          <w:rPr>
            <w:rStyle w:val="FootnoteReference"/>
            <w:rFonts w:eastAsia="DengXian" w:cs="Times New Roman"/>
            <w:color w:val="000000" w:themeColor="text1"/>
            <w:sz w:val="22"/>
          </w:rPr>
          <w:footnoteReference w:id="17"/>
        </w:r>
        <w:r w:rsidRPr="001E17BA" w:rsidDel="00AE2F8D">
          <w:rPr>
            <w:rFonts w:eastAsia="DengXian" w:cs="Times New Roman"/>
            <w:color w:val="000000" w:themeColor="text1"/>
            <w:sz w:val="22"/>
          </w:rPr>
          <w:delText xml:space="preserve">. </w:delText>
        </w:r>
      </w:del>
    </w:p>
    <w:p w14:paraId="64E9F593" w14:textId="0A193497" w:rsidR="004C569C" w:rsidRDefault="004C569C" w:rsidP="004C569C">
      <w:pPr>
        <w:shd w:val="clear" w:color="auto" w:fill="FFFFFF" w:themeFill="background1"/>
        <w:spacing w:after="0" w:line="360" w:lineRule="auto"/>
        <w:rPr>
          <w:ins w:id="2829" w:author="Tao Huang" w:date="2018-09-04T12:49:00Z"/>
          <w:rFonts w:cs="Times New Roman"/>
          <w:color w:val="000000" w:themeColor="text1"/>
          <w:sz w:val="22"/>
        </w:rPr>
      </w:pPr>
    </w:p>
    <w:p w14:paraId="0403289A" w14:textId="083941B7" w:rsidR="0027407C" w:rsidRDefault="0027407C" w:rsidP="004C569C">
      <w:pPr>
        <w:shd w:val="clear" w:color="auto" w:fill="FFFFFF" w:themeFill="background1"/>
        <w:spacing w:after="0" w:line="360" w:lineRule="auto"/>
        <w:rPr>
          <w:ins w:id="2830" w:author="Tao Huang" w:date="2018-09-04T12:49:00Z"/>
          <w:rFonts w:cs="Times New Roman"/>
          <w:color w:val="000000" w:themeColor="text1"/>
          <w:sz w:val="22"/>
        </w:rPr>
      </w:pPr>
    </w:p>
    <w:p w14:paraId="179AAB93" w14:textId="23B4F2AE" w:rsidR="0027407C" w:rsidRDefault="0027407C" w:rsidP="004C569C">
      <w:pPr>
        <w:shd w:val="clear" w:color="auto" w:fill="FFFFFF" w:themeFill="background1"/>
        <w:spacing w:after="0" w:line="360" w:lineRule="auto"/>
        <w:rPr>
          <w:ins w:id="2831" w:author="Tao Huang" w:date="2018-09-04T12:49:00Z"/>
          <w:rFonts w:cs="Times New Roman"/>
          <w:color w:val="000000" w:themeColor="text1"/>
          <w:sz w:val="22"/>
        </w:rPr>
      </w:pPr>
    </w:p>
    <w:p w14:paraId="6FCED39A" w14:textId="6C98A557" w:rsidR="0027407C" w:rsidRDefault="0027407C" w:rsidP="004C569C">
      <w:pPr>
        <w:shd w:val="clear" w:color="auto" w:fill="FFFFFF" w:themeFill="background1"/>
        <w:spacing w:after="0" w:line="360" w:lineRule="auto"/>
        <w:rPr>
          <w:ins w:id="2832" w:author="Tao Huang" w:date="2018-09-04T12:49:00Z"/>
          <w:rFonts w:cs="Times New Roman"/>
          <w:color w:val="000000" w:themeColor="text1"/>
          <w:sz w:val="22"/>
        </w:rPr>
      </w:pPr>
    </w:p>
    <w:p w14:paraId="370BF81C" w14:textId="613A2D9A" w:rsidR="0027407C" w:rsidRDefault="0027407C" w:rsidP="004C569C">
      <w:pPr>
        <w:shd w:val="clear" w:color="auto" w:fill="FFFFFF" w:themeFill="background1"/>
        <w:spacing w:after="0" w:line="360" w:lineRule="auto"/>
        <w:rPr>
          <w:ins w:id="2833" w:author="Tao Huang" w:date="2018-09-04T12:49:00Z"/>
          <w:rFonts w:cs="Times New Roman"/>
          <w:color w:val="000000" w:themeColor="text1"/>
          <w:sz w:val="22"/>
        </w:rPr>
      </w:pPr>
    </w:p>
    <w:p w14:paraId="0FF44836" w14:textId="2982FC3C" w:rsidR="0027407C" w:rsidRDefault="0027407C" w:rsidP="004C569C">
      <w:pPr>
        <w:shd w:val="clear" w:color="auto" w:fill="FFFFFF" w:themeFill="background1"/>
        <w:spacing w:after="0" w:line="360" w:lineRule="auto"/>
        <w:rPr>
          <w:ins w:id="2834" w:author="Tao Huang" w:date="2018-09-04T12:49:00Z"/>
          <w:rFonts w:cs="Times New Roman"/>
          <w:color w:val="000000" w:themeColor="text1"/>
          <w:sz w:val="22"/>
        </w:rPr>
      </w:pPr>
    </w:p>
    <w:p w14:paraId="2113619D" w14:textId="7F949960" w:rsidR="0027407C" w:rsidRDefault="0027407C" w:rsidP="004C569C">
      <w:pPr>
        <w:shd w:val="clear" w:color="auto" w:fill="FFFFFF" w:themeFill="background1"/>
        <w:spacing w:after="0" w:line="360" w:lineRule="auto"/>
        <w:rPr>
          <w:ins w:id="2835" w:author="Tao Huang" w:date="2018-09-04T12:49:00Z"/>
          <w:rFonts w:cs="Times New Roman"/>
          <w:color w:val="000000" w:themeColor="text1"/>
          <w:sz w:val="22"/>
        </w:rPr>
      </w:pPr>
    </w:p>
    <w:p w14:paraId="743546EB" w14:textId="77777777" w:rsidR="0027407C" w:rsidRDefault="0027407C" w:rsidP="004C569C">
      <w:pPr>
        <w:shd w:val="clear" w:color="auto" w:fill="FFFFFF" w:themeFill="background1"/>
        <w:spacing w:after="0" w:line="360" w:lineRule="auto"/>
        <w:rPr>
          <w:ins w:id="2836" w:author="Tao Huang" w:date="2018-09-04T12:49:00Z"/>
          <w:rFonts w:cs="Times New Roman"/>
          <w:color w:val="000000" w:themeColor="text1"/>
          <w:sz w:val="22"/>
        </w:rPr>
        <w:sectPr w:rsidR="0027407C" w:rsidSect="00D61CBC">
          <w:footerReference w:type="default" r:id="rId10"/>
          <w:pgSz w:w="11906" w:h="16838"/>
          <w:pgMar w:top="1440" w:right="1440" w:bottom="1440" w:left="1440" w:header="708" w:footer="708" w:gutter="0"/>
          <w:cols w:space="708"/>
          <w:docGrid w:linePitch="360"/>
        </w:sectPr>
      </w:pPr>
    </w:p>
    <w:p w14:paraId="02CCF3CF" w14:textId="18A8F39D" w:rsidR="0027407C" w:rsidRDefault="0027407C" w:rsidP="004C569C">
      <w:pPr>
        <w:shd w:val="clear" w:color="auto" w:fill="FFFFFF" w:themeFill="background1"/>
        <w:spacing w:after="0" w:line="360" w:lineRule="auto"/>
        <w:rPr>
          <w:ins w:id="2837" w:author="Tao Huang" w:date="2018-09-04T13:24:00Z"/>
          <w:rFonts w:cs="Times New Roman"/>
          <w:color w:val="000000" w:themeColor="text1"/>
          <w:sz w:val="22"/>
        </w:rPr>
      </w:pPr>
    </w:p>
    <w:p w14:paraId="3EC4FB50" w14:textId="77777777" w:rsidR="00985B8E" w:rsidRPr="001E17BA" w:rsidRDefault="00985B8E" w:rsidP="00985B8E">
      <w:pPr>
        <w:keepNext/>
        <w:keepLines/>
        <w:shd w:val="clear" w:color="auto" w:fill="FFFFFF" w:themeFill="background1"/>
        <w:spacing w:after="0" w:line="360" w:lineRule="auto"/>
        <w:jc w:val="center"/>
        <w:rPr>
          <w:moveTo w:id="2838" w:author="Tao Huang" w:date="2018-09-04T13:24:00Z"/>
          <w:rFonts w:eastAsia="DengXian" w:cs="Times New Roman"/>
          <w:color w:val="000000" w:themeColor="text1"/>
          <w:sz w:val="22"/>
        </w:rPr>
      </w:pPr>
      <w:moveToRangeStart w:id="2839" w:author="Tao Huang" w:date="2018-09-04T13:24:00Z" w:name="move523830799"/>
      <w:moveTo w:id="2840" w:author="Tao Huang" w:date="2018-09-04T13:24:00Z">
        <w:r w:rsidRPr="001E17BA">
          <w:rPr>
            <w:rFonts w:eastAsia="DengXian" w:cs="Times New Roman"/>
            <w:color w:val="000000" w:themeColor="text1"/>
            <w:sz w:val="22"/>
          </w:rPr>
          <w:t>Table 2.</w:t>
        </w:r>
        <w:r w:rsidRPr="001E17BA">
          <w:rPr>
            <w:rFonts w:eastAsia="DengXian" w:cs="Times New Roman"/>
            <w:color w:val="000000" w:themeColor="text1"/>
            <w:sz w:val="22"/>
          </w:rPr>
          <w:tab/>
          <w:t>The forecasting performance of the models for all forecast period</w:t>
        </w:r>
      </w:moveTo>
    </w:p>
    <w:moveToRangeEnd w:id="2839"/>
    <w:p w14:paraId="24968DA7" w14:textId="036238BC" w:rsidR="00985B8E" w:rsidDel="00FC51CF" w:rsidRDefault="00985B8E" w:rsidP="004C569C">
      <w:pPr>
        <w:shd w:val="clear" w:color="auto" w:fill="FFFFFF" w:themeFill="background1"/>
        <w:spacing w:after="0" w:line="360" w:lineRule="auto"/>
        <w:rPr>
          <w:ins w:id="2841" w:author="Tao Huang" w:date="2018-09-04T13:11:00Z"/>
          <w:del w:id="2842" w:author="韬 黄" w:date="2018-09-27T17:42:00Z"/>
          <w:rFonts w:cs="Times New Roman"/>
          <w:color w:val="000000" w:themeColor="text1"/>
          <w:sz w:val="22"/>
        </w:rPr>
      </w:pPr>
    </w:p>
    <w:tbl>
      <w:tblPr>
        <w:tblW w:w="12080" w:type="dxa"/>
        <w:jc w:val="center"/>
        <w:tblLook w:val="04A0" w:firstRow="1" w:lastRow="0" w:firstColumn="1" w:lastColumn="0" w:noHBand="0" w:noVBand="1"/>
      </w:tblPr>
      <w:tblGrid>
        <w:gridCol w:w="2480"/>
        <w:gridCol w:w="960"/>
        <w:gridCol w:w="960"/>
        <w:gridCol w:w="1005"/>
        <w:gridCol w:w="960"/>
        <w:gridCol w:w="960"/>
        <w:gridCol w:w="960"/>
        <w:gridCol w:w="1390"/>
        <w:gridCol w:w="960"/>
        <w:gridCol w:w="960"/>
        <w:gridCol w:w="960"/>
        <w:tblGridChange w:id="2843">
          <w:tblGrid>
            <w:gridCol w:w="2480"/>
            <w:gridCol w:w="960"/>
            <w:gridCol w:w="960"/>
            <w:gridCol w:w="987"/>
            <w:gridCol w:w="18"/>
            <w:gridCol w:w="942"/>
            <w:gridCol w:w="18"/>
            <w:gridCol w:w="942"/>
            <w:gridCol w:w="18"/>
            <w:gridCol w:w="942"/>
            <w:gridCol w:w="18"/>
            <w:gridCol w:w="1231"/>
            <w:gridCol w:w="159"/>
            <w:gridCol w:w="801"/>
            <w:gridCol w:w="159"/>
            <w:gridCol w:w="801"/>
            <w:gridCol w:w="159"/>
            <w:gridCol w:w="801"/>
            <w:gridCol w:w="159"/>
          </w:tblGrid>
        </w:tblGridChange>
      </w:tblGrid>
      <w:tr w:rsidR="008B5617" w:rsidRPr="001739A3" w:rsidDel="00FC51CF" w14:paraId="04A23322" w14:textId="4E9C62A6" w:rsidTr="008B5617">
        <w:trPr>
          <w:trHeight w:val="57"/>
          <w:jc w:val="center"/>
          <w:ins w:id="2844" w:author="Tao Huang" w:date="2018-09-04T13:14:00Z"/>
          <w:del w:id="2845" w:author="韬 黄" w:date="2018-09-27T17:42:00Z"/>
        </w:trPr>
        <w:tc>
          <w:tcPr>
            <w:tcW w:w="2480" w:type="dxa"/>
            <w:tcBorders>
              <w:top w:val="nil"/>
              <w:left w:val="nil"/>
              <w:bottom w:val="nil"/>
              <w:right w:val="nil"/>
            </w:tcBorders>
            <w:shd w:val="clear" w:color="auto" w:fill="auto"/>
            <w:noWrap/>
            <w:vAlign w:val="bottom"/>
            <w:hideMark/>
          </w:tcPr>
          <w:p w14:paraId="02081025" w14:textId="0D2DD97B" w:rsidR="001739A3" w:rsidRPr="001739A3" w:rsidDel="00FC51CF" w:rsidRDefault="001739A3" w:rsidP="001739A3">
            <w:pPr>
              <w:spacing w:after="0" w:line="240" w:lineRule="auto"/>
              <w:rPr>
                <w:ins w:id="2846" w:author="Tao Huang" w:date="2018-09-04T13:14:00Z"/>
                <w:del w:id="2847" w:author="韬 黄" w:date="2018-09-27T17:42:00Z"/>
                <w:rFonts w:eastAsia="Times New Roman" w:cs="Times New Roman"/>
                <w:color w:val="000000"/>
                <w:sz w:val="22"/>
                <w:rPrChange w:id="2848" w:author="Tao Huang" w:date="2018-09-04T13:15:00Z">
                  <w:rPr>
                    <w:ins w:id="2849" w:author="Tao Huang" w:date="2018-09-04T13:14:00Z"/>
                    <w:del w:id="2850" w:author="韬 黄" w:date="2018-09-27T17:42:00Z"/>
                    <w:rFonts w:ascii="Calibri" w:eastAsia="Times New Roman" w:hAnsi="Calibri" w:cs="Calibri"/>
                    <w:color w:val="000000"/>
                    <w:sz w:val="22"/>
                  </w:rPr>
                </w:rPrChange>
              </w:rPr>
            </w:pPr>
            <w:ins w:id="2851" w:author="Tao Huang" w:date="2018-09-04T13:14:00Z">
              <w:del w:id="2852" w:author="韬 黄" w:date="2018-09-27T17:42:00Z">
                <w:r w:rsidRPr="001739A3" w:rsidDel="00FC51CF">
                  <w:rPr>
                    <w:rFonts w:eastAsia="Times New Roman" w:cs="Times New Roman"/>
                    <w:color w:val="000000"/>
                    <w:sz w:val="22"/>
                    <w:rPrChange w:id="2853" w:author="Tao Huang" w:date="2018-09-04T13:15:00Z">
                      <w:rPr>
                        <w:rFonts w:ascii="Calibri" w:eastAsia="Times New Roman" w:hAnsi="Calibri" w:cs="Calibri"/>
                        <w:color w:val="000000"/>
                        <w:sz w:val="22"/>
                      </w:rPr>
                    </w:rPrChange>
                  </w:rPr>
                  <w:delText>All forecast period, H= 8</w:delText>
                </w:r>
              </w:del>
            </w:ins>
          </w:p>
        </w:tc>
        <w:tc>
          <w:tcPr>
            <w:tcW w:w="960" w:type="dxa"/>
            <w:tcBorders>
              <w:top w:val="nil"/>
              <w:left w:val="nil"/>
              <w:bottom w:val="nil"/>
              <w:right w:val="nil"/>
            </w:tcBorders>
            <w:shd w:val="clear" w:color="auto" w:fill="auto"/>
            <w:noWrap/>
            <w:vAlign w:val="bottom"/>
            <w:hideMark/>
          </w:tcPr>
          <w:p w14:paraId="0A601D15" w14:textId="32FD0240" w:rsidR="001739A3" w:rsidRPr="001739A3" w:rsidDel="00FC51CF" w:rsidRDefault="001739A3" w:rsidP="001739A3">
            <w:pPr>
              <w:spacing w:after="0" w:line="240" w:lineRule="auto"/>
              <w:rPr>
                <w:ins w:id="2854" w:author="Tao Huang" w:date="2018-09-04T13:14:00Z"/>
                <w:del w:id="2855" w:author="韬 黄" w:date="2018-09-27T17:42:00Z"/>
                <w:rFonts w:eastAsia="Times New Roman" w:cs="Times New Roman"/>
                <w:color w:val="000000"/>
                <w:sz w:val="22"/>
                <w:rPrChange w:id="2856" w:author="Tao Huang" w:date="2018-09-04T13:15:00Z">
                  <w:rPr>
                    <w:ins w:id="2857" w:author="Tao Huang" w:date="2018-09-04T13:14:00Z"/>
                    <w:del w:id="2858" w:author="韬 黄" w:date="2018-09-27T17:42:00Z"/>
                    <w:rFonts w:ascii="Calibri" w:eastAsia="Times New Roman" w:hAnsi="Calibri" w:cs="Calibri"/>
                    <w:color w:val="000000"/>
                    <w:sz w:val="22"/>
                  </w:rPr>
                </w:rPrChange>
              </w:rPr>
            </w:pPr>
          </w:p>
        </w:tc>
        <w:tc>
          <w:tcPr>
            <w:tcW w:w="960" w:type="dxa"/>
            <w:tcBorders>
              <w:top w:val="nil"/>
              <w:left w:val="nil"/>
              <w:bottom w:val="nil"/>
              <w:right w:val="nil"/>
            </w:tcBorders>
            <w:shd w:val="clear" w:color="auto" w:fill="auto"/>
            <w:noWrap/>
            <w:vAlign w:val="bottom"/>
            <w:hideMark/>
          </w:tcPr>
          <w:p w14:paraId="2448669B" w14:textId="2F4C1E6D" w:rsidR="001739A3" w:rsidRPr="001739A3" w:rsidDel="00FC51CF" w:rsidRDefault="001739A3" w:rsidP="001739A3">
            <w:pPr>
              <w:spacing w:after="0" w:line="240" w:lineRule="auto"/>
              <w:rPr>
                <w:ins w:id="2859" w:author="Tao Huang" w:date="2018-09-04T13:14:00Z"/>
                <w:del w:id="2860" w:author="韬 黄" w:date="2018-09-27T17:42:00Z"/>
                <w:rFonts w:eastAsia="Times New Roman" w:cs="Times New Roman"/>
                <w:sz w:val="22"/>
                <w:rPrChange w:id="2861" w:author="Tao Huang" w:date="2018-09-04T13:15:00Z">
                  <w:rPr>
                    <w:ins w:id="2862" w:author="Tao Huang" w:date="2018-09-04T13:14:00Z"/>
                    <w:del w:id="2863" w:author="韬 黄" w:date="2018-09-27T17:42: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089506B8" w14:textId="163818E3" w:rsidR="001739A3" w:rsidRPr="001739A3" w:rsidDel="00FC51CF" w:rsidRDefault="001739A3" w:rsidP="001739A3">
            <w:pPr>
              <w:spacing w:after="0" w:line="240" w:lineRule="auto"/>
              <w:rPr>
                <w:ins w:id="2864" w:author="Tao Huang" w:date="2018-09-04T13:14:00Z"/>
                <w:del w:id="2865" w:author="韬 黄" w:date="2018-09-27T17:42:00Z"/>
                <w:rFonts w:eastAsia="Times New Roman" w:cs="Times New Roman"/>
                <w:sz w:val="22"/>
                <w:rPrChange w:id="2866" w:author="Tao Huang" w:date="2018-09-04T13:15:00Z">
                  <w:rPr>
                    <w:ins w:id="2867" w:author="Tao Huang" w:date="2018-09-04T13:14:00Z"/>
                    <w:del w:id="2868" w:author="韬 黄" w:date="2018-09-27T17:42: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582F70D6" w14:textId="011F756A" w:rsidR="001739A3" w:rsidRPr="001739A3" w:rsidDel="00FC51CF" w:rsidRDefault="001739A3" w:rsidP="001739A3">
            <w:pPr>
              <w:spacing w:after="0" w:line="240" w:lineRule="auto"/>
              <w:rPr>
                <w:ins w:id="2869" w:author="Tao Huang" w:date="2018-09-04T13:14:00Z"/>
                <w:del w:id="2870" w:author="韬 黄" w:date="2018-09-27T17:42:00Z"/>
                <w:rFonts w:eastAsia="Times New Roman" w:cs="Times New Roman"/>
                <w:sz w:val="22"/>
                <w:rPrChange w:id="2871" w:author="Tao Huang" w:date="2018-09-04T13:15:00Z">
                  <w:rPr>
                    <w:ins w:id="2872" w:author="Tao Huang" w:date="2018-09-04T13:14:00Z"/>
                    <w:del w:id="2873" w:author="韬 黄" w:date="2018-09-27T17:42: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2F08957A" w14:textId="2EE818C8" w:rsidR="001739A3" w:rsidRPr="001739A3" w:rsidDel="00FC51CF" w:rsidRDefault="001739A3" w:rsidP="001739A3">
            <w:pPr>
              <w:spacing w:after="0" w:line="240" w:lineRule="auto"/>
              <w:rPr>
                <w:ins w:id="2874" w:author="Tao Huang" w:date="2018-09-04T13:14:00Z"/>
                <w:del w:id="2875" w:author="韬 黄" w:date="2018-09-27T17:42:00Z"/>
                <w:rFonts w:eastAsia="Times New Roman" w:cs="Times New Roman"/>
                <w:sz w:val="22"/>
                <w:rPrChange w:id="2876" w:author="Tao Huang" w:date="2018-09-04T13:15:00Z">
                  <w:rPr>
                    <w:ins w:id="2877" w:author="Tao Huang" w:date="2018-09-04T13:14:00Z"/>
                    <w:del w:id="2878" w:author="韬 黄" w:date="2018-09-27T17:42:00Z"/>
                    <w:rFonts w:eastAsia="Times New Roman" w:cs="Times New Roman"/>
                    <w:sz w:val="20"/>
                    <w:szCs w:val="20"/>
                  </w:rPr>
                </w:rPrChange>
              </w:rPr>
            </w:pPr>
          </w:p>
        </w:tc>
        <w:tc>
          <w:tcPr>
            <w:tcW w:w="960" w:type="dxa"/>
            <w:tcBorders>
              <w:top w:val="nil"/>
              <w:left w:val="nil"/>
              <w:bottom w:val="nil"/>
              <w:right w:val="nil"/>
            </w:tcBorders>
            <w:shd w:val="clear" w:color="auto" w:fill="auto"/>
            <w:noWrap/>
            <w:vAlign w:val="bottom"/>
            <w:hideMark/>
          </w:tcPr>
          <w:p w14:paraId="775B2F4D" w14:textId="190B901E" w:rsidR="001739A3" w:rsidRPr="001739A3" w:rsidDel="00FC51CF" w:rsidRDefault="001739A3" w:rsidP="001739A3">
            <w:pPr>
              <w:spacing w:after="0" w:line="240" w:lineRule="auto"/>
              <w:rPr>
                <w:ins w:id="2879" w:author="Tao Huang" w:date="2018-09-04T13:14:00Z"/>
                <w:del w:id="2880" w:author="韬 黄" w:date="2018-09-27T17:42:00Z"/>
                <w:rFonts w:eastAsia="Times New Roman" w:cs="Times New Roman"/>
                <w:sz w:val="22"/>
                <w:rPrChange w:id="2881" w:author="Tao Huang" w:date="2018-09-04T13:15:00Z">
                  <w:rPr>
                    <w:ins w:id="2882" w:author="Tao Huang" w:date="2018-09-04T13:14:00Z"/>
                    <w:del w:id="2883" w:author="韬 黄" w:date="2018-09-27T17:42:00Z"/>
                    <w:rFonts w:eastAsia="Times New Roman" w:cs="Times New Roman"/>
                    <w:sz w:val="20"/>
                    <w:szCs w:val="20"/>
                  </w:rPr>
                </w:rPrChange>
              </w:rPr>
            </w:pPr>
          </w:p>
        </w:tc>
        <w:tc>
          <w:tcPr>
            <w:tcW w:w="960" w:type="dxa"/>
            <w:tcBorders>
              <w:top w:val="nil"/>
              <w:left w:val="nil"/>
              <w:bottom w:val="nil"/>
              <w:right w:val="nil"/>
            </w:tcBorders>
            <w:shd w:val="clear" w:color="000000" w:fill="E7E6E6"/>
            <w:noWrap/>
            <w:vAlign w:val="bottom"/>
            <w:hideMark/>
          </w:tcPr>
          <w:p w14:paraId="00328FD8" w14:textId="6BA49D9C" w:rsidR="001739A3" w:rsidRPr="001739A3" w:rsidDel="00FC51CF" w:rsidRDefault="001739A3" w:rsidP="001739A3">
            <w:pPr>
              <w:spacing w:after="0" w:line="240" w:lineRule="auto"/>
              <w:rPr>
                <w:ins w:id="2884" w:author="Tao Huang" w:date="2018-09-04T13:14:00Z"/>
                <w:del w:id="2885" w:author="韬 黄" w:date="2018-09-27T17:42:00Z"/>
                <w:rFonts w:eastAsia="Times New Roman" w:cs="Times New Roman"/>
                <w:color w:val="000000"/>
                <w:sz w:val="22"/>
                <w:rPrChange w:id="2886" w:author="Tao Huang" w:date="2018-09-04T13:15:00Z">
                  <w:rPr>
                    <w:ins w:id="2887" w:author="Tao Huang" w:date="2018-09-04T13:14:00Z"/>
                    <w:del w:id="2888" w:author="韬 黄" w:date="2018-09-27T17:42:00Z"/>
                    <w:rFonts w:ascii="Calibri" w:eastAsia="Times New Roman" w:hAnsi="Calibri" w:cs="Calibri"/>
                    <w:color w:val="000000"/>
                    <w:sz w:val="22"/>
                  </w:rPr>
                </w:rPrChange>
              </w:rPr>
            </w:pPr>
            <w:ins w:id="2889" w:author="Tao Huang" w:date="2018-09-04T13:14:00Z">
              <w:del w:id="2890" w:author="韬 黄" w:date="2018-09-27T17:42:00Z">
                <w:r w:rsidRPr="001739A3" w:rsidDel="00FC51CF">
                  <w:rPr>
                    <w:rFonts w:eastAsia="Times New Roman" w:cs="Times New Roman"/>
                    <w:color w:val="000000"/>
                    <w:sz w:val="22"/>
                    <w:rPrChange w:id="2891" w:author="Tao Huang" w:date="2018-09-04T13:15:00Z">
                      <w:rPr>
                        <w:rFonts w:ascii="Calibri" w:eastAsia="Times New Roman" w:hAnsi="Calibri" w:cs="Calibri"/>
                        <w:color w:val="000000"/>
                        <w:sz w:val="22"/>
                      </w:rPr>
                    </w:rPrChange>
                  </w:rPr>
                  <w:delText> </w:delText>
                </w:r>
              </w:del>
            </w:ins>
          </w:p>
        </w:tc>
        <w:tc>
          <w:tcPr>
            <w:tcW w:w="960" w:type="dxa"/>
            <w:tcBorders>
              <w:top w:val="nil"/>
              <w:left w:val="nil"/>
              <w:bottom w:val="nil"/>
              <w:right w:val="nil"/>
            </w:tcBorders>
            <w:shd w:val="clear" w:color="000000" w:fill="E7E6E6"/>
            <w:noWrap/>
            <w:vAlign w:val="bottom"/>
            <w:hideMark/>
          </w:tcPr>
          <w:p w14:paraId="2EC4F01E" w14:textId="253F4F8A" w:rsidR="001739A3" w:rsidRPr="001739A3" w:rsidDel="00FC51CF" w:rsidRDefault="001739A3" w:rsidP="001739A3">
            <w:pPr>
              <w:spacing w:after="0" w:line="240" w:lineRule="auto"/>
              <w:rPr>
                <w:ins w:id="2892" w:author="Tao Huang" w:date="2018-09-04T13:14:00Z"/>
                <w:del w:id="2893" w:author="韬 黄" w:date="2018-09-27T17:42:00Z"/>
                <w:rFonts w:eastAsia="Times New Roman" w:cs="Times New Roman"/>
                <w:color w:val="000000"/>
                <w:sz w:val="22"/>
                <w:rPrChange w:id="2894" w:author="Tao Huang" w:date="2018-09-04T13:15:00Z">
                  <w:rPr>
                    <w:ins w:id="2895" w:author="Tao Huang" w:date="2018-09-04T13:14:00Z"/>
                    <w:del w:id="2896" w:author="韬 黄" w:date="2018-09-27T17:42:00Z"/>
                    <w:rFonts w:ascii="Calibri" w:eastAsia="Times New Roman" w:hAnsi="Calibri" w:cs="Calibri"/>
                    <w:color w:val="000000"/>
                    <w:sz w:val="22"/>
                  </w:rPr>
                </w:rPrChange>
              </w:rPr>
            </w:pPr>
            <w:ins w:id="2897" w:author="Tao Huang" w:date="2018-09-04T13:14:00Z">
              <w:del w:id="2898" w:author="韬 黄" w:date="2018-09-27T17:42:00Z">
                <w:r w:rsidRPr="001739A3" w:rsidDel="00FC51CF">
                  <w:rPr>
                    <w:rFonts w:eastAsia="Times New Roman" w:cs="Times New Roman"/>
                    <w:color w:val="000000"/>
                    <w:sz w:val="22"/>
                    <w:rPrChange w:id="2899" w:author="Tao Huang" w:date="2018-09-04T13:15:00Z">
                      <w:rPr>
                        <w:rFonts w:ascii="Calibri" w:eastAsia="Times New Roman" w:hAnsi="Calibri" w:cs="Calibri"/>
                        <w:color w:val="000000"/>
                        <w:sz w:val="22"/>
                      </w:rPr>
                    </w:rPrChange>
                  </w:rPr>
                  <w:delText> </w:delText>
                </w:r>
              </w:del>
            </w:ins>
          </w:p>
        </w:tc>
        <w:tc>
          <w:tcPr>
            <w:tcW w:w="960" w:type="dxa"/>
            <w:tcBorders>
              <w:top w:val="nil"/>
              <w:left w:val="nil"/>
              <w:bottom w:val="nil"/>
              <w:right w:val="nil"/>
            </w:tcBorders>
            <w:shd w:val="clear" w:color="auto" w:fill="auto"/>
            <w:noWrap/>
            <w:vAlign w:val="bottom"/>
            <w:hideMark/>
          </w:tcPr>
          <w:p w14:paraId="543C6D8A" w14:textId="08DB258C" w:rsidR="001739A3" w:rsidRPr="001739A3" w:rsidDel="00FC51CF" w:rsidRDefault="001739A3" w:rsidP="001739A3">
            <w:pPr>
              <w:spacing w:after="0" w:line="240" w:lineRule="auto"/>
              <w:rPr>
                <w:ins w:id="2900" w:author="Tao Huang" w:date="2018-09-04T13:14:00Z"/>
                <w:del w:id="2901" w:author="韬 黄" w:date="2018-09-27T17:42:00Z"/>
                <w:rFonts w:eastAsia="Times New Roman" w:cs="Times New Roman"/>
                <w:color w:val="000000"/>
                <w:sz w:val="22"/>
                <w:rPrChange w:id="2902" w:author="Tao Huang" w:date="2018-09-04T13:15:00Z">
                  <w:rPr>
                    <w:ins w:id="2903" w:author="Tao Huang" w:date="2018-09-04T13:14:00Z"/>
                    <w:del w:id="2904" w:author="韬 黄" w:date="2018-09-27T17:42:00Z"/>
                    <w:rFonts w:ascii="Calibri" w:eastAsia="Times New Roman" w:hAnsi="Calibri" w:cs="Calibri"/>
                    <w:color w:val="000000"/>
                    <w:sz w:val="22"/>
                  </w:rPr>
                </w:rPrChange>
              </w:rPr>
            </w:pPr>
          </w:p>
        </w:tc>
        <w:tc>
          <w:tcPr>
            <w:tcW w:w="960" w:type="dxa"/>
            <w:tcBorders>
              <w:top w:val="nil"/>
              <w:left w:val="nil"/>
              <w:bottom w:val="nil"/>
              <w:right w:val="nil"/>
            </w:tcBorders>
            <w:shd w:val="clear" w:color="auto" w:fill="auto"/>
            <w:noWrap/>
            <w:vAlign w:val="bottom"/>
            <w:hideMark/>
          </w:tcPr>
          <w:p w14:paraId="2D4329AA" w14:textId="5A3C191D" w:rsidR="001739A3" w:rsidRPr="001739A3" w:rsidDel="00FC51CF" w:rsidRDefault="001739A3" w:rsidP="001739A3">
            <w:pPr>
              <w:spacing w:after="0" w:line="240" w:lineRule="auto"/>
              <w:rPr>
                <w:ins w:id="2905" w:author="Tao Huang" w:date="2018-09-04T13:14:00Z"/>
                <w:del w:id="2906" w:author="韬 黄" w:date="2018-09-27T17:42:00Z"/>
                <w:rFonts w:eastAsia="Times New Roman" w:cs="Times New Roman"/>
                <w:sz w:val="22"/>
                <w:rPrChange w:id="2907" w:author="Tao Huang" w:date="2018-09-04T13:15:00Z">
                  <w:rPr>
                    <w:ins w:id="2908" w:author="Tao Huang" w:date="2018-09-04T13:14:00Z"/>
                    <w:del w:id="2909" w:author="韬 黄" w:date="2018-09-27T17:42:00Z"/>
                    <w:rFonts w:eastAsia="Times New Roman" w:cs="Times New Roman"/>
                    <w:sz w:val="20"/>
                    <w:szCs w:val="20"/>
                  </w:rPr>
                </w:rPrChange>
              </w:rPr>
            </w:pPr>
          </w:p>
        </w:tc>
      </w:tr>
      <w:tr w:rsidR="001739A3" w:rsidRPr="001739A3" w:rsidDel="00FC51CF" w14:paraId="3D3F5AF2" w14:textId="3A894827" w:rsidTr="008B5617">
        <w:tblPrEx>
          <w:tblW w:w="12080" w:type="dxa"/>
          <w:jc w:val="center"/>
          <w:tblPrExChange w:id="2910" w:author="Tao Huang" w:date="2018-09-04T13:17:00Z">
            <w:tblPrEx>
              <w:tblW w:w="12080" w:type="dxa"/>
              <w:jc w:val="center"/>
            </w:tblPrEx>
          </w:tblPrExChange>
        </w:tblPrEx>
        <w:trPr>
          <w:trHeight w:val="57"/>
          <w:jc w:val="center"/>
          <w:ins w:id="2911" w:author="Tao Huang" w:date="2018-09-04T13:14:00Z"/>
          <w:del w:id="2912" w:author="韬 黄" w:date="2018-09-27T17:42:00Z"/>
          <w:trPrChange w:id="2913" w:author="Tao Huang" w:date="2018-09-04T13:17:00Z">
            <w:trPr>
              <w:trHeight w:val="57"/>
              <w:jc w:val="center"/>
            </w:trPr>
          </w:trPrChange>
        </w:trPr>
        <w:tc>
          <w:tcPr>
            <w:tcW w:w="2480" w:type="dxa"/>
            <w:tcBorders>
              <w:top w:val="nil"/>
              <w:left w:val="nil"/>
              <w:bottom w:val="nil"/>
              <w:right w:val="nil"/>
            </w:tcBorders>
            <w:shd w:val="clear" w:color="auto" w:fill="auto"/>
            <w:noWrap/>
            <w:vAlign w:val="bottom"/>
            <w:hideMark/>
            <w:tcPrChange w:id="2914" w:author="Tao Huang" w:date="2018-09-04T13:17:00Z">
              <w:tcPr>
                <w:tcW w:w="2480" w:type="dxa"/>
                <w:tcBorders>
                  <w:top w:val="nil"/>
                  <w:left w:val="nil"/>
                  <w:bottom w:val="nil"/>
                  <w:right w:val="nil"/>
                </w:tcBorders>
                <w:shd w:val="clear" w:color="auto" w:fill="auto"/>
                <w:noWrap/>
                <w:vAlign w:val="bottom"/>
                <w:hideMark/>
              </w:tcPr>
            </w:tcPrChange>
          </w:tcPr>
          <w:p w14:paraId="5D9040B1" w14:textId="60815078" w:rsidR="001739A3" w:rsidRPr="001739A3" w:rsidDel="00FC51CF" w:rsidRDefault="001739A3">
            <w:pPr>
              <w:spacing w:after="0" w:line="240" w:lineRule="auto"/>
              <w:jc w:val="center"/>
              <w:rPr>
                <w:ins w:id="2915" w:author="Tao Huang" w:date="2018-09-04T13:14:00Z"/>
                <w:del w:id="2916" w:author="韬 黄" w:date="2018-09-27T17:42:00Z"/>
                <w:rFonts w:eastAsia="Times New Roman" w:cs="Times New Roman"/>
                <w:color w:val="000000"/>
                <w:sz w:val="22"/>
                <w:rPrChange w:id="2917" w:author="Tao Huang" w:date="2018-09-04T13:15:00Z">
                  <w:rPr>
                    <w:ins w:id="2918" w:author="Tao Huang" w:date="2018-09-04T13:14:00Z"/>
                    <w:del w:id="2919" w:author="韬 黄" w:date="2018-09-27T17:42:00Z"/>
                    <w:rFonts w:ascii="Calibri" w:eastAsia="Times New Roman" w:hAnsi="Calibri" w:cs="Calibri"/>
                    <w:color w:val="000000"/>
                    <w:sz w:val="22"/>
                  </w:rPr>
                </w:rPrChange>
              </w:rPr>
              <w:pPrChange w:id="2920" w:author="Tao Huang" w:date="2018-09-04T13:17:00Z">
                <w:pPr>
                  <w:spacing w:after="0" w:line="240" w:lineRule="auto"/>
                </w:pPr>
              </w:pPrChange>
            </w:pPr>
            <w:ins w:id="2921" w:author="Tao Huang" w:date="2018-09-04T13:14:00Z">
              <w:del w:id="2922" w:author="韬 黄" w:date="2018-09-27T17:42:00Z">
                <w:r w:rsidRPr="001739A3" w:rsidDel="00FC51CF">
                  <w:rPr>
                    <w:rFonts w:eastAsia="Times New Roman" w:cs="Times New Roman"/>
                    <w:color w:val="000000"/>
                    <w:sz w:val="22"/>
                    <w:rPrChange w:id="2923" w:author="Tao Huang" w:date="2018-09-04T13:15:00Z">
                      <w:rPr>
                        <w:rFonts w:ascii="Calibri" w:eastAsia="Times New Roman" w:hAnsi="Calibri" w:cs="Calibri"/>
                        <w:color w:val="000000"/>
                        <w:sz w:val="22"/>
                      </w:rPr>
                    </w:rPrChange>
                  </w:rPr>
                  <w:delText>Model/measure</w:delText>
                </w:r>
              </w:del>
            </w:ins>
          </w:p>
        </w:tc>
        <w:tc>
          <w:tcPr>
            <w:tcW w:w="960" w:type="dxa"/>
            <w:tcBorders>
              <w:top w:val="nil"/>
              <w:left w:val="nil"/>
              <w:bottom w:val="nil"/>
              <w:right w:val="nil"/>
            </w:tcBorders>
            <w:shd w:val="clear" w:color="auto" w:fill="auto"/>
            <w:noWrap/>
            <w:vAlign w:val="bottom"/>
            <w:hideMark/>
            <w:tcPrChange w:id="2924" w:author="Tao Huang" w:date="2018-09-04T13:17:00Z">
              <w:tcPr>
                <w:tcW w:w="960" w:type="dxa"/>
                <w:tcBorders>
                  <w:top w:val="nil"/>
                  <w:left w:val="nil"/>
                  <w:bottom w:val="nil"/>
                  <w:right w:val="nil"/>
                </w:tcBorders>
                <w:shd w:val="clear" w:color="auto" w:fill="auto"/>
                <w:noWrap/>
                <w:vAlign w:val="bottom"/>
                <w:hideMark/>
              </w:tcPr>
            </w:tcPrChange>
          </w:tcPr>
          <w:p w14:paraId="020EBFFD" w14:textId="5BF90773" w:rsidR="001739A3" w:rsidRPr="001739A3" w:rsidDel="00FC51CF" w:rsidRDefault="001739A3">
            <w:pPr>
              <w:spacing w:after="0" w:line="240" w:lineRule="auto"/>
              <w:jc w:val="center"/>
              <w:rPr>
                <w:ins w:id="2925" w:author="Tao Huang" w:date="2018-09-04T13:14:00Z"/>
                <w:del w:id="2926" w:author="韬 黄" w:date="2018-09-27T17:42:00Z"/>
                <w:rFonts w:eastAsia="Times New Roman" w:cs="Times New Roman"/>
                <w:color w:val="000000"/>
                <w:sz w:val="22"/>
                <w:rPrChange w:id="2927" w:author="Tao Huang" w:date="2018-09-04T13:15:00Z">
                  <w:rPr>
                    <w:ins w:id="2928" w:author="Tao Huang" w:date="2018-09-04T13:14:00Z"/>
                    <w:del w:id="2929" w:author="韬 黄" w:date="2018-09-27T17:42:00Z"/>
                    <w:rFonts w:ascii="Calibri" w:eastAsia="Times New Roman" w:hAnsi="Calibri" w:cs="Calibri"/>
                    <w:color w:val="000000"/>
                    <w:sz w:val="22"/>
                  </w:rPr>
                </w:rPrChange>
              </w:rPr>
              <w:pPrChange w:id="2930" w:author="Tao Huang" w:date="2018-09-04T13:17:00Z">
                <w:pPr>
                  <w:spacing w:after="0" w:line="240" w:lineRule="auto"/>
                </w:pPr>
              </w:pPrChange>
            </w:pPr>
            <w:ins w:id="2931" w:author="Tao Huang" w:date="2018-09-04T13:14:00Z">
              <w:del w:id="2932" w:author="韬 黄" w:date="2018-09-27T17:42:00Z">
                <w:r w:rsidRPr="001739A3" w:rsidDel="00FC51CF">
                  <w:rPr>
                    <w:rFonts w:eastAsia="Times New Roman" w:cs="Times New Roman"/>
                    <w:color w:val="000000"/>
                    <w:sz w:val="22"/>
                    <w:rPrChange w:id="2933" w:author="Tao Huang" w:date="2018-09-04T13:15:00Z">
                      <w:rPr>
                        <w:rFonts w:ascii="Calibri" w:eastAsia="Times New Roman" w:hAnsi="Calibri" w:cs="Calibri"/>
                        <w:color w:val="000000"/>
                        <w:sz w:val="22"/>
                      </w:rPr>
                    </w:rPrChange>
                  </w:rPr>
                  <w:delText>MAE</w:delText>
                </w:r>
              </w:del>
            </w:ins>
          </w:p>
        </w:tc>
        <w:tc>
          <w:tcPr>
            <w:tcW w:w="960" w:type="dxa"/>
            <w:tcBorders>
              <w:top w:val="nil"/>
              <w:left w:val="nil"/>
              <w:bottom w:val="nil"/>
              <w:right w:val="nil"/>
            </w:tcBorders>
            <w:shd w:val="clear" w:color="auto" w:fill="auto"/>
            <w:noWrap/>
            <w:vAlign w:val="bottom"/>
            <w:hideMark/>
            <w:tcPrChange w:id="2934" w:author="Tao Huang" w:date="2018-09-04T13:17:00Z">
              <w:tcPr>
                <w:tcW w:w="960" w:type="dxa"/>
                <w:tcBorders>
                  <w:top w:val="nil"/>
                  <w:left w:val="nil"/>
                  <w:bottom w:val="nil"/>
                  <w:right w:val="nil"/>
                </w:tcBorders>
                <w:shd w:val="clear" w:color="auto" w:fill="auto"/>
                <w:noWrap/>
                <w:vAlign w:val="bottom"/>
                <w:hideMark/>
              </w:tcPr>
            </w:tcPrChange>
          </w:tcPr>
          <w:p w14:paraId="0AE7FFCA" w14:textId="7B9FAA47" w:rsidR="001739A3" w:rsidRPr="001739A3" w:rsidDel="00FC51CF" w:rsidRDefault="001739A3">
            <w:pPr>
              <w:spacing w:after="0" w:line="240" w:lineRule="auto"/>
              <w:jc w:val="center"/>
              <w:rPr>
                <w:ins w:id="2935" w:author="Tao Huang" w:date="2018-09-04T13:14:00Z"/>
                <w:del w:id="2936" w:author="韬 黄" w:date="2018-09-27T17:42:00Z"/>
                <w:rFonts w:eastAsia="Times New Roman" w:cs="Times New Roman"/>
                <w:color w:val="000000"/>
                <w:sz w:val="22"/>
                <w:rPrChange w:id="2937" w:author="Tao Huang" w:date="2018-09-04T13:15:00Z">
                  <w:rPr>
                    <w:ins w:id="2938" w:author="Tao Huang" w:date="2018-09-04T13:14:00Z"/>
                    <w:del w:id="2939" w:author="韬 黄" w:date="2018-09-27T17:42:00Z"/>
                    <w:rFonts w:ascii="Calibri" w:eastAsia="Times New Roman" w:hAnsi="Calibri" w:cs="Calibri"/>
                    <w:color w:val="000000"/>
                    <w:sz w:val="22"/>
                  </w:rPr>
                </w:rPrChange>
              </w:rPr>
              <w:pPrChange w:id="2940" w:author="Tao Huang" w:date="2018-09-04T13:17:00Z">
                <w:pPr>
                  <w:spacing w:after="0" w:line="240" w:lineRule="auto"/>
                </w:pPr>
              </w:pPrChange>
            </w:pPr>
            <w:ins w:id="2941" w:author="Tao Huang" w:date="2018-09-04T13:14:00Z">
              <w:del w:id="2942" w:author="韬 黄" w:date="2018-09-27T17:42:00Z">
                <w:r w:rsidRPr="001739A3" w:rsidDel="00FC51CF">
                  <w:rPr>
                    <w:rFonts w:eastAsia="Times New Roman" w:cs="Times New Roman"/>
                    <w:color w:val="000000"/>
                    <w:sz w:val="22"/>
                    <w:rPrChange w:id="294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FFFF00"/>
            <w:noWrap/>
            <w:vAlign w:val="bottom"/>
            <w:hideMark/>
            <w:tcPrChange w:id="2944" w:author="Tao Huang" w:date="2018-09-04T13:17:00Z">
              <w:tcPr>
                <w:tcW w:w="960" w:type="dxa"/>
                <w:gridSpan w:val="2"/>
                <w:tcBorders>
                  <w:top w:val="nil"/>
                  <w:left w:val="nil"/>
                  <w:bottom w:val="nil"/>
                  <w:right w:val="nil"/>
                </w:tcBorders>
                <w:shd w:val="clear" w:color="000000" w:fill="FFFF00"/>
                <w:noWrap/>
                <w:vAlign w:val="bottom"/>
                <w:hideMark/>
              </w:tcPr>
            </w:tcPrChange>
          </w:tcPr>
          <w:p w14:paraId="014CA8AE" w14:textId="37546E63" w:rsidR="001739A3" w:rsidRPr="001739A3" w:rsidDel="00FC51CF" w:rsidRDefault="001739A3">
            <w:pPr>
              <w:spacing w:after="0" w:line="240" w:lineRule="auto"/>
              <w:jc w:val="center"/>
              <w:rPr>
                <w:ins w:id="2945" w:author="Tao Huang" w:date="2018-09-04T13:14:00Z"/>
                <w:del w:id="2946" w:author="韬 黄" w:date="2018-09-27T17:42:00Z"/>
                <w:rFonts w:eastAsia="Times New Roman" w:cs="Times New Roman"/>
                <w:color w:val="000000"/>
                <w:sz w:val="22"/>
                <w:rPrChange w:id="2947" w:author="Tao Huang" w:date="2018-09-04T13:15:00Z">
                  <w:rPr>
                    <w:ins w:id="2948" w:author="Tao Huang" w:date="2018-09-04T13:14:00Z"/>
                    <w:del w:id="2949" w:author="韬 黄" w:date="2018-09-27T17:42:00Z"/>
                    <w:rFonts w:ascii="Calibri" w:eastAsia="Times New Roman" w:hAnsi="Calibri" w:cs="Calibri"/>
                    <w:color w:val="000000"/>
                    <w:sz w:val="22"/>
                  </w:rPr>
                </w:rPrChange>
              </w:rPr>
              <w:pPrChange w:id="2950" w:author="Tao Huang" w:date="2018-09-04T13:17:00Z">
                <w:pPr>
                  <w:spacing w:after="0" w:line="240" w:lineRule="auto"/>
                </w:pPr>
              </w:pPrChange>
            </w:pPr>
            <w:ins w:id="2951" w:author="Tao Huang" w:date="2018-09-04T13:14:00Z">
              <w:del w:id="2952" w:author="韬 黄" w:date="2018-09-27T17:42:00Z">
                <w:r w:rsidRPr="001739A3" w:rsidDel="00FC51CF">
                  <w:rPr>
                    <w:rFonts w:eastAsia="Times New Roman" w:cs="Times New Roman"/>
                    <w:color w:val="000000"/>
                    <w:sz w:val="22"/>
                    <w:rPrChange w:id="2953" w:author="Tao Huang" w:date="2018-09-04T13:15:00Z">
                      <w:rPr>
                        <w:rFonts w:ascii="Calibri" w:eastAsia="Times New Roman" w:hAnsi="Calibri" w:cs="Calibri"/>
                        <w:color w:val="000000"/>
                        <w:sz w:val="22"/>
                      </w:rPr>
                    </w:rPrChange>
                  </w:rPr>
                  <w:delText>SMAPE</w:delText>
                </w:r>
              </w:del>
            </w:ins>
          </w:p>
        </w:tc>
        <w:tc>
          <w:tcPr>
            <w:tcW w:w="960" w:type="dxa"/>
            <w:tcBorders>
              <w:top w:val="nil"/>
              <w:left w:val="nil"/>
              <w:bottom w:val="nil"/>
              <w:right w:val="nil"/>
            </w:tcBorders>
            <w:shd w:val="clear" w:color="auto" w:fill="auto"/>
            <w:noWrap/>
            <w:vAlign w:val="bottom"/>
            <w:hideMark/>
            <w:tcPrChange w:id="2954" w:author="Tao Huang" w:date="2018-09-04T13:17:00Z">
              <w:tcPr>
                <w:tcW w:w="960" w:type="dxa"/>
                <w:gridSpan w:val="2"/>
                <w:tcBorders>
                  <w:top w:val="nil"/>
                  <w:left w:val="nil"/>
                  <w:bottom w:val="nil"/>
                  <w:right w:val="nil"/>
                </w:tcBorders>
                <w:shd w:val="clear" w:color="auto" w:fill="auto"/>
                <w:noWrap/>
                <w:vAlign w:val="bottom"/>
                <w:hideMark/>
              </w:tcPr>
            </w:tcPrChange>
          </w:tcPr>
          <w:p w14:paraId="74EFB978" w14:textId="3D1BAAE6" w:rsidR="001739A3" w:rsidRPr="001739A3" w:rsidDel="00FC51CF" w:rsidRDefault="001739A3">
            <w:pPr>
              <w:spacing w:after="0" w:line="240" w:lineRule="auto"/>
              <w:jc w:val="center"/>
              <w:rPr>
                <w:ins w:id="2955" w:author="Tao Huang" w:date="2018-09-04T13:14:00Z"/>
                <w:del w:id="2956" w:author="韬 黄" w:date="2018-09-27T17:42:00Z"/>
                <w:rFonts w:eastAsia="Times New Roman" w:cs="Times New Roman"/>
                <w:color w:val="000000"/>
                <w:sz w:val="22"/>
                <w:rPrChange w:id="2957" w:author="Tao Huang" w:date="2018-09-04T13:15:00Z">
                  <w:rPr>
                    <w:ins w:id="2958" w:author="Tao Huang" w:date="2018-09-04T13:14:00Z"/>
                    <w:del w:id="2959" w:author="韬 黄" w:date="2018-09-27T17:42:00Z"/>
                    <w:rFonts w:ascii="Calibri" w:eastAsia="Times New Roman" w:hAnsi="Calibri" w:cs="Calibri"/>
                    <w:color w:val="000000"/>
                    <w:sz w:val="22"/>
                  </w:rPr>
                </w:rPrChange>
              </w:rPr>
              <w:pPrChange w:id="2960" w:author="Tao Huang" w:date="2018-09-04T13:17:00Z">
                <w:pPr>
                  <w:spacing w:after="0" w:line="240" w:lineRule="auto"/>
                </w:pPr>
              </w:pPrChange>
            </w:pPr>
            <w:ins w:id="2961" w:author="Tao Huang" w:date="2018-09-04T13:14:00Z">
              <w:del w:id="2962" w:author="韬 黄" w:date="2018-09-27T17:42:00Z">
                <w:r w:rsidRPr="001739A3" w:rsidDel="00FC51CF">
                  <w:rPr>
                    <w:rFonts w:eastAsia="Times New Roman" w:cs="Times New Roman"/>
                    <w:color w:val="000000"/>
                    <w:sz w:val="22"/>
                    <w:rPrChange w:id="296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auto" w:fill="auto"/>
            <w:noWrap/>
            <w:vAlign w:val="bottom"/>
            <w:hideMark/>
            <w:tcPrChange w:id="2964" w:author="Tao Huang" w:date="2018-09-04T13:17:00Z">
              <w:tcPr>
                <w:tcW w:w="960" w:type="dxa"/>
                <w:gridSpan w:val="2"/>
                <w:tcBorders>
                  <w:top w:val="nil"/>
                  <w:left w:val="nil"/>
                  <w:bottom w:val="nil"/>
                  <w:right w:val="nil"/>
                </w:tcBorders>
                <w:shd w:val="clear" w:color="auto" w:fill="auto"/>
                <w:noWrap/>
                <w:vAlign w:val="bottom"/>
                <w:hideMark/>
              </w:tcPr>
            </w:tcPrChange>
          </w:tcPr>
          <w:p w14:paraId="2BAB303A" w14:textId="697818B6" w:rsidR="001739A3" w:rsidRPr="001739A3" w:rsidDel="00FC51CF" w:rsidRDefault="001739A3">
            <w:pPr>
              <w:spacing w:after="0" w:line="240" w:lineRule="auto"/>
              <w:jc w:val="center"/>
              <w:rPr>
                <w:ins w:id="2965" w:author="Tao Huang" w:date="2018-09-04T13:14:00Z"/>
                <w:del w:id="2966" w:author="韬 黄" w:date="2018-09-27T17:42:00Z"/>
                <w:rFonts w:eastAsia="Times New Roman" w:cs="Times New Roman"/>
                <w:color w:val="000000"/>
                <w:sz w:val="22"/>
                <w:rPrChange w:id="2967" w:author="Tao Huang" w:date="2018-09-04T13:15:00Z">
                  <w:rPr>
                    <w:ins w:id="2968" w:author="Tao Huang" w:date="2018-09-04T13:14:00Z"/>
                    <w:del w:id="2969" w:author="韬 黄" w:date="2018-09-27T17:42:00Z"/>
                    <w:rFonts w:ascii="Calibri" w:eastAsia="Times New Roman" w:hAnsi="Calibri" w:cs="Calibri"/>
                    <w:color w:val="000000"/>
                    <w:sz w:val="22"/>
                  </w:rPr>
                </w:rPrChange>
              </w:rPr>
              <w:pPrChange w:id="2970" w:author="Tao Huang" w:date="2018-09-04T13:17:00Z">
                <w:pPr>
                  <w:spacing w:after="0" w:line="240" w:lineRule="auto"/>
                </w:pPr>
              </w:pPrChange>
            </w:pPr>
            <w:ins w:id="2971" w:author="Tao Huang" w:date="2018-09-04T13:14:00Z">
              <w:del w:id="2972" w:author="韬 黄" w:date="2018-09-27T17:42:00Z">
                <w:r w:rsidRPr="001739A3" w:rsidDel="00FC51CF">
                  <w:rPr>
                    <w:rFonts w:eastAsia="Times New Roman" w:cs="Times New Roman"/>
                    <w:color w:val="000000"/>
                    <w:sz w:val="22"/>
                    <w:rPrChange w:id="2973" w:author="Tao Huang" w:date="2018-09-04T13:15:00Z">
                      <w:rPr>
                        <w:rFonts w:ascii="Calibri" w:eastAsia="Times New Roman" w:hAnsi="Calibri" w:cs="Calibri"/>
                        <w:color w:val="000000"/>
                        <w:sz w:val="22"/>
                      </w:rPr>
                    </w:rPrChange>
                  </w:rPr>
                  <w:delText>MASE</w:delText>
                </w:r>
              </w:del>
            </w:ins>
          </w:p>
        </w:tc>
        <w:tc>
          <w:tcPr>
            <w:tcW w:w="960" w:type="dxa"/>
            <w:tcBorders>
              <w:top w:val="nil"/>
              <w:left w:val="nil"/>
              <w:bottom w:val="nil"/>
              <w:right w:val="nil"/>
            </w:tcBorders>
            <w:shd w:val="clear" w:color="auto" w:fill="auto"/>
            <w:noWrap/>
            <w:vAlign w:val="bottom"/>
            <w:hideMark/>
            <w:tcPrChange w:id="2974" w:author="Tao Huang" w:date="2018-09-04T13:17:00Z">
              <w:tcPr>
                <w:tcW w:w="960" w:type="dxa"/>
                <w:gridSpan w:val="2"/>
                <w:tcBorders>
                  <w:top w:val="nil"/>
                  <w:left w:val="nil"/>
                  <w:bottom w:val="nil"/>
                  <w:right w:val="nil"/>
                </w:tcBorders>
                <w:shd w:val="clear" w:color="auto" w:fill="auto"/>
                <w:noWrap/>
                <w:vAlign w:val="bottom"/>
                <w:hideMark/>
              </w:tcPr>
            </w:tcPrChange>
          </w:tcPr>
          <w:p w14:paraId="6165F450" w14:textId="3F58F22E" w:rsidR="001739A3" w:rsidRPr="001739A3" w:rsidDel="00FC51CF" w:rsidRDefault="001739A3">
            <w:pPr>
              <w:spacing w:after="0" w:line="240" w:lineRule="auto"/>
              <w:jc w:val="center"/>
              <w:rPr>
                <w:ins w:id="2975" w:author="Tao Huang" w:date="2018-09-04T13:14:00Z"/>
                <w:del w:id="2976" w:author="韬 黄" w:date="2018-09-27T17:42:00Z"/>
                <w:rFonts w:eastAsia="Times New Roman" w:cs="Times New Roman"/>
                <w:color w:val="000000"/>
                <w:sz w:val="22"/>
                <w:rPrChange w:id="2977" w:author="Tao Huang" w:date="2018-09-04T13:15:00Z">
                  <w:rPr>
                    <w:ins w:id="2978" w:author="Tao Huang" w:date="2018-09-04T13:14:00Z"/>
                    <w:del w:id="2979" w:author="韬 黄" w:date="2018-09-27T17:42:00Z"/>
                    <w:rFonts w:ascii="Calibri" w:eastAsia="Times New Roman" w:hAnsi="Calibri" w:cs="Calibri"/>
                    <w:color w:val="000000"/>
                    <w:sz w:val="22"/>
                  </w:rPr>
                </w:rPrChange>
              </w:rPr>
              <w:pPrChange w:id="2980" w:author="Tao Huang" w:date="2018-09-04T13:17:00Z">
                <w:pPr>
                  <w:spacing w:after="0" w:line="240" w:lineRule="auto"/>
                </w:pPr>
              </w:pPrChange>
            </w:pPr>
            <w:ins w:id="2981" w:author="Tao Huang" w:date="2018-09-04T13:14:00Z">
              <w:del w:id="2982" w:author="韬 黄" w:date="2018-09-27T17:42:00Z">
                <w:r w:rsidRPr="001739A3" w:rsidDel="00FC51CF">
                  <w:rPr>
                    <w:rFonts w:eastAsia="Times New Roman" w:cs="Times New Roman"/>
                    <w:color w:val="000000"/>
                    <w:sz w:val="22"/>
                    <w:rPrChange w:id="298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E7E6E6"/>
            <w:noWrap/>
            <w:vAlign w:val="bottom"/>
            <w:hideMark/>
            <w:tcPrChange w:id="2984" w:author="Tao Huang" w:date="2018-09-04T13:17:00Z">
              <w:tcPr>
                <w:tcW w:w="960" w:type="dxa"/>
                <w:gridSpan w:val="2"/>
                <w:tcBorders>
                  <w:top w:val="nil"/>
                  <w:left w:val="nil"/>
                  <w:bottom w:val="nil"/>
                  <w:right w:val="nil"/>
                </w:tcBorders>
                <w:shd w:val="clear" w:color="000000" w:fill="E7E6E6"/>
                <w:noWrap/>
                <w:vAlign w:val="bottom"/>
                <w:hideMark/>
              </w:tcPr>
            </w:tcPrChange>
          </w:tcPr>
          <w:p w14:paraId="1F5A99B3" w14:textId="524FB669" w:rsidR="001739A3" w:rsidRPr="001739A3" w:rsidDel="00FC51CF" w:rsidRDefault="001739A3">
            <w:pPr>
              <w:spacing w:after="0" w:line="240" w:lineRule="auto"/>
              <w:jc w:val="center"/>
              <w:rPr>
                <w:ins w:id="2985" w:author="Tao Huang" w:date="2018-09-04T13:14:00Z"/>
                <w:del w:id="2986" w:author="韬 黄" w:date="2018-09-27T17:42:00Z"/>
                <w:rFonts w:eastAsia="Times New Roman" w:cs="Times New Roman"/>
                <w:color w:val="000000"/>
                <w:sz w:val="22"/>
                <w:rPrChange w:id="2987" w:author="Tao Huang" w:date="2018-09-04T13:15:00Z">
                  <w:rPr>
                    <w:ins w:id="2988" w:author="Tao Huang" w:date="2018-09-04T13:14:00Z"/>
                    <w:del w:id="2989" w:author="韬 黄" w:date="2018-09-27T17:42:00Z"/>
                    <w:rFonts w:ascii="Calibri" w:eastAsia="Times New Roman" w:hAnsi="Calibri" w:cs="Calibri"/>
                    <w:color w:val="000000"/>
                    <w:sz w:val="22"/>
                  </w:rPr>
                </w:rPrChange>
              </w:rPr>
              <w:pPrChange w:id="2990" w:author="Tao Huang" w:date="2018-09-04T13:17:00Z">
                <w:pPr>
                  <w:spacing w:after="0" w:line="240" w:lineRule="auto"/>
                </w:pPr>
              </w:pPrChange>
            </w:pPr>
            <w:ins w:id="2991" w:author="Tao Huang" w:date="2018-09-04T13:14:00Z">
              <w:del w:id="2992" w:author="韬 黄" w:date="2018-09-27T17:42:00Z">
                <w:r w:rsidRPr="001739A3" w:rsidDel="00FC51CF">
                  <w:rPr>
                    <w:rFonts w:eastAsia="Times New Roman" w:cs="Times New Roman"/>
                    <w:color w:val="000000"/>
                    <w:sz w:val="22"/>
                    <w:rPrChange w:id="2993" w:author="Tao Huang" w:date="2018-09-04T13:15:00Z">
                      <w:rPr>
                        <w:rFonts w:ascii="Calibri" w:eastAsia="Times New Roman" w:hAnsi="Calibri" w:cs="Calibri"/>
                        <w:color w:val="000000"/>
                        <w:sz w:val="22"/>
                      </w:rPr>
                    </w:rPrChange>
                  </w:rPr>
                  <w:delText>AvgRelMAE</w:delText>
                </w:r>
              </w:del>
            </w:ins>
          </w:p>
        </w:tc>
        <w:tc>
          <w:tcPr>
            <w:tcW w:w="960" w:type="dxa"/>
            <w:tcBorders>
              <w:top w:val="nil"/>
              <w:left w:val="nil"/>
              <w:bottom w:val="nil"/>
              <w:right w:val="nil"/>
            </w:tcBorders>
            <w:shd w:val="clear" w:color="000000" w:fill="E7E6E6"/>
            <w:noWrap/>
            <w:vAlign w:val="bottom"/>
            <w:hideMark/>
            <w:tcPrChange w:id="2994" w:author="Tao Huang" w:date="2018-09-04T13:17:00Z">
              <w:tcPr>
                <w:tcW w:w="960" w:type="dxa"/>
                <w:gridSpan w:val="2"/>
                <w:tcBorders>
                  <w:top w:val="nil"/>
                  <w:left w:val="nil"/>
                  <w:bottom w:val="nil"/>
                  <w:right w:val="nil"/>
                </w:tcBorders>
                <w:shd w:val="clear" w:color="000000" w:fill="E7E6E6"/>
                <w:noWrap/>
                <w:vAlign w:val="bottom"/>
                <w:hideMark/>
              </w:tcPr>
            </w:tcPrChange>
          </w:tcPr>
          <w:p w14:paraId="71C72C6F" w14:textId="5715C2F8" w:rsidR="001739A3" w:rsidRPr="001739A3" w:rsidDel="00FC51CF" w:rsidRDefault="001739A3">
            <w:pPr>
              <w:spacing w:after="0" w:line="240" w:lineRule="auto"/>
              <w:jc w:val="center"/>
              <w:rPr>
                <w:ins w:id="2995" w:author="Tao Huang" w:date="2018-09-04T13:14:00Z"/>
                <w:del w:id="2996" w:author="韬 黄" w:date="2018-09-27T17:42:00Z"/>
                <w:rFonts w:eastAsia="Times New Roman" w:cs="Times New Roman"/>
                <w:color w:val="000000"/>
                <w:sz w:val="22"/>
                <w:rPrChange w:id="2997" w:author="Tao Huang" w:date="2018-09-04T13:15:00Z">
                  <w:rPr>
                    <w:ins w:id="2998" w:author="Tao Huang" w:date="2018-09-04T13:14:00Z"/>
                    <w:del w:id="2999" w:author="韬 黄" w:date="2018-09-27T17:42:00Z"/>
                    <w:rFonts w:ascii="Calibri" w:eastAsia="Times New Roman" w:hAnsi="Calibri" w:cs="Calibri"/>
                    <w:color w:val="000000"/>
                    <w:sz w:val="22"/>
                  </w:rPr>
                </w:rPrChange>
              </w:rPr>
              <w:pPrChange w:id="3000" w:author="Tao Huang" w:date="2018-09-04T13:17:00Z">
                <w:pPr>
                  <w:spacing w:after="0" w:line="240" w:lineRule="auto"/>
                </w:pPr>
              </w:pPrChange>
            </w:pPr>
            <w:ins w:id="3001" w:author="Tao Huang" w:date="2018-09-04T13:14:00Z">
              <w:del w:id="3002" w:author="韬 黄" w:date="2018-09-27T17:42:00Z">
                <w:r w:rsidRPr="001739A3" w:rsidDel="00FC51CF">
                  <w:rPr>
                    <w:rFonts w:eastAsia="Times New Roman" w:cs="Times New Roman"/>
                    <w:color w:val="000000"/>
                    <w:sz w:val="22"/>
                    <w:rPrChange w:id="300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FFFF00"/>
            <w:noWrap/>
            <w:vAlign w:val="bottom"/>
            <w:hideMark/>
            <w:tcPrChange w:id="3004" w:author="Tao Huang" w:date="2018-09-04T13:17:00Z">
              <w:tcPr>
                <w:tcW w:w="960" w:type="dxa"/>
                <w:gridSpan w:val="2"/>
                <w:tcBorders>
                  <w:top w:val="nil"/>
                  <w:left w:val="nil"/>
                  <w:bottom w:val="nil"/>
                  <w:right w:val="nil"/>
                </w:tcBorders>
                <w:shd w:val="clear" w:color="000000" w:fill="FFFF00"/>
                <w:noWrap/>
                <w:vAlign w:val="bottom"/>
                <w:hideMark/>
              </w:tcPr>
            </w:tcPrChange>
          </w:tcPr>
          <w:p w14:paraId="01009850" w14:textId="78E5825A" w:rsidR="001739A3" w:rsidRPr="001739A3" w:rsidDel="00FC51CF" w:rsidRDefault="001739A3">
            <w:pPr>
              <w:spacing w:after="0" w:line="240" w:lineRule="auto"/>
              <w:jc w:val="center"/>
              <w:rPr>
                <w:ins w:id="3005" w:author="Tao Huang" w:date="2018-09-04T13:14:00Z"/>
                <w:del w:id="3006" w:author="韬 黄" w:date="2018-09-27T17:42:00Z"/>
                <w:rFonts w:eastAsia="Times New Roman" w:cs="Times New Roman"/>
                <w:color w:val="000000"/>
                <w:sz w:val="22"/>
                <w:rPrChange w:id="3007" w:author="Tao Huang" w:date="2018-09-04T13:15:00Z">
                  <w:rPr>
                    <w:ins w:id="3008" w:author="Tao Huang" w:date="2018-09-04T13:14:00Z"/>
                    <w:del w:id="3009" w:author="韬 黄" w:date="2018-09-27T17:42:00Z"/>
                    <w:rFonts w:ascii="Calibri" w:eastAsia="Times New Roman" w:hAnsi="Calibri" w:cs="Calibri"/>
                    <w:color w:val="000000"/>
                    <w:sz w:val="22"/>
                  </w:rPr>
                </w:rPrChange>
              </w:rPr>
              <w:pPrChange w:id="3010" w:author="Tao Huang" w:date="2018-09-04T13:17:00Z">
                <w:pPr>
                  <w:spacing w:after="0" w:line="240" w:lineRule="auto"/>
                </w:pPr>
              </w:pPrChange>
            </w:pPr>
            <w:ins w:id="3011" w:author="Tao Huang" w:date="2018-09-04T13:14:00Z">
              <w:del w:id="3012" w:author="韬 黄" w:date="2018-09-27T17:42:00Z">
                <w:r w:rsidRPr="001739A3" w:rsidDel="00FC51CF">
                  <w:rPr>
                    <w:rFonts w:eastAsia="Times New Roman" w:cs="Times New Roman"/>
                    <w:color w:val="000000"/>
                    <w:sz w:val="22"/>
                    <w:rPrChange w:id="3013" w:author="Tao Huang" w:date="2018-09-04T13:15:00Z">
                      <w:rPr>
                        <w:rFonts w:ascii="Calibri" w:eastAsia="Times New Roman" w:hAnsi="Calibri" w:cs="Calibri"/>
                        <w:color w:val="000000"/>
                        <w:sz w:val="22"/>
                      </w:rPr>
                    </w:rPrChange>
                  </w:rPr>
                  <w:delText>MSE</w:delText>
                </w:r>
              </w:del>
            </w:ins>
          </w:p>
        </w:tc>
        <w:tc>
          <w:tcPr>
            <w:tcW w:w="960" w:type="dxa"/>
            <w:tcBorders>
              <w:top w:val="nil"/>
              <w:left w:val="nil"/>
              <w:bottom w:val="nil"/>
              <w:right w:val="nil"/>
            </w:tcBorders>
            <w:shd w:val="clear" w:color="000000" w:fill="FFFF00"/>
            <w:noWrap/>
            <w:vAlign w:val="bottom"/>
            <w:hideMark/>
            <w:tcPrChange w:id="3014" w:author="Tao Huang" w:date="2018-09-04T13:17:00Z">
              <w:tcPr>
                <w:tcW w:w="960" w:type="dxa"/>
                <w:gridSpan w:val="2"/>
                <w:tcBorders>
                  <w:top w:val="nil"/>
                  <w:left w:val="nil"/>
                  <w:bottom w:val="nil"/>
                  <w:right w:val="nil"/>
                </w:tcBorders>
                <w:shd w:val="clear" w:color="000000" w:fill="FFFF00"/>
                <w:noWrap/>
                <w:vAlign w:val="bottom"/>
                <w:hideMark/>
              </w:tcPr>
            </w:tcPrChange>
          </w:tcPr>
          <w:p w14:paraId="0EDFDD74" w14:textId="17C6A3DE" w:rsidR="001739A3" w:rsidRPr="001739A3" w:rsidDel="00FC51CF" w:rsidRDefault="001739A3">
            <w:pPr>
              <w:spacing w:after="0" w:line="240" w:lineRule="auto"/>
              <w:jc w:val="center"/>
              <w:rPr>
                <w:ins w:id="3015" w:author="Tao Huang" w:date="2018-09-04T13:14:00Z"/>
                <w:del w:id="3016" w:author="韬 黄" w:date="2018-09-27T17:42:00Z"/>
                <w:rFonts w:eastAsia="Times New Roman" w:cs="Times New Roman"/>
                <w:color w:val="000000"/>
                <w:sz w:val="22"/>
                <w:rPrChange w:id="3017" w:author="Tao Huang" w:date="2018-09-04T13:15:00Z">
                  <w:rPr>
                    <w:ins w:id="3018" w:author="Tao Huang" w:date="2018-09-04T13:14:00Z"/>
                    <w:del w:id="3019" w:author="韬 黄" w:date="2018-09-27T17:42:00Z"/>
                    <w:rFonts w:ascii="Calibri" w:eastAsia="Times New Roman" w:hAnsi="Calibri" w:cs="Calibri"/>
                    <w:color w:val="000000"/>
                    <w:sz w:val="22"/>
                  </w:rPr>
                </w:rPrChange>
              </w:rPr>
              <w:pPrChange w:id="3020" w:author="Tao Huang" w:date="2018-09-04T13:17:00Z">
                <w:pPr>
                  <w:spacing w:after="0" w:line="240" w:lineRule="auto"/>
                </w:pPr>
              </w:pPrChange>
            </w:pPr>
            <w:ins w:id="3021" w:author="Tao Huang" w:date="2018-09-04T13:14:00Z">
              <w:del w:id="3022" w:author="韬 黄" w:date="2018-09-27T17:42:00Z">
                <w:r w:rsidRPr="001739A3" w:rsidDel="00FC51CF">
                  <w:rPr>
                    <w:rFonts w:eastAsia="Times New Roman" w:cs="Times New Roman"/>
                    <w:color w:val="000000"/>
                    <w:sz w:val="22"/>
                    <w:rPrChange w:id="3023" w:author="Tao Huang" w:date="2018-09-04T13:15:00Z">
                      <w:rPr>
                        <w:rFonts w:ascii="Calibri" w:eastAsia="Times New Roman" w:hAnsi="Calibri" w:cs="Calibri"/>
                        <w:color w:val="000000"/>
                        <w:sz w:val="22"/>
                      </w:rPr>
                    </w:rPrChange>
                  </w:rPr>
                  <w:delText>Rank</w:delText>
                </w:r>
              </w:del>
            </w:ins>
          </w:p>
        </w:tc>
      </w:tr>
      <w:tr w:rsidR="001739A3" w:rsidRPr="001739A3" w:rsidDel="00FC51CF" w14:paraId="396AD965" w14:textId="0FB67C90" w:rsidTr="008B5617">
        <w:tblPrEx>
          <w:tblW w:w="12080" w:type="dxa"/>
          <w:jc w:val="center"/>
          <w:tblPrExChange w:id="3024" w:author="Tao Huang" w:date="2018-09-04T13:17:00Z">
            <w:tblPrEx>
              <w:tblW w:w="12080" w:type="dxa"/>
              <w:jc w:val="center"/>
            </w:tblPrEx>
          </w:tblPrExChange>
        </w:tblPrEx>
        <w:trPr>
          <w:trHeight w:val="57"/>
          <w:jc w:val="center"/>
          <w:ins w:id="3025" w:author="Tao Huang" w:date="2018-09-04T13:14:00Z"/>
          <w:del w:id="3026" w:author="韬 黄" w:date="2018-09-27T17:42:00Z"/>
          <w:trPrChange w:id="3027"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028" w:author="Tao Huang" w:date="2018-09-04T13:17:00Z">
              <w:tcPr>
                <w:tcW w:w="2480" w:type="dxa"/>
                <w:tcBorders>
                  <w:top w:val="nil"/>
                  <w:left w:val="nil"/>
                  <w:bottom w:val="nil"/>
                  <w:right w:val="nil"/>
                </w:tcBorders>
                <w:shd w:val="clear" w:color="000000" w:fill="FFFF00"/>
                <w:noWrap/>
                <w:vAlign w:val="bottom"/>
                <w:hideMark/>
              </w:tcPr>
            </w:tcPrChange>
          </w:tcPr>
          <w:p w14:paraId="4290D6E9" w14:textId="3FA1C51A" w:rsidR="001739A3" w:rsidRPr="001739A3" w:rsidDel="00FC51CF" w:rsidRDefault="001739A3">
            <w:pPr>
              <w:spacing w:after="0" w:line="240" w:lineRule="auto"/>
              <w:rPr>
                <w:ins w:id="3029" w:author="Tao Huang" w:date="2018-09-04T13:14:00Z"/>
                <w:del w:id="3030" w:author="韬 黄" w:date="2018-09-27T17:42:00Z"/>
                <w:rFonts w:eastAsia="Times New Roman" w:cs="Times New Roman"/>
                <w:color w:val="000000"/>
                <w:sz w:val="22"/>
                <w:rPrChange w:id="3031" w:author="Tao Huang" w:date="2018-09-04T13:15:00Z">
                  <w:rPr>
                    <w:ins w:id="3032" w:author="Tao Huang" w:date="2018-09-04T13:14:00Z"/>
                    <w:del w:id="3033" w:author="韬 黄" w:date="2018-09-27T17:42:00Z"/>
                    <w:rFonts w:ascii="Calibri" w:eastAsia="Times New Roman" w:hAnsi="Calibri" w:cs="Calibri"/>
                    <w:color w:val="000000"/>
                    <w:sz w:val="22"/>
                  </w:rPr>
                </w:rPrChange>
              </w:rPr>
            </w:pPr>
            <w:ins w:id="3034" w:author="Tao Huang" w:date="2018-09-04T13:14:00Z">
              <w:del w:id="3035" w:author="韬 黄" w:date="2018-09-27T17:42:00Z">
                <w:r w:rsidRPr="001739A3" w:rsidDel="00FC51CF">
                  <w:rPr>
                    <w:rFonts w:eastAsia="Times New Roman" w:cs="Times New Roman"/>
                    <w:color w:val="000000"/>
                    <w:sz w:val="22"/>
                    <w:rPrChange w:id="3036" w:author="Tao Huang" w:date="2018-09-04T13:15:00Z">
                      <w:rPr>
                        <w:rFonts w:ascii="Calibri" w:eastAsia="Times New Roman" w:hAnsi="Calibri" w:cs="Calibri"/>
                        <w:color w:val="000000"/>
                        <w:sz w:val="22"/>
                      </w:rPr>
                    </w:rPrChange>
                  </w:rPr>
                  <w:delText>Base-lift</w:delText>
                </w:r>
              </w:del>
            </w:ins>
          </w:p>
        </w:tc>
        <w:tc>
          <w:tcPr>
            <w:tcW w:w="960" w:type="dxa"/>
            <w:tcBorders>
              <w:top w:val="nil"/>
              <w:left w:val="nil"/>
              <w:bottom w:val="nil"/>
              <w:right w:val="nil"/>
            </w:tcBorders>
            <w:shd w:val="clear" w:color="000000" w:fill="FFFF00"/>
            <w:noWrap/>
            <w:vAlign w:val="bottom"/>
            <w:hideMark/>
            <w:tcPrChange w:id="3037" w:author="Tao Huang" w:date="2018-09-04T13:17:00Z">
              <w:tcPr>
                <w:tcW w:w="960" w:type="dxa"/>
                <w:tcBorders>
                  <w:top w:val="nil"/>
                  <w:left w:val="nil"/>
                  <w:bottom w:val="nil"/>
                  <w:right w:val="nil"/>
                </w:tcBorders>
                <w:shd w:val="clear" w:color="000000" w:fill="FFFF00"/>
                <w:noWrap/>
                <w:vAlign w:val="bottom"/>
                <w:hideMark/>
              </w:tcPr>
            </w:tcPrChange>
          </w:tcPr>
          <w:p w14:paraId="49917479" w14:textId="3C13547B" w:rsidR="001739A3" w:rsidRPr="001739A3" w:rsidDel="00FC51CF" w:rsidRDefault="001739A3">
            <w:pPr>
              <w:spacing w:after="0" w:line="240" w:lineRule="auto"/>
              <w:jc w:val="center"/>
              <w:rPr>
                <w:ins w:id="3038" w:author="Tao Huang" w:date="2018-09-04T13:14:00Z"/>
                <w:del w:id="3039" w:author="韬 黄" w:date="2018-09-27T17:42:00Z"/>
                <w:rFonts w:eastAsia="Times New Roman" w:cs="Times New Roman"/>
                <w:color w:val="000000"/>
                <w:sz w:val="22"/>
                <w:rPrChange w:id="3040" w:author="Tao Huang" w:date="2018-09-04T13:15:00Z">
                  <w:rPr>
                    <w:ins w:id="3041" w:author="Tao Huang" w:date="2018-09-04T13:14:00Z"/>
                    <w:del w:id="3042" w:author="韬 黄" w:date="2018-09-27T17:42:00Z"/>
                    <w:rFonts w:ascii="Calibri" w:eastAsia="Times New Roman" w:hAnsi="Calibri" w:cs="Calibri"/>
                    <w:color w:val="000000"/>
                    <w:sz w:val="22"/>
                  </w:rPr>
                </w:rPrChange>
              </w:rPr>
              <w:pPrChange w:id="3043" w:author="Tao Huang" w:date="2018-09-04T13:17:00Z">
                <w:pPr>
                  <w:spacing w:after="0" w:line="240" w:lineRule="auto"/>
                  <w:jc w:val="right"/>
                </w:pPr>
              </w:pPrChange>
            </w:pPr>
            <w:ins w:id="3044" w:author="Tao Huang" w:date="2018-09-04T13:14:00Z">
              <w:del w:id="3045" w:author="韬 黄" w:date="2018-09-27T17:42:00Z">
                <w:r w:rsidRPr="001739A3" w:rsidDel="00FC51CF">
                  <w:rPr>
                    <w:rFonts w:eastAsia="Times New Roman" w:cs="Times New Roman"/>
                    <w:color w:val="000000"/>
                    <w:sz w:val="22"/>
                    <w:rPrChange w:id="3046" w:author="Tao Huang" w:date="2018-09-04T13:15:00Z">
                      <w:rPr>
                        <w:rFonts w:ascii="Calibri" w:eastAsia="Times New Roman" w:hAnsi="Calibri" w:cs="Calibri"/>
                        <w:color w:val="000000"/>
                        <w:sz w:val="22"/>
                      </w:rPr>
                    </w:rPrChange>
                  </w:rPr>
                  <w:delText>22.919</w:delText>
                </w:r>
              </w:del>
            </w:ins>
          </w:p>
        </w:tc>
        <w:tc>
          <w:tcPr>
            <w:tcW w:w="960" w:type="dxa"/>
            <w:tcBorders>
              <w:top w:val="nil"/>
              <w:left w:val="nil"/>
              <w:bottom w:val="nil"/>
              <w:right w:val="nil"/>
            </w:tcBorders>
            <w:shd w:val="clear" w:color="000000" w:fill="FFFF00"/>
            <w:noWrap/>
            <w:vAlign w:val="bottom"/>
            <w:hideMark/>
            <w:tcPrChange w:id="3047" w:author="Tao Huang" w:date="2018-09-04T13:17:00Z">
              <w:tcPr>
                <w:tcW w:w="960" w:type="dxa"/>
                <w:tcBorders>
                  <w:top w:val="nil"/>
                  <w:left w:val="nil"/>
                  <w:bottom w:val="nil"/>
                  <w:right w:val="nil"/>
                </w:tcBorders>
                <w:shd w:val="clear" w:color="000000" w:fill="FFFF00"/>
                <w:noWrap/>
                <w:vAlign w:val="bottom"/>
                <w:hideMark/>
              </w:tcPr>
            </w:tcPrChange>
          </w:tcPr>
          <w:p w14:paraId="6C2E18E6" w14:textId="4C9CCAF3" w:rsidR="001739A3" w:rsidRPr="001739A3" w:rsidDel="00FC51CF" w:rsidRDefault="001739A3">
            <w:pPr>
              <w:spacing w:after="0" w:line="240" w:lineRule="auto"/>
              <w:jc w:val="center"/>
              <w:rPr>
                <w:ins w:id="3048" w:author="Tao Huang" w:date="2018-09-04T13:14:00Z"/>
                <w:del w:id="3049" w:author="韬 黄" w:date="2018-09-27T17:42:00Z"/>
                <w:rFonts w:eastAsia="Times New Roman" w:cs="Times New Roman"/>
                <w:color w:val="000000"/>
                <w:sz w:val="22"/>
                <w:rPrChange w:id="3050" w:author="Tao Huang" w:date="2018-09-04T13:15:00Z">
                  <w:rPr>
                    <w:ins w:id="3051" w:author="Tao Huang" w:date="2018-09-04T13:14:00Z"/>
                    <w:del w:id="3052" w:author="韬 黄" w:date="2018-09-27T17:42:00Z"/>
                    <w:rFonts w:ascii="Calibri" w:eastAsia="Times New Roman" w:hAnsi="Calibri" w:cs="Calibri"/>
                    <w:color w:val="000000"/>
                    <w:sz w:val="22"/>
                  </w:rPr>
                </w:rPrChange>
              </w:rPr>
              <w:pPrChange w:id="3053" w:author="Tao Huang" w:date="2018-09-04T13:17:00Z">
                <w:pPr>
                  <w:spacing w:after="0" w:line="240" w:lineRule="auto"/>
                  <w:jc w:val="right"/>
                </w:pPr>
              </w:pPrChange>
            </w:pPr>
            <w:ins w:id="3054" w:author="Tao Huang" w:date="2018-09-04T13:14:00Z">
              <w:del w:id="3055" w:author="韬 黄" w:date="2018-09-27T17:42:00Z">
                <w:r w:rsidRPr="001739A3" w:rsidDel="00FC51CF">
                  <w:rPr>
                    <w:rFonts w:eastAsia="Times New Roman" w:cs="Times New Roman"/>
                    <w:color w:val="000000"/>
                    <w:sz w:val="22"/>
                    <w:rPrChange w:id="305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3057" w:author="Tao Huang" w:date="2018-09-04T13:17:00Z">
              <w:tcPr>
                <w:tcW w:w="960" w:type="dxa"/>
                <w:gridSpan w:val="2"/>
                <w:tcBorders>
                  <w:top w:val="nil"/>
                  <w:left w:val="nil"/>
                  <w:bottom w:val="nil"/>
                  <w:right w:val="nil"/>
                </w:tcBorders>
                <w:shd w:val="clear" w:color="000000" w:fill="FFFF00"/>
                <w:noWrap/>
                <w:vAlign w:val="bottom"/>
                <w:hideMark/>
              </w:tcPr>
            </w:tcPrChange>
          </w:tcPr>
          <w:p w14:paraId="3F7E32AE" w14:textId="3622A511" w:rsidR="001739A3" w:rsidRPr="001739A3" w:rsidDel="00FC51CF" w:rsidRDefault="001739A3">
            <w:pPr>
              <w:spacing w:after="0" w:line="240" w:lineRule="auto"/>
              <w:jc w:val="center"/>
              <w:rPr>
                <w:ins w:id="3058" w:author="Tao Huang" w:date="2018-09-04T13:14:00Z"/>
                <w:del w:id="3059" w:author="韬 黄" w:date="2018-09-27T17:42:00Z"/>
                <w:rFonts w:eastAsia="Times New Roman" w:cs="Times New Roman"/>
                <w:color w:val="000000"/>
                <w:sz w:val="22"/>
                <w:rPrChange w:id="3060" w:author="Tao Huang" w:date="2018-09-04T13:15:00Z">
                  <w:rPr>
                    <w:ins w:id="3061" w:author="Tao Huang" w:date="2018-09-04T13:14:00Z"/>
                    <w:del w:id="3062" w:author="韬 黄" w:date="2018-09-27T17:42:00Z"/>
                    <w:rFonts w:ascii="Calibri" w:eastAsia="Times New Roman" w:hAnsi="Calibri" w:cs="Calibri"/>
                    <w:color w:val="000000"/>
                    <w:sz w:val="22"/>
                  </w:rPr>
                </w:rPrChange>
              </w:rPr>
              <w:pPrChange w:id="3063" w:author="Tao Huang" w:date="2018-09-04T13:17:00Z">
                <w:pPr>
                  <w:spacing w:after="0" w:line="240" w:lineRule="auto"/>
                  <w:jc w:val="right"/>
                </w:pPr>
              </w:pPrChange>
            </w:pPr>
            <w:ins w:id="3064" w:author="Tao Huang" w:date="2018-09-04T13:14:00Z">
              <w:del w:id="3065" w:author="韬 黄" w:date="2018-09-27T17:42:00Z">
                <w:r w:rsidRPr="001739A3" w:rsidDel="00FC51CF">
                  <w:rPr>
                    <w:rFonts w:eastAsia="Times New Roman" w:cs="Times New Roman"/>
                    <w:color w:val="000000"/>
                    <w:sz w:val="22"/>
                    <w:rPrChange w:id="3066" w:author="Tao Huang" w:date="2018-09-04T13:15:00Z">
                      <w:rPr>
                        <w:rFonts w:ascii="Calibri" w:eastAsia="Times New Roman" w:hAnsi="Calibri" w:cs="Calibri"/>
                        <w:color w:val="000000"/>
                        <w:sz w:val="22"/>
                      </w:rPr>
                    </w:rPrChange>
                  </w:rPr>
                  <w:delText>46.98%</w:delText>
                </w:r>
              </w:del>
            </w:ins>
          </w:p>
        </w:tc>
        <w:tc>
          <w:tcPr>
            <w:tcW w:w="960" w:type="dxa"/>
            <w:tcBorders>
              <w:top w:val="nil"/>
              <w:left w:val="nil"/>
              <w:bottom w:val="nil"/>
              <w:right w:val="nil"/>
            </w:tcBorders>
            <w:shd w:val="clear" w:color="000000" w:fill="FFFF00"/>
            <w:noWrap/>
            <w:vAlign w:val="bottom"/>
            <w:hideMark/>
            <w:tcPrChange w:id="3067" w:author="Tao Huang" w:date="2018-09-04T13:17:00Z">
              <w:tcPr>
                <w:tcW w:w="960" w:type="dxa"/>
                <w:gridSpan w:val="2"/>
                <w:tcBorders>
                  <w:top w:val="nil"/>
                  <w:left w:val="nil"/>
                  <w:bottom w:val="nil"/>
                  <w:right w:val="nil"/>
                </w:tcBorders>
                <w:shd w:val="clear" w:color="000000" w:fill="FFFF00"/>
                <w:noWrap/>
                <w:vAlign w:val="bottom"/>
                <w:hideMark/>
              </w:tcPr>
            </w:tcPrChange>
          </w:tcPr>
          <w:p w14:paraId="676B1241" w14:textId="6A236061" w:rsidR="001739A3" w:rsidRPr="001739A3" w:rsidDel="00FC51CF" w:rsidRDefault="001739A3">
            <w:pPr>
              <w:spacing w:after="0" w:line="240" w:lineRule="auto"/>
              <w:jc w:val="center"/>
              <w:rPr>
                <w:ins w:id="3068" w:author="Tao Huang" w:date="2018-09-04T13:14:00Z"/>
                <w:del w:id="3069" w:author="韬 黄" w:date="2018-09-27T17:42:00Z"/>
                <w:rFonts w:eastAsia="Times New Roman" w:cs="Times New Roman"/>
                <w:color w:val="000000"/>
                <w:sz w:val="22"/>
                <w:rPrChange w:id="3070" w:author="Tao Huang" w:date="2018-09-04T13:15:00Z">
                  <w:rPr>
                    <w:ins w:id="3071" w:author="Tao Huang" w:date="2018-09-04T13:14:00Z"/>
                    <w:del w:id="3072" w:author="韬 黄" w:date="2018-09-27T17:42:00Z"/>
                    <w:rFonts w:ascii="Calibri" w:eastAsia="Times New Roman" w:hAnsi="Calibri" w:cs="Calibri"/>
                    <w:color w:val="000000"/>
                    <w:sz w:val="22"/>
                  </w:rPr>
                </w:rPrChange>
              </w:rPr>
              <w:pPrChange w:id="3073" w:author="Tao Huang" w:date="2018-09-04T13:17:00Z">
                <w:pPr>
                  <w:spacing w:after="0" w:line="240" w:lineRule="auto"/>
                  <w:jc w:val="right"/>
                </w:pPr>
              </w:pPrChange>
            </w:pPr>
            <w:ins w:id="3074" w:author="Tao Huang" w:date="2018-09-04T13:14:00Z">
              <w:del w:id="3075" w:author="韬 黄" w:date="2018-09-27T17:42:00Z">
                <w:r w:rsidRPr="001739A3" w:rsidDel="00FC51CF">
                  <w:rPr>
                    <w:rFonts w:eastAsia="Times New Roman" w:cs="Times New Roman"/>
                    <w:color w:val="000000"/>
                    <w:sz w:val="22"/>
                    <w:rPrChange w:id="307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3077" w:author="Tao Huang" w:date="2018-09-04T13:17:00Z">
              <w:tcPr>
                <w:tcW w:w="960" w:type="dxa"/>
                <w:gridSpan w:val="2"/>
                <w:tcBorders>
                  <w:top w:val="nil"/>
                  <w:left w:val="nil"/>
                  <w:bottom w:val="nil"/>
                  <w:right w:val="nil"/>
                </w:tcBorders>
                <w:shd w:val="clear" w:color="000000" w:fill="FFFF00"/>
                <w:noWrap/>
                <w:vAlign w:val="bottom"/>
                <w:hideMark/>
              </w:tcPr>
            </w:tcPrChange>
          </w:tcPr>
          <w:p w14:paraId="11A827AD" w14:textId="6A3555F5" w:rsidR="001739A3" w:rsidRPr="001739A3" w:rsidDel="00FC51CF" w:rsidRDefault="001739A3">
            <w:pPr>
              <w:spacing w:after="0" w:line="240" w:lineRule="auto"/>
              <w:jc w:val="center"/>
              <w:rPr>
                <w:ins w:id="3078" w:author="Tao Huang" w:date="2018-09-04T13:14:00Z"/>
                <w:del w:id="3079" w:author="韬 黄" w:date="2018-09-27T17:42:00Z"/>
                <w:rFonts w:eastAsia="Times New Roman" w:cs="Times New Roman"/>
                <w:color w:val="000000"/>
                <w:sz w:val="22"/>
                <w:rPrChange w:id="3080" w:author="Tao Huang" w:date="2018-09-04T13:15:00Z">
                  <w:rPr>
                    <w:ins w:id="3081" w:author="Tao Huang" w:date="2018-09-04T13:14:00Z"/>
                    <w:del w:id="3082" w:author="韬 黄" w:date="2018-09-27T17:42:00Z"/>
                    <w:rFonts w:ascii="Calibri" w:eastAsia="Times New Roman" w:hAnsi="Calibri" w:cs="Calibri"/>
                    <w:color w:val="000000"/>
                    <w:sz w:val="22"/>
                  </w:rPr>
                </w:rPrChange>
              </w:rPr>
              <w:pPrChange w:id="3083" w:author="Tao Huang" w:date="2018-09-04T13:17:00Z">
                <w:pPr>
                  <w:spacing w:after="0" w:line="240" w:lineRule="auto"/>
                  <w:jc w:val="right"/>
                </w:pPr>
              </w:pPrChange>
            </w:pPr>
            <w:ins w:id="3084" w:author="Tao Huang" w:date="2018-09-04T13:14:00Z">
              <w:del w:id="3085" w:author="韬 黄" w:date="2018-09-27T17:42:00Z">
                <w:r w:rsidRPr="001739A3" w:rsidDel="00FC51CF">
                  <w:rPr>
                    <w:rFonts w:eastAsia="Times New Roman" w:cs="Times New Roman"/>
                    <w:color w:val="000000"/>
                    <w:sz w:val="22"/>
                    <w:rPrChange w:id="3086" w:author="Tao Huang" w:date="2018-09-04T13:15:00Z">
                      <w:rPr>
                        <w:rFonts w:ascii="Calibri" w:eastAsia="Times New Roman" w:hAnsi="Calibri" w:cs="Calibri"/>
                        <w:color w:val="000000"/>
                        <w:sz w:val="22"/>
                      </w:rPr>
                    </w:rPrChange>
                  </w:rPr>
                  <w:delText>0.7753</w:delText>
                </w:r>
              </w:del>
            </w:ins>
          </w:p>
        </w:tc>
        <w:tc>
          <w:tcPr>
            <w:tcW w:w="960" w:type="dxa"/>
            <w:tcBorders>
              <w:top w:val="nil"/>
              <w:left w:val="nil"/>
              <w:bottom w:val="nil"/>
              <w:right w:val="nil"/>
            </w:tcBorders>
            <w:shd w:val="clear" w:color="000000" w:fill="FFFF00"/>
            <w:noWrap/>
            <w:vAlign w:val="bottom"/>
            <w:hideMark/>
            <w:tcPrChange w:id="3087" w:author="Tao Huang" w:date="2018-09-04T13:17:00Z">
              <w:tcPr>
                <w:tcW w:w="960" w:type="dxa"/>
                <w:gridSpan w:val="2"/>
                <w:tcBorders>
                  <w:top w:val="nil"/>
                  <w:left w:val="nil"/>
                  <w:bottom w:val="nil"/>
                  <w:right w:val="nil"/>
                </w:tcBorders>
                <w:shd w:val="clear" w:color="000000" w:fill="FFFF00"/>
                <w:noWrap/>
                <w:vAlign w:val="bottom"/>
                <w:hideMark/>
              </w:tcPr>
            </w:tcPrChange>
          </w:tcPr>
          <w:p w14:paraId="7B06C613" w14:textId="1B2F875A" w:rsidR="001739A3" w:rsidRPr="001739A3" w:rsidDel="00FC51CF" w:rsidRDefault="001739A3">
            <w:pPr>
              <w:spacing w:after="0" w:line="240" w:lineRule="auto"/>
              <w:jc w:val="center"/>
              <w:rPr>
                <w:ins w:id="3088" w:author="Tao Huang" w:date="2018-09-04T13:14:00Z"/>
                <w:del w:id="3089" w:author="韬 黄" w:date="2018-09-27T17:42:00Z"/>
                <w:rFonts w:eastAsia="Times New Roman" w:cs="Times New Roman"/>
                <w:color w:val="000000"/>
                <w:sz w:val="22"/>
                <w:rPrChange w:id="3090" w:author="Tao Huang" w:date="2018-09-04T13:15:00Z">
                  <w:rPr>
                    <w:ins w:id="3091" w:author="Tao Huang" w:date="2018-09-04T13:14:00Z"/>
                    <w:del w:id="3092" w:author="韬 黄" w:date="2018-09-27T17:42:00Z"/>
                    <w:rFonts w:ascii="Calibri" w:eastAsia="Times New Roman" w:hAnsi="Calibri" w:cs="Calibri"/>
                    <w:color w:val="000000"/>
                    <w:sz w:val="22"/>
                  </w:rPr>
                </w:rPrChange>
              </w:rPr>
              <w:pPrChange w:id="3093" w:author="Tao Huang" w:date="2018-09-04T13:17:00Z">
                <w:pPr>
                  <w:spacing w:after="0" w:line="240" w:lineRule="auto"/>
                  <w:jc w:val="right"/>
                </w:pPr>
              </w:pPrChange>
            </w:pPr>
            <w:ins w:id="3094" w:author="Tao Huang" w:date="2018-09-04T13:14:00Z">
              <w:del w:id="3095" w:author="韬 黄" w:date="2018-09-27T17:42:00Z">
                <w:r w:rsidRPr="001739A3" w:rsidDel="00FC51CF">
                  <w:rPr>
                    <w:rFonts w:eastAsia="Times New Roman" w:cs="Times New Roman"/>
                    <w:color w:val="000000"/>
                    <w:sz w:val="22"/>
                    <w:rPrChange w:id="309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E7E6E6"/>
            <w:noWrap/>
            <w:vAlign w:val="bottom"/>
            <w:hideMark/>
            <w:tcPrChange w:id="3097" w:author="Tao Huang" w:date="2018-09-04T13:17:00Z">
              <w:tcPr>
                <w:tcW w:w="960" w:type="dxa"/>
                <w:gridSpan w:val="2"/>
                <w:tcBorders>
                  <w:top w:val="nil"/>
                  <w:left w:val="nil"/>
                  <w:bottom w:val="nil"/>
                  <w:right w:val="nil"/>
                </w:tcBorders>
                <w:shd w:val="clear" w:color="000000" w:fill="E7E6E6"/>
                <w:noWrap/>
                <w:vAlign w:val="bottom"/>
                <w:hideMark/>
              </w:tcPr>
            </w:tcPrChange>
          </w:tcPr>
          <w:p w14:paraId="4DE9C9E0" w14:textId="09683807" w:rsidR="001739A3" w:rsidRPr="001739A3" w:rsidDel="00FC51CF" w:rsidRDefault="001739A3">
            <w:pPr>
              <w:spacing w:after="0" w:line="240" w:lineRule="auto"/>
              <w:jc w:val="center"/>
              <w:rPr>
                <w:ins w:id="3098" w:author="Tao Huang" w:date="2018-09-04T13:14:00Z"/>
                <w:del w:id="3099" w:author="韬 黄" w:date="2018-09-27T17:42:00Z"/>
                <w:rFonts w:eastAsia="Times New Roman" w:cs="Times New Roman"/>
                <w:color w:val="000000"/>
                <w:sz w:val="22"/>
                <w:rPrChange w:id="3100" w:author="Tao Huang" w:date="2018-09-04T13:15:00Z">
                  <w:rPr>
                    <w:ins w:id="3101" w:author="Tao Huang" w:date="2018-09-04T13:14:00Z"/>
                    <w:del w:id="3102" w:author="韬 黄" w:date="2018-09-27T17:42:00Z"/>
                    <w:rFonts w:ascii="Calibri" w:eastAsia="Times New Roman" w:hAnsi="Calibri" w:cs="Calibri"/>
                    <w:color w:val="000000"/>
                    <w:sz w:val="22"/>
                  </w:rPr>
                </w:rPrChange>
              </w:rPr>
              <w:pPrChange w:id="3103" w:author="Tao Huang" w:date="2018-09-04T13:17:00Z">
                <w:pPr>
                  <w:spacing w:after="0" w:line="240" w:lineRule="auto"/>
                  <w:jc w:val="right"/>
                </w:pPr>
              </w:pPrChange>
            </w:pPr>
            <w:ins w:id="3104" w:author="Tao Huang" w:date="2018-09-04T13:14:00Z">
              <w:del w:id="3105" w:author="韬 黄" w:date="2018-09-27T17:42:00Z">
                <w:r w:rsidRPr="001739A3" w:rsidDel="00FC51CF">
                  <w:rPr>
                    <w:rFonts w:eastAsia="Times New Roman" w:cs="Times New Roman"/>
                    <w:color w:val="000000"/>
                    <w:sz w:val="22"/>
                    <w:rPrChange w:id="3106" w:author="Tao Huang" w:date="2018-09-04T13:15:00Z">
                      <w:rPr>
                        <w:rFonts w:ascii="Calibri" w:eastAsia="Times New Roman" w:hAnsi="Calibri" w:cs="Calibri"/>
                        <w:color w:val="000000"/>
                        <w:sz w:val="22"/>
                      </w:rPr>
                    </w:rPrChange>
                  </w:rPr>
                  <w:delText>1.1444</w:delText>
                </w:r>
              </w:del>
            </w:ins>
          </w:p>
        </w:tc>
        <w:tc>
          <w:tcPr>
            <w:tcW w:w="960" w:type="dxa"/>
            <w:tcBorders>
              <w:top w:val="nil"/>
              <w:left w:val="nil"/>
              <w:bottom w:val="nil"/>
              <w:right w:val="nil"/>
            </w:tcBorders>
            <w:shd w:val="clear" w:color="000000" w:fill="E7E6E6"/>
            <w:noWrap/>
            <w:vAlign w:val="bottom"/>
            <w:hideMark/>
            <w:tcPrChange w:id="3107" w:author="Tao Huang" w:date="2018-09-04T13:17:00Z">
              <w:tcPr>
                <w:tcW w:w="960" w:type="dxa"/>
                <w:gridSpan w:val="2"/>
                <w:tcBorders>
                  <w:top w:val="nil"/>
                  <w:left w:val="nil"/>
                  <w:bottom w:val="nil"/>
                  <w:right w:val="nil"/>
                </w:tcBorders>
                <w:shd w:val="clear" w:color="000000" w:fill="E7E6E6"/>
                <w:noWrap/>
                <w:vAlign w:val="bottom"/>
                <w:hideMark/>
              </w:tcPr>
            </w:tcPrChange>
          </w:tcPr>
          <w:p w14:paraId="1CF283B3" w14:textId="7E3A1E16" w:rsidR="001739A3" w:rsidRPr="001739A3" w:rsidDel="00FC51CF" w:rsidRDefault="001739A3">
            <w:pPr>
              <w:spacing w:after="0" w:line="240" w:lineRule="auto"/>
              <w:jc w:val="center"/>
              <w:rPr>
                <w:ins w:id="3108" w:author="Tao Huang" w:date="2018-09-04T13:14:00Z"/>
                <w:del w:id="3109" w:author="韬 黄" w:date="2018-09-27T17:42:00Z"/>
                <w:rFonts w:eastAsia="Times New Roman" w:cs="Times New Roman"/>
                <w:color w:val="000000"/>
                <w:sz w:val="22"/>
                <w:rPrChange w:id="3110" w:author="Tao Huang" w:date="2018-09-04T13:15:00Z">
                  <w:rPr>
                    <w:ins w:id="3111" w:author="Tao Huang" w:date="2018-09-04T13:14:00Z"/>
                    <w:del w:id="3112" w:author="韬 黄" w:date="2018-09-27T17:42:00Z"/>
                    <w:rFonts w:ascii="Calibri" w:eastAsia="Times New Roman" w:hAnsi="Calibri" w:cs="Calibri"/>
                    <w:color w:val="000000"/>
                    <w:sz w:val="22"/>
                  </w:rPr>
                </w:rPrChange>
              </w:rPr>
              <w:pPrChange w:id="3113" w:author="Tao Huang" w:date="2018-09-04T13:17:00Z">
                <w:pPr>
                  <w:spacing w:after="0" w:line="240" w:lineRule="auto"/>
                  <w:jc w:val="right"/>
                </w:pPr>
              </w:pPrChange>
            </w:pPr>
            <w:ins w:id="3114" w:author="Tao Huang" w:date="2018-09-04T13:14:00Z">
              <w:del w:id="3115" w:author="韬 黄" w:date="2018-09-27T17:42:00Z">
                <w:r w:rsidRPr="001739A3" w:rsidDel="00FC51CF">
                  <w:rPr>
                    <w:rFonts w:eastAsia="Times New Roman" w:cs="Times New Roman"/>
                    <w:color w:val="000000"/>
                    <w:sz w:val="22"/>
                    <w:rPrChange w:id="311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3117" w:author="Tao Huang" w:date="2018-09-04T13:17:00Z">
              <w:tcPr>
                <w:tcW w:w="960" w:type="dxa"/>
                <w:gridSpan w:val="2"/>
                <w:tcBorders>
                  <w:top w:val="nil"/>
                  <w:left w:val="nil"/>
                  <w:bottom w:val="nil"/>
                  <w:right w:val="nil"/>
                </w:tcBorders>
                <w:shd w:val="clear" w:color="000000" w:fill="FFFF00"/>
                <w:noWrap/>
                <w:vAlign w:val="bottom"/>
                <w:hideMark/>
              </w:tcPr>
            </w:tcPrChange>
          </w:tcPr>
          <w:p w14:paraId="1EB31E08" w14:textId="3E2F9B05" w:rsidR="001739A3" w:rsidRPr="001739A3" w:rsidDel="00FC51CF" w:rsidRDefault="001739A3">
            <w:pPr>
              <w:spacing w:after="0" w:line="240" w:lineRule="auto"/>
              <w:jc w:val="center"/>
              <w:rPr>
                <w:ins w:id="3118" w:author="Tao Huang" w:date="2018-09-04T13:14:00Z"/>
                <w:del w:id="3119" w:author="韬 黄" w:date="2018-09-27T17:42:00Z"/>
                <w:rFonts w:eastAsia="Times New Roman" w:cs="Times New Roman"/>
                <w:color w:val="000000"/>
                <w:sz w:val="22"/>
                <w:rPrChange w:id="3120" w:author="Tao Huang" w:date="2018-09-04T13:15:00Z">
                  <w:rPr>
                    <w:ins w:id="3121" w:author="Tao Huang" w:date="2018-09-04T13:14:00Z"/>
                    <w:del w:id="3122" w:author="韬 黄" w:date="2018-09-27T17:42:00Z"/>
                    <w:rFonts w:ascii="Calibri" w:eastAsia="Times New Roman" w:hAnsi="Calibri" w:cs="Calibri"/>
                    <w:color w:val="000000"/>
                    <w:sz w:val="22"/>
                  </w:rPr>
                </w:rPrChange>
              </w:rPr>
              <w:pPrChange w:id="3123" w:author="Tao Huang" w:date="2018-09-04T13:17:00Z">
                <w:pPr>
                  <w:spacing w:after="0" w:line="240" w:lineRule="auto"/>
                  <w:jc w:val="right"/>
                </w:pPr>
              </w:pPrChange>
            </w:pPr>
            <w:ins w:id="3124" w:author="Tao Huang" w:date="2018-09-04T13:14:00Z">
              <w:del w:id="3125" w:author="韬 黄" w:date="2018-09-27T17:42:00Z">
                <w:r w:rsidRPr="001739A3" w:rsidDel="00FC51CF">
                  <w:rPr>
                    <w:rFonts w:eastAsia="Times New Roman" w:cs="Times New Roman"/>
                    <w:color w:val="000000"/>
                    <w:sz w:val="22"/>
                    <w:rPrChange w:id="3126" w:author="Tao Huang" w:date="2018-09-04T13:15:00Z">
                      <w:rPr>
                        <w:rFonts w:ascii="Calibri" w:eastAsia="Times New Roman" w:hAnsi="Calibri" w:cs="Calibri"/>
                        <w:color w:val="000000"/>
                        <w:sz w:val="22"/>
                      </w:rPr>
                    </w:rPrChange>
                  </w:rPr>
                  <w:delText>16,996</w:delText>
                </w:r>
              </w:del>
            </w:ins>
          </w:p>
        </w:tc>
        <w:tc>
          <w:tcPr>
            <w:tcW w:w="960" w:type="dxa"/>
            <w:tcBorders>
              <w:top w:val="nil"/>
              <w:left w:val="nil"/>
              <w:bottom w:val="nil"/>
              <w:right w:val="nil"/>
            </w:tcBorders>
            <w:shd w:val="clear" w:color="000000" w:fill="FFFF00"/>
            <w:noWrap/>
            <w:vAlign w:val="bottom"/>
            <w:hideMark/>
            <w:tcPrChange w:id="3127" w:author="Tao Huang" w:date="2018-09-04T13:17:00Z">
              <w:tcPr>
                <w:tcW w:w="960" w:type="dxa"/>
                <w:gridSpan w:val="2"/>
                <w:tcBorders>
                  <w:top w:val="nil"/>
                  <w:left w:val="nil"/>
                  <w:bottom w:val="nil"/>
                  <w:right w:val="nil"/>
                </w:tcBorders>
                <w:shd w:val="clear" w:color="000000" w:fill="FFFF00"/>
                <w:noWrap/>
                <w:vAlign w:val="bottom"/>
                <w:hideMark/>
              </w:tcPr>
            </w:tcPrChange>
          </w:tcPr>
          <w:p w14:paraId="5893CEA1" w14:textId="435ADBFE" w:rsidR="001739A3" w:rsidRPr="001739A3" w:rsidDel="00FC51CF" w:rsidRDefault="001739A3">
            <w:pPr>
              <w:spacing w:after="0" w:line="240" w:lineRule="auto"/>
              <w:jc w:val="center"/>
              <w:rPr>
                <w:ins w:id="3128" w:author="Tao Huang" w:date="2018-09-04T13:14:00Z"/>
                <w:del w:id="3129" w:author="韬 黄" w:date="2018-09-27T17:42:00Z"/>
                <w:rFonts w:eastAsia="Times New Roman" w:cs="Times New Roman"/>
                <w:color w:val="000000"/>
                <w:sz w:val="22"/>
                <w:rPrChange w:id="3130" w:author="Tao Huang" w:date="2018-09-04T13:15:00Z">
                  <w:rPr>
                    <w:ins w:id="3131" w:author="Tao Huang" w:date="2018-09-04T13:14:00Z"/>
                    <w:del w:id="3132" w:author="韬 黄" w:date="2018-09-27T17:42:00Z"/>
                    <w:rFonts w:ascii="Calibri" w:eastAsia="Times New Roman" w:hAnsi="Calibri" w:cs="Calibri"/>
                    <w:color w:val="000000"/>
                    <w:sz w:val="22"/>
                  </w:rPr>
                </w:rPrChange>
              </w:rPr>
              <w:pPrChange w:id="3133" w:author="Tao Huang" w:date="2018-09-04T13:17:00Z">
                <w:pPr>
                  <w:spacing w:after="0" w:line="240" w:lineRule="auto"/>
                  <w:jc w:val="right"/>
                </w:pPr>
              </w:pPrChange>
            </w:pPr>
            <w:ins w:id="3134" w:author="Tao Huang" w:date="2018-09-04T13:14:00Z">
              <w:del w:id="3135" w:author="韬 黄" w:date="2018-09-27T17:42:00Z">
                <w:r w:rsidRPr="001739A3" w:rsidDel="00FC51CF">
                  <w:rPr>
                    <w:rFonts w:eastAsia="Times New Roman" w:cs="Times New Roman"/>
                    <w:color w:val="000000"/>
                    <w:sz w:val="22"/>
                    <w:rPrChange w:id="3136" w:author="Tao Huang" w:date="2018-09-04T13:15:00Z">
                      <w:rPr>
                        <w:rFonts w:ascii="Calibri" w:eastAsia="Times New Roman" w:hAnsi="Calibri" w:cs="Calibri"/>
                        <w:color w:val="000000"/>
                        <w:sz w:val="22"/>
                      </w:rPr>
                    </w:rPrChange>
                  </w:rPr>
                  <w:delText>8</w:delText>
                </w:r>
              </w:del>
            </w:ins>
          </w:p>
        </w:tc>
      </w:tr>
      <w:tr w:rsidR="001739A3" w:rsidRPr="001739A3" w:rsidDel="00FC51CF" w14:paraId="5D087BBB" w14:textId="5C122AC9" w:rsidTr="008B5617">
        <w:tblPrEx>
          <w:tblW w:w="12080" w:type="dxa"/>
          <w:jc w:val="center"/>
          <w:tblPrExChange w:id="3137" w:author="Tao Huang" w:date="2018-09-04T13:17:00Z">
            <w:tblPrEx>
              <w:tblW w:w="12080" w:type="dxa"/>
              <w:jc w:val="center"/>
            </w:tblPrEx>
          </w:tblPrExChange>
        </w:tblPrEx>
        <w:trPr>
          <w:trHeight w:val="57"/>
          <w:jc w:val="center"/>
          <w:ins w:id="3138" w:author="Tao Huang" w:date="2018-09-04T13:14:00Z"/>
          <w:del w:id="3139" w:author="韬 黄" w:date="2018-09-27T17:42:00Z"/>
          <w:trPrChange w:id="3140"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141" w:author="Tao Huang" w:date="2018-09-04T13:17:00Z">
              <w:tcPr>
                <w:tcW w:w="2480" w:type="dxa"/>
                <w:tcBorders>
                  <w:top w:val="nil"/>
                  <w:left w:val="nil"/>
                  <w:bottom w:val="nil"/>
                  <w:right w:val="nil"/>
                </w:tcBorders>
                <w:shd w:val="clear" w:color="000000" w:fill="FFFF00"/>
                <w:noWrap/>
                <w:vAlign w:val="bottom"/>
                <w:hideMark/>
              </w:tcPr>
            </w:tcPrChange>
          </w:tcPr>
          <w:p w14:paraId="5322C88A" w14:textId="66D55942" w:rsidR="001739A3" w:rsidRPr="001739A3" w:rsidDel="00FC51CF" w:rsidRDefault="001739A3">
            <w:pPr>
              <w:spacing w:after="0" w:line="240" w:lineRule="auto"/>
              <w:rPr>
                <w:ins w:id="3142" w:author="Tao Huang" w:date="2018-09-04T13:14:00Z"/>
                <w:del w:id="3143" w:author="韬 黄" w:date="2018-09-27T17:42:00Z"/>
                <w:rFonts w:eastAsia="Times New Roman" w:cs="Times New Roman"/>
                <w:color w:val="000000"/>
                <w:sz w:val="22"/>
                <w:rPrChange w:id="3144" w:author="Tao Huang" w:date="2018-09-04T13:15:00Z">
                  <w:rPr>
                    <w:ins w:id="3145" w:author="Tao Huang" w:date="2018-09-04T13:14:00Z"/>
                    <w:del w:id="3146" w:author="韬 黄" w:date="2018-09-27T17:42:00Z"/>
                    <w:rFonts w:ascii="Calibri" w:eastAsia="Times New Roman" w:hAnsi="Calibri" w:cs="Calibri"/>
                    <w:color w:val="000000"/>
                    <w:sz w:val="22"/>
                  </w:rPr>
                </w:rPrChange>
              </w:rPr>
            </w:pPr>
            <w:ins w:id="3147" w:author="Tao Huang" w:date="2018-09-04T13:14:00Z">
              <w:del w:id="3148" w:author="韬 黄" w:date="2018-09-27T17:42:00Z">
                <w:r w:rsidRPr="001739A3" w:rsidDel="00FC51CF">
                  <w:rPr>
                    <w:rFonts w:eastAsia="Times New Roman" w:cs="Times New Roman"/>
                    <w:color w:val="000000"/>
                    <w:sz w:val="22"/>
                    <w:rPrChange w:id="3149" w:author="Tao Huang" w:date="2018-09-04T13:15:00Z">
                      <w:rPr>
                        <w:rFonts w:ascii="Calibri" w:eastAsia="Times New Roman" w:hAnsi="Calibri" w:cs="Calibri"/>
                        <w:color w:val="000000"/>
                        <w:sz w:val="22"/>
                      </w:rPr>
                    </w:rPrChange>
                  </w:rPr>
                  <w:delText>ADL-own</w:delText>
                </w:r>
              </w:del>
            </w:ins>
          </w:p>
        </w:tc>
        <w:tc>
          <w:tcPr>
            <w:tcW w:w="960" w:type="dxa"/>
            <w:tcBorders>
              <w:top w:val="nil"/>
              <w:left w:val="nil"/>
              <w:bottom w:val="nil"/>
              <w:right w:val="nil"/>
            </w:tcBorders>
            <w:shd w:val="clear" w:color="000000" w:fill="FFFF00"/>
            <w:noWrap/>
            <w:vAlign w:val="bottom"/>
            <w:hideMark/>
            <w:tcPrChange w:id="3150" w:author="Tao Huang" w:date="2018-09-04T13:17:00Z">
              <w:tcPr>
                <w:tcW w:w="960" w:type="dxa"/>
                <w:tcBorders>
                  <w:top w:val="nil"/>
                  <w:left w:val="nil"/>
                  <w:bottom w:val="nil"/>
                  <w:right w:val="nil"/>
                </w:tcBorders>
                <w:shd w:val="clear" w:color="000000" w:fill="FFFF00"/>
                <w:noWrap/>
                <w:vAlign w:val="bottom"/>
                <w:hideMark/>
              </w:tcPr>
            </w:tcPrChange>
          </w:tcPr>
          <w:p w14:paraId="78742F98" w14:textId="21CE149E" w:rsidR="001739A3" w:rsidRPr="001739A3" w:rsidDel="00FC51CF" w:rsidRDefault="001739A3">
            <w:pPr>
              <w:spacing w:after="0" w:line="240" w:lineRule="auto"/>
              <w:jc w:val="center"/>
              <w:rPr>
                <w:ins w:id="3151" w:author="Tao Huang" w:date="2018-09-04T13:14:00Z"/>
                <w:del w:id="3152" w:author="韬 黄" w:date="2018-09-27T17:42:00Z"/>
                <w:rFonts w:eastAsia="Times New Roman" w:cs="Times New Roman"/>
                <w:color w:val="000000"/>
                <w:sz w:val="22"/>
                <w:rPrChange w:id="3153" w:author="Tao Huang" w:date="2018-09-04T13:15:00Z">
                  <w:rPr>
                    <w:ins w:id="3154" w:author="Tao Huang" w:date="2018-09-04T13:14:00Z"/>
                    <w:del w:id="3155" w:author="韬 黄" w:date="2018-09-27T17:42:00Z"/>
                    <w:rFonts w:ascii="Calibri" w:eastAsia="Times New Roman" w:hAnsi="Calibri" w:cs="Calibri"/>
                    <w:color w:val="000000"/>
                    <w:sz w:val="22"/>
                  </w:rPr>
                </w:rPrChange>
              </w:rPr>
              <w:pPrChange w:id="3156" w:author="Tao Huang" w:date="2018-09-04T13:17:00Z">
                <w:pPr>
                  <w:spacing w:after="0" w:line="240" w:lineRule="auto"/>
                  <w:jc w:val="right"/>
                </w:pPr>
              </w:pPrChange>
            </w:pPr>
            <w:ins w:id="3157" w:author="Tao Huang" w:date="2018-09-04T13:14:00Z">
              <w:del w:id="3158" w:author="韬 黄" w:date="2018-09-27T17:42:00Z">
                <w:r w:rsidRPr="001739A3" w:rsidDel="00FC51CF">
                  <w:rPr>
                    <w:rFonts w:eastAsia="Times New Roman" w:cs="Times New Roman"/>
                    <w:color w:val="000000"/>
                    <w:sz w:val="22"/>
                    <w:rPrChange w:id="3159" w:author="Tao Huang" w:date="2018-09-04T13:15:00Z">
                      <w:rPr>
                        <w:rFonts w:ascii="Calibri" w:eastAsia="Times New Roman" w:hAnsi="Calibri" w:cs="Calibri"/>
                        <w:color w:val="000000"/>
                        <w:sz w:val="22"/>
                      </w:rPr>
                    </w:rPrChange>
                  </w:rPr>
                  <w:delText>15.755</w:delText>
                </w:r>
              </w:del>
            </w:ins>
          </w:p>
        </w:tc>
        <w:tc>
          <w:tcPr>
            <w:tcW w:w="960" w:type="dxa"/>
            <w:tcBorders>
              <w:top w:val="nil"/>
              <w:left w:val="nil"/>
              <w:bottom w:val="nil"/>
              <w:right w:val="nil"/>
            </w:tcBorders>
            <w:shd w:val="clear" w:color="000000" w:fill="FFFF00"/>
            <w:noWrap/>
            <w:vAlign w:val="bottom"/>
            <w:hideMark/>
            <w:tcPrChange w:id="3160" w:author="Tao Huang" w:date="2018-09-04T13:17:00Z">
              <w:tcPr>
                <w:tcW w:w="960" w:type="dxa"/>
                <w:tcBorders>
                  <w:top w:val="nil"/>
                  <w:left w:val="nil"/>
                  <w:bottom w:val="nil"/>
                  <w:right w:val="nil"/>
                </w:tcBorders>
                <w:shd w:val="clear" w:color="000000" w:fill="FFFF00"/>
                <w:noWrap/>
                <w:vAlign w:val="bottom"/>
                <w:hideMark/>
              </w:tcPr>
            </w:tcPrChange>
          </w:tcPr>
          <w:p w14:paraId="1C52D5C7" w14:textId="79F9AA7E" w:rsidR="001739A3" w:rsidRPr="001739A3" w:rsidDel="00FC51CF" w:rsidRDefault="001739A3">
            <w:pPr>
              <w:spacing w:after="0" w:line="240" w:lineRule="auto"/>
              <w:jc w:val="center"/>
              <w:rPr>
                <w:ins w:id="3161" w:author="Tao Huang" w:date="2018-09-04T13:14:00Z"/>
                <w:del w:id="3162" w:author="韬 黄" w:date="2018-09-27T17:42:00Z"/>
                <w:rFonts w:eastAsia="Times New Roman" w:cs="Times New Roman"/>
                <w:color w:val="000000"/>
                <w:sz w:val="22"/>
                <w:rPrChange w:id="3163" w:author="Tao Huang" w:date="2018-09-04T13:15:00Z">
                  <w:rPr>
                    <w:ins w:id="3164" w:author="Tao Huang" w:date="2018-09-04T13:14:00Z"/>
                    <w:del w:id="3165" w:author="韬 黄" w:date="2018-09-27T17:42:00Z"/>
                    <w:rFonts w:ascii="Calibri" w:eastAsia="Times New Roman" w:hAnsi="Calibri" w:cs="Calibri"/>
                    <w:color w:val="000000"/>
                    <w:sz w:val="22"/>
                  </w:rPr>
                </w:rPrChange>
              </w:rPr>
              <w:pPrChange w:id="3166" w:author="Tao Huang" w:date="2018-09-04T13:17:00Z">
                <w:pPr>
                  <w:spacing w:after="0" w:line="240" w:lineRule="auto"/>
                  <w:jc w:val="right"/>
                </w:pPr>
              </w:pPrChange>
            </w:pPr>
            <w:ins w:id="3167" w:author="Tao Huang" w:date="2018-09-04T13:14:00Z">
              <w:del w:id="3168" w:author="韬 黄" w:date="2018-09-27T17:42:00Z">
                <w:r w:rsidRPr="001739A3" w:rsidDel="00FC51CF">
                  <w:rPr>
                    <w:rFonts w:eastAsia="Times New Roman" w:cs="Times New Roman"/>
                    <w:color w:val="000000"/>
                    <w:sz w:val="22"/>
                    <w:rPrChange w:id="3169"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3170" w:author="Tao Huang" w:date="2018-09-04T13:17:00Z">
              <w:tcPr>
                <w:tcW w:w="960" w:type="dxa"/>
                <w:gridSpan w:val="2"/>
                <w:tcBorders>
                  <w:top w:val="nil"/>
                  <w:left w:val="nil"/>
                  <w:bottom w:val="nil"/>
                  <w:right w:val="nil"/>
                </w:tcBorders>
                <w:shd w:val="clear" w:color="000000" w:fill="FFFF00"/>
                <w:noWrap/>
                <w:vAlign w:val="bottom"/>
                <w:hideMark/>
              </w:tcPr>
            </w:tcPrChange>
          </w:tcPr>
          <w:p w14:paraId="30DFFB00" w14:textId="7A0E8D58" w:rsidR="001739A3" w:rsidRPr="001739A3" w:rsidDel="00FC51CF" w:rsidRDefault="001739A3">
            <w:pPr>
              <w:spacing w:after="0" w:line="240" w:lineRule="auto"/>
              <w:jc w:val="center"/>
              <w:rPr>
                <w:ins w:id="3171" w:author="Tao Huang" w:date="2018-09-04T13:14:00Z"/>
                <w:del w:id="3172" w:author="韬 黄" w:date="2018-09-27T17:42:00Z"/>
                <w:rFonts w:eastAsia="Times New Roman" w:cs="Times New Roman"/>
                <w:color w:val="000000"/>
                <w:sz w:val="22"/>
                <w:rPrChange w:id="3173" w:author="Tao Huang" w:date="2018-09-04T13:15:00Z">
                  <w:rPr>
                    <w:ins w:id="3174" w:author="Tao Huang" w:date="2018-09-04T13:14:00Z"/>
                    <w:del w:id="3175" w:author="韬 黄" w:date="2018-09-27T17:42:00Z"/>
                    <w:rFonts w:ascii="Calibri" w:eastAsia="Times New Roman" w:hAnsi="Calibri" w:cs="Calibri"/>
                    <w:color w:val="000000"/>
                    <w:sz w:val="22"/>
                  </w:rPr>
                </w:rPrChange>
              </w:rPr>
              <w:pPrChange w:id="3176" w:author="Tao Huang" w:date="2018-09-04T13:17:00Z">
                <w:pPr>
                  <w:spacing w:after="0" w:line="240" w:lineRule="auto"/>
                  <w:jc w:val="right"/>
                </w:pPr>
              </w:pPrChange>
            </w:pPr>
            <w:ins w:id="3177" w:author="Tao Huang" w:date="2018-09-04T13:14:00Z">
              <w:del w:id="3178" w:author="韬 黄" w:date="2018-09-27T17:42:00Z">
                <w:r w:rsidRPr="001739A3" w:rsidDel="00FC51CF">
                  <w:rPr>
                    <w:rFonts w:eastAsia="Times New Roman" w:cs="Times New Roman"/>
                    <w:color w:val="000000"/>
                    <w:sz w:val="22"/>
                    <w:rPrChange w:id="3179" w:author="Tao Huang" w:date="2018-09-04T13:15:00Z">
                      <w:rPr>
                        <w:rFonts w:ascii="Calibri" w:eastAsia="Times New Roman" w:hAnsi="Calibri" w:cs="Calibri"/>
                        <w:color w:val="000000"/>
                        <w:sz w:val="22"/>
                      </w:rPr>
                    </w:rPrChange>
                  </w:rPr>
                  <w:delText>40.81%</w:delText>
                </w:r>
              </w:del>
            </w:ins>
          </w:p>
        </w:tc>
        <w:tc>
          <w:tcPr>
            <w:tcW w:w="960" w:type="dxa"/>
            <w:tcBorders>
              <w:top w:val="nil"/>
              <w:left w:val="nil"/>
              <w:bottom w:val="nil"/>
              <w:right w:val="nil"/>
            </w:tcBorders>
            <w:shd w:val="clear" w:color="000000" w:fill="FFFF00"/>
            <w:noWrap/>
            <w:vAlign w:val="bottom"/>
            <w:hideMark/>
            <w:tcPrChange w:id="3180" w:author="Tao Huang" w:date="2018-09-04T13:17:00Z">
              <w:tcPr>
                <w:tcW w:w="960" w:type="dxa"/>
                <w:gridSpan w:val="2"/>
                <w:tcBorders>
                  <w:top w:val="nil"/>
                  <w:left w:val="nil"/>
                  <w:bottom w:val="nil"/>
                  <w:right w:val="nil"/>
                </w:tcBorders>
                <w:shd w:val="clear" w:color="000000" w:fill="FFFF00"/>
                <w:noWrap/>
                <w:vAlign w:val="bottom"/>
                <w:hideMark/>
              </w:tcPr>
            </w:tcPrChange>
          </w:tcPr>
          <w:p w14:paraId="1BAD0253" w14:textId="1B5166A0" w:rsidR="001739A3" w:rsidRPr="001739A3" w:rsidDel="00FC51CF" w:rsidRDefault="001739A3">
            <w:pPr>
              <w:spacing w:after="0" w:line="240" w:lineRule="auto"/>
              <w:jc w:val="center"/>
              <w:rPr>
                <w:ins w:id="3181" w:author="Tao Huang" w:date="2018-09-04T13:14:00Z"/>
                <w:del w:id="3182" w:author="韬 黄" w:date="2018-09-27T17:42:00Z"/>
                <w:rFonts w:eastAsia="Times New Roman" w:cs="Times New Roman"/>
                <w:color w:val="000000"/>
                <w:sz w:val="22"/>
                <w:rPrChange w:id="3183" w:author="Tao Huang" w:date="2018-09-04T13:15:00Z">
                  <w:rPr>
                    <w:ins w:id="3184" w:author="Tao Huang" w:date="2018-09-04T13:14:00Z"/>
                    <w:del w:id="3185" w:author="韬 黄" w:date="2018-09-27T17:42:00Z"/>
                    <w:rFonts w:ascii="Calibri" w:eastAsia="Times New Roman" w:hAnsi="Calibri" w:cs="Calibri"/>
                    <w:color w:val="000000"/>
                    <w:sz w:val="22"/>
                  </w:rPr>
                </w:rPrChange>
              </w:rPr>
              <w:pPrChange w:id="3186" w:author="Tao Huang" w:date="2018-09-04T13:17:00Z">
                <w:pPr>
                  <w:spacing w:after="0" w:line="240" w:lineRule="auto"/>
                  <w:jc w:val="right"/>
                </w:pPr>
              </w:pPrChange>
            </w:pPr>
            <w:ins w:id="3187" w:author="Tao Huang" w:date="2018-09-04T13:14:00Z">
              <w:del w:id="3188" w:author="韬 黄" w:date="2018-09-27T17:42:00Z">
                <w:r w:rsidRPr="001739A3" w:rsidDel="00FC51CF">
                  <w:rPr>
                    <w:rFonts w:eastAsia="Times New Roman" w:cs="Times New Roman"/>
                    <w:color w:val="000000"/>
                    <w:sz w:val="22"/>
                    <w:rPrChange w:id="318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3190" w:author="Tao Huang" w:date="2018-09-04T13:17:00Z">
              <w:tcPr>
                <w:tcW w:w="960" w:type="dxa"/>
                <w:gridSpan w:val="2"/>
                <w:tcBorders>
                  <w:top w:val="nil"/>
                  <w:left w:val="nil"/>
                  <w:bottom w:val="nil"/>
                  <w:right w:val="nil"/>
                </w:tcBorders>
                <w:shd w:val="clear" w:color="000000" w:fill="FFFF00"/>
                <w:noWrap/>
                <w:vAlign w:val="bottom"/>
                <w:hideMark/>
              </w:tcPr>
            </w:tcPrChange>
          </w:tcPr>
          <w:p w14:paraId="573EDD07" w14:textId="1CDAD321" w:rsidR="001739A3" w:rsidRPr="001739A3" w:rsidDel="00FC51CF" w:rsidRDefault="001739A3">
            <w:pPr>
              <w:spacing w:after="0" w:line="240" w:lineRule="auto"/>
              <w:jc w:val="center"/>
              <w:rPr>
                <w:ins w:id="3191" w:author="Tao Huang" w:date="2018-09-04T13:14:00Z"/>
                <w:del w:id="3192" w:author="韬 黄" w:date="2018-09-27T17:42:00Z"/>
                <w:rFonts w:eastAsia="Times New Roman" w:cs="Times New Roman"/>
                <w:color w:val="000000"/>
                <w:sz w:val="22"/>
                <w:rPrChange w:id="3193" w:author="Tao Huang" w:date="2018-09-04T13:15:00Z">
                  <w:rPr>
                    <w:ins w:id="3194" w:author="Tao Huang" w:date="2018-09-04T13:14:00Z"/>
                    <w:del w:id="3195" w:author="韬 黄" w:date="2018-09-27T17:42:00Z"/>
                    <w:rFonts w:ascii="Calibri" w:eastAsia="Times New Roman" w:hAnsi="Calibri" w:cs="Calibri"/>
                    <w:color w:val="000000"/>
                    <w:sz w:val="22"/>
                  </w:rPr>
                </w:rPrChange>
              </w:rPr>
              <w:pPrChange w:id="3196" w:author="Tao Huang" w:date="2018-09-04T13:17:00Z">
                <w:pPr>
                  <w:spacing w:after="0" w:line="240" w:lineRule="auto"/>
                  <w:jc w:val="right"/>
                </w:pPr>
              </w:pPrChange>
            </w:pPr>
            <w:ins w:id="3197" w:author="Tao Huang" w:date="2018-09-04T13:14:00Z">
              <w:del w:id="3198" w:author="韬 黄" w:date="2018-09-27T17:42:00Z">
                <w:r w:rsidRPr="001739A3" w:rsidDel="00FC51CF">
                  <w:rPr>
                    <w:rFonts w:eastAsia="Times New Roman" w:cs="Times New Roman"/>
                    <w:color w:val="000000"/>
                    <w:sz w:val="22"/>
                    <w:rPrChange w:id="3199" w:author="Tao Huang" w:date="2018-09-04T13:15:00Z">
                      <w:rPr>
                        <w:rFonts w:ascii="Calibri" w:eastAsia="Times New Roman" w:hAnsi="Calibri" w:cs="Calibri"/>
                        <w:color w:val="000000"/>
                        <w:sz w:val="22"/>
                      </w:rPr>
                    </w:rPrChange>
                  </w:rPr>
                  <w:delText>0.6973</w:delText>
                </w:r>
              </w:del>
            </w:ins>
          </w:p>
        </w:tc>
        <w:tc>
          <w:tcPr>
            <w:tcW w:w="960" w:type="dxa"/>
            <w:tcBorders>
              <w:top w:val="nil"/>
              <w:left w:val="nil"/>
              <w:bottom w:val="nil"/>
              <w:right w:val="nil"/>
            </w:tcBorders>
            <w:shd w:val="clear" w:color="000000" w:fill="FFFF00"/>
            <w:noWrap/>
            <w:vAlign w:val="bottom"/>
            <w:hideMark/>
            <w:tcPrChange w:id="3200" w:author="Tao Huang" w:date="2018-09-04T13:17:00Z">
              <w:tcPr>
                <w:tcW w:w="960" w:type="dxa"/>
                <w:gridSpan w:val="2"/>
                <w:tcBorders>
                  <w:top w:val="nil"/>
                  <w:left w:val="nil"/>
                  <w:bottom w:val="nil"/>
                  <w:right w:val="nil"/>
                </w:tcBorders>
                <w:shd w:val="clear" w:color="000000" w:fill="FFFF00"/>
                <w:noWrap/>
                <w:vAlign w:val="bottom"/>
                <w:hideMark/>
              </w:tcPr>
            </w:tcPrChange>
          </w:tcPr>
          <w:p w14:paraId="21B23C32" w14:textId="11E26C03" w:rsidR="001739A3" w:rsidRPr="001739A3" w:rsidDel="00FC51CF" w:rsidRDefault="001739A3">
            <w:pPr>
              <w:spacing w:after="0" w:line="240" w:lineRule="auto"/>
              <w:jc w:val="center"/>
              <w:rPr>
                <w:ins w:id="3201" w:author="Tao Huang" w:date="2018-09-04T13:14:00Z"/>
                <w:del w:id="3202" w:author="韬 黄" w:date="2018-09-27T17:42:00Z"/>
                <w:rFonts w:eastAsia="Times New Roman" w:cs="Times New Roman"/>
                <w:color w:val="000000"/>
                <w:sz w:val="22"/>
                <w:rPrChange w:id="3203" w:author="Tao Huang" w:date="2018-09-04T13:15:00Z">
                  <w:rPr>
                    <w:ins w:id="3204" w:author="Tao Huang" w:date="2018-09-04T13:14:00Z"/>
                    <w:del w:id="3205" w:author="韬 黄" w:date="2018-09-27T17:42:00Z"/>
                    <w:rFonts w:ascii="Calibri" w:eastAsia="Times New Roman" w:hAnsi="Calibri" w:cs="Calibri"/>
                    <w:color w:val="000000"/>
                    <w:sz w:val="22"/>
                  </w:rPr>
                </w:rPrChange>
              </w:rPr>
              <w:pPrChange w:id="3206" w:author="Tao Huang" w:date="2018-09-04T13:17:00Z">
                <w:pPr>
                  <w:spacing w:after="0" w:line="240" w:lineRule="auto"/>
                  <w:jc w:val="right"/>
                </w:pPr>
              </w:pPrChange>
            </w:pPr>
            <w:ins w:id="3207" w:author="Tao Huang" w:date="2018-09-04T13:14:00Z">
              <w:del w:id="3208" w:author="韬 黄" w:date="2018-09-27T17:42:00Z">
                <w:r w:rsidRPr="001739A3" w:rsidDel="00FC51CF">
                  <w:rPr>
                    <w:rFonts w:eastAsia="Times New Roman" w:cs="Times New Roman"/>
                    <w:color w:val="000000"/>
                    <w:sz w:val="22"/>
                    <w:rPrChange w:id="320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E7E6E6"/>
            <w:noWrap/>
            <w:vAlign w:val="bottom"/>
            <w:hideMark/>
            <w:tcPrChange w:id="3210" w:author="Tao Huang" w:date="2018-09-04T13:17:00Z">
              <w:tcPr>
                <w:tcW w:w="960" w:type="dxa"/>
                <w:gridSpan w:val="2"/>
                <w:tcBorders>
                  <w:top w:val="nil"/>
                  <w:left w:val="nil"/>
                  <w:bottom w:val="nil"/>
                  <w:right w:val="nil"/>
                </w:tcBorders>
                <w:shd w:val="clear" w:color="000000" w:fill="E7E6E6"/>
                <w:noWrap/>
                <w:vAlign w:val="bottom"/>
                <w:hideMark/>
              </w:tcPr>
            </w:tcPrChange>
          </w:tcPr>
          <w:p w14:paraId="4DBC1E28" w14:textId="36566C75" w:rsidR="001739A3" w:rsidRPr="001739A3" w:rsidDel="00FC51CF" w:rsidRDefault="001739A3">
            <w:pPr>
              <w:spacing w:after="0" w:line="240" w:lineRule="auto"/>
              <w:jc w:val="center"/>
              <w:rPr>
                <w:ins w:id="3211" w:author="Tao Huang" w:date="2018-09-04T13:14:00Z"/>
                <w:del w:id="3212" w:author="韬 黄" w:date="2018-09-27T17:42:00Z"/>
                <w:rFonts w:eastAsia="Times New Roman" w:cs="Times New Roman"/>
                <w:color w:val="000000"/>
                <w:sz w:val="22"/>
                <w:rPrChange w:id="3213" w:author="Tao Huang" w:date="2018-09-04T13:15:00Z">
                  <w:rPr>
                    <w:ins w:id="3214" w:author="Tao Huang" w:date="2018-09-04T13:14:00Z"/>
                    <w:del w:id="3215" w:author="韬 黄" w:date="2018-09-27T17:42:00Z"/>
                    <w:rFonts w:ascii="Calibri" w:eastAsia="Times New Roman" w:hAnsi="Calibri" w:cs="Calibri"/>
                    <w:color w:val="000000"/>
                    <w:sz w:val="22"/>
                  </w:rPr>
                </w:rPrChange>
              </w:rPr>
              <w:pPrChange w:id="3216" w:author="Tao Huang" w:date="2018-09-04T13:17:00Z">
                <w:pPr>
                  <w:spacing w:after="0" w:line="240" w:lineRule="auto"/>
                  <w:jc w:val="right"/>
                </w:pPr>
              </w:pPrChange>
            </w:pPr>
            <w:ins w:id="3217" w:author="Tao Huang" w:date="2018-09-04T13:14:00Z">
              <w:del w:id="3218" w:author="韬 黄" w:date="2018-09-27T17:42:00Z">
                <w:r w:rsidRPr="001739A3" w:rsidDel="00FC51CF">
                  <w:rPr>
                    <w:rFonts w:eastAsia="Times New Roman" w:cs="Times New Roman"/>
                    <w:color w:val="000000"/>
                    <w:sz w:val="22"/>
                    <w:rPrChange w:id="3219" w:author="Tao Huang" w:date="2018-09-04T13:15:00Z">
                      <w:rPr>
                        <w:rFonts w:ascii="Calibri" w:eastAsia="Times New Roman" w:hAnsi="Calibri" w:cs="Calibri"/>
                        <w:color w:val="000000"/>
                        <w:sz w:val="22"/>
                      </w:rPr>
                    </w:rPrChange>
                  </w:rPr>
                  <w:delText>1.0000</w:delText>
                </w:r>
              </w:del>
            </w:ins>
          </w:p>
        </w:tc>
        <w:tc>
          <w:tcPr>
            <w:tcW w:w="960" w:type="dxa"/>
            <w:tcBorders>
              <w:top w:val="nil"/>
              <w:left w:val="nil"/>
              <w:bottom w:val="nil"/>
              <w:right w:val="nil"/>
            </w:tcBorders>
            <w:shd w:val="clear" w:color="000000" w:fill="E7E6E6"/>
            <w:noWrap/>
            <w:vAlign w:val="bottom"/>
            <w:hideMark/>
            <w:tcPrChange w:id="3220" w:author="Tao Huang" w:date="2018-09-04T13:17:00Z">
              <w:tcPr>
                <w:tcW w:w="960" w:type="dxa"/>
                <w:gridSpan w:val="2"/>
                <w:tcBorders>
                  <w:top w:val="nil"/>
                  <w:left w:val="nil"/>
                  <w:bottom w:val="nil"/>
                  <w:right w:val="nil"/>
                </w:tcBorders>
                <w:shd w:val="clear" w:color="000000" w:fill="E7E6E6"/>
                <w:noWrap/>
                <w:vAlign w:val="bottom"/>
                <w:hideMark/>
              </w:tcPr>
            </w:tcPrChange>
          </w:tcPr>
          <w:p w14:paraId="44DDD61F" w14:textId="2C8B9547" w:rsidR="001739A3" w:rsidRPr="001739A3" w:rsidDel="00FC51CF" w:rsidRDefault="001739A3">
            <w:pPr>
              <w:spacing w:after="0" w:line="240" w:lineRule="auto"/>
              <w:jc w:val="center"/>
              <w:rPr>
                <w:ins w:id="3221" w:author="Tao Huang" w:date="2018-09-04T13:14:00Z"/>
                <w:del w:id="3222" w:author="韬 黄" w:date="2018-09-27T17:42:00Z"/>
                <w:rFonts w:eastAsia="Times New Roman" w:cs="Times New Roman"/>
                <w:color w:val="000000"/>
                <w:sz w:val="22"/>
                <w:rPrChange w:id="3223" w:author="Tao Huang" w:date="2018-09-04T13:15:00Z">
                  <w:rPr>
                    <w:ins w:id="3224" w:author="Tao Huang" w:date="2018-09-04T13:14:00Z"/>
                    <w:del w:id="3225" w:author="韬 黄" w:date="2018-09-27T17:42:00Z"/>
                    <w:rFonts w:ascii="Calibri" w:eastAsia="Times New Roman" w:hAnsi="Calibri" w:cs="Calibri"/>
                    <w:color w:val="000000"/>
                    <w:sz w:val="22"/>
                  </w:rPr>
                </w:rPrChange>
              </w:rPr>
              <w:pPrChange w:id="3226" w:author="Tao Huang" w:date="2018-09-04T13:17:00Z">
                <w:pPr>
                  <w:spacing w:after="0" w:line="240" w:lineRule="auto"/>
                  <w:jc w:val="right"/>
                </w:pPr>
              </w:pPrChange>
            </w:pPr>
            <w:ins w:id="3227" w:author="Tao Huang" w:date="2018-09-04T13:14:00Z">
              <w:del w:id="3228" w:author="韬 黄" w:date="2018-09-27T17:42:00Z">
                <w:r w:rsidRPr="001739A3" w:rsidDel="00FC51CF">
                  <w:rPr>
                    <w:rFonts w:eastAsia="Times New Roman" w:cs="Times New Roman"/>
                    <w:color w:val="000000"/>
                    <w:sz w:val="22"/>
                    <w:rPrChange w:id="322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3230" w:author="Tao Huang" w:date="2018-09-04T13:17:00Z">
              <w:tcPr>
                <w:tcW w:w="960" w:type="dxa"/>
                <w:gridSpan w:val="2"/>
                <w:tcBorders>
                  <w:top w:val="nil"/>
                  <w:left w:val="nil"/>
                  <w:bottom w:val="nil"/>
                  <w:right w:val="nil"/>
                </w:tcBorders>
                <w:shd w:val="clear" w:color="000000" w:fill="FFFF00"/>
                <w:noWrap/>
                <w:vAlign w:val="bottom"/>
                <w:hideMark/>
              </w:tcPr>
            </w:tcPrChange>
          </w:tcPr>
          <w:p w14:paraId="0D6C4B31" w14:textId="01EA974B" w:rsidR="001739A3" w:rsidRPr="001739A3" w:rsidDel="00FC51CF" w:rsidRDefault="001739A3">
            <w:pPr>
              <w:spacing w:after="0" w:line="240" w:lineRule="auto"/>
              <w:jc w:val="center"/>
              <w:rPr>
                <w:ins w:id="3231" w:author="Tao Huang" w:date="2018-09-04T13:14:00Z"/>
                <w:del w:id="3232" w:author="韬 黄" w:date="2018-09-27T17:42:00Z"/>
                <w:rFonts w:eastAsia="Times New Roman" w:cs="Times New Roman"/>
                <w:color w:val="000000"/>
                <w:sz w:val="22"/>
                <w:rPrChange w:id="3233" w:author="Tao Huang" w:date="2018-09-04T13:15:00Z">
                  <w:rPr>
                    <w:ins w:id="3234" w:author="Tao Huang" w:date="2018-09-04T13:14:00Z"/>
                    <w:del w:id="3235" w:author="韬 黄" w:date="2018-09-27T17:42:00Z"/>
                    <w:rFonts w:ascii="Calibri" w:eastAsia="Times New Roman" w:hAnsi="Calibri" w:cs="Calibri"/>
                    <w:color w:val="000000"/>
                    <w:sz w:val="22"/>
                  </w:rPr>
                </w:rPrChange>
              </w:rPr>
              <w:pPrChange w:id="3236" w:author="Tao Huang" w:date="2018-09-04T13:17:00Z">
                <w:pPr>
                  <w:spacing w:after="0" w:line="240" w:lineRule="auto"/>
                  <w:jc w:val="right"/>
                </w:pPr>
              </w:pPrChange>
            </w:pPr>
            <w:ins w:id="3237" w:author="Tao Huang" w:date="2018-09-04T13:14:00Z">
              <w:del w:id="3238" w:author="韬 黄" w:date="2018-09-27T17:42:00Z">
                <w:r w:rsidRPr="001739A3" w:rsidDel="00FC51CF">
                  <w:rPr>
                    <w:rFonts w:eastAsia="Times New Roman" w:cs="Times New Roman"/>
                    <w:color w:val="000000"/>
                    <w:sz w:val="22"/>
                    <w:rPrChange w:id="3239" w:author="Tao Huang" w:date="2018-09-04T13:15:00Z">
                      <w:rPr>
                        <w:rFonts w:ascii="Calibri" w:eastAsia="Times New Roman" w:hAnsi="Calibri" w:cs="Calibri"/>
                        <w:color w:val="000000"/>
                        <w:sz w:val="22"/>
                      </w:rPr>
                    </w:rPrChange>
                  </w:rPr>
                  <w:delText>5,507</w:delText>
                </w:r>
              </w:del>
            </w:ins>
          </w:p>
        </w:tc>
        <w:tc>
          <w:tcPr>
            <w:tcW w:w="960" w:type="dxa"/>
            <w:tcBorders>
              <w:top w:val="nil"/>
              <w:left w:val="nil"/>
              <w:bottom w:val="nil"/>
              <w:right w:val="nil"/>
            </w:tcBorders>
            <w:shd w:val="clear" w:color="000000" w:fill="FFFF00"/>
            <w:noWrap/>
            <w:vAlign w:val="bottom"/>
            <w:hideMark/>
            <w:tcPrChange w:id="3240" w:author="Tao Huang" w:date="2018-09-04T13:17:00Z">
              <w:tcPr>
                <w:tcW w:w="960" w:type="dxa"/>
                <w:gridSpan w:val="2"/>
                <w:tcBorders>
                  <w:top w:val="nil"/>
                  <w:left w:val="nil"/>
                  <w:bottom w:val="nil"/>
                  <w:right w:val="nil"/>
                </w:tcBorders>
                <w:shd w:val="clear" w:color="000000" w:fill="FFFF00"/>
                <w:noWrap/>
                <w:vAlign w:val="bottom"/>
                <w:hideMark/>
              </w:tcPr>
            </w:tcPrChange>
          </w:tcPr>
          <w:p w14:paraId="0E8D47CF" w14:textId="1FBACB33" w:rsidR="001739A3" w:rsidRPr="001739A3" w:rsidDel="00FC51CF" w:rsidRDefault="001739A3">
            <w:pPr>
              <w:spacing w:after="0" w:line="240" w:lineRule="auto"/>
              <w:jc w:val="center"/>
              <w:rPr>
                <w:ins w:id="3241" w:author="Tao Huang" w:date="2018-09-04T13:14:00Z"/>
                <w:del w:id="3242" w:author="韬 黄" w:date="2018-09-27T17:42:00Z"/>
                <w:rFonts w:eastAsia="Times New Roman" w:cs="Times New Roman"/>
                <w:color w:val="000000"/>
                <w:sz w:val="22"/>
                <w:rPrChange w:id="3243" w:author="Tao Huang" w:date="2018-09-04T13:15:00Z">
                  <w:rPr>
                    <w:ins w:id="3244" w:author="Tao Huang" w:date="2018-09-04T13:14:00Z"/>
                    <w:del w:id="3245" w:author="韬 黄" w:date="2018-09-27T17:42:00Z"/>
                    <w:rFonts w:ascii="Calibri" w:eastAsia="Times New Roman" w:hAnsi="Calibri" w:cs="Calibri"/>
                    <w:color w:val="000000"/>
                    <w:sz w:val="22"/>
                  </w:rPr>
                </w:rPrChange>
              </w:rPr>
              <w:pPrChange w:id="3246" w:author="Tao Huang" w:date="2018-09-04T13:17:00Z">
                <w:pPr>
                  <w:spacing w:after="0" w:line="240" w:lineRule="auto"/>
                  <w:jc w:val="right"/>
                </w:pPr>
              </w:pPrChange>
            </w:pPr>
            <w:ins w:id="3247" w:author="Tao Huang" w:date="2018-09-04T13:14:00Z">
              <w:del w:id="3248" w:author="韬 黄" w:date="2018-09-27T17:42:00Z">
                <w:r w:rsidRPr="001739A3" w:rsidDel="00FC51CF">
                  <w:rPr>
                    <w:rFonts w:eastAsia="Times New Roman" w:cs="Times New Roman"/>
                    <w:color w:val="000000"/>
                    <w:sz w:val="22"/>
                    <w:rPrChange w:id="3249" w:author="Tao Huang" w:date="2018-09-04T13:15:00Z">
                      <w:rPr>
                        <w:rFonts w:ascii="Calibri" w:eastAsia="Times New Roman" w:hAnsi="Calibri" w:cs="Calibri"/>
                        <w:color w:val="000000"/>
                        <w:sz w:val="22"/>
                      </w:rPr>
                    </w:rPrChange>
                  </w:rPr>
                  <w:delText>2</w:delText>
                </w:r>
              </w:del>
            </w:ins>
          </w:p>
        </w:tc>
      </w:tr>
      <w:tr w:rsidR="001739A3" w:rsidRPr="001739A3" w:rsidDel="00FC51CF" w14:paraId="3CCC6E52" w14:textId="09E40834" w:rsidTr="008B5617">
        <w:tblPrEx>
          <w:tblW w:w="12080" w:type="dxa"/>
          <w:jc w:val="center"/>
          <w:tblPrExChange w:id="3250" w:author="Tao Huang" w:date="2018-09-04T13:17:00Z">
            <w:tblPrEx>
              <w:tblW w:w="12080" w:type="dxa"/>
              <w:jc w:val="center"/>
            </w:tblPrEx>
          </w:tblPrExChange>
        </w:tblPrEx>
        <w:trPr>
          <w:trHeight w:val="57"/>
          <w:jc w:val="center"/>
          <w:ins w:id="3251" w:author="Tao Huang" w:date="2018-09-04T13:14:00Z"/>
          <w:del w:id="3252" w:author="韬 黄" w:date="2018-09-27T17:42:00Z"/>
          <w:trPrChange w:id="3253"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254" w:author="Tao Huang" w:date="2018-09-04T13:17:00Z">
              <w:tcPr>
                <w:tcW w:w="2480" w:type="dxa"/>
                <w:tcBorders>
                  <w:top w:val="nil"/>
                  <w:left w:val="nil"/>
                  <w:bottom w:val="nil"/>
                  <w:right w:val="nil"/>
                </w:tcBorders>
                <w:shd w:val="clear" w:color="000000" w:fill="FFFF00"/>
                <w:noWrap/>
                <w:vAlign w:val="bottom"/>
                <w:hideMark/>
              </w:tcPr>
            </w:tcPrChange>
          </w:tcPr>
          <w:p w14:paraId="297FA33B" w14:textId="400047E5" w:rsidR="001739A3" w:rsidRPr="001739A3" w:rsidDel="00FC51CF" w:rsidRDefault="001739A3">
            <w:pPr>
              <w:spacing w:after="0" w:line="240" w:lineRule="auto"/>
              <w:rPr>
                <w:ins w:id="3255" w:author="Tao Huang" w:date="2018-09-04T13:14:00Z"/>
                <w:del w:id="3256" w:author="韬 黄" w:date="2018-09-27T17:42:00Z"/>
                <w:rFonts w:eastAsia="Times New Roman" w:cs="Times New Roman"/>
                <w:color w:val="000000"/>
                <w:sz w:val="22"/>
                <w:rPrChange w:id="3257" w:author="Tao Huang" w:date="2018-09-04T13:15:00Z">
                  <w:rPr>
                    <w:ins w:id="3258" w:author="Tao Huang" w:date="2018-09-04T13:14:00Z"/>
                    <w:del w:id="3259" w:author="韬 黄" w:date="2018-09-27T17:42:00Z"/>
                    <w:rFonts w:ascii="Calibri" w:eastAsia="Times New Roman" w:hAnsi="Calibri" w:cs="Calibri"/>
                    <w:color w:val="000000"/>
                    <w:sz w:val="22"/>
                  </w:rPr>
                </w:rPrChange>
              </w:rPr>
            </w:pPr>
            <w:ins w:id="3260" w:author="Tao Huang" w:date="2018-09-04T13:14:00Z">
              <w:del w:id="3261" w:author="韬 黄" w:date="2018-09-27T17:42:00Z">
                <w:r w:rsidRPr="001739A3" w:rsidDel="00FC51CF">
                  <w:rPr>
                    <w:rFonts w:eastAsia="Times New Roman" w:cs="Times New Roman"/>
                    <w:color w:val="000000"/>
                    <w:sz w:val="22"/>
                    <w:rPrChange w:id="3262" w:author="Tao Huang" w:date="2018-09-04T13:15:00Z">
                      <w:rPr>
                        <w:rFonts w:ascii="Calibri" w:eastAsia="Times New Roman" w:hAnsi="Calibri" w:cs="Calibri"/>
                        <w:color w:val="000000"/>
                        <w:sz w:val="22"/>
                      </w:rPr>
                    </w:rPrChange>
                  </w:rPr>
                  <w:delText>ADL-intra</w:delText>
                </w:r>
              </w:del>
            </w:ins>
          </w:p>
        </w:tc>
        <w:tc>
          <w:tcPr>
            <w:tcW w:w="960" w:type="dxa"/>
            <w:tcBorders>
              <w:top w:val="nil"/>
              <w:left w:val="nil"/>
              <w:bottom w:val="nil"/>
              <w:right w:val="nil"/>
            </w:tcBorders>
            <w:shd w:val="clear" w:color="000000" w:fill="FFFF00"/>
            <w:noWrap/>
            <w:vAlign w:val="bottom"/>
            <w:hideMark/>
            <w:tcPrChange w:id="3263" w:author="Tao Huang" w:date="2018-09-04T13:17:00Z">
              <w:tcPr>
                <w:tcW w:w="960" w:type="dxa"/>
                <w:tcBorders>
                  <w:top w:val="nil"/>
                  <w:left w:val="nil"/>
                  <w:bottom w:val="nil"/>
                  <w:right w:val="nil"/>
                </w:tcBorders>
                <w:shd w:val="clear" w:color="000000" w:fill="FFFF00"/>
                <w:noWrap/>
                <w:vAlign w:val="bottom"/>
                <w:hideMark/>
              </w:tcPr>
            </w:tcPrChange>
          </w:tcPr>
          <w:p w14:paraId="20A5D04C" w14:textId="65D30517" w:rsidR="001739A3" w:rsidRPr="001739A3" w:rsidDel="00FC51CF" w:rsidRDefault="001739A3">
            <w:pPr>
              <w:spacing w:after="0" w:line="240" w:lineRule="auto"/>
              <w:jc w:val="center"/>
              <w:rPr>
                <w:ins w:id="3264" w:author="Tao Huang" w:date="2018-09-04T13:14:00Z"/>
                <w:del w:id="3265" w:author="韬 黄" w:date="2018-09-27T17:42:00Z"/>
                <w:rFonts w:eastAsia="Times New Roman" w:cs="Times New Roman"/>
                <w:color w:val="000000"/>
                <w:sz w:val="22"/>
                <w:rPrChange w:id="3266" w:author="Tao Huang" w:date="2018-09-04T13:15:00Z">
                  <w:rPr>
                    <w:ins w:id="3267" w:author="Tao Huang" w:date="2018-09-04T13:14:00Z"/>
                    <w:del w:id="3268" w:author="韬 黄" w:date="2018-09-27T17:42:00Z"/>
                    <w:rFonts w:ascii="Calibri" w:eastAsia="Times New Roman" w:hAnsi="Calibri" w:cs="Calibri"/>
                    <w:color w:val="000000"/>
                    <w:sz w:val="22"/>
                  </w:rPr>
                </w:rPrChange>
              </w:rPr>
              <w:pPrChange w:id="3269" w:author="Tao Huang" w:date="2018-09-04T13:17:00Z">
                <w:pPr>
                  <w:spacing w:after="0" w:line="240" w:lineRule="auto"/>
                  <w:jc w:val="right"/>
                </w:pPr>
              </w:pPrChange>
            </w:pPr>
            <w:ins w:id="3270" w:author="Tao Huang" w:date="2018-09-04T13:14:00Z">
              <w:del w:id="3271" w:author="韬 黄" w:date="2018-09-27T17:42:00Z">
                <w:r w:rsidRPr="001739A3" w:rsidDel="00FC51CF">
                  <w:rPr>
                    <w:rFonts w:eastAsia="Times New Roman" w:cs="Times New Roman"/>
                    <w:color w:val="000000"/>
                    <w:sz w:val="22"/>
                    <w:rPrChange w:id="3272" w:author="Tao Huang" w:date="2018-09-04T13:15:00Z">
                      <w:rPr>
                        <w:rFonts w:ascii="Calibri" w:eastAsia="Times New Roman" w:hAnsi="Calibri" w:cs="Calibri"/>
                        <w:color w:val="000000"/>
                        <w:sz w:val="22"/>
                      </w:rPr>
                    </w:rPrChange>
                  </w:rPr>
                  <w:delText>15.436</w:delText>
                </w:r>
              </w:del>
            </w:ins>
          </w:p>
        </w:tc>
        <w:tc>
          <w:tcPr>
            <w:tcW w:w="960" w:type="dxa"/>
            <w:tcBorders>
              <w:top w:val="nil"/>
              <w:left w:val="nil"/>
              <w:bottom w:val="nil"/>
              <w:right w:val="nil"/>
            </w:tcBorders>
            <w:shd w:val="clear" w:color="000000" w:fill="FFFF00"/>
            <w:noWrap/>
            <w:vAlign w:val="bottom"/>
            <w:hideMark/>
            <w:tcPrChange w:id="3273" w:author="Tao Huang" w:date="2018-09-04T13:17:00Z">
              <w:tcPr>
                <w:tcW w:w="960" w:type="dxa"/>
                <w:tcBorders>
                  <w:top w:val="nil"/>
                  <w:left w:val="nil"/>
                  <w:bottom w:val="nil"/>
                  <w:right w:val="nil"/>
                </w:tcBorders>
                <w:shd w:val="clear" w:color="000000" w:fill="FFFF00"/>
                <w:noWrap/>
                <w:vAlign w:val="bottom"/>
                <w:hideMark/>
              </w:tcPr>
            </w:tcPrChange>
          </w:tcPr>
          <w:p w14:paraId="1434C07D" w14:textId="6B772895" w:rsidR="001739A3" w:rsidRPr="001739A3" w:rsidDel="00FC51CF" w:rsidRDefault="001739A3">
            <w:pPr>
              <w:spacing w:after="0" w:line="240" w:lineRule="auto"/>
              <w:jc w:val="center"/>
              <w:rPr>
                <w:ins w:id="3274" w:author="Tao Huang" w:date="2018-09-04T13:14:00Z"/>
                <w:del w:id="3275" w:author="韬 黄" w:date="2018-09-27T17:42:00Z"/>
                <w:rFonts w:eastAsia="Times New Roman" w:cs="Times New Roman"/>
                <w:color w:val="000000"/>
                <w:sz w:val="22"/>
                <w:rPrChange w:id="3276" w:author="Tao Huang" w:date="2018-09-04T13:15:00Z">
                  <w:rPr>
                    <w:ins w:id="3277" w:author="Tao Huang" w:date="2018-09-04T13:14:00Z"/>
                    <w:del w:id="3278" w:author="韬 黄" w:date="2018-09-27T17:42:00Z"/>
                    <w:rFonts w:ascii="Calibri" w:eastAsia="Times New Roman" w:hAnsi="Calibri" w:cs="Calibri"/>
                    <w:color w:val="000000"/>
                    <w:sz w:val="22"/>
                  </w:rPr>
                </w:rPrChange>
              </w:rPr>
              <w:pPrChange w:id="3279" w:author="Tao Huang" w:date="2018-09-04T13:17:00Z">
                <w:pPr>
                  <w:spacing w:after="0" w:line="240" w:lineRule="auto"/>
                  <w:jc w:val="right"/>
                </w:pPr>
              </w:pPrChange>
            </w:pPr>
            <w:ins w:id="3280" w:author="Tao Huang" w:date="2018-09-04T13:14:00Z">
              <w:del w:id="3281" w:author="韬 黄" w:date="2018-09-27T17:42:00Z">
                <w:r w:rsidRPr="001739A3" w:rsidDel="00FC51CF">
                  <w:rPr>
                    <w:rFonts w:eastAsia="Times New Roman" w:cs="Times New Roman"/>
                    <w:color w:val="000000"/>
                    <w:sz w:val="22"/>
                    <w:rPrChange w:id="3282"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3283" w:author="Tao Huang" w:date="2018-09-04T13:17:00Z">
              <w:tcPr>
                <w:tcW w:w="960" w:type="dxa"/>
                <w:gridSpan w:val="2"/>
                <w:tcBorders>
                  <w:top w:val="nil"/>
                  <w:left w:val="nil"/>
                  <w:bottom w:val="nil"/>
                  <w:right w:val="nil"/>
                </w:tcBorders>
                <w:shd w:val="clear" w:color="000000" w:fill="FFFF00"/>
                <w:noWrap/>
                <w:vAlign w:val="bottom"/>
                <w:hideMark/>
              </w:tcPr>
            </w:tcPrChange>
          </w:tcPr>
          <w:p w14:paraId="46C93CD3" w14:textId="555CC52D" w:rsidR="001739A3" w:rsidRPr="001739A3" w:rsidDel="00FC51CF" w:rsidRDefault="001739A3">
            <w:pPr>
              <w:spacing w:after="0" w:line="240" w:lineRule="auto"/>
              <w:jc w:val="center"/>
              <w:rPr>
                <w:ins w:id="3284" w:author="Tao Huang" w:date="2018-09-04T13:14:00Z"/>
                <w:del w:id="3285" w:author="韬 黄" w:date="2018-09-27T17:42:00Z"/>
                <w:rFonts w:eastAsia="Times New Roman" w:cs="Times New Roman"/>
                <w:color w:val="000000"/>
                <w:sz w:val="22"/>
                <w:rPrChange w:id="3286" w:author="Tao Huang" w:date="2018-09-04T13:15:00Z">
                  <w:rPr>
                    <w:ins w:id="3287" w:author="Tao Huang" w:date="2018-09-04T13:14:00Z"/>
                    <w:del w:id="3288" w:author="韬 黄" w:date="2018-09-27T17:42:00Z"/>
                    <w:rFonts w:ascii="Calibri" w:eastAsia="Times New Roman" w:hAnsi="Calibri" w:cs="Calibri"/>
                    <w:color w:val="000000"/>
                    <w:sz w:val="22"/>
                  </w:rPr>
                </w:rPrChange>
              </w:rPr>
              <w:pPrChange w:id="3289" w:author="Tao Huang" w:date="2018-09-04T13:17:00Z">
                <w:pPr>
                  <w:spacing w:after="0" w:line="240" w:lineRule="auto"/>
                  <w:jc w:val="right"/>
                </w:pPr>
              </w:pPrChange>
            </w:pPr>
            <w:ins w:id="3290" w:author="Tao Huang" w:date="2018-09-04T13:14:00Z">
              <w:del w:id="3291" w:author="韬 黄" w:date="2018-09-27T17:42:00Z">
                <w:r w:rsidRPr="001739A3" w:rsidDel="00FC51CF">
                  <w:rPr>
                    <w:rFonts w:eastAsia="Times New Roman" w:cs="Times New Roman"/>
                    <w:color w:val="000000"/>
                    <w:sz w:val="22"/>
                    <w:rPrChange w:id="3292" w:author="Tao Huang" w:date="2018-09-04T13:15:00Z">
                      <w:rPr>
                        <w:rFonts w:ascii="Calibri" w:eastAsia="Times New Roman" w:hAnsi="Calibri" w:cs="Calibri"/>
                        <w:color w:val="000000"/>
                        <w:sz w:val="22"/>
                      </w:rPr>
                    </w:rPrChange>
                  </w:rPr>
                  <w:delText>40.51%</w:delText>
                </w:r>
              </w:del>
            </w:ins>
          </w:p>
        </w:tc>
        <w:tc>
          <w:tcPr>
            <w:tcW w:w="960" w:type="dxa"/>
            <w:tcBorders>
              <w:top w:val="nil"/>
              <w:left w:val="nil"/>
              <w:bottom w:val="nil"/>
              <w:right w:val="nil"/>
            </w:tcBorders>
            <w:shd w:val="clear" w:color="000000" w:fill="FFFF00"/>
            <w:noWrap/>
            <w:vAlign w:val="bottom"/>
            <w:hideMark/>
            <w:tcPrChange w:id="3293" w:author="Tao Huang" w:date="2018-09-04T13:17:00Z">
              <w:tcPr>
                <w:tcW w:w="960" w:type="dxa"/>
                <w:gridSpan w:val="2"/>
                <w:tcBorders>
                  <w:top w:val="nil"/>
                  <w:left w:val="nil"/>
                  <w:bottom w:val="nil"/>
                  <w:right w:val="nil"/>
                </w:tcBorders>
                <w:shd w:val="clear" w:color="000000" w:fill="FFFF00"/>
                <w:noWrap/>
                <w:vAlign w:val="bottom"/>
                <w:hideMark/>
              </w:tcPr>
            </w:tcPrChange>
          </w:tcPr>
          <w:p w14:paraId="312F3415" w14:textId="630542A9" w:rsidR="001739A3" w:rsidRPr="001739A3" w:rsidDel="00FC51CF" w:rsidRDefault="001739A3">
            <w:pPr>
              <w:spacing w:after="0" w:line="240" w:lineRule="auto"/>
              <w:jc w:val="center"/>
              <w:rPr>
                <w:ins w:id="3294" w:author="Tao Huang" w:date="2018-09-04T13:14:00Z"/>
                <w:del w:id="3295" w:author="韬 黄" w:date="2018-09-27T17:42:00Z"/>
                <w:rFonts w:eastAsia="Times New Roman" w:cs="Times New Roman"/>
                <w:color w:val="000000"/>
                <w:sz w:val="22"/>
                <w:rPrChange w:id="3296" w:author="Tao Huang" w:date="2018-09-04T13:15:00Z">
                  <w:rPr>
                    <w:ins w:id="3297" w:author="Tao Huang" w:date="2018-09-04T13:14:00Z"/>
                    <w:del w:id="3298" w:author="韬 黄" w:date="2018-09-27T17:42:00Z"/>
                    <w:rFonts w:ascii="Calibri" w:eastAsia="Times New Roman" w:hAnsi="Calibri" w:cs="Calibri"/>
                    <w:color w:val="000000"/>
                    <w:sz w:val="22"/>
                  </w:rPr>
                </w:rPrChange>
              </w:rPr>
              <w:pPrChange w:id="3299" w:author="Tao Huang" w:date="2018-09-04T13:17:00Z">
                <w:pPr>
                  <w:spacing w:after="0" w:line="240" w:lineRule="auto"/>
                  <w:jc w:val="right"/>
                </w:pPr>
              </w:pPrChange>
            </w:pPr>
            <w:ins w:id="3300" w:author="Tao Huang" w:date="2018-09-04T13:14:00Z">
              <w:del w:id="3301" w:author="韬 黄" w:date="2018-09-27T17:42:00Z">
                <w:r w:rsidRPr="001739A3" w:rsidDel="00FC51CF">
                  <w:rPr>
                    <w:rFonts w:eastAsia="Times New Roman" w:cs="Times New Roman"/>
                    <w:color w:val="000000"/>
                    <w:sz w:val="22"/>
                    <w:rPrChange w:id="3302"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3303" w:author="Tao Huang" w:date="2018-09-04T13:17:00Z">
              <w:tcPr>
                <w:tcW w:w="960" w:type="dxa"/>
                <w:gridSpan w:val="2"/>
                <w:tcBorders>
                  <w:top w:val="nil"/>
                  <w:left w:val="nil"/>
                  <w:bottom w:val="nil"/>
                  <w:right w:val="nil"/>
                </w:tcBorders>
                <w:shd w:val="clear" w:color="000000" w:fill="FFFF00"/>
                <w:noWrap/>
                <w:vAlign w:val="bottom"/>
                <w:hideMark/>
              </w:tcPr>
            </w:tcPrChange>
          </w:tcPr>
          <w:p w14:paraId="7AEDE3C4" w14:textId="5BDB3C23" w:rsidR="001739A3" w:rsidRPr="001739A3" w:rsidDel="00FC51CF" w:rsidRDefault="001739A3">
            <w:pPr>
              <w:spacing w:after="0" w:line="240" w:lineRule="auto"/>
              <w:jc w:val="center"/>
              <w:rPr>
                <w:ins w:id="3304" w:author="Tao Huang" w:date="2018-09-04T13:14:00Z"/>
                <w:del w:id="3305" w:author="韬 黄" w:date="2018-09-27T17:42:00Z"/>
                <w:rFonts w:eastAsia="Times New Roman" w:cs="Times New Roman"/>
                <w:color w:val="000000"/>
                <w:sz w:val="22"/>
                <w:rPrChange w:id="3306" w:author="Tao Huang" w:date="2018-09-04T13:15:00Z">
                  <w:rPr>
                    <w:ins w:id="3307" w:author="Tao Huang" w:date="2018-09-04T13:14:00Z"/>
                    <w:del w:id="3308" w:author="韬 黄" w:date="2018-09-27T17:42:00Z"/>
                    <w:rFonts w:ascii="Calibri" w:eastAsia="Times New Roman" w:hAnsi="Calibri" w:cs="Calibri"/>
                    <w:color w:val="000000"/>
                    <w:sz w:val="22"/>
                  </w:rPr>
                </w:rPrChange>
              </w:rPr>
              <w:pPrChange w:id="3309" w:author="Tao Huang" w:date="2018-09-04T13:17:00Z">
                <w:pPr>
                  <w:spacing w:after="0" w:line="240" w:lineRule="auto"/>
                  <w:jc w:val="right"/>
                </w:pPr>
              </w:pPrChange>
            </w:pPr>
            <w:ins w:id="3310" w:author="Tao Huang" w:date="2018-09-04T13:14:00Z">
              <w:del w:id="3311" w:author="韬 黄" w:date="2018-09-27T17:42:00Z">
                <w:r w:rsidRPr="001739A3" w:rsidDel="00FC51CF">
                  <w:rPr>
                    <w:rFonts w:eastAsia="Times New Roman" w:cs="Times New Roman"/>
                    <w:color w:val="000000"/>
                    <w:sz w:val="22"/>
                    <w:rPrChange w:id="3312" w:author="Tao Huang" w:date="2018-09-04T13:15:00Z">
                      <w:rPr>
                        <w:rFonts w:ascii="Calibri" w:eastAsia="Times New Roman" w:hAnsi="Calibri" w:cs="Calibri"/>
                        <w:color w:val="000000"/>
                        <w:sz w:val="22"/>
                      </w:rPr>
                    </w:rPrChange>
                  </w:rPr>
                  <w:delText>0.6952</w:delText>
                </w:r>
              </w:del>
            </w:ins>
          </w:p>
        </w:tc>
        <w:tc>
          <w:tcPr>
            <w:tcW w:w="960" w:type="dxa"/>
            <w:tcBorders>
              <w:top w:val="nil"/>
              <w:left w:val="nil"/>
              <w:bottom w:val="nil"/>
              <w:right w:val="nil"/>
            </w:tcBorders>
            <w:shd w:val="clear" w:color="000000" w:fill="FFFF00"/>
            <w:noWrap/>
            <w:vAlign w:val="bottom"/>
            <w:hideMark/>
            <w:tcPrChange w:id="3313" w:author="Tao Huang" w:date="2018-09-04T13:17:00Z">
              <w:tcPr>
                <w:tcW w:w="960" w:type="dxa"/>
                <w:gridSpan w:val="2"/>
                <w:tcBorders>
                  <w:top w:val="nil"/>
                  <w:left w:val="nil"/>
                  <w:bottom w:val="nil"/>
                  <w:right w:val="nil"/>
                </w:tcBorders>
                <w:shd w:val="clear" w:color="000000" w:fill="FFFF00"/>
                <w:noWrap/>
                <w:vAlign w:val="bottom"/>
                <w:hideMark/>
              </w:tcPr>
            </w:tcPrChange>
          </w:tcPr>
          <w:p w14:paraId="1347C3C0" w14:textId="049EF664" w:rsidR="001739A3" w:rsidRPr="001739A3" w:rsidDel="00FC51CF" w:rsidRDefault="001739A3">
            <w:pPr>
              <w:spacing w:after="0" w:line="240" w:lineRule="auto"/>
              <w:jc w:val="center"/>
              <w:rPr>
                <w:ins w:id="3314" w:author="Tao Huang" w:date="2018-09-04T13:14:00Z"/>
                <w:del w:id="3315" w:author="韬 黄" w:date="2018-09-27T17:42:00Z"/>
                <w:rFonts w:eastAsia="Times New Roman" w:cs="Times New Roman"/>
                <w:color w:val="000000"/>
                <w:sz w:val="22"/>
                <w:rPrChange w:id="3316" w:author="Tao Huang" w:date="2018-09-04T13:15:00Z">
                  <w:rPr>
                    <w:ins w:id="3317" w:author="Tao Huang" w:date="2018-09-04T13:14:00Z"/>
                    <w:del w:id="3318" w:author="韬 黄" w:date="2018-09-27T17:42:00Z"/>
                    <w:rFonts w:ascii="Calibri" w:eastAsia="Times New Roman" w:hAnsi="Calibri" w:cs="Calibri"/>
                    <w:color w:val="000000"/>
                    <w:sz w:val="22"/>
                  </w:rPr>
                </w:rPrChange>
              </w:rPr>
              <w:pPrChange w:id="3319" w:author="Tao Huang" w:date="2018-09-04T13:17:00Z">
                <w:pPr>
                  <w:spacing w:after="0" w:line="240" w:lineRule="auto"/>
                  <w:jc w:val="right"/>
                </w:pPr>
              </w:pPrChange>
            </w:pPr>
            <w:ins w:id="3320" w:author="Tao Huang" w:date="2018-09-04T13:14:00Z">
              <w:del w:id="3321" w:author="韬 黄" w:date="2018-09-27T17:42:00Z">
                <w:r w:rsidRPr="001739A3" w:rsidDel="00FC51CF">
                  <w:rPr>
                    <w:rFonts w:eastAsia="Times New Roman" w:cs="Times New Roman"/>
                    <w:color w:val="000000"/>
                    <w:sz w:val="22"/>
                    <w:rPrChange w:id="3322"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E7E6E6"/>
            <w:noWrap/>
            <w:vAlign w:val="bottom"/>
            <w:hideMark/>
            <w:tcPrChange w:id="3323" w:author="Tao Huang" w:date="2018-09-04T13:17:00Z">
              <w:tcPr>
                <w:tcW w:w="960" w:type="dxa"/>
                <w:gridSpan w:val="2"/>
                <w:tcBorders>
                  <w:top w:val="nil"/>
                  <w:left w:val="nil"/>
                  <w:bottom w:val="nil"/>
                  <w:right w:val="nil"/>
                </w:tcBorders>
                <w:shd w:val="clear" w:color="000000" w:fill="E7E6E6"/>
                <w:noWrap/>
                <w:vAlign w:val="bottom"/>
                <w:hideMark/>
              </w:tcPr>
            </w:tcPrChange>
          </w:tcPr>
          <w:p w14:paraId="432D65CE" w14:textId="615F0E7A" w:rsidR="001739A3" w:rsidRPr="001739A3" w:rsidDel="00FC51CF" w:rsidRDefault="001739A3">
            <w:pPr>
              <w:spacing w:after="0" w:line="240" w:lineRule="auto"/>
              <w:jc w:val="center"/>
              <w:rPr>
                <w:ins w:id="3324" w:author="Tao Huang" w:date="2018-09-04T13:14:00Z"/>
                <w:del w:id="3325" w:author="韬 黄" w:date="2018-09-27T17:42:00Z"/>
                <w:rFonts w:eastAsia="Times New Roman" w:cs="Times New Roman"/>
                <w:color w:val="000000"/>
                <w:sz w:val="22"/>
                <w:rPrChange w:id="3326" w:author="Tao Huang" w:date="2018-09-04T13:15:00Z">
                  <w:rPr>
                    <w:ins w:id="3327" w:author="Tao Huang" w:date="2018-09-04T13:14:00Z"/>
                    <w:del w:id="3328" w:author="韬 黄" w:date="2018-09-27T17:42:00Z"/>
                    <w:rFonts w:ascii="Calibri" w:eastAsia="Times New Roman" w:hAnsi="Calibri" w:cs="Calibri"/>
                    <w:color w:val="000000"/>
                    <w:sz w:val="22"/>
                  </w:rPr>
                </w:rPrChange>
              </w:rPr>
              <w:pPrChange w:id="3329" w:author="Tao Huang" w:date="2018-09-04T13:17:00Z">
                <w:pPr>
                  <w:spacing w:after="0" w:line="240" w:lineRule="auto"/>
                  <w:jc w:val="right"/>
                </w:pPr>
              </w:pPrChange>
            </w:pPr>
            <w:ins w:id="3330" w:author="Tao Huang" w:date="2018-09-04T13:14:00Z">
              <w:del w:id="3331" w:author="韬 黄" w:date="2018-09-27T17:42:00Z">
                <w:r w:rsidRPr="001739A3" w:rsidDel="00FC51CF">
                  <w:rPr>
                    <w:rFonts w:eastAsia="Times New Roman" w:cs="Times New Roman"/>
                    <w:color w:val="000000"/>
                    <w:sz w:val="22"/>
                    <w:rPrChange w:id="3332" w:author="Tao Huang" w:date="2018-09-04T13:15:00Z">
                      <w:rPr>
                        <w:rFonts w:ascii="Calibri" w:eastAsia="Times New Roman" w:hAnsi="Calibri" w:cs="Calibri"/>
                        <w:color w:val="000000"/>
                        <w:sz w:val="22"/>
                      </w:rPr>
                    </w:rPrChange>
                  </w:rPr>
                  <w:delText>0.9941</w:delText>
                </w:r>
              </w:del>
            </w:ins>
          </w:p>
        </w:tc>
        <w:tc>
          <w:tcPr>
            <w:tcW w:w="960" w:type="dxa"/>
            <w:tcBorders>
              <w:top w:val="nil"/>
              <w:left w:val="nil"/>
              <w:bottom w:val="nil"/>
              <w:right w:val="nil"/>
            </w:tcBorders>
            <w:shd w:val="clear" w:color="000000" w:fill="E7E6E6"/>
            <w:noWrap/>
            <w:vAlign w:val="bottom"/>
            <w:hideMark/>
            <w:tcPrChange w:id="3333" w:author="Tao Huang" w:date="2018-09-04T13:17:00Z">
              <w:tcPr>
                <w:tcW w:w="960" w:type="dxa"/>
                <w:gridSpan w:val="2"/>
                <w:tcBorders>
                  <w:top w:val="nil"/>
                  <w:left w:val="nil"/>
                  <w:bottom w:val="nil"/>
                  <w:right w:val="nil"/>
                </w:tcBorders>
                <w:shd w:val="clear" w:color="000000" w:fill="E7E6E6"/>
                <w:noWrap/>
                <w:vAlign w:val="bottom"/>
                <w:hideMark/>
              </w:tcPr>
            </w:tcPrChange>
          </w:tcPr>
          <w:p w14:paraId="3FA76D7F" w14:textId="16BB4859" w:rsidR="001739A3" w:rsidRPr="001739A3" w:rsidDel="00FC51CF" w:rsidRDefault="001739A3">
            <w:pPr>
              <w:spacing w:after="0" w:line="240" w:lineRule="auto"/>
              <w:jc w:val="center"/>
              <w:rPr>
                <w:ins w:id="3334" w:author="Tao Huang" w:date="2018-09-04T13:14:00Z"/>
                <w:del w:id="3335" w:author="韬 黄" w:date="2018-09-27T17:42:00Z"/>
                <w:rFonts w:eastAsia="Times New Roman" w:cs="Times New Roman"/>
                <w:color w:val="000000"/>
                <w:sz w:val="22"/>
                <w:rPrChange w:id="3336" w:author="Tao Huang" w:date="2018-09-04T13:15:00Z">
                  <w:rPr>
                    <w:ins w:id="3337" w:author="Tao Huang" w:date="2018-09-04T13:14:00Z"/>
                    <w:del w:id="3338" w:author="韬 黄" w:date="2018-09-27T17:42:00Z"/>
                    <w:rFonts w:ascii="Calibri" w:eastAsia="Times New Roman" w:hAnsi="Calibri" w:cs="Calibri"/>
                    <w:color w:val="000000"/>
                    <w:sz w:val="22"/>
                  </w:rPr>
                </w:rPrChange>
              </w:rPr>
              <w:pPrChange w:id="3339" w:author="Tao Huang" w:date="2018-09-04T13:17:00Z">
                <w:pPr>
                  <w:spacing w:after="0" w:line="240" w:lineRule="auto"/>
                  <w:jc w:val="right"/>
                </w:pPr>
              </w:pPrChange>
            </w:pPr>
            <w:ins w:id="3340" w:author="Tao Huang" w:date="2018-09-04T13:14:00Z">
              <w:del w:id="3341" w:author="韬 黄" w:date="2018-09-27T17:42:00Z">
                <w:r w:rsidRPr="001739A3" w:rsidDel="00FC51CF">
                  <w:rPr>
                    <w:rFonts w:eastAsia="Times New Roman" w:cs="Times New Roman"/>
                    <w:color w:val="000000"/>
                    <w:sz w:val="22"/>
                    <w:rPrChange w:id="3342"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3343" w:author="Tao Huang" w:date="2018-09-04T13:17:00Z">
              <w:tcPr>
                <w:tcW w:w="960" w:type="dxa"/>
                <w:gridSpan w:val="2"/>
                <w:tcBorders>
                  <w:top w:val="nil"/>
                  <w:left w:val="nil"/>
                  <w:bottom w:val="nil"/>
                  <w:right w:val="nil"/>
                </w:tcBorders>
                <w:shd w:val="clear" w:color="000000" w:fill="FFFF00"/>
                <w:noWrap/>
                <w:vAlign w:val="bottom"/>
                <w:hideMark/>
              </w:tcPr>
            </w:tcPrChange>
          </w:tcPr>
          <w:p w14:paraId="15207CED" w14:textId="29D332A2" w:rsidR="001739A3" w:rsidRPr="001739A3" w:rsidDel="00FC51CF" w:rsidRDefault="001739A3">
            <w:pPr>
              <w:spacing w:after="0" w:line="240" w:lineRule="auto"/>
              <w:jc w:val="center"/>
              <w:rPr>
                <w:ins w:id="3344" w:author="Tao Huang" w:date="2018-09-04T13:14:00Z"/>
                <w:del w:id="3345" w:author="韬 黄" w:date="2018-09-27T17:42:00Z"/>
                <w:rFonts w:eastAsia="Times New Roman" w:cs="Times New Roman"/>
                <w:color w:val="000000"/>
                <w:sz w:val="22"/>
                <w:rPrChange w:id="3346" w:author="Tao Huang" w:date="2018-09-04T13:15:00Z">
                  <w:rPr>
                    <w:ins w:id="3347" w:author="Tao Huang" w:date="2018-09-04T13:14:00Z"/>
                    <w:del w:id="3348" w:author="韬 黄" w:date="2018-09-27T17:42:00Z"/>
                    <w:rFonts w:ascii="Calibri" w:eastAsia="Times New Roman" w:hAnsi="Calibri" w:cs="Calibri"/>
                    <w:color w:val="000000"/>
                    <w:sz w:val="22"/>
                  </w:rPr>
                </w:rPrChange>
              </w:rPr>
              <w:pPrChange w:id="3349" w:author="Tao Huang" w:date="2018-09-04T13:17:00Z">
                <w:pPr>
                  <w:spacing w:after="0" w:line="240" w:lineRule="auto"/>
                  <w:jc w:val="right"/>
                </w:pPr>
              </w:pPrChange>
            </w:pPr>
            <w:ins w:id="3350" w:author="Tao Huang" w:date="2018-09-04T13:14:00Z">
              <w:del w:id="3351" w:author="韬 黄" w:date="2018-09-27T17:42:00Z">
                <w:r w:rsidRPr="001739A3" w:rsidDel="00FC51CF">
                  <w:rPr>
                    <w:rFonts w:eastAsia="Times New Roman" w:cs="Times New Roman"/>
                    <w:color w:val="000000"/>
                    <w:sz w:val="22"/>
                    <w:rPrChange w:id="3352" w:author="Tao Huang" w:date="2018-09-04T13:15:00Z">
                      <w:rPr>
                        <w:rFonts w:ascii="Calibri" w:eastAsia="Times New Roman" w:hAnsi="Calibri" w:cs="Calibri"/>
                        <w:color w:val="000000"/>
                        <w:sz w:val="22"/>
                      </w:rPr>
                    </w:rPrChange>
                  </w:rPr>
                  <w:delText>5,778</w:delText>
                </w:r>
              </w:del>
            </w:ins>
          </w:p>
        </w:tc>
        <w:tc>
          <w:tcPr>
            <w:tcW w:w="960" w:type="dxa"/>
            <w:tcBorders>
              <w:top w:val="nil"/>
              <w:left w:val="nil"/>
              <w:bottom w:val="nil"/>
              <w:right w:val="nil"/>
            </w:tcBorders>
            <w:shd w:val="clear" w:color="000000" w:fill="FFFF00"/>
            <w:noWrap/>
            <w:vAlign w:val="bottom"/>
            <w:hideMark/>
            <w:tcPrChange w:id="3353" w:author="Tao Huang" w:date="2018-09-04T13:17:00Z">
              <w:tcPr>
                <w:tcW w:w="960" w:type="dxa"/>
                <w:gridSpan w:val="2"/>
                <w:tcBorders>
                  <w:top w:val="nil"/>
                  <w:left w:val="nil"/>
                  <w:bottom w:val="nil"/>
                  <w:right w:val="nil"/>
                </w:tcBorders>
                <w:shd w:val="clear" w:color="000000" w:fill="FFFF00"/>
                <w:noWrap/>
                <w:vAlign w:val="bottom"/>
                <w:hideMark/>
              </w:tcPr>
            </w:tcPrChange>
          </w:tcPr>
          <w:p w14:paraId="1A655722" w14:textId="264A4273" w:rsidR="001739A3" w:rsidRPr="001739A3" w:rsidDel="00FC51CF" w:rsidRDefault="001739A3">
            <w:pPr>
              <w:spacing w:after="0" w:line="240" w:lineRule="auto"/>
              <w:jc w:val="center"/>
              <w:rPr>
                <w:ins w:id="3354" w:author="Tao Huang" w:date="2018-09-04T13:14:00Z"/>
                <w:del w:id="3355" w:author="韬 黄" w:date="2018-09-27T17:42:00Z"/>
                <w:rFonts w:eastAsia="Times New Roman" w:cs="Times New Roman"/>
                <w:color w:val="000000"/>
                <w:sz w:val="22"/>
                <w:rPrChange w:id="3356" w:author="Tao Huang" w:date="2018-09-04T13:15:00Z">
                  <w:rPr>
                    <w:ins w:id="3357" w:author="Tao Huang" w:date="2018-09-04T13:14:00Z"/>
                    <w:del w:id="3358" w:author="韬 黄" w:date="2018-09-27T17:42:00Z"/>
                    <w:rFonts w:ascii="Calibri" w:eastAsia="Times New Roman" w:hAnsi="Calibri" w:cs="Calibri"/>
                    <w:color w:val="000000"/>
                    <w:sz w:val="22"/>
                  </w:rPr>
                </w:rPrChange>
              </w:rPr>
              <w:pPrChange w:id="3359" w:author="Tao Huang" w:date="2018-09-04T13:17:00Z">
                <w:pPr>
                  <w:spacing w:after="0" w:line="240" w:lineRule="auto"/>
                  <w:jc w:val="right"/>
                </w:pPr>
              </w:pPrChange>
            </w:pPr>
            <w:ins w:id="3360" w:author="Tao Huang" w:date="2018-09-04T13:14:00Z">
              <w:del w:id="3361" w:author="韬 黄" w:date="2018-09-27T17:42:00Z">
                <w:r w:rsidRPr="001739A3" w:rsidDel="00FC51CF">
                  <w:rPr>
                    <w:rFonts w:eastAsia="Times New Roman" w:cs="Times New Roman"/>
                    <w:color w:val="000000"/>
                    <w:sz w:val="22"/>
                    <w:rPrChange w:id="3362" w:author="Tao Huang" w:date="2018-09-04T13:15:00Z">
                      <w:rPr>
                        <w:rFonts w:ascii="Calibri" w:eastAsia="Times New Roman" w:hAnsi="Calibri" w:cs="Calibri"/>
                        <w:color w:val="000000"/>
                        <w:sz w:val="22"/>
                      </w:rPr>
                    </w:rPrChange>
                  </w:rPr>
                  <w:delText>5</w:delText>
                </w:r>
              </w:del>
            </w:ins>
          </w:p>
        </w:tc>
      </w:tr>
      <w:tr w:rsidR="001739A3" w:rsidRPr="001739A3" w:rsidDel="00FC51CF" w14:paraId="5FB2198F" w14:textId="6787B583" w:rsidTr="008B5617">
        <w:tblPrEx>
          <w:tblW w:w="12080" w:type="dxa"/>
          <w:jc w:val="center"/>
          <w:tblPrExChange w:id="3363" w:author="Tao Huang" w:date="2018-09-04T13:17:00Z">
            <w:tblPrEx>
              <w:tblW w:w="12080" w:type="dxa"/>
              <w:jc w:val="center"/>
            </w:tblPrEx>
          </w:tblPrExChange>
        </w:tblPrEx>
        <w:trPr>
          <w:trHeight w:val="57"/>
          <w:jc w:val="center"/>
          <w:ins w:id="3364" w:author="Tao Huang" w:date="2018-09-04T13:14:00Z"/>
          <w:del w:id="3365" w:author="韬 黄" w:date="2018-09-27T17:42:00Z"/>
          <w:trPrChange w:id="3366"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367" w:author="Tao Huang" w:date="2018-09-04T13:17:00Z">
              <w:tcPr>
                <w:tcW w:w="2480" w:type="dxa"/>
                <w:tcBorders>
                  <w:top w:val="nil"/>
                  <w:left w:val="nil"/>
                  <w:bottom w:val="nil"/>
                  <w:right w:val="nil"/>
                </w:tcBorders>
                <w:shd w:val="clear" w:color="000000" w:fill="FFFF00"/>
                <w:noWrap/>
                <w:vAlign w:val="bottom"/>
                <w:hideMark/>
              </w:tcPr>
            </w:tcPrChange>
          </w:tcPr>
          <w:p w14:paraId="09B117C2" w14:textId="0C1B5EE1" w:rsidR="001739A3" w:rsidRPr="001739A3" w:rsidDel="00FC51CF" w:rsidRDefault="001739A3">
            <w:pPr>
              <w:spacing w:after="0" w:line="240" w:lineRule="auto"/>
              <w:rPr>
                <w:ins w:id="3368" w:author="Tao Huang" w:date="2018-09-04T13:14:00Z"/>
                <w:del w:id="3369" w:author="韬 黄" w:date="2018-09-27T17:42:00Z"/>
                <w:rFonts w:eastAsia="Times New Roman" w:cs="Times New Roman"/>
                <w:color w:val="000000"/>
                <w:sz w:val="22"/>
                <w:rPrChange w:id="3370" w:author="Tao Huang" w:date="2018-09-04T13:15:00Z">
                  <w:rPr>
                    <w:ins w:id="3371" w:author="Tao Huang" w:date="2018-09-04T13:14:00Z"/>
                    <w:del w:id="3372" w:author="韬 黄" w:date="2018-09-27T17:42:00Z"/>
                    <w:rFonts w:ascii="Calibri" w:eastAsia="Times New Roman" w:hAnsi="Calibri" w:cs="Calibri"/>
                    <w:color w:val="000000"/>
                    <w:sz w:val="22"/>
                  </w:rPr>
                </w:rPrChange>
              </w:rPr>
            </w:pPr>
            <w:ins w:id="3373" w:author="Tao Huang" w:date="2018-09-04T13:14:00Z">
              <w:del w:id="3374" w:author="韬 黄" w:date="2018-09-27T17:42:00Z">
                <w:r w:rsidRPr="001739A3" w:rsidDel="00FC51CF">
                  <w:rPr>
                    <w:rFonts w:eastAsia="Times New Roman" w:cs="Times New Roman"/>
                    <w:color w:val="000000"/>
                    <w:sz w:val="22"/>
                    <w:rPrChange w:id="3375" w:author="Tao Huang" w:date="2018-09-04T13:15:00Z">
                      <w:rPr>
                        <w:rFonts w:ascii="Calibri" w:eastAsia="Times New Roman" w:hAnsi="Calibri" w:cs="Calibri"/>
                        <w:color w:val="000000"/>
                        <w:sz w:val="22"/>
                      </w:rPr>
                    </w:rPrChange>
                  </w:rPr>
                  <w:delText>ADL-own-EWC</w:delText>
                </w:r>
              </w:del>
            </w:ins>
          </w:p>
        </w:tc>
        <w:tc>
          <w:tcPr>
            <w:tcW w:w="960" w:type="dxa"/>
            <w:tcBorders>
              <w:top w:val="nil"/>
              <w:left w:val="nil"/>
              <w:bottom w:val="nil"/>
              <w:right w:val="nil"/>
            </w:tcBorders>
            <w:shd w:val="clear" w:color="000000" w:fill="FFFF00"/>
            <w:noWrap/>
            <w:vAlign w:val="bottom"/>
            <w:hideMark/>
            <w:tcPrChange w:id="3376" w:author="Tao Huang" w:date="2018-09-04T13:17:00Z">
              <w:tcPr>
                <w:tcW w:w="960" w:type="dxa"/>
                <w:tcBorders>
                  <w:top w:val="nil"/>
                  <w:left w:val="nil"/>
                  <w:bottom w:val="nil"/>
                  <w:right w:val="nil"/>
                </w:tcBorders>
                <w:shd w:val="clear" w:color="000000" w:fill="FFFF00"/>
                <w:noWrap/>
                <w:vAlign w:val="bottom"/>
                <w:hideMark/>
              </w:tcPr>
            </w:tcPrChange>
          </w:tcPr>
          <w:p w14:paraId="69E92A64" w14:textId="111382C2" w:rsidR="001739A3" w:rsidRPr="001739A3" w:rsidDel="00FC51CF" w:rsidRDefault="001739A3">
            <w:pPr>
              <w:spacing w:after="0" w:line="240" w:lineRule="auto"/>
              <w:jc w:val="center"/>
              <w:rPr>
                <w:ins w:id="3377" w:author="Tao Huang" w:date="2018-09-04T13:14:00Z"/>
                <w:del w:id="3378" w:author="韬 黄" w:date="2018-09-27T17:42:00Z"/>
                <w:rFonts w:eastAsia="Times New Roman" w:cs="Times New Roman"/>
                <w:color w:val="000000"/>
                <w:sz w:val="22"/>
                <w:rPrChange w:id="3379" w:author="Tao Huang" w:date="2018-09-04T13:15:00Z">
                  <w:rPr>
                    <w:ins w:id="3380" w:author="Tao Huang" w:date="2018-09-04T13:14:00Z"/>
                    <w:del w:id="3381" w:author="韬 黄" w:date="2018-09-27T17:42:00Z"/>
                    <w:rFonts w:ascii="Calibri" w:eastAsia="Times New Roman" w:hAnsi="Calibri" w:cs="Calibri"/>
                    <w:color w:val="000000"/>
                    <w:sz w:val="22"/>
                  </w:rPr>
                </w:rPrChange>
              </w:rPr>
              <w:pPrChange w:id="3382" w:author="Tao Huang" w:date="2018-09-04T13:17:00Z">
                <w:pPr>
                  <w:spacing w:after="0" w:line="240" w:lineRule="auto"/>
                  <w:jc w:val="right"/>
                </w:pPr>
              </w:pPrChange>
            </w:pPr>
            <w:ins w:id="3383" w:author="Tao Huang" w:date="2018-09-04T13:14:00Z">
              <w:del w:id="3384" w:author="韬 黄" w:date="2018-09-27T17:42:00Z">
                <w:r w:rsidRPr="001739A3" w:rsidDel="00FC51CF">
                  <w:rPr>
                    <w:rFonts w:eastAsia="Times New Roman" w:cs="Times New Roman"/>
                    <w:color w:val="000000"/>
                    <w:sz w:val="22"/>
                    <w:rPrChange w:id="3385" w:author="Tao Huang" w:date="2018-09-04T13:15:00Z">
                      <w:rPr>
                        <w:rFonts w:ascii="Calibri" w:eastAsia="Times New Roman" w:hAnsi="Calibri" w:cs="Calibri"/>
                        <w:color w:val="000000"/>
                        <w:sz w:val="22"/>
                      </w:rPr>
                    </w:rPrChange>
                  </w:rPr>
                  <w:delText>15.673</w:delText>
                </w:r>
              </w:del>
            </w:ins>
          </w:p>
        </w:tc>
        <w:tc>
          <w:tcPr>
            <w:tcW w:w="960" w:type="dxa"/>
            <w:tcBorders>
              <w:top w:val="nil"/>
              <w:left w:val="nil"/>
              <w:bottom w:val="nil"/>
              <w:right w:val="nil"/>
            </w:tcBorders>
            <w:shd w:val="clear" w:color="000000" w:fill="FFFF00"/>
            <w:noWrap/>
            <w:vAlign w:val="bottom"/>
            <w:hideMark/>
            <w:tcPrChange w:id="3386" w:author="Tao Huang" w:date="2018-09-04T13:17:00Z">
              <w:tcPr>
                <w:tcW w:w="960" w:type="dxa"/>
                <w:tcBorders>
                  <w:top w:val="nil"/>
                  <w:left w:val="nil"/>
                  <w:bottom w:val="nil"/>
                  <w:right w:val="nil"/>
                </w:tcBorders>
                <w:shd w:val="clear" w:color="000000" w:fill="FFFF00"/>
                <w:noWrap/>
                <w:vAlign w:val="bottom"/>
                <w:hideMark/>
              </w:tcPr>
            </w:tcPrChange>
          </w:tcPr>
          <w:p w14:paraId="310C3205" w14:textId="348BF59D" w:rsidR="001739A3" w:rsidRPr="001739A3" w:rsidDel="00FC51CF" w:rsidRDefault="001739A3">
            <w:pPr>
              <w:spacing w:after="0" w:line="240" w:lineRule="auto"/>
              <w:jc w:val="center"/>
              <w:rPr>
                <w:ins w:id="3387" w:author="Tao Huang" w:date="2018-09-04T13:14:00Z"/>
                <w:del w:id="3388" w:author="韬 黄" w:date="2018-09-27T17:42:00Z"/>
                <w:rFonts w:eastAsia="Times New Roman" w:cs="Times New Roman"/>
                <w:color w:val="000000"/>
                <w:sz w:val="22"/>
                <w:rPrChange w:id="3389" w:author="Tao Huang" w:date="2018-09-04T13:15:00Z">
                  <w:rPr>
                    <w:ins w:id="3390" w:author="Tao Huang" w:date="2018-09-04T13:14:00Z"/>
                    <w:del w:id="3391" w:author="韬 黄" w:date="2018-09-27T17:42:00Z"/>
                    <w:rFonts w:ascii="Calibri" w:eastAsia="Times New Roman" w:hAnsi="Calibri" w:cs="Calibri"/>
                    <w:color w:val="000000"/>
                    <w:sz w:val="22"/>
                  </w:rPr>
                </w:rPrChange>
              </w:rPr>
              <w:pPrChange w:id="3392" w:author="Tao Huang" w:date="2018-09-04T13:17:00Z">
                <w:pPr>
                  <w:spacing w:after="0" w:line="240" w:lineRule="auto"/>
                  <w:jc w:val="right"/>
                </w:pPr>
              </w:pPrChange>
            </w:pPr>
            <w:ins w:id="3393" w:author="Tao Huang" w:date="2018-09-04T13:14:00Z">
              <w:del w:id="3394" w:author="韬 黄" w:date="2018-09-27T17:42:00Z">
                <w:r w:rsidRPr="001739A3" w:rsidDel="00FC51CF">
                  <w:rPr>
                    <w:rFonts w:eastAsia="Times New Roman" w:cs="Times New Roman"/>
                    <w:color w:val="000000"/>
                    <w:sz w:val="22"/>
                    <w:rPrChange w:id="3395"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3396" w:author="Tao Huang" w:date="2018-09-04T13:17:00Z">
              <w:tcPr>
                <w:tcW w:w="960" w:type="dxa"/>
                <w:gridSpan w:val="2"/>
                <w:tcBorders>
                  <w:top w:val="nil"/>
                  <w:left w:val="nil"/>
                  <w:bottom w:val="nil"/>
                  <w:right w:val="nil"/>
                </w:tcBorders>
                <w:shd w:val="clear" w:color="000000" w:fill="FFFF00"/>
                <w:noWrap/>
                <w:vAlign w:val="bottom"/>
                <w:hideMark/>
              </w:tcPr>
            </w:tcPrChange>
          </w:tcPr>
          <w:p w14:paraId="3BE7AEAD" w14:textId="785A5728" w:rsidR="001739A3" w:rsidRPr="001739A3" w:rsidDel="00FC51CF" w:rsidRDefault="001739A3">
            <w:pPr>
              <w:spacing w:after="0" w:line="240" w:lineRule="auto"/>
              <w:jc w:val="center"/>
              <w:rPr>
                <w:ins w:id="3397" w:author="Tao Huang" w:date="2018-09-04T13:14:00Z"/>
                <w:del w:id="3398" w:author="韬 黄" w:date="2018-09-27T17:42:00Z"/>
                <w:rFonts w:eastAsia="Times New Roman" w:cs="Times New Roman"/>
                <w:color w:val="000000"/>
                <w:sz w:val="22"/>
                <w:rPrChange w:id="3399" w:author="Tao Huang" w:date="2018-09-04T13:15:00Z">
                  <w:rPr>
                    <w:ins w:id="3400" w:author="Tao Huang" w:date="2018-09-04T13:14:00Z"/>
                    <w:del w:id="3401" w:author="韬 黄" w:date="2018-09-27T17:42:00Z"/>
                    <w:rFonts w:ascii="Calibri" w:eastAsia="Times New Roman" w:hAnsi="Calibri" w:cs="Calibri"/>
                    <w:color w:val="000000"/>
                    <w:sz w:val="22"/>
                  </w:rPr>
                </w:rPrChange>
              </w:rPr>
              <w:pPrChange w:id="3402" w:author="Tao Huang" w:date="2018-09-04T13:17:00Z">
                <w:pPr>
                  <w:spacing w:after="0" w:line="240" w:lineRule="auto"/>
                  <w:jc w:val="right"/>
                </w:pPr>
              </w:pPrChange>
            </w:pPr>
            <w:ins w:id="3403" w:author="Tao Huang" w:date="2018-09-04T13:14:00Z">
              <w:del w:id="3404" w:author="韬 黄" w:date="2018-09-27T17:42:00Z">
                <w:r w:rsidRPr="001739A3" w:rsidDel="00FC51CF">
                  <w:rPr>
                    <w:rFonts w:eastAsia="Times New Roman" w:cs="Times New Roman"/>
                    <w:color w:val="000000"/>
                    <w:sz w:val="22"/>
                    <w:rPrChange w:id="3405" w:author="Tao Huang" w:date="2018-09-04T13:15:00Z">
                      <w:rPr>
                        <w:rFonts w:ascii="Calibri" w:eastAsia="Times New Roman" w:hAnsi="Calibri" w:cs="Calibri"/>
                        <w:color w:val="000000"/>
                        <w:sz w:val="22"/>
                      </w:rPr>
                    </w:rPrChange>
                  </w:rPr>
                  <w:delText>40.69%</w:delText>
                </w:r>
              </w:del>
            </w:ins>
          </w:p>
        </w:tc>
        <w:tc>
          <w:tcPr>
            <w:tcW w:w="960" w:type="dxa"/>
            <w:tcBorders>
              <w:top w:val="nil"/>
              <w:left w:val="nil"/>
              <w:bottom w:val="nil"/>
              <w:right w:val="nil"/>
            </w:tcBorders>
            <w:shd w:val="clear" w:color="000000" w:fill="FFFF00"/>
            <w:noWrap/>
            <w:vAlign w:val="bottom"/>
            <w:hideMark/>
            <w:tcPrChange w:id="3406" w:author="Tao Huang" w:date="2018-09-04T13:17:00Z">
              <w:tcPr>
                <w:tcW w:w="960" w:type="dxa"/>
                <w:gridSpan w:val="2"/>
                <w:tcBorders>
                  <w:top w:val="nil"/>
                  <w:left w:val="nil"/>
                  <w:bottom w:val="nil"/>
                  <w:right w:val="nil"/>
                </w:tcBorders>
                <w:shd w:val="clear" w:color="000000" w:fill="FFFF00"/>
                <w:noWrap/>
                <w:vAlign w:val="bottom"/>
                <w:hideMark/>
              </w:tcPr>
            </w:tcPrChange>
          </w:tcPr>
          <w:p w14:paraId="4224F9EA" w14:textId="3CCE928A" w:rsidR="001739A3" w:rsidRPr="001739A3" w:rsidDel="00FC51CF" w:rsidRDefault="001739A3">
            <w:pPr>
              <w:spacing w:after="0" w:line="240" w:lineRule="auto"/>
              <w:jc w:val="center"/>
              <w:rPr>
                <w:ins w:id="3407" w:author="Tao Huang" w:date="2018-09-04T13:14:00Z"/>
                <w:del w:id="3408" w:author="韬 黄" w:date="2018-09-27T17:42:00Z"/>
                <w:rFonts w:eastAsia="Times New Roman" w:cs="Times New Roman"/>
                <w:color w:val="000000"/>
                <w:sz w:val="22"/>
                <w:rPrChange w:id="3409" w:author="Tao Huang" w:date="2018-09-04T13:15:00Z">
                  <w:rPr>
                    <w:ins w:id="3410" w:author="Tao Huang" w:date="2018-09-04T13:14:00Z"/>
                    <w:del w:id="3411" w:author="韬 黄" w:date="2018-09-27T17:42:00Z"/>
                    <w:rFonts w:ascii="Calibri" w:eastAsia="Times New Roman" w:hAnsi="Calibri" w:cs="Calibri"/>
                    <w:color w:val="000000"/>
                    <w:sz w:val="22"/>
                  </w:rPr>
                </w:rPrChange>
              </w:rPr>
              <w:pPrChange w:id="3412" w:author="Tao Huang" w:date="2018-09-04T13:17:00Z">
                <w:pPr>
                  <w:spacing w:after="0" w:line="240" w:lineRule="auto"/>
                  <w:jc w:val="right"/>
                </w:pPr>
              </w:pPrChange>
            </w:pPr>
            <w:ins w:id="3413" w:author="Tao Huang" w:date="2018-09-04T13:14:00Z">
              <w:del w:id="3414" w:author="韬 黄" w:date="2018-09-27T17:42:00Z">
                <w:r w:rsidRPr="001739A3" w:rsidDel="00FC51CF">
                  <w:rPr>
                    <w:rFonts w:eastAsia="Times New Roman" w:cs="Times New Roman"/>
                    <w:color w:val="000000"/>
                    <w:sz w:val="22"/>
                    <w:rPrChange w:id="3415"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3416" w:author="Tao Huang" w:date="2018-09-04T13:17:00Z">
              <w:tcPr>
                <w:tcW w:w="960" w:type="dxa"/>
                <w:gridSpan w:val="2"/>
                <w:tcBorders>
                  <w:top w:val="nil"/>
                  <w:left w:val="nil"/>
                  <w:bottom w:val="nil"/>
                  <w:right w:val="nil"/>
                </w:tcBorders>
                <w:shd w:val="clear" w:color="000000" w:fill="FFFF00"/>
                <w:noWrap/>
                <w:vAlign w:val="bottom"/>
                <w:hideMark/>
              </w:tcPr>
            </w:tcPrChange>
          </w:tcPr>
          <w:p w14:paraId="1F946266" w14:textId="5BD89F75" w:rsidR="001739A3" w:rsidRPr="001739A3" w:rsidDel="00FC51CF" w:rsidRDefault="001739A3">
            <w:pPr>
              <w:spacing w:after="0" w:line="240" w:lineRule="auto"/>
              <w:jc w:val="center"/>
              <w:rPr>
                <w:ins w:id="3417" w:author="Tao Huang" w:date="2018-09-04T13:14:00Z"/>
                <w:del w:id="3418" w:author="韬 黄" w:date="2018-09-27T17:42:00Z"/>
                <w:rFonts w:eastAsia="Times New Roman" w:cs="Times New Roman"/>
                <w:color w:val="000000"/>
                <w:sz w:val="22"/>
                <w:rPrChange w:id="3419" w:author="Tao Huang" w:date="2018-09-04T13:15:00Z">
                  <w:rPr>
                    <w:ins w:id="3420" w:author="Tao Huang" w:date="2018-09-04T13:14:00Z"/>
                    <w:del w:id="3421" w:author="韬 黄" w:date="2018-09-27T17:42:00Z"/>
                    <w:rFonts w:ascii="Calibri" w:eastAsia="Times New Roman" w:hAnsi="Calibri" w:cs="Calibri"/>
                    <w:color w:val="000000"/>
                    <w:sz w:val="22"/>
                  </w:rPr>
                </w:rPrChange>
              </w:rPr>
              <w:pPrChange w:id="3422" w:author="Tao Huang" w:date="2018-09-04T13:17:00Z">
                <w:pPr>
                  <w:spacing w:after="0" w:line="240" w:lineRule="auto"/>
                  <w:jc w:val="right"/>
                </w:pPr>
              </w:pPrChange>
            </w:pPr>
            <w:ins w:id="3423" w:author="Tao Huang" w:date="2018-09-04T13:14:00Z">
              <w:del w:id="3424" w:author="韬 黄" w:date="2018-09-27T17:42:00Z">
                <w:r w:rsidRPr="001739A3" w:rsidDel="00FC51CF">
                  <w:rPr>
                    <w:rFonts w:eastAsia="Times New Roman" w:cs="Times New Roman"/>
                    <w:color w:val="000000"/>
                    <w:sz w:val="22"/>
                    <w:rPrChange w:id="3425" w:author="Tao Huang" w:date="2018-09-04T13:15:00Z">
                      <w:rPr>
                        <w:rFonts w:ascii="Calibri" w:eastAsia="Times New Roman" w:hAnsi="Calibri" w:cs="Calibri"/>
                        <w:color w:val="000000"/>
                        <w:sz w:val="22"/>
                      </w:rPr>
                    </w:rPrChange>
                  </w:rPr>
                  <w:delText>0.6961</w:delText>
                </w:r>
              </w:del>
            </w:ins>
          </w:p>
        </w:tc>
        <w:tc>
          <w:tcPr>
            <w:tcW w:w="960" w:type="dxa"/>
            <w:tcBorders>
              <w:top w:val="nil"/>
              <w:left w:val="nil"/>
              <w:bottom w:val="nil"/>
              <w:right w:val="nil"/>
            </w:tcBorders>
            <w:shd w:val="clear" w:color="000000" w:fill="FFFF00"/>
            <w:noWrap/>
            <w:vAlign w:val="bottom"/>
            <w:hideMark/>
            <w:tcPrChange w:id="3426" w:author="Tao Huang" w:date="2018-09-04T13:17:00Z">
              <w:tcPr>
                <w:tcW w:w="960" w:type="dxa"/>
                <w:gridSpan w:val="2"/>
                <w:tcBorders>
                  <w:top w:val="nil"/>
                  <w:left w:val="nil"/>
                  <w:bottom w:val="nil"/>
                  <w:right w:val="nil"/>
                </w:tcBorders>
                <w:shd w:val="clear" w:color="000000" w:fill="FFFF00"/>
                <w:noWrap/>
                <w:vAlign w:val="bottom"/>
                <w:hideMark/>
              </w:tcPr>
            </w:tcPrChange>
          </w:tcPr>
          <w:p w14:paraId="1A8F951C" w14:textId="206A37DA" w:rsidR="001739A3" w:rsidRPr="001739A3" w:rsidDel="00FC51CF" w:rsidRDefault="001739A3">
            <w:pPr>
              <w:spacing w:after="0" w:line="240" w:lineRule="auto"/>
              <w:jc w:val="center"/>
              <w:rPr>
                <w:ins w:id="3427" w:author="Tao Huang" w:date="2018-09-04T13:14:00Z"/>
                <w:del w:id="3428" w:author="韬 黄" w:date="2018-09-27T17:42:00Z"/>
                <w:rFonts w:eastAsia="Times New Roman" w:cs="Times New Roman"/>
                <w:color w:val="000000"/>
                <w:sz w:val="22"/>
                <w:rPrChange w:id="3429" w:author="Tao Huang" w:date="2018-09-04T13:15:00Z">
                  <w:rPr>
                    <w:ins w:id="3430" w:author="Tao Huang" w:date="2018-09-04T13:14:00Z"/>
                    <w:del w:id="3431" w:author="韬 黄" w:date="2018-09-27T17:42:00Z"/>
                    <w:rFonts w:ascii="Calibri" w:eastAsia="Times New Roman" w:hAnsi="Calibri" w:cs="Calibri"/>
                    <w:color w:val="000000"/>
                    <w:sz w:val="22"/>
                  </w:rPr>
                </w:rPrChange>
              </w:rPr>
              <w:pPrChange w:id="3432" w:author="Tao Huang" w:date="2018-09-04T13:17:00Z">
                <w:pPr>
                  <w:spacing w:after="0" w:line="240" w:lineRule="auto"/>
                  <w:jc w:val="right"/>
                </w:pPr>
              </w:pPrChange>
            </w:pPr>
            <w:ins w:id="3433" w:author="Tao Huang" w:date="2018-09-04T13:14:00Z">
              <w:del w:id="3434" w:author="韬 黄" w:date="2018-09-27T17:42:00Z">
                <w:r w:rsidRPr="001739A3" w:rsidDel="00FC51CF">
                  <w:rPr>
                    <w:rFonts w:eastAsia="Times New Roman" w:cs="Times New Roman"/>
                    <w:color w:val="000000"/>
                    <w:sz w:val="22"/>
                    <w:rPrChange w:id="3435"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E7E6E6"/>
            <w:noWrap/>
            <w:vAlign w:val="bottom"/>
            <w:hideMark/>
            <w:tcPrChange w:id="3436" w:author="Tao Huang" w:date="2018-09-04T13:17:00Z">
              <w:tcPr>
                <w:tcW w:w="960" w:type="dxa"/>
                <w:gridSpan w:val="2"/>
                <w:tcBorders>
                  <w:top w:val="nil"/>
                  <w:left w:val="nil"/>
                  <w:bottom w:val="nil"/>
                  <w:right w:val="nil"/>
                </w:tcBorders>
                <w:shd w:val="clear" w:color="000000" w:fill="E7E6E6"/>
                <w:noWrap/>
                <w:vAlign w:val="bottom"/>
                <w:hideMark/>
              </w:tcPr>
            </w:tcPrChange>
          </w:tcPr>
          <w:p w14:paraId="1158138A" w14:textId="25ED72B3" w:rsidR="001739A3" w:rsidRPr="001739A3" w:rsidDel="00FC51CF" w:rsidRDefault="001739A3">
            <w:pPr>
              <w:spacing w:after="0" w:line="240" w:lineRule="auto"/>
              <w:jc w:val="center"/>
              <w:rPr>
                <w:ins w:id="3437" w:author="Tao Huang" w:date="2018-09-04T13:14:00Z"/>
                <w:del w:id="3438" w:author="韬 黄" w:date="2018-09-27T17:42:00Z"/>
                <w:rFonts w:eastAsia="Times New Roman" w:cs="Times New Roman"/>
                <w:color w:val="000000"/>
                <w:sz w:val="22"/>
                <w:rPrChange w:id="3439" w:author="Tao Huang" w:date="2018-09-04T13:15:00Z">
                  <w:rPr>
                    <w:ins w:id="3440" w:author="Tao Huang" w:date="2018-09-04T13:14:00Z"/>
                    <w:del w:id="3441" w:author="韬 黄" w:date="2018-09-27T17:42:00Z"/>
                    <w:rFonts w:ascii="Calibri" w:eastAsia="Times New Roman" w:hAnsi="Calibri" w:cs="Calibri"/>
                    <w:color w:val="000000"/>
                    <w:sz w:val="22"/>
                  </w:rPr>
                </w:rPrChange>
              </w:rPr>
              <w:pPrChange w:id="3442" w:author="Tao Huang" w:date="2018-09-04T13:17:00Z">
                <w:pPr>
                  <w:spacing w:after="0" w:line="240" w:lineRule="auto"/>
                  <w:jc w:val="right"/>
                </w:pPr>
              </w:pPrChange>
            </w:pPr>
            <w:ins w:id="3443" w:author="Tao Huang" w:date="2018-09-04T13:14:00Z">
              <w:del w:id="3444" w:author="韬 黄" w:date="2018-09-27T17:42:00Z">
                <w:r w:rsidRPr="001739A3" w:rsidDel="00FC51CF">
                  <w:rPr>
                    <w:rFonts w:eastAsia="Times New Roman" w:cs="Times New Roman"/>
                    <w:color w:val="000000"/>
                    <w:sz w:val="22"/>
                    <w:rPrChange w:id="3445" w:author="Tao Huang" w:date="2018-09-04T13:15:00Z">
                      <w:rPr>
                        <w:rFonts w:ascii="Calibri" w:eastAsia="Times New Roman" w:hAnsi="Calibri" w:cs="Calibri"/>
                        <w:color w:val="000000"/>
                        <w:sz w:val="22"/>
                      </w:rPr>
                    </w:rPrChange>
                  </w:rPr>
                  <w:delText>0.9958</w:delText>
                </w:r>
              </w:del>
            </w:ins>
          </w:p>
        </w:tc>
        <w:tc>
          <w:tcPr>
            <w:tcW w:w="960" w:type="dxa"/>
            <w:tcBorders>
              <w:top w:val="nil"/>
              <w:left w:val="nil"/>
              <w:bottom w:val="nil"/>
              <w:right w:val="nil"/>
            </w:tcBorders>
            <w:shd w:val="clear" w:color="000000" w:fill="E7E6E6"/>
            <w:noWrap/>
            <w:vAlign w:val="bottom"/>
            <w:hideMark/>
            <w:tcPrChange w:id="3446" w:author="Tao Huang" w:date="2018-09-04T13:17:00Z">
              <w:tcPr>
                <w:tcW w:w="960" w:type="dxa"/>
                <w:gridSpan w:val="2"/>
                <w:tcBorders>
                  <w:top w:val="nil"/>
                  <w:left w:val="nil"/>
                  <w:bottom w:val="nil"/>
                  <w:right w:val="nil"/>
                </w:tcBorders>
                <w:shd w:val="clear" w:color="000000" w:fill="E7E6E6"/>
                <w:noWrap/>
                <w:vAlign w:val="bottom"/>
                <w:hideMark/>
              </w:tcPr>
            </w:tcPrChange>
          </w:tcPr>
          <w:p w14:paraId="7AF249BB" w14:textId="215601F7" w:rsidR="001739A3" w:rsidRPr="001739A3" w:rsidDel="00FC51CF" w:rsidRDefault="001739A3">
            <w:pPr>
              <w:spacing w:after="0" w:line="240" w:lineRule="auto"/>
              <w:jc w:val="center"/>
              <w:rPr>
                <w:ins w:id="3447" w:author="Tao Huang" w:date="2018-09-04T13:14:00Z"/>
                <w:del w:id="3448" w:author="韬 黄" w:date="2018-09-27T17:42:00Z"/>
                <w:rFonts w:eastAsia="Times New Roman" w:cs="Times New Roman"/>
                <w:color w:val="000000"/>
                <w:sz w:val="22"/>
                <w:rPrChange w:id="3449" w:author="Tao Huang" w:date="2018-09-04T13:15:00Z">
                  <w:rPr>
                    <w:ins w:id="3450" w:author="Tao Huang" w:date="2018-09-04T13:14:00Z"/>
                    <w:del w:id="3451" w:author="韬 黄" w:date="2018-09-27T17:42:00Z"/>
                    <w:rFonts w:ascii="Calibri" w:eastAsia="Times New Roman" w:hAnsi="Calibri" w:cs="Calibri"/>
                    <w:color w:val="000000"/>
                    <w:sz w:val="22"/>
                  </w:rPr>
                </w:rPrChange>
              </w:rPr>
              <w:pPrChange w:id="3452" w:author="Tao Huang" w:date="2018-09-04T13:17:00Z">
                <w:pPr>
                  <w:spacing w:after="0" w:line="240" w:lineRule="auto"/>
                  <w:jc w:val="right"/>
                </w:pPr>
              </w:pPrChange>
            </w:pPr>
            <w:ins w:id="3453" w:author="Tao Huang" w:date="2018-09-04T13:14:00Z">
              <w:del w:id="3454" w:author="韬 黄" w:date="2018-09-27T17:42:00Z">
                <w:r w:rsidRPr="001739A3" w:rsidDel="00FC51CF">
                  <w:rPr>
                    <w:rFonts w:eastAsia="Times New Roman" w:cs="Times New Roman"/>
                    <w:color w:val="000000"/>
                    <w:sz w:val="22"/>
                    <w:rPrChange w:id="3455"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3456" w:author="Tao Huang" w:date="2018-09-04T13:17:00Z">
              <w:tcPr>
                <w:tcW w:w="960" w:type="dxa"/>
                <w:gridSpan w:val="2"/>
                <w:tcBorders>
                  <w:top w:val="nil"/>
                  <w:left w:val="nil"/>
                  <w:bottom w:val="nil"/>
                  <w:right w:val="nil"/>
                </w:tcBorders>
                <w:shd w:val="clear" w:color="000000" w:fill="FFFF00"/>
                <w:noWrap/>
                <w:vAlign w:val="bottom"/>
                <w:hideMark/>
              </w:tcPr>
            </w:tcPrChange>
          </w:tcPr>
          <w:p w14:paraId="3C037868" w14:textId="7B961866" w:rsidR="001739A3" w:rsidRPr="001739A3" w:rsidDel="00FC51CF" w:rsidRDefault="001739A3">
            <w:pPr>
              <w:spacing w:after="0" w:line="240" w:lineRule="auto"/>
              <w:jc w:val="center"/>
              <w:rPr>
                <w:ins w:id="3457" w:author="Tao Huang" w:date="2018-09-04T13:14:00Z"/>
                <w:del w:id="3458" w:author="韬 黄" w:date="2018-09-27T17:42:00Z"/>
                <w:rFonts w:eastAsia="Times New Roman" w:cs="Times New Roman"/>
                <w:color w:val="000000"/>
                <w:sz w:val="22"/>
                <w:rPrChange w:id="3459" w:author="Tao Huang" w:date="2018-09-04T13:15:00Z">
                  <w:rPr>
                    <w:ins w:id="3460" w:author="Tao Huang" w:date="2018-09-04T13:14:00Z"/>
                    <w:del w:id="3461" w:author="韬 黄" w:date="2018-09-27T17:42:00Z"/>
                    <w:rFonts w:ascii="Calibri" w:eastAsia="Times New Roman" w:hAnsi="Calibri" w:cs="Calibri"/>
                    <w:color w:val="000000"/>
                    <w:sz w:val="22"/>
                  </w:rPr>
                </w:rPrChange>
              </w:rPr>
              <w:pPrChange w:id="3462" w:author="Tao Huang" w:date="2018-09-04T13:17:00Z">
                <w:pPr>
                  <w:spacing w:after="0" w:line="240" w:lineRule="auto"/>
                  <w:jc w:val="right"/>
                </w:pPr>
              </w:pPrChange>
            </w:pPr>
            <w:ins w:id="3463" w:author="Tao Huang" w:date="2018-09-04T13:14:00Z">
              <w:del w:id="3464" w:author="韬 黄" w:date="2018-09-27T17:42:00Z">
                <w:r w:rsidRPr="001739A3" w:rsidDel="00FC51CF">
                  <w:rPr>
                    <w:rFonts w:eastAsia="Times New Roman" w:cs="Times New Roman"/>
                    <w:color w:val="000000"/>
                    <w:sz w:val="22"/>
                    <w:rPrChange w:id="3465" w:author="Tao Huang" w:date="2018-09-04T13:15:00Z">
                      <w:rPr>
                        <w:rFonts w:ascii="Calibri" w:eastAsia="Times New Roman" w:hAnsi="Calibri" w:cs="Calibri"/>
                        <w:color w:val="000000"/>
                        <w:sz w:val="22"/>
                      </w:rPr>
                    </w:rPrChange>
                  </w:rPr>
                  <w:delText>5,408</w:delText>
                </w:r>
              </w:del>
            </w:ins>
          </w:p>
        </w:tc>
        <w:tc>
          <w:tcPr>
            <w:tcW w:w="960" w:type="dxa"/>
            <w:tcBorders>
              <w:top w:val="nil"/>
              <w:left w:val="nil"/>
              <w:bottom w:val="nil"/>
              <w:right w:val="nil"/>
            </w:tcBorders>
            <w:shd w:val="clear" w:color="000000" w:fill="FFFF00"/>
            <w:noWrap/>
            <w:vAlign w:val="bottom"/>
            <w:hideMark/>
            <w:tcPrChange w:id="3466" w:author="Tao Huang" w:date="2018-09-04T13:17:00Z">
              <w:tcPr>
                <w:tcW w:w="960" w:type="dxa"/>
                <w:gridSpan w:val="2"/>
                <w:tcBorders>
                  <w:top w:val="nil"/>
                  <w:left w:val="nil"/>
                  <w:bottom w:val="nil"/>
                  <w:right w:val="nil"/>
                </w:tcBorders>
                <w:shd w:val="clear" w:color="000000" w:fill="FFFF00"/>
                <w:noWrap/>
                <w:vAlign w:val="bottom"/>
                <w:hideMark/>
              </w:tcPr>
            </w:tcPrChange>
          </w:tcPr>
          <w:p w14:paraId="6C2EEFCA" w14:textId="4832FFAF" w:rsidR="001739A3" w:rsidRPr="001739A3" w:rsidDel="00FC51CF" w:rsidRDefault="001739A3">
            <w:pPr>
              <w:spacing w:after="0" w:line="240" w:lineRule="auto"/>
              <w:jc w:val="center"/>
              <w:rPr>
                <w:ins w:id="3467" w:author="Tao Huang" w:date="2018-09-04T13:14:00Z"/>
                <w:del w:id="3468" w:author="韬 黄" w:date="2018-09-27T17:42:00Z"/>
                <w:rFonts w:eastAsia="Times New Roman" w:cs="Times New Roman"/>
                <w:color w:val="000000"/>
                <w:sz w:val="22"/>
                <w:rPrChange w:id="3469" w:author="Tao Huang" w:date="2018-09-04T13:15:00Z">
                  <w:rPr>
                    <w:ins w:id="3470" w:author="Tao Huang" w:date="2018-09-04T13:14:00Z"/>
                    <w:del w:id="3471" w:author="韬 黄" w:date="2018-09-27T17:42:00Z"/>
                    <w:rFonts w:ascii="Calibri" w:eastAsia="Times New Roman" w:hAnsi="Calibri" w:cs="Calibri"/>
                    <w:color w:val="000000"/>
                    <w:sz w:val="22"/>
                  </w:rPr>
                </w:rPrChange>
              </w:rPr>
              <w:pPrChange w:id="3472" w:author="Tao Huang" w:date="2018-09-04T13:17:00Z">
                <w:pPr>
                  <w:spacing w:after="0" w:line="240" w:lineRule="auto"/>
                  <w:jc w:val="right"/>
                </w:pPr>
              </w:pPrChange>
            </w:pPr>
            <w:ins w:id="3473" w:author="Tao Huang" w:date="2018-09-04T13:14:00Z">
              <w:del w:id="3474" w:author="韬 黄" w:date="2018-09-27T17:42:00Z">
                <w:r w:rsidRPr="001739A3" w:rsidDel="00FC51CF">
                  <w:rPr>
                    <w:rFonts w:eastAsia="Times New Roman" w:cs="Times New Roman"/>
                    <w:color w:val="000000"/>
                    <w:sz w:val="22"/>
                    <w:rPrChange w:id="3475" w:author="Tao Huang" w:date="2018-09-04T13:15:00Z">
                      <w:rPr>
                        <w:rFonts w:ascii="Calibri" w:eastAsia="Times New Roman" w:hAnsi="Calibri" w:cs="Calibri"/>
                        <w:color w:val="000000"/>
                        <w:sz w:val="22"/>
                      </w:rPr>
                    </w:rPrChange>
                  </w:rPr>
                  <w:delText>1</w:delText>
                </w:r>
              </w:del>
            </w:ins>
          </w:p>
        </w:tc>
      </w:tr>
      <w:tr w:rsidR="001739A3" w:rsidRPr="001739A3" w:rsidDel="00FC51CF" w14:paraId="0DF0BEBD" w14:textId="61B762EB" w:rsidTr="008B5617">
        <w:tblPrEx>
          <w:tblW w:w="12080" w:type="dxa"/>
          <w:jc w:val="center"/>
          <w:tblPrExChange w:id="3476" w:author="Tao Huang" w:date="2018-09-04T13:17:00Z">
            <w:tblPrEx>
              <w:tblW w:w="12080" w:type="dxa"/>
              <w:jc w:val="center"/>
            </w:tblPrEx>
          </w:tblPrExChange>
        </w:tblPrEx>
        <w:trPr>
          <w:trHeight w:val="57"/>
          <w:jc w:val="center"/>
          <w:ins w:id="3477" w:author="Tao Huang" w:date="2018-09-04T13:14:00Z"/>
          <w:del w:id="3478" w:author="韬 黄" w:date="2018-09-27T17:42:00Z"/>
          <w:trPrChange w:id="3479"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480" w:author="Tao Huang" w:date="2018-09-04T13:17:00Z">
              <w:tcPr>
                <w:tcW w:w="2480" w:type="dxa"/>
                <w:tcBorders>
                  <w:top w:val="nil"/>
                  <w:left w:val="nil"/>
                  <w:bottom w:val="nil"/>
                  <w:right w:val="nil"/>
                </w:tcBorders>
                <w:shd w:val="clear" w:color="000000" w:fill="FFFF00"/>
                <w:noWrap/>
                <w:vAlign w:val="bottom"/>
                <w:hideMark/>
              </w:tcPr>
            </w:tcPrChange>
          </w:tcPr>
          <w:p w14:paraId="4E8B627B" w14:textId="5C4B53BB" w:rsidR="001739A3" w:rsidRPr="001739A3" w:rsidDel="00FC51CF" w:rsidRDefault="001739A3">
            <w:pPr>
              <w:spacing w:after="0" w:line="240" w:lineRule="auto"/>
              <w:rPr>
                <w:ins w:id="3481" w:author="Tao Huang" w:date="2018-09-04T13:14:00Z"/>
                <w:del w:id="3482" w:author="韬 黄" w:date="2018-09-27T17:42:00Z"/>
                <w:rFonts w:eastAsia="Times New Roman" w:cs="Times New Roman"/>
                <w:color w:val="000000"/>
                <w:sz w:val="22"/>
                <w:rPrChange w:id="3483" w:author="Tao Huang" w:date="2018-09-04T13:15:00Z">
                  <w:rPr>
                    <w:ins w:id="3484" w:author="Tao Huang" w:date="2018-09-04T13:14:00Z"/>
                    <w:del w:id="3485" w:author="韬 黄" w:date="2018-09-27T17:42:00Z"/>
                    <w:rFonts w:ascii="Calibri" w:eastAsia="Times New Roman" w:hAnsi="Calibri" w:cs="Calibri"/>
                    <w:color w:val="000000"/>
                    <w:sz w:val="22"/>
                  </w:rPr>
                </w:rPrChange>
              </w:rPr>
            </w:pPr>
            <w:ins w:id="3486" w:author="Tao Huang" w:date="2018-09-04T13:14:00Z">
              <w:del w:id="3487" w:author="韬 黄" w:date="2018-09-27T17:42:00Z">
                <w:r w:rsidRPr="001739A3" w:rsidDel="00FC51CF">
                  <w:rPr>
                    <w:rFonts w:eastAsia="Times New Roman" w:cs="Times New Roman"/>
                    <w:color w:val="000000"/>
                    <w:sz w:val="22"/>
                    <w:rPrChange w:id="3488" w:author="Tao Huang" w:date="2018-09-04T13:15:00Z">
                      <w:rPr>
                        <w:rFonts w:ascii="Calibri" w:eastAsia="Times New Roman" w:hAnsi="Calibri" w:cs="Calibri"/>
                        <w:color w:val="000000"/>
                        <w:sz w:val="22"/>
                      </w:rPr>
                    </w:rPrChange>
                  </w:rPr>
                  <w:delText>ADL-own-IC</w:delText>
                </w:r>
              </w:del>
            </w:ins>
          </w:p>
        </w:tc>
        <w:tc>
          <w:tcPr>
            <w:tcW w:w="960" w:type="dxa"/>
            <w:tcBorders>
              <w:top w:val="nil"/>
              <w:left w:val="nil"/>
              <w:bottom w:val="nil"/>
              <w:right w:val="nil"/>
            </w:tcBorders>
            <w:shd w:val="clear" w:color="000000" w:fill="FFFF00"/>
            <w:noWrap/>
            <w:vAlign w:val="bottom"/>
            <w:hideMark/>
            <w:tcPrChange w:id="3489" w:author="Tao Huang" w:date="2018-09-04T13:17:00Z">
              <w:tcPr>
                <w:tcW w:w="960" w:type="dxa"/>
                <w:tcBorders>
                  <w:top w:val="nil"/>
                  <w:left w:val="nil"/>
                  <w:bottom w:val="nil"/>
                  <w:right w:val="nil"/>
                </w:tcBorders>
                <w:shd w:val="clear" w:color="000000" w:fill="FFFF00"/>
                <w:noWrap/>
                <w:vAlign w:val="bottom"/>
                <w:hideMark/>
              </w:tcPr>
            </w:tcPrChange>
          </w:tcPr>
          <w:p w14:paraId="544DF93A" w14:textId="50D81169" w:rsidR="001739A3" w:rsidRPr="001739A3" w:rsidDel="00FC51CF" w:rsidRDefault="001739A3">
            <w:pPr>
              <w:spacing w:after="0" w:line="240" w:lineRule="auto"/>
              <w:jc w:val="center"/>
              <w:rPr>
                <w:ins w:id="3490" w:author="Tao Huang" w:date="2018-09-04T13:14:00Z"/>
                <w:del w:id="3491" w:author="韬 黄" w:date="2018-09-27T17:42:00Z"/>
                <w:rFonts w:eastAsia="Times New Roman" w:cs="Times New Roman"/>
                <w:color w:val="000000"/>
                <w:sz w:val="22"/>
                <w:rPrChange w:id="3492" w:author="Tao Huang" w:date="2018-09-04T13:15:00Z">
                  <w:rPr>
                    <w:ins w:id="3493" w:author="Tao Huang" w:date="2018-09-04T13:14:00Z"/>
                    <w:del w:id="3494" w:author="韬 黄" w:date="2018-09-27T17:42:00Z"/>
                    <w:rFonts w:ascii="Calibri" w:eastAsia="Times New Roman" w:hAnsi="Calibri" w:cs="Calibri"/>
                    <w:color w:val="000000"/>
                    <w:sz w:val="22"/>
                  </w:rPr>
                </w:rPrChange>
              </w:rPr>
              <w:pPrChange w:id="3495" w:author="Tao Huang" w:date="2018-09-04T13:17:00Z">
                <w:pPr>
                  <w:spacing w:after="0" w:line="240" w:lineRule="auto"/>
                  <w:jc w:val="right"/>
                </w:pPr>
              </w:pPrChange>
            </w:pPr>
            <w:ins w:id="3496" w:author="Tao Huang" w:date="2018-09-04T13:14:00Z">
              <w:del w:id="3497" w:author="韬 黄" w:date="2018-09-27T17:42:00Z">
                <w:r w:rsidRPr="001739A3" w:rsidDel="00FC51CF">
                  <w:rPr>
                    <w:rFonts w:eastAsia="Times New Roman" w:cs="Times New Roman"/>
                    <w:color w:val="000000"/>
                    <w:sz w:val="22"/>
                    <w:rPrChange w:id="3498" w:author="Tao Huang" w:date="2018-09-04T13:15:00Z">
                      <w:rPr>
                        <w:rFonts w:ascii="Calibri" w:eastAsia="Times New Roman" w:hAnsi="Calibri" w:cs="Calibri"/>
                        <w:color w:val="000000"/>
                        <w:sz w:val="22"/>
                      </w:rPr>
                    </w:rPrChange>
                  </w:rPr>
                  <w:delText>16.227</w:delText>
                </w:r>
              </w:del>
            </w:ins>
          </w:p>
        </w:tc>
        <w:tc>
          <w:tcPr>
            <w:tcW w:w="960" w:type="dxa"/>
            <w:tcBorders>
              <w:top w:val="nil"/>
              <w:left w:val="nil"/>
              <w:bottom w:val="nil"/>
              <w:right w:val="nil"/>
            </w:tcBorders>
            <w:shd w:val="clear" w:color="000000" w:fill="FFFF00"/>
            <w:noWrap/>
            <w:vAlign w:val="bottom"/>
            <w:hideMark/>
            <w:tcPrChange w:id="3499" w:author="Tao Huang" w:date="2018-09-04T13:17:00Z">
              <w:tcPr>
                <w:tcW w:w="960" w:type="dxa"/>
                <w:tcBorders>
                  <w:top w:val="nil"/>
                  <w:left w:val="nil"/>
                  <w:bottom w:val="nil"/>
                  <w:right w:val="nil"/>
                </w:tcBorders>
                <w:shd w:val="clear" w:color="000000" w:fill="FFFF00"/>
                <w:noWrap/>
                <w:vAlign w:val="bottom"/>
                <w:hideMark/>
              </w:tcPr>
            </w:tcPrChange>
          </w:tcPr>
          <w:p w14:paraId="4E5EF92A" w14:textId="0C20D93E" w:rsidR="001739A3" w:rsidRPr="001739A3" w:rsidDel="00FC51CF" w:rsidRDefault="001739A3">
            <w:pPr>
              <w:spacing w:after="0" w:line="240" w:lineRule="auto"/>
              <w:jc w:val="center"/>
              <w:rPr>
                <w:ins w:id="3500" w:author="Tao Huang" w:date="2018-09-04T13:14:00Z"/>
                <w:del w:id="3501" w:author="韬 黄" w:date="2018-09-27T17:42:00Z"/>
                <w:rFonts w:eastAsia="Times New Roman" w:cs="Times New Roman"/>
                <w:color w:val="000000"/>
                <w:sz w:val="22"/>
                <w:rPrChange w:id="3502" w:author="Tao Huang" w:date="2018-09-04T13:15:00Z">
                  <w:rPr>
                    <w:ins w:id="3503" w:author="Tao Huang" w:date="2018-09-04T13:14:00Z"/>
                    <w:del w:id="3504" w:author="韬 黄" w:date="2018-09-27T17:42:00Z"/>
                    <w:rFonts w:ascii="Calibri" w:eastAsia="Times New Roman" w:hAnsi="Calibri" w:cs="Calibri"/>
                    <w:color w:val="000000"/>
                    <w:sz w:val="22"/>
                  </w:rPr>
                </w:rPrChange>
              </w:rPr>
              <w:pPrChange w:id="3505" w:author="Tao Huang" w:date="2018-09-04T13:17:00Z">
                <w:pPr>
                  <w:spacing w:after="0" w:line="240" w:lineRule="auto"/>
                  <w:jc w:val="right"/>
                </w:pPr>
              </w:pPrChange>
            </w:pPr>
            <w:ins w:id="3506" w:author="Tao Huang" w:date="2018-09-04T13:14:00Z">
              <w:del w:id="3507" w:author="韬 黄" w:date="2018-09-27T17:42:00Z">
                <w:r w:rsidRPr="001739A3" w:rsidDel="00FC51CF">
                  <w:rPr>
                    <w:rFonts w:eastAsia="Times New Roman" w:cs="Times New Roman"/>
                    <w:color w:val="000000"/>
                    <w:sz w:val="22"/>
                    <w:rPrChange w:id="3508"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3509" w:author="Tao Huang" w:date="2018-09-04T13:17:00Z">
              <w:tcPr>
                <w:tcW w:w="960" w:type="dxa"/>
                <w:gridSpan w:val="2"/>
                <w:tcBorders>
                  <w:top w:val="nil"/>
                  <w:left w:val="nil"/>
                  <w:bottom w:val="nil"/>
                  <w:right w:val="nil"/>
                </w:tcBorders>
                <w:shd w:val="clear" w:color="000000" w:fill="FFFF00"/>
                <w:noWrap/>
                <w:vAlign w:val="bottom"/>
                <w:hideMark/>
              </w:tcPr>
            </w:tcPrChange>
          </w:tcPr>
          <w:p w14:paraId="2C89AAF5" w14:textId="633AC8CF" w:rsidR="001739A3" w:rsidRPr="001739A3" w:rsidDel="00FC51CF" w:rsidRDefault="001739A3">
            <w:pPr>
              <w:spacing w:after="0" w:line="240" w:lineRule="auto"/>
              <w:jc w:val="center"/>
              <w:rPr>
                <w:ins w:id="3510" w:author="Tao Huang" w:date="2018-09-04T13:14:00Z"/>
                <w:del w:id="3511" w:author="韬 黄" w:date="2018-09-27T17:42:00Z"/>
                <w:rFonts w:eastAsia="Times New Roman" w:cs="Times New Roman"/>
                <w:color w:val="000000"/>
                <w:sz w:val="22"/>
                <w:rPrChange w:id="3512" w:author="Tao Huang" w:date="2018-09-04T13:15:00Z">
                  <w:rPr>
                    <w:ins w:id="3513" w:author="Tao Huang" w:date="2018-09-04T13:14:00Z"/>
                    <w:del w:id="3514" w:author="韬 黄" w:date="2018-09-27T17:42:00Z"/>
                    <w:rFonts w:ascii="Calibri" w:eastAsia="Times New Roman" w:hAnsi="Calibri" w:cs="Calibri"/>
                    <w:color w:val="000000"/>
                    <w:sz w:val="22"/>
                  </w:rPr>
                </w:rPrChange>
              </w:rPr>
              <w:pPrChange w:id="3515" w:author="Tao Huang" w:date="2018-09-04T13:17:00Z">
                <w:pPr>
                  <w:spacing w:after="0" w:line="240" w:lineRule="auto"/>
                  <w:jc w:val="right"/>
                </w:pPr>
              </w:pPrChange>
            </w:pPr>
            <w:ins w:id="3516" w:author="Tao Huang" w:date="2018-09-04T13:14:00Z">
              <w:del w:id="3517" w:author="韬 黄" w:date="2018-09-27T17:42:00Z">
                <w:r w:rsidRPr="001739A3" w:rsidDel="00FC51CF">
                  <w:rPr>
                    <w:rFonts w:eastAsia="Times New Roman" w:cs="Times New Roman"/>
                    <w:color w:val="000000"/>
                    <w:sz w:val="22"/>
                    <w:rPrChange w:id="3518" w:author="Tao Huang" w:date="2018-09-04T13:15:00Z">
                      <w:rPr>
                        <w:rFonts w:ascii="Calibri" w:eastAsia="Times New Roman" w:hAnsi="Calibri" w:cs="Calibri"/>
                        <w:color w:val="000000"/>
                        <w:sz w:val="22"/>
                      </w:rPr>
                    </w:rPrChange>
                  </w:rPr>
                  <w:delText>40.75%</w:delText>
                </w:r>
              </w:del>
            </w:ins>
          </w:p>
        </w:tc>
        <w:tc>
          <w:tcPr>
            <w:tcW w:w="960" w:type="dxa"/>
            <w:tcBorders>
              <w:top w:val="nil"/>
              <w:left w:val="nil"/>
              <w:bottom w:val="nil"/>
              <w:right w:val="nil"/>
            </w:tcBorders>
            <w:shd w:val="clear" w:color="000000" w:fill="FFFF00"/>
            <w:noWrap/>
            <w:vAlign w:val="bottom"/>
            <w:hideMark/>
            <w:tcPrChange w:id="3519" w:author="Tao Huang" w:date="2018-09-04T13:17:00Z">
              <w:tcPr>
                <w:tcW w:w="960" w:type="dxa"/>
                <w:gridSpan w:val="2"/>
                <w:tcBorders>
                  <w:top w:val="nil"/>
                  <w:left w:val="nil"/>
                  <w:bottom w:val="nil"/>
                  <w:right w:val="nil"/>
                </w:tcBorders>
                <w:shd w:val="clear" w:color="000000" w:fill="FFFF00"/>
                <w:noWrap/>
                <w:vAlign w:val="bottom"/>
                <w:hideMark/>
              </w:tcPr>
            </w:tcPrChange>
          </w:tcPr>
          <w:p w14:paraId="387045A8" w14:textId="61368A42" w:rsidR="001739A3" w:rsidRPr="001739A3" w:rsidDel="00FC51CF" w:rsidRDefault="001739A3">
            <w:pPr>
              <w:spacing w:after="0" w:line="240" w:lineRule="auto"/>
              <w:jc w:val="center"/>
              <w:rPr>
                <w:ins w:id="3520" w:author="Tao Huang" w:date="2018-09-04T13:14:00Z"/>
                <w:del w:id="3521" w:author="韬 黄" w:date="2018-09-27T17:42:00Z"/>
                <w:rFonts w:eastAsia="Times New Roman" w:cs="Times New Roman"/>
                <w:color w:val="000000"/>
                <w:sz w:val="22"/>
                <w:rPrChange w:id="3522" w:author="Tao Huang" w:date="2018-09-04T13:15:00Z">
                  <w:rPr>
                    <w:ins w:id="3523" w:author="Tao Huang" w:date="2018-09-04T13:14:00Z"/>
                    <w:del w:id="3524" w:author="韬 黄" w:date="2018-09-27T17:42:00Z"/>
                    <w:rFonts w:ascii="Calibri" w:eastAsia="Times New Roman" w:hAnsi="Calibri" w:cs="Calibri"/>
                    <w:color w:val="000000"/>
                    <w:sz w:val="22"/>
                  </w:rPr>
                </w:rPrChange>
              </w:rPr>
              <w:pPrChange w:id="3525" w:author="Tao Huang" w:date="2018-09-04T13:17:00Z">
                <w:pPr>
                  <w:spacing w:after="0" w:line="240" w:lineRule="auto"/>
                  <w:jc w:val="right"/>
                </w:pPr>
              </w:pPrChange>
            </w:pPr>
            <w:ins w:id="3526" w:author="Tao Huang" w:date="2018-09-04T13:14:00Z">
              <w:del w:id="3527" w:author="韬 黄" w:date="2018-09-27T17:42:00Z">
                <w:r w:rsidRPr="001739A3" w:rsidDel="00FC51CF">
                  <w:rPr>
                    <w:rFonts w:eastAsia="Times New Roman" w:cs="Times New Roman"/>
                    <w:color w:val="000000"/>
                    <w:sz w:val="22"/>
                    <w:rPrChange w:id="3528"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3529" w:author="Tao Huang" w:date="2018-09-04T13:17:00Z">
              <w:tcPr>
                <w:tcW w:w="960" w:type="dxa"/>
                <w:gridSpan w:val="2"/>
                <w:tcBorders>
                  <w:top w:val="nil"/>
                  <w:left w:val="nil"/>
                  <w:bottom w:val="nil"/>
                  <w:right w:val="nil"/>
                </w:tcBorders>
                <w:shd w:val="clear" w:color="000000" w:fill="FFFF00"/>
                <w:noWrap/>
                <w:vAlign w:val="bottom"/>
                <w:hideMark/>
              </w:tcPr>
            </w:tcPrChange>
          </w:tcPr>
          <w:p w14:paraId="462D10E7" w14:textId="0462F6BF" w:rsidR="001739A3" w:rsidRPr="001739A3" w:rsidDel="00FC51CF" w:rsidRDefault="001739A3">
            <w:pPr>
              <w:spacing w:after="0" w:line="240" w:lineRule="auto"/>
              <w:jc w:val="center"/>
              <w:rPr>
                <w:ins w:id="3530" w:author="Tao Huang" w:date="2018-09-04T13:14:00Z"/>
                <w:del w:id="3531" w:author="韬 黄" w:date="2018-09-27T17:42:00Z"/>
                <w:rFonts w:eastAsia="Times New Roman" w:cs="Times New Roman"/>
                <w:color w:val="000000"/>
                <w:sz w:val="22"/>
                <w:rPrChange w:id="3532" w:author="Tao Huang" w:date="2018-09-04T13:15:00Z">
                  <w:rPr>
                    <w:ins w:id="3533" w:author="Tao Huang" w:date="2018-09-04T13:14:00Z"/>
                    <w:del w:id="3534" w:author="韬 黄" w:date="2018-09-27T17:42:00Z"/>
                    <w:rFonts w:ascii="Calibri" w:eastAsia="Times New Roman" w:hAnsi="Calibri" w:cs="Calibri"/>
                    <w:color w:val="000000"/>
                    <w:sz w:val="22"/>
                  </w:rPr>
                </w:rPrChange>
              </w:rPr>
              <w:pPrChange w:id="3535" w:author="Tao Huang" w:date="2018-09-04T13:17:00Z">
                <w:pPr>
                  <w:spacing w:after="0" w:line="240" w:lineRule="auto"/>
                  <w:jc w:val="right"/>
                </w:pPr>
              </w:pPrChange>
            </w:pPr>
            <w:ins w:id="3536" w:author="Tao Huang" w:date="2018-09-04T13:14:00Z">
              <w:del w:id="3537" w:author="韬 黄" w:date="2018-09-27T17:42:00Z">
                <w:r w:rsidRPr="001739A3" w:rsidDel="00FC51CF">
                  <w:rPr>
                    <w:rFonts w:eastAsia="Times New Roman" w:cs="Times New Roman"/>
                    <w:color w:val="000000"/>
                    <w:sz w:val="22"/>
                    <w:rPrChange w:id="3538" w:author="Tao Huang" w:date="2018-09-04T13:15:00Z">
                      <w:rPr>
                        <w:rFonts w:ascii="Calibri" w:eastAsia="Times New Roman" w:hAnsi="Calibri" w:cs="Calibri"/>
                        <w:color w:val="000000"/>
                        <w:sz w:val="22"/>
                      </w:rPr>
                    </w:rPrChange>
                  </w:rPr>
                  <w:delText>0.6936</w:delText>
                </w:r>
              </w:del>
            </w:ins>
          </w:p>
        </w:tc>
        <w:tc>
          <w:tcPr>
            <w:tcW w:w="960" w:type="dxa"/>
            <w:tcBorders>
              <w:top w:val="nil"/>
              <w:left w:val="nil"/>
              <w:bottom w:val="nil"/>
              <w:right w:val="nil"/>
            </w:tcBorders>
            <w:shd w:val="clear" w:color="000000" w:fill="FFFF00"/>
            <w:noWrap/>
            <w:vAlign w:val="bottom"/>
            <w:hideMark/>
            <w:tcPrChange w:id="3539" w:author="Tao Huang" w:date="2018-09-04T13:17:00Z">
              <w:tcPr>
                <w:tcW w:w="960" w:type="dxa"/>
                <w:gridSpan w:val="2"/>
                <w:tcBorders>
                  <w:top w:val="nil"/>
                  <w:left w:val="nil"/>
                  <w:bottom w:val="nil"/>
                  <w:right w:val="nil"/>
                </w:tcBorders>
                <w:shd w:val="clear" w:color="000000" w:fill="FFFF00"/>
                <w:noWrap/>
                <w:vAlign w:val="bottom"/>
                <w:hideMark/>
              </w:tcPr>
            </w:tcPrChange>
          </w:tcPr>
          <w:p w14:paraId="49EE43B6" w14:textId="63A0BF06" w:rsidR="001739A3" w:rsidRPr="001739A3" w:rsidDel="00FC51CF" w:rsidRDefault="001739A3">
            <w:pPr>
              <w:spacing w:after="0" w:line="240" w:lineRule="auto"/>
              <w:jc w:val="center"/>
              <w:rPr>
                <w:ins w:id="3540" w:author="Tao Huang" w:date="2018-09-04T13:14:00Z"/>
                <w:del w:id="3541" w:author="韬 黄" w:date="2018-09-27T17:42:00Z"/>
                <w:rFonts w:eastAsia="Times New Roman" w:cs="Times New Roman"/>
                <w:color w:val="000000"/>
                <w:sz w:val="22"/>
                <w:rPrChange w:id="3542" w:author="Tao Huang" w:date="2018-09-04T13:15:00Z">
                  <w:rPr>
                    <w:ins w:id="3543" w:author="Tao Huang" w:date="2018-09-04T13:14:00Z"/>
                    <w:del w:id="3544" w:author="韬 黄" w:date="2018-09-27T17:42:00Z"/>
                    <w:rFonts w:ascii="Calibri" w:eastAsia="Times New Roman" w:hAnsi="Calibri" w:cs="Calibri"/>
                    <w:color w:val="000000"/>
                    <w:sz w:val="22"/>
                  </w:rPr>
                </w:rPrChange>
              </w:rPr>
              <w:pPrChange w:id="3545" w:author="Tao Huang" w:date="2018-09-04T13:17:00Z">
                <w:pPr>
                  <w:spacing w:after="0" w:line="240" w:lineRule="auto"/>
                  <w:jc w:val="right"/>
                </w:pPr>
              </w:pPrChange>
            </w:pPr>
            <w:ins w:id="3546" w:author="Tao Huang" w:date="2018-09-04T13:14:00Z">
              <w:del w:id="3547" w:author="韬 黄" w:date="2018-09-27T17:42:00Z">
                <w:r w:rsidRPr="001739A3" w:rsidDel="00FC51CF">
                  <w:rPr>
                    <w:rFonts w:eastAsia="Times New Roman" w:cs="Times New Roman"/>
                    <w:color w:val="000000"/>
                    <w:sz w:val="22"/>
                    <w:rPrChange w:id="3548"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E7E6E6"/>
            <w:noWrap/>
            <w:vAlign w:val="bottom"/>
            <w:hideMark/>
            <w:tcPrChange w:id="3549" w:author="Tao Huang" w:date="2018-09-04T13:17:00Z">
              <w:tcPr>
                <w:tcW w:w="960" w:type="dxa"/>
                <w:gridSpan w:val="2"/>
                <w:tcBorders>
                  <w:top w:val="nil"/>
                  <w:left w:val="nil"/>
                  <w:bottom w:val="nil"/>
                  <w:right w:val="nil"/>
                </w:tcBorders>
                <w:shd w:val="clear" w:color="000000" w:fill="E7E6E6"/>
                <w:noWrap/>
                <w:vAlign w:val="bottom"/>
                <w:hideMark/>
              </w:tcPr>
            </w:tcPrChange>
          </w:tcPr>
          <w:p w14:paraId="54A87622" w14:textId="28CD2784" w:rsidR="001739A3" w:rsidRPr="001739A3" w:rsidDel="00FC51CF" w:rsidRDefault="001739A3">
            <w:pPr>
              <w:spacing w:after="0" w:line="240" w:lineRule="auto"/>
              <w:jc w:val="center"/>
              <w:rPr>
                <w:ins w:id="3550" w:author="Tao Huang" w:date="2018-09-04T13:14:00Z"/>
                <w:del w:id="3551" w:author="韬 黄" w:date="2018-09-27T17:42:00Z"/>
                <w:rFonts w:eastAsia="Times New Roman" w:cs="Times New Roman"/>
                <w:color w:val="000000"/>
                <w:sz w:val="22"/>
                <w:rPrChange w:id="3552" w:author="Tao Huang" w:date="2018-09-04T13:15:00Z">
                  <w:rPr>
                    <w:ins w:id="3553" w:author="Tao Huang" w:date="2018-09-04T13:14:00Z"/>
                    <w:del w:id="3554" w:author="韬 黄" w:date="2018-09-27T17:42:00Z"/>
                    <w:rFonts w:ascii="Calibri" w:eastAsia="Times New Roman" w:hAnsi="Calibri" w:cs="Calibri"/>
                    <w:color w:val="000000"/>
                    <w:sz w:val="22"/>
                  </w:rPr>
                </w:rPrChange>
              </w:rPr>
              <w:pPrChange w:id="3555" w:author="Tao Huang" w:date="2018-09-04T13:17:00Z">
                <w:pPr>
                  <w:spacing w:after="0" w:line="240" w:lineRule="auto"/>
                  <w:jc w:val="right"/>
                </w:pPr>
              </w:pPrChange>
            </w:pPr>
            <w:ins w:id="3556" w:author="Tao Huang" w:date="2018-09-04T13:14:00Z">
              <w:del w:id="3557" w:author="韬 黄" w:date="2018-09-27T17:42:00Z">
                <w:r w:rsidRPr="001739A3" w:rsidDel="00FC51CF">
                  <w:rPr>
                    <w:rFonts w:eastAsia="Times New Roman" w:cs="Times New Roman"/>
                    <w:color w:val="000000"/>
                    <w:sz w:val="22"/>
                    <w:rPrChange w:id="3558" w:author="Tao Huang" w:date="2018-09-04T13:15:00Z">
                      <w:rPr>
                        <w:rFonts w:ascii="Calibri" w:eastAsia="Times New Roman" w:hAnsi="Calibri" w:cs="Calibri"/>
                        <w:color w:val="000000"/>
                        <w:sz w:val="22"/>
                      </w:rPr>
                    </w:rPrChange>
                  </w:rPr>
                  <w:delText>0.9990</w:delText>
                </w:r>
              </w:del>
            </w:ins>
          </w:p>
        </w:tc>
        <w:tc>
          <w:tcPr>
            <w:tcW w:w="960" w:type="dxa"/>
            <w:tcBorders>
              <w:top w:val="nil"/>
              <w:left w:val="nil"/>
              <w:bottom w:val="nil"/>
              <w:right w:val="nil"/>
            </w:tcBorders>
            <w:shd w:val="clear" w:color="000000" w:fill="E7E6E6"/>
            <w:noWrap/>
            <w:vAlign w:val="bottom"/>
            <w:hideMark/>
            <w:tcPrChange w:id="3559" w:author="Tao Huang" w:date="2018-09-04T13:17:00Z">
              <w:tcPr>
                <w:tcW w:w="960" w:type="dxa"/>
                <w:gridSpan w:val="2"/>
                <w:tcBorders>
                  <w:top w:val="nil"/>
                  <w:left w:val="nil"/>
                  <w:bottom w:val="nil"/>
                  <w:right w:val="nil"/>
                </w:tcBorders>
                <w:shd w:val="clear" w:color="000000" w:fill="E7E6E6"/>
                <w:noWrap/>
                <w:vAlign w:val="bottom"/>
                <w:hideMark/>
              </w:tcPr>
            </w:tcPrChange>
          </w:tcPr>
          <w:p w14:paraId="5DC8C819" w14:textId="6171C0BA" w:rsidR="001739A3" w:rsidRPr="001739A3" w:rsidDel="00FC51CF" w:rsidRDefault="001739A3">
            <w:pPr>
              <w:spacing w:after="0" w:line="240" w:lineRule="auto"/>
              <w:jc w:val="center"/>
              <w:rPr>
                <w:ins w:id="3560" w:author="Tao Huang" w:date="2018-09-04T13:14:00Z"/>
                <w:del w:id="3561" w:author="韬 黄" w:date="2018-09-27T17:42:00Z"/>
                <w:rFonts w:eastAsia="Times New Roman" w:cs="Times New Roman"/>
                <w:color w:val="000000"/>
                <w:sz w:val="22"/>
                <w:rPrChange w:id="3562" w:author="Tao Huang" w:date="2018-09-04T13:15:00Z">
                  <w:rPr>
                    <w:ins w:id="3563" w:author="Tao Huang" w:date="2018-09-04T13:14:00Z"/>
                    <w:del w:id="3564" w:author="韬 黄" w:date="2018-09-27T17:42:00Z"/>
                    <w:rFonts w:ascii="Calibri" w:eastAsia="Times New Roman" w:hAnsi="Calibri" w:cs="Calibri"/>
                    <w:color w:val="000000"/>
                    <w:sz w:val="22"/>
                  </w:rPr>
                </w:rPrChange>
              </w:rPr>
              <w:pPrChange w:id="3565" w:author="Tao Huang" w:date="2018-09-04T13:17:00Z">
                <w:pPr>
                  <w:spacing w:after="0" w:line="240" w:lineRule="auto"/>
                  <w:jc w:val="right"/>
                </w:pPr>
              </w:pPrChange>
            </w:pPr>
            <w:ins w:id="3566" w:author="Tao Huang" w:date="2018-09-04T13:14:00Z">
              <w:del w:id="3567" w:author="韬 黄" w:date="2018-09-27T17:42:00Z">
                <w:r w:rsidRPr="001739A3" w:rsidDel="00FC51CF">
                  <w:rPr>
                    <w:rFonts w:eastAsia="Times New Roman" w:cs="Times New Roman"/>
                    <w:color w:val="000000"/>
                    <w:sz w:val="22"/>
                    <w:rPrChange w:id="3568"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3569" w:author="Tao Huang" w:date="2018-09-04T13:17:00Z">
              <w:tcPr>
                <w:tcW w:w="960" w:type="dxa"/>
                <w:gridSpan w:val="2"/>
                <w:tcBorders>
                  <w:top w:val="nil"/>
                  <w:left w:val="nil"/>
                  <w:bottom w:val="nil"/>
                  <w:right w:val="nil"/>
                </w:tcBorders>
                <w:shd w:val="clear" w:color="000000" w:fill="FFFF00"/>
                <w:noWrap/>
                <w:vAlign w:val="bottom"/>
                <w:hideMark/>
              </w:tcPr>
            </w:tcPrChange>
          </w:tcPr>
          <w:p w14:paraId="7AB14770" w14:textId="63FB8E3D" w:rsidR="001739A3" w:rsidRPr="001739A3" w:rsidDel="00FC51CF" w:rsidRDefault="001739A3">
            <w:pPr>
              <w:spacing w:after="0" w:line="240" w:lineRule="auto"/>
              <w:jc w:val="center"/>
              <w:rPr>
                <w:ins w:id="3570" w:author="Tao Huang" w:date="2018-09-04T13:14:00Z"/>
                <w:del w:id="3571" w:author="韬 黄" w:date="2018-09-27T17:42:00Z"/>
                <w:rFonts w:eastAsia="Times New Roman" w:cs="Times New Roman"/>
                <w:color w:val="000000"/>
                <w:sz w:val="22"/>
                <w:rPrChange w:id="3572" w:author="Tao Huang" w:date="2018-09-04T13:15:00Z">
                  <w:rPr>
                    <w:ins w:id="3573" w:author="Tao Huang" w:date="2018-09-04T13:14:00Z"/>
                    <w:del w:id="3574" w:author="韬 黄" w:date="2018-09-27T17:42:00Z"/>
                    <w:rFonts w:ascii="Calibri" w:eastAsia="Times New Roman" w:hAnsi="Calibri" w:cs="Calibri"/>
                    <w:color w:val="000000"/>
                    <w:sz w:val="22"/>
                  </w:rPr>
                </w:rPrChange>
              </w:rPr>
              <w:pPrChange w:id="3575" w:author="Tao Huang" w:date="2018-09-04T13:17:00Z">
                <w:pPr>
                  <w:spacing w:after="0" w:line="240" w:lineRule="auto"/>
                  <w:jc w:val="right"/>
                </w:pPr>
              </w:pPrChange>
            </w:pPr>
            <w:ins w:id="3576" w:author="Tao Huang" w:date="2018-09-04T13:14:00Z">
              <w:del w:id="3577" w:author="韬 黄" w:date="2018-09-27T17:42:00Z">
                <w:r w:rsidRPr="001739A3" w:rsidDel="00FC51CF">
                  <w:rPr>
                    <w:rFonts w:eastAsia="Times New Roman" w:cs="Times New Roman"/>
                    <w:color w:val="000000"/>
                    <w:sz w:val="22"/>
                    <w:rPrChange w:id="3578" w:author="Tao Huang" w:date="2018-09-04T13:15:00Z">
                      <w:rPr>
                        <w:rFonts w:ascii="Calibri" w:eastAsia="Times New Roman" w:hAnsi="Calibri" w:cs="Calibri"/>
                        <w:color w:val="000000"/>
                        <w:sz w:val="22"/>
                      </w:rPr>
                    </w:rPrChange>
                  </w:rPr>
                  <w:delText>7,508</w:delText>
                </w:r>
              </w:del>
            </w:ins>
          </w:p>
        </w:tc>
        <w:tc>
          <w:tcPr>
            <w:tcW w:w="960" w:type="dxa"/>
            <w:tcBorders>
              <w:top w:val="nil"/>
              <w:left w:val="nil"/>
              <w:bottom w:val="nil"/>
              <w:right w:val="nil"/>
            </w:tcBorders>
            <w:shd w:val="clear" w:color="000000" w:fill="FFFF00"/>
            <w:noWrap/>
            <w:vAlign w:val="bottom"/>
            <w:hideMark/>
            <w:tcPrChange w:id="3579" w:author="Tao Huang" w:date="2018-09-04T13:17:00Z">
              <w:tcPr>
                <w:tcW w:w="960" w:type="dxa"/>
                <w:gridSpan w:val="2"/>
                <w:tcBorders>
                  <w:top w:val="nil"/>
                  <w:left w:val="nil"/>
                  <w:bottom w:val="nil"/>
                  <w:right w:val="nil"/>
                </w:tcBorders>
                <w:shd w:val="clear" w:color="000000" w:fill="FFFF00"/>
                <w:noWrap/>
                <w:vAlign w:val="bottom"/>
                <w:hideMark/>
              </w:tcPr>
            </w:tcPrChange>
          </w:tcPr>
          <w:p w14:paraId="7E0E8427" w14:textId="448C9EDD" w:rsidR="001739A3" w:rsidRPr="001739A3" w:rsidDel="00FC51CF" w:rsidRDefault="001739A3">
            <w:pPr>
              <w:spacing w:after="0" w:line="240" w:lineRule="auto"/>
              <w:jc w:val="center"/>
              <w:rPr>
                <w:ins w:id="3580" w:author="Tao Huang" w:date="2018-09-04T13:14:00Z"/>
                <w:del w:id="3581" w:author="韬 黄" w:date="2018-09-27T17:42:00Z"/>
                <w:rFonts w:eastAsia="Times New Roman" w:cs="Times New Roman"/>
                <w:color w:val="000000"/>
                <w:sz w:val="22"/>
                <w:rPrChange w:id="3582" w:author="Tao Huang" w:date="2018-09-04T13:15:00Z">
                  <w:rPr>
                    <w:ins w:id="3583" w:author="Tao Huang" w:date="2018-09-04T13:14:00Z"/>
                    <w:del w:id="3584" w:author="韬 黄" w:date="2018-09-27T17:42:00Z"/>
                    <w:rFonts w:ascii="Calibri" w:eastAsia="Times New Roman" w:hAnsi="Calibri" w:cs="Calibri"/>
                    <w:color w:val="000000"/>
                    <w:sz w:val="22"/>
                  </w:rPr>
                </w:rPrChange>
              </w:rPr>
              <w:pPrChange w:id="3585" w:author="Tao Huang" w:date="2018-09-04T13:17:00Z">
                <w:pPr>
                  <w:spacing w:after="0" w:line="240" w:lineRule="auto"/>
                  <w:jc w:val="right"/>
                </w:pPr>
              </w:pPrChange>
            </w:pPr>
            <w:ins w:id="3586" w:author="Tao Huang" w:date="2018-09-04T13:14:00Z">
              <w:del w:id="3587" w:author="韬 黄" w:date="2018-09-27T17:42:00Z">
                <w:r w:rsidRPr="001739A3" w:rsidDel="00FC51CF">
                  <w:rPr>
                    <w:rFonts w:eastAsia="Times New Roman" w:cs="Times New Roman"/>
                    <w:color w:val="000000"/>
                    <w:sz w:val="22"/>
                    <w:rPrChange w:id="3588" w:author="Tao Huang" w:date="2018-09-04T13:15:00Z">
                      <w:rPr>
                        <w:rFonts w:ascii="Calibri" w:eastAsia="Times New Roman" w:hAnsi="Calibri" w:cs="Calibri"/>
                        <w:color w:val="000000"/>
                        <w:sz w:val="22"/>
                      </w:rPr>
                    </w:rPrChange>
                  </w:rPr>
                  <w:delText>7</w:delText>
                </w:r>
              </w:del>
            </w:ins>
          </w:p>
        </w:tc>
      </w:tr>
      <w:tr w:rsidR="001739A3" w:rsidRPr="001739A3" w:rsidDel="00FC51CF" w14:paraId="3ECA6135" w14:textId="5BEAE1EC" w:rsidTr="008B5617">
        <w:tblPrEx>
          <w:tblW w:w="12080" w:type="dxa"/>
          <w:jc w:val="center"/>
          <w:tblPrExChange w:id="3589" w:author="Tao Huang" w:date="2018-09-04T13:17:00Z">
            <w:tblPrEx>
              <w:tblW w:w="12080" w:type="dxa"/>
              <w:jc w:val="center"/>
            </w:tblPrEx>
          </w:tblPrExChange>
        </w:tblPrEx>
        <w:trPr>
          <w:trHeight w:val="57"/>
          <w:jc w:val="center"/>
          <w:ins w:id="3590" w:author="Tao Huang" w:date="2018-09-04T13:14:00Z"/>
          <w:del w:id="3591" w:author="韬 黄" w:date="2018-09-27T17:42:00Z"/>
          <w:trPrChange w:id="3592"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593" w:author="Tao Huang" w:date="2018-09-04T13:17:00Z">
              <w:tcPr>
                <w:tcW w:w="2480" w:type="dxa"/>
                <w:tcBorders>
                  <w:top w:val="nil"/>
                  <w:left w:val="nil"/>
                  <w:bottom w:val="nil"/>
                  <w:right w:val="nil"/>
                </w:tcBorders>
                <w:shd w:val="clear" w:color="000000" w:fill="FFFF00"/>
                <w:noWrap/>
                <w:vAlign w:val="bottom"/>
                <w:hideMark/>
              </w:tcPr>
            </w:tcPrChange>
          </w:tcPr>
          <w:p w14:paraId="67D201CB" w14:textId="535ABB05" w:rsidR="001739A3" w:rsidRPr="001739A3" w:rsidDel="00FC51CF" w:rsidRDefault="001739A3">
            <w:pPr>
              <w:spacing w:after="0" w:line="240" w:lineRule="auto"/>
              <w:rPr>
                <w:ins w:id="3594" w:author="Tao Huang" w:date="2018-09-04T13:14:00Z"/>
                <w:del w:id="3595" w:author="韬 黄" w:date="2018-09-27T17:42:00Z"/>
                <w:rFonts w:eastAsia="Times New Roman" w:cs="Times New Roman"/>
                <w:color w:val="000000"/>
                <w:sz w:val="22"/>
                <w:rPrChange w:id="3596" w:author="Tao Huang" w:date="2018-09-04T13:15:00Z">
                  <w:rPr>
                    <w:ins w:id="3597" w:author="Tao Huang" w:date="2018-09-04T13:14:00Z"/>
                    <w:del w:id="3598" w:author="韬 黄" w:date="2018-09-27T17:42:00Z"/>
                    <w:rFonts w:ascii="Calibri" w:eastAsia="Times New Roman" w:hAnsi="Calibri" w:cs="Calibri"/>
                    <w:color w:val="000000"/>
                    <w:sz w:val="22"/>
                  </w:rPr>
                </w:rPrChange>
              </w:rPr>
            </w:pPr>
            <w:ins w:id="3599" w:author="Tao Huang" w:date="2018-09-04T13:14:00Z">
              <w:del w:id="3600" w:author="韬 黄" w:date="2018-09-27T17:42:00Z">
                <w:r w:rsidRPr="001739A3" w:rsidDel="00FC51CF">
                  <w:rPr>
                    <w:rFonts w:eastAsia="Times New Roman" w:cs="Times New Roman"/>
                    <w:color w:val="000000"/>
                    <w:sz w:val="22"/>
                    <w:rPrChange w:id="3601" w:author="Tao Huang" w:date="2018-09-04T13:15:00Z">
                      <w:rPr>
                        <w:rFonts w:ascii="Calibri" w:eastAsia="Times New Roman" w:hAnsi="Calibri" w:cs="Calibri"/>
                        <w:color w:val="000000"/>
                        <w:sz w:val="22"/>
                      </w:rPr>
                    </w:rPrChange>
                  </w:rPr>
                  <w:delText>ADL-intra-EWC</w:delText>
                </w:r>
              </w:del>
            </w:ins>
          </w:p>
        </w:tc>
        <w:tc>
          <w:tcPr>
            <w:tcW w:w="960" w:type="dxa"/>
            <w:tcBorders>
              <w:top w:val="nil"/>
              <w:left w:val="nil"/>
              <w:bottom w:val="nil"/>
              <w:right w:val="nil"/>
            </w:tcBorders>
            <w:shd w:val="clear" w:color="000000" w:fill="FFFF00"/>
            <w:noWrap/>
            <w:vAlign w:val="bottom"/>
            <w:hideMark/>
            <w:tcPrChange w:id="3602" w:author="Tao Huang" w:date="2018-09-04T13:17:00Z">
              <w:tcPr>
                <w:tcW w:w="960" w:type="dxa"/>
                <w:tcBorders>
                  <w:top w:val="nil"/>
                  <w:left w:val="nil"/>
                  <w:bottom w:val="nil"/>
                  <w:right w:val="nil"/>
                </w:tcBorders>
                <w:shd w:val="clear" w:color="000000" w:fill="FFFF00"/>
                <w:noWrap/>
                <w:vAlign w:val="bottom"/>
                <w:hideMark/>
              </w:tcPr>
            </w:tcPrChange>
          </w:tcPr>
          <w:p w14:paraId="7E9BBE3B" w14:textId="5AC58D00" w:rsidR="001739A3" w:rsidRPr="001739A3" w:rsidDel="00FC51CF" w:rsidRDefault="001739A3">
            <w:pPr>
              <w:spacing w:after="0" w:line="240" w:lineRule="auto"/>
              <w:jc w:val="center"/>
              <w:rPr>
                <w:ins w:id="3603" w:author="Tao Huang" w:date="2018-09-04T13:14:00Z"/>
                <w:del w:id="3604" w:author="韬 黄" w:date="2018-09-27T17:42:00Z"/>
                <w:rFonts w:eastAsia="Times New Roman" w:cs="Times New Roman"/>
                <w:color w:val="000000"/>
                <w:sz w:val="22"/>
                <w:rPrChange w:id="3605" w:author="Tao Huang" w:date="2018-09-04T13:15:00Z">
                  <w:rPr>
                    <w:ins w:id="3606" w:author="Tao Huang" w:date="2018-09-04T13:14:00Z"/>
                    <w:del w:id="3607" w:author="韬 黄" w:date="2018-09-27T17:42:00Z"/>
                    <w:rFonts w:ascii="Calibri" w:eastAsia="Times New Roman" w:hAnsi="Calibri" w:cs="Calibri"/>
                    <w:color w:val="000000"/>
                    <w:sz w:val="22"/>
                  </w:rPr>
                </w:rPrChange>
              </w:rPr>
              <w:pPrChange w:id="3608" w:author="Tao Huang" w:date="2018-09-04T13:17:00Z">
                <w:pPr>
                  <w:spacing w:after="0" w:line="240" w:lineRule="auto"/>
                  <w:jc w:val="right"/>
                </w:pPr>
              </w:pPrChange>
            </w:pPr>
            <w:ins w:id="3609" w:author="Tao Huang" w:date="2018-09-04T13:14:00Z">
              <w:del w:id="3610" w:author="韬 黄" w:date="2018-09-27T17:42:00Z">
                <w:r w:rsidRPr="001739A3" w:rsidDel="00FC51CF">
                  <w:rPr>
                    <w:rFonts w:eastAsia="Times New Roman" w:cs="Times New Roman"/>
                    <w:color w:val="000000"/>
                    <w:sz w:val="22"/>
                    <w:rPrChange w:id="3611" w:author="Tao Huang" w:date="2018-09-04T13:15:00Z">
                      <w:rPr>
                        <w:rFonts w:ascii="Calibri" w:eastAsia="Times New Roman" w:hAnsi="Calibri" w:cs="Calibri"/>
                        <w:color w:val="000000"/>
                        <w:sz w:val="22"/>
                      </w:rPr>
                    </w:rPrChange>
                  </w:rPr>
                  <w:delText>15.349</w:delText>
                </w:r>
              </w:del>
            </w:ins>
          </w:p>
        </w:tc>
        <w:tc>
          <w:tcPr>
            <w:tcW w:w="960" w:type="dxa"/>
            <w:tcBorders>
              <w:top w:val="nil"/>
              <w:left w:val="nil"/>
              <w:bottom w:val="nil"/>
              <w:right w:val="nil"/>
            </w:tcBorders>
            <w:shd w:val="clear" w:color="000000" w:fill="FFFF00"/>
            <w:noWrap/>
            <w:vAlign w:val="bottom"/>
            <w:hideMark/>
            <w:tcPrChange w:id="3612" w:author="Tao Huang" w:date="2018-09-04T13:17:00Z">
              <w:tcPr>
                <w:tcW w:w="960" w:type="dxa"/>
                <w:tcBorders>
                  <w:top w:val="nil"/>
                  <w:left w:val="nil"/>
                  <w:bottom w:val="nil"/>
                  <w:right w:val="nil"/>
                </w:tcBorders>
                <w:shd w:val="clear" w:color="000000" w:fill="FFFF00"/>
                <w:noWrap/>
                <w:vAlign w:val="bottom"/>
                <w:hideMark/>
              </w:tcPr>
            </w:tcPrChange>
          </w:tcPr>
          <w:p w14:paraId="37DDD672" w14:textId="67BF1F33" w:rsidR="001739A3" w:rsidRPr="001739A3" w:rsidDel="00FC51CF" w:rsidRDefault="001739A3">
            <w:pPr>
              <w:spacing w:after="0" w:line="240" w:lineRule="auto"/>
              <w:jc w:val="center"/>
              <w:rPr>
                <w:ins w:id="3613" w:author="Tao Huang" w:date="2018-09-04T13:14:00Z"/>
                <w:del w:id="3614" w:author="韬 黄" w:date="2018-09-27T17:42:00Z"/>
                <w:rFonts w:eastAsia="Times New Roman" w:cs="Times New Roman"/>
                <w:color w:val="000000"/>
                <w:sz w:val="22"/>
                <w:rPrChange w:id="3615" w:author="Tao Huang" w:date="2018-09-04T13:15:00Z">
                  <w:rPr>
                    <w:ins w:id="3616" w:author="Tao Huang" w:date="2018-09-04T13:14:00Z"/>
                    <w:del w:id="3617" w:author="韬 黄" w:date="2018-09-27T17:42:00Z"/>
                    <w:rFonts w:ascii="Calibri" w:eastAsia="Times New Roman" w:hAnsi="Calibri" w:cs="Calibri"/>
                    <w:color w:val="000000"/>
                    <w:sz w:val="22"/>
                  </w:rPr>
                </w:rPrChange>
              </w:rPr>
              <w:pPrChange w:id="3618" w:author="Tao Huang" w:date="2018-09-04T13:17:00Z">
                <w:pPr>
                  <w:spacing w:after="0" w:line="240" w:lineRule="auto"/>
                  <w:jc w:val="right"/>
                </w:pPr>
              </w:pPrChange>
            </w:pPr>
            <w:ins w:id="3619" w:author="Tao Huang" w:date="2018-09-04T13:14:00Z">
              <w:del w:id="3620" w:author="韬 黄" w:date="2018-09-27T17:42:00Z">
                <w:r w:rsidRPr="001739A3" w:rsidDel="00FC51CF">
                  <w:rPr>
                    <w:rFonts w:eastAsia="Times New Roman" w:cs="Times New Roman"/>
                    <w:color w:val="000000"/>
                    <w:sz w:val="22"/>
                    <w:rPrChange w:id="3621"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3622" w:author="Tao Huang" w:date="2018-09-04T13:17:00Z">
              <w:tcPr>
                <w:tcW w:w="960" w:type="dxa"/>
                <w:gridSpan w:val="2"/>
                <w:tcBorders>
                  <w:top w:val="nil"/>
                  <w:left w:val="nil"/>
                  <w:bottom w:val="nil"/>
                  <w:right w:val="nil"/>
                </w:tcBorders>
                <w:shd w:val="clear" w:color="000000" w:fill="FFFF00"/>
                <w:noWrap/>
                <w:vAlign w:val="bottom"/>
                <w:hideMark/>
              </w:tcPr>
            </w:tcPrChange>
          </w:tcPr>
          <w:p w14:paraId="54789460" w14:textId="308E52A5" w:rsidR="001739A3" w:rsidRPr="001739A3" w:rsidDel="00FC51CF" w:rsidRDefault="001739A3">
            <w:pPr>
              <w:spacing w:after="0" w:line="240" w:lineRule="auto"/>
              <w:jc w:val="center"/>
              <w:rPr>
                <w:ins w:id="3623" w:author="Tao Huang" w:date="2018-09-04T13:14:00Z"/>
                <w:del w:id="3624" w:author="韬 黄" w:date="2018-09-27T17:42:00Z"/>
                <w:rFonts w:eastAsia="Times New Roman" w:cs="Times New Roman"/>
                <w:color w:val="000000"/>
                <w:sz w:val="22"/>
                <w:rPrChange w:id="3625" w:author="Tao Huang" w:date="2018-09-04T13:15:00Z">
                  <w:rPr>
                    <w:ins w:id="3626" w:author="Tao Huang" w:date="2018-09-04T13:14:00Z"/>
                    <w:del w:id="3627" w:author="韬 黄" w:date="2018-09-27T17:42:00Z"/>
                    <w:rFonts w:ascii="Calibri" w:eastAsia="Times New Roman" w:hAnsi="Calibri" w:cs="Calibri"/>
                    <w:color w:val="000000"/>
                    <w:sz w:val="22"/>
                  </w:rPr>
                </w:rPrChange>
              </w:rPr>
              <w:pPrChange w:id="3628" w:author="Tao Huang" w:date="2018-09-04T13:17:00Z">
                <w:pPr>
                  <w:spacing w:after="0" w:line="240" w:lineRule="auto"/>
                  <w:jc w:val="right"/>
                </w:pPr>
              </w:pPrChange>
            </w:pPr>
            <w:ins w:id="3629" w:author="Tao Huang" w:date="2018-09-04T13:14:00Z">
              <w:del w:id="3630" w:author="韬 黄" w:date="2018-09-27T17:42:00Z">
                <w:r w:rsidRPr="001739A3" w:rsidDel="00FC51CF">
                  <w:rPr>
                    <w:rFonts w:eastAsia="Times New Roman" w:cs="Times New Roman"/>
                    <w:color w:val="000000"/>
                    <w:sz w:val="22"/>
                    <w:rPrChange w:id="3631" w:author="Tao Huang" w:date="2018-09-04T13:15:00Z">
                      <w:rPr>
                        <w:rFonts w:ascii="Calibri" w:eastAsia="Times New Roman" w:hAnsi="Calibri" w:cs="Calibri"/>
                        <w:color w:val="000000"/>
                        <w:sz w:val="22"/>
                      </w:rPr>
                    </w:rPrChange>
                  </w:rPr>
                  <w:delText>40.42%</w:delText>
                </w:r>
              </w:del>
            </w:ins>
          </w:p>
        </w:tc>
        <w:tc>
          <w:tcPr>
            <w:tcW w:w="960" w:type="dxa"/>
            <w:tcBorders>
              <w:top w:val="nil"/>
              <w:left w:val="nil"/>
              <w:bottom w:val="nil"/>
              <w:right w:val="nil"/>
            </w:tcBorders>
            <w:shd w:val="clear" w:color="000000" w:fill="FFFF00"/>
            <w:noWrap/>
            <w:vAlign w:val="bottom"/>
            <w:hideMark/>
            <w:tcPrChange w:id="3632" w:author="Tao Huang" w:date="2018-09-04T13:17:00Z">
              <w:tcPr>
                <w:tcW w:w="960" w:type="dxa"/>
                <w:gridSpan w:val="2"/>
                <w:tcBorders>
                  <w:top w:val="nil"/>
                  <w:left w:val="nil"/>
                  <w:bottom w:val="nil"/>
                  <w:right w:val="nil"/>
                </w:tcBorders>
                <w:shd w:val="clear" w:color="000000" w:fill="FFFF00"/>
                <w:noWrap/>
                <w:vAlign w:val="bottom"/>
                <w:hideMark/>
              </w:tcPr>
            </w:tcPrChange>
          </w:tcPr>
          <w:p w14:paraId="30E11339" w14:textId="5F054341" w:rsidR="001739A3" w:rsidRPr="001739A3" w:rsidDel="00FC51CF" w:rsidRDefault="001739A3">
            <w:pPr>
              <w:spacing w:after="0" w:line="240" w:lineRule="auto"/>
              <w:jc w:val="center"/>
              <w:rPr>
                <w:ins w:id="3633" w:author="Tao Huang" w:date="2018-09-04T13:14:00Z"/>
                <w:del w:id="3634" w:author="韬 黄" w:date="2018-09-27T17:42:00Z"/>
                <w:rFonts w:eastAsia="Times New Roman" w:cs="Times New Roman"/>
                <w:color w:val="000000"/>
                <w:sz w:val="22"/>
                <w:rPrChange w:id="3635" w:author="Tao Huang" w:date="2018-09-04T13:15:00Z">
                  <w:rPr>
                    <w:ins w:id="3636" w:author="Tao Huang" w:date="2018-09-04T13:14:00Z"/>
                    <w:del w:id="3637" w:author="韬 黄" w:date="2018-09-27T17:42:00Z"/>
                    <w:rFonts w:ascii="Calibri" w:eastAsia="Times New Roman" w:hAnsi="Calibri" w:cs="Calibri"/>
                    <w:color w:val="000000"/>
                    <w:sz w:val="22"/>
                  </w:rPr>
                </w:rPrChange>
              </w:rPr>
              <w:pPrChange w:id="3638" w:author="Tao Huang" w:date="2018-09-04T13:17:00Z">
                <w:pPr>
                  <w:spacing w:after="0" w:line="240" w:lineRule="auto"/>
                  <w:jc w:val="right"/>
                </w:pPr>
              </w:pPrChange>
            </w:pPr>
            <w:ins w:id="3639" w:author="Tao Huang" w:date="2018-09-04T13:14:00Z">
              <w:del w:id="3640" w:author="韬 黄" w:date="2018-09-27T17:42:00Z">
                <w:r w:rsidRPr="001739A3" w:rsidDel="00FC51CF">
                  <w:rPr>
                    <w:rFonts w:eastAsia="Times New Roman" w:cs="Times New Roman"/>
                    <w:color w:val="000000"/>
                    <w:sz w:val="22"/>
                    <w:rPrChange w:id="3641"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3642" w:author="Tao Huang" w:date="2018-09-04T13:17:00Z">
              <w:tcPr>
                <w:tcW w:w="960" w:type="dxa"/>
                <w:gridSpan w:val="2"/>
                <w:tcBorders>
                  <w:top w:val="nil"/>
                  <w:left w:val="nil"/>
                  <w:bottom w:val="nil"/>
                  <w:right w:val="nil"/>
                </w:tcBorders>
                <w:shd w:val="clear" w:color="000000" w:fill="FFFF00"/>
                <w:noWrap/>
                <w:vAlign w:val="bottom"/>
                <w:hideMark/>
              </w:tcPr>
            </w:tcPrChange>
          </w:tcPr>
          <w:p w14:paraId="45AB3E35" w14:textId="67F2011B" w:rsidR="001739A3" w:rsidRPr="001739A3" w:rsidDel="00FC51CF" w:rsidRDefault="001739A3">
            <w:pPr>
              <w:spacing w:after="0" w:line="240" w:lineRule="auto"/>
              <w:jc w:val="center"/>
              <w:rPr>
                <w:ins w:id="3643" w:author="Tao Huang" w:date="2018-09-04T13:14:00Z"/>
                <w:del w:id="3644" w:author="韬 黄" w:date="2018-09-27T17:42:00Z"/>
                <w:rFonts w:eastAsia="Times New Roman" w:cs="Times New Roman"/>
                <w:color w:val="000000"/>
                <w:sz w:val="22"/>
                <w:rPrChange w:id="3645" w:author="Tao Huang" w:date="2018-09-04T13:15:00Z">
                  <w:rPr>
                    <w:ins w:id="3646" w:author="Tao Huang" w:date="2018-09-04T13:14:00Z"/>
                    <w:del w:id="3647" w:author="韬 黄" w:date="2018-09-27T17:42:00Z"/>
                    <w:rFonts w:ascii="Calibri" w:eastAsia="Times New Roman" w:hAnsi="Calibri" w:cs="Calibri"/>
                    <w:color w:val="000000"/>
                    <w:sz w:val="22"/>
                  </w:rPr>
                </w:rPrChange>
              </w:rPr>
              <w:pPrChange w:id="3648" w:author="Tao Huang" w:date="2018-09-04T13:17:00Z">
                <w:pPr>
                  <w:spacing w:after="0" w:line="240" w:lineRule="auto"/>
                  <w:jc w:val="right"/>
                </w:pPr>
              </w:pPrChange>
            </w:pPr>
            <w:ins w:id="3649" w:author="Tao Huang" w:date="2018-09-04T13:14:00Z">
              <w:del w:id="3650" w:author="韬 黄" w:date="2018-09-27T17:42:00Z">
                <w:r w:rsidRPr="001739A3" w:rsidDel="00FC51CF">
                  <w:rPr>
                    <w:rFonts w:eastAsia="Times New Roman" w:cs="Times New Roman"/>
                    <w:color w:val="000000"/>
                    <w:sz w:val="22"/>
                    <w:rPrChange w:id="3651" w:author="Tao Huang" w:date="2018-09-04T13:15:00Z">
                      <w:rPr>
                        <w:rFonts w:ascii="Calibri" w:eastAsia="Times New Roman" w:hAnsi="Calibri" w:cs="Calibri"/>
                        <w:color w:val="000000"/>
                        <w:sz w:val="22"/>
                      </w:rPr>
                    </w:rPrChange>
                  </w:rPr>
                  <w:delText>0.6940</w:delText>
                </w:r>
              </w:del>
            </w:ins>
          </w:p>
        </w:tc>
        <w:tc>
          <w:tcPr>
            <w:tcW w:w="960" w:type="dxa"/>
            <w:tcBorders>
              <w:top w:val="nil"/>
              <w:left w:val="nil"/>
              <w:bottom w:val="nil"/>
              <w:right w:val="nil"/>
            </w:tcBorders>
            <w:shd w:val="clear" w:color="000000" w:fill="FFFF00"/>
            <w:noWrap/>
            <w:vAlign w:val="bottom"/>
            <w:hideMark/>
            <w:tcPrChange w:id="3652" w:author="Tao Huang" w:date="2018-09-04T13:17:00Z">
              <w:tcPr>
                <w:tcW w:w="960" w:type="dxa"/>
                <w:gridSpan w:val="2"/>
                <w:tcBorders>
                  <w:top w:val="nil"/>
                  <w:left w:val="nil"/>
                  <w:bottom w:val="nil"/>
                  <w:right w:val="nil"/>
                </w:tcBorders>
                <w:shd w:val="clear" w:color="000000" w:fill="FFFF00"/>
                <w:noWrap/>
                <w:vAlign w:val="bottom"/>
                <w:hideMark/>
              </w:tcPr>
            </w:tcPrChange>
          </w:tcPr>
          <w:p w14:paraId="557E628D" w14:textId="4A21699C" w:rsidR="001739A3" w:rsidRPr="001739A3" w:rsidDel="00FC51CF" w:rsidRDefault="001739A3">
            <w:pPr>
              <w:spacing w:after="0" w:line="240" w:lineRule="auto"/>
              <w:jc w:val="center"/>
              <w:rPr>
                <w:ins w:id="3653" w:author="Tao Huang" w:date="2018-09-04T13:14:00Z"/>
                <w:del w:id="3654" w:author="韬 黄" w:date="2018-09-27T17:42:00Z"/>
                <w:rFonts w:eastAsia="Times New Roman" w:cs="Times New Roman"/>
                <w:color w:val="000000"/>
                <w:sz w:val="22"/>
                <w:rPrChange w:id="3655" w:author="Tao Huang" w:date="2018-09-04T13:15:00Z">
                  <w:rPr>
                    <w:ins w:id="3656" w:author="Tao Huang" w:date="2018-09-04T13:14:00Z"/>
                    <w:del w:id="3657" w:author="韬 黄" w:date="2018-09-27T17:42:00Z"/>
                    <w:rFonts w:ascii="Calibri" w:eastAsia="Times New Roman" w:hAnsi="Calibri" w:cs="Calibri"/>
                    <w:color w:val="000000"/>
                    <w:sz w:val="22"/>
                  </w:rPr>
                </w:rPrChange>
              </w:rPr>
              <w:pPrChange w:id="3658" w:author="Tao Huang" w:date="2018-09-04T13:17:00Z">
                <w:pPr>
                  <w:spacing w:after="0" w:line="240" w:lineRule="auto"/>
                  <w:jc w:val="right"/>
                </w:pPr>
              </w:pPrChange>
            </w:pPr>
            <w:ins w:id="3659" w:author="Tao Huang" w:date="2018-09-04T13:14:00Z">
              <w:del w:id="3660" w:author="韬 黄" w:date="2018-09-27T17:42:00Z">
                <w:r w:rsidRPr="001739A3" w:rsidDel="00FC51CF">
                  <w:rPr>
                    <w:rFonts w:eastAsia="Times New Roman" w:cs="Times New Roman"/>
                    <w:color w:val="000000"/>
                    <w:sz w:val="22"/>
                    <w:rPrChange w:id="3661"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E7E6E6"/>
            <w:noWrap/>
            <w:vAlign w:val="bottom"/>
            <w:hideMark/>
            <w:tcPrChange w:id="3662" w:author="Tao Huang" w:date="2018-09-04T13:17:00Z">
              <w:tcPr>
                <w:tcW w:w="960" w:type="dxa"/>
                <w:gridSpan w:val="2"/>
                <w:tcBorders>
                  <w:top w:val="nil"/>
                  <w:left w:val="nil"/>
                  <w:bottom w:val="nil"/>
                  <w:right w:val="nil"/>
                </w:tcBorders>
                <w:shd w:val="clear" w:color="000000" w:fill="E7E6E6"/>
                <w:noWrap/>
                <w:vAlign w:val="bottom"/>
                <w:hideMark/>
              </w:tcPr>
            </w:tcPrChange>
          </w:tcPr>
          <w:p w14:paraId="6C979941" w14:textId="7EDD68B9" w:rsidR="001739A3" w:rsidRPr="001739A3" w:rsidDel="00FC51CF" w:rsidRDefault="001739A3">
            <w:pPr>
              <w:spacing w:after="0" w:line="240" w:lineRule="auto"/>
              <w:jc w:val="center"/>
              <w:rPr>
                <w:ins w:id="3663" w:author="Tao Huang" w:date="2018-09-04T13:14:00Z"/>
                <w:del w:id="3664" w:author="韬 黄" w:date="2018-09-27T17:42:00Z"/>
                <w:rFonts w:eastAsia="Times New Roman" w:cs="Times New Roman"/>
                <w:color w:val="000000"/>
                <w:sz w:val="22"/>
                <w:rPrChange w:id="3665" w:author="Tao Huang" w:date="2018-09-04T13:15:00Z">
                  <w:rPr>
                    <w:ins w:id="3666" w:author="Tao Huang" w:date="2018-09-04T13:14:00Z"/>
                    <w:del w:id="3667" w:author="韬 黄" w:date="2018-09-27T17:42:00Z"/>
                    <w:rFonts w:ascii="Calibri" w:eastAsia="Times New Roman" w:hAnsi="Calibri" w:cs="Calibri"/>
                    <w:color w:val="000000"/>
                    <w:sz w:val="22"/>
                  </w:rPr>
                </w:rPrChange>
              </w:rPr>
              <w:pPrChange w:id="3668" w:author="Tao Huang" w:date="2018-09-04T13:17:00Z">
                <w:pPr>
                  <w:spacing w:after="0" w:line="240" w:lineRule="auto"/>
                  <w:jc w:val="right"/>
                </w:pPr>
              </w:pPrChange>
            </w:pPr>
            <w:ins w:id="3669" w:author="Tao Huang" w:date="2018-09-04T13:14:00Z">
              <w:del w:id="3670" w:author="韬 黄" w:date="2018-09-27T17:42:00Z">
                <w:r w:rsidRPr="001739A3" w:rsidDel="00FC51CF">
                  <w:rPr>
                    <w:rFonts w:eastAsia="Times New Roman" w:cs="Times New Roman"/>
                    <w:color w:val="000000"/>
                    <w:sz w:val="22"/>
                    <w:rPrChange w:id="3671" w:author="Tao Huang" w:date="2018-09-04T13:15:00Z">
                      <w:rPr>
                        <w:rFonts w:ascii="Calibri" w:eastAsia="Times New Roman" w:hAnsi="Calibri" w:cs="Calibri"/>
                        <w:color w:val="000000"/>
                        <w:sz w:val="22"/>
                      </w:rPr>
                    </w:rPrChange>
                  </w:rPr>
                  <w:delText>0.9906</w:delText>
                </w:r>
              </w:del>
            </w:ins>
          </w:p>
        </w:tc>
        <w:tc>
          <w:tcPr>
            <w:tcW w:w="960" w:type="dxa"/>
            <w:tcBorders>
              <w:top w:val="nil"/>
              <w:left w:val="nil"/>
              <w:bottom w:val="nil"/>
              <w:right w:val="nil"/>
            </w:tcBorders>
            <w:shd w:val="clear" w:color="000000" w:fill="E7E6E6"/>
            <w:noWrap/>
            <w:vAlign w:val="bottom"/>
            <w:hideMark/>
            <w:tcPrChange w:id="3672" w:author="Tao Huang" w:date="2018-09-04T13:17:00Z">
              <w:tcPr>
                <w:tcW w:w="960" w:type="dxa"/>
                <w:gridSpan w:val="2"/>
                <w:tcBorders>
                  <w:top w:val="nil"/>
                  <w:left w:val="nil"/>
                  <w:bottom w:val="nil"/>
                  <w:right w:val="nil"/>
                </w:tcBorders>
                <w:shd w:val="clear" w:color="000000" w:fill="E7E6E6"/>
                <w:noWrap/>
                <w:vAlign w:val="bottom"/>
                <w:hideMark/>
              </w:tcPr>
            </w:tcPrChange>
          </w:tcPr>
          <w:p w14:paraId="0EDF513F" w14:textId="0F07865C" w:rsidR="001739A3" w:rsidRPr="001739A3" w:rsidDel="00FC51CF" w:rsidRDefault="001739A3">
            <w:pPr>
              <w:spacing w:after="0" w:line="240" w:lineRule="auto"/>
              <w:jc w:val="center"/>
              <w:rPr>
                <w:ins w:id="3673" w:author="Tao Huang" w:date="2018-09-04T13:14:00Z"/>
                <w:del w:id="3674" w:author="韬 黄" w:date="2018-09-27T17:42:00Z"/>
                <w:rFonts w:eastAsia="Times New Roman" w:cs="Times New Roman"/>
                <w:color w:val="000000"/>
                <w:sz w:val="22"/>
                <w:rPrChange w:id="3675" w:author="Tao Huang" w:date="2018-09-04T13:15:00Z">
                  <w:rPr>
                    <w:ins w:id="3676" w:author="Tao Huang" w:date="2018-09-04T13:14:00Z"/>
                    <w:del w:id="3677" w:author="韬 黄" w:date="2018-09-27T17:42:00Z"/>
                    <w:rFonts w:ascii="Calibri" w:eastAsia="Times New Roman" w:hAnsi="Calibri" w:cs="Calibri"/>
                    <w:color w:val="000000"/>
                    <w:sz w:val="22"/>
                  </w:rPr>
                </w:rPrChange>
              </w:rPr>
              <w:pPrChange w:id="3678" w:author="Tao Huang" w:date="2018-09-04T13:17:00Z">
                <w:pPr>
                  <w:spacing w:after="0" w:line="240" w:lineRule="auto"/>
                  <w:jc w:val="right"/>
                </w:pPr>
              </w:pPrChange>
            </w:pPr>
            <w:ins w:id="3679" w:author="Tao Huang" w:date="2018-09-04T13:14:00Z">
              <w:del w:id="3680" w:author="韬 黄" w:date="2018-09-27T17:42:00Z">
                <w:r w:rsidRPr="001739A3" w:rsidDel="00FC51CF">
                  <w:rPr>
                    <w:rFonts w:eastAsia="Times New Roman" w:cs="Times New Roman"/>
                    <w:color w:val="000000"/>
                    <w:sz w:val="22"/>
                    <w:rPrChange w:id="3681"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3682" w:author="Tao Huang" w:date="2018-09-04T13:17:00Z">
              <w:tcPr>
                <w:tcW w:w="960" w:type="dxa"/>
                <w:gridSpan w:val="2"/>
                <w:tcBorders>
                  <w:top w:val="nil"/>
                  <w:left w:val="nil"/>
                  <w:bottom w:val="nil"/>
                  <w:right w:val="nil"/>
                </w:tcBorders>
                <w:shd w:val="clear" w:color="000000" w:fill="FFFF00"/>
                <w:noWrap/>
                <w:vAlign w:val="bottom"/>
                <w:hideMark/>
              </w:tcPr>
            </w:tcPrChange>
          </w:tcPr>
          <w:p w14:paraId="283C9077" w14:textId="2EBA225B" w:rsidR="001739A3" w:rsidRPr="001739A3" w:rsidDel="00FC51CF" w:rsidRDefault="001739A3">
            <w:pPr>
              <w:spacing w:after="0" w:line="240" w:lineRule="auto"/>
              <w:jc w:val="center"/>
              <w:rPr>
                <w:ins w:id="3683" w:author="Tao Huang" w:date="2018-09-04T13:14:00Z"/>
                <w:del w:id="3684" w:author="韬 黄" w:date="2018-09-27T17:42:00Z"/>
                <w:rFonts w:eastAsia="Times New Roman" w:cs="Times New Roman"/>
                <w:color w:val="000000"/>
                <w:sz w:val="22"/>
                <w:rPrChange w:id="3685" w:author="Tao Huang" w:date="2018-09-04T13:15:00Z">
                  <w:rPr>
                    <w:ins w:id="3686" w:author="Tao Huang" w:date="2018-09-04T13:14:00Z"/>
                    <w:del w:id="3687" w:author="韬 黄" w:date="2018-09-27T17:42:00Z"/>
                    <w:rFonts w:ascii="Calibri" w:eastAsia="Times New Roman" w:hAnsi="Calibri" w:cs="Calibri"/>
                    <w:color w:val="000000"/>
                    <w:sz w:val="22"/>
                  </w:rPr>
                </w:rPrChange>
              </w:rPr>
              <w:pPrChange w:id="3688" w:author="Tao Huang" w:date="2018-09-04T13:17:00Z">
                <w:pPr>
                  <w:spacing w:after="0" w:line="240" w:lineRule="auto"/>
                  <w:jc w:val="right"/>
                </w:pPr>
              </w:pPrChange>
            </w:pPr>
            <w:ins w:id="3689" w:author="Tao Huang" w:date="2018-09-04T13:14:00Z">
              <w:del w:id="3690" w:author="韬 黄" w:date="2018-09-27T17:42:00Z">
                <w:r w:rsidRPr="001739A3" w:rsidDel="00FC51CF">
                  <w:rPr>
                    <w:rFonts w:eastAsia="Times New Roman" w:cs="Times New Roman"/>
                    <w:color w:val="000000"/>
                    <w:sz w:val="22"/>
                    <w:rPrChange w:id="3691" w:author="Tao Huang" w:date="2018-09-04T13:15:00Z">
                      <w:rPr>
                        <w:rFonts w:ascii="Calibri" w:eastAsia="Times New Roman" w:hAnsi="Calibri" w:cs="Calibri"/>
                        <w:color w:val="000000"/>
                        <w:sz w:val="22"/>
                      </w:rPr>
                    </w:rPrChange>
                  </w:rPr>
                  <w:delText>5,642</w:delText>
                </w:r>
              </w:del>
            </w:ins>
          </w:p>
        </w:tc>
        <w:tc>
          <w:tcPr>
            <w:tcW w:w="960" w:type="dxa"/>
            <w:tcBorders>
              <w:top w:val="nil"/>
              <w:left w:val="nil"/>
              <w:bottom w:val="nil"/>
              <w:right w:val="nil"/>
            </w:tcBorders>
            <w:shd w:val="clear" w:color="000000" w:fill="FFFF00"/>
            <w:noWrap/>
            <w:vAlign w:val="bottom"/>
            <w:hideMark/>
            <w:tcPrChange w:id="3692" w:author="Tao Huang" w:date="2018-09-04T13:17:00Z">
              <w:tcPr>
                <w:tcW w:w="960" w:type="dxa"/>
                <w:gridSpan w:val="2"/>
                <w:tcBorders>
                  <w:top w:val="nil"/>
                  <w:left w:val="nil"/>
                  <w:bottom w:val="nil"/>
                  <w:right w:val="nil"/>
                </w:tcBorders>
                <w:shd w:val="clear" w:color="000000" w:fill="FFFF00"/>
                <w:noWrap/>
                <w:vAlign w:val="bottom"/>
                <w:hideMark/>
              </w:tcPr>
            </w:tcPrChange>
          </w:tcPr>
          <w:p w14:paraId="367EF003" w14:textId="35C4D9F8" w:rsidR="001739A3" w:rsidRPr="001739A3" w:rsidDel="00FC51CF" w:rsidRDefault="001739A3">
            <w:pPr>
              <w:spacing w:after="0" w:line="240" w:lineRule="auto"/>
              <w:jc w:val="center"/>
              <w:rPr>
                <w:ins w:id="3693" w:author="Tao Huang" w:date="2018-09-04T13:14:00Z"/>
                <w:del w:id="3694" w:author="韬 黄" w:date="2018-09-27T17:42:00Z"/>
                <w:rFonts w:eastAsia="Times New Roman" w:cs="Times New Roman"/>
                <w:color w:val="000000"/>
                <w:sz w:val="22"/>
                <w:rPrChange w:id="3695" w:author="Tao Huang" w:date="2018-09-04T13:15:00Z">
                  <w:rPr>
                    <w:ins w:id="3696" w:author="Tao Huang" w:date="2018-09-04T13:14:00Z"/>
                    <w:del w:id="3697" w:author="韬 黄" w:date="2018-09-27T17:42:00Z"/>
                    <w:rFonts w:ascii="Calibri" w:eastAsia="Times New Roman" w:hAnsi="Calibri" w:cs="Calibri"/>
                    <w:color w:val="000000"/>
                    <w:sz w:val="22"/>
                  </w:rPr>
                </w:rPrChange>
              </w:rPr>
              <w:pPrChange w:id="3698" w:author="Tao Huang" w:date="2018-09-04T13:17:00Z">
                <w:pPr>
                  <w:spacing w:after="0" w:line="240" w:lineRule="auto"/>
                  <w:jc w:val="right"/>
                </w:pPr>
              </w:pPrChange>
            </w:pPr>
            <w:ins w:id="3699" w:author="Tao Huang" w:date="2018-09-04T13:14:00Z">
              <w:del w:id="3700" w:author="韬 黄" w:date="2018-09-27T17:42:00Z">
                <w:r w:rsidRPr="001739A3" w:rsidDel="00FC51CF">
                  <w:rPr>
                    <w:rFonts w:eastAsia="Times New Roman" w:cs="Times New Roman"/>
                    <w:color w:val="000000"/>
                    <w:sz w:val="22"/>
                    <w:rPrChange w:id="3701" w:author="Tao Huang" w:date="2018-09-04T13:15:00Z">
                      <w:rPr>
                        <w:rFonts w:ascii="Calibri" w:eastAsia="Times New Roman" w:hAnsi="Calibri" w:cs="Calibri"/>
                        <w:color w:val="000000"/>
                        <w:sz w:val="22"/>
                      </w:rPr>
                    </w:rPrChange>
                  </w:rPr>
                  <w:delText>4</w:delText>
                </w:r>
              </w:del>
            </w:ins>
          </w:p>
        </w:tc>
      </w:tr>
      <w:tr w:rsidR="001739A3" w:rsidRPr="001739A3" w:rsidDel="00FC51CF" w14:paraId="338F3655" w14:textId="0A93A21D" w:rsidTr="008B5617">
        <w:tblPrEx>
          <w:tblW w:w="12080" w:type="dxa"/>
          <w:jc w:val="center"/>
          <w:tblPrExChange w:id="3702" w:author="Tao Huang" w:date="2018-09-04T13:17:00Z">
            <w:tblPrEx>
              <w:tblW w:w="12080" w:type="dxa"/>
              <w:jc w:val="center"/>
            </w:tblPrEx>
          </w:tblPrExChange>
        </w:tblPrEx>
        <w:trPr>
          <w:trHeight w:val="57"/>
          <w:jc w:val="center"/>
          <w:ins w:id="3703" w:author="Tao Huang" w:date="2018-09-04T13:14:00Z"/>
          <w:del w:id="3704" w:author="韬 黄" w:date="2018-09-27T17:42:00Z"/>
          <w:trPrChange w:id="3705"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706" w:author="Tao Huang" w:date="2018-09-04T13:17:00Z">
              <w:tcPr>
                <w:tcW w:w="2480" w:type="dxa"/>
                <w:tcBorders>
                  <w:top w:val="nil"/>
                  <w:left w:val="nil"/>
                  <w:bottom w:val="nil"/>
                  <w:right w:val="nil"/>
                </w:tcBorders>
                <w:shd w:val="clear" w:color="000000" w:fill="FFFF00"/>
                <w:noWrap/>
                <w:vAlign w:val="bottom"/>
                <w:hideMark/>
              </w:tcPr>
            </w:tcPrChange>
          </w:tcPr>
          <w:p w14:paraId="74FFF7FB" w14:textId="5CEA0AFA" w:rsidR="001739A3" w:rsidRPr="001739A3" w:rsidDel="00FC51CF" w:rsidRDefault="001739A3">
            <w:pPr>
              <w:spacing w:after="0" w:line="240" w:lineRule="auto"/>
              <w:rPr>
                <w:ins w:id="3707" w:author="Tao Huang" w:date="2018-09-04T13:14:00Z"/>
                <w:del w:id="3708" w:author="韬 黄" w:date="2018-09-27T17:42:00Z"/>
                <w:rFonts w:eastAsia="Times New Roman" w:cs="Times New Roman"/>
                <w:color w:val="000000"/>
                <w:sz w:val="22"/>
                <w:rPrChange w:id="3709" w:author="Tao Huang" w:date="2018-09-04T13:15:00Z">
                  <w:rPr>
                    <w:ins w:id="3710" w:author="Tao Huang" w:date="2018-09-04T13:14:00Z"/>
                    <w:del w:id="3711" w:author="韬 黄" w:date="2018-09-27T17:42:00Z"/>
                    <w:rFonts w:ascii="Calibri" w:eastAsia="Times New Roman" w:hAnsi="Calibri" w:cs="Calibri"/>
                    <w:color w:val="000000"/>
                    <w:sz w:val="22"/>
                  </w:rPr>
                </w:rPrChange>
              </w:rPr>
            </w:pPr>
            <w:ins w:id="3712" w:author="Tao Huang" w:date="2018-09-04T13:14:00Z">
              <w:del w:id="3713" w:author="韬 黄" w:date="2018-09-27T17:42:00Z">
                <w:r w:rsidRPr="001739A3" w:rsidDel="00FC51CF">
                  <w:rPr>
                    <w:rFonts w:eastAsia="Times New Roman" w:cs="Times New Roman"/>
                    <w:color w:val="000000"/>
                    <w:sz w:val="22"/>
                    <w:rPrChange w:id="3714" w:author="Tao Huang" w:date="2018-09-04T13:15:00Z">
                      <w:rPr>
                        <w:rFonts w:ascii="Calibri" w:eastAsia="Times New Roman" w:hAnsi="Calibri" w:cs="Calibri"/>
                        <w:color w:val="000000"/>
                        <w:sz w:val="22"/>
                      </w:rPr>
                    </w:rPrChange>
                  </w:rPr>
                  <w:delText>ADL-intra-IC</w:delText>
                </w:r>
              </w:del>
            </w:ins>
          </w:p>
        </w:tc>
        <w:tc>
          <w:tcPr>
            <w:tcW w:w="960" w:type="dxa"/>
            <w:tcBorders>
              <w:top w:val="nil"/>
              <w:left w:val="nil"/>
              <w:bottom w:val="nil"/>
              <w:right w:val="nil"/>
            </w:tcBorders>
            <w:shd w:val="clear" w:color="000000" w:fill="FFFF00"/>
            <w:noWrap/>
            <w:vAlign w:val="bottom"/>
            <w:hideMark/>
            <w:tcPrChange w:id="3715" w:author="Tao Huang" w:date="2018-09-04T13:17:00Z">
              <w:tcPr>
                <w:tcW w:w="960" w:type="dxa"/>
                <w:tcBorders>
                  <w:top w:val="nil"/>
                  <w:left w:val="nil"/>
                  <w:bottom w:val="nil"/>
                  <w:right w:val="nil"/>
                </w:tcBorders>
                <w:shd w:val="clear" w:color="000000" w:fill="FFFF00"/>
                <w:noWrap/>
                <w:vAlign w:val="bottom"/>
                <w:hideMark/>
              </w:tcPr>
            </w:tcPrChange>
          </w:tcPr>
          <w:p w14:paraId="1AD94E33" w14:textId="19B3F669" w:rsidR="001739A3" w:rsidRPr="001739A3" w:rsidDel="00FC51CF" w:rsidRDefault="001739A3">
            <w:pPr>
              <w:spacing w:after="0" w:line="240" w:lineRule="auto"/>
              <w:jc w:val="center"/>
              <w:rPr>
                <w:ins w:id="3716" w:author="Tao Huang" w:date="2018-09-04T13:14:00Z"/>
                <w:del w:id="3717" w:author="韬 黄" w:date="2018-09-27T17:42:00Z"/>
                <w:rFonts w:eastAsia="Times New Roman" w:cs="Times New Roman"/>
                <w:color w:val="000000"/>
                <w:sz w:val="22"/>
                <w:rPrChange w:id="3718" w:author="Tao Huang" w:date="2018-09-04T13:15:00Z">
                  <w:rPr>
                    <w:ins w:id="3719" w:author="Tao Huang" w:date="2018-09-04T13:14:00Z"/>
                    <w:del w:id="3720" w:author="韬 黄" w:date="2018-09-27T17:42:00Z"/>
                    <w:rFonts w:ascii="Calibri" w:eastAsia="Times New Roman" w:hAnsi="Calibri" w:cs="Calibri"/>
                    <w:color w:val="000000"/>
                    <w:sz w:val="22"/>
                  </w:rPr>
                </w:rPrChange>
              </w:rPr>
              <w:pPrChange w:id="3721" w:author="Tao Huang" w:date="2018-09-04T13:17:00Z">
                <w:pPr>
                  <w:spacing w:after="0" w:line="240" w:lineRule="auto"/>
                  <w:jc w:val="right"/>
                </w:pPr>
              </w:pPrChange>
            </w:pPr>
            <w:ins w:id="3722" w:author="Tao Huang" w:date="2018-09-04T13:14:00Z">
              <w:del w:id="3723" w:author="韬 黄" w:date="2018-09-27T17:42:00Z">
                <w:r w:rsidRPr="001739A3" w:rsidDel="00FC51CF">
                  <w:rPr>
                    <w:rFonts w:eastAsia="Times New Roman" w:cs="Times New Roman"/>
                    <w:color w:val="000000"/>
                    <w:sz w:val="22"/>
                    <w:rPrChange w:id="3724" w:author="Tao Huang" w:date="2018-09-04T13:15:00Z">
                      <w:rPr>
                        <w:rFonts w:ascii="Calibri" w:eastAsia="Times New Roman" w:hAnsi="Calibri" w:cs="Calibri"/>
                        <w:color w:val="000000"/>
                        <w:sz w:val="22"/>
                      </w:rPr>
                    </w:rPrChange>
                  </w:rPr>
                  <w:delText>15.569</w:delText>
                </w:r>
              </w:del>
            </w:ins>
          </w:p>
        </w:tc>
        <w:tc>
          <w:tcPr>
            <w:tcW w:w="960" w:type="dxa"/>
            <w:tcBorders>
              <w:top w:val="nil"/>
              <w:left w:val="nil"/>
              <w:bottom w:val="nil"/>
              <w:right w:val="nil"/>
            </w:tcBorders>
            <w:shd w:val="clear" w:color="000000" w:fill="FFFF00"/>
            <w:noWrap/>
            <w:vAlign w:val="bottom"/>
            <w:hideMark/>
            <w:tcPrChange w:id="3725" w:author="Tao Huang" w:date="2018-09-04T13:17:00Z">
              <w:tcPr>
                <w:tcW w:w="960" w:type="dxa"/>
                <w:tcBorders>
                  <w:top w:val="nil"/>
                  <w:left w:val="nil"/>
                  <w:bottom w:val="nil"/>
                  <w:right w:val="nil"/>
                </w:tcBorders>
                <w:shd w:val="clear" w:color="000000" w:fill="FFFF00"/>
                <w:noWrap/>
                <w:vAlign w:val="bottom"/>
                <w:hideMark/>
              </w:tcPr>
            </w:tcPrChange>
          </w:tcPr>
          <w:p w14:paraId="1D99B14D" w14:textId="2800C89A" w:rsidR="001739A3" w:rsidRPr="001739A3" w:rsidDel="00FC51CF" w:rsidRDefault="001739A3">
            <w:pPr>
              <w:spacing w:after="0" w:line="240" w:lineRule="auto"/>
              <w:jc w:val="center"/>
              <w:rPr>
                <w:ins w:id="3726" w:author="Tao Huang" w:date="2018-09-04T13:14:00Z"/>
                <w:del w:id="3727" w:author="韬 黄" w:date="2018-09-27T17:42:00Z"/>
                <w:rFonts w:eastAsia="Times New Roman" w:cs="Times New Roman"/>
                <w:color w:val="000000"/>
                <w:sz w:val="22"/>
                <w:rPrChange w:id="3728" w:author="Tao Huang" w:date="2018-09-04T13:15:00Z">
                  <w:rPr>
                    <w:ins w:id="3729" w:author="Tao Huang" w:date="2018-09-04T13:14:00Z"/>
                    <w:del w:id="3730" w:author="韬 黄" w:date="2018-09-27T17:42:00Z"/>
                    <w:rFonts w:ascii="Calibri" w:eastAsia="Times New Roman" w:hAnsi="Calibri" w:cs="Calibri"/>
                    <w:color w:val="000000"/>
                    <w:sz w:val="22"/>
                  </w:rPr>
                </w:rPrChange>
              </w:rPr>
              <w:pPrChange w:id="3731" w:author="Tao Huang" w:date="2018-09-04T13:17:00Z">
                <w:pPr>
                  <w:spacing w:after="0" w:line="240" w:lineRule="auto"/>
                  <w:jc w:val="right"/>
                </w:pPr>
              </w:pPrChange>
            </w:pPr>
            <w:ins w:id="3732" w:author="Tao Huang" w:date="2018-09-04T13:14:00Z">
              <w:del w:id="3733" w:author="韬 黄" w:date="2018-09-27T17:42:00Z">
                <w:r w:rsidRPr="001739A3" w:rsidDel="00FC51CF">
                  <w:rPr>
                    <w:rFonts w:eastAsia="Times New Roman" w:cs="Times New Roman"/>
                    <w:color w:val="000000"/>
                    <w:sz w:val="22"/>
                    <w:rPrChange w:id="3734"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3735" w:author="Tao Huang" w:date="2018-09-04T13:17:00Z">
              <w:tcPr>
                <w:tcW w:w="960" w:type="dxa"/>
                <w:gridSpan w:val="2"/>
                <w:tcBorders>
                  <w:top w:val="nil"/>
                  <w:left w:val="nil"/>
                  <w:bottom w:val="nil"/>
                  <w:right w:val="nil"/>
                </w:tcBorders>
                <w:shd w:val="clear" w:color="000000" w:fill="FFFF00"/>
                <w:noWrap/>
                <w:vAlign w:val="bottom"/>
                <w:hideMark/>
              </w:tcPr>
            </w:tcPrChange>
          </w:tcPr>
          <w:p w14:paraId="2C33A859" w14:textId="411C8719" w:rsidR="001739A3" w:rsidRPr="001739A3" w:rsidDel="00FC51CF" w:rsidRDefault="001739A3">
            <w:pPr>
              <w:spacing w:after="0" w:line="240" w:lineRule="auto"/>
              <w:jc w:val="center"/>
              <w:rPr>
                <w:ins w:id="3736" w:author="Tao Huang" w:date="2018-09-04T13:14:00Z"/>
                <w:del w:id="3737" w:author="韬 黄" w:date="2018-09-27T17:42:00Z"/>
                <w:rFonts w:eastAsia="Times New Roman" w:cs="Times New Roman"/>
                <w:color w:val="000000"/>
                <w:sz w:val="22"/>
                <w:rPrChange w:id="3738" w:author="Tao Huang" w:date="2018-09-04T13:15:00Z">
                  <w:rPr>
                    <w:ins w:id="3739" w:author="Tao Huang" w:date="2018-09-04T13:14:00Z"/>
                    <w:del w:id="3740" w:author="韬 黄" w:date="2018-09-27T17:42:00Z"/>
                    <w:rFonts w:ascii="Calibri" w:eastAsia="Times New Roman" w:hAnsi="Calibri" w:cs="Calibri"/>
                    <w:color w:val="000000"/>
                    <w:sz w:val="22"/>
                  </w:rPr>
                </w:rPrChange>
              </w:rPr>
              <w:pPrChange w:id="3741" w:author="Tao Huang" w:date="2018-09-04T13:17:00Z">
                <w:pPr>
                  <w:spacing w:after="0" w:line="240" w:lineRule="auto"/>
                  <w:jc w:val="right"/>
                </w:pPr>
              </w:pPrChange>
            </w:pPr>
            <w:ins w:id="3742" w:author="Tao Huang" w:date="2018-09-04T13:14:00Z">
              <w:del w:id="3743" w:author="韬 黄" w:date="2018-09-27T17:42:00Z">
                <w:r w:rsidRPr="001739A3" w:rsidDel="00FC51CF">
                  <w:rPr>
                    <w:rFonts w:eastAsia="Times New Roman" w:cs="Times New Roman"/>
                    <w:color w:val="000000"/>
                    <w:sz w:val="22"/>
                    <w:rPrChange w:id="3744" w:author="Tao Huang" w:date="2018-09-04T13:15:00Z">
                      <w:rPr>
                        <w:rFonts w:ascii="Calibri" w:eastAsia="Times New Roman" w:hAnsi="Calibri" w:cs="Calibri"/>
                        <w:color w:val="000000"/>
                        <w:sz w:val="22"/>
                      </w:rPr>
                    </w:rPrChange>
                  </w:rPr>
                  <w:delText>40.43%</w:delText>
                </w:r>
              </w:del>
            </w:ins>
          </w:p>
        </w:tc>
        <w:tc>
          <w:tcPr>
            <w:tcW w:w="960" w:type="dxa"/>
            <w:tcBorders>
              <w:top w:val="nil"/>
              <w:left w:val="nil"/>
              <w:bottom w:val="nil"/>
              <w:right w:val="nil"/>
            </w:tcBorders>
            <w:shd w:val="clear" w:color="000000" w:fill="FFFF00"/>
            <w:noWrap/>
            <w:vAlign w:val="bottom"/>
            <w:hideMark/>
            <w:tcPrChange w:id="3745" w:author="Tao Huang" w:date="2018-09-04T13:17:00Z">
              <w:tcPr>
                <w:tcW w:w="960" w:type="dxa"/>
                <w:gridSpan w:val="2"/>
                <w:tcBorders>
                  <w:top w:val="nil"/>
                  <w:left w:val="nil"/>
                  <w:bottom w:val="nil"/>
                  <w:right w:val="nil"/>
                </w:tcBorders>
                <w:shd w:val="clear" w:color="000000" w:fill="FFFF00"/>
                <w:noWrap/>
                <w:vAlign w:val="bottom"/>
                <w:hideMark/>
              </w:tcPr>
            </w:tcPrChange>
          </w:tcPr>
          <w:p w14:paraId="54CE1BD9" w14:textId="7E77AB09" w:rsidR="001739A3" w:rsidRPr="001739A3" w:rsidDel="00FC51CF" w:rsidRDefault="001739A3">
            <w:pPr>
              <w:spacing w:after="0" w:line="240" w:lineRule="auto"/>
              <w:jc w:val="center"/>
              <w:rPr>
                <w:ins w:id="3746" w:author="Tao Huang" w:date="2018-09-04T13:14:00Z"/>
                <w:del w:id="3747" w:author="韬 黄" w:date="2018-09-27T17:42:00Z"/>
                <w:rFonts w:eastAsia="Times New Roman" w:cs="Times New Roman"/>
                <w:color w:val="000000"/>
                <w:sz w:val="22"/>
                <w:rPrChange w:id="3748" w:author="Tao Huang" w:date="2018-09-04T13:15:00Z">
                  <w:rPr>
                    <w:ins w:id="3749" w:author="Tao Huang" w:date="2018-09-04T13:14:00Z"/>
                    <w:del w:id="3750" w:author="韬 黄" w:date="2018-09-27T17:42:00Z"/>
                    <w:rFonts w:ascii="Calibri" w:eastAsia="Times New Roman" w:hAnsi="Calibri" w:cs="Calibri"/>
                    <w:color w:val="000000"/>
                    <w:sz w:val="22"/>
                  </w:rPr>
                </w:rPrChange>
              </w:rPr>
              <w:pPrChange w:id="3751" w:author="Tao Huang" w:date="2018-09-04T13:17:00Z">
                <w:pPr>
                  <w:spacing w:after="0" w:line="240" w:lineRule="auto"/>
                  <w:jc w:val="right"/>
                </w:pPr>
              </w:pPrChange>
            </w:pPr>
            <w:ins w:id="3752" w:author="Tao Huang" w:date="2018-09-04T13:14:00Z">
              <w:del w:id="3753" w:author="韬 黄" w:date="2018-09-27T17:42:00Z">
                <w:r w:rsidRPr="001739A3" w:rsidDel="00FC51CF">
                  <w:rPr>
                    <w:rFonts w:eastAsia="Times New Roman" w:cs="Times New Roman"/>
                    <w:color w:val="000000"/>
                    <w:sz w:val="22"/>
                    <w:rPrChange w:id="3754"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3755" w:author="Tao Huang" w:date="2018-09-04T13:17:00Z">
              <w:tcPr>
                <w:tcW w:w="960" w:type="dxa"/>
                <w:gridSpan w:val="2"/>
                <w:tcBorders>
                  <w:top w:val="nil"/>
                  <w:left w:val="nil"/>
                  <w:bottom w:val="nil"/>
                  <w:right w:val="nil"/>
                </w:tcBorders>
                <w:shd w:val="clear" w:color="000000" w:fill="FFFF00"/>
                <w:noWrap/>
                <w:vAlign w:val="bottom"/>
                <w:hideMark/>
              </w:tcPr>
            </w:tcPrChange>
          </w:tcPr>
          <w:p w14:paraId="020F328C" w14:textId="4FE97A1F" w:rsidR="001739A3" w:rsidRPr="001739A3" w:rsidDel="00FC51CF" w:rsidRDefault="001739A3">
            <w:pPr>
              <w:spacing w:after="0" w:line="240" w:lineRule="auto"/>
              <w:jc w:val="center"/>
              <w:rPr>
                <w:ins w:id="3756" w:author="Tao Huang" w:date="2018-09-04T13:14:00Z"/>
                <w:del w:id="3757" w:author="韬 黄" w:date="2018-09-27T17:42:00Z"/>
                <w:rFonts w:eastAsia="Times New Roman" w:cs="Times New Roman"/>
                <w:color w:val="000000"/>
                <w:sz w:val="22"/>
                <w:rPrChange w:id="3758" w:author="Tao Huang" w:date="2018-09-04T13:15:00Z">
                  <w:rPr>
                    <w:ins w:id="3759" w:author="Tao Huang" w:date="2018-09-04T13:14:00Z"/>
                    <w:del w:id="3760" w:author="韬 黄" w:date="2018-09-27T17:42:00Z"/>
                    <w:rFonts w:ascii="Calibri" w:eastAsia="Times New Roman" w:hAnsi="Calibri" w:cs="Calibri"/>
                    <w:color w:val="000000"/>
                    <w:sz w:val="22"/>
                  </w:rPr>
                </w:rPrChange>
              </w:rPr>
              <w:pPrChange w:id="3761" w:author="Tao Huang" w:date="2018-09-04T13:17:00Z">
                <w:pPr>
                  <w:spacing w:after="0" w:line="240" w:lineRule="auto"/>
                  <w:jc w:val="right"/>
                </w:pPr>
              </w:pPrChange>
            </w:pPr>
            <w:ins w:id="3762" w:author="Tao Huang" w:date="2018-09-04T13:14:00Z">
              <w:del w:id="3763" w:author="韬 黄" w:date="2018-09-27T17:42:00Z">
                <w:r w:rsidRPr="001739A3" w:rsidDel="00FC51CF">
                  <w:rPr>
                    <w:rFonts w:eastAsia="Times New Roman" w:cs="Times New Roman"/>
                    <w:color w:val="000000"/>
                    <w:sz w:val="22"/>
                    <w:rPrChange w:id="3764" w:author="Tao Huang" w:date="2018-09-04T13:15:00Z">
                      <w:rPr>
                        <w:rFonts w:ascii="Calibri" w:eastAsia="Times New Roman" w:hAnsi="Calibri" w:cs="Calibri"/>
                        <w:color w:val="000000"/>
                        <w:sz w:val="22"/>
                      </w:rPr>
                    </w:rPrChange>
                  </w:rPr>
                  <w:delText>0.6921</w:delText>
                </w:r>
              </w:del>
            </w:ins>
          </w:p>
        </w:tc>
        <w:tc>
          <w:tcPr>
            <w:tcW w:w="960" w:type="dxa"/>
            <w:tcBorders>
              <w:top w:val="nil"/>
              <w:left w:val="nil"/>
              <w:bottom w:val="nil"/>
              <w:right w:val="nil"/>
            </w:tcBorders>
            <w:shd w:val="clear" w:color="000000" w:fill="FFFF00"/>
            <w:noWrap/>
            <w:vAlign w:val="bottom"/>
            <w:hideMark/>
            <w:tcPrChange w:id="3765" w:author="Tao Huang" w:date="2018-09-04T13:17:00Z">
              <w:tcPr>
                <w:tcW w:w="960" w:type="dxa"/>
                <w:gridSpan w:val="2"/>
                <w:tcBorders>
                  <w:top w:val="nil"/>
                  <w:left w:val="nil"/>
                  <w:bottom w:val="nil"/>
                  <w:right w:val="nil"/>
                </w:tcBorders>
                <w:shd w:val="clear" w:color="000000" w:fill="FFFF00"/>
                <w:noWrap/>
                <w:vAlign w:val="bottom"/>
                <w:hideMark/>
              </w:tcPr>
            </w:tcPrChange>
          </w:tcPr>
          <w:p w14:paraId="1C12C8C1" w14:textId="4AFEC8DC" w:rsidR="001739A3" w:rsidRPr="001739A3" w:rsidDel="00FC51CF" w:rsidRDefault="001739A3">
            <w:pPr>
              <w:spacing w:after="0" w:line="240" w:lineRule="auto"/>
              <w:jc w:val="center"/>
              <w:rPr>
                <w:ins w:id="3766" w:author="Tao Huang" w:date="2018-09-04T13:14:00Z"/>
                <w:del w:id="3767" w:author="韬 黄" w:date="2018-09-27T17:42:00Z"/>
                <w:rFonts w:eastAsia="Times New Roman" w:cs="Times New Roman"/>
                <w:color w:val="000000"/>
                <w:sz w:val="22"/>
                <w:rPrChange w:id="3768" w:author="Tao Huang" w:date="2018-09-04T13:15:00Z">
                  <w:rPr>
                    <w:ins w:id="3769" w:author="Tao Huang" w:date="2018-09-04T13:14:00Z"/>
                    <w:del w:id="3770" w:author="韬 黄" w:date="2018-09-27T17:42:00Z"/>
                    <w:rFonts w:ascii="Calibri" w:eastAsia="Times New Roman" w:hAnsi="Calibri" w:cs="Calibri"/>
                    <w:color w:val="000000"/>
                    <w:sz w:val="22"/>
                  </w:rPr>
                </w:rPrChange>
              </w:rPr>
              <w:pPrChange w:id="3771" w:author="Tao Huang" w:date="2018-09-04T13:17:00Z">
                <w:pPr>
                  <w:spacing w:after="0" w:line="240" w:lineRule="auto"/>
                  <w:jc w:val="right"/>
                </w:pPr>
              </w:pPrChange>
            </w:pPr>
            <w:ins w:id="3772" w:author="Tao Huang" w:date="2018-09-04T13:14:00Z">
              <w:del w:id="3773" w:author="韬 黄" w:date="2018-09-27T17:42:00Z">
                <w:r w:rsidRPr="001739A3" w:rsidDel="00FC51CF">
                  <w:rPr>
                    <w:rFonts w:eastAsia="Times New Roman" w:cs="Times New Roman"/>
                    <w:color w:val="000000"/>
                    <w:sz w:val="22"/>
                    <w:rPrChange w:id="3774"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E7E6E6"/>
            <w:noWrap/>
            <w:vAlign w:val="bottom"/>
            <w:hideMark/>
            <w:tcPrChange w:id="3775" w:author="Tao Huang" w:date="2018-09-04T13:17:00Z">
              <w:tcPr>
                <w:tcW w:w="960" w:type="dxa"/>
                <w:gridSpan w:val="2"/>
                <w:tcBorders>
                  <w:top w:val="nil"/>
                  <w:left w:val="nil"/>
                  <w:bottom w:val="nil"/>
                  <w:right w:val="nil"/>
                </w:tcBorders>
                <w:shd w:val="clear" w:color="000000" w:fill="E7E6E6"/>
                <w:noWrap/>
                <w:vAlign w:val="bottom"/>
                <w:hideMark/>
              </w:tcPr>
            </w:tcPrChange>
          </w:tcPr>
          <w:p w14:paraId="17AC47D2" w14:textId="2B6C7258" w:rsidR="001739A3" w:rsidRPr="001739A3" w:rsidDel="00FC51CF" w:rsidRDefault="001739A3">
            <w:pPr>
              <w:spacing w:after="0" w:line="240" w:lineRule="auto"/>
              <w:jc w:val="center"/>
              <w:rPr>
                <w:ins w:id="3776" w:author="Tao Huang" w:date="2018-09-04T13:14:00Z"/>
                <w:del w:id="3777" w:author="韬 黄" w:date="2018-09-27T17:42:00Z"/>
                <w:rFonts w:eastAsia="Times New Roman" w:cs="Times New Roman"/>
                <w:color w:val="000000"/>
                <w:sz w:val="22"/>
                <w:rPrChange w:id="3778" w:author="Tao Huang" w:date="2018-09-04T13:15:00Z">
                  <w:rPr>
                    <w:ins w:id="3779" w:author="Tao Huang" w:date="2018-09-04T13:14:00Z"/>
                    <w:del w:id="3780" w:author="韬 黄" w:date="2018-09-27T17:42:00Z"/>
                    <w:rFonts w:ascii="Calibri" w:eastAsia="Times New Roman" w:hAnsi="Calibri" w:cs="Calibri"/>
                    <w:color w:val="000000"/>
                    <w:sz w:val="22"/>
                  </w:rPr>
                </w:rPrChange>
              </w:rPr>
              <w:pPrChange w:id="3781" w:author="Tao Huang" w:date="2018-09-04T13:17:00Z">
                <w:pPr>
                  <w:spacing w:after="0" w:line="240" w:lineRule="auto"/>
                  <w:jc w:val="right"/>
                </w:pPr>
              </w:pPrChange>
            </w:pPr>
            <w:ins w:id="3782" w:author="Tao Huang" w:date="2018-09-04T13:14:00Z">
              <w:del w:id="3783" w:author="韬 黄" w:date="2018-09-27T17:42:00Z">
                <w:r w:rsidRPr="001739A3" w:rsidDel="00FC51CF">
                  <w:rPr>
                    <w:rFonts w:eastAsia="Times New Roman" w:cs="Times New Roman"/>
                    <w:color w:val="000000"/>
                    <w:sz w:val="22"/>
                    <w:rPrChange w:id="3784" w:author="Tao Huang" w:date="2018-09-04T13:15:00Z">
                      <w:rPr>
                        <w:rFonts w:ascii="Calibri" w:eastAsia="Times New Roman" w:hAnsi="Calibri" w:cs="Calibri"/>
                        <w:color w:val="000000"/>
                        <w:sz w:val="22"/>
                      </w:rPr>
                    </w:rPrChange>
                  </w:rPr>
                  <w:delText>0.9927</w:delText>
                </w:r>
              </w:del>
            </w:ins>
          </w:p>
        </w:tc>
        <w:tc>
          <w:tcPr>
            <w:tcW w:w="960" w:type="dxa"/>
            <w:tcBorders>
              <w:top w:val="nil"/>
              <w:left w:val="nil"/>
              <w:bottom w:val="nil"/>
              <w:right w:val="nil"/>
            </w:tcBorders>
            <w:shd w:val="clear" w:color="000000" w:fill="E7E6E6"/>
            <w:noWrap/>
            <w:vAlign w:val="bottom"/>
            <w:hideMark/>
            <w:tcPrChange w:id="3785" w:author="Tao Huang" w:date="2018-09-04T13:17:00Z">
              <w:tcPr>
                <w:tcW w:w="960" w:type="dxa"/>
                <w:gridSpan w:val="2"/>
                <w:tcBorders>
                  <w:top w:val="nil"/>
                  <w:left w:val="nil"/>
                  <w:bottom w:val="nil"/>
                  <w:right w:val="nil"/>
                </w:tcBorders>
                <w:shd w:val="clear" w:color="000000" w:fill="E7E6E6"/>
                <w:noWrap/>
                <w:vAlign w:val="bottom"/>
                <w:hideMark/>
              </w:tcPr>
            </w:tcPrChange>
          </w:tcPr>
          <w:p w14:paraId="474BF424" w14:textId="7A6B6C50" w:rsidR="001739A3" w:rsidRPr="001739A3" w:rsidDel="00FC51CF" w:rsidRDefault="001739A3">
            <w:pPr>
              <w:spacing w:after="0" w:line="240" w:lineRule="auto"/>
              <w:jc w:val="center"/>
              <w:rPr>
                <w:ins w:id="3786" w:author="Tao Huang" w:date="2018-09-04T13:14:00Z"/>
                <w:del w:id="3787" w:author="韬 黄" w:date="2018-09-27T17:42:00Z"/>
                <w:rFonts w:eastAsia="Times New Roman" w:cs="Times New Roman"/>
                <w:color w:val="000000"/>
                <w:sz w:val="22"/>
                <w:rPrChange w:id="3788" w:author="Tao Huang" w:date="2018-09-04T13:15:00Z">
                  <w:rPr>
                    <w:ins w:id="3789" w:author="Tao Huang" w:date="2018-09-04T13:14:00Z"/>
                    <w:del w:id="3790" w:author="韬 黄" w:date="2018-09-27T17:42:00Z"/>
                    <w:rFonts w:ascii="Calibri" w:eastAsia="Times New Roman" w:hAnsi="Calibri" w:cs="Calibri"/>
                    <w:color w:val="000000"/>
                    <w:sz w:val="22"/>
                  </w:rPr>
                </w:rPrChange>
              </w:rPr>
              <w:pPrChange w:id="3791" w:author="Tao Huang" w:date="2018-09-04T13:17:00Z">
                <w:pPr>
                  <w:spacing w:after="0" w:line="240" w:lineRule="auto"/>
                  <w:jc w:val="right"/>
                </w:pPr>
              </w:pPrChange>
            </w:pPr>
            <w:ins w:id="3792" w:author="Tao Huang" w:date="2018-09-04T13:14:00Z">
              <w:del w:id="3793" w:author="韬 黄" w:date="2018-09-27T17:42:00Z">
                <w:r w:rsidRPr="001739A3" w:rsidDel="00FC51CF">
                  <w:rPr>
                    <w:rFonts w:eastAsia="Times New Roman" w:cs="Times New Roman"/>
                    <w:color w:val="000000"/>
                    <w:sz w:val="22"/>
                    <w:rPrChange w:id="3794"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3795" w:author="Tao Huang" w:date="2018-09-04T13:17:00Z">
              <w:tcPr>
                <w:tcW w:w="960" w:type="dxa"/>
                <w:gridSpan w:val="2"/>
                <w:tcBorders>
                  <w:top w:val="nil"/>
                  <w:left w:val="nil"/>
                  <w:bottom w:val="nil"/>
                  <w:right w:val="nil"/>
                </w:tcBorders>
                <w:shd w:val="clear" w:color="000000" w:fill="FFFF00"/>
                <w:noWrap/>
                <w:vAlign w:val="bottom"/>
                <w:hideMark/>
              </w:tcPr>
            </w:tcPrChange>
          </w:tcPr>
          <w:p w14:paraId="47E1F367" w14:textId="06272ACF" w:rsidR="001739A3" w:rsidRPr="001739A3" w:rsidDel="00FC51CF" w:rsidRDefault="001739A3">
            <w:pPr>
              <w:spacing w:after="0" w:line="240" w:lineRule="auto"/>
              <w:jc w:val="center"/>
              <w:rPr>
                <w:ins w:id="3796" w:author="Tao Huang" w:date="2018-09-04T13:14:00Z"/>
                <w:del w:id="3797" w:author="韬 黄" w:date="2018-09-27T17:42:00Z"/>
                <w:rFonts w:eastAsia="Times New Roman" w:cs="Times New Roman"/>
                <w:color w:val="000000"/>
                <w:sz w:val="22"/>
                <w:rPrChange w:id="3798" w:author="Tao Huang" w:date="2018-09-04T13:15:00Z">
                  <w:rPr>
                    <w:ins w:id="3799" w:author="Tao Huang" w:date="2018-09-04T13:14:00Z"/>
                    <w:del w:id="3800" w:author="韬 黄" w:date="2018-09-27T17:42:00Z"/>
                    <w:rFonts w:ascii="Calibri" w:eastAsia="Times New Roman" w:hAnsi="Calibri" w:cs="Calibri"/>
                    <w:color w:val="000000"/>
                    <w:sz w:val="22"/>
                  </w:rPr>
                </w:rPrChange>
              </w:rPr>
              <w:pPrChange w:id="3801" w:author="Tao Huang" w:date="2018-09-04T13:17:00Z">
                <w:pPr>
                  <w:spacing w:after="0" w:line="240" w:lineRule="auto"/>
                  <w:jc w:val="right"/>
                </w:pPr>
              </w:pPrChange>
            </w:pPr>
            <w:ins w:id="3802" w:author="Tao Huang" w:date="2018-09-04T13:14:00Z">
              <w:del w:id="3803" w:author="韬 黄" w:date="2018-09-27T17:42:00Z">
                <w:r w:rsidRPr="001739A3" w:rsidDel="00FC51CF">
                  <w:rPr>
                    <w:rFonts w:eastAsia="Times New Roman" w:cs="Times New Roman"/>
                    <w:color w:val="000000"/>
                    <w:sz w:val="22"/>
                    <w:rPrChange w:id="3804" w:author="Tao Huang" w:date="2018-09-04T13:15:00Z">
                      <w:rPr>
                        <w:rFonts w:ascii="Calibri" w:eastAsia="Times New Roman" w:hAnsi="Calibri" w:cs="Calibri"/>
                        <w:color w:val="000000"/>
                        <w:sz w:val="22"/>
                      </w:rPr>
                    </w:rPrChange>
                  </w:rPr>
                  <w:delText>6,320</w:delText>
                </w:r>
              </w:del>
            </w:ins>
          </w:p>
        </w:tc>
        <w:tc>
          <w:tcPr>
            <w:tcW w:w="960" w:type="dxa"/>
            <w:tcBorders>
              <w:top w:val="nil"/>
              <w:left w:val="nil"/>
              <w:bottom w:val="nil"/>
              <w:right w:val="nil"/>
            </w:tcBorders>
            <w:shd w:val="clear" w:color="000000" w:fill="FFFF00"/>
            <w:noWrap/>
            <w:vAlign w:val="bottom"/>
            <w:hideMark/>
            <w:tcPrChange w:id="3805" w:author="Tao Huang" w:date="2018-09-04T13:17:00Z">
              <w:tcPr>
                <w:tcW w:w="960" w:type="dxa"/>
                <w:gridSpan w:val="2"/>
                <w:tcBorders>
                  <w:top w:val="nil"/>
                  <w:left w:val="nil"/>
                  <w:bottom w:val="nil"/>
                  <w:right w:val="nil"/>
                </w:tcBorders>
                <w:shd w:val="clear" w:color="000000" w:fill="FFFF00"/>
                <w:noWrap/>
                <w:vAlign w:val="bottom"/>
                <w:hideMark/>
              </w:tcPr>
            </w:tcPrChange>
          </w:tcPr>
          <w:p w14:paraId="42438697" w14:textId="27A1F07D" w:rsidR="001739A3" w:rsidRPr="001739A3" w:rsidDel="00FC51CF" w:rsidRDefault="001739A3">
            <w:pPr>
              <w:spacing w:after="0" w:line="240" w:lineRule="auto"/>
              <w:jc w:val="center"/>
              <w:rPr>
                <w:ins w:id="3806" w:author="Tao Huang" w:date="2018-09-04T13:14:00Z"/>
                <w:del w:id="3807" w:author="韬 黄" w:date="2018-09-27T17:42:00Z"/>
                <w:rFonts w:eastAsia="Times New Roman" w:cs="Times New Roman"/>
                <w:color w:val="000000"/>
                <w:sz w:val="22"/>
                <w:rPrChange w:id="3808" w:author="Tao Huang" w:date="2018-09-04T13:15:00Z">
                  <w:rPr>
                    <w:ins w:id="3809" w:author="Tao Huang" w:date="2018-09-04T13:14:00Z"/>
                    <w:del w:id="3810" w:author="韬 黄" w:date="2018-09-27T17:42:00Z"/>
                    <w:rFonts w:ascii="Calibri" w:eastAsia="Times New Roman" w:hAnsi="Calibri" w:cs="Calibri"/>
                    <w:color w:val="000000"/>
                    <w:sz w:val="22"/>
                  </w:rPr>
                </w:rPrChange>
              </w:rPr>
              <w:pPrChange w:id="3811" w:author="Tao Huang" w:date="2018-09-04T13:17:00Z">
                <w:pPr>
                  <w:spacing w:after="0" w:line="240" w:lineRule="auto"/>
                  <w:jc w:val="right"/>
                </w:pPr>
              </w:pPrChange>
            </w:pPr>
            <w:ins w:id="3812" w:author="Tao Huang" w:date="2018-09-04T13:14:00Z">
              <w:del w:id="3813" w:author="韬 黄" w:date="2018-09-27T17:42:00Z">
                <w:r w:rsidRPr="001739A3" w:rsidDel="00FC51CF">
                  <w:rPr>
                    <w:rFonts w:eastAsia="Times New Roman" w:cs="Times New Roman"/>
                    <w:color w:val="000000"/>
                    <w:sz w:val="22"/>
                    <w:rPrChange w:id="3814" w:author="Tao Huang" w:date="2018-09-04T13:15:00Z">
                      <w:rPr>
                        <w:rFonts w:ascii="Calibri" w:eastAsia="Times New Roman" w:hAnsi="Calibri" w:cs="Calibri"/>
                        <w:color w:val="000000"/>
                        <w:sz w:val="22"/>
                      </w:rPr>
                    </w:rPrChange>
                  </w:rPr>
                  <w:delText>6</w:delText>
                </w:r>
              </w:del>
            </w:ins>
          </w:p>
        </w:tc>
      </w:tr>
      <w:tr w:rsidR="001739A3" w:rsidRPr="001739A3" w:rsidDel="00FC51CF" w14:paraId="2D68F022" w14:textId="77D59551" w:rsidTr="008B5617">
        <w:tblPrEx>
          <w:tblW w:w="12080" w:type="dxa"/>
          <w:jc w:val="center"/>
          <w:tblPrExChange w:id="3815" w:author="Tao Huang" w:date="2018-09-04T13:17:00Z">
            <w:tblPrEx>
              <w:tblW w:w="12080" w:type="dxa"/>
              <w:jc w:val="center"/>
            </w:tblPrEx>
          </w:tblPrExChange>
        </w:tblPrEx>
        <w:trPr>
          <w:trHeight w:val="57"/>
          <w:jc w:val="center"/>
          <w:ins w:id="3816" w:author="Tao Huang" w:date="2018-09-04T13:14:00Z"/>
          <w:del w:id="3817" w:author="韬 黄" w:date="2018-09-27T17:42:00Z"/>
          <w:trPrChange w:id="3818"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3819" w:author="Tao Huang" w:date="2018-09-04T13:17:00Z">
              <w:tcPr>
                <w:tcW w:w="2480" w:type="dxa"/>
                <w:tcBorders>
                  <w:top w:val="nil"/>
                  <w:left w:val="nil"/>
                  <w:bottom w:val="nil"/>
                  <w:right w:val="nil"/>
                </w:tcBorders>
                <w:shd w:val="clear" w:color="000000" w:fill="FFFF00"/>
                <w:noWrap/>
                <w:vAlign w:val="bottom"/>
                <w:hideMark/>
              </w:tcPr>
            </w:tcPrChange>
          </w:tcPr>
          <w:p w14:paraId="18242ECD" w14:textId="5CBED693" w:rsidR="001739A3" w:rsidRPr="001739A3" w:rsidDel="00FC51CF" w:rsidRDefault="001739A3">
            <w:pPr>
              <w:spacing w:after="0" w:line="240" w:lineRule="auto"/>
              <w:rPr>
                <w:ins w:id="3820" w:author="Tao Huang" w:date="2018-09-04T13:14:00Z"/>
                <w:del w:id="3821" w:author="韬 黄" w:date="2018-09-27T17:42:00Z"/>
                <w:rFonts w:eastAsia="Times New Roman" w:cs="Times New Roman"/>
                <w:color w:val="000000"/>
                <w:sz w:val="22"/>
                <w:rPrChange w:id="3822" w:author="Tao Huang" w:date="2018-09-04T13:15:00Z">
                  <w:rPr>
                    <w:ins w:id="3823" w:author="Tao Huang" w:date="2018-09-04T13:14:00Z"/>
                    <w:del w:id="3824" w:author="韬 黄" w:date="2018-09-27T17:42:00Z"/>
                    <w:rFonts w:ascii="Calibri" w:eastAsia="Times New Roman" w:hAnsi="Calibri" w:cs="Calibri"/>
                    <w:color w:val="000000"/>
                    <w:sz w:val="22"/>
                  </w:rPr>
                </w:rPrChange>
              </w:rPr>
            </w:pPr>
            <w:ins w:id="3825" w:author="Tao Huang" w:date="2018-09-04T13:14:00Z">
              <w:del w:id="3826" w:author="韬 黄" w:date="2018-09-27T17:42:00Z">
                <w:r w:rsidRPr="001739A3" w:rsidDel="00FC51CF">
                  <w:rPr>
                    <w:rFonts w:eastAsia="Times New Roman" w:cs="Times New Roman"/>
                    <w:color w:val="000000"/>
                    <w:sz w:val="22"/>
                    <w:rPrChange w:id="3827" w:author="Tao Huang" w:date="2018-09-04T13:15:00Z">
                      <w:rPr>
                        <w:rFonts w:ascii="Calibri" w:eastAsia="Times New Roman" w:hAnsi="Calibri" w:cs="Calibri"/>
                        <w:color w:val="000000"/>
                        <w:sz w:val="22"/>
                      </w:rPr>
                    </w:rPrChange>
                  </w:rPr>
                  <w:delText>ADL-EWC-IC</w:delText>
                </w:r>
              </w:del>
            </w:ins>
          </w:p>
        </w:tc>
        <w:tc>
          <w:tcPr>
            <w:tcW w:w="960" w:type="dxa"/>
            <w:tcBorders>
              <w:top w:val="nil"/>
              <w:left w:val="nil"/>
              <w:bottom w:val="nil"/>
              <w:right w:val="nil"/>
            </w:tcBorders>
            <w:shd w:val="clear" w:color="000000" w:fill="FFFF00"/>
            <w:noWrap/>
            <w:vAlign w:val="bottom"/>
            <w:hideMark/>
            <w:tcPrChange w:id="3828" w:author="Tao Huang" w:date="2018-09-04T13:17:00Z">
              <w:tcPr>
                <w:tcW w:w="960" w:type="dxa"/>
                <w:tcBorders>
                  <w:top w:val="nil"/>
                  <w:left w:val="nil"/>
                  <w:bottom w:val="nil"/>
                  <w:right w:val="nil"/>
                </w:tcBorders>
                <w:shd w:val="clear" w:color="000000" w:fill="FFFF00"/>
                <w:noWrap/>
                <w:vAlign w:val="bottom"/>
                <w:hideMark/>
              </w:tcPr>
            </w:tcPrChange>
          </w:tcPr>
          <w:p w14:paraId="3F2432BC" w14:textId="203AAD68" w:rsidR="001739A3" w:rsidRPr="001739A3" w:rsidDel="00FC51CF" w:rsidRDefault="001739A3">
            <w:pPr>
              <w:spacing w:after="0" w:line="240" w:lineRule="auto"/>
              <w:jc w:val="center"/>
              <w:rPr>
                <w:ins w:id="3829" w:author="Tao Huang" w:date="2018-09-04T13:14:00Z"/>
                <w:del w:id="3830" w:author="韬 黄" w:date="2018-09-27T17:42:00Z"/>
                <w:rFonts w:eastAsia="Times New Roman" w:cs="Times New Roman"/>
                <w:color w:val="000000"/>
                <w:sz w:val="22"/>
                <w:rPrChange w:id="3831" w:author="Tao Huang" w:date="2018-09-04T13:15:00Z">
                  <w:rPr>
                    <w:ins w:id="3832" w:author="Tao Huang" w:date="2018-09-04T13:14:00Z"/>
                    <w:del w:id="3833" w:author="韬 黄" w:date="2018-09-27T17:42:00Z"/>
                    <w:rFonts w:ascii="Calibri" w:eastAsia="Times New Roman" w:hAnsi="Calibri" w:cs="Calibri"/>
                    <w:color w:val="000000"/>
                    <w:sz w:val="22"/>
                  </w:rPr>
                </w:rPrChange>
              </w:rPr>
              <w:pPrChange w:id="3834" w:author="Tao Huang" w:date="2018-09-04T13:17:00Z">
                <w:pPr>
                  <w:spacing w:after="0" w:line="240" w:lineRule="auto"/>
                  <w:jc w:val="right"/>
                </w:pPr>
              </w:pPrChange>
            </w:pPr>
            <w:ins w:id="3835" w:author="Tao Huang" w:date="2018-09-04T13:14:00Z">
              <w:del w:id="3836" w:author="韬 黄" w:date="2018-09-27T17:42:00Z">
                <w:r w:rsidRPr="001739A3" w:rsidDel="00FC51CF">
                  <w:rPr>
                    <w:rFonts w:eastAsia="Times New Roman" w:cs="Times New Roman"/>
                    <w:color w:val="000000"/>
                    <w:sz w:val="22"/>
                    <w:rPrChange w:id="3837" w:author="Tao Huang" w:date="2018-09-04T13:15:00Z">
                      <w:rPr>
                        <w:rFonts w:ascii="Calibri" w:eastAsia="Times New Roman" w:hAnsi="Calibri" w:cs="Calibri"/>
                        <w:color w:val="000000"/>
                        <w:sz w:val="22"/>
                      </w:rPr>
                    </w:rPrChange>
                  </w:rPr>
                  <w:delText>15.298</w:delText>
                </w:r>
              </w:del>
            </w:ins>
          </w:p>
        </w:tc>
        <w:tc>
          <w:tcPr>
            <w:tcW w:w="960" w:type="dxa"/>
            <w:tcBorders>
              <w:top w:val="nil"/>
              <w:left w:val="nil"/>
              <w:bottom w:val="nil"/>
              <w:right w:val="nil"/>
            </w:tcBorders>
            <w:shd w:val="clear" w:color="000000" w:fill="FFFF00"/>
            <w:noWrap/>
            <w:vAlign w:val="bottom"/>
            <w:hideMark/>
            <w:tcPrChange w:id="3838" w:author="Tao Huang" w:date="2018-09-04T13:17:00Z">
              <w:tcPr>
                <w:tcW w:w="960" w:type="dxa"/>
                <w:tcBorders>
                  <w:top w:val="nil"/>
                  <w:left w:val="nil"/>
                  <w:bottom w:val="nil"/>
                  <w:right w:val="nil"/>
                </w:tcBorders>
                <w:shd w:val="clear" w:color="000000" w:fill="FFFF00"/>
                <w:noWrap/>
                <w:vAlign w:val="bottom"/>
                <w:hideMark/>
              </w:tcPr>
            </w:tcPrChange>
          </w:tcPr>
          <w:p w14:paraId="6ABB1BFA" w14:textId="061B26C2" w:rsidR="001739A3" w:rsidRPr="001739A3" w:rsidDel="00FC51CF" w:rsidRDefault="001739A3">
            <w:pPr>
              <w:spacing w:after="0" w:line="240" w:lineRule="auto"/>
              <w:jc w:val="center"/>
              <w:rPr>
                <w:ins w:id="3839" w:author="Tao Huang" w:date="2018-09-04T13:14:00Z"/>
                <w:del w:id="3840" w:author="韬 黄" w:date="2018-09-27T17:42:00Z"/>
                <w:rFonts w:eastAsia="Times New Roman" w:cs="Times New Roman"/>
                <w:color w:val="000000"/>
                <w:sz w:val="22"/>
                <w:rPrChange w:id="3841" w:author="Tao Huang" w:date="2018-09-04T13:15:00Z">
                  <w:rPr>
                    <w:ins w:id="3842" w:author="Tao Huang" w:date="2018-09-04T13:14:00Z"/>
                    <w:del w:id="3843" w:author="韬 黄" w:date="2018-09-27T17:42:00Z"/>
                    <w:rFonts w:ascii="Calibri" w:eastAsia="Times New Roman" w:hAnsi="Calibri" w:cs="Calibri"/>
                    <w:color w:val="000000"/>
                    <w:sz w:val="22"/>
                  </w:rPr>
                </w:rPrChange>
              </w:rPr>
              <w:pPrChange w:id="3844" w:author="Tao Huang" w:date="2018-09-04T13:17:00Z">
                <w:pPr>
                  <w:spacing w:after="0" w:line="240" w:lineRule="auto"/>
                  <w:jc w:val="right"/>
                </w:pPr>
              </w:pPrChange>
            </w:pPr>
            <w:ins w:id="3845" w:author="Tao Huang" w:date="2018-09-04T13:14:00Z">
              <w:del w:id="3846" w:author="韬 黄" w:date="2018-09-27T17:42:00Z">
                <w:r w:rsidRPr="001739A3" w:rsidDel="00FC51CF">
                  <w:rPr>
                    <w:rFonts w:eastAsia="Times New Roman" w:cs="Times New Roman"/>
                    <w:color w:val="000000"/>
                    <w:sz w:val="22"/>
                    <w:rPrChange w:id="384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3848" w:author="Tao Huang" w:date="2018-09-04T13:17:00Z">
              <w:tcPr>
                <w:tcW w:w="960" w:type="dxa"/>
                <w:gridSpan w:val="2"/>
                <w:tcBorders>
                  <w:top w:val="nil"/>
                  <w:left w:val="nil"/>
                  <w:bottom w:val="nil"/>
                  <w:right w:val="nil"/>
                </w:tcBorders>
                <w:shd w:val="clear" w:color="000000" w:fill="FFFF00"/>
                <w:noWrap/>
                <w:vAlign w:val="bottom"/>
                <w:hideMark/>
              </w:tcPr>
            </w:tcPrChange>
          </w:tcPr>
          <w:p w14:paraId="272D432D" w14:textId="5AAA87E3" w:rsidR="001739A3" w:rsidRPr="001739A3" w:rsidDel="00FC51CF" w:rsidRDefault="001739A3">
            <w:pPr>
              <w:spacing w:after="0" w:line="240" w:lineRule="auto"/>
              <w:jc w:val="center"/>
              <w:rPr>
                <w:ins w:id="3849" w:author="Tao Huang" w:date="2018-09-04T13:14:00Z"/>
                <w:del w:id="3850" w:author="韬 黄" w:date="2018-09-27T17:42:00Z"/>
                <w:rFonts w:eastAsia="Times New Roman" w:cs="Times New Roman"/>
                <w:color w:val="000000"/>
                <w:sz w:val="22"/>
                <w:rPrChange w:id="3851" w:author="Tao Huang" w:date="2018-09-04T13:15:00Z">
                  <w:rPr>
                    <w:ins w:id="3852" w:author="Tao Huang" w:date="2018-09-04T13:14:00Z"/>
                    <w:del w:id="3853" w:author="韬 黄" w:date="2018-09-27T17:42:00Z"/>
                    <w:rFonts w:ascii="Calibri" w:eastAsia="Times New Roman" w:hAnsi="Calibri" w:cs="Calibri"/>
                    <w:color w:val="000000"/>
                    <w:sz w:val="22"/>
                  </w:rPr>
                </w:rPrChange>
              </w:rPr>
              <w:pPrChange w:id="3854" w:author="Tao Huang" w:date="2018-09-04T13:17:00Z">
                <w:pPr>
                  <w:spacing w:after="0" w:line="240" w:lineRule="auto"/>
                  <w:jc w:val="right"/>
                </w:pPr>
              </w:pPrChange>
            </w:pPr>
            <w:ins w:id="3855" w:author="Tao Huang" w:date="2018-09-04T13:14:00Z">
              <w:del w:id="3856" w:author="韬 黄" w:date="2018-09-27T17:42:00Z">
                <w:r w:rsidRPr="001739A3" w:rsidDel="00FC51CF">
                  <w:rPr>
                    <w:rFonts w:eastAsia="Times New Roman" w:cs="Times New Roman"/>
                    <w:color w:val="000000"/>
                    <w:sz w:val="22"/>
                    <w:rPrChange w:id="3857" w:author="Tao Huang" w:date="2018-09-04T13:15:00Z">
                      <w:rPr>
                        <w:rFonts w:ascii="Calibri" w:eastAsia="Times New Roman" w:hAnsi="Calibri" w:cs="Calibri"/>
                        <w:color w:val="000000"/>
                        <w:sz w:val="22"/>
                      </w:rPr>
                    </w:rPrChange>
                  </w:rPr>
                  <w:delText>40.39%</w:delText>
                </w:r>
              </w:del>
            </w:ins>
          </w:p>
        </w:tc>
        <w:tc>
          <w:tcPr>
            <w:tcW w:w="960" w:type="dxa"/>
            <w:tcBorders>
              <w:top w:val="nil"/>
              <w:left w:val="nil"/>
              <w:bottom w:val="nil"/>
              <w:right w:val="nil"/>
            </w:tcBorders>
            <w:shd w:val="clear" w:color="000000" w:fill="FFFF00"/>
            <w:noWrap/>
            <w:vAlign w:val="bottom"/>
            <w:hideMark/>
            <w:tcPrChange w:id="3858" w:author="Tao Huang" w:date="2018-09-04T13:17:00Z">
              <w:tcPr>
                <w:tcW w:w="960" w:type="dxa"/>
                <w:gridSpan w:val="2"/>
                <w:tcBorders>
                  <w:top w:val="nil"/>
                  <w:left w:val="nil"/>
                  <w:bottom w:val="nil"/>
                  <w:right w:val="nil"/>
                </w:tcBorders>
                <w:shd w:val="clear" w:color="000000" w:fill="FFFF00"/>
                <w:noWrap/>
                <w:vAlign w:val="bottom"/>
                <w:hideMark/>
              </w:tcPr>
            </w:tcPrChange>
          </w:tcPr>
          <w:p w14:paraId="0E76EAC5" w14:textId="5B2BFE22" w:rsidR="001739A3" w:rsidRPr="001739A3" w:rsidDel="00FC51CF" w:rsidRDefault="001739A3">
            <w:pPr>
              <w:spacing w:after="0" w:line="240" w:lineRule="auto"/>
              <w:jc w:val="center"/>
              <w:rPr>
                <w:ins w:id="3859" w:author="Tao Huang" w:date="2018-09-04T13:14:00Z"/>
                <w:del w:id="3860" w:author="韬 黄" w:date="2018-09-27T17:42:00Z"/>
                <w:rFonts w:eastAsia="Times New Roman" w:cs="Times New Roman"/>
                <w:color w:val="000000"/>
                <w:sz w:val="22"/>
                <w:rPrChange w:id="3861" w:author="Tao Huang" w:date="2018-09-04T13:15:00Z">
                  <w:rPr>
                    <w:ins w:id="3862" w:author="Tao Huang" w:date="2018-09-04T13:14:00Z"/>
                    <w:del w:id="3863" w:author="韬 黄" w:date="2018-09-27T17:42:00Z"/>
                    <w:rFonts w:ascii="Calibri" w:eastAsia="Times New Roman" w:hAnsi="Calibri" w:cs="Calibri"/>
                    <w:color w:val="000000"/>
                    <w:sz w:val="22"/>
                  </w:rPr>
                </w:rPrChange>
              </w:rPr>
              <w:pPrChange w:id="3864" w:author="Tao Huang" w:date="2018-09-04T13:17:00Z">
                <w:pPr>
                  <w:spacing w:after="0" w:line="240" w:lineRule="auto"/>
                  <w:jc w:val="right"/>
                </w:pPr>
              </w:pPrChange>
            </w:pPr>
            <w:ins w:id="3865" w:author="Tao Huang" w:date="2018-09-04T13:14:00Z">
              <w:del w:id="3866" w:author="韬 黄" w:date="2018-09-27T17:42:00Z">
                <w:r w:rsidRPr="001739A3" w:rsidDel="00FC51CF">
                  <w:rPr>
                    <w:rFonts w:eastAsia="Times New Roman" w:cs="Times New Roman"/>
                    <w:color w:val="000000"/>
                    <w:sz w:val="22"/>
                    <w:rPrChange w:id="386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3868" w:author="Tao Huang" w:date="2018-09-04T13:17:00Z">
              <w:tcPr>
                <w:tcW w:w="960" w:type="dxa"/>
                <w:gridSpan w:val="2"/>
                <w:tcBorders>
                  <w:top w:val="nil"/>
                  <w:left w:val="nil"/>
                  <w:bottom w:val="nil"/>
                  <w:right w:val="nil"/>
                </w:tcBorders>
                <w:shd w:val="clear" w:color="000000" w:fill="FFFF00"/>
                <w:noWrap/>
                <w:vAlign w:val="bottom"/>
                <w:hideMark/>
              </w:tcPr>
            </w:tcPrChange>
          </w:tcPr>
          <w:p w14:paraId="03193DBE" w14:textId="41C1430E" w:rsidR="001739A3" w:rsidRPr="001739A3" w:rsidDel="00FC51CF" w:rsidRDefault="001739A3">
            <w:pPr>
              <w:spacing w:after="0" w:line="240" w:lineRule="auto"/>
              <w:jc w:val="center"/>
              <w:rPr>
                <w:ins w:id="3869" w:author="Tao Huang" w:date="2018-09-04T13:14:00Z"/>
                <w:del w:id="3870" w:author="韬 黄" w:date="2018-09-27T17:42:00Z"/>
                <w:rFonts w:eastAsia="Times New Roman" w:cs="Times New Roman"/>
                <w:color w:val="000000"/>
                <w:sz w:val="22"/>
                <w:rPrChange w:id="3871" w:author="Tao Huang" w:date="2018-09-04T13:15:00Z">
                  <w:rPr>
                    <w:ins w:id="3872" w:author="Tao Huang" w:date="2018-09-04T13:14:00Z"/>
                    <w:del w:id="3873" w:author="韬 黄" w:date="2018-09-27T17:42:00Z"/>
                    <w:rFonts w:ascii="Calibri" w:eastAsia="Times New Roman" w:hAnsi="Calibri" w:cs="Calibri"/>
                    <w:color w:val="000000"/>
                    <w:sz w:val="22"/>
                  </w:rPr>
                </w:rPrChange>
              </w:rPr>
              <w:pPrChange w:id="3874" w:author="Tao Huang" w:date="2018-09-04T13:17:00Z">
                <w:pPr>
                  <w:spacing w:after="0" w:line="240" w:lineRule="auto"/>
                  <w:jc w:val="right"/>
                </w:pPr>
              </w:pPrChange>
            </w:pPr>
            <w:ins w:id="3875" w:author="Tao Huang" w:date="2018-09-04T13:14:00Z">
              <w:del w:id="3876" w:author="韬 黄" w:date="2018-09-27T17:42:00Z">
                <w:r w:rsidRPr="001739A3" w:rsidDel="00FC51CF">
                  <w:rPr>
                    <w:rFonts w:eastAsia="Times New Roman" w:cs="Times New Roman"/>
                    <w:color w:val="000000"/>
                    <w:sz w:val="22"/>
                    <w:rPrChange w:id="3877" w:author="Tao Huang" w:date="2018-09-04T13:15:00Z">
                      <w:rPr>
                        <w:rFonts w:ascii="Calibri" w:eastAsia="Times New Roman" w:hAnsi="Calibri" w:cs="Calibri"/>
                        <w:color w:val="000000"/>
                        <w:sz w:val="22"/>
                      </w:rPr>
                    </w:rPrChange>
                  </w:rPr>
                  <w:delText>0.6895</w:delText>
                </w:r>
              </w:del>
            </w:ins>
          </w:p>
        </w:tc>
        <w:tc>
          <w:tcPr>
            <w:tcW w:w="960" w:type="dxa"/>
            <w:tcBorders>
              <w:top w:val="nil"/>
              <w:left w:val="nil"/>
              <w:bottom w:val="nil"/>
              <w:right w:val="nil"/>
            </w:tcBorders>
            <w:shd w:val="clear" w:color="000000" w:fill="FFFF00"/>
            <w:noWrap/>
            <w:vAlign w:val="bottom"/>
            <w:hideMark/>
            <w:tcPrChange w:id="3878" w:author="Tao Huang" w:date="2018-09-04T13:17:00Z">
              <w:tcPr>
                <w:tcW w:w="960" w:type="dxa"/>
                <w:gridSpan w:val="2"/>
                <w:tcBorders>
                  <w:top w:val="nil"/>
                  <w:left w:val="nil"/>
                  <w:bottom w:val="nil"/>
                  <w:right w:val="nil"/>
                </w:tcBorders>
                <w:shd w:val="clear" w:color="000000" w:fill="FFFF00"/>
                <w:noWrap/>
                <w:vAlign w:val="bottom"/>
                <w:hideMark/>
              </w:tcPr>
            </w:tcPrChange>
          </w:tcPr>
          <w:p w14:paraId="7A626202" w14:textId="2E364EB9" w:rsidR="001739A3" w:rsidRPr="001739A3" w:rsidDel="00FC51CF" w:rsidRDefault="001739A3">
            <w:pPr>
              <w:spacing w:after="0" w:line="240" w:lineRule="auto"/>
              <w:jc w:val="center"/>
              <w:rPr>
                <w:ins w:id="3879" w:author="Tao Huang" w:date="2018-09-04T13:14:00Z"/>
                <w:del w:id="3880" w:author="韬 黄" w:date="2018-09-27T17:42:00Z"/>
                <w:rFonts w:eastAsia="Times New Roman" w:cs="Times New Roman"/>
                <w:color w:val="000000"/>
                <w:sz w:val="22"/>
                <w:rPrChange w:id="3881" w:author="Tao Huang" w:date="2018-09-04T13:15:00Z">
                  <w:rPr>
                    <w:ins w:id="3882" w:author="Tao Huang" w:date="2018-09-04T13:14:00Z"/>
                    <w:del w:id="3883" w:author="韬 黄" w:date="2018-09-27T17:42:00Z"/>
                    <w:rFonts w:ascii="Calibri" w:eastAsia="Times New Roman" w:hAnsi="Calibri" w:cs="Calibri"/>
                    <w:color w:val="000000"/>
                    <w:sz w:val="22"/>
                  </w:rPr>
                </w:rPrChange>
              </w:rPr>
              <w:pPrChange w:id="3884" w:author="Tao Huang" w:date="2018-09-04T13:17:00Z">
                <w:pPr>
                  <w:spacing w:after="0" w:line="240" w:lineRule="auto"/>
                  <w:jc w:val="right"/>
                </w:pPr>
              </w:pPrChange>
            </w:pPr>
            <w:ins w:id="3885" w:author="Tao Huang" w:date="2018-09-04T13:14:00Z">
              <w:del w:id="3886" w:author="韬 黄" w:date="2018-09-27T17:42:00Z">
                <w:r w:rsidRPr="001739A3" w:rsidDel="00FC51CF">
                  <w:rPr>
                    <w:rFonts w:eastAsia="Times New Roman" w:cs="Times New Roman"/>
                    <w:color w:val="000000"/>
                    <w:sz w:val="22"/>
                    <w:rPrChange w:id="388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E7E6E6"/>
            <w:noWrap/>
            <w:vAlign w:val="bottom"/>
            <w:hideMark/>
            <w:tcPrChange w:id="3888" w:author="Tao Huang" w:date="2018-09-04T13:17:00Z">
              <w:tcPr>
                <w:tcW w:w="960" w:type="dxa"/>
                <w:gridSpan w:val="2"/>
                <w:tcBorders>
                  <w:top w:val="nil"/>
                  <w:left w:val="nil"/>
                  <w:bottom w:val="nil"/>
                  <w:right w:val="nil"/>
                </w:tcBorders>
                <w:shd w:val="clear" w:color="000000" w:fill="E7E6E6"/>
                <w:noWrap/>
                <w:vAlign w:val="bottom"/>
                <w:hideMark/>
              </w:tcPr>
            </w:tcPrChange>
          </w:tcPr>
          <w:p w14:paraId="2B56EB94" w14:textId="7476D27D" w:rsidR="001739A3" w:rsidRPr="001739A3" w:rsidDel="00FC51CF" w:rsidRDefault="001739A3">
            <w:pPr>
              <w:spacing w:after="0" w:line="240" w:lineRule="auto"/>
              <w:jc w:val="center"/>
              <w:rPr>
                <w:ins w:id="3889" w:author="Tao Huang" w:date="2018-09-04T13:14:00Z"/>
                <w:del w:id="3890" w:author="韬 黄" w:date="2018-09-27T17:42:00Z"/>
                <w:rFonts w:eastAsia="Times New Roman" w:cs="Times New Roman"/>
                <w:color w:val="000000"/>
                <w:sz w:val="22"/>
                <w:rPrChange w:id="3891" w:author="Tao Huang" w:date="2018-09-04T13:15:00Z">
                  <w:rPr>
                    <w:ins w:id="3892" w:author="Tao Huang" w:date="2018-09-04T13:14:00Z"/>
                    <w:del w:id="3893" w:author="韬 黄" w:date="2018-09-27T17:42:00Z"/>
                    <w:rFonts w:ascii="Calibri" w:eastAsia="Times New Roman" w:hAnsi="Calibri" w:cs="Calibri"/>
                    <w:color w:val="000000"/>
                    <w:sz w:val="22"/>
                  </w:rPr>
                </w:rPrChange>
              </w:rPr>
              <w:pPrChange w:id="3894" w:author="Tao Huang" w:date="2018-09-04T13:17:00Z">
                <w:pPr>
                  <w:spacing w:after="0" w:line="240" w:lineRule="auto"/>
                  <w:jc w:val="right"/>
                </w:pPr>
              </w:pPrChange>
            </w:pPr>
            <w:ins w:id="3895" w:author="Tao Huang" w:date="2018-09-04T13:14:00Z">
              <w:del w:id="3896" w:author="韬 黄" w:date="2018-09-27T17:42:00Z">
                <w:r w:rsidRPr="001739A3" w:rsidDel="00FC51CF">
                  <w:rPr>
                    <w:rFonts w:eastAsia="Times New Roman" w:cs="Times New Roman"/>
                    <w:color w:val="000000"/>
                    <w:sz w:val="22"/>
                    <w:rPrChange w:id="3897" w:author="Tao Huang" w:date="2018-09-04T13:15:00Z">
                      <w:rPr>
                        <w:rFonts w:ascii="Calibri" w:eastAsia="Times New Roman" w:hAnsi="Calibri" w:cs="Calibri"/>
                        <w:color w:val="000000"/>
                        <w:sz w:val="22"/>
                      </w:rPr>
                    </w:rPrChange>
                  </w:rPr>
                  <w:delText>0.9885</w:delText>
                </w:r>
              </w:del>
            </w:ins>
          </w:p>
        </w:tc>
        <w:tc>
          <w:tcPr>
            <w:tcW w:w="960" w:type="dxa"/>
            <w:tcBorders>
              <w:top w:val="nil"/>
              <w:left w:val="nil"/>
              <w:bottom w:val="nil"/>
              <w:right w:val="nil"/>
            </w:tcBorders>
            <w:shd w:val="clear" w:color="000000" w:fill="E7E6E6"/>
            <w:noWrap/>
            <w:vAlign w:val="bottom"/>
            <w:hideMark/>
            <w:tcPrChange w:id="3898" w:author="Tao Huang" w:date="2018-09-04T13:17:00Z">
              <w:tcPr>
                <w:tcW w:w="960" w:type="dxa"/>
                <w:gridSpan w:val="2"/>
                <w:tcBorders>
                  <w:top w:val="nil"/>
                  <w:left w:val="nil"/>
                  <w:bottom w:val="nil"/>
                  <w:right w:val="nil"/>
                </w:tcBorders>
                <w:shd w:val="clear" w:color="000000" w:fill="E7E6E6"/>
                <w:noWrap/>
                <w:vAlign w:val="bottom"/>
                <w:hideMark/>
              </w:tcPr>
            </w:tcPrChange>
          </w:tcPr>
          <w:p w14:paraId="4098591E" w14:textId="0D7609F6" w:rsidR="001739A3" w:rsidRPr="001739A3" w:rsidDel="00FC51CF" w:rsidRDefault="001739A3">
            <w:pPr>
              <w:spacing w:after="0" w:line="240" w:lineRule="auto"/>
              <w:jc w:val="center"/>
              <w:rPr>
                <w:ins w:id="3899" w:author="Tao Huang" w:date="2018-09-04T13:14:00Z"/>
                <w:del w:id="3900" w:author="韬 黄" w:date="2018-09-27T17:42:00Z"/>
                <w:rFonts w:eastAsia="Times New Roman" w:cs="Times New Roman"/>
                <w:color w:val="000000"/>
                <w:sz w:val="22"/>
                <w:rPrChange w:id="3901" w:author="Tao Huang" w:date="2018-09-04T13:15:00Z">
                  <w:rPr>
                    <w:ins w:id="3902" w:author="Tao Huang" w:date="2018-09-04T13:14:00Z"/>
                    <w:del w:id="3903" w:author="韬 黄" w:date="2018-09-27T17:42:00Z"/>
                    <w:rFonts w:ascii="Calibri" w:eastAsia="Times New Roman" w:hAnsi="Calibri" w:cs="Calibri"/>
                    <w:color w:val="000000"/>
                    <w:sz w:val="22"/>
                  </w:rPr>
                </w:rPrChange>
              </w:rPr>
              <w:pPrChange w:id="3904" w:author="Tao Huang" w:date="2018-09-04T13:17:00Z">
                <w:pPr>
                  <w:spacing w:after="0" w:line="240" w:lineRule="auto"/>
                  <w:jc w:val="right"/>
                </w:pPr>
              </w:pPrChange>
            </w:pPr>
            <w:ins w:id="3905" w:author="Tao Huang" w:date="2018-09-04T13:14:00Z">
              <w:del w:id="3906" w:author="韬 黄" w:date="2018-09-27T17:42:00Z">
                <w:r w:rsidRPr="001739A3" w:rsidDel="00FC51CF">
                  <w:rPr>
                    <w:rFonts w:eastAsia="Times New Roman" w:cs="Times New Roman"/>
                    <w:color w:val="000000"/>
                    <w:sz w:val="22"/>
                    <w:rPrChange w:id="390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3908" w:author="Tao Huang" w:date="2018-09-04T13:17:00Z">
              <w:tcPr>
                <w:tcW w:w="960" w:type="dxa"/>
                <w:gridSpan w:val="2"/>
                <w:tcBorders>
                  <w:top w:val="nil"/>
                  <w:left w:val="nil"/>
                  <w:bottom w:val="nil"/>
                  <w:right w:val="nil"/>
                </w:tcBorders>
                <w:shd w:val="clear" w:color="000000" w:fill="FFFF00"/>
                <w:noWrap/>
                <w:vAlign w:val="bottom"/>
                <w:hideMark/>
              </w:tcPr>
            </w:tcPrChange>
          </w:tcPr>
          <w:p w14:paraId="2F9FB143" w14:textId="0468E249" w:rsidR="001739A3" w:rsidRPr="001739A3" w:rsidDel="00FC51CF" w:rsidRDefault="001739A3">
            <w:pPr>
              <w:spacing w:after="0" w:line="240" w:lineRule="auto"/>
              <w:jc w:val="center"/>
              <w:rPr>
                <w:ins w:id="3909" w:author="Tao Huang" w:date="2018-09-04T13:14:00Z"/>
                <w:del w:id="3910" w:author="韬 黄" w:date="2018-09-27T17:42:00Z"/>
                <w:rFonts w:eastAsia="Times New Roman" w:cs="Times New Roman"/>
                <w:color w:val="000000"/>
                <w:sz w:val="22"/>
                <w:rPrChange w:id="3911" w:author="Tao Huang" w:date="2018-09-04T13:15:00Z">
                  <w:rPr>
                    <w:ins w:id="3912" w:author="Tao Huang" w:date="2018-09-04T13:14:00Z"/>
                    <w:del w:id="3913" w:author="韬 黄" w:date="2018-09-27T17:42:00Z"/>
                    <w:rFonts w:ascii="Calibri" w:eastAsia="Times New Roman" w:hAnsi="Calibri" w:cs="Calibri"/>
                    <w:color w:val="000000"/>
                    <w:sz w:val="22"/>
                  </w:rPr>
                </w:rPrChange>
              </w:rPr>
              <w:pPrChange w:id="3914" w:author="Tao Huang" w:date="2018-09-04T13:17:00Z">
                <w:pPr>
                  <w:spacing w:after="0" w:line="240" w:lineRule="auto"/>
                  <w:jc w:val="right"/>
                </w:pPr>
              </w:pPrChange>
            </w:pPr>
            <w:ins w:id="3915" w:author="Tao Huang" w:date="2018-09-04T13:14:00Z">
              <w:del w:id="3916" w:author="韬 黄" w:date="2018-09-27T17:42:00Z">
                <w:r w:rsidRPr="001739A3" w:rsidDel="00FC51CF">
                  <w:rPr>
                    <w:rFonts w:eastAsia="Times New Roman" w:cs="Times New Roman"/>
                    <w:color w:val="000000"/>
                    <w:sz w:val="22"/>
                    <w:rPrChange w:id="3917" w:author="Tao Huang" w:date="2018-09-04T13:15:00Z">
                      <w:rPr>
                        <w:rFonts w:ascii="Calibri" w:eastAsia="Times New Roman" w:hAnsi="Calibri" w:cs="Calibri"/>
                        <w:color w:val="000000"/>
                        <w:sz w:val="22"/>
                      </w:rPr>
                    </w:rPrChange>
                  </w:rPr>
                  <w:delText>5,635</w:delText>
                </w:r>
              </w:del>
            </w:ins>
          </w:p>
        </w:tc>
        <w:tc>
          <w:tcPr>
            <w:tcW w:w="960" w:type="dxa"/>
            <w:tcBorders>
              <w:top w:val="nil"/>
              <w:left w:val="nil"/>
              <w:bottom w:val="nil"/>
              <w:right w:val="nil"/>
            </w:tcBorders>
            <w:shd w:val="clear" w:color="000000" w:fill="FFFF00"/>
            <w:noWrap/>
            <w:vAlign w:val="bottom"/>
            <w:hideMark/>
            <w:tcPrChange w:id="3918" w:author="Tao Huang" w:date="2018-09-04T13:17:00Z">
              <w:tcPr>
                <w:tcW w:w="960" w:type="dxa"/>
                <w:gridSpan w:val="2"/>
                <w:tcBorders>
                  <w:top w:val="nil"/>
                  <w:left w:val="nil"/>
                  <w:bottom w:val="nil"/>
                  <w:right w:val="nil"/>
                </w:tcBorders>
                <w:shd w:val="clear" w:color="000000" w:fill="FFFF00"/>
                <w:noWrap/>
                <w:vAlign w:val="bottom"/>
                <w:hideMark/>
              </w:tcPr>
            </w:tcPrChange>
          </w:tcPr>
          <w:p w14:paraId="1C601742" w14:textId="46BDBBAC" w:rsidR="001739A3" w:rsidRPr="001739A3" w:rsidDel="00FC51CF" w:rsidRDefault="001739A3">
            <w:pPr>
              <w:spacing w:after="0" w:line="240" w:lineRule="auto"/>
              <w:jc w:val="center"/>
              <w:rPr>
                <w:ins w:id="3919" w:author="Tao Huang" w:date="2018-09-04T13:14:00Z"/>
                <w:del w:id="3920" w:author="韬 黄" w:date="2018-09-27T17:42:00Z"/>
                <w:rFonts w:eastAsia="Times New Roman" w:cs="Times New Roman"/>
                <w:color w:val="000000"/>
                <w:sz w:val="22"/>
                <w:rPrChange w:id="3921" w:author="Tao Huang" w:date="2018-09-04T13:15:00Z">
                  <w:rPr>
                    <w:ins w:id="3922" w:author="Tao Huang" w:date="2018-09-04T13:14:00Z"/>
                    <w:del w:id="3923" w:author="韬 黄" w:date="2018-09-27T17:42:00Z"/>
                    <w:rFonts w:ascii="Calibri" w:eastAsia="Times New Roman" w:hAnsi="Calibri" w:cs="Calibri"/>
                    <w:color w:val="000000"/>
                    <w:sz w:val="22"/>
                  </w:rPr>
                </w:rPrChange>
              </w:rPr>
              <w:pPrChange w:id="3924" w:author="Tao Huang" w:date="2018-09-04T13:17:00Z">
                <w:pPr>
                  <w:spacing w:after="0" w:line="240" w:lineRule="auto"/>
                  <w:jc w:val="right"/>
                </w:pPr>
              </w:pPrChange>
            </w:pPr>
            <w:ins w:id="3925" w:author="Tao Huang" w:date="2018-09-04T13:14:00Z">
              <w:del w:id="3926" w:author="韬 黄" w:date="2018-09-27T17:42:00Z">
                <w:r w:rsidRPr="001739A3" w:rsidDel="00FC51CF">
                  <w:rPr>
                    <w:rFonts w:eastAsia="Times New Roman" w:cs="Times New Roman"/>
                    <w:color w:val="000000"/>
                    <w:sz w:val="22"/>
                    <w:rPrChange w:id="3927" w:author="Tao Huang" w:date="2018-09-04T13:15:00Z">
                      <w:rPr>
                        <w:rFonts w:ascii="Calibri" w:eastAsia="Times New Roman" w:hAnsi="Calibri" w:cs="Calibri"/>
                        <w:color w:val="000000"/>
                        <w:sz w:val="22"/>
                      </w:rPr>
                    </w:rPrChange>
                  </w:rPr>
                  <w:delText>3</w:delText>
                </w:r>
              </w:del>
            </w:ins>
          </w:p>
        </w:tc>
      </w:tr>
      <w:tr w:rsidR="001739A3" w:rsidRPr="001739A3" w:rsidDel="00FC51CF" w14:paraId="275B0E14" w14:textId="102FAFEB" w:rsidTr="008B5617">
        <w:tblPrEx>
          <w:tblW w:w="12080" w:type="dxa"/>
          <w:jc w:val="center"/>
          <w:tblPrExChange w:id="3928" w:author="Tao Huang" w:date="2018-09-04T13:17:00Z">
            <w:tblPrEx>
              <w:tblW w:w="12080" w:type="dxa"/>
              <w:jc w:val="center"/>
            </w:tblPrEx>
          </w:tblPrExChange>
        </w:tblPrEx>
        <w:trPr>
          <w:trHeight w:val="57"/>
          <w:jc w:val="center"/>
          <w:ins w:id="3929" w:author="Tao Huang" w:date="2018-09-04T13:14:00Z"/>
          <w:del w:id="3930" w:author="韬 黄" w:date="2018-09-27T17:42:00Z"/>
          <w:trPrChange w:id="3931" w:author="Tao Huang" w:date="2018-09-04T13:17:00Z">
            <w:trPr>
              <w:gridAfter w:val="0"/>
              <w:trHeight w:val="290"/>
              <w:jc w:val="center"/>
            </w:trPr>
          </w:trPrChange>
        </w:trPr>
        <w:tc>
          <w:tcPr>
            <w:tcW w:w="2480" w:type="dxa"/>
            <w:tcBorders>
              <w:top w:val="nil"/>
              <w:left w:val="nil"/>
              <w:bottom w:val="nil"/>
              <w:right w:val="nil"/>
            </w:tcBorders>
            <w:shd w:val="clear" w:color="auto" w:fill="auto"/>
            <w:noWrap/>
            <w:vAlign w:val="bottom"/>
            <w:hideMark/>
            <w:tcPrChange w:id="3932" w:author="Tao Huang" w:date="2018-09-04T13:17:00Z">
              <w:tcPr>
                <w:tcW w:w="2480" w:type="dxa"/>
                <w:tcBorders>
                  <w:top w:val="nil"/>
                  <w:left w:val="nil"/>
                  <w:bottom w:val="nil"/>
                  <w:right w:val="nil"/>
                </w:tcBorders>
                <w:shd w:val="clear" w:color="auto" w:fill="auto"/>
                <w:noWrap/>
                <w:vAlign w:val="bottom"/>
                <w:hideMark/>
              </w:tcPr>
            </w:tcPrChange>
          </w:tcPr>
          <w:p w14:paraId="2DD101D3" w14:textId="57CE2A7A" w:rsidR="001739A3" w:rsidRPr="001739A3" w:rsidDel="00FC51CF" w:rsidRDefault="001739A3">
            <w:pPr>
              <w:spacing w:after="0" w:line="240" w:lineRule="auto"/>
              <w:rPr>
                <w:ins w:id="3933" w:author="Tao Huang" w:date="2018-09-04T13:14:00Z"/>
                <w:del w:id="3934" w:author="韬 黄" w:date="2018-09-27T17:42:00Z"/>
                <w:rFonts w:eastAsia="Times New Roman" w:cs="Times New Roman"/>
                <w:color w:val="000000"/>
                <w:sz w:val="22"/>
                <w:rPrChange w:id="3935" w:author="Tao Huang" w:date="2018-09-04T13:15:00Z">
                  <w:rPr>
                    <w:ins w:id="3936" w:author="Tao Huang" w:date="2018-09-04T13:14:00Z"/>
                    <w:del w:id="3937" w:author="韬 黄" w:date="2018-09-27T17:42:00Z"/>
                    <w:rFonts w:ascii="Calibri" w:eastAsia="Times New Roman" w:hAnsi="Calibri" w:cs="Calibri"/>
                    <w:color w:val="000000"/>
                    <w:sz w:val="22"/>
                  </w:rPr>
                </w:rPrChange>
              </w:rPr>
            </w:pPr>
            <w:ins w:id="3938" w:author="Tao Huang" w:date="2018-09-04T13:14:00Z">
              <w:del w:id="3939" w:author="韬 黄" w:date="2018-09-27T17:42:00Z">
                <w:r w:rsidRPr="001739A3" w:rsidDel="00FC51CF">
                  <w:rPr>
                    <w:rFonts w:eastAsia="Times New Roman" w:cs="Times New Roman"/>
                    <w:color w:val="000000"/>
                    <w:sz w:val="22"/>
                    <w:rPrChange w:id="3940" w:author="Tao Huang" w:date="2018-09-04T13:15:00Z">
                      <w:rPr>
                        <w:rFonts w:ascii="Calibri" w:eastAsia="Times New Roman" w:hAnsi="Calibri" w:cs="Calibri"/>
                        <w:color w:val="000000"/>
                        <w:sz w:val="22"/>
                      </w:rPr>
                    </w:rPrChange>
                  </w:rPr>
                  <w:delText>All forecast period, H= 4</w:delText>
                </w:r>
              </w:del>
            </w:ins>
          </w:p>
        </w:tc>
        <w:tc>
          <w:tcPr>
            <w:tcW w:w="960" w:type="dxa"/>
            <w:tcBorders>
              <w:top w:val="nil"/>
              <w:left w:val="nil"/>
              <w:bottom w:val="nil"/>
              <w:right w:val="nil"/>
            </w:tcBorders>
            <w:shd w:val="clear" w:color="auto" w:fill="auto"/>
            <w:noWrap/>
            <w:vAlign w:val="bottom"/>
            <w:hideMark/>
            <w:tcPrChange w:id="3941" w:author="Tao Huang" w:date="2018-09-04T13:17:00Z">
              <w:tcPr>
                <w:tcW w:w="960" w:type="dxa"/>
                <w:tcBorders>
                  <w:top w:val="nil"/>
                  <w:left w:val="nil"/>
                  <w:bottom w:val="nil"/>
                  <w:right w:val="nil"/>
                </w:tcBorders>
                <w:shd w:val="clear" w:color="auto" w:fill="auto"/>
                <w:noWrap/>
                <w:vAlign w:val="bottom"/>
                <w:hideMark/>
              </w:tcPr>
            </w:tcPrChange>
          </w:tcPr>
          <w:p w14:paraId="463FBB57" w14:textId="1B407373" w:rsidR="001739A3" w:rsidRPr="001739A3" w:rsidDel="00FC51CF" w:rsidRDefault="001739A3">
            <w:pPr>
              <w:spacing w:after="0" w:line="240" w:lineRule="auto"/>
              <w:jc w:val="center"/>
              <w:rPr>
                <w:ins w:id="3942" w:author="Tao Huang" w:date="2018-09-04T13:14:00Z"/>
                <w:del w:id="3943" w:author="韬 黄" w:date="2018-09-27T17:42:00Z"/>
                <w:rFonts w:eastAsia="Times New Roman" w:cs="Times New Roman"/>
                <w:color w:val="000000"/>
                <w:sz w:val="22"/>
                <w:rPrChange w:id="3944" w:author="Tao Huang" w:date="2018-09-04T13:15:00Z">
                  <w:rPr>
                    <w:ins w:id="3945" w:author="Tao Huang" w:date="2018-09-04T13:14:00Z"/>
                    <w:del w:id="3946" w:author="韬 黄" w:date="2018-09-27T17:42:00Z"/>
                    <w:rFonts w:ascii="Calibri" w:eastAsia="Times New Roman" w:hAnsi="Calibri" w:cs="Calibri"/>
                    <w:color w:val="000000"/>
                    <w:sz w:val="22"/>
                  </w:rPr>
                </w:rPrChange>
              </w:rPr>
              <w:pPrChange w:id="3947"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948" w:author="Tao Huang" w:date="2018-09-04T13:17:00Z">
              <w:tcPr>
                <w:tcW w:w="960" w:type="dxa"/>
                <w:tcBorders>
                  <w:top w:val="nil"/>
                  <w:left w:val="nil"/>
                  <w:bottom w:val="nil"/>
                  <w:right w:val="nil"/>
                </w:tcBorders>
                <w:shd w:val="clear" w:color="auto" w:fill="auto"/>
                <w:noWrap/>
                <w:vAlign w:val="bottom"/>
                <w:hideMark/>
              </w:tcPr>
            </w:tcPrChange>
          </w:tcPr>
          <w:p w14:paraId="1602E195" w14:textId="1299B030" w:rsidR="001739A3" w:rsidRPr="001739A3" w:rsidDel="00FC51CF" w:rsidRDefault="001739A3">
            <w:pPr>
              <w:spacing w:after="0" w:line="240" w:lineRule="auto"/>
              <w:jc w:val="center"/>
              <w:rPr>
                <w:ins w:id="3949" w:author="Tao Huang" w:date="2018-09-04T13:14:00Z"/>
                <w:del w:id="3950" w:author="韬 黄" w:date="2018-09-27T17:42:00Z"/>
                <w:rFonts w:eastAsia="Times New Roman" w:cs="Times New Roman"/>
                <w:sz w:val="22"/>
                <w:rPrChange w:id="3951" w:author="Tao Huang" w:date="2018-09-04T13:15:00Z">
                  <w:rPr>
                    <w:ins w:id="3952" w:author="Tao Huang" w:date="2018-09-04T13:14:00Z"/>
                    <w:del w:id="3953" w:author="韬 黄" w:date="2018-09-27T17:42:00Z"/>
                    <w:rFonts w:eastAsia="Times New Roman" w:cs="Times New Roman"/>
                    <w:sz w:val="20"/>
                    <w:szCs w:val="20"/>
                  </w:rPr>
                </w:rPrChange>
              </w:rPr>
              <w:pPrChange w:id="3954"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955" w:author="Tao Huang" w:date="2018-09-04T13:17:00Z">
              <w:tcPr>
                <w:tcW w:w="960" w:type="dxa"/>
                <w:tcBorders>
                  <w:top w:val="nil"/>
                  <w:left w:val="nil"/>
                  <w:bottom w:val="nil"/>
                  <w:right w:val="nil"/>
                </w:tcBorders>
                <w:shd w:val="clear" w:color="auto" w:fill="auto"/>
                <w:noWrap/>
                <w:vAlign w:val="bottom"/>
                <w:hideMark/>
              </w:tcPr>
            </w:tcPrChange>
          </w:tcPr>
          <w:p w14:paraId="0794D6F7" w14:textId="2D08D7C3" w:rsidR="001739A3" w:rsidRPr="001739A3" w:rsidDel="00FC51CF" w:rsidRDefault="001739A3">
            <w:pPr>
              <w:spacing w:after="0" w:line="240" w:lineRule="auto"/>
              <w:jc w:val="center"/>
              <w:rPr>
                <w:ins w:id="3956" w:author="Tao Huang" w:date="2018-09-04T13:14:00Z"/>
                <w:del w:id="3957" w:author="韬 黄" w:date="2018-09-27T17:42:00Z"/>
                <w:rFonts w:eastAsia="Times New Roman" w:cs="Times New Roman"/>
                <w:sz w:val="22"/>
                <w:rPrChange w:id="3958" w:author="Tao Huang" w:date="2018-09-04T13:15:00Z">
                  <w:rPr>
                    <w:ins w:id="3959" w:author="Tao Huang" w:date="2018-09-04T13:14:00Z"/>
                    <w:del w:id="3960" w:author="韬 黄" w:date="2018-09-27T17:42:00Z"/>
                    <w:rFonts w:eastAsia="Times New Roman" w:cs="Times New Roman"/>
                    <w:sz w:val="20"/>
                    <w:szCs w:val="20"/>
                  </w:rPr>
                </w:rPrChange>
              </w:rPr>
              <w:pPrChange w:id="396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962" w:author="Tao Huang" w:date="2018-09-04T13:17:00Z">
              <w:tcPr>
                <w:tcW w:w="960" w:type="dxa"/>
                <w:gridSpan w:val="2"/>
                <w:tcBorders>
                  <w:top w:val="nil"/>
                  <w:left w:val="nil"/>
                  <w:bottom w:val="nil"/>
                  <w:right w:val="nil"/>
                </w:tcBorders>
                <w:shd w:val="clear" w:color="auto" w:fill="auto"/>
                <w:noWrap/>
                <w:vAlign w:val="bottom"/>
                <w:hideMark/>
              </w:tcPr>
            </w:tcPrChange>
          </w:tcPr>
          <w:p w14:paraId="7407804B" w14:textId="474A21C4" w:rsidR="001739A3" w:rsidRPr="001739A3" w:rsidDel="00FC51CF" w:rsidRDefault="001739A3">
            <w:pPr>
              <w:spacing w:after="0" w:line="240" w:lineRule="auto"/>
              <w:jc w:val="center"/>
              <w:rPr>
                <w:ins w:id="3963" w:author="Tao Huang" w:date="2018-09-04T13:14:00Z"/>
                <w:del w:id="3964" w:author="韬 黄" w:date="2018-09-27T17:42:00Z"/>
                <w:rFonts w:eastAsia="Times New Roman" w:cs="Times New Roman"/>
                <w:sz w:val="22"/>
                <w:rPrChange w:id="3965" w:author="Tao Huang" w:date="2018-09-04T13:15:00Z">
                  <w:rPr>
                    <w:ins w:id="3966" w:author="Tao Huang" w:date="2018-09-04T13:14:00Z"/>
                    <w:del w:id="3967" w:author="韬 黄" w:date="2018-09-27T17:42:00Z"/>
                    <w:rFonts w:eastAsia="Times New Roman" w:cs="Times New Roman"/>
                    <w:sz w:val="20"/>
                    <w:szCs w:val="20"/>
                  </w:rPr>
                </w:rPrChange>
              </w:rPr>
              <w:pPrChange w:id="3968"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969" w:author="Tao Huang" w:date="2018-09-04T13:17:00Z">
              <w:tcPr>
                <w:tcW w:w="960" w:type="dxa"/>
                <w:gridSpan w:val="2"/>
                <w:tcBorders>
                  <w:top w:val="nil"/>
                  <w:left w:val="nil"/>
                  <w:bottom w:val="nil"/>
                  <w:right w:val="nil"/>
                </w:tcBorders>
                <w:shd w:val="clear" w:color="auto" w:fill="auto"/>
                <w:noWrap/>
                <w:vAlign w:val="bottom"/>
                <w:hideMark/>
              </w:tcPr>
            </w:tcPrChange>
          </w:tcPr>
          <w:p w14:paraId="5ED1B0C9" w14:textId="01FE3273" w:rsidR="001739A3" w:rsidRPr="001739A3" w:rsidDel="00FC51CF" w:rsidRDefault="001739A3">
            <w:pPr>
              <w:spacing w:after="0" w:line="240" w:lineRule="auto"/>
              <w:jc w:val="center"/>
              <w:rPr>
                <w:ins w:id="3970" w:author="Tao Huang" w:date="2018-09-04T13:14:00Z"/>
                <w:del w:id="3971" w:author="韬 黄" w:date="2018-09-27T17:42:00Z"/>
                <w:rFonts w:eastAsia="Times New Roman" w:cs="Times New Roman"/>
                <w:sz w:val="22"/>
                <w:rPrChange w:id="3972" w:author="Tao Huang" w:date="2018-09-04T13:15:00Z">
                  <w:rPr>
                    <w:ins w:id="3973" w:author="Tao Huang" w:date="2018-09-04T13:14:00Z"/>
                    <w:del w:id="3974" w:author="韬 黄" w:date="2018-09-27T17:42:00Z"/>
                    <w:rFonts w:eastAsia="Times New Roman" w:cs="Times New Roman"/>
                    <w:sz w:val="20"/>
                    <w:szCs w:val="20"/>
                  </w:rPr>
                </w:rPrChange>
              </w:rPr>
              <w:pPrChange w:id="3975"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976" w:author="Tao Huang" w:date="2018-09-04T13:17:00Z">
              <w:tcPr>
                <w:tcW w:w="960" w:type="dxa"/>
                <w:gridSpan w:val="2"/>
                <w:tcBorders>
                  <w:top w:val="nil"/>
                  <w:left w:val="nil"/>
                  <w:bottom w:val="nil"/>
                  <w:right w:val="nil"/>
                </w:tcBorders>
                <w:shd w:val="clear" w:color="auto" w:fill="auto"/>
                <w:noWrap/>
                <w:vAlign w:val="bottom"/>
                <w:hideMark/>
              </w:tcPr>
            </w:tcPrChange>
          </w:tcPr>
          <w:p w14:paraId="2D77EC75" w14:textId="0FE21BE1" w:rsidR="001739A3" w:rsidRPr="001739A3" w:rsidDel="00FC51CF" w:rsidRDefault="001739A3">
            <w:pPr>
              <w:spacing w:after="0" w:line="240" w:lineRule="auto"/>
              <w:jc w:val="center"/>
              <w:rPr>
                <w:ins w:id="3977" w:author="Tao Huang" w:date="2018-09-04T13:14:00Z"/>
                <w:del w:id="3978" w:author="韬 黄" w:date="2018-09-27T17:42:00Z"/>
                <w:rFonts w:eastAsia="Times New Roman" w:cs="Times New Roman"/>
                <w:sz w:val="22"/>
                <w:rPrChange w:id="3979" w:author="Tao Huang" w:date="2018-09-04T13:15:00Z">
                  <w:rPr>
                    <w:ins w:id="3980" w:author="Tao Huang" w:date="2018-09-04T13:14:00Z"/>
                    <w:del w:id="3981" w:author="韬 黄" w:date="2018-09-27T17:42:00Z"/>
                    <w:rFonts w:eastAsia="Times New Roman" w:cs="Times New Roman"/>
                    <w:sz w:val="20"/>
                    <w:szCs w:val="20"/>
                  </w:rPr>
                </w:rPrChange>
              </w:rPr>
              <w:pPrChange w:id="3982"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3983" w:author="Tao Huang" w:date="2018-09-04T13:17:00Z">
              <w:tcPr>
                <w:tcW w:w="960" w:type="dxa"/>
                <w:gridSpan w:val="2"/>
                <w:tcBorders>
                  <w:top w:val="nil"/>
                  <w:left w:val="nil"/>
                  <w:bottom w:val="nil"/>
                  <w:right w:val="nil"/>
                </w:tcBorders>
                <w:shd w:val="clear" w:color="000000" w:fill="E7E6E6"/>
                <w:noWrap/>
                <w:vAlign w:val="bottom"/>
                <w:hideMark/>
              </w:tcPr>
            </w:tcPrChange>
          </w:tcPr>
          <w:p w14:paraId="6CB70B62" w14:textId="70543FC2" w:rsidR="001739A3" w:rsidRPr="001739A3" w:rsidDel="00FC51CF" w:rsidRDefault="001739A3">
            <w:pPr>
              <w:spacing w:after="0" w:line="240" w:lineRule="auto"/>
              <w:jc w:val="center"/>
              <w:rPr>
                <w:ins w:id="3984" w:author="Tao Huang" w:date="2018-09-04T13:14:00Z"/>
                <w:del w:id="3985" w:author="韬 黄" w:date="2018-09-27T17:42:00Z"/>
                <w:rFonts w:eastAsia="Times New Roman" w:cs="Times New Roman"/>
                <w:color w:val="000000"/>
                <w:sz w:val="22"/>
                <w:rPrChange w:id="3986" w:author="Tao Huang" w:date="2018-09-04T13:15:00Z">
                  <w:rPr>
                    <w:ins w:id="3987" w:author="Tao Huang" w:date="2018-09-04T13:14:00Z"/>
                    <w:del w:id="3988" w:author="韬 黄" w:date="2018-09-27T17:42:00Z"/>
                    <w:rFonts w:ascii="Calibri" w:eastAsia="Times New Roman" w:hAnsi="Calibri" w:cs="Calibri"/>
                    <w:color w:val="000000"/>
                    <w:sz w:val="22"/>
                  </w:rPr>
                </w:rPrChange>
              </w:rPr>
              <w:pPrChange w:id="3989"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3990" w:author="Tao Huang" w:date="2018-09-04T13:17:00Z">
              <w:tcPr>
                <w:tcW w:w="960" w:type="dxa"/>
                <w:gridSpan w:val="2"/>
                <w:tcBorders>
                  <w:top w:val="nil"/>
                  <w:left w:val="nil"/>
                  <w:bottom w:val="nil"/>
                  <w:right w:val="nil"/>
                </w:tcBorders>
                <w:shd w:val="clear" w:color="000000" w:fill="E7E6E6"/>
                <w:noWrap/>
                <w:vAlign w:val="bottom"/>
                <w:hideMark/>
              </w:tcPr>
            </w:tcPrChange>
          </w:tcPr>
          <w:p w14:paraId="453CA85C" w14:textId="6B1EEF15" w:rsidR="001739A3" w:rsidRPr="001739A3" w:rsidDel="00FC51CF" w:rsidRDefault="001739A3">
            <w:pPr>
              <w:spacing w:after="0" w:line="240" w:lineRule="auto"/>
              <w:jc w:val="center"/>
              <w:rPr>
                <w:ins w:id="3991" w:author="Tao Huang" w:date="2018-09-04T13:14:00Z"/>
                <w:del w:id="3992" w:author="韬 黄" w:date="2018-09-27T17:42:00Z"/>
                <w:rFonts w:eastAsia="Times New Roman" w:cs="Times New Roman"/>
                <w:color w:val="000000"/>
                <w:sz w:val="22"/>
                <w:rPrChange w:id="3993" w:author="Tao Huang" w:date="2018-09-04T13:15:00Z">
                  <w:rPr>
                    <w:ins w:id="3994" w:author="Tao Huang" w:date="2018-09-04T13:14:00Z"/>
                    <w:del w:id="3995" w:author="韬 黄" w:date="2018-09-27T17:42:00Z"/>
                    <w:rFonts w:ascii="Calibri" w:eastAsia="Times New Roman" w:hAnsi="Calibri" w:cs="Calibri"/>
                    <w:color w:val="000000"/>
                    <w:sz w:val="22"/>
                  </w:rPr>
                </w:rPrChange>
              </w:rPr>
              <w:pPrChange w:id="399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3997" w:author="Tao Huang" w:date="2018-09-04T13:17:00Z">
              <w:tcPr>
                <w:tcW w:w="960" w:type="dxa"/>
                <w:gridSpan w:val="2"/>
                <w:tcBorders>
                  <w:top w:val="nil"/>
                  <w:left w:val="nil"/>
                  <w:bottom w:val="nil"/>
                  <w:right w:val="nil"/>
                </w:tcBorders>
                <w:shd w:val="clear" w:color="auto" w:fill="auto"/>
                <w:noWrap/>
                <w:vAlign w:val="bottom"/>
                <w:hideMark/>
              </w:tcPr>
            </w:tcPrChange>
          </w:tcPr>
          <w:p w14:paraId="4313B1B4" w14:textId="1CC6F157" w:rsidR="001739A3" w:rsidRPr="001739A3" w:rsidDel="00FC51CF" w:rsidRDefault="001739A3">
            <w:pPr>
              <w:spacing w:after="0" w:line="240" w:lineRule="auto"/>
              <w:jc w:val="center"/>
              <w:rPr>
                <w:ins w:id="3998" w:author="Tao Huang" w:date="2018-09-04T13:14:00Z"/>
                <w:del w:id="3999" w:author="韬 黄" w:date="2018-09-27T17:42:00Z"/>
                <w:rFonts w:eastAsia="Times New Roman" w:cs="Times New Roman"/>
                <w:color w:val="000000"/>
                <w:sz w:val="22"/>
                <w:rPrChange w:id="4000" w:author="Tao Huang" w:date="2018-09-04T13:15:00Z">
                  <w:rPr>
                    <w:ins w:id="4001" w:author="Tao Huang" w:date="2018-09-04T13:14:00Z"/>
                    <w:del w:id="4002" w:author="韬 黄" w:date="2018-09-27T17:42:00Z"/>
                    <w:rFonts w:ascii="Calibri" w:eastAsia="Times New Roman" w:hAnsi="Calibri" w:cs="Calibri"/>
                    <w:color w:val="000000"/>
                    <w:sz w:val="22"/>
                  </w:rPr>
                </w:rPrChange>
              </w:rPr>
              <w:pPrChange w:id="4003"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4004" w:author="Tao Huang" w:date="2018-09-04T13:17:00Z">
              <w:tcPr>
                <w:tcW w:w="960" w:type="dxa"/>
                <w:gridSpan w:val="2"/>
                <w:tcBorders>
                  <w:top w:val="nil"/>
                  <w:left w:val="nil"/>
                  <w:bottom w:val="nil"/>
                  <w:right w:val="nil"/>
                </w:tcBorders>
                <w:shd w:val="clear" w:color="auto" w:fill="auto"/>
                <w:noWrap/>
                <w:vAlign w:val="bottom"/>
                <w:hideMark/>
              </w:tcPr>
            </w:tcPrChange>
          </w:tcPr>
          <w:p w14:paraId="65952FE3" w14:textId="17256210" w:rsidR="001739A3" w:rsidRPr="001739A3" w:rsidDel="00FC51CF" w:rsidRDefault="001739A3">
            <w:pPr>
              <w:spacing w:after="0" w:line="240" w:lineRule="auto"/>
              <w:jc w:val="center"/>
              <w:rPr>
                <w:ins w:id="4005" w:author="Tao Huang" w:date="2018-09-04T13:14:00Z"/>
                <w:del w:id="4006" w:author="韬 黄" w:date="2018-09-27T17:42:00Z"/>
                <w:rFonts w:eastAsia="Times New Roman" w:cs="Times New Roman"/>
                <w:sz w:val="22"/>
                <w:rPrChange w:id="4007" w:author="Tao Huang" w:date="2018-09-04T13:15:00Z">
                  <w:rPr>
                    <w:ins w:id="4008" w:author="Tao Huang" w:date="2018-09-04T13:14:00Z"/>
                    <w:del w:id="4009" w:author="韬 黄" w:date="2018-09-27T17:42:00Z"/>
                    <w:rFonts w:eastAsia="Times New Roman" w:cs="Times New Roman"/>
                    <w:sz w:val="20"/>
                    <w:szCs w:val="20"/>
                  </w:rPr>
                </w:rPrChange>
              </w:rPr>
              <w:pPrChange w:id="4010" w:author="Tao Huang" w:date="2018-09-04T13:17:00Z">
                <w:pPr>
                  <w:spacing w:after="0" w:line="240" w:lineRule="auto"/>
                </w:pPr>
              </w:pPrChange>
            </w:pPr>
          </w:p>
        </w:tc>
      </w:tr>
      <w:tr w:rsidR="001739A3" w:rsidRPr="001739A3" w:rsidDel="00FC51CF" w14:paraId="64AC7D6C" w14:textId="3C39A3B5" w:rsidTr="008B5617">
        <w:tblPrEx>
          <w:tblW w:w="12080" w:type="dxa"/>
          <w:jc w:val="center"/>
          <w:tblPrExChange w:id="4011" w:author="Tao Huang" w:date="2018-09-04T13:17:00Z">
            <w:tblPrEx>
              <w:tblW w:w="12080" w:type="dxa"/>
              <w:jc w:val="center"/>
            </w:tblPrEx>
          </w:tblPrExChange>
        </w:tblPrEx>
        <w:trPr>
          <w:trHeight w:val="57"/>
          <w:jc w:val="center"/>
          <w:ins w:id="4012" w:author="Tao Huang" w:date="2018-09-04T13:14:00Z"/>
          <w:del w:id="4013" w:author="韬 黄" w:date="2018-09-27T17:42:00Z"/>
          <w:trPrChange w:id="4014" w:author="Tao Huang" w:date="2018-09-04T13:17:00Z">
            <w:trPr>
              <w:trHeight w:val="57"/>
              <w:jc w:val="center"/>
            </w:trPr>
          </w:trPrChange>
        </w:trPr>
        <w:tc>
          <w:tcPr>
            <w:tcW w:w="2480" w:type="dxa"/>
            <w:tcBorders>
              <w:top w:val="nil"/>
              <w:left w:val="nil"/>
              <w:bottom w:val="nil"/>
              <w:right w:val="nil"/>
            </w:tcBorders>
            <w:shd w:val="clear" w:color="auto" w:fill="auto"/>
            <w:noWrap/>
            <w:vAlign w:val="bottom"/>
            <w:hideMark/>
            <w:tcPrChange w:id="4015" w:author="Tao Huang" w:date="2018-09-04T13:17:00Z">
              <w:tcPr>
                <w:tcW w:w="2480" w:type="dxa"/>
                <w:tcBorders>
                  <w:top w:val="nil"/>
                  <w:left w:val="nil"/>
                  <w:bottom w:val="nil"/>
                  <w:right w:val="nil"/>
                </w:tcBorders>
                <w:shd w:val="clear" w:color="auto" w:fill="auto"/>
                <w:noWrap/>
                <w:vAlign w:val="bottom"/>
                <w:hideMark/>
              </w:tcPr>
            </w:tcPrChange>
          </w:tcPr>
          <w:p w14:paraId="6B37DD58" w14:textId="107C9561" w:rsidR="001739A3" w:rsidRPr="001739A3" w:rsidDel="00FC51CF" w:rsidRDefault="001739A3">
            <w:pPr>
              <w:spacing w:after="0" w:line="240" w:lineRule="auto"/>
              <w:rPr>
                <w:ins w:id="4016" w:author="Tao Huang" w:date="2018-09-04T13:14:00Z"/>
                <w:del w:id="4017" w:author="韬 黄" w:date="2018-09-27T17:42:00Z"/>
                <w:rFonts w:eastAsia="Times New Roman" w:cs="Times New Roman"/>
                <w:color w:val="000000"/>
                <w:sz w:val="22"/>
                <w:rPrChange w:id="4018" w:author="Tao Huang" w:date="2018-09-04T13:15:00Z">
                  <w:rPr>
                    <w:ins w:id="4019" w:author="Tao Huang" w:date="2018-09-04T13:14:00Z"/>
                    <w:del w:id="4020" w:author="韬 黄" w:date="2018-09-27T17:42:00Z"/>
                    <w:rFonts w:ascii="Calibri" w:eastAsia="Times New Roman" w:hAnsi="Calibri" w:cs="Calibri"/>
                    <w:color w:val="000000"/>
                    <w:sz w:val="22"/>
                  </w:rPr>
                </w:rPrChange>
              </w:rPr>
            </w:pPr>
            <w:ins w:id="4021" w:author="Tao Huang" w:date="2018-09-04T13:14:00Z">
              <w:del w:id="4022" w:author="韬 黄" w:date="2018-09-27T17:42:00Z">
                <w:r w:rsidRPr="001739A3" w:rsidDel="00FC51CF">
                  <w:rPr>
                    <w:rFonts w:eastAsia="Times New Roman" w:cs="Times New Roman"/>
                    <w:color w:val="000000"/>
                    <w:sz w:val="22"/>
                    <w:rPrChange w:id="4023" w:author="Tao Huang" w:date="2018-09-04T13:15:00Z">
                      <w:rPr>
                        <w:rFonts w:ascii="Calibri" w:eastAsia="Times New Roman" w:hAnsi="Calibri" w:cs="Calibri"/>
                        <w:color w:val="000000"/>
                        <w:sz w:val="22"/>
                      </w:rPr>
                    </w:rPrChange>
                  </w:rPr>
                  <w:delText>Model/measure</w:delText>
                </w:r>
              </w:del>
            </w:ins>
          </w:p>
        </w:tc>
        <w:tc>
          <w:tcPr>
            <w:tcW w:w="960" w:type="dxa"/>
            <w:tcBorders>
              <w:top w:val="nil"/>
              <w:left w:val="nil"/>
              <w:bottom w:val="nil"/>
              <w:right w:val="nil"/>
            </w:tcBorders>
            <w:shd w:val="clear" w:color="auto" w:fill="auto"/>
            <w:noWrap/>
            <w:vAlign w:val="bottom"/>
            <w:hideMark/>
            <w:tcPrChange w:id="4024" w:author="Tao Huang" w:date="2018-09-04T13:17:00Z">
              <w:tcPr>
                <w:tcW w:w="960" w:type="dxa"/>
                <w:tcBorders>
                  <w:top w:val="nil"/>
                  <w:left w:val="nil"/>
                  <w:bottom w:val="nil"/>
                  <w:right w:val="nil"/>
                </w:tcBorders>
                <w:shd w:val="clear" w:color="auto" w:fill="auto"/>
                <w:noWrap/>
                <w:vAlign w:val="bottom"/>
                <w:hideMark/>
              </w:tcPr>
            </w:tcPrChange>
          </w:tcPr>
          <w:p w14:paraId="59336F21" w14:textId="167B56E6" w:rsidR="001739A3" w:rsidRPr="001739A3" w:rsidDel="00FC51CF" w:rsidRDefault="001739A3">
            <w:pPr>
              <w:spacing w:after="0" w:line="240" w:lineRule="auto"/>
              <w:jc w:val="center"/>
              <w:rPr>
                <w:ins w:id="4025" w:author="Tao Huang" w:date="2018-09-04T13:14:00Z"/>
                <w:del w:id="4026" w:author="韬 黄" w:date="2018-09-27T17:42:00Z"/>
                <w:rFonts w:eastAsia="Times New Roman" w:cs="Times New Roman"/>
                <w:color w:val="000000"/>
                <w:sz w:val="22"/>
                <w:rPrChange w:id="4027" w:author="Tao Huang" w:date="2018-09-04T13:15:00Z">
                  <w:rPr>
                    <w:ins w:id="4028" w:author="Tao Huang" w:date="2018-09-04T13:14:00Z"/>
                    <w:del w:id="4029" w:author="韬 黄" w:date="2018-09-27T17:42:00Z"/>
                    <w:rFonts w:ascii="Calibri" w:eastAsia="Times New Roman" w:hAnsi="Calibri" w:cs="Calibri"/>
                    <w:color w:val="000000"/>
                    <w:sz w:val="22"/>
                  </w:rPr>
                </w:rPrChange>
              </w:rPr>
              <w:pPrChange w:id="4030" w:author="Tao Huang" w:date="2018-09-04T13:17:00Z">
                <w:pPr>
                  <w:spacing w:after="0" w:line="240" w:lineRule="auto"/>
                </w:pPr>
              </w:pPrChange>
            </w:pPr>
            <w:ins w:id="4031" w:author="Tao Huang" w:date="2018-09-04T13:14:00Z">
              <w:del w:id="4032" w:author="韬 黄" w:date="2018-09-27T17:42:00Z">
                <w:r w:rsidRPr="001739A3" w:rsidDel="00FC51CF">
                  <w:rPr>
                    <w:rFonts w:eastAsia="Times New Roman" w:cs="Times New Roman"/>
                    <w:color w:val="000000"/>
                    <w:sz w:val="22"/>
                    <w:rPrChange w:id="4033" w:author="Tao Huang" w:date="2018-09-04T13:15:00Z">
                      <w:rPr>
                        <w:rFonts w:ascii="Calibri" w:eastAsia="Times New Roman" w:hAnsi="Calibri" w:cs="Calibri"/>
                        <w:color w:val="000000"/>
                        <w:sz w:val="22"/>
                      </w:rPr>
                    </w:rPrChange>
                  </w:rPr>
                  <w:delText>MAE</w:delText>
                </w:r>
              </w:del>
            </w:ins>
          </w:p>
        </w:tc>
        <w:tc>
          <w:tcPr>
            <w:tcW w:w="960" w:type="dxa"/>
            <w:tcBorders>
              <w:top w:val="nil"/>
              <w:left w:val="nil"/>
              <w:bottom w:val="nil"/>
              <w:right w:val="nil"/>
            </w:tcBorders>
            <w:shd w:val="clear" w:color="auto" w:fill="auto"/>
            <w:noWrap/>
            <w:vAlign w:val="bottom"/>
            <w:hideMark/>
            <w:tcPrChange w:id="4034" w:author="Tao Huang" w:date="2018-09-04T13:17:00Z">
              <w:tcPr>
                <w:tcW w:w="960" w:type="dxa"/>
                <w:tcBorders>
                  <w:top w:val="nil"/>
                  <w:left w:val="nil"/>
                  <w:bottom w:val="nil"/>
                  <w:right w:val="nil"/>
                </w:tcBorders>
                <w:shd w:val="clear" w:color="auto" w:fill="auto"/>
                <w:noWrap/>
                <w:vAlign w:val="bottom"/>
                <w:hideMark/>
              </w:tcPr>
            </w:tcPrChange>
          </w:tcPr>
          <w:p w14:paraId="253B3010" w14:textId="14C172ED" w:rsidR="001739A3" w:rsidRPr="001739A3" w:rsidDel="00FC51CF" w:rsidRDefault="001739A3">
            <w:pPr>
              <w:spacing w:after="0" w:line="240" w:lineRule="auto"/>
              <w:jc w:val="center"/>
              <w:rPr>
                <w:ins w:id="4035" w:author="Tao Huang" w:date="2018-09-04T13:14:00Z"/>
                <w:del w:id="4036" w:author="韬 黄" w:date="2018-09-27T17:42:00Z"/>
                <w:rFonts w:eastAsia="Times New Roman" w:cs="Times New Roman"/>
                <w:color w:val="000000"/>
                <w:sz w:val="22"/>
                <w:rPrChange w:id="4037" w:author="Tao Huang" w:date="2018-09-04T13:15:00Z">
                  <w:rPr>
                    <w:ins w:id="4038" w:author="Tao Huang" w:date="2018-09-04T13:14:00Z"/>
                    <w:del w:id="4039" w:author="韬 黄" w:date="2018-09-27T17:42:00Z"/>
                    <w:rFonts w:ascii="Calibri" w:eastAsia="Times New Roman" w:hAnsi="Calibri" w:cs="Calibri"/>
                    <w:color w:val="000000"/>
                    <w:sz w:val="22"/>
                  </w:rPr>
                </w:rPrChange>
              </w:rPr>
              <w:pPrChange w:id="4040" w:author="Tao Huang" w:date="2018-09-04T13:17:00Z">
                <w:pPr>
                  <w:spacing w:after="0" w:line="240" w:lineRule="auto"/>
                </w:pPr>
              </w:pPrChange>
            </w:pPr>
            <w:ins w:id="4041" w:author="Tao Huang" w:date="2018-09-04T13:14:00Z">
              <w:del w:id="4042" w:author="韬 黄" w:date="2018-09-27T17:42:00Z">
                <w:r w:rsidRPr="001739A3" w:rsidDel="00FC51CF">
                  <w:rPr>
                    <w:rFonts w:eastAsia="Times New Roman" w:cs="Times New Roman"/>
                    <w:color w:val="000000"/>
                    <w:sz w:val="22"/>
                    <w:rPrChange w:id="404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auto" w:fill="auto"/>
            <w:noWrap/>
            <w:vAlign w:val="bottom"/>
            <w:hideMark/>
            <w:tcPrChange w:id="4044" w:author="Tao Huang" w:date="2018-09-04T13:17:00Z">
              <w:tcPr>
                <w:tcW w:w="960" w:type="dxa"/>
                <w:gridSpan w:val="2"/>
                <w:tcBorders>
                  <w:top w:val="nil"/>
                  <w:left w:val="nil"/>
                  <w:bottom w:val="nil"/>
                  <w:right w:val="nil"/>
                </w:tcBorders>
                <w:shd w:val="clear" w:color="auto" w:fill="auto"/>
                <w:noWrap/>
                <w:vAlign w:val="bottom"/>
                <w:hideMark/>
              </w:tcPr>
            </w:tcPrChange>
          </w:tcPr>
          <w:p w14:paraId="6AAF9EF1" w14:textId="5C629881" w:rsidR="001739A3" w:rsidRPr="001739A3" w:rsidDel="00FC51CF" w:rsidRDefault="001739A3">
            <w:pPr>
              <w:spacing w:after="0" w:line="240" w:lineRule="auto"/>
              <w:jc w:val="center"/>
              <w:rPr>
                <w:ins w:id="4045" w:author="Tao Huang" w:date="2018-09-04T13:14:00Z"/>
                <w:del w:id="4046" w:author="韬 黄" w:date="2018-09-27T17:42:00Z"/>
                <w:rFonts w:eastAsia="Times New Roman" w:cs="Times New Roman"/>
                <w:color w:val="000000"/>
                <w:sz w:val="22"/>
                <w:rPrChange w:id="4047" w:author="Tao Huang" w:date="2018-09-04T13:15:00Z">
                  <w:rPr>
                    <w:ins w:id="4048" w:author="Tao Huang" w:date="2018-09-04T13:14:00Z"/>
                    <w:del w:id="4049" w:author="韬 黄" w:date="2018-09-27T17:42:00Z"/>
                    <w:rFonts w:ascii="Calibri" w:eastAsia="Times New Roman" w:hAnsi="Calibri" w:cs="Calibri"/>
                    <w:color w:val="000000"/>
                    <w:sz w:val="22"/>
                  </w:rPr>
                </w:rPrChange>
              </w:rPr>
              <w:pPrChange w:id="4050" w:author="Tao Huang" w:date="2018-09-04T13:17:00Z">
                <w:pPr>
                  <w:spacing w:after="0" w:line="240" w:lineRule="auto"/>
                </w:pPr>
              </w:pPrChange>
            </w:pPr>
            <w:ins w:id="4051" w:author="Tao Huang" w:date="2018-09-04T13:14:00Z">
              <w:del w:id="4052" w:author="韬 黄" w:date="2018-09-27T17:42:00Z">
                <w:r w:rsidRPr="001739A3" w:rsidDel="00FC51CF">
                  <w:rPr>
                    <w:rFonts w:eastAsia="Times New Roman" w:cs="Times New Roman"/>
                    <w:color w:val="000000"/>
                    <w:sz w:val="22"/>
                    <w:rPrChange w:id="4053" w:author="Tao Huang" w:date="2018-09-04T13:15:00Z">
                      <w:rPr>
                        <w:rFonts w:ascii="Calibri" w:eastAsia="Times New Roman" w:hAnsi="Calibri" w:cs="Calibri"/>
                        <w:color w:val="000000"/>
                        <w:sz w:val="22"/>
                      </w:rPr>
                    </w:rPrChange>
                  </w:rPr>
                  <w:delText>SMAPE</w:delText>
                </w:r>
              </w:del>
            </w:ins>
          </w:p>
        </w:tc>
        <w:tc>
          <w:tcPr>
            <w:tcW w:w="960" w:type="dxa"/>
            <w:tcBorders>
              <w:top w:val="nil"/>
              <w:left w:val="nil"/>
              <w:bottom w:val="nil"/>
              <w:right w:val="nil"/>
            </w:tcBorders>
            <w:shd w:val="clear" w:color="auto" w:fill="auto"/>
            <w:noWrap/>
            <w:vAlign w:val="bottom"/>
            <w:hideMark/>
            <w:tcPrChange w:id="4054" w:author="Tao Huang" w:date="2018-09-04T13:17:00Z">
              <w:tcPr>
                <w:tcW w:w="960" w:type="dxa"/>
                <w:gridSpan w:val="2"/>
                <w:tcBorders>
                  <w:top w:val="nil"/>
                  <w:left w:val="nil"/>
                  <w:bottom w:val="nil"/>
                  <w:right w:val="nil"/>
                </w:tcBorders>
                <w:shd w:val="clear" w:color="auto" w:fill="auto"/>
                <w:noWrap/>
                <w:vAlign w:val="bottom"/>
                <w:hideMark/>
              </w:tcPr>
            </w:tcPrChange>
          </w:tcPr>
          <w:p w14:paraId="6E71682D" w14:textId="4D8185B9" w:rsidR="001739A3" w:rsidRPr="001739A3" w:rsidDel="00FC51CF" w:rsidRDefault="001739A3">
            <w:pPr>
              <w:spacing w:after="0" w:line="240" w:lineRule="auto"/>
              <w:jc w:val="center"/>
              <w:rPr>
                <w:ins w:id="4055" w:author="Tao Huang" w:date="2018-09-04T13:14:00Z"/>
                <w:del w:id="4056" w:author="韬 黄" w:date="2018-09-27T17:42:00Z"/>
                <w:rFonts w:eastAsia="Times New Roman" w:cs="Times New Roman"/>
                <w:color w:val="000000"/>
                <w:sz w:val="22"/>
                <w:rPrChange w:id="4057" w:author="Tao Huang" w:date="2018-09-04T13:15:00Z">
                  <w:rPr>
                    <w:ins w:id="4058" w:author="Tao Huang" w:date="2018-09-04T13:14:00Z"/>
                    <w:del w:id="4059" w:author="韬 黄" w:date="2018-09-27T17:42:00Z"/>
                    <w:rFonts w:ascii="Calibri" w:eastAsia="Times New Roman" w:hAnsi="Calibri" w:cs="Calibri"/>
                    <w:color w:val="000000"/>
                    <w:sz w:val="22"/>
                  </w:rPr>
                </w:rPrChange>
              </w:rPr>
              <w:pPrChange w:id="4060" w:author="Tao Huang" w:date="2018-09-04T13:17:00Z">
                <w:pPr>
                  <w:spacing w:after="0" w:line="240" w:lineRule="auto"/>
                </w:pPr>
              </w:pPrChange>
            </w:pPr>
            <w:ins w:id="4061" w:author="Tao Huang" w:date="2018-09-04T13:14:00Z">
              <w:del w:id="4062" w:author="韬 黄" w:date="2018-09-27T17:42:00Z">
                <w:r w:rsidRPr="001739A3" w:rsidDel="00FC51CF">
                  <w:rPr>
                    <w:rFonts w:eastAsia="Times New Roman" w:cs="Times New Roman"/>
                    <w:color w:val="000000"/>
                    <w:sz w:val="22"/>
                    <w:rPrChange w:id="406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auto" w:fill="auto"/>
            <w:noWrap/>
            <w:vAlign w:val="bottom"/>
            <w:hideMark/>
            <w:tcPrChange w:id="4064" w:author="Tao Huang" w:date="2018-09-04T13:17:00Z">
              <w:tcPr>
                <w:tcW w:w="960" w:type="dxa"/>
                <w:gridSpan w:val="2"/>
                <w:tcBorders>
                  <w:top w:val="nil"/>
                  <w:left w:val="nil"/>
                  <w:bottom w:val="nil"/>
                  <w:right w:val="nil"/>
                </w:tcBorders>
                <w:shd w:val="clear" w:color="auto" w:fill="auto"/>
                <w:noWrap/>
                <w:vAlign w:val="bottom"/>
                <w:hideMark/>
              </w:tcPr>
            </w:tcPrChange>
          </w:tcPr>
          <w:p w14:paraId="0FB68461" w14:textId="7CF3E385" w:rsidR="001739A3" w:rsidRPr="001739A3" w:rsidDel="00FC51CF" w:rsidRDefault="001739A3">
            <w:pPr>
              <w:spacing w:after="0" w:line="240" w:lineRule="auto"/>
              <w:jc w:val="center"/>
              <w:rPr>
                <w:ins w:id="4065" w:author="Tao Huang" w:date="2018-09-04T13:14:00Z"/>
                <w:del w:id="4066" w:author="韬 黄" w:date="2018-09-27T17:42:00Z"/>
                <w:rFonts w:eastAsia="Times New Roman" w:cs="Times New Roman"/>
                <w:color w:val="000000"/>
                <w:sz w:val="22"/>
                <w:rPrChange w:id="4067" w:author="Tao Huang" w:date="2018-09-04T13:15:00Z">
                  <w:rPr>
                    <w:ins w:id="4068" w:author="Tao Huang" w:date="2018-09-04T13:14:00Z"/>
                    <w:del w:id="4069" w:author="韬 黄" w:date="2018-09-27T17:42:00Z"/>
                    <w:rFonts w:ascii="Calibri" w:eastAsia="Times New Roman" w:hAnsi="Calibri" w:cs="Calibri"/>
                    <w:color w:val="000000"/>
                    <w:sz w:val="22"/>
                  </w:rPr>
                </w:rPrChange>
              </w:rPr>
              <w:pPrChange w:id="4070" w:author="Tao Huang" w:date="2018-09-04T13:17:00Z">
                <w:pPr>
                  <w:spacing w:after="0" w:line="240" w:lineRule="auto"/>
                </w:pPr>
              </w:pPrChange>
            </w:pPr>
            <w:ins w:id="4071" w:author="Tao Huang" w:date="2018-09-04T13:14:00Z">
              <w:del w:id="4072" w:author="韬 黄" w:date="2018-09-27T17:42:00Z">
                <w:r w:rsidRPr="001739A3" w:rsidDel="00FC51CF">
                  <w:rPr>
                    <w:rFonts w:eastAsia="Times New Roman" w:cs="Times New Roman"/>
                    <w:color w:val="000000"/>
                    <w:sz w:val="22"/>
                    <w:rPrChange w:id="4073" w:author="Tao Huang" w:date="2018-09-04T13:15:00Z">
                      <w:rPr>
                        <w:rFonts w:ascii="Calibri" w:eastAsia="Times New Roman" w:hAnsi="Calibri" w:cs="Calibri"/>
                        <w:color w:val="000000"/>
                        <w:sz w:val="22"/>
                      </w:rPr>
                    </w:rPrChange>
                  </w:rPr>
                  <w:delText>MASE</w:delText>
                </w:r>
              </w:del>
            </w:ins>
          </w:p>
        </w:tc>
        <w:tc>
          <w:tcPr>
            <w:tcW w:w="960" w:type="dxa"/>
            <w:tcBorders>
              <w:top w:val="nil"/>
              <w:left w:val="nil"/>
              <w:bottom w:val="nil"/>
              <w:right w:val="nil"/>
            </w:tcBorders>
            <w:shd w:val="clear" w:color="auto" w:fill="auto"/>
            <w:noWrap/>
            <w:vAlign w:val="bottom"/>
            <w:hideMark/>
            <w:tcPrChange w:id="4074" w:author="Tao Huang" w:date="2018-09-04T13:17:00Z">
              <w:tcPr>
                <w:tcW w:w="960" w:type="dxa"/>
                <w:gridSpan w:val="2"/>
                <w:tcBorders>
                  <w:top w:val="nil"/>
                  <w:left w:val="nil"/>
                  <w:bottom w:val="nil"/>
                  <w:right w:val="nil"/>
                </w:tcBorders>
                <w:shd w:val="clear" w:color="auto" w:fill="auto"/>
                <w:noWrap/>
                <w:vAlign w:val="bottom"/>
                <w:hideMark/>
              </w:tcPr>
            </w:tcPrChange>
          </w:tcPr>
          <w:p w14:paraId="680144CB" w14:textId="336C52F0" w:rsidR="001739A3" w:rsidRPr="001739A3" w:rsidDel="00FC51CF" w:rsidRDefault="001739A3">
            <w:pPr>
              <w:spacing w:after="0" w:line="240" w:lineRule="auto"/>
              <w:jc w:val="center"/>
              <w:rPr>
                <w:ins w:id="4075" w:author="Tao Huang" w:date="2018-09-04T13:14:00Z"/>
                <w:del w:id="4076" w:author="韬 黄" w:date="2018-09-27T17:42:00Z"/>
                <w:rFonts w:eastAsia="Times New Roman" w:cs="Times New Roman"/>
                <w:color w:val="000000"/>
                <w:sz w:val="22"/>
                <w:rPrChange w:id="4077" w:author="Tao Huang" w:date="2018-09-04T13:15:00Z">
                  <w:rPr>
                    <w:ins w:id="4078" w:author="Tao Huang" w:date="2018-09-04T13:14:00Z"/>
                    <w:del w:id="4079" w:author="韬 黄" w:date="2018-09-27T17:42:00Z"/>
                    <w:rFonts w:ascii="Calibri" w:eastAsia="Times New Roman" w:hAnsi="Calibri" w:cs="Calibri"/>
                    <w:color w:val="000000"/>
                    <w:sz w:val="22"/>
                  </w:rPr>
                </w:rPrChange>
              </w:rPr>
              <w:pPrChange w:id="4080" w:author="Tao Huang" w:date="2018-09-04T13:17:00Z">
                <w:pPr>
                  <w:spacing w:after="0" w:line="240" w:lineRule="auto"/>
                </w:pPr>
              </w:pPrChange>
            </w:pPr>
            <w:ins w:id="4081" w:author="Tao Huang" w:date="2018-09-04T13:14:00Z">
              <w:del w:id="4082" w:author="韬 黄" w:date="2018-09-27T17:42:00Z">
                <w:r w:rsidRPr="001739A3" w:rsidDel="00FC51CF">
                  <w:rPr>
                    <w:rFonts w:eastAsia="Times New Roman" w:cs="Times New Roman"/>
                    <w:color w:val="000000"/>
                    <w:sz w:val="22"/>
                    <w:rPrChange w:id="408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E7E6E6"/>
            <w:noWrap/>
            <w:vAlign w:val="bottom"/>
            <w:hideMark/>
            <w:tcPrChange w:id="4084" w:author="Tao Huang" w:date="2018-09-04T13:17:00Z">
              <w:tcPr>
                <w:tcW w:w="960" w:type="dxa"/>
                <w:gridSpan w:val="2"/>
                <w:tcBorders>
                  <w:top w:val="nil"/>
                  <w:left w:val="nil"/>
                  <w:bottom w:val="nil"/>
                  <w:right w:val="nil"/>
                </w:tcBorders>
                <w:shd w:val="clear" w:color="000000" w:fill="E7E6E6"/>
                <w:noWrap/>
                <w:vAlign w:val="bottom"/>
                <w:hideMark/>
              </w:tcPr>
            </w:tcPrChange>
          </w:tcPr>
          <w:p w14:paraId="13B90B7F" w14:textId="5DB69122" w:rsidR="001739A3" w:rsidRPr="001739A3" w:rsidDel="00FC51CF" w:rsidRDefault="001739A3">
            <w:pPr>
              <w:spacing w:after="0" w:line="240" w:lineRule="auto"/>
              <w:jc w:val="center"/>
              <w:rPr>
                <w:ins w:id="4085" w:author="Tao Huang" w:date="2018-09-04T13:14:00Z"/>
                <w:del w:id="4086" w:author="韬 黄" w:date="2018-09-27T17:42:00Z"/>
                <w:rFonts w:eastAsia="Times New Roman" w:cs="Times New Roman"/>
                <w:color w:val="000000"/>
                <w:sz w:val="22"/>
                <w:rPrChange w:id="4087" w:author="Tao Huang" w:date="2018-09-04T13:15:00Z">
                  <w:rPr>
                    <w:ins w:id="4088" w:author="Tao Huang" w:date="2018-09-04T13:14:00Z"/>
                    <w:del w:id="4089" w:author="韬 黄" w:date="2018-09-27T17:42:00Z"/>
                    <w:rFonts w:ascii="Calibri" w:eastAsia="Times New Roman" w:hAnsi="Calibri" w:cs="Calibri"/>
                    <w:color w:val="000000"/>
                    <w:sz w:val="22"/>
                  </w:rPr>
                </w:rPrChange>
              </w:rPr>
              <w:pPrChange w:id="4090" w:author="Tao Huang" w:date="2018-09-04T13:17:00Z">
                <w:pPr>
                  <w:spacing w:after="0" w:line="240" w:lineRule="auto"/>
                </w:pPr>
              </w:pPrChange>
            </w:pPr>
            <w:ins w:id="4091" w:author="Tao Huang" w:date="2018-09-04T13:14:00Z">
              <w:del w:id="4092" w:author="韬 黄" w:date="2018-09-27T17:42:00Z">
                <w:r w:rsidRPr="001739A3" w:rsidDel="00FC51CF">
                  <w:rPr>
                    <w:rFonts w:eastAsia="Times New Roman" w:cs="Times New Roman"/>
                    <w:color w:val="000000"/>
                    <w:sz w:val="22"/>
                    <w:rPrChange w:id="4093" w:author="Tao Huang" w:date="2018-09-04T13:15:00Z">
                      <w:rPr>
                        <w:rFonts w:ascii="Calibri" w:eastAsia="Times New Roman" w:hAnsi="Calibri" w:cs="Calibri"/>
                        <w:color w:val="000000"/>
                        <w:sz w:val="22"/>
                      </w:rPr>
                    </w:rPrChange>
                  </w:rPr>
                  <w:delText>AvgRelMAE</w:delText>
                </w:r>
              </w:del>
            </w:ins>
          </w:p>
        </w:tc>
        <w:tc>
          <w:tcPr>
            <w:tcW w:w="960" w:type="dxa"/>
            <w:tcBorders>
              <w:top w:val="nil"/>
              <w:left w:val="nil"/>
              <w:bottom w:val="nil"/>
              <w:right w:val="nil"/>
            </w:tcBorders>
            <w:shd w:val="clear" w:color="000000" w:fill="E7E6E6"/>
            <w:noWrap/>
            <w:vAlign w:val="bottom"/>
            <w:hideMark/>
            <w:tcPrChange w:id="4094" w:author="Tao Huang" w:date="2018-09-04T13:17:00Z">
              <w:tcPr>
                <w:tcW w:w="960" w:type="dxa"/>
                <w:gridSpan w:val="2"/>
                <w:tcBorders>
                  <w:top w:val="nil"/>
                  <w:left w:val="nil"/>
                  <w:bottom w:val="nil"/>
                  <w:right w:val="nil"/>
                </w:tcBorders>
                <w:shd w:val="clear" w:color="000000" w:fill="E7E6E6"/>
                <w:noWrap/>
                <w:vAlign w:val="bottom"/>
                <w:hideMark/>
              </w:tcPr>
            </w:tcPrChange>
          </w:tcPr>
          <w:p w14:paraId="3CFAC241" w14:textId="3FEABE49" w:rsidR="001739A3" w:rsidRPr="001739A3" w:rsidDel="00FC51CF" w:rsidRDefault="001739A3">
            <w:pPr>
              <w:spacing w:after="0" w:line="240" w:lineRule="auto"/>
              <w:jc w:val="center"/>
              <w:rPr>
                <w:ins w:id="4095" w:author="Tao Huang" w:date="2018-09-04T13:14:00Z"/>
                <w:del w:id="4096" w:author="韬 黄" w:date="2018-09-27T17:42:00Z"/>
                <w:rFonts w:eastAsia="Times New Roman" w:cs="Times New Roman"/>
                <w:color w:val="000000"/>
                <w:sz w:val="22"/>
                <w:rPrChange w:id="4097" w:author="Tao Huang" w:date="2018-09-04T13:15:00Z">
                  <w:rPr>
                    <w:ins w:id="4098" w:author="Tao Huang" w:date="2018-09-04T13:14:00Z"/>
                    <w:del w:id="4099" w:author="韬 黄" w:date="2018-09-27T17:42:00Z"/>
                    <w:rFonts w:ascii="Calibri" w:eastAsia="Times New Roman" w:hAnsi="Calibri" w:cs="Calibri"/>
                    <w:color w:val="000000"/>
                    <w:sz w:val="22"/>
                  </w:rPr>
                </w:rPrChange>
              </w:rPr>
              <w:pPrChange w:id="4100" w:author="Tao Huang" w:date="2018-09-04T13:17:00Z">
                <w:pPr>
                  <w:spacing w:after="0" w:line="240" w:lineRule="auto"/>
                </w:pPr>
              </w:pPrChange>
            </w:pPr>
            <w:ins w:id="4101" w:author="Tao Huang" w:date="2018-09-04T13:14:00Z">
              <w:del w:id="4102" w:author="韬 黄" w:date="2018-09-27T17:42:00Z">
                <w:r w:rsidRPr="001739A3" w:rsidDel="00FC51CF">
                  <w:rPr>
                    <w:rFonts w:eastAsia="Times New Roman" w:cs="Times New Roman"/>
                    <w:color w:val="000000"/>
                    <w:sz w:val="22"/>
                    <w:rPrChange w:id="410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FFFF00"/>
            <w:noWrap/>
            <w:vAlign w:val="bottom"/>
            <w:hideMark/>
            <w:tcPrChange w:id="4104" w:author="Tao Huang" w:date="2018-09-04T13:17:00Z">
              <w:tcPr>
                <w:tcW w:w="960" w:type="dxa"/>
                <w:gridSpan w:val="2"/>
                <w:tcBorders>
                  <w:top w:val="nil"/>
                  <w:left w:val="nil"/>
                  <w:bottom w:val="nil"/>
                  <w:right w:val="nil"/>
                </w:tcBorders>
                <w:shd w:val="clear" w:color="000000" w:fill="FFFF00"/>
                <w:noWrap/>
                <w:vAlign w:val="bottom"/>
                <w:hideMark/>
              </w:tcPr>
            </w:tcPrChange>
          </w:tcPr>
          <w:p w14:paraId="7AFB1D83" w14:textId="2B92D6CE" w:rsidR="001739A3" w:rsidRPr="001739A3" w:rsidDel="00FC51CF" w:rsidRDefault="001739A3">
            <w:pPr>
              <w:spacing w:after="0" w:line="240" w:lineRule="auto"/>
              <w:jc w:val="center"/>
              <w:rPr>
                <w:ins w:id="4105" w:author="Tao Huang" w:date="2018-09-04T13:14:00Z"/>
                <w:del w:id="4106" w:author="韬 黄" w:date="2018-09-27T17:42:00Z"/>
                <w:rFonts w:eastAsia="Times New Roman" w:cs="Times New Roman"/>
                <w:color w:val="000000"/>
                <w:sz w:val="22"/>
                <w:rPrChange w:id="4107" w:author="Tao Huang" w:date="2018-09-04T13:15:00Z">
                  <w:rPr>
                    <w:ins w:id="4108" w:author="Tao Huang" w:date="2018-09-04T13:14:00Z"/>
                    <w:del w:id="4109" w:author="韬 黄" w:date="2018-09-27T17:42:00Z"/>
                    <w:rFonts w:ascii="Calibri" w:eastAsia="Times New Roman" w:hAnsi="Calibri" w:cs="Calibri"/>
                    <w:color w:val="000000"/>
                    <w:sz w:val="22"/>
                  </w:rPr>
                </w:rPrChange>
              </w:rPr>
              <w:pPrChange w:id="4110" w:author="Tao Huang" w:date="2018-09-04T13:17:00Z">
                <w:pPr>
                  <w:spacing w:after="0" w:line="240" w:lineRule="auto"/>
                </w:pPr>
              </w:pPrChange>
            </w:pPr>
            <w:ins w:id="4111" w:author="Tao Huang" w:date="2018-09-04T13:14:00Z">
              <w:del w:id="4112" w:author="韬 黄" w:date="2018-09-27T17:42:00Z">
                <w:r w:rsidRPr="001739A3" w:rsidDel="00FC51CF">
                  <w:rPr>
                    <w:rFonts w:eastAsia="Times New Roman" w:cs="Times New Roman"/>
                    <w:color w:val="000000"/>
                    <w:sz w:val="22"/>
                    <w:rPrChange w:id="4113" w:author="Tao Huang" w:date="2018-09-04T13:15:00Z">
                      <w:rPr>
                        <w:rFonts w:ascii="Calibri" w:eastAsia="Times New Roman" w:hAnsi="Calibri" w:cs="Calibri"/>
                        <w:color w:val="000000"/>
                        <w:sz w:val="22"/>
                      </w:rPr>
                    </w:rPrChange>
                  </w:rPr>
                  <w:delText>MSE</w:delText>
                </w:r>
              </w:del>
            </w:ins>
          </w:p>
        </w:tc>
        <w:tc>
          <w:tcPr>
            <w:tcW w:w="960" w:type="dxa"/>
            <w:tcBorders>
              <w:top w:val="nil"/>
              <w:left w:val="nil"/>
              <w:bottom w:val="nil"/>
              <w:right w:val="nil"/>
            </w:tcBorders>
            <w:shd w:val="clear" w:color="000000" w:fill="FFFF00"/>
            <w:noWrap/>
            <w:vAlign w:val="bottom"/>
            <w:hideMark/>
            <w:tcPrChange w:id="4114" w:author="Tao Huang" w:date="2018-09-04T13:17:00Z">
              <w:tcPr>
                <w:tcW w:w="960" w:type="dxa"/>
                <w:gridSpan w:val="2"/>
                <w:tcBorders>
                  <w:top w:val="nil"/>
                  <w:left w:val="nil"/>
                  <w:bottom w:val="nil"/>
                  <w:right w:val="nil"/>
                </w:tcBorders>
                <w:shd w:val="clear" w:color="000000" w:fill="FFFF00"/>
                <w:noWrap/>
                <w:vAlign w:val="bottom"/>
                <w:hideMark/>
              </w:tcPr>
            </w:tcPrChange>
          </w:tcPr>
          <w:p w14:paraId="0EA82BFF" w14:textId="3B475FF9" w:rsidR="001739A3" w:rsidRPr="001739A3" w:rsidDel="00FC51CF" w:rsidRDefault="001739A3">
            <w:pPr>
              <w:spacing w:after="0" w:line="240" w:lineRule="auto"/>
              <w:jc w:val="center"/>
              <w:rPr>
                <w:ins w:id="4115" w:author="Tao Huang" w:date="2018-09-04T13:14:00Z"/>
                <w:del w:id="4116" w:author="韬 黄" w:date="2018-09-27T17:42:00Z"/>
                <w:rFonts w:eastAsia="Times New Roman" w:cs="Times New Roman"/>
                <w:color w:val="000000"/>
                <w:sz w:val="22"/>
                <w:rPrChange w:id="4117" w:author="Tao Huang" w:date="2018-09-04T13:15:00Z">
                  <w:rPr>
                    <w:ins w:id="4118" w:author="Tao Huang" w:date="2018-09-04T13:14:00Z"/>
                    <w:del w:id="4119" w:author="韬 黄" w:date="2018-09-27T17:42:00Z"/>
                    <w:rFonts w:ascii="Calibri" w:eastAsia="Times New Roman" w:hAnsi="Calibri" w:cs="Calibri"/>
                    <w:color w:val="000000"/>
                    <w:sz w:val="22"/>
                  </w:rPr>
                </w:rPrChange>
              </w:rPr>
              <w:pPrChange w:id="4120" w:author="Tao Huang" w:date="2018-09-04T13:17:00Z">
                <w:pPr>
                  <w:spacing w:after="0" w:line="240" w:lineRule="auto"/>
                </w:pPr>
              </w:pPrChange>
            </w:pPr>
            <w:ins w:id="4121" w:author="Tao Huang" w:date="2018-09-04T13:14:00Z">
              <w:del w:id="4122" w:author="韬 黄" w:date="2018-09-27T17:42:00Z">
                <w:r w:rsidRPr="001739A3" w:rsidDel="00FC51CF">
                  <w:rPr>
                    <w:rFonts w:eastAsia="Times New Roman" w:cs="Times New Roman"/>
                    <w:color w:val="000000"/>
                    <w:sz w:val="22"/>
                    <w:rPrChange w:id="4123" w:author="Tao Huang" w:date="2018-09-04T13:15:00Z">
                      <w:rPr>
                        <w:rFonts w:ascii="Calibri" w:eastAsia="Times New Roman" w:hAnsi="Calibri" w:cs="Calibri"/>
                        <w:color w:val="000000"/>
                        <w:sz w:val="22"/>
                      </w:rPr>
                    </w:rPrChange>
                  </w:rPr>
                  <w:delText>Rank</w:delText>
                </w:r>
              </w:del>
            </w:ins>
          </w:p>
        </w:tc>
      </w:tr>
      <w:tr w:rsidR="001739A3" w:rsidRPr="001739A3" w:rsidDel="00FC51CF" w14:paraId="6B395662" w14:textId="710ECC5F" w:rsidTr="008B5617">
        <w:tblPrEx>
          <w:tblW w:w="12080" w:type="dxa"/>
          <w:jc w:val="center"/>
          <w:tblPrExChange w:id="4124" w:author="Tao Huang" w:date="2018-09-04T13:17:00Z">
            <w:tblPrEx>
              <w:tblW w:w="12080" w:type="dxa"/>
              <w:jc w:val="center"/>
            </w:tblPrEx>
          </w:tblPrExChange>
        </w:tblPrEx>
        <w:trPr>
          <w:trHeight w:val="57"/>
          <w:jc w:val="center"/>
          <w:ins w:id="4125" w:author="Tao Huang" w:date="2018-09-04T13:14:00Z"/>
          <w:del w:id="4126" w:author="韬 黄" w:date="2018-09-27T17:42:00Z"/>
          <w:trPrChange w:id="4127"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128" w:author="Tao Huang" w:date="2018-09-04T13:17:00Z">
              <w:tcPr>
                <w:tcW w:w="2480" w:type="dxa"/>
                <w:tcBorders>
                  <w:top w:val="nil"/>
                  <w:left w:val="nil"/>
                  <w:bottom w:val="nil"/>
                  <w:right w:val="nil"/>
                </w:tcBorders>
                <w:shd w:val="clear" w:color="000000" w:fill="FFFF00"/>
                <w:noWrap/>
                <w:vAlign w:val="bottom"/>
                <w:hideMark/>
              </w:tcPr>
            </w:tcPrChange>
          </w:tcPr>
          <w:p w14:paraId="48548362" w14:textId="588DC78A" w:rsidR="001739A3" w:rsidRPr="001739A3" w:rsidDel="00FC51CF" w:rsidRDefault="001739A3">
            <w:pPr>
              <w:spacing w:after="0" w:line="240" w:lineRule="auto"/>
              <w:rPr>
                <w:ins w:id="4129" w:author="Tao Huang" w:date="2018-09-04T13:14:00Z"/>
                <w:del w:id="4130" w:author="韬 黄" w:date="2018-09-27T17:42:00Z"/>
                <w:rFonts w:eastAsia="Times New Roman" w:cs="Times New Roman"/>
                <w:color w:val="000000"/>
                <w:sz w:val="22"/>
                <w:rPrChange w:id="4131" w:author="Tao Huang" w:date="2018-09-04T13:15:00Z">
                  <w:rPr>
                    <w:ins w:id="4132" w:author="Tao Huang" w:date="2018-09-04T13:14:00Z"/>
                    <w:del w:id="4133" w:author="韬 黄" w:date="2018-09-27T17:42:00Z"/>
                    <w:rFonts w:ascii="Calibri" w:eastAsia="Times New Roman" w:hAnsi="Calibri" w:cs="Calibri"/>
                    <w:color w:val="000000"/>
                    <w:sz w:val="22"/>
                  </w:rPr>
                </w:rPrChange>
              </w:rPr>
            </w:pPr>
            <w:ins w:id="4134" w:author="Tao Huang" w:date="2018-09-04T13:14:00Z">
              <w:del w:id="4135" w:author="韬 黄" w:date="2018-09-27T17:42:00Z">
                <w:r w:rsidRPr="001739A3" w:rsidDel="00FC51CF">
                  <w:rPr>
                    <w:rFonts w:eastAsia="Times New Roman" w:cs="Times New Roman"/>
                    <w:color w:val="000000"/>
                    <w:sz w:val="22"/>
                    <w:rPrChange w:id="4136" w:author="Tao Huang" w:date="2018-09-04T13:15:00Z">
                      <w:rPr>
                        <w:rFonts w:ascii="Calibri" w:eastAsia="Times New Roman" w:hAnsi="Calibri" w:cs="Calibri"/>
                        <w:color w:val="000000"/>
                        <w:sz w:val="22"/>
                      </w:rPr>
                    </w:rPrChange>
                  </w:rPr>
                  <w:delText>Base-lift</w:delText>
                </w:r>
              </w:del>
            </w:ins>
          </w:p>
        </w:tc>
        <w:tc>
          <w:tcPr>
            <w:tcW w:w="960" w:type="dxa"/>
            <w:tcBorders>
              <w:top w:val="nil"/>
              <w:left w:val="nil"/>
              <w:bottom w:val="nil"/>
              <w:right w:val="nil"/>
            </w:tcBorders>
            <w:shd w:val="clear" w:color="000000" w:fill="FFFF00"/>
            <w:noWrap/>
            <w:vAlign w:val="bottom"/>
            <w:hideMark/>
            <w:tcPrChange w:id="4137" w:author="Tao Huang" w:date="2018-09-04T13:17:00Z">
              <w:tcPr>
                <w:tcW w:w="960" w:type="dxa"/>
                <w:tcBorders>
                  <w:top w:val="nil"/>
                  <w:left w:val="nil"/>
                  <w:bottom w:val="nil"/>
                  <w:right w:val="nil"/>
                </w:tcBorders>
                <w:shd w:val="clear" w:color="000000" w:fill="FFFF00"/>
                <w:noWrap/>
                <w:vAlign w:val="bottom"/>
                <w:hideMark/>
              </w:tcPr>
            </w:tcPrChange>
          </w:tcPr>
          <w:p w14:paraId="6D4116B3" w14:textId="522CE421" w:rsidR="001739A3" w:rsidRPr="001739A3" w:rsidDel="00FC51CF" w:rsidRDefault="001739A3">
            <w:pPr>
              <w:spacing w:after="0" w:line="240" w:lineRule="auto"/>
              <w:jc w:val="center"/>
              <w:rPr>
                <w:ins w:id="4138" w:author="Tao Huang" w:date="2018-09-04T13:14:00Z"/>
                <w:del w:id="4139" w:author="韬 黄" w:date="2018-09-27T17:42:00Z"/>
                <w:rFonts w:eastAsia="Times New Roman" w:cs="Times New Roman"/>
                <w:color w:val="000000"/>
                <w:sz w:val="22"/>
                <w:rPrChange w:id="4140" w:author="Tao Huang" w:date="2018-09-04T13:15:00Z">
                  <w:rPr>
                    <w:ins w:id="4141" w:author="Tao Huang" w:date="2018-09-04T13:14:00Z"/>
                    <w:del w:id="4142" w:author="韬 黄" w:date="2018-09-27T17:42:00Z"/>
                    <w:rFonts w:ascii="Calibri" w:eastAsia="Times New Roman" w:hAnsi="Calibri" w:cs="Calibri"/>
                    <w:color w:val="000000"/>
                    <w:sz w:val="22"/>
                  </w:rPr>
                </w:rPrChange>
              </w:rPr>
              <w:pPrChange w:id="4143" w:author="Tao Huang" w:date="2018-09-04T13:17:00Z">
                <w:pPr>
                  <w:spacing w:after="0" w:line="240" w:lineRule="auto"/>
                  <w:jc w:val="right"/>
                </w:pPr>
              </w:pPrChange>
            </w:pPr>
            <w:ins w:id="4144" w:author="Tao Huang" w:date="2018-09-04T13:14:00Z">
              <w:del w:id="4145" w:author="韬 黄" w:date="2018-09-27T17:42:00Z">
                <w:r w:rsidRPr="001739A3" w:rsidDel="00FC51CF">
                  <w:rPr>
                    <w:rFonts w:eastAsia="Times New Roman" w:cs="Times New Roman"/>
                    <w:color w:val="000000"/>
                    <w:sz w:val="22"/>
                    <w:rPrChange w:id="4146" w:author="Tao Huang" w:date="2018-09-04T13:15:00Z">
                      <w:rPr>
                        <w:rFonts w:ascii="Calibri" w:eastAsia="Times New Roman" w:hAnsi="Calibri" w:cs="Calibri"/>
                        <w:color w:val="000000"/>
                        <w:sz w:val="22"/>
                      </w:rPr>
                    </w:rPrChange>
                  </w:rPr>
                  <w:delText>22.669</w:delText>
                </w:r>
              </w:del>
            </w:ins>
          </w:p>
        </w:tc>
        <w:tc>
          <w:tcPr>
            <w:tcW w:w="960" w:type="dxa"/>
            <w:tcBorders>
              <w:top w:val="nil"/>
              <w:left w:val="nil"/>
              <w:bottom w:val="nil"/>
              <w:right w:val="nil"/>
            </w:tcBorders>
            <w:shd w:val="clear" w:color="000000" w:fill="FFFF00"/>
            <w:noWrap/>
            <w:vAlign w:val="bottom"/>
            <w:hideMark/>
            <w:tcPrChange w:id="4147" w:author="Tao Huang" w:date="2018-09-04T13:17:00Z">
              <w:tcPr>
                <w:tcW w:w="960" w:type="dxa"/>
                <w:tcBorders>
                  <w:top w:val="nil"/>
                  <w:left w:val="nil"/>
                  <w:bottom w:val="nil"/>
                  <w:right w:val="nil"/>
                </w:tcBorders>
                <w:shd w:val="clear" w:color="000000" w:fill="FFFF00"/>
                <w:noWrap/>
                <w:vAlign w:val="bottom"/>
                <w:hideMark/>
              </w:tcPr>
            </w:tcPrChange>
          </w:tcPr>
          <w:p w14:paraId="7510B188" w14:textId="1F38AE84" w:rsidR="001739A3" w:rsidRPr="001739A3" w:rsidDel="00FC51CF" w:rsidRDefault="001739A3">
            <w:pPr>
              <w:spacing w:after="0" w:line="240" w:lineRule="auto"/>
              <w:jc w:val="center"/>
              <w:rPr>
                <w:ins w:id="4148" w:author="Tao Huang" w:date="2018-09-04T13:14:00Z"/>
                <w:del w:id="4149" w:author="韬 黄" w:date="2018-09-27T17:42:00Z"/>
                <w:rFonts w:eastAsia="Times New Roman" w:cs="Times New Roman"/>
                <w:color w:val="000000"/>
                <w:sz w:val="22"/>
                <w:rPrChange w:id="4150" w:author="Tao Huang" w:date="2018-09-04T13:15:00Z">
                  <w:rPr>
                    <w:ins w:id="4151" w:author="Tao Huang" w:date="2018-09-04T13:14:00Z"/>
                    <w:del w:id="4152" w:author="韬 黄" w:date="2018-09-27T17:42:00Z"/>
                    <w:rFonts w:ascii="Calibri" w:eastAsia="Times New Roman" w:hAnsi="Calibri" w:cs="Calibri"/>
                    <w:color w:val="000000"/>
                    <w:sz w:val="22"/>
                  </w:rPr>
                </w:rPrChange>
              </w:rPr>
              <w:pPrChange w:id="4153" w:author="Tao Huang" w:date="2018-09-04T13:17:00Z">
                <w:pPr>
                  <w:spacing w:after="0" w:line="240" w:lineRule="auto"/>
                  <w:jc w:val="right"/>
                </w:pPr>
              </w:pPrChange>
            </w:pPr>
            <w:ins w:id="4154" w:author="Tao Huang" w:date="2018-09-04T13:14:00Z">
              <w:del w:id="4155" w:author="韬 黄" w:date="2018-09-27T17:42:00Z">
                <w:r w:rsidRPr="001739A3" w:rsidDel="00FC51CF">
                  <w:rPr>
                    <w:rFonts w:eastAsia="Times New Roman" w:cs="Times New Roman"/>
                    <w:color w:val="000000"/>
                    <w:sz w:val="22"/>
                    <w:rPrChange w:id="415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4157" w:author="Tao Huang" w:date="2018-09-04T13:17:00Z">
              <w:tcPr>
                <w:tcW w:w="960" w:type="dxa"/>
                <w:gridSpan w:val="2"/>
                <w:tcBorders>
                  <w:top w:val="nil"/>
                  <w:left w:val="nil"/>
                  <w:bottom w:val="nil"/>
                  <w:right w:val="nil"/>
                </w:tcBorders>
                <w:shd w:val="clear" w:color="000000" w:fill="FFFF00"/>
                <w:noWrap/>
                <w:vAlign w:val="bottom"/>
                <w:hideMark/>
              </w:tcPr>
            </w:tcPrChange>
          </w:tcPr>
          <w:p w14:paraId="1C77ACD0" w14:textId="5C8BC057" w:rsidR="001739A3" w:rsidRPr="001739A3" w:rsidDel="00FC51CF" w:rsidRDefault="001739A3">
            <w:pPr>
              <w:spacing w:after="0" w:line="240" w:lineRule="auto"/>
              <w:jc w:val="center"/>
              <w:rPr>
                <w:ins w:id="4158" w:author="Tao Huang" w:date="2018-09-04T13:14:00Z"/>
                <w:del w:id="4159" w:author="韬 黄" w:date="2018-09-27T17:42:00Z"/>
                <w:rFonts w:eastAsia="Times New Roman" w:cs="Times New Roman"/>
                <w:color w:val="000000"/>
                <w:sz w:val="22"/>
                <w:rPrChange w:id="4160" w:author="Tao Huang" w:date="2018-09-04T13:15:00Z">
                  <w:rPr>
                    <w:ins w:id="4161" w:author="Tao Huang" w:date="2018-09-04T13:14:00Z"/>
                    <w:del w:id="4162" w:author="韬 黄" w:date="2018-09-27T17:42:00Z"/>
                    <w:rFonts w:ascii="Calibri" w:eastAsia="Times New Roman" w:hAnsi="Calibri" w:cs="Calibri"/>
                    <w:color w:val="000000"/>
                    <w:sz w:val="22"/>
                  </w:rPr>
                </w:rPrChange>
              </w:rPr>
              <w:pPrChange w:id="4163" w:author="Tao Huang" w:date="2018-09-04T13:17:00Z">
                <w:pPr>
                  <w:spacing w:after="0" w:line="240" w:lineRule="auto"/>
                  <w:jc w:val="right"/>
                </w:pPr>
              </w:pPrChange>
            </w:pPr>
            <w:ins w:id="4164" w:author="Tao Huang" w:date="2018-09-04T13:14:00Z">
              <w:del w:id="4165" w:author="韬 黄" w:date="2018-09-27T17:42:00Z">
                <w:r w:rsidRPr="001739A3" w:rsidDel="00FC51CF">
                  <w:rPr>
                    <w:rFonts w:eastAsia="Times New Roman" w:cs="Times New Roman"/>
                    <w:color w:val="000000"/>
                    <w:sz w:val="22"/>
                    <w:rPrChange w:id="4166" w:author="Tao Huang" w:date="2018-09-04T13:15:00Z">
                      <w:rPr>
                        <w:rFonts w:ascii="Calibri" w:eastAsia="Times New Roman" w:hAnsi="Calibri" w:cs="Calibri"/>
                        <w:color w:val="000000"/>
                        <w:sz w:val="22"/>
                      </w:rPr>
                    </w:rPrChange>
                  </w:rPr>
                  <w:delText>46.24%</w:delText>
                </w:r>
              </w:del>
            </w:ins>
          </w:p>
        </w:tc>
        <w:tc>
          <w:tcPr>
            <w:tcW w:w="960" w:type="dxa"/>
            <w:tcBorders>
              <w:top w:val="nil"/>
              <w:left w:val="nil"/>
              <w:bottom w:val="nil"/>
              <w:right w:val="nil"/>
            </w:tcBorders>
            <w:shd w:val="clear" w:color="000000" w:fill="FFFF00"/>
            <w:noWrap/>
            <w:vAlign w:val="bottom"/>
            <w:hideMark/>
            <w:tcPrChange w:id="4167" w:author="Tao Huang" w:date="2018-09-04T13:17:00Z">
              <w:tcPr>
                <w:tcW w:w="960" w:type="dxa"/>
                <w:gridSpan w:val="2"/>
                <w:tcBorders>
                  <w:top w:val="nil"/>
                  <w:left w:val="nil"/>
                  <w:bottom w:val="nil"/>
                  <w:right w:val="nil"/>
                </w:tcBorders>
                <w:shd w:val="clear" w:color="000000" w:fill="FFFF00"/>
                <w:noWrap/>
                <w:vAlign w:val="bottom"/>
                <w:hideMark/>
              </w:tcPr>
            </w:tcPrChange>
          </w:tcPr>
          <w:p w14:paraId="362D6B86" w14:textId="785EA0E5" w:rsidR="001739A3" w:rsidRPr="001739A3" w:rsidDel="00FC51CF" w:rsidRDefault="001739A3">
            <w:pPr>
              <w:spacing w:after="0" w:line="240" w:lineRule="auto"/>
              <w:jc w:val="center"/>
              <w:rPr>
                <w:ins w:id="4168" w:author="Tao Huang" w:date="2018-09-04T13:14:00Z"/>
                <w:del w:id="4169" w:author="韬 黄" w:date="2018-09-27T17:42:00Z"/>
                <w:rFonts w:eastAsia="Times New Roman" w:cs="Times New Roman"/>
                <w:color w:val="000000"/>
                <w:sz w:val="22"/>
                <w:rPrChange w:id="4170" w:author="Tao Huang" w:date="2018-09-04T13:15:00Z">
                  <w:rPr>
                    <w:ins w:id="4171" w:author="Tao Huang" w:date="2018-09-04T13:14:00Z"/>
                    <w:del w:id="4172" w:author="韬 黄" w:date="2018-09-27T17:42:00Z"/>
                    <w:rFonts w:ascii="Calibri" w:eastAsia="Times New Roman" w:hAnsi="Calibri" w:cs="Calibri"/>
                    <w:color w:val="000000"/>
                    <w:sz w:val="22"/>
                  </w:rPr>
                </w:rPrChange>
              </w:rPr>
              <w:pPrChange w:id="4173" w:author="Tao Huang" w:date="2018-09-04T13:17:00Z">
                <w:pPr>
                  <w:spacing w:after="0" w:line="240" w:lineRule="auto"/>
                  <w:jc w:val="right"/>
                </w:pPr>
              </w:pPrChange>
            </w:pPr>
            <w:ins w:id="4174" w:author="Tao Huang" w:date="2018-09-04T13:14:00Z">
              <w:del w:id="4175" w:author="韬 黄" w:date="2018-09-27T17:42:00Z">
                <w:r w:rsidRPr="001739A3" w:rsidDel="00FC51CF">
                  <w:rPr>
                    <w:rFonts w:eastAsia="Times New Roman" w:cs="Times New Roman"/>
                    <w:color w:val="000000"/>
                    <w:sz w:val="22"/>
                    <w:rPrChange w:id="417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4177" w:author="Tao Huang" w:date="2018-09-04T13:17:00Z">
              <w:tcPr>
                <w:tcW w:w="960" w:type="dxa"/>
                <w:gridSpan w:val="2"/>
                <w:tcBorders>
                  <w:top w:val="nil"/>
                  <w:left w:val="nil"/>
                  <w:bottom w:val="nil"/>
                  <w:right w:val="nil"/>
                </w:tcBorders>
                <w:shd w:val="clear" w:color="000000" w:fill="FFFF00"/>
                <w:noWrap/>
                <w:vAlign w:val="bottom"/>
                <w:hideMark/>
              </w:tcPr>
            </w:tcPrChange>
          </w:tcPr>
          <w:p w14:paraId="0782C3DB" w14:textId="614F627B" w:rsidR="001739A3" w:rsidRPr="001739A3" w:rsidDel="00FC51CF" w:rsidRDefault="001739A3">
            <w:pPr>
              <w:spacing w:after="0" w:line="240" w:lineRule="auto"/>
              <w:jc w:val="center"/>
              <w:rPr>
                <w:ins w:id="4178" w:author="Tao Huang" w:date="2018-09-04T13:14:00Z"/>
                <w:del w:id="4179" w:author="韬 黄" w:date="2018-09-27T17:42:00Z"/>
                <w:rFonts w:eastAsia="Times New Roman" w:cs="Times New Roman"/>
                <w:color w:val="000000"/>
                <w:sz w:val="22"/>
                <w:rPrChange w:id="4180" w:author="Tao Huang" w:date="2018-09-04T13:15:00Z">
                  <w:rPr>
                    <w:ins w:id="4181" w:author="Tao Huang" w:date="2018-09-04T13:14:00Z"/>
                    <w:del w:id="4182" w:author="韬 黄" w:date="2018-09-27T17:42:00Z"/>
                    <w:rFonts w:ascii="Calibri" w:eastAsia="Times New Roman" w:hAnsi="Calibri" w:cs="Calibri"/>
                    <w:color w:val="000000"/>
                    <w:sz w:val="22"/>
                  </w:rPr>
                </w:rPrChange>
              </w:rPr>
              <w:pPrChange w:id="4183" w:author="Tao Huang" w:date="2018-09-04T13:17:00Z">
                <w:pPr>
                  <w:spacing w:after="0" w:line="240" w:lineRule="auto"/>
                  <w:jc w:val="right"/>
                </w:pPr>
              </w:pPrChange>
            </w:pPr>
            <w:ins w:id="4184" w:author="Tao Huang" w:date="2018-09-04T13:14:00Z">
              <w:del w:id="4185" w:author="韬 黄" w:date="2018-09-27T17:42:00Z">
                <w:r w:rsidRPr="001739A3" w:rsidDel="00FC51CF">
                  <w:rPr>
                    <w:rFonts w:eastAsia="Times New Roman" w:cs="Times New Roman"/>
                    <w:color w:val="000000"/>
                    <w:sz w:val="22"/>
                    <w:rPrChange w:id="4186" w:author="Tao Huang" w:date="2018-09-04T13:15:00Z">
                      <w:rPr>
                        <w:rFonts w:ascii="Calibri" w:eastAsia="Times New Roman" w:hAnsi="Calibri" w:cs="Calibri"/>
                        <w:color w:val="000000"/>
                        <w:sz w:val="22"/>
                      </w:rPr>
                    </w:rPrChange>
                  </w:rPr>
                  <w:delText>0.7617</w:delText>
                </w:r>
              </w:del>
            </w:ins>
          </w:p>
        </w:tc>
        <w:tc>
          <w:tcPr>
            <w:tcW w:w="960" w:type="dxa"/>
            <w:tcBorders>
              <w:top w:val="nil"/>
              <w:left w:val="nil"/>
              <w:bottom w:val="nil"/>
              <w:right w:val="nil"/>
            </w:tcBorders>
            <w:shd w:val="clear" w:color="000000" w:fill="FFFF00"/>
            <w:noWrap/>
            <w:vAlign w:val="bottom"/>
            <w:hideMark/>
            <w:tcPrChange w:id="4187" w:author="Tao Huang" w:date="2018-09-04T13:17:00Z">
              <w:tcPr>
                <w:tcW w:w="960" w:type="dxa"/>
                <w:gridSpan w:val="2"/>
                <w:tcBorders>
                  <w:top w:val="nil"/>
                  <w:left w:val="nil"/>
                  <w:bottom w:val="nil"/>
                  <w:right w:val="nil"/>
                </w:tcBorders>
                <w:shd w:val="clear" w:color="000000" w:fill="FFFF00"/>
                <w:noWrap/>
                <w:vAlign w:val="bottom"/>
                <w:hideMark/>
              </w:tcPr>
            </w:tcPrChange>
          </w:tcPr>
          <w:p w14:paraId="3EA069AC" w14:textId="3D81FB19" w:rsidR="001739A3" w:rsidRPr="001739A3" w:rsidDel="00FC51CF" w:rsidRDefault="001739A3">
            <w:pPr>
              <w:spacing w:after="0" w:line="240" w:lineRule="auto"/>
              <w:jc w:val="center"/>
              <w:rPr>
                <w:ins w:id="4188" w:author="Tao Huang" w:date="2018-09-04T13:14:00Z"/>
                <w:del w:id="4189" w:author="韬 黄" w:date="2018-09-27T17:42:00Z"/>
                <w:rFonts w:eastAsia="Times New Roman" w:cs="Times New Roman"/>
                <w:color w:val="000000"/>
                <w:sz w:val="22"/>
                <w:rPrChange w:id="4190" w:author="Tao Huang" w:date="2018-09-04T13:15:00Z">
                  <w:rPr>
                    <w:ins w:id="4191" w:author="Tao Huang" w:date="2018-09-04T13:14:00Z"/>
                    <w:del w:id="4192" w:author="韬 黄" w:date="2018-09-27T17:42:00Z"/>
                    <w:rFonts w:ascii="Calibri" w:eastAsia="Times New Roman" w:hAnsi="Calibri" w:cs="Calibri"/>
                    <w:color w:val="000000"/>
                    <w:sz w:val="22"/>
                  </w:rPr>
                </w:rPrChange>
              </w:rPr>
              <w:pPrChange w:id="4193" w:author="Tao Huang" w:date="2018-09-04T13:17:00Z">
                <w:pPr>
                  <w:spacing w:after="0" w:line="240" w:lineRule="auto"/>
                  <w:jc w:val="right"/>
                </w:pPr>
              </w:pPrChange>
            </w:pPr>
            <w:ins w:id="4194" w:author="Tao Huang" w:date="2018-09-04T13:14:00Z">
              <w:del w:id="4195" w:author="韬 黄" w:date="2018-09-27T17:42:00Z">
                <w:r w:rsidRPr="001739A3" w:rsidDel="00FC51CF">
                  <w:rPr>
                    <w:rFonts w:eastAsia="Times New Roman" w:cs="Times New Roman"/>
                    <w:color w:val="000000"/>
                    <w:sz w:val="22"/>
                    <w:rPrChange w:id="419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E7E6E6"/>
            <w:noWrap/>
            <w:vAlign w:val="bottom"/>
            <w:hideMark/>
            <w:tcPrChange w:id="4197" w:author="Tao Huang" w:date="2018-09-04T13:17:00Z">
              <w:tcPr>
                <w:tcW w:w="960" w:type="dxa"/>
                <w:gridSpan w:val="2"/>
                <w:tcBorders>
                  <w:top w:val="nil"/>
                  <w:left w:val="nil"/>
                  <w:bottom w:val="nil"/>
                  <w:right w:val="nil"/>
                </w:tcBorders>
                <w:shd w:val="clear" w:color="000000" w:fill="E7E6E6"/>
                <w:noWrap/>
                <w:vAlign w:val="bottom"/>
                <w:hideMark/>
              </w:tcPr>
            </w:tcPrChange>
          </w:tcPr>
          <w:p w14:paraId="2B02BF68" w14:textId="3E8AD5EF" w:rsidR="001739A3" w:rsidRPr="001739A3" w:rsidDel="00FC51CF" w:rsidRDefault="001739A3">
            <w:pPr>
              <w:spacing w:after="0" w:line="240" w:lineRule="auto"/>
              <w:jc w:val="center"/>
              <w:rPr>
                <w:ins w:id="4198" w:author="Tao Huang" w:date="2018-09-04T13:14:00Z"/>
                <w:del w:id="4199" w:author="韬 黄" w:date="2018-09-27T17:42:00Z"/>
                <w:rFonts w:eastAsia="Times New Roman" w:cs="Times New Roman"/>
                <w:color w:val="000000"/>
                <w:sz w:val="22"/>
                <w:rPrChange w:id="4200" w:author="Tao Huang" w:date="2018-09-04T13:15:00Z">
                  <w:rPr>
                    <w:ins w:id="4201" w:author="Tao Huang" w:date="2018-09-04T13:14:00Z"/>
                    <w:del w:id="4202" w:author="韬 黄" w:date="2018-09-27T17:42:00Z"/>
                    <w:rFonts w:ascii="Calibri" w:eastAsia="Times New Roman" w:hAnsi="Calibri" w:cs="Calibri"/>
                    <w:color w:val="000000"/>
                    <w:sz w:val="22"/>
                  </w:rPr>
                </w:rPrChange>
              </w:rPr>
              <w:pPrChange w:id="4203" w:author="Tao Huang" w:date="2018-09-04T13:17:00Z">
                <w:pPr>
                  <w:spacing w:after="0" w:line="240" w:lineRule="auto"/>
                  <w:jc w:val="right"/>
                </w:pPr>
              </w:pPrChange>
            </w:pPr>
            <w:ins w:id="4204" w:author="Tao Huang" w:date="2018-09-04T13:14:00Z">
              <w:del w:id="4205" w:author="韬 黄" w:date="2018-09-27T17:42:00Z">
                <w:r w:rsidRPr="001739A3" w:rsidDel="00FC51CF">
                  <w:rPr>
                    <w:rFonts w:eastAsia="Times New Roman" w:cs="Times New Roman"/>
                    <w:color w:val="000000"/>
                    <w:sz w:val="22"/>
                    <w:rPrChange w:id="4206" w:author="Tao Huang" w:date="2018-09-04T13:15:00Z">
                      <w:rPr>
                        <w:rFonts w:ascii="Calibri" w:eastAsia="Times New Roman" w:hAnsi="Calibri" w:cs="Calibri"/>
                        <w:color w:val="000000"/>
                        <w:sz w:val="22"/>
                      </w:rPr>
                    </w:rPrChange>
                  </w:rPr>
                  <w:delText>1.1365</w:delText>
                </w:r>
              </w:del>
            </w:ins>
          </w:p>
        </w:tc>
        <w:tc>
          <w:tcPr>
            <w:tcW w:w="960" w:type="dxa"/>
            <w:tcBorders>
              <w:top w:val="nil"/>
              <w:left w:val="nil"/>
              <w:bottom w:val="nil"/>
              <w:right w:val="nil"/>
            </w:tcBorders>
            <w:shd w:val="clear" w:color="000000" w:fill="E7E6E6"/>
            <w:noWrap/>
            <w:vAlign w:val="bottom"/>
            <w:hideMark/>
            <w:tcPrChange w:id="4207" w:author="Tao Huang" w:date="2018-09-04T13:17:00Z">
              <w:tcPr>
                <w:tcW w:w="960" w:type="dxa"/>
                <w:gridSpan w:val="2"/>
                <w:tcBorders>
                  <w:top w:val="nil"/>
                  <w:left w:val="nil"/>
                  <w:bottom w:val="nil"/>
                  <w:right w:val="nil"/>
                </w:tcBorders>
                <w:shd w:val="clear" w:color="000000" w:fill="E7E6E6"/>
                <w:noWrap/>
                <w:vAlign w:val="bottom"/>
                <w:hideMark/>
              </w:tcPr>
            </w:tcPrChange>
          </w:tcPr>
          <w:p w14:paraId="2375BD0B" w14:textId="6F3E0238" w:rsidR="001739A3" w:rsidRPr="001739A3" w:rsidDel="00FC51CF" w:rsidRDefault="001739A3">
            <w:pPr>
              <w:spacing w:after="0" w:line="240" w:lineRule="auto"/>
              <w:jc w:val="center"/>
              <w:rPr>
                <w:ins w:id="4208" w:author="Tao Huang" w:date="2018-09-04T13:14:00Z"/>
                <w:del w:id="4209" w:author="韬 黄" w:date="2018-09-27T17:42:00Z"/>
                <w:rFonts w:eastAsia="Times New Roman" w:cs="Times New Roman"/>
                <w:color w:val="000000"/>
                <w:sz w:val="22"/>
                <w:rPrChange w:id="4210" w:author="Tao Huang" w:date="2018-09-04T13:15:00Z">
                  <w:rPr>
                    <w:ins w:id="4211" w:author="Tao Huang" w:date="2018-09-04T13:14:00Z"/>
                    <w:del w:id="4212" w:author="韬 黄" w:date="2018-09-27T17:42:00Z"/>
                    <w:rFonts w:ascii="Calibri" w:eastAsia="Times New Roman" w:hAnsi="Calibri" w:cs="Calibri"/>
                    <w:color w:val="000000"/>
                    <w:sz w:val="22"/>
                  </w:rPr>
                </w:rPrChange>
              </w:rPr>
              <w:pPrChange w:id="4213" w:author="Tao Huang" w:date="2018-09-04T13:17:00Z">
                <w:pPr>
                  <w:spacing w:after="0" w:line="240" w:lineRule="auto"/>
                  <w:jc w:val="right"/>
                </w:pPr>
              </w:pPrChange>
            </w:pPr>
            <w:ins w:id="4214" w:author="Tao Huang" w:date="2018-09-04T13:14:00Z">
              <w:del w:id="4215" w:author="韬 黄" w:date="2018-09-27T17:42:00Z">
                <w:r w:rsidRPr="001739A3" w:rsidDel="00FC51CF">
                  <w:rPr>
                    <w:rFonts w:eastAsia="Times New Roman" w:cs="Times New Roman"/>
                    <w:color w:val="000000"/>
                    <w:sz w:val="22"/>
                    <w:rPrChange w:id="421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4217" w:author="Tao Huang" w:date="2018-09-04T13:17:00Z">
              <w:tcPr>
                <w:tcW w:w="960" w:type="dxa"/>
                <w:gridSpan w:val="2"/>
                <w:tcBorders>
                  <w:top w:val="nil"/>
                  <w:left w:val="nil"/>
                  <w:bottom w:val="nil"/>
                  <w:right w:val="nil"/>
                </w:tcBorders>
                <w:shd w:val="clear" w:color="000000" w:fill="FFFF00"/>
                <w:noWrap/>
                <w:vAlign w:val="bottom"/>
                <w:hideMark/>
              </w:tcPr>
            </w:tcPrChange>
          </w:tcPr>
          <w:p w14:paraId="76E214AD" w14:textId="38E81ABA" w:rsidR="001739A3" w:rsidRPr="001739A3" w:rsidDel="00FC51CF" w:rsidRDefault="001739A3">
            <w:pPr>
              <w:spacing w:after="0" w:line="240" w:lineRule="auto"/>
              <w:jc w:val="center"/>
              <w:rPr>
                <w:ins w:id="4218" w:author="Tao Huang" w:date="2018-09-04T13:14:00Z"/>
                <w:del w:id="4219" w:author="韬 黄" w:date="2018-09-27T17:42:00Z"/>
                <w:rFonts w:eastAsia="Times New Roman" w:cs="Times New Roman"/>
                <w:color w:val="000000"/>
                <w:sz w:val="22"/>
                <w:rPrChange w:id="4220" w:author="Tao Huang" w:date="2018-09-04T13:15:00Z">
                  <w:rPr>
                    <w:ins w:id="4221" w:author="Tao Huang" w:date="2018-09-04T13:14:00Z"/>
                    <w:del w:id="4222" w:author="韬 黄" w:date="2018-09-27T17:42:00Z"/>
                    <w:rFonts w:ascii="Calibri" w:eastAsia="Times New Roman" w:hAnsi="Calibri" w:cs="Calibri"/>
                    <w:color w:val="000000"/>
                    <w:sz w:val="22"/>
                  </w:rPr>
                </w:rPrChange>
              </w:rPr>
              <w:pPrChange w:id="4223" w:author="Tao Huang" w:date="2018-09-04T13:17:00Z">
                <w:pPr>
                  <w:spacing w:after="0" w:line="240" w:lineRule="auto"/>
                  <w:jc w:val="right"/>
                </w:pPr>
              </w:pPrChange>
            </w:pPr>
            <w:ins w:id="4224" w:author="Tao Huang" w:date="2018-09-04T13:14:00Z">
              <w:del w:id="4225" w:author="韬 黄" w:date="2018-09-27T17:42:00Z">
                <w:r w:rsidRPr="001739A3" w:rsidDel="00FC51CF">
                  <w:rPr>
                    <w:rFonts w:eastAsia="Times New Roman" w:cs="Times New Roman"/>
                    <w:color w:val="000000"/>
                    <w:sz w:val="22"/>
                    <w:rPrChange w:id="4226" w:author="Tao Huang" w:date="2018-09-04T13:15:00Z">
                      <w:rPr>
                        <w:rFonts w:ascii="Calibri" w:eastAsia="Times New Roman" w:hAnsi="Calibri" w:cs="Calibri"/>
                        <w:color w:val="000000"/>
                        <w:sz w:val="22"/>
                      </w:rPr>
                    </w:rPrChange>
                  </w:rPr>
                  <w:delText>16,641</w:delText>
                </w:r>
              </w:del>
            </w:ins>
          </w:p>
        </w:tc>
        <w:tc>
          <w:tcPr>
            <w:tcW w:w="960" w:type="dxa"/>
            <w:tcBorders>
              <w:top w:val="nil"/>
              <w:left w:val="nil"/>
              <w:bottom w:val="nil"/>
              <w:right w:val="nil"/>
            </w:tcBorders>
            <w:shd w:val="clear" w:color="000000" w:fill="FFFF00"/>
            <w:noWrap/>
            <w:vAlign w:val="bottom"/>
            <w:hideMark/>
            <w:tcPrChange w:id="4227" w:author="Tao Huang" w:date="2018-09-04T13:17:00Z">
              <w:tcPr>
                <w:tcW w:w="960" w:type="dxa"/>
                <w:gridSpan w:val="2"/>
                <w:tcBorders>
                  <w:top w:val="nil"/>
                  <w:left w:val="nil"/>
                  <w:bottom w:val="nil"/>
                  <w:right w:val="nil"/>
                </w:tcBorders>
                <w:shd w:val="clear" w:color="000000" w:fill="FFFF00"/>
                <w:noWrap/>
                <w:vAlign w:val="bottom"/>
                <w:hideMark/>
              </w:tcPr>
            </w:tcPrChange>
          </w:tcPr>
          <w:p w14:paraId="5A402E34" w14:textId="3B561921" w:rsidR="001739A3" w:rsidRPr="001739A3" w:rsidDel="00FC51CF" w:rsidRDefault="001739A3">
            <w:pPr>
              <w:spacing w:after="0" w:line="240" w:lineRule="auto"/>
              <w:jc w:val="center"/>
              <w:rPr>
                <w:ins w:id="4228" w:author="Tao Huang" w:date="2018-09-04T13:14:00Z"/>
                <w:del w:id="4229" w:author="韬 黄" w:date="2018-09-27T17:42:00Z"/>
                <w:rFonts w:eastAsia="Times New Roman" w:cs="Times New Roman"/>
                <w:color w:val="000000"/>
                <w:sz w:val="22"/>
                <w:rPrChange w:id="4230" w:author="Tao Huang" w:date="2018-09-04T13:15:00Z">
                  <w:rPr>
                    <w:ins w:id="4231" w:author="Tao Huang" w:date="2018-09-04T13:14:00Z"/>
                    <w:del w:id="4232" w:author="韬 黄" w:date="2018-09-27T17:42:00Z"/>
                    <w:rFonts w:ascii="Calibri" w:eastAsia="Times New Roman" w:hAnsi="Calibri" w:cs="Calibri"/>
                    <w:color w:val="000000"/>
                    <w:sz w:val="22"/>
                  </w:rPr>
                </w:rPrChange>
              </w:rPr>
              <w:pPrChange w:id="4233" w:author="Tao Huang" w:date="2018-09-04T13:17:00Z">
                <w:pPr>
                  <w:spacing w:after="0" w:line="240" w:lineRule="auto"/>
                  <w:jc w:val="right"/>
                </w:pPr>
              </w:pPrChange>
            </w:pPr>
            <w:ins w:id="4234" w:author="Tao Huang" w:date="2018-09-04T13:14:00Z">
              <w:del w:id="4235" w:author="韬 黄" w:date="2018-09-27T17:42:00Z">
                <w:r w:rsidRPr="001739A3" w:rsidDel="00FC51CF">
                  <w:rPr>
                    <w:rFonts w:eastAsia="Times New Roman" w:cs="Times New Roman"/>
                    <w:color w:val="000000"/>
                    <w:sz w:val="22"/>
                    <w:rPrChange w:id="4236" w:author="Tao Huang" w:date="2018-09-04T13:15:00Z">
                      <w:rPr>
                        <w:rFonts w:ascii="Calibri" w:eastAsia="Times New Roman" w:hAnsi="Calibri" w:cs="Calibri"/>
                        <w:color w:val="000000"/>
                        <w:sz w:val="22"/>
                      </w:rPr>
                    </w:rPrChange>
                  </w:rPr>
                  <w:delText>8</w:delText>
                </w:r>
              </w:del>
            </w:ins>
          </w:p>
        </w:tc>
      </w:tr>
      <w:tr w:rsidR="001739A3" w:rsidRPr="001739A3" w:rsidDel="00FC51CF" w14:paraId="64F284B6" w14:textId="02E43B83" w:rsidTr="008B5617">
        <w:tblPrEx>
          <w:tblW w:w="12080" w:type="dxa"/>
          <w:jc w:val="center"/>
          <w:tblPrExChange w:id="4237" w:author="Tao Huang" w:date="2018-09-04T13:17:00Z">
            <w:tblPrEx>
              <w:tblW w:w="12080" w:type="dxa"/>
              <w:jc w:val="center"/>
            </w:tblPrEx>
          </w:tblPrExChange>
        </w:tblPrEx>
        <w:trPr>
          <w:trHeight w:val="57"/>
          <w:jc w:val="center"/>
          <w:ins w:id="4238" w:author="Tao Huang" w:date="2018-09-04T13:14:00Z"/>
          <w:del w:id="4239" w:author="韬 黄" w:date="2018-09-27T17:42:00Z"/>
          <w:trPrChange w:id="4240"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241" w:author="Tao Huang" w:date="2018-09-04T13:17:00Z">
              <w:tcPr>
                <w:tcW w:w="2480" w:type="dxa"/>
                <w:tcBorders>
                  <w:top w:val="nil"/>
                  <w:left w:val="nil"/>
                  <w:bottom w:val="nil"/>
                  <w:right w:val="nil"/>
                </w:tcBorders>
                <w:shd w:val="clear" w:color="000000" w:fill="FFFF00"/>
                <w:noWrap/>
                <w:vAlign w:val="bottom"/>
                <w:hideMark/>
              </w:tcPr>
            </w:tcPrChange>
          </w:tcPr>
          <w:p w14:paraId="11B3D11C" w14:textId="5FC339FE" w:rsidR="001739A3" w:rsidRPr="001739A3" w:rsidDel="00FC51CF" w:rsidRDefault="001739A3">
            <w:pPr>
              <w:spacing w:after="0" w:line="240" w:lineRule="auto"/>
              <w:rPr>
                <w:ins w:id="4242" w:author="Tao Huang" w:date="2018-09-04T13:14:00Z"/>
                <w:del w:id="4243" w:author="韬 黄" w:date="2018-09-27T17:42:00Z"/>
                <w:rFonts w:eastAsia="Times New Roman" w:cs="Times New Roman"/>
                <w:color w:val="000000"/>
                <w:sz w:val="22"/>
                <w:rPrChange w:id="4244" w:author="Tao Huang" w:date="2018-09-04T13:15:00Z">
                  <w:rPr>
                    <w:ins w:id="4245" w:author="Tao Huang" w:date="2018-09-04T13:14:00Z"/>
                    <w:del w:id="4246" w:author="韬 黄" w:date="2018-09-27T17:42:00Z"/>
                    <w:rFonts w:ascii="Calibri" w:eastAsia="Times New Roman" w:hAnsi="Calibri" w:cs="Calibri"/>
                    <w:color w:val="000000"/>
                    <w:sz w:val="22"/>
                  </w:rPr>
                </w:rPrChange>
              </w:rPr>
            </w:pPr>
            <w:ins w:id="4247" w:author="Tao Huang" w:date="2018-09-04T13:14:00Z">
              <w:del w:id="4248" w:author="韬 黄" w:date="2018-09-27T17:42:00Z">
                <w:r w:rsidRPr="001739A3" w:rsidDel="00FC51CF">
                  <w:rPr>
                    <w:rFonts w:eastAsia="Times New Roman" w:cs="Times New Roman"/>
                    <w:color w:val="000000"/>
                    <w:sz w:val="22"/>
                    <w:rPrChange w:id="4249" w:author="Tao Huang" w:date="2018-09-04T13:15:00Z">
                      <w:rPr>
                        <w:rFonts w:ascii="Calibri" w:eastAsia="Times New Roman" w:hAnsi="Calibri" w:cs="Calibri"/>
                        <w:color w:val="000000"/>
                        <w:sz w:val="22"/>
                      </w:rPr>
                    </w:rPrChange>
                  </w:rPr>
                  <w:delText>ADL-own</w:delText>
                </w:r>
              </w:del>
            </w:ins>
          </w:p>
        </w:tc>
        <w:tc>
          <w:tcPr>
            <w:tcW w:w="960" w:type="dxa"/>
            <w:tcBorders>
              <w:top w:val="nil"/>
              <w:left w:val="nil"/>
              <w:bottom w:val="nil"/>
              <w:right w:val="nil"/>
            </w:tcBorders>
            <w:shd w:val="clear" w:color="000000" w:fill="FFFF00"/>
            <w:noWrap/>
            <w:vAlign w:val="bottom"/>
            <w:hideMark/>
            <w:tcPrChange w:id="4250" w:author="Tao Huang" w:date="2018-09-04T13:17:00Z">
              <w:tcPr>
                <w:tcW w:w="960" w:type="dxa"/>
                <w:tcBorders>
                  <w:top w:val="nil"/>
                  <w:left w:val="nil"/>
                  <w:bottom w:val="nil"/>
                  <w:right w:val="nil"/>
                </w:tcBorders>
                <w:shd w:val="clear" w:color="000000" w:fill="FFFF00"/>
                <w:noWrap/>
                <w:vAlign w:val="bottom"/>
                <w:hideMark/>
              </w:tcPr>
            </w:tcPrChange>
          </w:tcPr>
          <w:p w14:paraId="3A69DB0A" w14:textId="5F94AB40" w:rsidR="001739A3" w:rsidRPr="001739A3" w:rsidDel="00FC51CF" w:rsidRDefault="001739A3">
            <w:pPr>
              <w:spacing w:after="0" w:line="240" w:lineRule="auto"/>
              <w:jc w:val="center"/>
              <w:rPr>
                <w:ins w:id="4251" w:author="Tao Huang" w:date="2018-09-04T13:14:00Z"/>
                <w:del w:id="4252" w:author="韬 黄" w:date="2018-09-27T17:42:00Z"/>
                <w:rFonts w:eastAsia="Times New Roman" w:cs="Times New Roman"/>
                <w:color w:val="000000"/>
                <w:sz w:val="22"/>
                <w:rPrChange w:id="4253" w:author="Tao Huang" w:date="2018-09-04T13:15:00Z">
                  <w:rPr>
                    <w:ins w:id="4254" w:author="Tao Huang" w:date="2018-09-04T13:14:00Z"/>
                    <w:del w:id="4255" w:author="韬 黄" w:date="2018-09-27T17:42:00Z"/>
                    <w:rFonts w:ascii="Calibri" w:eastAsia="Times New Roman" w:hAnsi="Calibri" w:cs="Calibri"/>
                    <w:color w:val="000000"/>
                    <w:sz w:val="22"/>
                  </w:rPr>
                </w:rPrChange>
              </w:rPr>
              <w:pPrChange w:id="4256" w:author="Tao Huang" w:date="2018-09-04T13:17:00Z">
                <w:pPr>
                  <w:spacing w:after="0" w:line="240" w:lineRule="auto"/>
                  <w:jc w:val="right"/>
                </w:pPr>
              </w:pPrChange>
            </w:pPr>
            <w:ins w:id="4257" w:author="Tao Huang" w:date="2018-09-04T13:14:00Z">
              <w:del w:id="4258" w:author="韬 黄" w:date="2018-09-27T17:42:00Z">
                <w:r w:rsidRPr="001739A3" w:rsidDel="00FC51CF">
                  <w:rPr>
                    <w:rFonts w:eastAsia="Times New Roman" w:cs="Times New Roman"/>
                    <w:color w:val="000000"/>
                    <w:sz w:val="22"/>
                    <w:rPrChange w:id="4259" w:author="Tao Huang" w:date="2018-09-04T13:15:00Z">
                      <w:rPr>
                        <w:rFonts w:ascii="Calibri" w:eastAsia="Times New Roman" w:hAnsi="Calibri" w:cs="Calibri"/>
                        <w:color w:val="000000"/>
                        <w:sz w:val="22"/>
                      </w:rPr>
                    </w:rPrChange>
                  </w:rPr>
                  <w:delText>15.630</w:delText>
                </w:r>
              </w:del>
            </w:ins>
          </w:p>
        </w:tc>
        <w:tc>
          <w:tcPr>
            <w:tcW w:w="960" w:type="dxa"/>
            <w:tcBorders>
              <w:top w:val="nil"/>
              <w:left w:val="nil"/>
              <w:bottom w:val="nil"/>
              <w:right w:val="nil"/>
            </w:tcBorders>
            <w:shd w:val="clear" w:color="000000" w:fill="FFFF00"/>
            <w:noWrap/>
            <w:vAlign w:val="bottom"/>
            <w:hideMark/>
            <w:tcPrChange w:id="4260" w:author="Tao Huang" w:date="2018-09-04T13:17:00Z">
              <w:tcPr>
                <w:tcW w:w="960" w:type="dxa"/>
                <w:tcBorders>
                  <w:top w:val="nil"/>
                  <w:left w:val="nil"/>
                  <w:bottom w:val="nil"/>
                  <w:right w:val="nil"/>
                </w:tcBorders>
                <w:shd w:val="clear" w:color="000000" w:fill="FFFF00"/>
                <w:noWrap/>
                <w:vAlign w:val="bottom"/>
                <w:hideMark/>
              </w:tcPr>
            </w:tcPrChange>
          </w:tcPr>
          <w:p w14:paraId="0A04ED7F" w14:textId="657A9841" w:rsidR="001739A3" w:rsidRPr="001739A3" w:rsidDel="00FC51CF" w:rsidRDefault="001739A3">
            <w:pPr>
              <w:spacing w:after="0" w:line="240" w:lineRule="auto"/>
              <w:jc w:val="center"/>
              <w:rPr>
                <w:ins w:id="4261" w:author="Tao Huang" w:date="2018-09-04T13:14:00Z"/>
                <w:del w:id="4262" w:author="韬 黄" w:date="2018-09-27T17:42:00Z"/>
                <w:rFonts w:eastAsia="Times New Roman" w:cs="Times New Roman"/>
                <w:color w:val="000000"/>
                <w:sz w:val="22"/>
                <w:rPrChange w:id="4263" w:author="Tao Huang" w:date="2018-09-04T13:15:00Z">
                  <w:rPr>
                    <w:ins w:id="4264" w:author="Tao Huang" w:date="2018-09-04T13:14:00Z"/>
                    <w:del w:id="4265" w:author="韬 黄" w:date="2018-09-27T17:42:00Z"/>
                    <w:rFonts w:ascii="Calibri" w:eastAsia="Times New Roman" w:hAnsi="Calibri" w:cs="Calibri"/>
                    <w:color w:val="000000"/>
                    <w:sz w:val="22"/>
                  </w:rPr>
                </w:rPrChange>
              </w:rPr>
              <w:pPrChange w:id="4266" w:author="Tao Huang" w:date="2018-09-04T13:17:00Z">
                <w:pPr>
                  <w:spacing w:after="0" w:line="240" w:lineRule="auto"/>
                  <w:jc w:val="right"/>
                </w:pPr>
              </w:pPrChange>
            </w:pPr>
            <w:ins w:id="4267" w:author="Tao Huang" w:date="2018-09-04T13:14:00Z">
              <w:del w:id="4268" w:author="韬 黄" w:date="2018-09-27T17:42:00Z">
                <w:r w:rsidRPr="001739A3" w:rsidDel="00FC51CF">
                  <w:rPr>
                    <w:rFonts w:eastAsia="Times New Roman" w:cs="Times New Roman"/>
                    <w:color w:val="000000"/>
                    <w:sz w:val="22"/>
                    <w:rPrChange w:id="4269"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4270" w:author="Tao Huang" w:date="2018-09-04T13:17:00Z">
              <w:tcPr>
                <w:tcW w:w="960" w:type="dxa"/>
                <w:gridSpan w:val="2"/>
                <w:tcBorders>
                  <w:top w:val="nil"/>
                  <w:left w:val="nil"/>
                  <w:bottom w:val="nil"/>
                  <w:right w:val="nil"/>
                </w:tcBorders>
                <w:shd w:val="clear" w:color="000000" w:fill="FFFF00"/>
                <w:noWrap/>
                <w:vAlign w:val="bottom"/>
                <w:hideMark/>
              </w:tcPr>
            </w:tcPrChange>
          </w:tcPr>
          <w:p w14:paraId="7A17D2F6" w14:textId="2B2FE5EF" w:rsidR="001739A3" w:rsidRPr="001739A3" w:rsidDel="00FC51CF" w:rsidRDefault="001739A3">
            <w:pPr>
              <w:spacing w:after="0" w:line="240" w:lineRule="auto"/>
              <w:jc w:val="center"/>
              <w:rPr>
                <w:ins w:id="4271" w:author="Tao Huang" w:date="2018-09-04T13:14:00Z"/>
                <w:del w:id="4272" w:author="韬 黄" w:date="2018-09-27T17:42:00Z"/>
                <w:rFonts w:eastAsia="Times New Roman" w:cs="Times New Roman"/>
                <w:color w:val="000000"/>
                <w:sz w:val="22"/>
                <w:rPrChange w:id="4273" w:author="Tao Huang" w:date="2018-09-04T13:15:00Z">
                  <w:rPr>
                    <w:ins w:id="4274" w:author="Tao Huang" w:date="2018-09-04T13:14:00Z"/>
                    <w:del w:id="4275" w:author="韬 黄" w:date="2018-09-27T17:42:00Z"/>
                    <w:rFonts w:ascii="Calibri" w:eastAsia="Times New Roman" w:hAnsi="Calibri" w:cs="Calibri"/>
                    <w:color w:val="000000"/>
                    <w:sz w:val="22"/>
                  </w:rPr>
                </w:rPrChange>
              </w:rPr>
              <w:pPrChange w:id="4276" w:author="Tao Huang" w:date="2018-09-04T13:17:00Z">
                <w:pPr>
                  <w:spacing w:after="0" w:line="240" w:lineRule="auto"/>
                  <w:jc w:val="right"/>
                </w:pPr>
              </w:pPrChange>
            </w:pPr>
            <w:ins w:id="4277" w:author="Tao Huang" w:date="2018-09-04T13:14:00Z">
              <w:del w:id="4278" w:author="韬 黄" w:date="2018-09-27T17:42:00Z">
                <w:r w:rsidRPr="001739A3" w:rsidDel="00FC51CF">
                  <w:rPr>
                    <w:rFonts w:eastAsia="Times New Roman" w:cs="Times New Roman"/>
                    <w:color w:val="000000"/>
                    <w:sz w:val="22"/>
                    <w:rPrChange w:id="4279" w:author="Tao Huang" w:date="2018-09-04T13:15:00Z">
                      <w:rPr>
                        <w:rFonts w:ascii="Calibri" w:eastAsia="Times New Roman" w:hAnsi="Calibri" w:cs="Calibri"/>
                        <w:color w:val="000000"/>
                        <w:sz w:val="22"/>
                      </w:rPr>
                    </w:rPrChange>
                  </w:rPr>
                  <w:delText>40.45%</w:delText>
                </w:r>
              </w:del>
            </w:ins>
          </w:p>
        </w:tc>
        <w:tc>
          <w:tcPr>
            <w:tcW w:w="960" w:type="dxa"/>
            <w:tcBorders>
              <w:top w:val="nil"/>
              <w:left w:val="nil"/>
              <w:bottom w:val="nil"/>
              <w:right w:val="nil"/>
            </w:tcBorders>
            <w:shd w:val="clear" w:color="000000" w:fill="FFFF00"/>
            <w:noWrap/>
            <w:vAlign w:val="bottom"/>
            <w:hideMark/>
            <w:tcPrChange w:id="4280" w:author="Tao Huang" w:date="2018-09-04T13:17:00Z">
              <w:tcPr>
                <w:tcW w:w="960" w:type="dxa"/>
                <w:gridSpan w:val="2"/>
                <w:tcBorders>
                  <w:top w:val="nil"/>
                  <w:left w:val="nil"/>
                  <w:bottom w:val="nil"/>
                  <w:right w:val="nil"/>
                </w:tcBorders>
                <w:shd w:val="clear" w:color="000000" w:fill="FFFF00"/>
                <w:noWrap/>
                <w:vAlign w:val="bottom"/>
                <w:hideMark/>
              </w:tcPr>
            </w:tcPrChange>
          </w:tcPr>
          <w:p w14:paraId="7F051F8C" w14:textId="6794C003" w:rsidR="001739A3" w:rsidRPr="001739A3" w:rsidDel="00FC51CF" w:rsidRDefault="001739A3">
            <w:pPr>
              <w:spacing w:after="0" w:line="240" w:lineRule="auto"/>
              <w:jc w:val="center"/>
              <w:rPr>
                <w:ins w:id="4281" w:author="Tao Huang" w:date="2018-09-04T13:14:00Z"/>
                <w:del w:id="4282" w:author="韬 黄" w:date="2018-09-27T17:42:00Z"/>
                <w:rFonts w:eastAsia="Times New Roman" w:cs="Times New Roman"/>
                <w:color w:val="000000"/>
                <w:sz w:val="22"/>
                <w:rPrChange w:id="4283" w:author="Tao Huang" w:date="2018-09-04T13:15:00Z">
                  <w:rPr>
                    <w:ins w:id="4284" w:author="Tao Huang" w:date="2018-09-04T13:14:00Z"/>
                    <w:del w:id="4285" w:author="韬 黄" w:date="2018-09-27T17:42:00Z"/>
                    <w:rFonts w:ascii="Calibri" w:eastAsia="Times New Roman" w:hAnsi="Calibri" w:cs="Calibri"/>
                    <w:color w:val="000000"/>
                    <w:sz w:val="22"/>
                  </w:rPr>
                </w:rPrChange>
              </w:rPr>
              <w:pPrChange w:id="4286" w:author="Tao Huang" w:date="2018-09-04T13:17:00Z">
                <w:pPr>
                  <w:spacing w:after="0" w:line="240" w:lineRule="auto"/>
                  <w:jc w:val="right"/>
                </w:pPr>
              </w:pPrChange>
            </w:pPr>
            <w:ins w:id="4287" w:author="Tao Huang" w:date="2018-09-04T13:14:00Z">
              <w:del w:id="4288" w:author="韬 黄" w:date="2018-09-27T17:42:00Z">
                <w:r w:rsidRPr="001739A3" w:rsidDel="00FC51CF">
                  <w:rPr>
                    <w:rFonts w:eastAsia="Times New Roman" w:cs="Times New Roman"/>
                    <w:color w:val="000000"/>
                    <w:sz w:val="22"/>
                    <w:rPrChange w:id="428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4290" w:author="Tao Huang" w:date="2018-09-04T13:17:00Z">
              <w:tcPr>
                <w:tcW w:w="960" w:type="dxa"/>
                <w:gridSpan w:val="2"/>
                <w:tcBorders>
                  <w:top w:val="nil"/>
                  <w:left w:val="nil"/>
                  <w:bottom w:val="nil"/>
                  <w:right w:val="nil"/>
                </w:tcBorders>
                <w:shd w:val="clear" w:color="000000" w:fill="FFFF00"/>
                <w:noWrap/>
                <w:vAlign w:val="bottom"/>
                <w:hideMark/>
              </w:tcPr>
            </w:tcPrChange>
          </w:tcPr>
          <w:p w14:paraId="02984B8E" w14:textId="50972A26" w:rsidR="001739A3" w:rsidRPr="001739A3" w:rsidDel="00FC51CF" w:rsidRDefault="001739A3">
            <w:pPr>
              <w:spacing w:after="0" w:line="240" w:lineRule="auto"/>
              <w:jc w:val="center"/>
              <w:rPr>
                <w:ins w:id="4291" w:author="Tao Huang" w:date="2018-09-04T13:14:00Z"/>
                <w:del w:id="4292" w:author="韬 黄" w:date="2018-09-27T17:42:00Z"/>
                <w:rFonts w:eastAsia="Times New Roman" w:cs="Times New Roman"/>
                <w:color w:val="000000"/>
                <w:sz w:val="22"/>
                <w:rPrChange w:id="4293" w:author="Tao Huang" w:date="2018-09-04T13:15:00Z">
                  <w:rPr>
                    <w:ins w:id="4294" w:author="Tao Huang" w:date="2018-09-04T13:14:00Z"/>
                    <w:del w:id="4295" w:author="韬 黄" w:date="2018-09-27T17:42:00Z"/>
                    <w:rFonts w:ascii="Calibri" w:eastAsia="Times New Roman" w:hAnsi="Calibri" w:cs="Calibri"/>
                    <w:color w:val="000000"/>
                    <w:sz w:val="22"/>
                  </w:rPr>
                </w:rPrChange>
              </w:rPr>
              <w:pPrChange w:id="4296" w:author="Tao Huang" w:date="2018-09-04T13:17:00Z">
                <w:pPr>
                  <w:spacing w:after="0" w:line="240" w:lineRule="auto"/>
                  <w:jc w:val="right"/>
                </w:pPr>
              </w:pPrChange>
            </w:pPr>
            <w:ins w:id="4297" w:author="Tao Huang" w:date="2018-09-04T13:14:00Z">
              <w:del w:id="4298" w:author="韬 黄" w:date="2018-09-27T17:42:00Z">
                <w:r w:rsidRPr="001739A3" w:rsidDel="00FC51CF">
                  <w:rPr>
                    <w:rFonts w:eastAsia="Times New Roman" w:cs="Times New Roman"/>
                    <w:color w:val="000000"/>
                    <w:sz w:val="22"/>
                    <w:rPrChange w:id="4299" w:author="Tao Huang" w:date="2018-09-04T13:15:00Z">
                      <w:rPr>
                        <w:rFonts w:ascii="Calibri" w:eastAsia="Times New Roman" w:hAnsi="Calibri" w:cs="Calibri"/>
                        <w:color w:val="000000"/>
                        <w:sz w:val="22"/>
                      </w:rPr>
                    </w:rPrChange>
                  </w:rPr>
                  <w:delText>0.6903</w:delText>
                </w:r>
              </w:del>
            </w:ins>
          </w:p>
        </w:tc>
        <w:tc>
          <w:tcPr>
            <w:tcW w:w="960" w:type="dxa"/>
            <w:tcBorders>
              <w:top w:val="nil"/>
              <w:left w:val="nil"/>
              <w:bottom w:val="nil"/>
              <w:right w:val="nil"/>
            </w:tcBorders>
            <w:shd w:val="clear" w:color="000000" w:fill="FFFF00"/>
            <w:noWrap/>
            <w:vAlign w:val="bottom"/>
            <w:hideMark/>
            <w:tcPrChange w:id="4300" w:author="Tao Huang" w:date="2018-09-04T13:17:00Z">
              <w:tcPr>
                <w:tcW w:w="960" w:type="dxa"/>
                <w:gridSpan w:val="2"/>
                <w:tcBorders>
                  <w:top w:val="nil"/>
                  <w:left w:val="nil"/>
                  <w:bottom w:val="nil"/>
                  <w:right w:val="nil"/>
                </w:tcBorders>
                <w:shd w:val="clear" w:color="000000" w:fill="FFFF00"/>
                <w:noWrap/>
                <w:vAlign w:val="bottom"/>
                <w:hideMark/>
              </w:tcPr>
            </w:tcPrChange>
          </w:tcPr>
          <w:p w14:paraId="27972648" w14:textId="5238E5B2" w:rsidR="001739A3" w:rsidRPr="001739A3" w:rsidDel="00FC51CF" w:rsidRDefault="001739A3">
            <w:pPr>
              <w:spacing w:after="0" w:line="240" w:lineRule="auto"/>
              <w:jc w:val="center"/>
              <w:rPr>
                <w:ins w:id="4301" w:author="Tao Huang" w:date="2018-09-04T13:14:00Z"/>
                <w:del w:id="4302" w:author="韬 黄" w:date="2018-09-27T17:42:00Z"/>
                <w:rFonts w:eastAsia="Times New Roman" w:cs="Times New Roman"/>
                <w:color w:val="000000"/>
                <w:sz w:val="22"/>
                <w:rPrChange w:id="4303" w:author="Tao Huang" w:date="2018-09-04T13:15:00Z">
                  <w:rPr>
                    <w:ins w:id="4304" w:author="Tao Huang" w:date="2018-09-04T13:14:00Z"/>
                    <w:del w:id="4305" w:author="韬 黄" w:date="2018-09-27T17:42:00Z"/>
                    <w:rFonts w:ascii="Calibri" w:eastAsia="Times New Roman" w:hAnsi="Calibri" w:cs="Calibri"/>
                    <w:color w:val="000000"/>
                    <w:sz w:val="22"/>
                  </w:rPr>
                </w:rPrChange>
              </w:rPr>
              <w:pPrChange w:id="4306" w:author="Tao Huang" w:date="2018-09-04T13:17:00Z">
                <w:pPr>
                  <w:spacing w:after="0" w:line="240" w:lineRule="auto"/>
                  <w:jc w:val="right"/>
                </w:pPr>
              </w:pPrChange>
            </w:pPr>
            <w:ins w:id="4307" w:author="Tao Huang" w:date="2018-09-04T13:14:00Z">
              <w:del w:id="4308" w:author="韬 黄" w:date="2018-09-27T17:42:00Z">
                <w:r w:rsidRPr="001739A3" w:rsidDel="00FC51CF">
                  <w:rPr>
                    <w:rFonts w:eastAsia="Times New Roman" w:cs="Times New Roman"/>
                    <w:color w:val="000000"/>
                    <w:sz w:val="22"/>
                    <w:rPrChange w:id="430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E7E6E6"/>
            <w:noWrap/>
            <w:vAlign w:val="bottom"/>
            <w:hideMark/>
            <w:tcPrChange w:id="4310" w:author="Tao Huang" w:date="2018-09-04T13:17:00Z">
              <w:tcPr>
                <w:tcW w:w="960" w:type="dxa"/>
                <w:gridSpan w:val="2"/>
                <w:tcBorders>
                  <w:top w:val="nil"/>
                  <w:left w:val="nil"/>
                  <w:bottom w:val="nil"/>
                  <w:right w:val="nil"/>
                </w:tcBorders>
                <w:shd w:val="clear" w:color="000000" w:fill="E7E6E6"/>
                <w:noWrap/>
                <w:vAlign w:val="bottom"/>
                <w:hideMark/>
              </w:tcPr>
            </w:tcPrChange>
          </w:tcPr>
          <w:p w14:paraId="6CA46BA0" w14:textId="6BD0BB19" w:rsidR="001739A3" w:rsidRPr="001739A3" w:rsidDel="00FC51CF" w:rsidRDefault="001739A3">
            <w:pPr>
              <w:spacing w:after="0" w:line="240" w:lineRule="auto"/>
              <w:jc w:val="center"/>
              <w:rPr>
                <w:ins w:id="4311" w:author="Tao Huang" w:date="2018-09-04T13:14:00Z"/>
                <w:del w:id="4312" w:author="韬 黄" w:date="2018-09-27T17:42:00Z"/>
                <w:rFonts w:eastAsia="Times New Roman" w:cs="Times New Roman"/>
                <w:color w:val="000000"/>
                <w:sz w:val="22"/>
                <w:rPrChange w:id="4313" w:author="Tao Huang" w:date="2018-09-04T13:15:00Z">
                  <w:rPr>
                    <w:ins w:id="4314" w:author="Tao Huang" w:date="2018-09-04T13:14:00Z"/>
                    <w:del w:id="4315" w:author="韬 黄" w:date="2018-09-27T17:42:00Z"/>
                    <w:rFonts w:ascii="Calibri" w:eastAsia="Times New Roman" w:hAnsi="Calibri" w:cs="Calibri"/>
                    <w:color w:val="000000"/>
                    <w:sz w:val="22"/>
                  </w:rPr>
                </w:rPrChange>
              </w:rPr>
              <w:pPrChange w:id="4316" w:author="Tao Huang" w:date="2018-09-04T13:17:00Z">
                <w:pPr>
                  <w:spacing w:after="0" w:line="240" w:lineRule="auto"/>
                  <w:jc w:val="right"/>
                </w:pPr>
              </w:pPrChange>
            </w:pPr>
            <w:ins w:id="4317" w:author="Tao Huang" w:date="2018-09-04T13:14:00Z">
              <w:del w:id="4318" w:author="韬 黄" w:date="2018-09-27T17:42:00Z">
                <w:r w:rsidRPr="001739A3" w:rsidDel="00FC51CF">
                  <w:rPr>
                    <w:rFonts w:eastAsia="Times New Roman" w:cs="Times New Roman"/>
                    <w:color w:val="000000"/>
                    <w:sz w:val="22"/>
                    <w:rPrChange w:id="4319" w:author="Tao Huang" w:date="2018-09-04T13:15:00Z">
                      <w:rPr>
                        <w:rFonts w:ascii="Calibri" w:eastAsia="Times New Roman" w:hAnsi="Calibri" w:cs="Calibri"/>
                        <w:color w:val="000000"/>
                        <w:sz w:val="22"/>
                      </w:rPr>
                    </w:rPrChange>
                  </w:rPr>
                  <w:delText>1.0000</w:delText>
                </w:r>
              </w:del>
            </w:ins>
          </w:p>
        </w:tc>
        <w:tc>
          <w:tcPr>
            <w:tcW w:w="960" w:type="dxa"/>
            <w:tcBorders>
              <w:top w:val="nil"/>
              <w:left w:val="nil"/>
              <w:bottom w:val="nil"/>
              <w:right w:val="nil"/>
            </w:tcBorders>
            <w:shd w:val="clear" w:color="000000" w:fill="E7E6E6"/>
            <w:noWrap/>
            <w:vAlign w:val="bottom"/>
            <w:hideMark/>
            <w:tcPrChange w:id="4320" w:author="Tao Huang" w:date="2018-09-04T13:17:00Z">
              <w:tcPr>
                <w:tcW w:w="960" w:type="dxa"/>
                <w:gridSpan w:val="2"/>
                <w:tcBorders>
                  <w:top w:val="nil"/>
                  <w:left w:val="nil"/>
                  <w:bottom w:val="nil"/>
                  <w:right w:val="nil"/>
                </w:tcBorders>
                <w:shd w:val="clear" w:color="000000" w:fill="E7E6E6"/>
                <w:noWrap/>
                <w:vAlign w:val="bottom"/>
                <w:hideMark/>
              </w:tcPr>
            </w:tcPrChange>
          </w:tcPr>
          <w:p w14:paraId="7AC1D74D" w14:textId="41A69B54" w:rsidR="001739A3" w:rsidRPr="001739A3" w:rsidDel="00FC51CF" w:rsidRDefault="001739A3">
            <w:pPr>
              <w:spacing w:after="0" w:line="240" w:lineRule="auto"/>
              <w:jc w:val="center"/>
              <w:rPr>
                <w:ins w:id="4321" w:author="Tao Huang" w:date="2018-09-04T13:14:00Z"/>
                <w:del w:id="4322" w:author="韬 黄" w:date="2018-09-27T17:42:00Z"/>
                <w:rFonts w:eastAsia="Times New Roman" w:cs="Times New Roman"/>
                <w:color w:val="000000"/>
                <w:sz w:val="22"/>
                <w:rPrChange w:id="4323" w:author="Tao Huang" w:date="2018-09-04T13:15:00Z">
                  <w:rPr>
                    <w:ins w:id="4324" w:author="Tao Huang" w:date="2018-09-04T13:14:00Z"/>
                    <w:del w:id="4325" w:author="韬 黄" w:date="2018-09-27T17:42:00Z"/>
                    <w:rFonts w:ascii="Calibri" w:eastAsia="Times New Roman" w:hAnsi="Calibri" w:cs="Calibri"/>
                    <w:color w:val="000000"/>
                    <w:sz w:val="22"/>
                  </w:rPr>
                </w:rPrChange>
              </w:rPr>
              <w:pPrChange w:id="4326" w:author="Tao Huang" w:date="2018-09-04T13:17:00Z">
                <w:pPr>
                  <w:spacing w:after="0" w:line="240" w:lineRule="auto"/>
                  <w:jc w:val="right"/>
                </w:pPr>
              </w:pPrChange>
            </w:pPr>
            <w:ins w:id="4327" w:author="Tao Huang" w:date="2018-09-04T13:14:00Z">
              <w:del w:id="4328" w:author="韬 黄" w:date="2018-09-27T17:42:00Z">
                <w:r w:rsidRPr="001739A3" w:rsidDel="00FC51CF">
                  <w:rPr>
                    <w:rFonts w:eastAsia="Times New Roman" w:cs="Times New Roman"/>
                    <w:color w:val="000000"/>
                    <w:sz w:val="22"/>
                    <w:rPrChange w:id="432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4330" w:author="Tao Huang" w:date="2018-09-04T13:17:00Z">
              <w:tcPr>
                <w:tcW w:w="960" w:type="dxa"/>
                <w:gridSpan w:val="2"/>
                <w:tcBorders>
                  <w:top w:val="nil"/>
                  <w:left w:val="nil"/>
                  <w:bottom w:val="nil"/>
                  <w:right w:val="nil"/>
                </w:tcBorders>
                <w:shd w:val="clear" w:color="000000" w:fill="FFFF00"/>
                <w:noWrap/>
                <w:vAlign w:val="bottom"/>
                <w:hideMark/>
              </w:tcPr>
            </w:tcPrChange>
          </w:tcPr>
          <w:p w14:paraId="796DA0AD" w14:textId="2FA1B910" w:rsidR="001739A3" w:rsidRPr="001739A3" w:rsidDel="00FC51CF" w:rsidRDefault="001739A3">
            <w:pPr>
              <w:spacing w:after="0" w:line="240" w:lineRule="auto"/>
              <w:jc w:val="center"/>
              <w:rPr>
                <w:ins w:id="4331" w:author="Tao Huang" w:date="2018-09-04T13:14:00Z"/>
                <w:del w:id="4332" w:author="韬 黄" w:date="2018-09-27T17:42:00Z"/>
                <w:rFonts w:eastAsia="Times New Roman" w:cs="Times New Roman"/>
                <w:color w:val="000000"/>
                <w:sz w:val="22"/>
                <w:rPrChange w:id="4333" w:author="Tao Huang" w:date="2018-09-04T13:15:00Z">
                  <w:rPr>
                    <w:ins w:id="4334" w:author="Tao Huang" w:date="2018-09-04T13:14:00Z"/>
                    <w:del w:id="4335" w:author="韬 黄" w:date="2018-09-27T17:42:00Z"/>
                    <w:rFonts w:ascii="Calibri" w:eastAsia="Times New Roman" w:hAnsi="Calibri" w:cs="Calibri"/>
                    <w:color w:val="000000"/>
                    <w:sz w:val="22"/>
                  </w:rPr>
                </w:rPrChange>
              </w:rPr>
              <w:pPrChange w:id="4336" w:author="Tao Huang" w:date="2018-09-04T13:17:00Z">
                <w:pPr>
                  <w:spacing w:after="0" w:line="240" w:lineRule="auto"/>
                  <w:jc w:val="right"/>
                </w:pPr>
              </w:pPrChange>
            </w:pPr>
            <w:ins w:id="4337" w:author="Tao Huang" w:date="2018-09-04T13:14:00Z">
              <w:del w:id="4338" w:author="韬 黄" w:date="2018-09-27T17:42:00Z">
                <w:r w:rsidRPr="001739A3" w:rsidDel="00FC51CF">
                  <w:rPr>
                    <w:rFonts w:eastAsia="Times New Roman" w:cs="Times New Roman"/>
                    <w:color w:val="000000"/>
                    <w:sz w:val="22"/>
                    <w:rPrChange w:id="4339" w:author="Tao Huang" w:date="2018-09-04T13:15:00Z">
                      <w:rPr>
                        <w:rFonts w:ascii="Calibri" w:eastAsia="Times New Roman" w:hAnsi="Calibri" w:cs="Calibri"/>
                        <w:color w:val="000000"/>
                        <w:sz w:val="22"/>
                      </w:rPr>
                    </w:rPrChange>
                  </w:rPr>
                  <w:delText>5,444</w:delText>
                </w:r>
              </w:del>
            </w:ins>
          </w:p>
        </w:tc>
        <w:tc>
          <w:tcPr>
            <w:tcW w:w="960" w:type="dxa"/>
            <w:tcBorders>
              <w:top w:val="nil"/>
              <w:left w:val="nil"/>
              <w:bottom w:val="nil"/>
              <w:right w:val="nil"/>
            </w:tcBorders>
            <w:shd w:val="clear" w:color="000000" w:fill="FFFF00"/>
            <w:noWrap/>
            <w:vAlign w:val="bottom"/>
            <w:hideMark/>
            <w:tcPrChange w:id="4340" w:author="Tao Huang" w:date="2018-09-04T13:17:00Z">
              <w:tcPr>
                <w:tcW w:w="960" w:type="dxa"/>
                <w:gridSpan w:val="2"/>
                <w:tcBorders>
                  <w:top w:val="nil"/>
                  <w:left w:val="nil"/>
                  <w:bottom w:val="nil"/>
                  <w:right w:val="nil"/>
                </w:tcBorders>
                <w:shd w:val="clear" w:color="000000" w:fill="FFFF00"/>
                <w:noWrap/>
                <w:vAlign w:val="bottom"/>
                <w:hideMark/>
              </w:tcPr>
            </w:tcPrChange>
          </w:tcPr>
          <w:p w14:paraId="7DBA08DA" w14:textId="6A456297" w:rsidR="001739A3" w:rsidRPr="001739A3" w:rsidDel="00FC51CF" w:rsidRDefault="001739A3">
            <w:pPr>
              <w:spacing w:after="0" w:line="240" w:lineRule="auto"/>
              <w:jc w:val="center"/>
              <w:rPr>
                <w:ins w:id="4341" w:author="Tao Huang" w:date="2018-09-04T13:14:00Z"/>
                <w:del w:id="4342" w:author="韬 黄" w:date="2018-09-27T17:42:00Z"/>
                <w:rFonts w:eastAsia="Times New Roman" w:cs="Times New Roman"/>
                <w:color w:val="000000"/>
                <w:sz w:val="22"/>
                <w:rPrChange w:id="4343" w:author="Tao Huang" w:date="2018-09-04T13:15:00Z">
                  <w:rPr>
                    <w:ins w:id="4344" w:author="Tao Huang" w:date="2018-09-04T13:14:00Z"/>
                    <w:del w:id="4345" w:author="韬 黄" w:date="2018-09-27T17:42:00Z"/>
                    <w:rFonts w:ascii="Calibri" w:eastAsia="Times New Roman" w:hAnsi="Calibri" w:cs="Calibri"/>
                    <w:color w:val="000000"/>
                    <w:sz w:val="22"/>
                  </w:rPr>
                </w:rPrChange>
              </w:rPr>
              <w:pPrChange w:id="4346" w:author="Tao Huang" w:date="2018-09-04T13:17:00Z">
                <w:pPr>
                  <w:spacing w:after="0" w:line="240" w:lineRule="auto"/>
                  <w:jc w:val="right"/>
                </w:pPr>
              </w:pPrChange>
            </w:pPr>
            <w:ins w:id="4347" w:author="Tao Huang" w:date="2018-09-04T13:14:00Z">
              <w:del w:id="4348" w:author="韬 黄" w:date="2018-09-27T17:42:00Z">
                <w:r w:rsidRPr="001739A3" w:rsidDel="00FC51CF">
                  <w:rPr>
                    <w:rFonts w:eastAsia="Times New Roman" w:cs="Times New Roman"/>
                    <w:color w:val="000000"/>
                    <w:sz w:val="22"/>
                    <w:rPrChange w:id="4349" w:author="Tao Huang" w:date="2018-09-04T13:15:00Z">
                      <w:rPr>
                        <w:rFonts w:ascii="Calibri" w:eastAsia="Times New Roman" w:hAnsi="Calibri" w:cs="Calibri"/>
                        <w:color w:val="000000"/>
                        <w:sz w:val="22"/>
                      </w:rPr>
                    </w:rPrChange>
                  </w:rPr>
                  <w:delText>6</w:delText>
                </w:r>
              </w:del>
            </w:ins>
          </w:p>
        </w:tc>
      </w:tr>
      <w:tr w:rsidR="001739A3" w:rsidRPr="001739A3" w:rsidDel="00FC51CF" w14:paraId="1CAC1339" w14:textId="35688EBC" w:rsidTr="008B5617">
        <w:tblPrEx>
          <w:tblW w:w="12080" w:type="dxa"/>
          <w:jc w:val="center"/>
          <w:tblPrExChange w:id="4350" w:author="Tao Huang" w:date="2018-09-04T13:17:00Z">
            <w:tblPrEx>
              <w:tblW w:w="12080" w:type="dxa"/>
              <w:jc w:val="center"/>
            </w:tblPrEx>
          </w:tblPrExChange>
        </w:tblPrEx>
        <w:trPr>
          <w:trHeight w:val="57"/>
          <w:jc w:val="center"/>
          <w:ins w:id="4351" w:author="Tao Huang" w:date="2018-09-04T13:14:00Z"/>
          <w:del w:id="4352" w:author="韬 黄" w:date="2018-09-27T17:42:00Z"/>
          <w:trPrChange w:id="4353"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354" w:author="Tao Huang" w:date="2018-09-04T13:17:00Z">
              <w:tcPr>
                <w:tcW w:w="2480" w:type="dxa"/>
                <w:tcBorders>
                  <w:top w:val="nil"/>
                  <w:left w:val="nil"/>
                  <w:bottom w:val="nil"/>
                  <w:right w:val="nil"/>
                </w:tcBorders>
                <w:shd w:val="clear" w:color="000000" w:fill="FFFF00"/>
                <w:noWrap/>
                <w:vAlign w:val="bottom"/>
                <w:hideMark/>
              </w:tcPr>
            </w:tcPrChange>
          </w:tcPr>
          <w:p w14:paraId="46DA1B26" w14:textId="08CBBF59" w:rsidR="001739A3" w:rsidRPr="001739A3" w:rsidDel="00FC51CF" w:rsidRDefault="001739A3">
            <w:pPr>
              <w:spacing w:after="0" w:line="240" w:lineRule="auto"/>
              <w:rPr>
                <w:ins w:id="4355" w:author="Tao Huang" w:date="2018-09-04T13:14:00Z"/>
                <w:del w:id="4356" w:author="韬 黄" w:date="2018-09-27T17:42:00Z"/>
                <w:rFonts w:eastAsia="Times New Roman" w:cs="Times New Roman"/>
                <w:color w:val="000000"/>
                <w:sz w:val="22"/>
                <w:rPrChange w:id="4357" w:author="Tao Huang" w:date="2018-09-04T13:15:00Z">
                  <w:rPr>
                    <w:ins w:id="4358" w:author="Tao Huang" w:date="2018-09-04T13:14:00Z"/>
                    <w:del w:id="4359" w:author="韬 黄" w:date="2018-09-27T17:42:00Z"/>
                    <w:rFonts w:ascii="Calibri" w:eastAsia="Times New Roman" w:hAnsi="Calibri" w:cs="Calibri"/>
                    <w:color w:val="000000"/>
                    <w:sz w:val="22"/>
                  </w:rPr>
                </w:rPrChange>
              </w:rPr>
            </w:pPr>
            <w:ins w:id="4360" w:author="Tao Huang" w:date="2018-09-04T13:14:00Z">
              <w:del w:id="4361" w:author="韬 黄" w:date="2018-09-27T17:42:00Z">
                <w:r w:rsidRPr="001739A3" w:rsidDel="00FC51CF">
                  <w:rPr>
                    <w:rFonts w:eastAsia="Times New Roman" w:cs="Times New Roman"/>
                    <w:color w:val="000000"/>
                    <w:sz w:val="22"/>
                    <w:rPrChange w:id="4362" w:author="Tao Huang" w:date="2018-09-04T13:15:00Z">
                      <w:rPr>
                        <w:rFonts w:ascii="Calibri" w:eastAsia="Times New Roman" w:hAnsi="Calibri" w:cs="Calibri"/>
                        <w:color w:val="000000"/>
                        <w:sz w:val="22"/>
                      </w:rPr>
                    </w:rPrChange>
                  </w:rPr>
                  <w:delText>ADL-intra</w:delText>
                </w:r>
              </w:del>
            </w:ins>
          </w:p>
        </w:tc>
        <w:tc>
          <w:tcPr>
            <w:tcW w:w="960" w:type="dxa"/>
            <w:tcBorders>
              <w:top w:val="nil"/>
              <w:left w:val="nil"/>
              <w:bottom w:val="nil"/>
              <w:right w:val="nil"/>
            </w:tcBorders>
            <w:shd w:val="clear" w:color="000000" w:fill="FFFF00"/>
            <w:noWrap/>
            <w:vAlign w:val="bottom"/>
            <w:hideMark/>
            <w:tcPrChange w:id="4363" w:author="Tao Huang" w:date="2018-09-04T13:17:00Z">
              <w:tcPr>
                <w:tcW w:w="960" w:type="dxa"/>
                <w:tcBorders>
                  <w:top w:val="nil"/>
                  <w:left w:val="nil"/>
                  <w:bottom w:val="nil"/>
                  <w:right w:val="nil"/>
                </w:tcBorders>
                <w:shd w:val="clear" w:color="000000" w:fill="FFFF00"/>
                <w:noWrap/>
                <w:vAlign w:val="bottom"/>
                <w:hideMark/>
              </w:tcPr>
            </w:tcPrChange>
          </w:tcPr>
          <w:p w14:paraId="38506343" w14:textId="0B787A00" w:rsidR="001739A3" w:rsidRPr="001739A3" w:rsidDel="00FC51CF" w:rsidRDefault="001739A3">
            <w:pPr>
              <w:spacing w:after="0" w:line="240" w:lineRule="auto"/>
              <w:jc w:val="center"/>
              <w:rPr>
                <w:ins w:id="4364" w:author="Tao Huang" w:date="2018-09-04T13:14:00Z"/>
                <w:del w:id="4365" w:author="韬 黄" w:date="2018-09-27T17:42:00Z"/>
                <w:rFonts w:eastAsia="Times New Roman" w:cs="Times New Roman"/>
                <w:color w:val="000000"/>
                <w:sz w:val="22"/>
                <w:rPrChange w:id="4366" w:author="Tao Huang" w:date="2018-09-04T13:15:00Z">
                  <w:rPr>
                    <w:ins w:id="4367" w:author="Tao Huang" w:date="2018-09-04T13:14:00Z"/>
                    <w:del w:id="4368" w:author="韬 黄" w:date="2018-09-27T17:42:00Z"/>
                    <w:rFonts w:ascii="Calibri" w:eastAsia="Times New Roman" w:hAnsi="Calibri" w:cs="Calibri"/>
                    <w:color w:val="000000"/>
                    <w:sz w:val="22"/>
                  </w:rPr>
                </w:rPrChange>
              </w:rPr>
              <w:pPrChange w:id="4369" w:author="Tao Huang" w:date="2018-09-04T13:17:00Z">
                <w:pPr>
                  <w:spacing w:after="0" w:line="240" w:lineRule="auto"/>
                  <w:jc w:val="right"/>
                </w:pPr>
              </w:pPrChange>
            </w:pPr>
            <w:ins w:id="4370" w:author="Tao Huang" w:date="2018-09-04T13:14:00Z">
              <w:del w:id="4371" w:author="韬 黄" w:date="2018-09-27T17:42:00Z">
                <w:r w:rsidRPr="001739A3" w:rsidDel="00FC51CF">
                  <w:rPr>
                    <w:rFonts w:eastAsia="Times New Roman" w:cs="Times New Roman"/>
                    <w:color w:val="000000"/>
                    <w:sz w:val="22"/>
                    <w:rPrChange w:id="4372" w:author="Tao Huang" w:date="2018-09-04T13:15:00Z">
                      <w:rPr>
                        <w:rFonts w:ascii="Calibri" w:eastAsia="Times New Roman" w:hAnsi="Calibri" w:cs="Calibri"/>
                        <w:color w:val="000000"/>
                        <w:sz w:val="22"/>
                      </w:rPr>
                    </w:rPrChange>
                  </w:rPr>
                  <w:delText>15.157</w:delText>
                </w:r>
              </w:del>
            </w:ins>
          </w:p>
        </w:tc>
        <w:tc>
          <w:tcPr>
            <w:tcW w:w="960" w:type="dxa"/>
            <w:tcBorders>
              <w:top w:val="nil"/>
              <w:left w:val="nil"/>
              <w:bottom w:val="nil"/>
              <w:right w:val="nil"/>
            </w:tcBorders>
            <w:shd w:val="clear" w:color="000000" w:fill="FFFF00"/>
            <w:noWrap/>
            <w:vAlign w:val="bottom"/>
            <w:hideMark/>
            <w:tcPrChange w:id="4373" w:author="Tao Huang" w:date="2018-09-04T13:17:00Z">
              <w:tcPr>
                <w:tcW w:w="960" w:type="dxa"/>
                <w:tcBorders>
                  <w:top w:val="nil"/>
                  <w:left w:val="nil"/>
                  <w:bottom w:val="nil"/>
                  <w:right w:val="nil"/>
                </w:tcBorders>
                <w:shd w:val="clear" w:color="000000" w:fill="FFFF00"/>
                <w:noWrap/>
                <w:vAlign w:val="bottom"/>
                <w:hideMark/>
              </w:tcPr>
            </w:tcPrChange>
          </w:tcPr>
          <w:p w14:paraId="7EFCCEBD" w14:textId="27ED131B" w:rsidR="001739A3" w:rsidRPr="001739A3" w:rsidDel="00FC51CF" w:rsidRDefault="001739A3">
            <w:pPr>
              <w:spacing w:after="0" w:line="240" w:lineRule="auto"/>
              <w:jc w:val="center"/>
              <w:rPr>
                <w:ins w:id="4374" w:author="Tao Huang" w:date="2018-09-04T13:14:00Z"/>
                <w:del w:id="4375" w:author="韬 黄" w:date="2018-09-27T17:42:00Z"/>
                <w:rFonts w:eastAsia="Times New Roman" w:cs="Times New Roman"/>
                <w:color w:val="000000"/>
                <w:sz w:val="22"/>
                <w:rPrChange w:id="4376" w:author="Tao Huang" w:date="2018-09-04T13:15:00Z">
                  <w:rPr>
                    <w:ins w:id="4377" w:author="Tao Huang" w:date="2018-09-04T13:14:00Z"/>
                    <w:del w:id="4378" w:author="韬 黄" w:date="2018-09-27T17:42:00Z"/>
                    <w:rFonts w:ascii="Calibri" w:eastAsia="Times New Roman" w:hAnsi="Calibri" w:cs="Calibri"/>
                    <w:color w:val="000000"/>
                    <w:sz w:val="22"/>
                  </w:rPr>
                </w:rPrChange>
              </w:rPr>
              <w:pPrChange w:id="4379" w:author="Tao Huang" w:date="2018-09-04T13:17:00Z">
                <w:pPr>
                  <w:spacing w:after="0" w:line="240" w:lineRule="auto"/>
                  <w:jc w:val="right"/>
                </w:pPr>
              </w:pPrChange>
            </w:pPr>
            <w:ins w:id="4380" w:author="Tao Huang" w:date="2018-09-04T13:14:00Z">
              <w:del w:id="4381" w:author="韬 黄" w:date="2018-09-27T17:42:00Z">
                <w:r w:rsidRPr="001739A3" w:rsidDel="00FC51CF">
                  <w:rPr>
                    <w:rFonts w:eastAsia="Times New Roman" w:cs="Times New Roman"/>
                    <w:color w:val="000000"/>
                    <w:sz w:val="22"/>
                    <w:rPrChange w:id="4382"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4383" w:author="Tao Huang" w:date="2018-09-04T13:17:00Z">
              <w:tcPr>
                <w:tcW w:w="960" w:type="dxa"/>
                <w:gridSpan w:val="2"/>
                <w:tcBorders>
                  <w:top w:val="nil"/>
                  <w:left w:val="nil"/>
                  <w:bottom w:val="nil"/>
                  <w:right w:val="nil"/>
                </w:tcBorders>
                <w:shd w:val="clear" w:color="000000" w:fill="FFFF00"/>
                <w:noWrap/>
                <w:vAlign w:val="bottom"/>
                <w:hideMark/>
              </w:tcPr>
            </w:tcPrChange>
          </w:tcPr>
          <w:p w14:paraId="43941ADA" w14:textId="4D02B778" w:rsidR="001739A3" w:rsidRPr="001739A3" w:rsidDel="00FC51CF" w:rsidRDefault="001739A3">
            <w:pPr>
              <w:spacing w:after="0" w:line="240" w:lineRule="auto"/>
              <w:jc w:val="center"/>
              <w:rPr>
                <w:ins w:id="4384" w:author="Tao Huang" w:date="2018-09-04T13:14:00Z"/>
                <w:del w:id="4385" w:author="韬 黄" w:date="2018-09-27T17:42:00Z"/>
                <w:rFonts w:eastAsia="Times New Roman" w:cs="Times New Roman"/>
                <w:color w:val="000000"/>
                <w:sz w:val="22"/>
                <w:rPrChange w:id="4386" w:author="Tao Huang" w:date="2018-09-04T13:15:00Z">
                  <w:rPr>
                    <w:ins w:id="4387" w:author="Tao Huang" w:date="2018-09-04T13:14:00Z"/>
                    <w:del w:id="4388" w:author="韬 黄" w:date="2018-09-27T17:42:00Z"/>
                    <w:rFonts w:ascii="Calibri" w:eastAsia="Times New Roman" w:hAnsi="Calibri" w:cs="Calibri"/>
                    <w:color w:val="000000"/>
                    <w:sz w:val="22"/>
                  </w:rPr>
                </w:rPrChange>
              </w:rPr>
              <w:pPrChange w:id="4389" w:author="Tao Huang" w:date="2018-09-04T13:17:00Z">
                <w:pPr>
                  <w:spacing w:after="0" w:line="240" w:lineRule="auto"/>
                  <w:jc w:val="right"/>
                </w:pPr>
              </w:pPrChange>
            </w:pPr>
            <w:ins w:id="4390" w:author="Tao Huang" w:date="2018-09-04T13:14:00Z">
              <w:del w:id="4391" w:author="韬 黄" w:date="2018-09-27T17:42:00Z">
                <w:r w:rsidRPr="001739A3" w:rsidDel="00FC51CF">
                  <w:rPr>
                    <w:rFonts w:eastAsia="Times New Roman" w:cs="Times New Roman"/>
                    <w:color w:val="000000"/>
                    <w:sz w:val="22"/>
                    <w:rPrChange w:id="4392" w:author="Tao Huang" w:date="2018-09-04T13:15:00Z">
                      <w:rPr>
                        <w:rFonts w:ascii="Calibri" w:eastAsia="Times New Roman" w:hAnsi="Calibri" w:cs="Calibri"/>
                        <w:color w:val="000000"/>
                        <w:sz w:val="22"/>
                      </w:rPr>
                    </w:rPrChange>
                  </w:rPr>
                  <w:delText>40.12%</w:delText>
                </w:r>
              </w:del>
            </w:ins>
          </w:p>
        </w:tc>
        <w:tc>
          <w:tcPr>
            <w:tcW w:w="960" w:type="dxa"/>
            <w:tcBorders>
              <w:top w:val="nil"/>
              <w:left w:val="nil"/>
              <w:bottom w:val="nil"/>
              <w:right w:val="nil"/>
            </w:tcBorders>
            <w:shd w:val="clear" w:color="000000" w:fill="FFFF00"/>
            <w:noWrap/>
            <w:vAlign w:val="bottom"/>
            <w:hideMark/>
            <w:tcPrChange w:id="4393" w:author="Tao Huang" w:date="2018-09-04T13:17:00Z">
              <w:tcPr>
                <w:tcW w:w="960" w:type="dxa"/>
                <w:gridSpan w:val="2"/>
                <w:tcBorders>
                  <w:top w:val="nil"/>
                  <w:left w:val="nil"/>
                  <w:bottom w:val="nil"/>
                  <w:right w:val="nil"/>
                </w:tcBorders>
                <w:shd w:val="clear" w:color="000000" w:fill="FFFF00"/>
                <w:noWrap/>
                <w:vAlign w:val="bottom"/>
                <w:hideMark/>
              </w:tcPr>
            </w:tcPrChange>
          </w:tcPr>
          <w:p w14:paraId="23D6F025" w14:textId="7C456689" w:rsidR="001739A3" w:rsidRPr="001739A3" w:rsidDel="00FC51CF" w:rsidRDefault="001739A3">
            <w:pPr>
              <w:spacing w:after="0" w:line="240" w:lineRule="auto"/>
              <w:jc w:val="center"/>
              <w:rPr>
                <w:ins w:id="4394" w:author="Tao Huang" w:date="2018-09-04T13:14:00Z"/>
                <w:del w:id="4395" w:author="韬 黄" w:date="2018-09-27T17:42:00Z"/>
                <w:rFonts w:eastAsia="Times New Roman" w:cs="Times New Roman"/>
                <w:color w:val="000000"/>
                <w:sz w:val="22"/>
                <w:rPrChange w:id="4396" w:author="Tao Huang" w:date="2018-09-04T13:15:00Z">
                  <w:rPr>
                    <w:ins w:id="4397" w:author="Tao Huang" w:date="2018-09-04T13:14:00Z"/>
                    <w:del w:id="4398" w:author="韬 黄" w:date="2018-09-27T17:42:00Z"/>
                    <w:rFonts w:ascii="Calibri" w:eastAsia="Times New Roman" w:hAnsi="Calibri" w:cs="Calibri"/>
                    <w:color w:val="000000"/>
                    <w:sz w:val="22"/>
                  </w:rPr>
                </w:rPrChange>
              </w:rPr>
              <w:pPrChange w:id="4399" w:author="Tao Huang" w:date="2018-09-04T13:17:00Z">
                <w:pPr>
                  <w:spacing w:after="0" w:line="240" w:lineRule="auto"/>
                  <w:jc w:val="right"/>
                </w:pPr>
              </w:pPrChange>
            </w:pPr>
            <w:ins w:id="4400" w:author="Tao Huang" w:date="2018-09-04T13:14:00Z">
              <w:del w:id="4401" w:author="韬 黄" w:date="2018-09-27T17:42:00Z">
                <w:r w:rsidRPr="001739A3" w:rsidDel="00FC51CF">
                  <w:rPr>
                    <w:rFonts w:eastAsia="Times New Roman" w:cs="Times New Roman"/>
                    <w:color w:val="000000"/>
                    <w:sz w:val="22"/>
                    <w:rPrChange w:id="4402"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4403" w:author="Tao Huang" w:date="2018-09-04T13:17:00Z">
              <w:tcPr>
                <w:tcW w:w="960" w:type="dxa"/>
                <w:gridSpan w:val="2"/>
                <w:tcBorders>
                  <w:top w:val="nil"/>
                  <w:left w:val="nil"/>
                  <w:bottom w:val="nil"/>
                  <w:right w:val="nil"/>
                </w:tcBorders>
                <w:shd w:val="clear" w:color="000000" w:fill="FFFF00"/>
                <w:noWrap/>
                <w:vAlign w:val="bottom"/>
                <w:hideMark/>
              </w:tcPr>
            </w:tcPrChange>
          </w:tcPr>
          <w:p w14:paraId="07C771D8" w14:textId="0D7B7DD9" w:rsidR="001739A3" w:rsidRPr="001739A3" w:rsidDel="00FC51CF" w:rsidRDefault="001739A3">
            <w:pPr>
              <w:spacing w:after="0" w:line="240" w:lineRule="auto"/>
              <w:jc w:val="center"/>
              <w:rPr>
                <w:ins w:id="4404" w:author="Tao Huang" w:date="2018-09-04T13:14:00Z"/>
                <w:del w:id="4405" w:author="韬 黄" w:date="2018-09-27T17:42:00Z"/>
                <w:rFonts w:eastAsia="Times New Roman" w:cs="Times New Roman"/>
                <w:color w:val="000000"/>
                <w:sz w:val="22"/>
                <w:rPrChange w:id="4406" w:author="Tao Huang" w:date="2018-09-04T13:15:00Z">
                  <w:rPr>
                    <w:ins w:id="4407" w:author="Tao Huang" w:date="2018-09-04T13:14:00Z"/>
                    <w:del w:id="4408" w:author="韬 黄" w:date="2018-09-27T17:42:00Z"/>
                    <w:rFonts w:ascii="Calibri" w:eastAsia="Times New Roman" w:hAnsi="Calibri" w:cs="Calibri"/>
                    <w:color w:val="000000"/>
                    <w:sz w:val="22"/>
                  </w:rPr>
                </w:rPrChange>
              </w:rPr>
              <w:pPrChange w:id="4409" w:author="Tao Huang" w:date="2018-09-04T13:17:00Z">
                <w:pPr>
                  <w:spacing w:after="0" w:line="240" w:lineRule="auto"/>
                  <w:jc w:val="right"/>
                </w:pPr>
              </w:pPrChange>
            </w:pPr>
            <w:ins w:id="4410" w:author="Tao Huang" w:date="2018-09-04T13:14:00Z">
              <w:del w:id="4411" w:author="韬 黄" w:date="2018-09-27T17:42:00Z">
                <w:r w:rsidRPr="001739A3" w:rsidDel="00FC51CF">
                  <w:rPr>
                    <w:rFonts w:eastAsia="Times New Roman" w:cs="Times New Roman"/>
                    <w:color w:val="000000"/>
                    <w:sz w:val="22"/>
                    <w:rPrChange w:id="4412" w:author="Tao Huang" w:date="2018-09-04T13:15:00Z">
                      <w:rPr>
                        <w:rFonts w:ascii="Calibri" w:eastAsia="Times New Roman" w:hAnsi="Calibri" w:cs="Calibri"/>
                        <w:color w:val="000000"/>
                        <w:sz w:val="22"/>
                      </w:rPr>
                    </w:rPrChange>
                  </w:rPr>
                  <w:delText>0.6863</w:delText>
                </w:r>
              </w:del>
            </w:ins>
          </w:p>
        </w:tc>
        <w:tc>
          <w:tcPr>
            <w:tcW w:w="960" w:type="dxa"/>
            <w:tcBorders>
              <w:top w:val="nil"/>
              <w:left w:val="nil"/>
              <w:bottom w:val="nil"/>
              <w:right w:val="nil"/>
            </w:tcBorders>
            <w:shd w:val="clear" w:color="000000" w:fill="FFFF00"/>
            <w:noWrap/>
            <w:vAlign w:val="bottom"/>
            <w:hideMark/>
            <w:tcPrChange w:id="4413" w:author="Tao Huang" w:date="2018-09-04T13:17:00Z">
              <w:tcPr>
                <w:tcW w:w="960" w:type="dxa"/>
                <w:gridSpan w:val="2"/>
                <w:tcBorders>
                  <w:top w:val="nil"/>
                  <w:left w:val="nil"/>
                  <w:bottom w:val="nil"/>
                  <w:right w:val="nil"/>
                </w:tcBorders>
                <w:shd w:val="clear" w:color="000000" w:fill="FFFF00"/>
                <w:noWrap/>
                <w:vAlign w:val="bottom"/>
                <w:hideMark/>
              </w:tcPr>
            </w:tcPrChange>
          </w:tcPr>
          <w:p w14:paraId="09671A01" w14:textId="5597ACD9" w:rsidR="001739A3" w:rsidRPr="001739A3" w:rsidDel="00FC51CF" w:rsidRDefault="001739A3">
            <w:pPr>
              <w:spacing w:after="0" w:line="240" w:lineRule="auto"/>
              <w:jc w:val="center"/>
              <w:rPr>
                <w:ins w:id="4414" w:author="Tao Huang" w:date="2018-09-04T13:14:00Z"/>
                <w:del w:id="4415" w:author="韬 黄" w:date="2018-09-27T17:42:00Z"/>
                <w:rFonts w:eastAsia="Times New Roman" w:cs="Times New Roman"/>
                <w:color w:val="000000"/>
                <w:sz w:val="22"/>
                <w:rPrChange w:id="4416" w:author="Tao Huang" w:date="2018-09-04T13:15:00Z">
                  <w:rPr>
                    <w:ins w:id="4417" w:author="Tao Huang" w:date="2018-09-04T13:14:00Z"/>
                    <w:del w:id="4418" w:author="韬 黄" w:date="2018-09-27T17:42:00Z"/>
                    <w:rFonts w:ascii="Calibri" w:eastAsia="Times New Roman" w:hAnsi="Calibri" w:cs="Calibri"/>
                    <w:color w:val="000000"/>
                    <w:sz w:val="22"/>
                  </w:rPr>
                </w:rPrChange>
              </w:rPr>
              <w:pPrChange w:id="4419" w:author="Tao Huang" w:date="2018-09-04T13:17:00Z">
                <w:pPr>
                  <w:spacing w:after="0" w:line="240" w:lineRule="auto"/>
                  <w:jc w:val="right"/>
                </w:pPr>
              </w:pPrChange>
            </w:pPr>
            <w:ins w:id="4420" w:author="Tao Huang" w:date="2018-09-04T13:14:00Z">
              <w:del w:id="4421" w:author="韬 黄" w:date="2018-09-27T17:42:00Z">
                <w:r w:rsidRPr="001739A3" w:rsidDel="00FC51CF">
                  <w:rPr>
                    <w:rFonts w:eastAsia="Times New Roman" w:cs="Times New Roman"/>
                    <w:color w:val="000000"/>
                    <w:sz w:val="22"/>
                    <w:rPrChange w:id="4422"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E7E6E6"/>
            <w:noWrap/>
            <w:vAlign w:val="bottom"/>
            <w:hideMark/>
            <w:tcPrChange w:id="4423" w:author="Tao Huang" w:date="2018-09-04T13:17:00Z">
              <w:tcPr>
                <w:tcW w:w="960" w:type="dxa"/>
                <w:gridSpan w:val="2"/>
                <w:tcBorders>
                  <w:top w:val="nil"/>
                  <w:left w:val="nil"/>
                  <w:bottom w:val="nil"/>
                  <w:right w:val="nil"/>
                </w:tcBorders>
                <w:shd w:val="clear" w:color="000000" w:fill="E7E6E6"/>
                <w:noWrap/>
                <w:vAlign w:val="bottom"/>
                <w:hideMark/>
              </w:tcPr>
            </w:tcPrChange>
          </w:tcPr>
          <w:p w14:paraId="535D441F" w14:textId="36CED175" w:rsidR="001739A3" w:rsidRPr="001739A3" w:rsidDel="00FC51CF" w:rsidRDefault="001739A3">
            <w:pPr>
              <w:spacing w:after="0" w:line="240" w:lineRule="auto"/>
              <w:jc w:val="center"/>
              <w:rPr>
                <w:ins w:id="4424" w:author="Tao Huang" w:date="2018-09-04T13:14:00Z"/>
                <w:del w:id="4425" w:author="韬 黄" w:date="2018-09-27T17:42:00Z"/>
                <w:rFonts w:eastAsia="Times New Roman" w:cs="Times New Roman"/>
                <w:color w:val="000000"/>
                <w:sz w:val="22"/>
                <w:rPrChange w:id="4426" w:author="Tao Huang" w:date="2018-09-04T13:15:00Z">
                  <w:rPr>
                    <w:ins w:id="4427" w:author="Tao Huang" w:date="2018-09-04T13:14:00Z"/>
                    <w:del w:id="4428" w:author="韬 黄" w:date="2018-09-27T17:42:00Z"/>
                    <w:rFonts w:ascii="Calibri" w:eastAsia="Times New Roman" w:hAnsi="Calibri" w:cs="Calibri"/>
                    <w:color w:val="000000"/>
                    <w:sz w:val="22"/>
                  </w:rPr>
                </w:rPrChange>
              </w:rPr>
              <w:pPrChange w:id="4429" w:author="Tao Huang" w:date="2018-09-04T13:17:00Z">
                <w:pPr>
                  <w:spacing w:after="0" w:line="240" w:lineRule="auto"/>
                  <w:jc w:val="right"/>
                </w:pPr>
              </w:pPrChange>
            </w:pPr>
            <w:ins w:id="4430" w:author="Tao Huang" w:date="2018-09-04T13:14:00Z">
              <w:del w:id="4431" w:author="韬 黄" w:date="2018-09-27T17:42:00Z">
                <w:r w:rsidRPr="001739A3" w:rsidDel="00FC51CF">
                  <w:rPr>
                    <w:rFonts w:eastAsia="Times New Roman" w:cs="Times New Roman"/>
                    <w:color w:val="000000"/>
                    <w:sz w:val="22"/>
                    <w:rPrChange w:id="4432" w:author="Tao Huang" w:date="2018-09-04T13:15:00Z">
                      <w:rPr>
                        <w:rFonts w:ascii="Calibri" w:eastAsia="Times New Roman" w:hAnsi="Calibri" w:cs="Calibri"/>
                        <w:color w:val="000000"/>
                        <w:sz w:val="22"/>
                      </w:rPr>
                    </w:rPrChange>
                  </w:rPr>
                  <w:delText>0.9913</w:delText>
                </w:r>
              </w:del>
            </w:ins>
          </w:p>
        </w:tc>
        <w:tc>
          <w:tcPr>
            <w:tcW w:w="960" w:type="dxa"/>
            <w:tcBorders>
              <w:top w:val="nil"/>
              <w:left w:val="nil"/>
              <w:bottom w:val="nil"/>
              <w:right w:val="nil"/>
            </w:tcBorders>
            <w:shd w:val="clear" w:color="000000" w:fill="E7E6E6"/>
            <w:noWrap/>
            <w:vAlign w:val="bottom"/>
            <w:hideMark/>
            <w:tcPrChange w:id="4433" w:author="Tao Huang" w:date="2018-09-04T13:17:00Z">
              <w:tcPr>
                <w:tcW w:w="960" w:type="dxa"/>
                <w:gridSpan w:val="2"/>
                <w:tcBorders>
                  <w:top w:val="nil"/>
                  <w:left w:val="nil"/>
                  <w:bottom w:val="nil"/>
                  <w:right w:val="nil"/>
                </w:tcBorders>
                <w:shd w:val="clear" w:color="000000" w:fill="E7E6E6"/>
                <w:noWrap/>
                <w:vAlign w:val="bottom"/>
                <w:hideMark/>
              </w:tcPr>
            </w:tcPrChange>
          </w:tcPr>
          <w:p w14:paraId="3C0B3619" w14:textId="37463A10" w:rsidR="001739A3" w:rsidRPr="001739A3" w:rsidDel="00FC51CF" w:rsidRDefault="001739A3">
            <w:pPr>
              <w:spacing w:after="0" w:line="240" w:lineRule="auto"/>
              <w:jc w:val="center"/>
              <w:rPr>
                <w:ins w:id="4434" w:author="Tao Huang" w:date="2018-09-04T13:14:00Z"/>
                <w:del w:id="4435" w:author="韬 黄" w:date="2018-09-27T17:42:00Z"/>
                <w:rFonts w:eastAsia="Times New Roman" w:cs="Times New Roman"/>
                <w:color w:val="000000"/>
                <w:sz w:val="22"/>
                <w:rPrChange w:id="4436" w:author="Tao Huang" w:date="2018-09-04T13:15:00Z">
                  <w:rPr>
                    <w:ins w:id="4437" w:author="Tao Huang" w:date="2018-09-04T13:14:00Z"/>
                    <w:del w:id="4438" w:author="韬 黄" w:date="2018-09-27T17:42:00Z"/>
                    <w:rFonts w:ascii="Calibri" w:eastAsia="Times New Roman" w:hAnsi="Calibri" w:cs="Calibri"/>
                    <w:color w:val="000000"/>
                    <w:sz w:val="22"/>
                  </w:rPr>
                </w:rPrChange>
              </w:rPr>
              <w:pPrChange w:id="4439" w:author="Tao Huang" w:date="2018-09-04T13:17:00Z">
                <w:pPr>
                  <w:spacing w:after="0" w:line="240" w:lineRule="auto"/>
                  <w:jc w:val="right"/>
                </w:pPr>
              </w:pPrChange>
            </w:pPr>
            <w:ins w:id="4440" w:author="Tao Huang" w:date="2018-09-04T13:14:00Z">
              <w:del w:id="4441" w:author="韬 黄" w:date="2018-09-27T17:42:00Z">
                <w:r w:rsidRPr="001739A3" w:rsidDel="00FC51CF">
                  <w:rPr>
                    <w:rFonts w:eastAsia="Times New Roman" w:cs="Times New Roman"/>
                    <w:color w:val="000000"/>
                    <w:sz w:val="22"/>
                    <w:rPrChange w:id="4442"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4443" w:author="Tao Huang" w:date="2018-09-04T13:17:00Z">
              <w:tcPr>
                <w:tcW w:w="960" w:type="dxa"/>
                <w:gridSpan w:val="2"/>
                <w:tcBorders>
                  <w:top w:val="nil"/>
                  <w:left w:val="nil"/>
                  <w:bottom w:val="nil"/>
                  <w:right w:val="nil"/>
                </w:tcBorders>
                <w:shd w:val="clear" w:color="000000" w:fill="FFFF00"/>
                <w:noWrap/>
                <w:vAlign w:val="bottom"/>
                <w:hideMark/>
              </w:tcPr>
            </w:tcPrChange>
          </w:tcPr>
          <w:p w14:paraId="152738F2" w14:textId="1C2E595F" w:rsidR="001739A3" w:rsidRPr="001739A3" w:rsidDel="00FC51CF" w:rsidRDefault="001739A3">
            <w:pPr>
              <w:spacing w:after="0" w:line="240" w:lineRule="auto"/>
              <w:jc w:val="center"/>
              <w:rPr>
                <w:ins w:id="4444" w:author="Tao Huang" w:date="2018-09-04T13:14:00Z"/>
                <w:del w:id="4445" w:author="韬 黄" w:date="2018-09-27T17:42:00Z"/>
                <w:rFonts w:eastAsia="Times New Roman" w:cs="Times New Roman"/>
                <w:color w:val="000000"/>
                <w:sz w:val="22"/>
                <w:rPrChange w:id="4446" w:author="Tao Huang" w:date="2018-09-04T13:15:00Z">
                  <w:rPr>
                    <w:ins w:id="4447" w:author="Tao Huang" w:date="2018-09-04T13:14:00Z"/>
                    <w:del w:id="4448" w:author="韬 黄" w:date="2018-09-27T17:42:00Z"/>
                    <w:rFonts w:ascii="Calibri" w:eastAsia="Times New Roman" w:hAnsi="Calibri" w:cs="Calibri"/>
                    <w:color w:val="000000"/>
                    <w:sz w:val="22"/>
                  </w:rPr>
                </w:rPrChange>
              </w:rPr>
              <w:pPrChange w:id="4449" w:author="Tao Huang" w:date="2018-09-04T13:17:00Z">
                <w:pPr>
                  <w:spacing w:after="0" w:line="240" w:lineRule="auto"/>
                  <w:jc w:val="right"/>
                </w:pPr>
              </w:pPrChange>
            </w:pPr>
            <w:ins w:id="4450" w:author="Tao Huang" w:date="2018-09-04T13:14:00Z">
              <w:del w:id="4451" w:author="韬 黄" w:date="2018-09-27T17:42:00Z">
                <w:r w:rsidRPr="001739A3" w:rsidDel="00FC51CF">
                  <w:rPr>
                    <w:rFonts w:eastAsia="Times New Roman" w:cs="Times New Roman"/>
                    <w:color w:val="000000"/>
                    <w:sz w:val="22"/>
                    <w:rPrChange w:id="4452" w:author="Tao Huang" w:date="2018-09-04T13:15:00Z">
                      <w:rPr>
                        <w:rFonts w:ascii="Calibri" w:eastAsia="Times New Roman" w:hAnsi="Calibri" w:cs="Calibri"/>
                        <w:color w:val="000000"/>
                        <w:sz w:val="22"/>
                      </w:rPr>
                    </w:rPrChange>
                  </w:rPr>
                  <w:delText>4,826</w:delText>
                </w:r>
              </w:del>
            </w:ins>
          </w:p>
        </w:tc>
        <w:tc>
          <w:tcPr>
            <w:tcW w:w="960" w:type="dxa"/>
            <w:tcBorders>
              <w:top w:val="nil"/>
              <w:left w:val="nil"/>
              <w:bottom w:val="nil"/>
              <w:right w:val="nil"/>
            </w:tcBorders>
            <w:shd w:val="clear" w:color="000000" w:fill="FFFF00"/>
            <w:noWrap/>
            <w:vAlign w:val="bottom"/>
            <w:hideMark/>
            <w:tcPrChange w:id="4453" w:author="Tao Huang" w:date="2018-09-04T13:17:00Z">
              <w:tcPr>
                <w:tcW w:w="960" w:type="dxa"/>
                <w:gridSpan w:val="2"/>
                <w:tcBorders>
                  <w:top w:val="nil"/>
                  <w:left w:val="nil"/>
                  <w:bottom w:val="nil"/>
                  <w:right w:val="nil"/>
                </w:tcBorders>
                <w:shd w:val="clear" w:color="000000" w:fill="FFFF00"/>
                <w:noWrap/>
                <w:vAlign w:val="bottom"/>
                <w:hideMark/>
              </w:tcPr>
            </w:tcPrChange>
          </w:tcPr>
          <w:p w14:paraId="1CC069EB" w14:textId="39275805" w:rsidR="001739A3" w:rsidRPr="001739A3" w:rsidDel="00FC51CF" w:rsidRDefault="001739A3">
            <w:pPr>
              <w:spacing w:after="0" w:line="240" w:lineRule="auto"/>
              <w:jc w:val="center"/>
              <w:rPr>
                <w:ins w:id="4454" w:author="Tao Huang" w:date="2018-09-04T13:14:00Z"/>
                <w:del w:id="4455" w:author="韬 黄" w:date="2018-09-27T17:42:00Z"/>
                <w:rFonts w:eastAsia="Times New Roman" w:cs="Times New Roman"/>
                <w:color w:val="000000"/>
                <w:sz w:val="22"/>
                <w:rPrChange w:id="4456" w:author="Tao Huang" w:date="2018-09-04T13:15:00Z">
                  <w:rPr>
                    <w:ins w:id="4457" w:author="Tao Huang" w:date="2018-09-04T13:14:00Z"/>
                    <w:del w:id="4458" w:author="韬 黄" w:date="2018-09-27T17:42:00Z"/>
                    <w:rFonts w:ascii="Calibri" w:eastAsia="Times New Roman" w:hAnsi="Calibri" w:cs="Calibri"/>
                    <w:color w:val="000000"/>
                    <w:sz w:val="22"/>
                  </w:rPr>
                </w:rPrChange>
              </w:rPr>
              <w:pPrChange w:id="4459" w:author="Tao Huang" w:date="2018-09-04T13:17:00Z">
                <w:pPr>
                  <w:spacing w:after="0" w:line="240" w:lineRule="auto"/>
                  <w:jc w:val="right"/>
                </w:pPr>
              </w:pPrChange>
            </w:pPr>
            <w:ins w:id="4460" w:author="Tao Huang" w:date="2018-09-04T13:14:00Z">
              <w:del w:id="4461" w:author="韬 黄" w:date="2018-09-27T17:42:00Z">
                <w:r w:rsidRPr="001739A3" w:rsidDel="00FC51CF">
                  <w:rPr>
                    <w:rFonts w:eastAsia="Times New Roman" w:cs="Times New Roman"/>
                    <w:color w:val="000000"/>
                    <w:sz w:val="22"/>
                    <w:rPrChange w:id="4462" w:author="Tao Huang" w:date="2018-09-04T13:15:00Z">
                      <w:rPr>
                        <w:rFonts w:ascii="Calibri" w:eastAsia="Times New Roman" w:hAnsi="Calibri" w:cs="Calibri"/>
                        <w:color w:val="000000"/>
                        <w:sz w:val="22"/>
                      </w:rPr>
                    </w:rPrChange>
                  </w:rPr>
                  <w:delText>3</w:delText>
                </w:r>
              </w:del>
            </w:ins>
          </w:p>
        </w:tc>
      </w:tr>
      <w:tr w:rsidR="001739A3" w:rsidRPr="001739A3" w:rsidDel="00FC51CF" w14:paraId="70A065CC" w14:textId="13458530" w:rsidTr="008B5617">
        <w:tblPrEx>
          <w:tblW w:w="12080" w:type="dxa"/>
          <w:jc w:val="center"/>
          <w:tblPrExChange w:id="4463" w:author="Tao Huang" w:date="2018-09-04T13:17:00Z">
            <w:tblPrEx>
              <w:tblW w:w="12080" w:type="dxa"/>
              <w:jc w:val="center"/>
            </w:tblPrEx>
          </w:tblPrExChange>
        </w:tblPrEx>
        <w:trPr>
          <w:trHeight w:val="57"/>
          <w:jc w:val="center"/>
          <w:ins w:id="4464" w:author="Tao Huang" w:date="2018-09-04T13:14:00Z"/>
          <w:del w:id="4465" w:author="韬 黄" w:date="2018-09-27T17:42:00Z"/>
          <w:trPrChange w:id="4466"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467" w:author="Tao Huang" w:date="2018-09-04T13:17:00Z">
              <w:tcPr>
                <w:tcW w:w="2480" w:type="dxa"/>
                <w:tcBorders>
                  <w:top w:val="nil"/>
                  <w:left w:val="nil"/>
                  <w:bottom w:val="nil"/>
                  <w:right w:val="nil"/>
                </w:tcBorders>
                <w:shd w:val="clear" w:color="000000" w:fill="FFFF00"/>
                <w:noWrap/>
                <w:vAlign w:val="bottom"/>
                <w:hideMark/>
              </w:tcPr>
            </w:tcPrChange>
          </w:tcPr>
          <w:p w14:paraId="106A23B0" w14:textId="073890C0" w:rsidR="001739A3" w:rsidRPr="001739A3" w:rsidDel="00FC51CF" w:rsidRDefault="001739A3">
            <w:pPr>
              <w:spacing w:after="0" w:line="240" w:lineRule="auto"/>
              <w:rPr>
                <w:ins w:id="4468" w:author="Tao Huang" w:date="2018-09-04T13:14:00Z"/>
                <w:del w:id="4469" w:author="韬 黄" w:date="2018-09-27T17:42:00Z"/>
                <w:rFonts w:eastAsia="Times New Roman" w:cs="Times New Roman"/>
                <w:color w:val="000000"/>
                <w:sz w:val="22"/>
                <w:rPrChange w:id="4470" w:author="Tao Huang" w:date="2018-09-04T13:15:00Z">
                  <w:rPr>
                    <w:ins w:id="4471" w:author="Tao Huang" w:date="2018-09-04T13:14:00Z"/>
                    <w:del w:id="4472" w:author="韬 黄" w:date="2018-09-27T17:42:00Z"/>
                    <w:rFonts w:ascii="Calibri" w:eastAsia="Times New Roman" w:hAnsi="Calibri" w:cs="Calibri"/>
                    <w:color w:val="000000"/>
                    <w:sz w:val="22"/>
                  </w:rPr>
                </w:rPrChange>
              </w:rPr>
            </w:pPr>
            <w:ins w:id="4473" w:author="Tao Huang" w:date="2018-09-04T13:14:00Z">
              <w:del w:id="4474" w:author="韬 黄" w:date="2018-09-27T17:42:00Z">
                <w:r w:rsidRPr="001739A3" w:rsidDel="00FC51CF">
                  <w:rPr>
                    <w:rFonts w:eastAsia="Times New Roman" w:cs="Times New Roman"/>
                    <w:color w:val="000000"/>
                    <w:sz w:val="22"/>
                    <w:rPrChange w:id="4475" w:author="Tao Huang" w:date="2018-09-04T13:15:00Z">
                      <w:rPr>
                        <w:rFonts w:ascii="Calibri" w:eastAsia="Times New Roman" w:hAnsi="Calibri" w:cs="Calibri"/>
                        <w:color w:val="000000"/>
                        <w:sz w:val="22"/>
                      </w:rPr>
                    </w:rPrChange>
                  </w:rPr>
                  <w:delText>ADL-own-EWC</w:delText>
                </w:r>
              </w:del>
            </w:ins>
          </w:p>
        </w:tc>
        <w:tc>
          <w:tcPr>
            <w:tcW w:w="960" w:type="dxa"/>
            <w:tcBorders>
              <w:top w:val="nil"/>
              <w:left w:val="nil"/>
              <w:bottom w:val="nil"/>
              <w:right w:val="nil"/>
            </w:tcBorders>
            <w:shd w:val="clear" w:color="000000" w:fill="FFFF00"/>
            <w:noWrap/>
            <w:vAlign w:val="bottom"/>
            <w:hideMark/>
            <w:tcPrChange w:id="4476" w:author="Tao Huang" w:date="2018-09-04T13:17:00Z">
              <w:tcPr>
                <w:tcW w:w="960" w:type="dxa"/>
                <w:tcBorders>
                  <w:top w:val="nil"/>
                  <w:left w:val="nil"/>
                  <w:bottom w:val="nil"/>
                  <w:right w:val="nil"/>
                </w:tcBorders>
                <w:shd w:val="clear" w:color="000000" w:fill="FFFF00"/>
                <w:noWrap/>
                <w:vAlign w:val="bottom"/>
                <w:hideMark/>
              </w:tcPr>
            </w:tcPrChange>
          </w:tcPr>
          <w:p w14:paraId="52E7D055" w14:textId="2015D00C" w:rsidR="001739A3" w:rsidRPr="001739A3" w:rsidDel="00FC51CF" w:rsidRDefault="001739A3">
            <w:pPr>
              <w:spacing w:after="0" w:line="240" w:lineRule="auto"/>
              <w:jc w:val="center"/>
              <w:rPr>
                <w:ins w:id="4477" w:author="Tao Huang" w:date="2018-09-04T13:14:00Z"/>
                <w:del w:id="4478" w:author="韬 黄" w:date="2018-09-27T17:42:00Z"/>
                <w:rFonts w:eastAsia="Times New Roman" w:cs="Times New Roman"/>
                <w:color w:val="000000"/>
                <w:sz w:val="22"/>
                <w:rPrChange w:id="4479" w:author="Tao Huang" w:date="2018-09-04T13:15:00Z">
                  <w:rPr>
                    <w:ins w:id="4480" w:author="Tao Huang" w:date="2018-09-04T13:14:00Z"/>
                    <w:del w:id="4481" w:author="韬 黄" w:date="2018-09-27T17:42:00Z"/>
                    <w:rFonts w:ascii="Calibri" w:eastAsia="Times New Roman" w:hAnsi="Calibri" w:cs="Calibri"/>
                    <w:color w:val="000000"/>
                    <w:sz w:val="22"/>
                  </w:rPr>
                </w:rPrChange>
              </w:rPr>
              <w:pPrChange w:id="4482" w:author="Tao Huang" w:date="2018-09-04T13:17:00Z">
                <w:pPr>
                  <w:spacing w:after="0" w:line="240" w:lineRule="auto"/>
                  <w:jc w:val="right"/>
                </w:pPr>
              </w:pPrChange>
            </w:pPr>
            <w:ins w:id="4483" w:author="Tao Huang" w:date="2018-09-04T13:14:00Z">
              <w:del w:id="4484" w:author="韬 黄" w:date="2018-09-27T17:42:00Z">
                <w:r w:rsidRPr="001739A3" w:rsidDel="00FC51CF">
                  <w:rPr>
                    <w:rFonts w:eastAsia="Times New Roman" w:cs="Times New Roman"/>
                    <w:color w:val="000000"/>
                    <w:sz w:val="22"/>
                    <w:rPrChange w:id="4485" w:author="Tao Huang" w:date="2018-09-04T13:15:00Z">
                      <w:rPr>
                        <w:rFonts w:ascii="Calibri" w:eastAsia="Times New Roman" w:hAnsi="Calibri" w:cs="Calibri"/>
                        <w:color w:val="000000"/>
                        <w:sz w:val="22"/>
                      </w:rPr>
                    </w:rPrChange>
                  </w:rPr>
                  <w:delText>15.546</w:delText>
                </w:r>
              </w:del>
            </w:ins>
          </w:p>
        </w:tc>
        <w:tc>
          <w:tcPr>
            <w:tcW w:w="960" w:type="dxa"/>
            <w:tcBorders>
              <w:top w:val="nil"/>
              <w:left w:val="nil"/>
              <w:bottom w:val="nil"/>
              <w:right w:val="nil"/>
            </w:tcBorders>
            <w:shd w:val="clear" w:color="000000" w:fill="FFFF00"/>
            <w:noWrap/>
            <w:vAlign w:val="bottom"/>
            <w:hideMark/>
            <w:tcPrChange w:id="4486" w:author="Tao Huang" w:date="2018-09-04T13:17:00Z">
              <w:tcPr>
                <w:tcW w:w="960" w:type="dxa"/>
                <w:tcBorders>
                  <w:top w:val="nil"/>
                  <w:left w:val="nil"/>
                  <w:bottom w:val="nil"/>
                  <w:right w:val="nil"/>
                </w:tcBorders>
                <w:shd w:val="clear" w:color="000000" w:fill="FFFF00"/>
                <w:noWrap/>
                <w:vAlign w:val="bottom"/>
                <w:hideMark/>
              </w:tcPr>
            </w:tcPrChange>
          </w:tcPr>
          <w:p w14:paraId="22302BF7" w14:textId="7FDB1BF8" w:rsidR="001739A3" w:rsidRPr="001739A3" w:rsidDel="00FC51CF" w:rsidRDefault="001739A3">
            <w:pPr>
              <w:spacing w:after="0" w:line="240" w:lineRule="auto"/>
              <w:jc w:val="center"/>
              <w:rPr>
                <w:ins w:id="4487" w:author="Tao Huang" w:date="2018-09-04T13:14:00Z"/>
                <w:del w:id="4488" w:author="韬 黄" w:date="2018-09-27T17:42:00Z"/>
                <w:rFonts w:eastAsia="Times New Roman" w:cs="Times New Roman"/>
                <w:color w:val="000000"/>
                <w:sz w:val="22"/>
                <w:rPrChange w:id="4489" w:author="Tao Huang" w:date="2018-09-04T13:15:00Z">
                  <w:rPr>
                    <w:ins w:id="4490" w:author="Tao Huang" w:date="2018-09-04T13:14:00Z"/>
                    <w:del w:id="4491" w:author="韬 黄" w:date="2018-09-27T17:42:00Z"/>
                    <w:rFonts w:ascii="Calibri" w:eastAsia="Times New Roman" w:hAnsi="Calibri" w:cs="Calibri"/>
                    <w:color w:val="000000"/>
                    <w:sz w:val="22"/>
                  </w:rPr>
                </w:rPrChange>
              </w:rPr>
              <w:pPrChange w:id="4492" w:author="Tao Huang" w:date="2018-09-04T13:17:00Z">
                <w:pPr>
                  <w:spacing w:after="0" w:line="240" w:lineRule="auto"/>
                  <w:jc w:val="right"/>
                </w:pPr>
              </w:pPrChange>
            </w:pPr>
            <w:ins w:id="4493" w:author="Tao Huang" w:date="2018-09-04T13:14:00Z">
              <w:del w:id="4494" w:author="韬 黄" w:date="2018-09-27T17:42:00Z">
                <w:r w:rsidRPr="001739A3" w:rsidDel="00FC51CF">
                  <w:rPr>
                    <w:rFonts w:eastAsia="Times New Roman" w:cs="Times New Roman"/>
                    <w:color w:val="000000"/>
                    <w:sz w:val="22"/>
                    <w:rPrChange w:id="4495"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4496" w:author="Tao Huang" w:date="2018-09-04T13:17:00Z">
              <w:tcPr>
                <w:tcW w:w="960" w:type="dxa"/>
                <w:gridSpan w:val="2"/>
                <w:tcBorders>
                  <w:top w:val="nil"/>
                  <w:left w:val="nil"/>
                  <w:bottom w:val="nil"/>
                  <w:right w:val="nil"/>
                </w:tcBorders>
                <w:shd w:val="clear" w:color="000000" w:fill="FFFF00"/>
                <w:noWrap/>
                <w:vAlign w:val="bottom"/>
                <w:hideMark/>
              </w:tcPr>
            </w:tcPrChange>
          </w:tcPr>
          <w:p w14:paraId="2D136977" w14:textId="13CD0177" w:rsidR="001739A3" w:rsidRPr="001739A3" w:rsidDel="00FC51CF" w:rsidRDefault="001739A3">
            <w:pPr>
              <w:spacing w:after="0" w:line="240" w:lineRule="auto"/>
              <w:jc w:val="center"/>
              <w:rPr>
                <w:ins w:id="4497" w:author="Tao Huang" w:date="2018-09-04T13:14:00Z"/>
                <w:del w:id="4498" w:author="韬 黄" w:date="2018-09-27T17:42:00Z"/>
                <w:rFonts w:eastAsia="Times New Roman" w:cs="Times New Roman"/>
                <w:color w:val="000000"/>
                <w:sz w:val="22"/>
                <w:rPrChange w:id="4499" w:author="Tao Huang" w:date="2018-09-04T13:15:00Z">
                  <w:rPr>
                    <w:ins w:id="4500" w:author="Tao Huang" w:date="2018-09-04T13:14:00Z"/>
                    <w:del w:id="4501" w:author="韬 黄" w:date="2018-09-27T17:42:00Z"/>
                    <w:rFonts w:ascii="Calibri" w:eastAsia="Times New Roman" w:hAnsi="Calibri" w:cs="Calibri"/>
                    <w:color w:val="000000"/>
                    <w:sz w:val="22"/>
                  </w:rPr>
                </w:rPrChange>
              </w:rPr>
              <w:pPrChange w:id="4502" w:author="Tao Huang" w:date="2018-09-04T13:17:00Z">
                <w:pPr>
                  <w:spacing w:after="0" w:line="240" w:lineRule="auto"/>
                  <w:jc w:val="right"/>
                </w:pPr>
              </w:pPrChange>
            </w:pPr>
            <w:ins w:id="4503" w:author="Tao Huang" w:date="2018-09-04T13:14:00Z">
              <w:del w:id="4504" w:author="韬 黄" w:date="2018-09-27T17:42:00Z">
                <w:r w:rsidRPr="001739A3" w:rsidDel="00FC51CF">
                  <w:rPr>
                    <w:rFonts w:eastAsia="Times New Roman" w:cs="Times New Roman"/>
                    <w:color w:val="000000"/>
                    <w:sz w:val="22"/>
                    <w:rPrChange w:id="4505" w:author="Tao Huang" w:date="2018-09-04T13:15:00Z">
                      <w:rPr>
                        <w:rFonts w:ascii="Calibri" w:eastAsia="Times New Roman" w:hAnsi="Calibri" w:cs="Calibri"/>
                        <w:color w:val="000000"/>
                        <w:sz w:val="22"/>
                      </w:rPr>
                    </w:rPrChange>
                  </w:rPr>
                  <w:delText>40.31%</w:delText>
                </w:r>
              </w:del>
            </w:ins>
          </w:p>
        </w:tc>
        <w:tc>
          <w:tcPr>
            <w:tcW w:w="960" w:type="dxa"/>
            <w:tcBorders>
              <w:top w:val="nil"/>
              <w:left w:val="nil"/>
              <w:bottom w:val="nil"/>
              <w:right w:val="nil"/>
            </w:tcBorders>
            <w:shd w:val="clear" w:color="000000" w:fill="FFFF00"/>
            <w:noWrap/>
            <w:vAlign w:val="bottom"/>
            <w:hideMark/>
            <w:tcPrChange w:id="4506" w:author="Tao Huang" w:date="2018-09-04T13:17:00Z">
              <w:tcPr>
                <w:tcW w:w="960" w:type="dxa"/>
                <w:gridSpan w:val="2"/>
                <w:tcBorders>
                  <w:top w:val="nil"/>
                  <w:left w:val="nil"/>
                  <w:bottom w:val="nil"/>
                  <w:right w:val="nil"/>
                </w:tcBorders>
                <w:shd w:val="clear" w:color="000000" w:fill="FFFF00"/>
                <w:noWrap/>
                <w:vAlign w:val="bottom"/>
                <w:hideMark/>
              </w:tcPr>
            </w:tcPrChange>
          </w:tcPr>
          <w:p w14:paraId="5CC1BFB0" w14:textId="3ABDFC2F" w:rsidR="001739A3" w:rsidRPr="001739A3" w:rsidDel="00FC51CF" w:rsidRDefault="001739A3">
            <w:pPr>
              <w:spacing w:after="0" w:line="240" w:lineRule="auto"/>
              <w:jc w:val="center"/>
              <w:rPr>
                <w:ins w:id="4507" w:author="Tao Huang" w:date="2018-09-04T13:14:00Z"/>
                <w:del w:id="4508" w:author="韬 黄" w:date="2018-09-27T17:42:00Z"/>
                <w:rFonts w:eastAsia="Times New Roman" w:cs="Times New Roman"/>
                <w:color w:val="000000"/>
                <w:sz w:val="22"/>
                <w:rPrChange w:id="4509" w:author="Tao Huang" w:date="2018-09-04T13:15:00Z">
                  <w:rPr>
                    <w:ins w:id="4510" w:author="Tao Huang" w:date="2018-09-04T13:14:00Z"/>
                    <w:del w:id="4511" w:author="韬 黄" w:date="2018-09-27T17:42:00Z"/>
                    <w:rFonts w:ascii="Calibri" w:eastAsia="Times New Roman" w:hAnsi="Calibri" w:cs="Calibri"/>
                    <w:color w:val="000000"/>
                    <w:sz w:val="22"/>
                  </w:rPr>
                </w:rPrChange>
              </w:rPr>
              <w:pPrChange w:id="4512" w:author="Tao Huang" w:date="2018-09-04T13:17:00Z">
                <w:pPr>
                  <w:spacing w:after="0" w:line="240" w:lineRule="auto"/>
                  <w:jc w:val="right"/>
                </w:pPr>
              </w:pPrChange>
            </w:pPr>
            <w:ins w:id="4513" w:author="Tao Huang" w:date="2018-09-04T13:14:00Z">
              <w:del w:id="4514" w:author="韬 黄" w:date="2018-09-27T17:42:00Z">
                <w:r w:rsidRPr="001739A3" w:rsidDel="00FC51CF">
                  <w:rPr>
                    <w:rFonts w:eastAsia="Times New Roman" w:cs="Times New Roman"/>
                    <w:color w:val="000000"/>
                    <w:sz w:val="22"/>
                    <w:rPrChange w:id="4515"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4516" w:author="Tao Huang" w:date="2018-09-04T13:17:00Z">
              <w:tcPr>
                <w:tcW w:w="960" w:type="dxa"/>
                <w:gridSpan w:val="2"/>
                <w:tcBorders>
                  <w:top w:val="nil"/>
                  <w:left w:val="nil"/>
                  <w:bottom w:val="nil"/>
                  <w:right w:val="nil"/>
                </w:tcBorders>
                <w:shd w:val="clear" w:color="000000" w:fill="FFFF00"/>
                <w:noWrap/>
                <w:vAlign w:val="bottom"/>
                <w:hideMark/>
              </w:tcPr>
            </w:tcPrChange>
          </w:tcPr>
          <w:p w14:paraId="0FE3AB64" w14:textId="25807BA1" w:rsidR="001739A3" w:rsidRPr="001739A3" w:rsidDel="00FC51CF" w:rsidRDefault="001739A3">
            <w:pPr>
              <w:spacing w:after="0" w:line="240" w:lineRule="auto"/>
              <w:jc w:val="center"/>
              <w:rPr>
                <w:ins w:id="4517" w:author="Tao Huang" w:date="2018-09-04T13:14:00Z"/>
                <w:del w:id="4518" w:author="韬 黄" w:date="2018-09-27T17:42:00Z"/>
                <w:rFonts w:eastAsia="Times New Roman" w:cs="Times New Roman"/>
                <w:color w:val="000000"/>
                <w:sz w:val="22"/>
                <w:rPrChange w:id="4519" w:author="Tao Huang" w:date="2018-09-04T13:15:00Z">
                  <w:rPr>
                    <w:ins w:id="4520" w:author="Tao Huang" w:date="2018-09-04T13:14:00Z"/>
                    <w:del w:id="4521" w:author="韬 黄" w:date="2018-09-27T17:42:00Z"/>
                    <w:rFonts w:ascii="Calibri" w:eastAsia="Times New Roman" w:hAnsi="Calibri" w:cs="Calibri"/>
                    <w:color w:val="000000"/>
                    <w:sz w:val="22"/>
                  </w:rPr>
                </w:rPrChange>
              </w:rPr>
              <w:pPrChange w:id="4522" w:author="Tao Huang" w:date="2018-09-04T13:17:00Z">
                <w:pPr>
                  <w:spacing w:after="0" w:line="240" w:lineRule="auto"/>
                  <w:jc w:val="right"/>
                </w:pPr>
              </w:pPrChange>
            </w:pPr>
            <w:ins w:id="4523" w:author="Tao Huang" w:date="2018-09-04T13:14:00Z">
              <w:del w:id="4524" w:author="韬 黄" w:date="2018-09-27T17:42:00Z">
                <w:r w:rsidRPr="001739A3" w:rsidDel="00FC51CF">
                  <w:rPr>
                    <w:rFonts w:eastAsia="Times New Roman" w:cs="Times New Roman"/>
                    <w:color w:val="000000"/>
                    <w:sz w:val="22"/>
                    <w:rPrChange w:id="4525" w:author="Tao Huang" w:date="2018-09-04T13:15:00Z">
                      <w:rPr>
                        <w:rFonts w:ascii="Calibri" w:eastAsia="Times New Roman" w:hAnsi="Calibri" w:cs="Calibri"/>
                        <w:color w:val="000000"/>
                        <w:sz w:val="22"/>
                      </w:rPr>
                    </w:rPrChange>
                  </w:rPr>
                  <w:delText>0.6885</w:delText>
                </w:r>
              </w:del>
            </w:ins>
          </w:p>
        </w:tc>
        <w:tc>
          <w:tcPr>
            <w:tcW w:w="960" w:type="dxa"/>
            <w:tcBorders>
              <w:top w:val="nil"/>
              <w:left w:val="nil"/>
              <w:bottom w:val="nil"/>
              <w:right w:val="nil"/>
            </w:tcBorders>
            <w:shd w:val="clear" w:color="000000" w:fill="FFFF00"/>
            <w:noWrap/>
            <w:vAlign w:val="bottom"/>
            <w:hideMark/>
            <w:tcPrChange w:id="4526" w:author="Tao Huang" w:date="2018-09-04T13:17:00Z">
              <w:tcPr>
                <w:tcW w:w="960" w:type="dxa"/>
                <w:gridSpan w:val="2"/>
                <w:tcBorders>
                  <w:top w:val="nil"/>
                  <w:left w:val="nil"/>
                  <w:bottom w:val="nil"/>
                  <w:right w:val="nil"/>
                </w:tcBorders>
                <w:shd w:val="clear" w:color="000000" w:fill="FFFF00"/>
                <w:noWrap/>
                <w:vAlign w:val="bottom"/>
                <w:hideMark/>
              </w:tcPr>
            </w:tcPrChange>
          </w:tcPr>
          <w:p w14:paraId="2C32D6BF" w14:textId="4D13A030" w:rsidR="001739A3" w:rsidRPr="001739A3" w:rsidDel="00FC51CF" w:rsidRDefault="001739A3">
            <w:pPr>
              <w:spacing w:after="0" w:line="240" w:lineRule="auto"/>
              <w:jc w:val="center"/>
              <w:rPr>
                <w:ins w:id="4527" w:author="Tao Huang" w:date="2018-09-04T13:14:00Z"/>
                <w:del w:id="4528" w:author="韬 黄" w:date="2018-09-27T17:42:00Z"/>
                <w:rFonts w:eastAsia="Times New Roman" w:cs="Times New Roman"/>
                <w:color w:val="000000"/>
                <w:sz w:val="22"/>
                <w:rPrChange w:id="4529" w:author="Tao Huang" w:date="2018-09-04T13:15:00Z">
                  <w:rPr>
                    <w:ins w:id="4530" w:author="Tao Huang" w:date="2018-09-04T13:14:00Z"/>
                    <w:del w:id="4531" w:author="韬 黄" w:date="2018-09-27T17:42:00Z"/>
                    <w:rFonts w:ascii="Calibri" w:eastAsia="Times New Roman" w:hAnsi="Calibri" w:cs="Calibri"/>
                    <w:color w:val="000000"/>
                    <w:sz w:val="22"/>
                  </w:rPr>
                </w:rPrChange>
              </w:rPr>
              <w:pPrChange w:id="4532" w:author="Tao Huang" w:date="2018-09-04T13:17:00Z">
                <w:pPr>
                  <w:spacing w:after="0" w:line="240" w:lineRule="auto"/>
                  <w:jc w:val="right"/>
                </w:pPr>
              </w:pPrChange>
            </w:pPr>
            <w:ins w:id="4533" w:author="Tao Huang" w:date="2018-09-04T13:14:00Z">
              <w:del w:id="4534" w:author="韬 黄" w:date="2018-09-27T17:42:00Z">
                <w:r w:rsidRPr="001739A3" w:rsidDel="00FC51CF">
                  <w:rPr>
                    <w:rFonts w:eastAsia="Times New Roman" w:cs="Times New Roman"/>
                    <w:color w:val="000000"/>
                    <w:sz w:val="22"/>
                    <w:rPrChange w:id="4535"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E7E6E6"/>
            <w:noWrap/>
            <w:vAlign w:val="bottom"/>
            <w:hideMark/>
            <w:tcPrChange w:id="4536" w:author="Tao Huang" w:date="2018-09-04T13:17:00Z">
              <w:tcPr>
                <w:tcW w:w="960" w:type="dxa"/>
                <w:gridSpan w:val="2"/>
                <w:tcBorders>
                  <w:top w:val="nil"/>
                  <w:left w:val="nil"/>
                  <w:bottom w:val="nil"/>
                  <w:right w:val="nil"/>
                </w:tcBorders>
                <w:shd w:val="clear" w:color="000000" w:fill="E7E6E6"/>
                <w:noWrap/>
                <w:vAlign w:val="bottom"/>
                <w:hideMark/>
              </w:tcPr>
            </w:tcPrChange>
          </w:tcPr>
          <w:p w14:paraId="356538CD" w14:textId="04F51CF8" w:rsidR="001739A3" w:rsidRPr="001739A3" w:rsidDel="00FC51CF" w:rsidRDefault="001739A3">
            <w:pPr>
              <w:spacing w:after="0" w:line="240" w:lineRule="auto"/>
              <w:jc w:val="center"/>
              <w:rPr>
                <w:ins w:id="4537" w:author="Tao Huang" w:date="2018-09-04T13:14:00Z"/>
                <w:del w:id="4538" w:author="韬 黄" w:date="2018-09-27T17:42:00Z"/>
                <w:rFonts w:eastAsia="Times New Roman" w:cs="Times New Roman"/>
                <w:color w:val="000000"/>
                <w:sz w:val="22"/>
                <w:rPrChange w:id="4539" w:author="Tao Huang" w:date="2018-09-04T13:15:00Z">
                  <w:rPr>
                    <w:ins w:id="4540" w:author="Tao Huang" w:date="2018-09-04T13:14:00Z"/>
                    <w:del w:id="4541" w:author="韬 黄" w:date="2018-09-27T17:42:00Z"/>
                    <w:rFonts w:ascii="Calibri" w:eastAsia="Times New Roman" w:hAnsi="Calibri" w:cs="Calibri"/>
                    <w:color w:val="000000"/>
                    <w:sz w:val="22"/>
                  </w:rPr>
                </w:rPrChange>
              </w:rPr>
              <w:pPrChange w:id="4542" w:author="Tao Huang" w:date="2018-09-04T13:17:00Z">
                <w:pPr>
                  <w:spacing w:after="0" w:line="240" w:lineRule="auto"/>
                  <w:jc w:val="right"/>
                </w:pPr>
              </w:pPrChange>
            </w:pPr>
            <w:ins w:id="4543" w:author="Tao Huang" w:date="2018-09-04T13:14:00Z">
              <w:del w:id="4544" w:author="韬 黄" w:date="2018-09-27T17:42:00Z">
                <w:r w:rsidRPr="001739A3" w:rsidDel="00FC51CF">
                  <w:rPr>
                    <w:rFonts w:eastAsia="Times New Roman" w:cs="Times New Roman"/>
                    <w:color w:val="000000"/>
                    <w:sz w:val="22"/>
                    <w:rPrChange w:id="4545" w:author="Tao Huang" w:date="2018-09-04T13:15:00Z">
                      <w:rPr>
                        <w:rFonts w:ascii="Calibri" w:eastAsia="Times New Roman" w:hAnsi="Calibri" w:cs="Calibri"/>
                        <w:color w:val="000000"/>
                        <w:sz w:val="22"/>
                      </w:rPr>
                    </w:rPrChange>
                  </w:rPr>
                  <w:delText>0.9952</w:delText>
                </w:r>
              </w:del>
            </w:ins>
          </w:p>
        </w:tc>
        <w:tc>
          <w:tcPr>
            <w:tcW w:w="960" w:type="dxa"/>
            <w:tcBorders>
              <w:top w:val="nil"/>
              <w:left w:val="nil"/>
              <w:bottom w:val="nil"/>
              <w:right w:val="nil"/>
            </w:tcBorders>
            <w:shd w:val="clear" w:color="000000" w:fill="E7E6E6"/>
            <w:noWrap/>
            <w:vAlign w:val="bottom"/>
            <w:hideMark/>
            <w:tcPrChange w:id="4546" w:author="Tao Huang" w:date="2018-09-04T13:17:00Z">
              <w:tcPr>
                <w:tcW w:w="960" w:type="dxa"/>
                <w:gridSpan w:val="2"/>
                <w:tcBorders>
                  <w:top w:val="nil"/>
                  <w:left w:val="nil"/>
                  <w:bottom w:val="nil"/>
                  <w:right w:val="nil"/>
                </w:tcBorders>
                <w:shd w:val="clear" w:color="000000" w:fill="E7E6E6"/>
                <w:noWrap/>
                <w:vAlign w:val="bottom"/>
                <w:hideMark/>
              </w:tcPr>
            </w:tcPrChange>
          </w:tcPr>
          <w:p w14:paraId="0740DB08" w14:textId="4A650D2A" w:rsidR="001739A3" w:rsidRPr="001739A3" w:rsidDel="00FC51CF" w:rsidRDefault="001739A3">
            <w:pPr>
              <w:spacing w:after="0" w:line="240" w:lineRule="auto"/>
              <w:jc w:val="center"/>
              <w:rPr>
                <w:ins w:id="4547" w:author="Tao Huang" w:date="2018-09-04T13:14:00Z"/>
                <w:del w:id="4548" w:author="韬 黄" w:date="2018-09-27T17:42:00Z"/>
                <w:rFonts w:eastAsia="Times New Roman" w:cs="Times New Roman"/>
                <w:color w:val="000000"/>
                <w:sz w:val="22"/>
                <w:rPrChange w:id="4549" w:author="Tao Huang" w:date="2018-09-04T13:15:00Z">
                  <w:rPr>
                    <w:ins w:id="4550" w:author="Tao Huang" w:date="2018-09-04T13:14:00Z"/>
                    <w:del w:id="4551" w:author="韬 黄" w:date="2018-09-27T17:42:00Z"/>
                    <w:rFonts w:ascii="Calibri" w:eastAsia="Times New Roman" w:hAnsi="Calibri" w:cs="Calibri"/>
                    <w:color w:val="000000"/>
                    <w:sz w:val="22"/>
                  </w:rPr>
                </w:rPrChange>
              </w:rPr>
              <w:pPrChange w:id="4552" w:author="Tao Huang" w:date="2018-09-04T13:17:00Z">
                <w:pPr>
                  <w:spacing w:after="0" w:line="240" w:lineRule="auto"/>
                  <w:jc w:val="right"/>
                </w:pPr>
              </w:pPrChange>
            </w:pPr>
            <w:ins w:id="4553" w:author="Tao Huang" w:date="2018-09-04T13:14:00Z">
              <w:del w:id="4554" w:author="韬 黄" w:date="2018-09-27T17:42:00Z">
                <w:r w:rsidRPr="001739A3" w:rsidDel="00FC51CF">
                  <w:rPr>
                    <w:rFonts w:eastAsia="Times New Roman" w:cs="Times New Roman"/>
                    <w:color w:val="000000"/>
                    <w:sz w:val="22"/>
                    <w:rPrChange w:id="4555"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4556" w:author="Tao Huang" w:date="2018-09-04T13:17:00Z">
              <w:tcPr>
                <w:tcW w:w="960" w:type="dxa"/>
                <w:gridSpan w:val="2"/>
                <w:tcBorders>
                  <w:top w:val="nil"/>
                  <w:left w:val="nil"/>
                  <w:bottom w:val="nil"/>
                  <w:right w:val="nil"/>
                </w:tcBorders>
                <w:shd w:val="clear" w:color="000000" w:fill="FFFF00"/>
                <w:noWrap/>
                <w:vAlign w:val="bottom"/>
                <w:hideMark/>
              </w:tcPr>
            </w:tcPrChange>
          </w:tcPr>
          <w:p w14:paraId="5E1F6B1E" w14:textId="21B6F181" w:rsidR="001739A3" w:rsidRPr="001739A3" w:rsidDel="00FC51CF" w:rsidRDefault="001739A3">
            <w:pPr>
              <w:spacing w:after="0" w:line="240" w:lineRule="auto"/>
              <w:jc w:val="center"/>
              <w:rPr>
                <w:ins w:id="4557" w:author="Tao Huang" w:date="2018-09-04T13:14:00Z"/>
                <w:del w:id="4558" w:author="韬 黄" w:date="2018-09-27T17:42:00Z"/>
                <w:rFonts w:eastAsia="Times New Roman" w:cs="Times New Roman"/>
                <w:color w:val="000000"/>
                <w:sz w:val="22"/>
                <w:rPrChange w:id="4559" w:author="Tao Huang" w:date="2018-09-04T13:15:00Z">
                  <w:rPr>
                    <w:ins w:id="4560" w:author="Tao Huang" w:date="2018-09-04T13:14:00Z"/>
                    <w:del w:id="4561" w:author="韬 黄" w:date="2018-09-27T17:42:00Z"/>
                    <w:rFonts w:ascii="Calibri" w:eastAsia="Times New Roman" w:hAnsi="Calibri" w:cs="Calibri"/>
                    <w:color w:val="000000"/>
                    <w:sz w:val="22"/>
                  </w:rPr>
                </w:rPrChange>
              </w:rPr>
              <w:pPrChange w:id="4562" w:author="Tao Huang" w:date="2018-09-04T13:17:00Z">
                <w:pPr>
                  <w:spacing w:after="0" w:line="240" w:lineRule="auto"/>
                  <w:jc w:val="right"/>
                </w:pPr>
              </w:pPrChange>
            </w:pPr>
            <w:ins w:id="4563" w:author="Tao Huang" w:date="2018-09-04T13:14:00Z">
              <w:del w:id="4564" w:author="韬 黄" w:date="2018-09-27T17:42:00Z">
                <w:r w:rsidRPr="001739A3" w:rsidDel="00FC51CF">
                  <w:rPr>
                    <w:rFonts w:eastAsia="Times New Roman" w:cs="Times New Roman"/>
                    <w:color w:val="000000"/>
                    <w:sz w:val="22"/>
                    <w:rPrChange w:id="4565" w:author="Tao Huang" w:date="2018-09-04T13:15:00Z">
                      <w:rPr>
                        <w:rFonts w:ascii="Calibri" w:eastAsia="Times New Roman" w:hAnsi="Calibri" w:cs="Calibri"/>
                        <w:color w:val="000000"/>
                        <w:sz w:val="22"/>
                      </w:rPr>
                    </w:rPrChange>
                  </w:rPr>
                  <w:delText>5,406</w:delText>
                </w:r>
              </w:del>
            </w:ins>
          </w:p>
        </w:tc>
        <w:tc>
          <w:tcPr>
            <w:tcW w:w="960" w:type="dxa"/>
            <w:tcBorders>
              <w:top w:val="nil"/>
              <w:left w:val="nil"/>
              <w:bottom w:val="nil"/>
              <w:right w:val="nil"/>
            </w:tcBorders>
            <w:shd w:val="clear" w:color="000000" w:fill="FFFF00"/>
            <w:noWrap/>
            <w:vAlign w:val="bottom"/>
            <w:hideMark/>
            <w:tcPrChange w:id="4566" w:author="Tao Huang" w:date="2018-09-04T13:17:00Z">
              <w:tcPr>
                <w:tcW w:w="960" w:type="dxa"/>
                <w:gridSpan w:val="2"/>
                <w:tcBorders>
                  <w:top w:val="nil"/>
                  <w:left w:val="nil"/>
                  <w:bottom w:val="nil"/>
                  <w:right w:val="nil"/>
                </w:tcBorders>
                <w:shd w:val="clear" w:color="000000" w:fill="FFFF00"/>
                <w:noWrap/>
                <w:vAlign w:val="bottom"/>
                <w:hideMark/>
              </w:tcPr>
            </w:tcPrChange>
          </w:tcPr>
          <w:p w14:paraId="765D33FD" w14:textId="025BB543" w:rsidR="001739A3" w:rsidRPr="001739A3" w:rsidDel="00FC51CF" w:rsidRDefault="001739A3">
            <w:pPr>
              <w:spacing w:after="0" w:line="240" w:lineRule="auto"/>
              <w:jc w:val="center"/>
              <w:rPr>
                <w:ins w:id="4567" w:author="Tao Huang" w:date="2018-09-04T13:14:00Z"/>
                <w:del w:id="4568" w:author="韬 黄" w:date="2018-09-27T17:42:00Z"/>
                <w:rFonts w:eastAsia="Times New Roman" w:cs="Times New Roman"/>
                <w:color w:val="000000"/>
                <w:sz w:val="22"/>
                <w:rPrChange w:id="4569" w:author="Tao Huang" w:date="2018-09-04T13:15:00Z">
                  <w:rPr>
                    <w:ins w:id="4570" w:author="Tao Huang" w:date="2018-09-04T13:14:00Z"/>
                    <w:del w:id="4571" w:author="韬 黄" w:date="2018-09-27T17:42:00Z"/>
                    <w:rFonts w:ascii="Calibri" w:eastAsia="Times New Roman" w:hAnsi="Calibri" w:cs="Calibri"/>
                    <w:color w:val="000000"/>
                    <w:sz w:val="22"/>
                  </w:rPr>
                </w:rPrChange>
              </w:rPr>
              <w:pPrChange w:id="4572" w:author="Tao Huang" w:date="2018-09-04T13:17:00Z">
                <w:pPr>
                  <w:spacing w:after="0" w:line="240" w:lineRule="auto"/>
                  <w:jc w:val="right"/>
                </w:pPr>
              </w:pPrChange>
            </w:pPr>
            <w:ins w:id="4573" w:author="Tao Huang" w:date="2018-09-04T13:14:00Z">
              <w:del w:id="4574" w:author="韬 黄" w:date="2018-09-27T17:42:00Z">
                <w:r w:rsidRPr="001739A3" w:rsidDel="00FC51CF">
                  <w:rPr>
                    <w:rFonts w:eastAsia="Times New Roman" w:cs="Times New Roman"/>
                    <w:color w:val="000000"/>
                    <w:sz w:val="22"/>
                    <w:rPrChange w:id="4575" w:author="Tao Huang" w:date="2018-09-04T13:15:00Z">
                      <w:rPr>
                        <w:rFonts w:ascii="Calibri" w:eastAsia="Times New Roman" w:hAnsi="Calibri" w:cs="Calibri"/>
                        <w:color w:val="000000"/>
                        <w:sz w:val="22"/>
                      </w:rPr>
                    </w:rPrChange>
                  </w:rPr>
                  <w:delText>5</w:delText>
                </w:r>
              </w:del>
            </w:ins>
          </w:p>
        </w:tc>
      </w:tr>
      <w:tr w:rsidR="001739A3" w:rsidRPr="001739A3" w:rsidDel="00FC51CF" w14:paraId="4A07ED36" w14:textId="0CFB1A46" w:rsidTr="008B5617">
        <w:tblPrEx>
          <w:tblW w:w="12080" w:type="dxa"/>
          <w:jc w:val="center"/>
          <w:tblPrExChange w:id="4576" w:author="Tao Huang" w:date="2018-09-04T13:17:00Z">
            <w:tblPrEx>
              <w:tblW w:w="12080" w:type="dxa"/>
              <w:jc w:val="center"/>
            </w:tblPrEx>
          </w:tblPrExChange>
        </w:tblPrEx>
        <w:trPr>
          <w:trHeight w:val="57"/>
          <w:jc w:val="center"/>
          <w:ins w:id="4577" w:author="Tao Huang" w:date="2018-09-04T13:14:00Z"/>
          <w:del w:id="4578" w:author="韬 黄" w:date="2018-09-27T17:42:00Z"/>
          <w:trPrChange w:id="4579"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580" w:author="Tao Huang" w:date="2018-09-04T13:17:00Z">
              <w:tcPr>
                <w:tcW w:w="2480" w:type="dxa"/>
                <w:tcBorders>
                  <w:top w:val="nil"/>
                  <w:left w:val="nil"/>
                  <w:bottom w:val="nil"/>
                  <w:right w:val="nil"/>
                </w:tcBorders>
                <w:shd w:val="clear" w:color="000000" w:fill="FFFF00"/>
                <w:noWrap/>
                <w:vAlign w:val="bottom"/>
                <w:hideMark/>
              </w:tcPr>
            </w:tcPrChange>
          </w:tcPr>
          <w:p w14:paraId="546E2ABC" w14:textId="6D133E9B" w:rsidR="001739A3" w:rsidRPr="001739A3" w:rsidDel="00FC51CF" w:rsidRDefault="001739A3">
            <w:pPr>
              <w:spacing w:after="0" w:line="240" w:lineRule="auto"/>
              <w:rPr>
                <w:ins w:id="4581" w:author="Tao Huang" w:date="2018-09-04T13:14:00Z"/>
                <w:del w:id="4582" w:author="韬 黄" w:date="2018-09-27T17:42:00Z"/>
                <w:rFonts w:eastAsia="Times New Roman" w:cs="Times New Roman"/>
                <w:color w:val="000000"/>
                <w:sz w:val="22"/>
                <w:rPrChange w:id="4583" w:author="Tao Huang" w:date="2018-09-04T13:15:00Z">
                  <w:rPr>
                    <w:ins w:id="4584" w:author="Tao Huang" w:date="2018-09-04T13:14:00Z"/>
                    <w:del w:id="4585" w:author="韬 黄" w:date="2018-09-27T17:42:00Z"/>
                    <w:rFonts w:ascii="Calibri" w:eastAsia="Times New Roman" w:hAnsi="Calibri" w:cs="Calibri"/>
                    <w:color w:val="000000"/>
                    <w:sz w:val="22"/>
                  </w:rPr>
                </w:rPrChange>
              </w:rPr>
            </w:pPr>
            <w:ins w:id="4586" w:author="Tao Huang" w:date="2018-09-04T13:14:00Z">
              <w:del w:id="4587" w:author="韬 黄" w:date="2018-09-27T17:42:00Z">
                <w:r w:rsidRPr="001739A3" w:rsidDel="00FC51CF">
                  <w:rPr>
                    <w:rFonts w:eastAsia="Times New Roman" w:cs="Times New Roman"/>
                    <w:color w:val="000000"/>
                    <w:sz w:val="22"/>
                    <w:rPrChange w:id="4588" w:author="Tao Huang" w:date="2018-09-04T13:15:00Z">
                      <w:rPr>
                        <w:rFonts w:ascii="Calibri" w:eastAsia="Times New Roman" w:hAnsi="Calibri" w:cs="Calibri"/>
                        <w:color w:val="000000"/>
                        <w:sz w:val="22"/>
                      </w:rPr>
                    </w:rPrChange>
                  </w:rPr>
                  <w:delText>ADL-own-IC</w:delText>
                </w:r>
              </w:del>
            </w:ins>
          </w:p>
        </w:tc>
        <w:tc>
          <w:tcPr>
            <w:tcW w:w="960" w:type="dxa"/>
            <w:tcBorders>
              <w:top w:val="nil"/>
              <w:left w:val="nil"/>
              <w:bottom w:val="nil"/>
              <w:right w:val="nil"/>
            </w:tcBorders>
            <w:shd w:val="clear" w:color="000000" w:fill="FFFF00"/>
            <w:noWrap/>
            <w:vAlign w:val="bottom"/>
            <w:hideMark/>
            <w:tcPrChange w:id="4589" w:author="Tao Huang" w:date="2018-09-04T13:17:00Z">
              <w:tcPr>
                <w:tcW w:w="960" w:type="dxa"/>
                <w:tcBorders>
                  <w:top w:val="nil"/>
                  <w:left w:val="nil"/>
                  <w:bottom w:val="nil"/>
                  <w:right w:val="nil"/>
                </w:tcBorders>
                <w:shd w:val="clear" w:color="000000" w:fill="FFFF00"/>
                <w:noWrap/>
                <w:vAlign w:val="bottom"/>
                <w:hideMark/>
              </w:tcPr>
            </w:tcPrChange>
          </w:tcPr>
          <w:p w14:paraId="216A503B" w14:textId="1655ABAF" w:rsidR="001739A3" w:rsidRPr="001739A3" w:rsidDel="00FC51CF" w:rsidRDefault="001739A3">
            <w:pPr>
              <w:spacing w:after="0" w:line="240" w:lineRule="auto"/>
              <w:jc w:val="center"/>
              <w:rPr>
                <w:ins w:id="4590" w:author="Tao Huang" w:date="2018-09-04T13:14:00Z"/>
                <w:del w:id="4591" w:author="韬 黄" w:date="2018-09-27T17:42:00Z"/>
                <w:rFonts w:eastAsia="Times New Roman" w:cs="Times New Roman"/>
                <w:color w:val="000000"/>
                <w:sz w:val="22"/>
                <w:rPrChange w:id="4592" w:author="Tao Huang" w:date="2018-09-04T13:15:00Z">
                  <w:rPr>
                    <w:ins w:id="4593" w:author="Tao Huang" w:date="2018-09-04T13:14:00Z"/>
                    <w:del w:id="4594" w:author="韬 黄" w:date="2018-09-27T17:42:00Z"/>
                    <w:rFonts w:ascii="Calibri" w:eastAsia="Times New Roman" w:hAnsi="Calibri" w:cs="Calibri"/>
                    <w:color w:val="000000"/>
                    <w:sz w:val="22"/>
                  </w:rPr>
                </w:rPrChange>
              </w:rPr>
              <w:pPrChange w:id="4595" w:author="Tao Huang" w:date="2018-09-04T13:17:00Z">
                <w:pPr>
                  <w:spacing w:after="0" w:line="240" w:lineRule="auto"/>
                  <w:jc w:val="right"/>
                </w:pPr>
              </w:pPrChange>
            </w:pPr>
            <w:ins w:id="4596" w:author="Tao Huang" w:date="2018-09-04T13:14:00Z">
              <w:del w:id="4597" w:author="韬 黄" w:date="2018-09-27T17:42:00Z">
                <w:r w:rsidRPr="001739A3" w:rsidDel="00FC51CF">
                  <w:rPr>
                    <w:rFonts w:eastAsia="Times New Roman" w:cs="Times New Roman"/>
                    <w:color w:val="000000"/>
                    <w:sz w:val="22"/>
                    <w:rPrChange w:id="4598" w:author="Tao Huang" w:date="2018-09-04T13:15:00Z">
                      <w:rPr>
                        <w:rFonts w:ascii="Calibri" w:eastAsia="Times New Roman" w:hAnsi="Calibri" w:cs="Calibri"/>
                        <w:color w:val="000000"/>
                        <w:sz w:val="22"/>
                      </w:rPr>
                    </w:rPrChange>
                  </w:rPr>
                  <w:delText>15.936</w:delText>
                </w:r>
              </w:del>
            </w:ins>
          </w:p>
        </w:tc>
        <w:tc>
          <w:tcPr>
            <w:tcW w:w="960" w:type="dxa"/>
            <w:tcBorders>
              <w:top w:val="nil"/>
              <w:left w:val="nil"/>
              <w:bottom w:val="nil"/>
              <w:right w:val="nil"/>
            </w:tcBorders>
            <w:shd w:val="clear" w:color="000000" w:fill="FFFF00"/>
            <w:noWrap/>
            <w:vAlign w:val="bottom"/>
            <w:hideMark/>
            <w:tcPrChange w:id="4599" w:author="Tao Huang" w:date="2018-09-04T13:17:00Z">
              <w:tcPr>
                <w:tcW w:w="960" w:type="dxa"/>
                <w:tcBorders>
                  <w:top w:val="nil"/>
                  <w:left w:val="nil"/>
                  <w:bottom w:val="nil"/>
                  <w:right w:val="nil"/>
                </w:tcBorders>
                <w:shd w:val="clear" w:color="000000" w:fill="FFFF00"/>
                <w:noWrap/>
                <w:vAlign w:val="bottom"/>
                <w:hideMark/>
              </w:tcPr>
            </w:tcPrChange>
          </w:tcPr>
          <w:p w14:paraId="0694AA6C" w14:textId="6FA81749" w:rsidR="001739A3" w:rsidRPr="001739A3" w:rsidDel="00FC51CF" w:rsidRDefault="001739A3">
            <w:pPr>
              <w:spacing w:after="0" w:line="240" w:lineRule="auto"/>
              <w:jc w:val="center"/>
              <w:rPr>
                <w:ins w:id="4600" w:author="Tao Huang" w:date="2018-09-04T13:14:00Z"/>
                <w:del w:id="4601" w:author="韬 黄" w:date="2018-09-27T17:42:00Z"/>
                <w:rFonts w:eastAsia="Times New Roman" w:cs="Times New Roman"/>
                <w:color w:val="000000"/>
                <w:sz w:val="22"/>
                <w:rPrChange w:id="4602" w:author="Tao Huang" w:date="2018-09-04T13:15:00Z">
                  <w:rPr>
                    <w:ins w:id="4603" w:author="Tao Huang" w:date="2018-09-04T13:14:00Z"/>
                    <w:del w:id="4604" w:author="韬 黄" w:date="2018-09-27T17:42:00Z"/>
                    <w:rFonts w:ascii="Calibri" w:eastAsia="Times New Roman" w:hAnsi="Calibri" w:cs="Calibri"/>
                    <w:color w:val="000000"/>
                    <w:sz w:val="22"/>
                  </w:rPr>
                </w:rPrChange>
              </w:rPr>
              <w:pPrChange w:id="4605" w:author="Tao Huang" w:date="2018-09-04T13:17:00Z">
                <w:pPr>
                  <w:spacing w:after="0" w:line="240" w:lineRule="auto"/>
                  <w:jc w:val="right"/>
                </w:pPr>
              </w:pPrChange>
            </w:pPr>
            <w:ins w:id="4606" w:author="Tao Huang" w:date="2018-09-04T13:14:00Z">
              <w:del w:id="4607" w:author="韬 黄" w:date="2018-09-27T17:42:00Z">
                <w:r w:rsidRPr="001739A3" w:rsidDel="00FC51CF">
                  <w:rPr>
                    <w:rFonts w:eastAsia="Times New Roman" w:cs="Times New Roman"/>
                    <w:color w:val="000000"/>
                    <w:sz w:val="22"/>
                    <w:rPrChange w:id="4608"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4609" w:author="Tao Huang" w:date="2018-09-04T13:17:00Z">
              <w:tcPr>
                <w:tcW w:w="960" w:type="dxa"/>
                <w:gridSpan w:val="2"/>
                <w:tcBorders>
                  <w:top w:val="nil"/>
                  <w:left w:val="nil"/>
                  <w:bottom w:val="nil"/>
                  <w:right w:val="nil"/>
                </w:tcBorders>
                <w:shd w:val="clear" w:color="000000" w:fill="FFFF00"/>
                <w:noWrap/>
                <w:vAlign w:val="bottom"/>
                <w:hideMark/>
              </w:tcPr>
            </w:tcPrChange>
          </w:tcPr>
          <w:p w14:paraId="105AB38D" w14:textId="1E924CFF" w:rsidR="001739A3" w:rsidRPr="001739A3" w:rsidDel="00FC51CF" w:rsidRDefault="001739A3">
            <w:pPr>
              <w:spacing w:after="0" w:line="240" w:lineRule="auto"/>
              <w:jc w:val="center"/>
              <w:rPr>
                <w:ins w:id="4610" w:author="Tao Huang" w:date="2018-09-04T13:14:00Z"/>
                <w:del w:id="4611" w:author="韬 黄" w:date="2018-09-27T17:42:00Z"/>
                <w:rFonts w:eastAsia="Times New Roman" w:cs="Times New Roman"/>
                <w:color w:val="000000"/>
                <w:sz w:val="22"/>
                <w:rPrChange w:id="4612" w:author="Tao Huang" w:date="2018-09-04T13:15:00Z">
                  <w:rPr>
                    <w:ins w:id="4613" w:author="Tao Huang" w:date="2018-09-04T13:14:00Z"/>
                    <w:del w:id="4614" w:author="韬 黄" w:date="2018-09-27T17:42:00Z"/>
                    <w:rFonts w:ascii="Calibri" w:eastAsia="Times New Roman" w:hAnsi="Calibri" w:cs="Calibri"/>
                    <w:color w:val="000000"/>
                    <w:sz w:val="22"/>
                  </w:rPr>
                </w:rPrChange>
              </w:rPr>
              <w:pPrChange w:id="4615" w:author="Tao Huang" w:date="2018-09-04T13:17:00Z">
                <w:pPr>
                  <w:spacing w:after="0" w:line="240" w:lineRule="auto"/>
                  <w:jc w:val="right"/>
                </w:pPr>
              </w:pPrChange>
            </w:pPr>
            <w:ins w:id="4616" w:author="Tao Huang" w:date="2018-09-04T13:14:00Z">
              <w:del w:id="4617" w:author="韬 黄" w:date="2018-09-27T17:42:00Z">
                <w:r w:rsidRPr="001739A3" w:rsidDel="00FC51CF">
                  <w:rPr>
                    <w:rFonts w:eastAsia="Times New Roman" w:cs="Times New Roman"/>
                    <w:color w:val="000000"/>
                    <w:sz w:val="22"/>
                    <w:rPrChange w:id="4618" w:author="Tao Huang" w:date="2018-09-04T13:15:00Z">
                      <w:rPr>
                        <w:rFonts w:ascii="Calibri" w:eastAsia="Times New Roman" w:hAnsi="Calibri" w:cs="Calibri"/>
                        <w:color w:val="000000"/>
                        <w:sz w:val="22"/>
                      </w:rPr>
                    </w:rPrChange>
                  </w:rPr>
                  <w:delText>40.25%</w:delText>
                </w:r>
              </w:del>
            </w:ins>
          </w:p>
        </w:tc>
        <w:tc>
          <w:tcPr>
            <w:tcW w:w="960" w:type="dxa"/>
            <w:tcBorders>
              <w:top w:val="nil"/>
              <w:left w:val="nil"/>
              <w:bottom w:val="nil"/>
              <w:right w:val="nil"/>
            </w:tcBorders>
            <w:shd w:val="clear" w:color="000000" w:fill="FFFF00"/>
            <w:noWrap/>
            <w:vAlign w:val="bottom"/>
            <w:hideMark/>
            <w:tcPrChange w:id="4619" w:author="Tao Huang" w:date="2018-09-04T13:17:00Z">
              <w:tcPr>
                <w:tcW w:w="960" w:type="dxa"/>
                <w:gridSpan w:val="2"/>
                <w:tcBorders>
                  <w:top w:val="nil"/>
                  <w:left w:val="nil"/>
                  <w:bottom w:val="nil"/>
                  <w:right w:val="nil"/>
                </w:tcBorders>
                <w:shd w:val="clear" w:color="000000" w:fill="FFFF00"/>
                <w:noWrap/>
                <w:vAlign w:val="bottom"/>
                <w:hideMark/>
              </w:tcPr>
            </w:tcPrChange>
          </w:tcPr>
          <w:p w14:paraId="02A6D230" w14:textId="6DA0A7AE" w:rsidR="001739A3" w:rsidRPr="001739A3" w:rsidDel="00FC51CF" w:rsidRDefault="001739A3">
            <w:pPr>
              <w:spacing w:after="0" w:line="240" w:lineRule="auto"/>
              <w:jc w:val="center"/>
              <w:rPr>
                <w:ins w:id="4620" w:author="Tao Huang" w:date="2018-09-04T13:14:00Z"/>
                <w:del w:id="4621" w:author="韬 黄" w:date="2018-09-27T17:42:00Z"/>
                <w:rFonts w:eastAsia="Times New Roman" w:cs="Times New Roman"/>
                <w:color w:val="000000"/>
                <w:sz w:val="22"/>
                <w:rPrChange w:id="4622" w:author="Tao Huang" w:date="2018-09-04T13:15:00Z">
                  <w:rPr>
                    <w:ins w:id="4623" w:author="Tao Huang" w:date="2018-09-04T13:14:00Z"/>
                    <w:del w:id="4624" w:author="韬 黄" w:date="2018-09-27T17:42:00Z"/>
                    <w:rFonts w:ascii="Calibri" w:eastAsia="Times New Roman" w:hAnsi="Calibri" w:cs="Calibri"/>
                    <w:color w:val="000000"/>
                    <w:sz w:val="22"/>
                  </w:rPr>
                </w:rPrChange>
              </w:rPr>
              <w:pPrChange w:id="4625" w:author="Tao Huang" w:date="2018-09-04T13:17:00Z">
                <w:pPr>
                  <w:spacing w:after="0" w:line="240" w:lineRule="auto"/>
                  <w:jc w:val="right"/>
                </w:pPr>
              </w:pPrChange>
            </w:pPr>
            <w:ins w:id="4626" w:author="Tao Huang" w:date="2018-09-04T13:14:00Z">
              <w:del w:id="4627" w:author="韬 黄" w:date="2018-09-27T17:42:00Z">
                <w:r w:rsidRPr="001739A3" w:rsidDel="00FC51CF">
                  <w:rPr>
                    <w:rFonts w:eastAsia="Times New Roman" w:cs="Times New Roman"/>
                    <w:color w:val="000000"/>
                    <w:sz w:val="22"/>
                    <w:rPrChange w:id="4628"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4629" w:author="Tao Huang" w:date="2018-09-04T13:17:00Z">
              <w:tcPr>
                <w:tcW w:w="960" w:type="dxa"/>
                <w:gridSpan w:val="2"/>
                <w:tcBorders>
                  <w:top w:val="nil"/>
                  <w:left w:val="nil"/>
                  <w:bottom w:val="nil"/>
                  <w:right w:val="nil"/>
                </w:tcBorders>
                <w:shd w:val="clear" w:color="000000" w:fill="FFFF00"/>
                <w:noWrap/>
                <w:vAlign w:val="bottom"/>
                <w:hideMark/>
              </w:tcPr>
            </w:tcPrChange>
          </w:tcPr>
          <w:p w14:paraId="54DA241F" w14:textId="474D9E45" w:rsidR="001739A3" w:rsidRPr="001739A3" w:rsidDel="00FC51CF" w:rsidRDefault="001739A3">
            <w:pPr>
              <w:spacing w:after="0" w:line="240" w:lineRule="auto"/>
              <w:jc w:val="center"/>
              <w:rPr>
                <w:ins w:id="4630" w:author="Tao Huang" w:date="2018-09-04T13:14:00Z"/>
                <w:del w:id="4631" w:author="韬 黄" w:date="2018-09-27T17:42:00Z"/>
                <w:rFonts w:eastAsia="Times New Roman" w:cs="Times New Roman"/>
                <w:color w:val="000000"/>
                <w:sz w:val="22"/>
                <w:rPrChange w:id="4632" w:author="Tao Huang" w:date="2018-09-04T13:15:00Z">
                  <w:rPr>
                    <w:ins w:id="4633" w:author="Tao Huang" w:date="2018-09-04T13:14:00Z"/>
                    <w:del w:id="4634" w:author="韬 黄" w:date="2018-09-27T17:42:00Z"/>
                    <w:rFonts w:ascii="Calibri" w:eastAsia="Times New Roman" w:hAnsi="Calibri" w:cs="Calibri"/>
                    <w:color w:val="000000"/>
                    <w:sz w:val="22"/>
                  </w:rPr>
                </w:rPrChange>
              </w:rPr>
              <w:pPrChange w:id="4635" w:author="Tao Huang" w:date="2018-09-04T13:17:00Z">
                <w:pPr>
                  <w:spacing w:after="0" w:line="240" w:lineRule="auto"/>
                  <w:jc w:val="right"/>
                </w:pPr>
              </w:pPrChange>
            </w:pPr>
            <w:ins w:id="4636" w:author="Tao Huang" w:date="2018-09-04T13:14:00Z">
              <w:del w:id="4637" w:author="韬 黄" w:date="2018-09-27T17:42:00Z">
                <w:r w:rsidRPr="001739A3" w:rsidDel="00FC51CF">
                  <w:rPr>
                    <w:rFonts w:eastAsia="Times New Roman" w:cs="Times New Roman"/>
                    <w:color w:val="000000"/>
                    <w:sz w:val="22"/>
                    <w:rPrChange w:id="4638" w:author="Tao Huang" w:date="2018-09-04T13:15:00Z">
                      <w:rPr>
                        <w:rFonts w:ascii="Calibri" w:eastAsia="Times New Roman" w:hAnsi="Calibri" w:cs="Calibri"/>
                        <w:color w:val="000000"/>
                        <w:sz w:val="22"/>
                      </w:rPr>
                    </w:rPrChange>
                  </w:rPr>
                  <w:delText>0.6836</w:delText>
                </w:r>
              </w:del>
            </w:ins>
          </w:p>
        </w:tc>
        <w:tc>
          <w:tcPr>
            <w:tcW w:w="960" w:type="dxa"/>
            <w:tcBorders>
              <w:top w:val="nil"/>
              <w:left w:val="nil"/>
              <w:bottom w:val="nil"/>
              <w:right w:val="nil"/>
            </w:tcBorders>
            <w:shd w:val="clear" w:color="000000" w:fill="FFFF00"/>
            <w:noWrap/>
            <w:vAlign w:val="bottom"/>
            <w:hideMark/>
            <w:tcPrChange w:id="4639" w:author="Tao Huang" w:date="2018-09-04T13:17:00Z">
              <w:tcPr>
                <w:tcW w:w="960" w:type="dxa"/>
                <w:gridSpan w:val="2"/>
                <w:tcBorders>
                  <w:top w:val="nil"/>
                  <w:left w:val="nil"/>
                  <w:bottom w:val="nil"/>
                  <w:right w:val="nil"/>
                </w:tcBorders>
                <w:shd w:val="clear" w:color="000000" w:fill="FFFF00"/>
                <w:noWrap/>
                <w:vAlign w:val="bottom"/>
                <w:hideMark/>
              </w:tcPr>
            </w:tcPrChange>
          </w:tcPr>
          <w:p w14:paraId="4FA8AB4E" w14:textId="07BD91D0" w:rsidR="001739A3" w:rsidRPr="001739A3" w:rsidDel="00FC51CF" w:rsidRDefault="001739A3">
            <w:pPr>
              <w:spacing w:after="0" w:line="240" w:lineRule="auto"/>
              <w:jc w:val="center"/>
              <w:rPr>
                <w:ins w:id="4640" w:author="Tao Huang" w:date="2018-09-04T13:14:00Z"/>
                <w:del w:id="4641" w:author="韬 黄" w:date="2018-09-27T17:42:00Z"/>
                <w:rFonts w:eastAsia="Times New Roman" w:cs="Times New Roman"/>
                <w:color w:val="000000"/>
                <w:sz w:val="22"/>
                <w:rPrChange w:id="4642" w:author="Tao Huang" w:date="2018-09-04T13:15:00Z">
                  <w:rPr>
                    <w:ins w:id="4643" w:author="Tao Huang" w:date="2018-09-04T13:14:00Z"/>
                    <w:del w:id="4644" w:author="韬 黄" w:date="2018-09-27T17:42:00Z"/>
                    <w:rFonts w:ascii="Calibri" w:eastAsia="Times New Roman" w:hAnsi="Calibri" w:cs="Calibri"/>
                    <w:color w:val="000000"/>
                    <w:sz w:val="22"/>
                  </w:rPr>
                </w:rPrChange>
              </w:rPr>
              <w:pPrChange w:id="4645" w:author="Tao Huang" w:date="2018-09-04T13:17:00Z">
                <w:pPr>
                  <w:spacing w:after="0" w:line="240" w:lineRule="auto"/>
                  <w:jc w:val="right"/>
                </w:pPr>
              </w:pPrChange>
            </w:pPr>
            <w:ins w:id="4646" w:author="Tao Huang" w:date="2018-09-04T13:14:00Z">
              <w:del w:id="4647" w:author="韬 黄" w:date="2018-09-27T17:42:00Z">
                <w:r w:rsidRPr="001739A3" w:rsidDel="00FC51CF">
                  <w:rPr>
                    <w:rFonts w:eastAsia="Times New Roman" w:cs="Times New Roman"/>
                    <w:color w:val="000000"/>
                    <w:sz w:val="22"/>
                    <w:rPrChange w:id="4648"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E7E6E6"/>
            <w:noWrap/>
            <w:vAlign w:val="bottom"/>
            <w:hideMark/>
            <w:tcPrChange w:id="4649" w:author="Tao Huang" w:date="2018-09-04T13:17:00Z">
              <w:tcPr>
                <w:tcW w:w="960" w:type="dxa"/>
                <w:gridSpan w:val="2"/>
                <w:tcBorders>
                  <w:top w:val="nil"/>
                  <w:left w:val="nil"/>
                  <w:bottom w:val="nil"/>
                  <w:right w:val="nil"/>
                </w:tcBorders>
                <w:shd w:val="clear" w:color="000000" w:fill="E7E6E6"/>
                <w:noWrap/>
                <w:vAlign w:val="bottom"/>
                <w:hideMark/>
              </w:tcPr>
            </w:tcPrChange>
          </w:tcPr>
          <w:p w14:paraId="14C0AB5A" w14:textId="367D3077" w:rsidR="001739A3" w:rsidRPr="001739A3" w:rsidDel="00FC51CF" w:rsidRDefault="001739A3">
            <w:pPr>
              <w:spacing w:after="0" w:line="240" w:lineRule="auto"/>
              <w:jc w:val="center"/>
              <w:rPr>
                <w:ins w:id="4650" w:author="Tao Huang" w:date="2018-09-04T13:14:00Z"/>
                <w:del w:id="4651" w:author="韬 黄" w:date="2018-09-27T17:42:00Z"/>
                <w:rFonts w:eastAsia="Times New Roman" w:cs="Times New Roman"/>
                <w:color w:val="000000"/>
                <w:sz w:val="22"/>
                <w:rPrChange w:id="4652" w:author="Tao Huang" w:date="2018-09-04T13:15:00Z">
                  <w:rPr>
                    <w:ins w:id="4653" w:author="Tao Huang" w:date="2018-09-04T13:14:00Z"/>
                    <w:del w:id="4654" w:author="韬 黄" w:date="2018-09-27T17:42:00Z"/>
                    <w:rFonts w:ascii="Calibri" w:eastAsia="Times New Roman" w:hAnsi="Calibri" w:cs="Calibri"/>
                    <w:color w:val="000000"/>
                    <w:sz w:val="22"/>
                  </w:rPr>
                </w:rPrChange>
              </w:rPr>
              <w:pPrChange w:id="4655" w:author="Tao Huang" w:date="2018-09-04T13:17:00Z">
                <w:pPr>
                  <w:spacing w:after="0" w:line="240" w:lineRule="auto"/>
                  <w:jc w:val="right"/>
                </w:pPr>
              </w:pPrChange>
            </w:pPr>
            <w:ins w:id="4656" w:author="Tao Huang" w:date="2018-09-04T13:14:00Z">
              <w:del w:id="4657" w:author="韬 黄" w:date="2018-09-27T17:42:00Z">
                <w:r w:rsidRPr="001739A3" w:rsidDel="00FC51CF">
                  <w:rPr>
                    <w:rFonts w:eastAsia="Times New Roman" w:cs="Times New Roman"/>
                    <w:color w:val="000000"/>
                    <w:sz w:val="22"/>
                    <w:rPrChange w:id="4658" w:author="Tao Huang" w:date="2018-09-04T13:15:00Z">
                      <w:rPr>
                        <w:rFonts w:ascii="Calibri" w:eastAsia="Times New Roman" w:hAnsi="Calibri" w:cs="Calibri"/>
                        <w:color w:val="000000"/>
                        <w:sz w:val="22"/>
                      </w:rPr>
                    </w:rPrChange>
                  </w:rPr>
                  <w:delText>0.9948</w:delText>
                </w:r>
              </w:del>
            </w:ins>
          </w:p>
        </w:tc>
        <w:tc>
          <w:tcPr>
            <w:tcW w:w="960" w:type="dxa"/>
            <w:tcBorders>
              <w:top w:val="nil"/>
              <w:left w:val="nil"/>
              <w:bottom w:val="nil"/>
              <w:right w:val="nil"/>
            </w:tcBorders>
            <w:shd w:val="clear" w:color="000000" w:fill="E7E6E6"/>
            <w:noWrap/>
            <w:vAlign w:val="bottom"/>
            <w:hideMark/>
            <w:tcPrChange w:id="4659" w:author="Tao Huang" w:date="2018-09-04T13:17:00Z">
              <w:tcPr>
                <w:tcW w:w="960" w:type="dxa"/>
                <w:gridSpan w:val="2"/>
                <w:tcBorders>
                  <w:top w:val="nil"/>
                  <w:left w:val="nil"/>
                  <w:bottom w:val="nil"/>
                  <w:right w:val="nil"/>
                </w:tcBorders>
                <w:shd w:val="clear" w:color="000000" w:fill="E7E6E6"/>
                <w:noWrap/>
                <w:vAlign w:val="bottom"/>
                <w:hideMark/>
              </w:tcPr>
            </w:tcPrChange>
          </w:tcPr>
          <w:p w14:paraId="3E7A5145" w14:textId="7BB92057" w:rsidR="001739A3" w:rsidRPr="001739A3" w:rsidDel="00FC51CF" w:rsidRDefault="001739A3">
            <w:pPr>
              <w:spacing w:after="0" w:line="240" w:lineRule="auto"/>
              <w:jc w:val="center"/>
              <w:rPr>
                <w:ins w:id="4660" w:author="Tao Huang" w:date="2018-09-04T13:14:00Z"/>
                <w:del w:id="4661" w:author="韬 黄" w:date="2018-09-27T17:42:00Z"/>
                <w:rFonts w:eastAsia="Times New Roman" w:cs="Times New Roman"/>
                <w:color w:val="000000"/>
                <w:sz w:val="22"/>
                <w:rPrChange w:id="4662" w:author="Tao Huang" w:date="2018-09-04T13:15:00Z">
                  <w:rPr>
                    <w:ins w:id="4663" w:author="Tao Huang" w:date="2018-09-04T13:14:00Z"/>
                    <w:del w:id="4664" w:author="韬 黄" w:date="2018-09-27T17:42:00Z"/>
                    <w:rFonts w:ascii="Calibri" w:eastAsia="Times New Roman" w:hAnsi="Calibri" w:cs="Calibri"/>
                    <w:color w:val="000000"/>
                    <w:sz w:val="22"/>
                  </w:rPr>
                </w:rPrChange>
              </w:rPr>
              <w:pPrChange w:id="4665" w:author="Tao Huang" w:date="2018-09-04T13:17:00Z">
                <w:pPr>
                  <w:spacing w:after="0" w:line="240" w:lineRule="auto"/>
                  <w:jc w:val="right"/>
                </w:pPr>
              </w:pPrChange>
            </w:pPr>
            <w:ins w:id="4666" w:author="Tao Huang" w:date="2018-09-04T13:14:00Z">
              <w:del w:id="4667" w:author="韬 黄" w:date="2018-09-27T17:42:00Z">
                <w:r w:rsidRPr="001739A3" w:rsidDel="00FC51CF">
                  <w:rPr>
                    <w:rFonts w:eastAsia="Times New Roman" w:cs="Times New Roman"/>
                    <w:color w:val="000000"/>
                    <w:sz w:val="22"/>
                    <w:rPrChange w:id="4668"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4669" w:author="Tao Huang" w:date="2018-09-04T13:17:00Z">
              <w:tcPr>
                <w:tcW w:w="960" w:type="dxa"/>
                <w:gridSpan w:val="2"/>
                <w:tcBorders>
                  <w:top w:val="nil"/>
                  <w:left w:val="nil"/>
                  <w:bottom w:val="nil"/>
                  <w:right w:val="nil"/>
                </w:tcBorders>
                <w:shd w:val="clear" w:color="000000" w:fill="FFFF00"/>
                <w:noWrap/>
                <w:vAlign w:val="bottom"/>
                <w:hideMark/>
              </w:tcPr>
            </w:tcPrChange>
          </w:tcPr>
          <w:p w14:paraId="758C9908" w14:textId="081AA504" w:rsidR="001739A3" w:rsidRPr="001739A3" w:rsidDel="00FC51CF" w:rsidRDefault="001739A3">
            <w:pPr>
              <w:spacing w:after="0" w:line="240" w:lineRule="auto"/>
              <w:jc w:val="center"/>
              <w:rPr>
                <w:ins w:id="4670" w:author="Tao Huang" w:date="2018-09-04T13:14:00Z"/>
                <w:del w:id="4671" w:author="韬 黄" w:date="2018-09-27T17:42:00Z"/>
                <w:rFonts w:eastAsia="Times New Roman" w:cs="Times New Roman"/>
                <w:color w:val="000000"/>
                <w:sz w:val="22"/>
                <w:rPrChange w:id="4672" w:author="Tao Huang" w:date="2018-09-04T13:15:00Z">
                  <w:rPr>
                    <w:ins w:id="4673" w:author="Tao Huang" w:date="2018-09-04T13:14:00Z"/>
                    <w:del w:id="4674" w:author="韬 黄" w:date="2018-09-27T17:42:00Z"/>
                    <w:rFonts w:ascii="Calibri" w:eastAsia="Times New Roman" w:hAnsi="Calibri" w:cs="Calibri"/>
                    <w:color w:val="000000"/>
                    <w:sz w:val="22"/>
                  </w:rPr>
                </w:rPrChange>
              </w:rPr>
              <w:pPrChange w:id="4675" w:author="Tao Huang" w:date="2018-09-04T13:17:00Z">
                <w:pPr>
                  <w:spacing w:after="0" w:line="240" w:lineRule="auto"/>
                  <w:jc w:val="right"/>
                </w:pPr>
              </w:pPrChange>
            </w:pPr>
            <w:ins w:id="4676" w:author="Tao Huang" w:date="2018-09-04T13:14:00Z">
              <w:del w:id="4677" w:author="韬 黄" w:date="2018-09-27T17:42:00Z">
                <w:r w:rsidRPr="001739A3" w:rsidDel="00FC51CF">
                  <w:rPr>
                    <w:rFonts w:eastAsia="Times New Roman" w:cs="Times New Roman"/>
                    <w:color w:val="000000"/>
                    <w:sz w:val="22"/>
                    <w:rPrChange w:id="4678" w:author="Tao Huang" w:date="2018-09-04T13:15:00Z">
                      <w:rPr>
                        <w:rFonts w:ascii="Calibri" w:eastAsia="Times New Roman" w:hAnsi="Calibri" w:cs="Calibri"/>
                        <w:color w:val="000000"/>
                        <w:sz w:val="22"/>
                      </w:rPr>
                    </w:rPrChange>
                  </w:rPr>
                  <w:delText>7,116</w:delText>
                </w:r>
              </w:del>
            </w:ins>
          </w:p>
        </w:tc>
        <w:tc>
          <w:tcPr>
            <w:tcW w:w="960" w:type="dxa"/>
            <w:tcBorders>
              <w:top w:val="nil"/>
              <w:left w:val="nil"/>
              <w:bottom w:val="nil"/>
              <w:right w:val="nil"/>
            </w:tcBorders>
            <w:shd w:val="clear" w:color="000000" w:fill="FFFF00"/>
            <w:noWrap/>
            <w:vAlign w:val="bottom"/>
            <w:hideMark/>
            <w:tcPrChange w:id="4679" w:author="Tao Huang" w:date="2018-09-04T13:17:00Z">
              <w:tcPr>
                <w:tcW w:w="960" w:type="dxa"/>
                <w:gridSpan w:val="2"/>
                <w:tcBorders>
                  <w:top w:val="nil"/>
                  <w:left w:val="nil"/>
                  <w:bottom w:val="nil"/>
                  <w:right w:val="nil"/>
                </w:tcBorders>
                <w:shd w:val="clear" w:color="000000" w:fill="FFFF00"/>
                <w:noWrap/>
                <w:vAlign w:val="bottom"/>
                <w:hideMark/>
              </w:tcPr>
            </w:tcPrChange>
          </w:tcPr>
          <w:p w14:paraId="2DD7C75C" w14:textId="0139443A" w:rsidR="001739A3" w:rsidRPr="001739A3" w:rsidDel="00FC51CF" w:rsidRDefault="001739A3">
            <w:pPr>
              <w:spacing w:after="0" w:line="240" w:lineRule="auto"/>
              <w:jc w:val="center"/>
              <w:rPr>
                <w:ins w:id="4680" w:author="Tao Huang" w:date="2018-09-04T13:14:00Z"/>
                <w:del w:id="4681" w:author="韬 黄" w:date="2018-09-27T17:42:00Z"/>
                <w:rFonts w:eastAsia="Times New Roman" w:cs="Times New Roman"/>
                <w:color w:val="000000"/>
                <w:sz w:val="22"/>
                <w:rPrChange w:id="4682" w:author="Tao Huang" w:date="2018-09-04T13:15:00Z">
                  <w:rPr>
                    <w:ins w:id="4683" w:author="Tao Huang" w:date="2018-09-04T13:14:00Z"/>
                    <w:del w:id="4684" w:author="韬 黄" w:date="2018-09-27T17:42:00Z"/>
                    <w:rFonts w:ascii="Calibri" w:eastAsia="Times New Roman" w:hAnsi="Calibri" w:cs="Calibri"/>
                    <w:color w:val="000000"/>
                    <w:sz w:val="22"/>
                  </w:rPr>
                </w:rPrChange>
              </w:rPr>
              <w:pPrChange w:id="4685" w:author="Tao Huang" w:date="2018-09-04T13:17:00Z">
                <w:pPr>
                  <w:spacing w:after="0" w:line="240" w:lineRule="auto"/>
                  <w:jc w:val="right"/>
                </w:pPr>
              </w:pPrChange>
            </w:pPr>
            <w:ins w:id="4686" w:author="Tao Huang" w:date="2018-09-04T13:14:00Z">
              <w:del w:id="4687" w:author="韬 黄" w:date="2018-09-27T17:42:00Z">
                <w:r w:rsidRPr="001739A3" w:rsidDel="00FC51CF">
                  <w:rPr>
                    <w:rFonts w:eastAsia="Times New Roman" w:cs="Times New Roman"/>
                    <w:color w:val="000000"/>
                    <w:sz w:val="22"/>
                    <w:rPrChange w:id="4688" w:author="Tao Huang" w:date="2018-09-04T13:15:00Z">
                      <w:rPr>
                        <w:rFonts w:ascii="Calibri" w:eastAsia="Times New Roman" w:hAnsi="Calibri" w:cs="Calibri"/>
                        <w:color w:val="000000"/>
                        <w:sz w:val="22"/>
                      </w:rPr>
                    </w:rPrChange>
                  </w:rPr>
                  <w:delText>7</w:delText>
                </w:r>
              </w:del>
            </w:ins>
          </w:p>
        </w:tc>
      </w:tr>
      <w:tr w:rsidR="001739A3" w:rsidRPr="001739A3" w:rsidDel="00FC51CF" w14:paraId="2D5C89DE" w14:textId="756BED19" w:rsidTr="008B5617">
        <w:tblPrEx>
          <w:tblW w:w="12080" w:type="dxa"/>
          <w:jc w:val="center"/>
          <w:tblPrExChange w:id="4689" w:author="Tao Huang" w:date="2018-09-04T13:17:00Z">
            <w:tblPrEx>
              <w:tblW w:w="12080" w:type="dxa"/>
              <w:jc w:val="center"/>
            </w:tblPrEx>
          </w:tblPrExChange>
        </w:tblPrEx>
        <w:trPr>
          <w:trHeight w:val="57"/>
          <w:jc w:val="center"/>
          <w:ins w:id="4690" w:author="Tao Huang" w:date="2018-09-04T13:14:00Z"/>
          <w:del w:id="4691" w:author="韬 黄" w:date="2018-09-27T17:42:00Z"/>
          <w:trPrChange w:id="4692"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693" w:author="Tao Huang" w:date="2018-09-04T13:17:00Z">
              <w:tcPr>
                <w:tcW w:w="2480" w:type="dxa"/>
                <w:tcBorders>
                  <w:top w:val="nil"/>
                  <w:left w:val="nil"/>
                  <w:bottom w:val="nil"/>
                  <w:right w:val="nil"/>
                </w:tcBorders>
                <w:shd w:val="clear" w:color="000000" w:fill="FFFF00"/>
                <w:noWrap/>
                <w:vAlign w:val="bottom"/>
                <w:hideMark/>
              </w:tcPr>
            </w:tcPrChange>
          </w:tcPr>
          <w:p w14:paraId="2D2413D3" w14:textId="182BA190" w:rsidR="001739A3" w:rsidRPr="001739A3" w:rsidDel="00FC51CF" w:rsidRDefault="001739A3">
            <w:pPr>
              <w:spacing w:after="0" w:line="240" w:lineRule="auto"/>
              <w:rPr>
                <w:ins w:id="4694" w:author="Tao Huang" w:date="2018-09-04T13:14:00Z"/>
                <w:del w:id="4695" w:author="韬 黄" w:date="2018-09-27T17:42:00Z"/>
                <w:rFonts w:eastAsia="Times New Roman" w:cs="Times New Roman"/>
                <w:color w:val="000000"/>
                <w:sz w:val="22"/>
                <w:rPrChange w:id="4696" w:author="Tao Huang" w:date="2018-09-04T13:15:00Z">
                  <w:rPr>
                    <w:ins w:id="4697" w:author="Tao Huang" w:date="2018-09-04T13:14:00Z"/>
                    <w:del w:id="4698" w:author="韬 黄" w:date="2018-09-27T17:42:00Z"/>
                    <w:rFonts w:ascii="Calibri" w:eastAsia="Times New Roman" w:hAnsi="Calibri" w:cs="Calibri"/>
                    <w:color w:val="000000"/>
                    <w:sz w:val="22"/>
                  </w:rPr>
                </w:rPrChange>
              </w:rPr>
            </w:pPr>
            <w:ins w:id="4699" w:author="Tao Huang" w:date="2018-09-04T13:14:00Z">
              <w:del w:id="4700" w:author="韬 黄" w:date="2018-09-27T17:42:00Z">
                <w:r w:rsidRPr="001739A3" w:rsidDel="00FC51CF">
                  <w:rPr>
                    <w:rFonts w:eastAsia="Times New Roman" w:cs="Times New Roman"/>
                    <w:color w:val="000000"/>
                    <w:sz w:val="22"/>
                    <w:rPrChange w:id="4701" w:author="Tao Huang" w:date="2018-09-04T13:15:00Z">
                      <w:rPr>
                        <w:rFonts w:ascii="Calibri" w:eastAsia="Times New Roman" w:hAnsi="Calibri" w:cs="Calibri"/>
                        <w:color w:val="000000"/>
                        <w:sz w:val="22"/>
                      </w:rPr>
                    </w:rPrChange>
                  </w:rPr>
                  <w:delText>ADL-intra-EWC</w:delText>
                </w:r>
              </w:del>
            </w:ins>
          </w:p>
        </w:tc>
        <w:tc>
          <w:tcPr>
            <w:tcW w:w="960" w:type="dxa"/>
            <w:tcBorders>
              <w:top w:val="nil"/>
              <w:left w:val="nil"/>
              <w:bottom w:val="nil"/>
              <w:right w:val="nil"/>
            </w:tcBorders>
            <w:shd w:val="clear" w:color="000000" w:fill="FFFF00"/>
            <w:noWrap/>
            <w:vAlign w:val="bottom"/>
            <w:hideMark/>
            <w:tcPrChange w:id="4702" w:author="Tao Huang" w:date="2018-09-04T13:17:00Z">
              <w:tcPr>
                <w:tcW w:w="960" w:type="dxa"/>
                <w:tcBorders>
                  <w:top w:val="nil"/>
                  <w:left w:val="nil"/>
                  <w:bottom w:val="nil"/>
                  <w:right w:val="nil"/>
                </w:tcBorders>
                <w:shd w:val="clear" w:color="000000" w:fill="FFFF00"/>
                <w:noWrap/>
                <w:vAlign w:val="bottom"/>
                <w:hideMark/>
              </w:tcPr>
            </w:tcPrChange>
          </w:tcPr>
          <w:p w14:paraId="5C194C02" w14:textId="5CE1BDC8" w:rsidR="001739A3" w:rsidRPr="001739A3" w:rsidDel="00FC51CF" w:rsidRDefault="001739A3">
            <w:pPr>
              <w:spacing w:after="0" w:line="240" w:lineRule="auto"/>
              <w:jc w:val="center"/>
              <w:rPr>
                <w:ins w:id="4703" w:author="Tao Huang" w:date="2018-09-04T13:14:00Z"/>
                <w:del w:id="4704" w:author="韬 黄" w:date="2018-09-27T17:42:00Z"/>
                <w:rFonts w:eastAsia="Times New Roman" w:cs="Times New Roman"/>
                <w:color w:val="000000"/>
                <w:sz w:val="22"/>
                <w:rPrChange w:id="4705" w:author="Tao Huang" w:date="2018-09-04T13:15:00Z">
                  <w:rPr>
                    <w:ins w:id="4706" w:author="Tao Huang" w:date="2018-09-04T13:14:00Z"/>
                    <w:del w:id="4707" w:author="韬 黄" w:date="2018-09-27T17:42:00Z"/>
                    <w:rFonts w:ascii="Calibri" w:eastAsia="Times New Roman" w:hAnsi="Calibri" w:cs="Calibri"/>
                    <w:color w:val="000000"/>
                    <w:sz w:val="22"/>
                  </w:rPr>
                </w:rPrChange>
              </w:rPr>
              <w:pPrChange w:id="4708" w:author="Tao Huang" w:date="2018-09-04T13:17:00Z">
                <w:pPr>
                  <w:spacing w:after="0" w:line="240" w:lineRule="auto"/>
                  <w:jc w:val="right"/>
                </w:pPr>
              </w:pPrChange>
            </w:pPr>
            <w:ins w:id="4709" w:author="Tao Huang" w:date="2018-09-04T13:14:00Z">
              <w:del w:id="4710" w:author="韬 黄" w:date="2018-09-27T17:42:00Z">
                <w:r w:rsidRPr="001739A3" w:rsidDel="00FC51CF">
                  <w:rPr>
                    <w:rFonts w:eastAsia="Times New Roman" w:cs="Times New Roman"/>
                    <w:color w:val="000000"/>
                    <w:sz w:val="22"/>
                    <w:rPrChange w:id="4711" w:author="Tao Huang" w:date="2018-09-04T13:15:00Z">
                      <w:rPr>
                        <w:rFonts w:ascii="Calibri" w:eastAsia="Times New Roman" w:hAnsi="Calibri" w:cs="Calibri"/>
                        <w:color w:val="000000"/>
                        <w:sz w:val="22"/>
                      </w:rPr>
                    </w:rPrChange>
                  </w:rPr>
                  <w:delText>15.083</w:delText>
                </w:r>
              </w:del>
            </w:ins>
          </w:p>
        </w:tc>
        <w:tc>
          <w:tcPr>
            <w:tcW w:w="960" w:type="dxa"/>
            <w:tcBorders>
              <w:top w:val="nil"/>
              <w:left w:val="nil"/>
              <w:bottom w:val="nil"/>
              <w:right w:val="nil"/>
            </w:tcBorders>
            <w:shd w:val="clear" w:color="000000" w:fill="FFFF00"/>
            <w:noWrap/>
            <w:vAlign w:val="bottom"/>
            <w:hideMark/>
            <w:tcPrChange w:id="4712" w:author="Tao Huang" w:date="2018-09-04T13:17:00Z">
              <w:tcPr>
                <w:tcW w:w="960" w:type="dxa"/>
                <w:tcBorders>
                  <w:top w:val="nil"/>
                  <w:left w:val="nil"/>
                  <w:bottom w:val="nil"/>
                  <w:right w:val="nil"/>
                </w:tcBorders>
                <w:shd w:val="clear" w:color="000000" w:fill="FFFF00"/>
                <w:noWrap/>
                <w:vAlign w:val="bottom"/>
                <w:hideMark/>
              </w:tcPr>
            </w:tcPrChange>
          </w:tcPr>
          <w:p w14:paraId="5185D812" w14:textId="5B3A8725" w:rsidR="001739A3" w:rsidRPr="001739A3" w:rsidDel="00FC51CF" w:rsidRDefault="001739A3">
            <w:pPr>
              <w:spacing w:after="0" w:line="240" w:lineRule="auto"/>
              <w:jc w:val="center"/>
              <w:rPr>
                <w:ins w:id="4713" w:author="Tao Huang" w:date="2018-09-04T13:14:00Z"/>
                <w:del w:id="4714" w:author="韬 黄" w:date="2018-09-27T17:42:00Z"/>
                <w:rFonts w:eastAsia="Times New Roman" w:cs="Times New Roman"/>
                <w:color w:val="000000"/>
                <w:sz w:val="22"/>
                <w:rPrChange w:id="4715" w:author="Tao Huang" w:date="2018-09-04T13:15:00Z">
                  <w:rPr>
                    <w:ins w:id="4716" w:author="Tao Huang" w:date="2018-09-04T13:14:00Z"/>
                    <w:del w:id="4717" w:author="韬 黄" w:date="2018-09-27T17:42:00Z"/>
                    <w:rFonts w:ascii="Calibri" w:eastAsia="Times New Roman" w:hAnsi="Calibri" w:cs="Calibri"/>
                    <w:color w:val="000000"/>
                    <w:sz w:val="22"/>
                  </w:rPr>
                </w:rPrChange>
              </w:rPr>
              <w:pPrChange w:id="4718" w:author="Tao Huang" w:date="2018-09-04T13:17:00Z">
                <w:pPr>
                  <w:spacing w:after="0" w:line="240" w:lineRule="auto"/>
                  <w:jc w:val="right"/>
                </w:pPr>
              </w:pPrChange>
            </w:pPr>
            <w:ins w:id="4719" w:author="Tao Huang" w:date="2018-09-04T13:14:00Z">
              <w:del w:id="4720" w:author="韬 黄" w:date="2018-09-27T17:42:00Z">
                <w:r w:rsidRPr="001739A3" w:rsidDel="00FC51CF">
                  <w:rPr>
                    <w:rFonts w:eastAsia="Times New Roman" w:cs="Times New Roman"/>
                    <w:color w:val="000000"/>
                    <w:sz w:val="22"/>
                    <w:rPrChange w:id="4721"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4722" w:author="Tao Huang" w:date="2018-09-04T13:17:00Z">
              <w:tcPr>
                <w:tcW w:w="960" w:type="dxa"/>
                <w:gridSpan w:val="2"/>
                <w:tcBorders>
                  <w:top w:val="nil"/>
                  <w:left w:val="nil"/>
                  <w:bottom w:val="nil"/>
                  <w:right w:val="nil"/>
                </w:tcBorders>
                <w:shd w:val="clear" w:color="000000" w:fill="FFFF00"/>
                <w:noWrap/>
                <w:vAlign w:val="bottom"/>
                <w:hideMark/>
              </w:tcPr>
            </w:tcPrChange>
          </w:tcPr>
          <w:p w14:paraId="16BF013C" w14:textId="6F5F84BC" w:rsidR="001739A3" w:rsidRPr="001739A3" w:rsidDel="00FC51CF" w:rsidRDefault="001739A3">
            <w:pPr>
              <w:spacing w:after="0" w:line="240" w:lineRule="auto"/>
              <w:jc w:val="center"/>
              <w:rPr>
                <w:ins w:id="4723" w:author="Tao Huang" w:date="2018-09-04T13:14:00Z"/>
                <w:del w:id="4724" w:author="韬 黄" w:date="2018-09-27T17:42:00Z"/>
                <w:rFonts w:eastAsia="Times New Roman" w:cs="Times New Roman"/>
                <w:color w:val="000000"/>
                <w:sz w:val="22"/>
                <w:rPrChange w:id="4725" w:author="Tao Huang" w:date="2018-09-04T13:15:00Z">
                  <w:rPr>
                    <w:ins w:id="4726" w:author="Tao Huang" w:date="2018-09-04T13:14:00Z"/>
                    <w:del w:id="4727" w:author="韬 黄" w:date="2018-09-27T17:42:00Z"/>
                    <w:rFonts w:ascii="Calibri" w:eastAsia="Times New Roman" w:hAnsi="Calibri" w:cs="Calibri"/>
                    <w:color w:val="000000"/>
                    <w:sz w:val="22"/>
                  </w:rPr>
                </w:rPrChange>
              </w:rPr>
              <w:pPrChange w:id="4728" w:author="Tao Huang" w:date="2018-09-04T13:17:00Z">
                <w:pPr>
                  <w:spacing w:after="0" w:line="240" w:lineRule="auto"/>
                  <w:jc w:val="right"/>
                </w:pPr>
              </w:pPrChange>
            </w:pPr>
            <w:ins w:id="4729" w:author="Tao Huang" w:date="2018-09-04T13:14:00Z">
              <w:del w:id="4730" w:author="韬 黄" w:date="2018-09-27T17:42:00Z">
                <w:r w:rsidRPr="001739A3" w:rsidDel="00FC51CF">
                  <w:rPr>
                    <w:rFonts w:eastAsia="Times New Roman" w:cs="Times New Roman"/>
                    <w:color w:val="000000"/>
                    <w:sz w:val="22"/>
                    <w:rPrChange w:id="4731" w:author="Tao Huang" w:date="2018-09-04T13:15:00Z">
                      <w:rPr>
                        <w:rFonts w:ascii="Calibri" w:eastAsia="Times New Roman" w:hAnsi="Calibri" w:cs="Calibri"/>
                        <w:color w:val="000000"/>
                        <w:sz w:val="22"/>
                      </w:rPr>
                    </w:rPrChange>
                  </w:rPr>
                  <w:delText>40.02%</w:delText>
                </w:r>
              </w:del>
            </w:ins>
          </w:p>
        </w:tc>
        <w:tc>
          <w:tcPr>
            <w:tcW w:w="960" w:type="dxa"/>
            <w:tcBorders>
              <w:top w:val="nil"/>
              <w:left w:val="nil"/>
              <w:bottom w:val="nil"/>
              <w:right w:val="nil"/>
            </w:tcBorders>
            <w:shd w:val="clear" w:color="000000" w:fill="FFFF00"/>
            <w:noWrap/>
            <w:vAlign w:val="bottom"/>
            <w:hideMark/>
            <w:tcPrChange w:id="4732" w:author="Tao Huang" w:date="2018-09-04T13:17:00Z">
              <w:tcPr>
                <w:tcW w:w="960" w:type="dxa"/>
                <w:gridSpan w:val="2"/>
                <w:tcBorders>
                  <w:top w:val="nil"/>
                  <w:left w:val="nil"/>
                  <w:bottom w:val="nil"/>
                  <w:right w:val="nil"/>
                </w:tcBorders>
                <w:shd w:val="clear" w:color="000000" w:fill="FFFF00"/>
                <w:noWrap/>
                <w:vAlign w:val="bottom"/>
                <w:hideMark/>
              </w:tcPr>
            </w:tcPrChange>
          </w:tcPr>
          <w:p w14:paraId="389F1458" w14:textId="3E740886" w:rsidR="001739A3" w:rsidRPr="001739A3" w:rsidDel="00FC51CF" w:rsidRDefault="001739A3">
            <w:pPr>
              <w:spacing w:after="0" w:line="240" w:lineRule="auto"/>
              <w:jc w:val="center"/>
              <w:rPr>
                <w:ins w:id="4733" w:author="Tao Huang" w:date="2018-09-04T13:14:00Z"/>
                <w:del w:id="4734" w:author="韬 黄" w:date="2018-09-27T17:42:00Z"/>
                <w:rFonts w:eastAsia="Times New Roman" w:cs="Times New Roman"/>
                <w:color w:val="000000"/>
                <w:sz w:val="22"/>
                <w:rPrChange w:id="4735" w:author="Tao Huang" w:date="2018-09-04T13:15:00Z">
                  <w:rPr>
                    <w:ins w:id="4736" w:author="Tao Huang" w:date="2018-09-04T13:14:00Z"/>
                    <w:del w:id="4737" w:author="韬 黄" w:date="2018-09-27T17:42:00Z"/>
                    <w:rFonts w:ascii="Calibri" w:eastAsia="Times New Roman" w:hAnsi="Calibri" w:cs="Calibri"/>
                    <w:color w:val="000000"/>
                    <w:sz w:val="22"/>
                  </w:rPr>
                </w:rPrChange>
              </w:rPr>
              <w:pPrChange w:id="4738" w:author="Tao Huang" w:date="2018-09-04T13:17:00Z">
                <w:pPr>
                  <w:spacing w:after="0" w:line="240" w:lineRule="auto"/>
                  <w:jc w:val="right"/>
                </w:pPr>
              </w:pPrChange>
            </w:pPr>
            <w:ins w:id="4739" w:author="Tao Huang" w:date="2018-09-04T13:14:00Z">
              <w:del w:id="4740" w:author="韬 黄" w:date="2018-09-27T17:42:00Z">
                <w:r w:rsidRPr="001739A3" w:rsidDel="00FC51CF">
                  <w:rPr>
                    <w:rFonts w:eastAsia="Times New Roman" w:cs="Times New Roman"/>
                    <w:color w:val="000000"/>
                    <w:sz w:val="22"/>
                    <w:rPrChange w:id="4741"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4742" w:author="Tao Huang" w:date="2018-09-04T13:17:00Z">
              <w:tcPr>
                <w:tcW w:w="960" w:type="dxa"/>
                <w:gridSpan w:val="2"/>
                <w:tcBorders>
                  <w:top w:val="nil"/>
                  <w:left w:val="nil"/>
                  <w:bottom w:val="nil"/>
                  <w:right w:val="nil"/>
                </w:tcBorders>
                <w:shd w:val="clear" w:color="000000" w:fill="FFFF00"/>
                <w:noWrap/>
                <w:vAlign w:val="bottom"/>
                <w:hideMark/>
              </w:tcPr>
            </w:tcPrChange>
          </w:tcPr>
          <w:p w14:paraId="49DC3AA0" w14:textId="0477C9A3" w:rsidR="001739A3" w:rsidRPr="001739A3" w:rsidDel="00FC51CF" w:rsidRDefault="001739A3">
            <w:pPr>
              <w:spacing w:after="0" w:line="240" w:lineRule="auto"/>
              <w:jc w:val="center"/>
              <w:rPr>
                <w:ins w:id="4743" w:author="Tao Huang" w:date="2018-09-04T13:14:00Z"/>
                <w:del w:id="4744" w:author="韬 黄" w:date="2018-09-27T17:42:00Z"/>
                <w:rFonts w:eastAsia="Times New Roman" w:cs="Times New Roman"/>
                <w:color w:val="000000"/>
                <w:sz w:val="22"/>
                <w:rPrChange w:id="4745" w:author="Tao Huang" w:date="2018-09-04T13:15:00Z">
                  <w:rPr>
                    <w:ins w:id="4746" w:author="Tao Huang" w:date="2018-09-04T13:14:00Z"/>
                    <w:del w:id="4747" w:author="韬 黄" w:date="2018-09-27T17:42:00Z"/>
                    <w:rFonts w:ascii="Calibri" w:eastAsia="Times New Roman" w:hAnsi="Calibri" w:cs="Calibri"/>
                    <w:color w:val="000000"/>
                    <w:sz w:val="22"/>
                  </w:rPr>
                </w:rPrChange>
              </w:rPr>
              <w:pPrChange w:id="4748" w:author="Tao Huang" w:date="2018-09-04T13:17:00Z">
                <w:pPr>
                  <w:spacing w:after="0" w:line="240" w:lineRule="auto"/>
                  <w:jc w:val="right"/>
                </w:pPr>
              </w:pPrChange>
            </w:pPr>
            <w:ins w:id="4749" w:author="Tao Huang" w:date="2018-09-04T13:14:00Z">
              <w:del w:id="4750" w:author="韬 黄" w:date="2018-09-27T17:42:00Z">
                <w:r w:rsidRPr="001739A3" w:rsidDel="00FC51CF">
                  <w:rPr>
                    <w:rFonts w:eastAsia="Times New Roman" w:cs="Times New Roman"/>
                    <w:color w:val="000000"/>
                    <w:sz w:val="22"/>
                    <w:rPrChange w:id="4751" w:author="Tao Huang" w:date="2018-09-04T13:15:00Z">
                      <w:rPr>
                        <w:rFonts w:ascii="Calibri" w:eastAsia="Times New Roman" w:hAnsi="Calibri" w:cs="Calibri"/>
                        <w:color w:val="000000"/>
                        <w:sz w:val="22"/>
                      </w:rPr>
                    </w:rPrChange>
                  </w:rPr>
                  <w:delText>0.6850</w:delText>
                </w:r>
              </w:del>
            </w:ins>
          </w:p>
        </w:tc>
        <w:tc>
          <w:tcPr>
            <w:tcW w:w="960" w:type="dxa"/>
            <w:tcBorders>
              <w:top w:val="nil"/>
              <w:left w:val="nil"/>
              <w:bottom w:val="nil"/>
              <w:right w:val="nil"/>
            </w:tcBorders>
            <w:shd w:val="clear" w:color="000000" w:fill="FFFF00"/>
            <w:noWrap/>
            <w:vAlign w:val="bottom"/>
            <w:hideMark/>
            <w:tcPrChange w:id="4752" w:author="Tao Huang" w:date="2018-09-04T13:17:00Z">
              <w:tcPr>
                <w:tcW w:w="960" w:type="dxa"/>
                <w:gridSpan w:val="2"/>
                <w:tcBorders>
                  <w:top w:val="nil"/>
                  <w:left w:val="nil"/>
                  <w:bottom w:val="nil"/>
                  <w:right w:val="nil"/>
                </w:tcBorders>
                <w:shd w:val="clear" w:color="000000" w:fill="FFFF00"/>
                <w:noWrap/>
                <w:vAlign w:val="bottom"/>
                <w:hideMark/>
              </w:tcPr>
            </w:tcPrChange>
          </w:tcPr>
          <w:p w14:paraId="20C1F0FB" w14:textId="027F143D" w:rsidR="001739A3" w:rsidRPr="001739A3" w:rsidDel="00FC51CF" w:rsidRDefault="001739A3">
            <w:pPr>
              <w:spacing w:after="0" w:line="240" w:lineRule="auto"/>
              <w:jc w:val="center"/>
              <w:rPr>
                <w:ins w:id="4753" w:author="Tao Huang" w:date="2018-09-04T13:14:00Z"/>
                <w:del w:id="4754" w:author="韬 黄" w:date="2018-09-27T17:42:00Z"/>
                <w:rFonts w:eastAsia="Times New Roman" w:cs="Times New Roman"/>
                <w:color w:val="000000"/>
                <w:sz w:val="22"/>
                <w:rPrChange w:id="4755" w:author="Tao Huang" w:date="2018-09-04T13:15:00Z">
                  <w:rPr>
                    <w:ins w:id="4756" w:author="Tao Huang" w:date="2018-09-04T13:14:00Z"/>
                    <w:del w:id="4757" w:author="韬 黄" w:date="2018-09-27T17:42:00Z"/>
                    <w:rFonts w:ascii="Calibri" w:eastAsia="Times New Roman" w:hAnsi="Calibri" w:cs="Calibri"/>
                    <w:color w:val="000000"/>
                    <w:sz w:val="22"/>
                  </w:rPr>
                </w:rPrChange>
              </w:rPr>
              <w:pPrChange w:id="4758" w:author="Tao Huang" w:date="2018-09-04T13:17:00Z">
                <w:pPr>
                  <w:spacing w:after="0" w:line="240" w:lineRule="auto"/>
                  <w:jc w:val="right"/>
                </w:pPr>
              </w:pPrChange>
            </w:pPr>
            <w:ins w:id="4759" w:author="Tao Huang" w:date="2018-09-04T13:14:00Z">
              <w:del w:id="4760" w:author="韬 黄" w:date="2018-09-27T17:42:00Z">
                <w:r w:rsidRPr="001739A3" w:rsidDel="00FC51CF">
                  <w:rPr>
                    <w:rFonts w:eastAsia="Times New Roman" w:cs="Times New Roman"/>
                    <w:color w:val="000000"/>
                    <w:sz w:val="22"/>
                    <w:rPrChange w:id="4761"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E7E6E6"/>
            <w:noWrap/>
            <w:vAlign w:val="bottom"/>
            <w:hideMark/>
            <w:tcPrChange w:id="4762" w:author="Tao Huang" w:date="2018-09-04T13:17:00Z">
              <w:tcPr>
                <w:tcW w:w="960" w:type="dxa"/>
                <w:gridSpan w:val="2"/>
                <w:tcBorders>
                  <w:top w:val="nil"/>
                  <w:left w:val="nil"/>
                  <w:bottom w:val="nil"/>
                  <w:right w:val="nil"/>
                </w:tcBorders>
                <w:shd w:val="clear" w:color="000000" w:fill="E7E6E6"/>
                <w:noWrap/>
                <w:vAlign w:val="bottom"/>
                <w:hideMark/>
              </w:tcPr>
            </w:tcPrChange>
          </w:tcPr>
          <w:p w14:paraId="4B469364" w14:textId="6038071B" w:rsidR="001739A3" w:rsidRPr="001739A3" w:rsidDel="00FC51CF" w:rsidRDefault="001739A3">
            <w:pPr>
              <w:spacing w:after="0" w:line="240" w:lineRule="auto"/>
              <w:jc w:val="center"/>
              <w:rPr>
                <w:ins w:id="4763" w:author="Tao Huang" w:date="2018-09-04T13:14:00Z"/>
                <w:del w:id="4764" w:author="韬 黄" w:date="2018-09-27T17:42:00Z"/>
                <w:rFonts w:eastAsia="Times New Roman" w:cs="Times New Roman"/>
                <w:color w:val="000000"/>
                <w:sz w:val="22"/>
                <w:rPrChange w:id="4765" w:author="Tao Huang" w:date="2018-09-04T13:15:00Z">
                  <w:rPr>
                    <w:ins w:id="4766" w:author="Tao Huang" w:date="2018-09-04T13:14:00Z"/>
                    <w:del w:id="4767" w:author="韬 黄" w:date="2018-09-27T17:42:00Z"/>
                    <w:rFonts w:ascii="Calibri" w:eastAsia="Times New Roman" w:hAnsi="Calibri" w:cs="Calibri"/>
                    <w:color w:val="000000"/>
                    <w:sz w:val="22"/>
                  </w:rPr>
                </w:rPrChange>
              </w:rPr>
              <w:pPrChange w:id="4768" w:author="Tao Huang" w:date="2018-09-04T13:17:00Z">
                <w:pPr>
                  <w:spacing w:after="0" w:line="240" w:lineRule="auto"/>
                  <w:jc w:val="right"/>
                </w:pPr>
              </w:pPrChange>
            </w:pPr>
            <w:ins w:id="4769" w:author="Tao Huang" w:date="2018-09-04T13:14:00Z">
              <w:del w:id="4770" w:author="韬 黄" w:date="2018-09-27T17:42:00Z">
                <w:r w:rsidRPr="001739A3" w:rsidDel="00FC51CF">
                  <w:rPr>
                    <w:rFonts w:eastAsia="Times New Roman" w:cs="Times New Roman"/>
                    <w:color w:val="000000"/>
                    <w:sz w:val="22"/>
                    <w:rPrChange w:id="4771" w:author="Tao Huang" w:date="2018-09-04T13:15:00Z">
                      <w:rPr>
                        <w:rFonts w:ascii="Calibri" w:eastAsia="Times New Roman" w:hAnsi="Calibri" w:cs="Calibri"/>
                        <w:color w:val="000000"/>
                        <w:sz w:val="22"/>
                      </w:rPr>
                    </w:rPrChange>
                  </w:rPr>
                  <w:delText>0.9877</w:delText>
                </w:r>
              </w:del>
            </w:ins>
          </w:p>
        </w:tc>
        <w:tc>
          <w:tcPr>
            <w:tcW w:w="960" w:type="dxa"/>
            <w:tcBorders>
              <w:top w:val="nil"/>
              <w:left w:val="nil"/>
              <w:bottom w:val="nil"/>
              <w:right w:val="nil"/>
            </w:tcBorders>
            <w:shd w:val="clear" w:color="000000" w:fill="E7E6E6"/>
            <w:noWrap/>
            <w:vAlign w:val="bottom"/>
            <w:hideMark/>
            <w:tcPrChange w:id="4772" w:author="Tao Huang" w:date="2018-09-04T13:17:00Z">
              <w:tcPr>
                <w:tcW w:w="960" w:type="dxa"/>
                <w:gridSpan w:val="2"/>
                <w:tcBorders>
                  <w:top w:val="nil"/>
                  <w:left w:val="nil"/>
                  <w:bottom w:val="nil"/>
                  <w:right w:val="nil"/>
                </w:tcBorders>
                <w:shd w:val="clear" w:color="000000" w:fill="E7E6E6"/>
                <w:noWrap/>
                <w:vAlign w:val="bottom"/>
                <w:hideMark/>
              </w:tcPr>
            </w:tcPrChange>
          </w:tcPr>
          <w:p w14:paraId="6D9144BC" w14:textId="60757153" w:rsidR="001739A3" w:rsidRPr="001739A3" w:rsidDel="00FC51CF" w:rsidRDefault="001739A3">
            <w:pPr>
              <w:spacing w:after="0" w:line="240" w:lineRule="auto"/>
              <w:jc w:val="center"/>
              <w:rPr>
                <w:ins w:id="4773" w:author="Tao Huang" w:date="2018-09-04T13:14:00Z"/>
                <w:del w:id="4774" w:author="韬 黄" w:date="2018-09-27T17:42:00Z"/>
                <w:rFonts w:eastAsia="Times New Roman" w:cs="Times New Roman"/>
                <w:color w:val="000000"/>
                <w:sz w:val="22"/>
                <w:rPrChange w:id="4775" w:author="Tao Huang" w:date="2018-09-04T13:15:00Z">
                  <w:rPr>
                    <w:ins w:id="4776" w:author="Tao Huang" w:date="2018-09-04T13:14:00Z"/>
                    <w:del w:id="4777" w:author="韬 黄" w:date="2018-09-27T17:42:00Z"/>
                    <w:rFonts w:ascii="Calibri" w:eastAsia="Times New Roman" w:hAnsi="Calibri" w:cs="Calibri"/>
                    <w:color w:val="000000"/>
                    <w:sz w:val="22"/>
                  </w:rPr>
                </w:rPrChange>
              </w:rPr>
              <w:pPrChange w:id="4778" w:author="Tao Huang" w:date="2018-09-04T13:17:00Z">
                <w:pPr>
                  <w:spacing w:after="0" w:line="240" w:lineRule="auto"/>
                  <w:jc w:val="right"/>
                </w:pPr>
              </w:pPrChange>
            </w:pPr>
            <w:ins w:id="4779" w:author="Tao Huang" w:date="2018-09-04T13:14:00Z">
              <w:del w:id="4780" w:author="韬 黄" w:date="2018-09-27T17:42:00Z">
                <w:r w:rsidRPr="001739A3" w:rsidDel="00FC51CF">
                  <w:rPr>
                    <w:rFonts w:eastAsia="Times New Roman" w:cs="Times New Roman"/>
                    <w:color w:val="000000"/>
                    <w:sz w:val="22"/>
                    <w:rPrChange w:id="4781"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4782" w:author="Tao Huang" w:date="2018-09-04T13:17:00Z">
              <w:tcPr>
                <w:tcW w:w="960" w:type="dxa"/>
                <w:gridSpan w:val="2"/>
                <w:tcBorders>
                  <w:top w:val="nil"/>
                  <w:left w:val="nil"/>
                  <w:bottom w:val="nil"/>
                  <w:right w:val="nil"/>
                </w:tcBorders>
                <w:shd w:val="clear" w:color="000000" w:fill="FFFF00"/>
                <w:noWrap/>
                <w:vAlign w:val="bottom"/>
                <w:hideMark/>
              </w:tcPr>
            </w:tcPrChange>
          </w:tcPr>
          <w:p w14:paraId="7906BF3A" w14:textId="148957D2" w:rsidR="001739A3" w:rsidRPr="001739A3" w:rsidDel="00FC51CF" w:rsidRDefault="001739A3">
            <w:pPr>
              <w:spacing w:after="0" w:line="240" w:lineRule="auto"/>
              <w:jc w:val="center"/>
              <w:rPr>
                <w:ins w:id="4783" w:author="Tao Huang" w:date="2018-09-04T13:14:00Z"/>
                <w:del w:id="4784" w:author="韬 黄" w:date="2018-09-27T17:42:00Z"/>
                <w:rFonts w:eastAsia="Times New Roman" w:cs="Times New Roman"/>
                <w:color w:val="000000"/>
                <w:sz w:val="22"/>
                <w:rPrChange w:id="4785" w:author="Tao Huang" w:date="2018-09-04T13:15:00Z">
                  <w:rPr>
                    <w:ins w:id="4786" w:author="Tao Huang" w:date="2018-09-04T13:14:00Z"/>
                    <w:del w:id="4787" w:author="韬 黄" w:date="2018-09-27T17:42:00Z"/>
                    <w:rFonts w:ascii="Calibri" w:eastAsia="Times New Roman" w:hAnsi="Calibri" w:cs="Calibri"/>
                    <w:color w:val="000000"/>
                    <w:sz w:val="22"/>
                  </w:rPr>
                </w:rPrChange>
              </w:rPr>
              <w:pPrChange w:id="4788" w:author="Tao Huang" w:date="2018-09-04T13:17:00Z">
                <w:pPr>
                  <w:spacing w:after="0" w:line="240" w:lineRule="auto"/>
                  <w:jc w:val="right"/>
                </w:pPr>
              </w:pPrChange>
            </w:pPr>
            <w:ins w:id="4789" w:author="Tao Huang" w:date="2018-09-04T13:14:00Z">
              <w:del w:id="4790" w:author="韬 黄" w:date="2018-09-27T17:42:00Z">
                <w:r w:rsidRPr="001739A3" w:rsidDel="00FC51CF">
                  <w:rPr>
                    <w:rFonts w:eastAsia="Times New Roman" w:cs="Times New Roman"/>
                    <w:color w:val="000000"/>
                    <w:sz w:val="22"/>
                    <w:rPrChange w:id="4791" w:author="Tao Huang" w:date="2018-09-04T13:15:00Z">
                      <w:rPr>
                        <w:rFonts w:ascii="Calibri" w:eastAsia="Times New Roman" w:hAnsi="Calibri" w:cs="Calibri"/>
                        <w:color w:val="000000"/>
                        <w:sz w:val="22"/>
                      </w:rPr>
                    </w:rPrChange>
                  </w:rPr>
                  <w:delText>4,806</w:delText>
                </w:r>
              </w:del>
            </w:ins>
          </w:p>
        </w:tc>
        <w:tc>
          <w:tcPr>
            <w:tcW w:w="960" w:type="dxa"/>
            <w:tcBorders>
              <w:top w:val="nil"/>
              <w:left w:val="nil"/>
              <w:bottom w:val="nil"/>
              <w:right w:val="nil"/>
            </w:tcBorders>
            <w:shd w:val="clear" w:color="000000" w:fill="FFFF00"/>
            <w:noWrap/>
            <w:vAlign w:val="bottom"/>
            <w:hideMark/>
            <w:tcPrChange w:id="4792" w:author="Tao Huang" w:date="2018-09-04T13:17:00Z">
              <w:tcPr>
                <w:tcW w:w="960" w:type="dxa"/>
                <w:gridSpan w:val="2"/>
                <w:tcBorders>
                  <w:top w:val="nil"/>
                  <w:left w:val="nil"/>
                  <w:bottom w:val="nil"/>
                  <w:right w:val="nil"/>
                </w:tcBorders>
                <w:shd w:val="clear" w:color="000000" w:fill="FFFF00"/>
                <w:noWrap/>
                <w:vAlign w:val="bottom"/>
                <w:hideMark/>
              </w:tcPr>
            </w:tcPrChange>
          </w:tcPr>
          <w:p w14:paraId="12E319AC" w14:textId="73FABE85" w:rsidR="001739A3" w:rsidRPr="001739A3" w:rsidDel="00FC51CF" w:rsidRDefault="001739A3">
            <w:pPr>
              <w:spacing w:after="0" w:line="240" w:lineRule="auto"/>
              <w:jc w:val="center"/>
              <w:rPr>
                <w:ins w:id="4793" w:author="Tao Huang" w:date="2018-09-04T13:14:00Z"/>
                <w:del w:id="4794" w:author="韬 黄" w:date="2018-09-27T17:42:00Z"/>
                <w:rFonts w:eastAsia="Times New Roman" w:cs="Times New Roman"/>
                <w:color w:val="000000"/>
                <w:sz w:val="22"/>
                <w:rPrChange w:id="4795" w:author="Tao Huang" w:date="2018-09-04T13:15:00Z">
                  <w:rPr>
                    <w:ins w:id="4796" w:author="Tao Huang" w:date="2018-09-04T13:14:00Z"/>
                    <w:del w:id="4797" w:author="韬 黄" w:date="2018-09-27T17:42:00Z"/>
                    <w:rFonts w:ascii="Calibri" w:eastAsia="Times New Roman" w:hAnsi="Calibri" w:cs="Calibri"/>
                    <w:color w:val="000000"/>
                    <w:sz w:val="22"/>
                  </w:rPr>
                </w:rPrChange>
              </w:rPr>
              <w:pPrChange w:id="4798" w:author="Tao Huang" w:date="2018-09-04T13:17:00Z">
                <w:pPr>
                  <w:spacing w:after="0" w:line="240" w:lineRule="auto"/>
                  <w:jc w:val="right"/>
                </w:pPr>
              </w:pPrChange>
            </w:pPr>
            <w:ins w:id="4799" w:author="Tao Huang" w:date="2018-09-04T13:14:00Z">
              <w:del w:id="4800" w:author="韬 黄" w:date="2018-09-27T17:42:00Z">
                <w:r w:rsidRPr="001739A3" w:rsidDel="00FC51CF">
                  <w:rPr>
                    <w:rFonts w:eastAsia="Times New Roman" w:cs="Times New Roman"/>
                    <w:color w:val="000000"/>
                    <w:sz w:val="22"/>
                    <w:rPrChange w:id="4801" w:author="Tao Huang" w:date="2018-09-04T13:15:00Z">
                      <w:rPr>
                        <w:rFonts w:ascii="Calibri" w:eastAsia="Times New Roman" w:hAnsi="Calibri" w:cs="Calibri"/>
                        <w:color w:val="000000"/>
                        <w:sz w:val="22"/>
                      </w:rPr>
                    </w:rPrChange>
                  </w:rPr>
                  <w:delText>2</w:delText>
                </w:r>
              </w:del>
            </w:ins>
          </w:p>
        </w:tc>
      </w:tr>
      <w:tr w:rsidR="001739A3" w:rsidRPr="001739A3" w:rsidDel="00FC51CF" w14:paraId="68D41EB9" w14:textId="783A332D" w:rsidTr="008B5617">
        <w:tblPrEx>
          <w:tblW w:w="12080" w:type="dxa"/>
          <w:jc w:val="center"/>
          <w:tblPrExChange w:id="4802" w:author="Tao Huang" w:date="2018-09-04T13:17:00Z">
            <w:tblPrEx>
              <w:tblW w:w="12080" w:type="dxa"/>
              <w:jc w:val="center"/>
            </w:tblPrEx>
          </w:tblPrExChange>
        </w:tblPrEx>
        <w:trPr>
          <w:trHeight w:val="57"/>
          <w:jc w:val="center"/>
          <w:ins w:id="4803" w:author="Tao Huang" w:date="2018-09-04T13:14:00Z"/>
          <w:del w:id="4804" w:author="韬 黄" w:date="2018-09-27T17:42:00Z"/>
          <w:trPrChange w:id="4805"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806" w:author="Tao Huang" w:date="2018-09-04T13:17:00Z">
              <w:tcPr>
                <w:tcW w:w="2480" w:type="dxa"/>
                <w:tcBorders>
                  <w:top w:val="nil"/>
                  <w:left w:val="nil"/>
                  <w:bottom w:val="nil"/>
                  <w:right w:val="nil"/>
                </w:tcBorders>
                <w:shd w:val="clear" w:color="000000" w:fill="FFFF00"/>
                <w:noWrap/>
                <w:vAlign w:val="bottom"/>
                <w:hideMark/>
              </w:tcPr>
            </w:tcPrChange>
          </w:tcPr>
          <w:p w14:paraId="5221CDD5" w14:textId="4873D0CB" w:rsidR="001739A3" w:rsidRPr="001739A3" w:rsidDel="00FC51CF" w:rsidRDefault="001739A3">
            <w:pPr>
              <w:spacing w:after="0" w:line="240" w:lineRule="auto"/>
              <w:rPr>
                <w:ins w:id="4807" w:author="Tao Huang" w:date="2018-09-04T13:14:00Z"/>
                <w:del w:id="4808" w:author="韬 黄" w:date="2018-09-27T17:42:00Z"/>
                <w:rFonts w:eastAsia="Times New Roman" w:cs="Times New Roman"/>
                <w:color w:val="000000"/>
                <w:sz w:val="22"/>
                <w:rPrChange w:id="4809" w:author="Tao Huang" w:date="2018-09-04T13:15:00Z">
                  <w:rPr>
                    <w:ins w:id="4810" w:author="Tao Huang" w:date="2018-09-04T13:14:00Z"/>
                    <w:del w:id="4811" w:author="韬 黄" w:date="2018-09-27T17:42:00Z"/>
                    <w:rFonts w:ascii="Calibri" w:eastAsia="Times New Roman" w:hAnsi="Calibri" w:cs="Calibri"/>
                    <w:color w:val="000000"/>
                    <w:sz w:val="22"/>
                  </w:rPr>
                </w:rPrChange>
              </w:rPr>
            </w:pPr>
            <w:ins w:id="4812" w:author="Tao Huang" w:date="2018-09-04T13:14:00Z">
              <w:del w:id="4813" w:author="韬 黄" w:date="2018-09-27T17:42:00Z">
                <w:r w:rsidRPr="001739A3" w:rsidDel="00FC51CF">
                  <w:rPr>
                    <w:rFonts w:eastAsia="Times New Roman" w:cs="Times New Roman"/>
                    <w:color w:val="000000"/>
                    <w:sz w:val="22"/>
                    <w:rPrChange w:id="4814" w:author="Tao Huang" w:date="2018-09-04T13:15:00Z">
                      <w:rPr>
                        <w:rFonts w:ascii="Calibri" w:eastAsia="Times New Roman" w:hAnsi="Calibri" w:cs="Calibri"/>
                        <w:color w:val="000000"/>
                        <w:sz w:val="22"/>
                      </w:rPr>
                    </w:rPrChange>
                  </w:rPr>
                  <w:delText>ADL-intra-IC</w:delText>
                </w:r>
              </w:del>
            </w:ins>
          </w:p>
        </w:tc>
        <w:tc>
          <w:tcPr>
            <w:tcW w:w="960" w:type="dxa"/>
            <w:tcBorders>
              <w:top w:val="nil"/>
              <w:left w:val="nil"/>
              <w:bottom w:val="nil"/>
              <w:right w:val="nil"/>
            </w:tcBorders>
            <w:shd w:val="clear" w:color="000000" w:fill="FFFF00"/>
            <w:noWrap/>
            <w:vAlign w:val="bottom"/>
            <w:hideMark/>
            <w:tcPrChange w:id="4815" w:author="Tao Huang" w:date="2018-09-04T13:17:00Z">
              <w:tcPr>
                <w:tcW w:w="960" w:type="dxa"/>
                <w:tcBorders>
                  <w:top w:val="nil"/>
                  <w:left w:val="nil"/>
                  <w:bottom w:val="nil"/>
                  <w:right w:val="nil"/>
                </w:tcBorders>
                <w:shd w:val="clear" w:color="000000" w:fill="FFFF00"/>
                <w:noWrap/>
                <w:vAlign w:val="bottom"/>
                <w:hideMark/>
              </w:tcPr>
            </w:tcPrChange>
          </w:tcPr>
          <w:p w14:paraId="75E24974" w14:textId="1E1DC734" w:rsidR="001739A3" w:rsidRPr="001739A3" w:rsidDel="00FC51CF" w:rsidRDefault="001739A3">
            <w:pPr>
              <w:spacing w:after="0" w:line="240" w:lineRule="auto"/>
              <w:jc w:val="center"/>
              <w:rPr>
                <w:ins w:id="4816" w:author="Tao Huang" w:date="2018-09-04T13:14:00Z"/>
                <w:del w:id="4817" w:author="韬 黄" w:date="2018-09-27T17:42:00Z"/>
                <w:rFonts w:eastAsia="Times New Roman" w:cs="Times New Roman"/>
                <w:color w:val="000000"/>
                <w:sz w:val="22"/>
                <w:rPrChange w:id="4818" w:author="Tao Huang" w:date="2018-09-04T13:15:00Z">
                  <w:rPr>
                    <w:ins w:id="4819" w:author="Tao Huang" w:date="2018-09-04T13:14:00Z"/>
                    <w:del w:id="4820" w:author="韬 黄" w:date="2018-09-27T17:42:00Z"/>
                    <w:rFonts w:ascii="Calibri" w:eastAsia="Times New Roman" w:hAnsi="Calibri" w:cs="Calibri"/>
                    <w:color w:val="000000"/>
                    <w:sz w:val="22"/>
                  </w:rPr>
                </w:rPrChange>
              </w:rPr>
              <w:pPrChange w:id="4821" w:author="Tao Huang" w:date="2018-09-04T13:17:00Z">
                <w:pPr>
                  <w:spacing w:after="0" w:line="240" w:lineRule="auto"/>
                  <w:jc w:val="right"/>
                </w:pPr>
              </w:pPrChange>
            </w:pPr>
            <w:ins w:id="4822" w:author="Tao Huang" w:date="2018-09-04T13:14:00Z">
              <w:del w:id="4823" w:author="韬 黄" w:date="2018-09-27T17:42:00Z">
                <w:r w:rsidRPr="001739A3" w:rsidDel="00FC51CF">
                  <w:rPr>
                    <w:rFonts w:eastAsia="Times New Roman" w:cs="Times New Roman"/>
                    <w:color w:val="000000"/>
                    <w:sz w:val="22"/>
                    <w:rPrChange w:id="4824" w:author="Tao Huang" w:date="2018-09-04T13:15:00Z">
                      <w:rPr>
                        <w:rFonts w:ascii="Calibri" w:eastAsia="Times New Roman" w:hAnsi="Calibri" w:cs="Calibri"/>
                        <w:color w:val="000000"/>
                        <w:sz w:val="22"/>
                      </w:rPr>
                    </w:rPrChange>
                  </w:rPr>
                  <w:delText>15.190</w:delText>
                </w:r>
              </w:del>
            </w:ins>
          </w:p>
        </w:tc>
        <w:tc>
          <w:tcPr>
            <w:tcW w:w="960" w:type="dxa"/>
            <w:tcBorders>
              <w:top w:val="nil"/>
              <w:left w:val="nil"/>
              <w:bottom w:val="nil"/>
              <w:right w:val="nil"/>
            </w:tcBorders>
            <w:shd w:val="clear" w:color="000000" w:fill="FFFF00"/>
            <w:noWrap/>
            <w:vAlign w:val="bottom"/>
            <w:hideMark/>
            <w:tcPrChange w:id="4825" w:author="Tao Huang" w:date="2018-09-04T13:17:00Z">
              <w:tcPr>
                <w:tcW w:w="960" w:type="dxa"/>
                <w:tcBorders>
                  <w:top w:val="nil"/>
                  <w:left w:val="nil"/>
                  <w:bottom w:val="nil"/>
                  <w:right w:val="nil"/>
                </w:tcBorders>
                <w:shd w:val="clear" w:color="000000" w:fill="FFFF00"/>
                <w:noWrap/>
                <w:vAlign w:val="bottom"/>
                <w:hideMark/>
              </w:tcPr>
            </w:tcPrChange>
          </w:tcPr>
          <w:p w14:paraId="0528E89F" w14:textId="776FC5FE" w:rsidR="001739A3" w:rsidRPr="001739A3" w:rsidDel="00FC51CF" w:rsidRDefault="001739A3">
            <w:pPr>
              <w:spacing w:after="0" w:line="240" w:lineRule="auto"/>
              <w:jc w:val="center"/>
              <w:rPr>
                <w:ins w:id="4826" w:author="Tao Huang" w:date="2018-09-04T13:14:00Z"/>
                <w:del w:id="4827" w:author="韬 黄" w:date="2018-09-27T17:42:00Z"/>
                <w:rFonts w:eastAsia="Times New Roman" w:cs="Times New Roman"/>
                <w:color w:val="000000"/>
                <w:sz w:val="22"/>
                <w:rPrChange w:id="4828" w:author="Tao Huang" w:date="2018-09-04T13:15:00Z">
                  <w:rPr>
                    <w:ins w:id="4829" w:author="Tao Huang" w:date="2018-09-04T13:14:00Z"/>
                    <w:del w:id="4830" w:author="韬 黄" w:date="2018-09-27T17:42:00Z"/>
                    <w:rFonts w:ascii="Calibri" w:eastAsia="Times New Roman" w:hAnsi="Calibri" w:cs="Calibri"/>
                    <w:color w:val="000000"/>
                    <w:sz w:val="22"/>
                  </w:rPr>
                </w:rPrChange>
              </w:rPr>
              <w:pPrChange w:id="4831" w:author="Tao Huang" w:date="2018-09-04T13:17:00Z">
                <w:pPr>
                  <w:spacing w:after="0" w:line="240" w:lineRule="auto"/>
                  <w:jc w:val="right"/>
                </w:pPr>
              </w:pPrChange>
            </w:pPr>
            <w:ins w:id="4832" w:author="Tao Huang" w:date="2018-09-04T13:14:00Z">
              <w:del w:id="4833" w:author="韬 黄" w:date="2018-09-27T17:42:00Z">
                <w:r w:rsidRPr="001739A3" w:rsidDel="00FC51CF">
                  <w:rPr>
                    <w:rFonts w:eastAsia="Times New Roman" w:cs="Times New Roman"/>
                    <w:color w:val="000000"/>
                    <w:sz w:val="22"/>
                    <w:rPrChange w:id="4834"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4835" w:author="Tao Huang" w:date="2018-09-04T13:17:00Z">
              <w:tcPr>
                <w:tcW w:w="960" w:type="dxa"/>
                <w:gridSpan w:val="2"/>
                <w:tcBorders>
                  <w:top w:val="nil"/>
                  <w:left w:val="nil"/>
                  <w:bottom w:val="nil"/>
                  <w:right w:val="nil"/>
                </w:tcBorders>
                <w:shd w:val="clear" w:color="000000" w:fill="FFFF00"/>
                <w:noWrap/>
                <w:vAlign w:val="bottom"/>
                <w:hideMark/>
              </w:tcPr>
            </w:tcPrChange>
          </w:tcPr>
          <w:p w14:paraId="0D70CA72" w14:textId="160B92A5" w:rsidR="001739A3" w:rsidRPr="001739A3" w:rsidDel="00FC51CF" w:rsidRDefault="001739A3">
            <w:pPr>
              <w:spacing w:after="0" w:line="240" w:lineRule="auto"/>
              <w:jc w:val="center"/>
              <w:rPr>
                <w:ins w:id="4836" w:author="Tao Huang" w:date="2018-09-04T13:14:00Z"/>
                <w:del w:id="4837" w:author="韬 黄" w:date="2018-09-27T17:42:00Z"/>
                <w:rFonts w:eastAsia="Times New Roman" w:cs="Times New Roman"/>
                <w:color w:val="000000"/>
                <w:sz w:val="22"/>
                <w:rPrChange w:id="4838" w:author="Tao Huang" w:date="2018-09-04T13:15:00Z">
                  <w:rPr>
                    <w:ins w:id="4839" w:author="Tao Huang" w:date="2018-09-04T13:14:00Z"/>
                    <w:del w:id="4840" w:author="韬 黄" w:date="2018-09-27T17:42:00Z"/>
                    <w:rFonts w:ascii="Calibri" w:eastAsia="Times New Roman" w:hAnsi="Calibri" w:cs="Calibri"/>
                    <w:color w:val="000000"/>
                    <w:sz w:val="22"/>
                  </w:rPr>
                </w:rPrChange>
              </w:rPr>
              <w:pPrChange w:id="4841" w:author="Tao Huang" w:date="2018-09-04T13:17:00Z">
                <w:pPr>
                  <w:spacing w:after="0" w:line="240" w:lineRule="auto"/>
                  <w:jc w:val="right"/>
                </w:pPr>
              </w:pPrChange>
            </w:pPr>
            <w:ins w:id="4842" w:author="Tao Huang" w:date="2018-09-04T13:14:00Z">
              <w:del w:id="4843" w:author="韬 黄" w:date="2018-09-27T17:42:00Z">
                <w:r w:rsidRPr="001739A3" w:rsidDel="00FC51CF">
                  <w:rPr>
                    <w:rFonts w:eastAsia="Times New Roman" w:cs="Times New Roman"/>
                    <w:color w:val="000000"/>
                    <w:sz w:val="22"/>
                    <w:rPrChange w:id="4844" w:author="Tao Huang" w:date="2018-09-04T13:15:00Z">
                      <w:rPr>
                        <w:rFonts w:ascii="Calibri" w:eastAsia="Times New Roman" w:hAnsi="Calibri" w:cs="Calibri"/>
                        <w:color w:val="000000"/>
                        <w:sz w:val="22"/>
                      </w:rPr>
                    </w:rPrChange>
                  </w:rPr>
                  <w:delText>39.92%</w:delText>
                </w:r>
              </w:del>
            </w:ins>
          </w:p>
        </w:tc>
        <w:tc>
          <w:tcPr>
            <w:tcW w:w="960" w:type="dxa"/>
            <w:tcBorders>
              <w:top w:val="nil"/>
              <w:left w:val="nil"/>
              <w:bottom w:val="nil"/>
              <w:right w:val="nil"/>
            </w:tcBorders>
            <w:shd w:val="clear" w:color="auto" w:fill="auto"/>
            <w:noWrap/>
            <w:vAlign w:val="bottom"/>
            <w:hideMark/>
            <w:tcPrChange w:id="4845" w:author="Tao Huang" w:date="2018-09-04T13:17:00Z">
              <w:tcPr>
                <w:tcW w:w="960" w:type="dxa"/>
                <w:gridSpan w:val="2"/>
                <w:tcBorders>
                  <w:top w:val="nil"/>
                  <w:left w:val="nil"/>
                  <w:bottom w:val="nil"/>
                  <w:right w:val="nil"/>
                </w:tcBorders>
                <w:shd w:val="clear" w:color="auto" w:fill="auto"/>
                <w:noWrap/>
                <w:vAlign w:val="bottom"/>
                <w:hideMark/>
              </w:tcPr>
            </w:tcPrChange>
          </w:tcPr>
          <w:p w14:paraId="3B13311C" w14:textId="550570AC" w:rsidR="001739A3" w:rsidRPr="001739A3" w:rsidDel="00FC51CF" w:rsidRDefault="001739A3">
            <w:pPr>
              <w:spacing w:after="0" w:line="240" w:lineRule="auto"/>
              <w:jc w:val="center"/>
              <w:rPr>
                <w:ins w:id="4846" w:author="Tao Huang" w:date="2018-09-04T13:14:00Z"/>
                <w:del w:id="4847" w:author="韬 黄" w:date="2018-09-27T17:42:00Z"/>
                <w:rFonts w:eastAsia="Times New Roman" w:cs="Times New Roman"/>
                <w:color w:val="000000"/>
                <w:sz w:val="22"/>
                <w:rPrChange w:id="4848" w:author="Tao Huang" w:date="2018-09-04T13:15:00Z">
                  <w:rPr>
                    <w:ins w:id="4849" w:author="Tao Huang" w:date="2018-09-04T13:14:00Z"/>
                    <w:del w:id="4850" w:author="韬 黄" w:date="2018-09-27T17:42:00Z"/>
                    <w:rFonts w:ascii="Calibri" w:eastAsia="Times New Roman" w:hAnsi="Calibri" w:cs="Calibri"/>
                    <w:color w:val="000000"/>
                    <w:sz w:val="22"/>
                  </w:rPr>
                </w:rPrChange>
              </w:rPr>
              <w:pPrChange w:id="4851" w:author="Tao Huang" w:date="2018-09-04T13:17:00Z">
                <w:pPr>
                  <w:spacing w:after="0" w:line="240" w:lineRule="auto"/>
                  <w:jc w:val="right"/>
                </w:pPr>
              </w:pPrChange>
            </w:pPr>
            <w:ins w:id="4852" w:author="Tao Huang" w:date="2018-09-04T13:14:00Z">
              <w:del w:id="4853" w:author="韬 黄" w:date="2018-09-27T17:42:00Z">
                <w:r w:rsidRPr="001739A3" w:rsidDel="00FC51CF">
                  <w:rPr>
                    <w:rFonts w:eastAsia="Times New Roman" w:cs="Times New Roman"/>
                    <w:color w:val="000000"/>
                    <w:sz w:val="22"/>
                    <w:rPrChange w:id="4854"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4855" w:author="Tao Huang" w:date="2018-09-04T13:17:00Z">
              <w:tcPr>
                <w:tcW w:w="960" w:type="dxa"/>
                <w:gridSpan w:val="2"/>
                <w:tcBorders>
                  <w:top w:val="nil"/>
                  <w:left w:val="nil"/>
                  <w:bottom w:val="nil"/>
                  <w:right w:val="nil"/>
                </w:tcBorders>
                <w:shd w:val="clear" w:color="000000" w:fill="FFFF00"/>
                <w:noWrap/>
                <w:vAlign w:val="bottom"/>
                <w:hideMark/>
              </w:tcPr>
            </w:tcPrChange>
          </w:tcPr>
          <w:p w14:paraId="6A4FD3C3" w14:textId="4CC0612F" w:rsidR="001739A3" w:rsidRPr="001739A3" w:rsidDel="00FC51CF" w:rsidRDefault="001739A3">
            <w:pPr>
              <w:spacing w:after="0" w:line="240" w:lineRule="auto"/>
              <w:jc w:val="center"/>
              <w:rPr>
                <w:ins w:id="4856" w:author="Tao Huang" w:date="2018-09-04T13:14:00Z"/>
                <w:del w:id="4857" w:author="韬 黄" w:date="2018-09-27T17:42:00Z"/>
                <w:rFonts w:eastAsia="Times New Roman" w:cs="Times New Roman"/>
                <w:color w:val="000000"/>
                <w:sz w:val="22"/>
                <w:rPrChange w:id="4858" w:author="Tao Huang" w:date="2018-09-04T13:15:00Z">
                  <w:rPr>
                    <w:ins w:id="4859" w:author="Tao Huang" w:date="2018-09-04T13:14:00Z"/>
                    <w:del w:id="4860" w:author="韬 黄" w:date="2018-09-27T17:42:00Z"/>
                    <w:rFonts w:ascii="Calibri" w:eastAsia="Times New Roman" w:hAnsi="Calibri" w:cs="Calibri"/>
                    <w:color w:val="000000"/>
                    <w:sz w:val="22"/>
                  </w:rPr>
                </w:rPrChange>
              </w:rPr>
              <w:pPrChange w:id="4861" w:author="Tao Huang" w:date="2018-09-04T13:17:00Z">
                <w:pPr>
                  <w:spacing w:after="0" w:line="240" w:lineRule="auto"/>
                  <w:jc w:val="right"/>
                </w:pPr>
              </w:pPrChange>
            </w:pPr>
            <w:ins w:id="4862" w:author="Tao Huang" w:date="2018-09-04T13:14:00Z">
              <w:del w:id="4863" w:author="韬 黄" w:date="2018-09-27T17:42:00Z">
                <w:r w:rsidRPr="001739A3" w:rsidDel="00FC51CF">
                  <w:rPr>
                    <w:rFonts w:eastAsia="Times New Roman" w:cs="Times New Roman"/>
                    <w:color w:val="000000"/>
                    <w:sz w:val="22"/>
                    <w:rPrChange w:id="4864" w:author="Tao Huang" w:date="2018-09-04T13:15:00Z">
                      <w:rPr>
                        <w:rFonts w:ascii="Calibri" w:eastAsia="Times New Roman" w:hAnsi="Calibri" w:cs="Calibri"/>
                        <w:color w:val="000000"/>
                        <w:sz w:val="22"/>
                      </w:rPr>
                    </w:rPrChange>
                  </w:rPr>
                  <w:delText>0.6808</w:delText>
                </w:r>
              </w:del>
            </w:ins>
          </w:p>
        </w:tc>
        <w:tc>
          <w:tcPr>
            <w:tcW w:w="960" w:type="dxa"/>
            <w:tcBorders>
              <w:top w:val="nil"/>
              <w:left w:val="nil"/>
              <w:bottom w:val="nil"/>
              <w:right w:val="nil"/>
            </w:tcBorders>
            <w:shd w:val="clear" w:color="000000" w:fill="FFFF00"/>
            <w:noWrap/>
            <w:vAlign w:val="bottom"/>
            <w:hideMark/>
            <w:tcPrChange w:id="4865" w:author="Tao Huang" w:date="2018-09-04T13:17:00Z">
              <w:tcPr>
                <w:tcW w:w="960" w:type="dxa"/>
                <w:gridSpan w:val="2"/>
                <w:tcBorders>
                  <w:top w:val="nil"/>
                  <w:left w:val="nil"/>
                  <w:bottom w:val="nil"/>
                  <w:right w:val="nil"/>
                </w:tcBorders>
                <w:shd w:val="clear" w:color="000000" w:fill="FFFF00"/>
                <w:noWrap/>
                <w:vAlign w:val="bottom"/>
                <w:hideMark/>
              </w:tcPr>
            </w:tcPrChange>
          </w:tcPr>
          <w:p w14:paraId="137BE2D1" w14:textId="0B5D14BB" w:rsidR="001739A3" w:rsidRPr="001739A3" w:rsidDel="00FC51CF" w:rsidRDefault="001739A3">
            <w:pPr>
              <w:spacing w:after="0" w:line="240" w:lineRule="auto"/>
              <w:jc w:val="center"/>
              <w:rPr>
                <w:ins w:id="4866" w:author="Tao Huang" w:date="2018-09-04T13:14:00Z"/>
                <w:del w:id="4867" w:author="韬 黄" w:date="2018-09-27T17:42:00Z"/>
                <w:rFonts w:eastAsia="Times New Roman" w:cs="Times New Roman"/>
                <w:color w:val="000000"/>
                <w:sz w:val="22"/>
                <w:rPrChange w:id="4868" w:author="Tao Huang" w:date="2018-09-04T13:15:00Z">
                  <w:rPr>
                    <w:ins w:id="4869" w:author="Tao Huang" w:date="2018-09-04T13:14:00Z"/>
                    <w:del w:id="4870" w:author="韬 黄" w:date="2018-09-27T17:42:00Z"/>
                    <w:rFonts w:ascii="Calibri" w:eastAsia="Times New Roman" w:hAnsi="Calibri" w:cs="Calibri"/>
                    <w:color w:val="000000"/>
                    <w:sz w:val="22"/>
                  </w:rPr>
                </w:rPrChange>
              </w:rPr>
              <w:pPrChange w:id="4871" w:author="Tao Huang" w:date="2018-09-04T13:17:00Z">
                <w:pPr>
                  <w:spacing w:after="0" w:line="240" w:lineRule="auto"/>
                  <w:jc w:val="right"/>
                </w:pPr>
              </w:pPrChange>
            </w:pPr>
            <w:ins w:id="4872" w:author="Tao Huang" w:date="2018-09-04T13:14:00Z">
              <w:del w:id="4873" w:author="韬 黄" w:date="2018-09-27T17:42:00Z">
                <w:r w:rsidRPr="001739A3" w:rsidDel="00FC51CF">
                  <w:rPr>
                    <w:rFonts w:eastAsia="Times New Roman" w:cs="Times New Roman"/>
                    <w:color w:val="000000"/>
                    <w:sz w:val="22"/>
                    <w:rPrChange w:id="4874"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E7E6E6"/>
            <w:noWrap/>
            <w:vAlign w:val="bottom"/>
            <w:hideMark/>
            <w:tcPrChange w:id="4875" w:author="Tao Huang" w:date="2018-09-04T13:17:00Z">
              <w:tcPr>
                <w:tcW w:w="960" w:type="dxa"/>
                <w:gridSpan w:val="2"/>
                <w:tcBorders>
                  <w:top w:val="nil"/>
                  <w:left w:val="nil"/>
                  <w:bottom w:val="nil"/>
                  <w:right w:val="nil"/>
                </w:tcBorders>
                <w:shd w:val="clear" w:color="000000" w:fill="E7E6E6"/>
                <w:noWrap/>
                <w:vAlign w:val="bottom"/>
                <w:hideMark/>
              </w:tcPr>
            </w:tcPrChange>
          </w:tcPr>
          <w:p w14:paraId="12B932E3" w14:textId="0CF0F672" w:rsidR="001739A3" w:rsidRPr="001739A3" w:rsidDel="00FC51CF" w:rsidRDefault="001739A3">
            <w:pPr>
              <w:spacing w:after="0" w:line="240" w:lineRule="auto"/>
              <w:jc w:val="center"/>
              <w:rPr>
                <w:ins w:id="4876" w:author="Tao Huang" w:date="2018-09-04T13:14:00Z"/>
                <w:del w:id="4877" w:author="韬 黄" w:date="2018-09-27T17:42:00Z"/>
                <w:rFonts w:eastAsia="Times New Roman" w:cs="Times New Roman"/>
                <w:color w:val="000000"/>
                <w:sz w:val="22"/>
                <w:rPrChange w:id="4878" w:author="Tao Huang" w:date="2018-09-04T13:15:00Z">
                  <w:rPr>
                    <w:ins w:id="4879" w:author="Tao Huang" w:date="2018-09-04T13:14:00Z"/>
                    <w:del w:id="4880" w:author="韬 黄" w:date="2018-09-27T17:42:00Z"/>
                    <w:rFonts w:ascii="Calibri" w:eastAsia="Times New Roman" w:hAnsi="Calibri" w:cs="Calibri"/>
                    <w:color w:val="000000"/>
                    <w:sz w:val="22"/>
                  </w:rPr>
                </w:rPrChange>
              </w:rPr>
              <w:pPrChange w:id="4881" w:author="Tao Huang" w:date="2018-09-04T13:17:00Z">
                <w:pPr>
                  <w:spacing w:after="0" w:line="240" w:lineRule="auto"/>
                  <w:jc w:val="right"/>
                </w:pPr>
              </w:pPrChange>
            </w:pPr>
            <w:ins w:id="4882" w:author="Tao Huang" w:date="2018-09-04T13:14:00Z">
              <w:del w:id="4883" w:author="韬 黄" w:date="2018-09-27T17:42:00Z">
                <w:r w:rsidRPr="001739A3" w:rsidDel="00FC51CF">
                  <w:rPr>
                    <w:rFonts w:eastAsia="Times New Roman" w:cs="Times New Roman"/>
                    <w:color w:val="000000"/>
                    <w:sz w:val="22"/>
                    <w:rPrChange w:id="4884" w:author="Tao Huang" w:date="2018-09-04T13:15:00Z">
                      <w:rPr>
                        <w:rFonts w:ascii="Calibri" w:eastAsia="Times New Roman" w:hAnsi="Calibri" w:cs="Calibri"/>
                        <w:color w:val="000000"/>
                        <w:sz w:val="22"/>
                      </w:rPr>
                    </w:rPrChange>
                  </w:rPr>
                  <w:delText>0.9867</w:delText>
                </w:r>
              </w:del>
            </w:ins>
          </w:p>
        </w:tc>
        <w:tc>
          <w:tcPr>
            <w:tcW w:w="960" w:type="dxa"/>
            <w:tcBorders>
              <w:top w:val="nil"/>
              <w:left w:val="nil"/>
              <w:bottom w:val="nil"/>
              <w:right w:val="nil"/>
            </w:tcBorders>
            <w:shd w:val="clear" w:color="000000" w:fill="E7E6E6"/>
            <w:noWrap/>
            <w:vAlign w:val="bottom"/>
            <w:hideMark/>
            <w:tcPrChange w:id="4885" w:author="Tao Huang" w:date="2018-09-04T13:17:00Z">
              <w:tcPr>
                <w:tcW w:w="960" w:type="dxa"/>
                <w:gridSpan w:val="2"/>
                <w:tcBorders>
                  <w:top w:val="nil"/>
                  <w:left w:val="nil"/>
                  <w:bottom w:val="nil"/>
                  <w:right w:val="nil"/>
                </w:tcBorders>
                <w:shd w:val="clear" w:color="000000" w:fill="E7E6E6"/>
                <w:noWrap/>
                <w:vAlign w:val="bottom"/>
                <w:hideMark/>
              </w:tcPr>
            </w:tcPrChange>
          </w:tcPr>
          <w:p w14:paraId="65E1E277" w14:textId="132B22D9" w:rsidR="001739A3" w:rsidRPr="001739A3" w:rsidDel="00FC51CF" w:rsidRDefault="001739A3">
            <w:pPr>
              <w:spacing w:after="0" w:line="240" w:lineRule="auto"/>
              <w:jc w:val="center"/>
              <w:rPr>
                <w:ins w:id="4886" w:author="Tao Huang" w:date="2018-09-04T13:14:00Z"/>
                <w:del w:id="4887" w:author="韬 黄" w:date="2018-09-27T17:42:00Z"/>
                <w:rFonts w:eastAsia="Times New Roman" w:cs="Times New Roman"/>
                <w:color w:val="000000"/>
                <w:sz w:val="22"/>
                <w:rPrChange w:id="4888" w:author="Tao Huang" w:date="2018-09-04T13:15:00Z">
                  <w:rPr>
                    <w:ins w:id="4889" w:author="Tao Huang" w:date="2018-09-04T13:14:00Z"/>
                    <w:del w:id="4890" w:author="韬 黄" w:date="2018-09-27T17:42:00Z"/>
                    <w:rFonts w:ascii="Calibri" w:eastAsia="Times New Roman" w:hAnsi="Calibri" w:cs="Calibri"/>
                    <w:color w:val="000000"/>
                    <w:sz w:val="22"/>
                  </w:rPr>
                </w:rPrChange>
              </w:rPr>
              <w:pPrChange w:id="4891" w:author="Tao Huang" w:date="2018-09-04T13:17:00Z">
                <w:pPr>
                  <w:spacing w:after="0" w:line="240" w:lineRule="auto"/>
                  <w:jc w:val="right"/>
                </w:pPr>
              </w:pPrChange>
            </w:pPr>
            <w:ins w:id="4892" w:author="Tao Huang" w:date="2018-09-04T13:14:00Z">
              <w:del w:id="4893" w:author="韬 黄" w:date="2018-09-27T17:42:00Z">
                <w:r w:rsidRPr="001739A3" w:rsidDel="00FC51CF">
                  <w:rPr>
                    <w:rFonts w:eastAsia="Times New Roman" w:cs="Times New Roman"/>
                    <w:color w:val="000000"/>
                    <w:sz w:val="22"/>
                    <w:rPrChange w:id="4894"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4895" w:author="Tao Huang" w:date="2018-09-04T13:17:00Z">
              <w:tcPr>
                <w:tcW w:w="960" w:type="dxa"/>
                <w:gridSpan w:val="2"/>
                <w:tcBorders>
                  <w:top w:val="nil"/>
                  <w:left w:val="nil"/>
                  <w:bottom w:val="nil"/>
                  <w:right w:val="nil"/>
                </w:tcBorders>
                <w:shd w:val="clear" w:color="000000" w:fill="FFFF00"/>
                <w:noWrap/>
                <w:vAlign w:val="bottom"/>
                <w:hideMark/>
              </w:tcPr>
            </w:tcPrChange>
          </w:tcPr>
          <w:p w14:paraId="25B9CB52" w14:textId="78E4917B" w:rsidR="001739A3" w:rsidRPr="001739A3" w:rsidDel="00FC51CF" w:rsidRDefault="001739A3">
            <w:pPr>
              <w:spacing w:after="0" w:line="240" w:lineRule="auto"/>
              <w:jc w:val="center"/>
              <w:rPr>
                <w:ins w:id="4896" w:author="Tao Huang" w:date="2018-09-04T13:14:00Z"/>
                <w:del w:id="4897" w:author="韬 黄" w:date="2018-09-27T17:42:00Z"/>
                <w:rFonts w:eastAsia="Times New Roman" w:cs="Times New Roman"/>
                <w:color w:val="000000"/>
                <w:sz w:val="22"/>
                <w:rPrChange w:id="4898" w:author="Tao Huang" w:date="2018-09-04T13:15:00Z">
                  <w:rPr>
                    <w:ins w:id="4899" w:author="Tao Huang" w:date="2018-09-04T13:14:00Z"/>
                    <w:del w:id="4900" w:author="韬 黄" w:date="2018-09-27T17:42:00Z"/>
                    <w:rFonts w:ascii="Calibri" w:eastAsia="Times New Roman" w:hAnsi="Calibri" w:cs="Calibri"/>
                    <w:color w:val="000000"/>
                    <w:sz w:val="22"/>
                  </w:rPr>
                </w:rPrChange>
              </w:rPr>
              <w:pPrChange w:id="4901" w:author="Tao Huang" w:date="2018-09-04T13:17:00Z">
                <w:pPr>
                  <w:spacing w:after="0" w:line="240" w:lineRule="auto"/>
                  <w:jc w:val="right"/>
                </w:pPr>
              </w:pPrChange>
            </w:pPr>
            <w:ins w:id="4902" w:author="Tao Huang" w:date="2018-09-04T13:14:00Z">
              <w:del w:id="4903" w:author="韬 黄" w:date="2018-09-27T17:42:00Z">
                <w:r w:rsidRPr="001739A3" w:rsidDel="00FC51CF">
                  <w:rPr>
                    <w:rFonts w:eastAsia="Times New Roman" w:cs="Times New Roman"/>
                    <w:color w:val="000000"/>
                    <w:sz w:val="22"/>
                    <w:rPrChange w:id="4904" w:author="Tao Huang" w:date="2018-09-04T13:15:00Z">
                      <w:rPr>
                        <w:rFonts w:ascii="Calibri" w:eastAsia="Times New Roman" w:hAnsi="Calibri" w:cs="Calibri"/>
                        <w:color w:val="000000"/>
                        <w:sz w:val="22"/>
                      </w:rPr>
                    </w:rPrChange>
                  </w:rPr>
                  <w:delText>5,108</w:delText>
                </w:r>
              </w:del>
            </w:ins>
          </w:p>
        </w:tc>
        <w:tc>
          <w:tcPr>
            <w:tcW w:w="960" w:type="dxa"/>
            <w:tcBorders>
              <w:top w:val="nil"/>
              <w:left w:val="nil"/>
              <w:bottom w:val="nil"/>
              <w:right w:val="nil"/>
            </w:tcBorders>
            <w:shd w:val="clear" w:color="000000" w:fill="FFFF00"/>
            <w:noWrap/>
            <w:vAlign w:val="bottom"/>
            <w:hideMark/>
            <w:tcPrChange w:id="4905" w:author="Tao Huang" w:date="2018-09-04T13:17:00Z">
              <w:tcPr>
                <w:tcW w:w="960" w:type="dxa"/>
                <w:gridSpan w:val="2"/>
                <w:tcBorders>
                  <w:top w:val="nil"/>
                  <w:left w:val="nil"/>
                  <w:bottom w:val="nil"/>
                  <w:right w:val="nil"/>
                </w:tcBorders>
                <w:shd w:val="clear" w:color="000000" w:fill="FFFF00"/>
                <w:noWrap/>
                <w:vAlign w:val="bottom"/>
                <w:hideMark/>
              </w:tcPr>
            </w:tcPrChange>
          </w:tcPr>
          <w:p w14:paraId="63B9C554" w14:textId="73AE13CA" w:rsidR="001739A3" w:rsidRPr="001739A3" w:rsidDel="00FC51CF" w:rsidRDefault="001739A3">
            <w:pPr>
              <w:spacing w:after="0" w:line="240" w:lineRule="auto"/>
              <w:jc w:val="center"/>
              <w:rPr>
                <w:ins w:id="4906" w:author="Tao Huang" w:date="2018-09-04T13:14:00Z"/>
                <w:del w:id="4907" w:author="韬 黄" w:date="2018-09-27T17:42:00Z"/>
                <w:rFonts w:eastAsia="Times New Roman" w:cs="Times New Roman"/>
                <w:color w:val="000000"/>
                <w:sz w:val="22"/>
                <w:rPrChange w:id="4908" w:author="Tao Huang" w:date="2018-09-04T13:15:00Z">
                  <w:rPr>
                    <w:ins w:id="4909" w:author="Tao Huang" w:date="2018-09-04T13:14:00Z"/>
                    <w:del w:id="4910" w:author="韬 黄" w:date="2018-09-27T17:42:00Z"/>
                    <w:rFonts w:ascii="Calibri" w:eastAsia="Times New Roman" w:hAnsi="Calibri" w:cs="Calibri"/>
                    <w:color w:val="000000"/>
                    <w:sz w:val="22"/>
                  </w:rPr>
                </w:rPrChange>
              </w:rPr>
              <w:pPrChange w:id="4911" w:author="Tao Huang" w:date="2018-09-04T13:17:00Z">
                <w:pPr>
                  <w:spacing w:after="0" w:line="240" w:lineRule="auto"/>
                  <w:jc w:val="right"/>
                </w:pPr>
              </w:pPrChange>
            </w:pPr>
            <w:ins w:id="4912" w:author="Tao Huang" w:date="2018-09-04T13:14:00Z">
              <w:del w:id="4913" w:author="韬 黄" w:date="2018-09-27T17:42:00Z">
                <w:r w:rsidRPr="001739A3" w:rsidDel="00FC51CF">
                  <w:rPr>
                    <w:rFonts w:eastAsia="Times New Roman" w:cs="Times New Roman"/>
                    <w:color w:val="000000"/>
                    <w:sz w:val="22"/>
                    <w:rPrChange w:id="4914" w:author="Tao Huang" w:date="2018-09-04T13:15:00Z">
                      <w:rPr>
                        <w:rFonts w:ascii="Calibri" w:eastAsia="Times New Roman" w:hAnsi="Calibri" w:cs="Calibri"/>
                        <w:color w:val="000000"/>
                        <w:sz w:val="22"/>
                      </w:rPr>
                    </w:rPrChange>
                  </w:rPr>
                  <w:delText>4</w:delText>
                </w:r>
              </w:del>
            </w:ins>
          </w:p>
        </w:tc>
      </w:tr>
      <w:tr w:rsidR="001739A3" w:rsidRPr="001739A3" w:rsidDel="00FC51CF" w14:paraId="364A1515" w14:textId="45426D7B" w:rsidTr="008B5617">
        <w:tblPrEx>
          <w:tblW w:w="12080" w:type="dxa"/>
          <w:jc w:val="center"/>
          <w:tblPrExChange w:id="4915" w:author="Tao Huang" w:date="2018-09-04T13:17:00Z">
            <w:tblPrEx>
              <w:tblW w:w="12080" w:type="dxa"/>
              <w:jc w:val="center"/>
            </w:tblPrEx>
          </w:tblPrExChange>
        </w:tblPrEx>
        <w:trPr>
          <w:trHeight w:val="57"/>
          <w:jc w:val="center"/>
          <w:ins w:id="4916" w:author="Tao Huang" w:date="2018-09-04T13:14:00Z"/>
          <w:del w:id="4917" w:author="韬 黄" w:date="2018-09-27T17:42:00Z"/>
          <w:trPrChange w:id="4918"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4919" w:author="Tao Huang" w:date="2018-09-04T13:17:00Z">
              <w:tcPr>
                <w:tcW w:w="2480" w:type="dxa"/>
                <w:tcBorders>
                  <w:top w:val="nil"/>
                  <w:left w:val="nil"/>
                  <w:bottom w:val="nil"/>
                  <w:right w:val="nil"/>
                </w:tcBorders>
                <w:shd w:val="clear" w:color="000000" w:fill="FFFF00"/>
                <w:noWrap/>
                <w:vAlign w:val="bottom"/>
                <w:hideMark/>
              </w:tcPr>
            </w:tcPrChange>
          </w:tcPr>
          <w:p w14:paraId="2CAB9F09" w14:textId="6BCA3CDB" w:rsidR="001739A3" w:rsidRPr="001739A3" w:rsidDel="00FC51CF" w:rsidRDefault="001739A3">
            <w:pPr>
              <w:spacing w:after="0" w:line="240" w:lineRule="auto"/>
              <w:rPr>
                <w:ins w:id="4920" w:author="Tao Huang" w:date="2018-09-04T13:14:00Z"/>
                <w:del w:id="4921" w:author="韬 黄" w:date="2018-09-27T17:42:00Z"/>
                <w:rFonts w:eastAsia="Times New Roman" w:cs="Times New Roman"/>
                <w:color w:val="000000"/>
                <w:sz w:val="22"/>
                <w:rPrChange w:id="4922" w:author="Tao Huang" w:date="2018-09-04T13:15:00Z">
                  <w:rPr>
                    <w:ins w:id="4923" w:author="Tao Huang" w:date="2018-09-04T13:14:00Z"/>
                    <w:del w:id="4924" w:author="韬 黄" w:date="2018-09-27T17:42:00Z"/>
                    <w:rFonts w:ascii="Calibri" w:eastAsia="Times New Roman" w:hAnsi="Calibri" w:cs="Calibri"/>
                    <w:color w:val="000000"/>
                    <w:sz w:val="22"/>
                  </w:rPr>
                </w:rPrChange>
              </w:rPr>
            </w:pPr>
            <w:ins w:id="4925" w:author="Tao Huang" w:date="2018-09-04T13:14:00Z">
              <w:del w:id="4926" w:author="韬 黄" w:date="2018-09-27T17:42:00Z">
                <w:r w:rsidRPr="001739A3" w:rsidDel="00FC51CF">
                  <w:rPr>
                    <w:rFonts w:eastAsia="Times New Roman" w:cs="Times New Roman"/>
                    <w:color w:val="000000"/>
                    <w:sz w:val="22"/>
                    <w:rPrChange w:id="4927" w:author="Tao Huang" w:date="2018-09-04T13:15:00Z">
                      <w:rPr>
                        <w:rFonts w:ascii="Calibri" w:eastAsia="Times New Roman" w:hAnsi="Calibri" w:cs="Calibri"/>
                        <w:color w:val="000000"/>
                        <w:sz w:val="22"/>
                      </w:rPr>
                    </w:rPrChange>
                  </w:rPr>
                  <w:delText>ADL-EWC-IC</w:delText>
                </w:r>
              </w:del>
            </w:ins>
          </w:p>
        </w:tc>
        <w:tc>
          <w:tcPr>
            <w:tcW w:w="960" w:type="dxa"/>
            <w:tcBorders>
              <w:top w:val="nil"/>
              <w:left w:val="nil"/>
              <w:bottom w:val="nil"/>
              <w:right w:val="nil"/>
            </w:tcBorders>
            <w:shd w:val="clear" w:color="000000" w:fill="FFFF00"/>
            <w:noWrap/>
            <w:vAlign w:val="bottom"/>
            <w:hideMark/>
            <w:tcPrChange w:id="4928" w:author="Tao Huang" w:date="2018-09-04T13:17:00Z">
              <w:tcPr>
                <w:tcW w:w="960" w:type="dxa"/>
                <w:tcBorders>
                  <w:top w:val="nil"/>
                  <w:left w:val="nil"/>
                  <w:bottom w:val="nil"/>
                  <w:right w:val="nil"/>
                </w:tcBorders>
                <w:shd w:val="clear" w:color="000000" w:fill="FFFF00"/>
                <w:noWrap/>
                <w:vAlign w:val="bottom"/>
                <w:hideMark/>
              </w:tcPr>
            </w:tcPrChange>
          </w:tcPr>
          <w:p w14:paraId="4F00F176" w14:textId="488D92F9" w:rsidR="001739A3" w:rsidRPr="001739A3" w:rsidDel="00FC51CF" w:rsidRDefault="001739A3">
            <w:pPr>
              <w:spacing w:after="0" w:line="240" w:lineRule="auto"/>
              <w:jc w:val="center"/>
              <w:rPr>
                <w:ins w:id="4929" w:author="Tao Huang" w:date="2018-09-04T13:14:00Z"/>
                <w:del w:id="4930" w:author="韬 黄" w:date="2018-09-27T17:42:00Z"/>
                <w:rFonts w:eastAsia="Times New Roman" w:cs="Times New Roman"/>
                <w:color w:val="000000"/>
                <w:sz w:val="22"/>
                <w:rPrChange w:id="4931" w:author="Tao Huang" w:date="2018-09-04T13:15:00Z">
                  <w:rPr>
                    <w:ins w:id="4932" w:author="Tao Huang" w:date="2018-09-04T13:14:00Z"/>
                    <w:del w:id="4933" w:author="韬 黄" w:date="2018-09-27T17:42:00Z"/>
                    <w:rFonts w:ascii="Calibri" w:eastAsia="Times New Roman" w:hAnsi="Calibri" w:cs="Calibri"/>
                    <w:color w:val="000000"/>
                    <w:sz w:val="22"/>
                  </w:rPr>
                </w:rPrChange>
              </w:rPr>
              <w:pPrChange w:id="4934" w:author="Tao Huang" w:date="2018-09-04T13:17:00Z">
                <w:pPr>
                  <w:spacing w:after="0" w:line="240" w:lineRule="auto"/>
                  <w:jc w:val="right"/>
                </w:pPr>
              </w:pPrChange>
            </w:pPr>
            <w:ins w:id="4935" w:author="Tao Huang" w:date="2018-09-04T13:14:00Z">
              <w:del w:id="4936" w:author="韬 黄" w:date="2018-09-27T17:42:00Z">
                <w:r w:rsidRPr="001739A3" w:rsidDel="00FC51CF">
                  <w:rPr>
                    <w:rFonts w:eastAsia="Times New Roman" w:cs="Times New Roman"/>
                    <w:color w:val="000000"/>
                    <w:sz w:val="22"/>
                    <w:rPrChange w:id="4937" w:author="Tao Huang" w:date="2018-09-04T13:15:00Z">
                      <w:rPr>
                        <w:rFonts w:ascii="Calibri" w:eastAsia="Times New Roman" w:hAnsi="Calibri" w:cs="Calibri"/>
                        <w:color w:val="000000"/>
                        <w:sz w:val="22"/>
                      </w:rPr>
                    </w:rPrChange>
                  </w:rPr>
                  <w:delText>15.000</w:delText>
                </w:r>
              </w:del>
            </w:ins>
          </w:p>
        </w:tc>
        <w:tc>
          <w:tcPr>
            <w:tcW w:w="960" w:type="dxa"/>
            <w:tcBorders>
              <w:top w:val="nil"/>
              <w:left w:val="nil"/>
              <w:bottom w:val="nil"/>
              <w:right w:val="nil"/>
            </w:tcBorders>
            <w:shd w:val="clear" w:color="000000" w:fill="FFFF00"/>
            <w:noWrap/>
            <w:vAlign w:val="bottom"/>
            <w:hideMark/>
            <w:tcPrChange w:id="4938" w:author="Tao Huang" w:date="2018-09-04T13:17:00Z">
              <w:tcPr>
                <w:tcW w:w="960" w:type="dxa"/>
                <w:tcBorders>
                  <w:top w:val="nil"/>
                  <w:left w:val="nil"/>
                  <w:bottom w:val="nil"/>
                  <w:right w:val="nil"/>
                </w:tcBorders>
                <w:shd w:val="clear" w:color="000000" w:fill="FFFF00"/>
                <w:noWrap/>
                <w:vAlign w:val="bottom"/>
                <w:hideMark/>
              </w:tcPr>
            </w:tcPrChange>
          </w:tcPr>
          <w:p w14:paraId="723C29DC" w14:textId="7A4C2635" w:rsidR="001739A3" w:rsidRPr="001739A3" w:rsidDel="00FC51CF" w:rsidRDefault="001739A3">
            <w:pPr>
              <w:spacing w:after="0" w:line="240" w:lineRule="auto"/>
              <w:jc w:val="center"/>
              <w:rPr>
                <w:ins w:id="4939" w:author="Tao Huang" w:date="2018-09-04T13:14:00Z"/>
                <w:del w:id="4940" w:author="韬 黄" w:date="2018-09-27T17:42:00Z"/>
                <w:rFonts w:eastAsia="Times New Roman" w:cs="Times New Roman"/>
                <w:color w:val="000000"/>
                <w:sz w:val="22"/>
                <w:rPrChange w:id="4941" w:author="Tao Huang" w:date="2018-09-04T13:15:00Z">
                  <w:rPr>
                    <w:ins w:id="4942" w:author="Tao Huang" w:date="2018-09-04T13:14:00Z"/>
                    <w:del w:id="4943" w:author="韬 黄" w:date="2018-09-27T17:42:00Z"/>
                    <w:rFonts w:ascii="Calibri" w:eastAsia="Times New Roman" w:hAnsi="Calibri" w:cs="Calibri"/>
                    <w:color w:val="000000"/>
                    <w:sz w:val="22"/>
                  </w:rPr>
                </w:rPrChange>
              </w:rPr>
              <w:pPrChange w:id="4944" w:author="Tao Huang" w:date="2018-09-04T13:17:00Z">
                <w:pPr>
                  <w:spacing w:after="0" w:line="240" w:lineRule="auto"/>
                  <w:jc w:val="right"/>
                </w:pPr>
              </w:pPrChange>
            </w:pPr>
            <w:ins w:id="4945" w:author="Tao Huang" w:date="2018-09-04T13:14:00Z">
              <w:del w:id="4946" w:author="韬 黄" w:date="2018-09-27T17:42:00Z">
                <w:r w:rsidRPr="001739A3" w:rsidDel="00FC51CF">
                  <w:rPr>
                    <w:rFonts w:eastAsia="Times New Roman" w:cs="Times New Roman"/>
                    <w:color w:val="000000"/>
                    <w:sz w:val="22"/>
                    <w:rPrChange w:id="494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4948" w:author="Tao Huang" w:date="2018-09-04T13:17:00Z">
              <w:tcPr>
                <w:tcW w:w="960" w:type="dxa"/>
                <w:gridSpan w:val="2"/>
                <w:tcBorders>
                  <w:top w:val="nil"/>
                  <w:left w:val="nil"/>
                  <w:bottom w:val="nil"/>
                  <w:right w:val="nil"/>
                </w:tcBorders>
                <w:shd w:val="clear" w:color="000000" w:fill="FFFF00"/>
                <w:noWrap/>
                <w:vAlign w:val="bottom"/>
                <w:hideMark/>
              </w:tcPr>
            </w:tcPrChange>
          </w:tcPr>
          <w:p w14:paraId="091ECFA4" w14:textId="5662B198" w:rsidR="001739A3" w:rsidRPr="001739A3" w:rsidDel="00FC51CF" w:rsidRDefault="001739A3">
            <w:pPr>
              <w:spacing w:after="0" w:line="240" w:lineRule="auto"/>
              <w:jc w:val="center"/>
              <w:rPr>
                <w:ins w:id="4949" w:author="Tao Huang" w:date="2018-09-04T13:14:00Z"/>
                <w:del w:id="4950" w:author="韬 黄" w:date="2018-09-27T17:42:00Z"/>
                <w:rFonts w:eastAsia="Times New Roman" w:cs="Times New Roman"/>
                <w:color w:val="000000"/>
                <w:sz w:val="22"/>
                <w:rPrChange w:id="4951" w:author="Tao Huang" w:date="2018-09-04T13:15:00Z">
                  <w:rPr>
                    <w:ins w:id="4952" w:author="Tao Huang" w:date="2018-09-04T13:14:00Z"/>
                    <w:del w:id="4953" w:author="韬 黄" w:date="2018-09-27T17:42:00Z"/>
                    <w:rFonts w:ascii="Calibri" w:eastAsia="Times New Roman" w:hAnsi="Calibri" w:cs="Calibri"/>
                    <w:color w:val="000000"/>
                    <w:sz w:val="22"/>
                  </w:rPr>
                </w:rPrChange>
              </w:rPr>
              <w:pPrChange w:id="4954" w:author="Tao Huang" w:date="2018-09-04T13:17:00Z">
                <w:pPr>
                  <w:spacing w:after="0" w:line="240" w:lineRule="auto"/>
                  <w:jc w:val="right"/>
                </w:pPr>
              </w:pPrChange>
            </w:pPr>
            <w:ins w:id="4955" w:author="Tao Huang" w:date="2018-09-04T13:14:00Z">
              <w:del w:id="4956" w:author="韬 黄" w:date="2018-09-27T17:42:00Z">
                <w:r w:rsidRPr="001739A3" w:rsidDel="00FC51CF">
                  <w:rPr>
                    <w:rFonts w:eastAsia="Times New Roman" w:cs="Times New Roman"/>
                    <w:color w:val="000000"/>
                    <w:sz w:val="22"/>
                    <w:rPrChange w:id="4957" w:author="Tao Huang" w:date="2018-09-04T13:15:00Z">
                      <w:rPr>
                        <w:rFonts w:ascii="Calibri" w:eastAsia="Times New Roman" w:hAnsi="Calibri" w:cs="Calibri"/>
                        <w:color w:val="000000"/>
                        <w:sz w:val="22"/>
                      </w:rPr>
                    </w:rPrChange>
                  </w:rPr>
                  <w:delText>39.90%</w:delText>
                </w:r>
              </w:del>
            </w:ins>
          </w:p>
        </w:tc>
        <w:tc>
          <w:tcPr>
            <w:tcW w:w="960" w:type="dxa"/>
            <w:tcBorders>
              <w:top w:val="nil"/>
              <w:left w:val="nil"/>
              <w:bottom w:val="nil"/>
              <w:right w:val="nil"/>
            </w:tcBorders>
            <w:shd w:val="clear" w:color="auto" w:fill="auto"/>
            <w:noWrap/>
            <w:vAlign w:val="bottom"/>
            <w:hideMark/>
            <w:tcPrChange w:id="4958" w:author="Tao Huang" w:date="2018-09-04T13:17:00Z">
              <w:tcPr>
                <w:tcW w:w="960" w:type="dxa"/>
                <w:gridSpan w:val="2"/>
                <w:tcBorders>
                  <w:top w:val="nil"/>
                  <w:left w:val="nil"/>
                  <w:bottom w:val="nil"/>
                  <w:right w:val="nil"/>
                </w:tcBorders>
                <w:shd w:val="clear" w:color="auto" w:fill="auto"/>
                <w:noWrap/>
                <w:vAlign w:val="bottom"/>
                <w:hideMark/>
              </w:tcPr>
            </w:tcPrChange>
          </w:tcPr>
          <w:p w14:paraId="7E107DA6" w14:textId="2343F541" w:rsidR="001739A3" w:rsidRPr="001739A3" w:rsidDel="00FC51CF" w:rsidRDefault="001739A3">
            <w:pPr>
              <w:spacing w:after="0" w:line="240" w:lineRule="auto"/>
              <w:jc w:val="center"/>
              <w:rPr>
                <w:ins w:id="4959" w:author="Tao Huang" w:date="2018-09-04T13:14:00Z"/>
                <w:del w:id="4960" w:author="韬 黄" w:date="2018-09-27T17:42:00Z"/>
                <w:rFonts w:eastAsia="Times New Roman" w:cs="Times New Roman"/>
                <w:color w:val="000000"/>
                <w:sz w:val="22"/>
                <w:rPrChange w:id="4961" w:author="Tao Huang" w:date="2018-09-04T13:15:00Z">
                  <w:rPr>
                    <w:ins w:id="4962" w:author="Tao Huang" w:date="2018-09-04T13:14:00Z"/>
                    <w:del w:id="4963" w:author="韬 黄" w:date="2018-09-27T17:42:00Z"/>
                    <w:rFonts w:ascii="Calibri" w:eastAsia="Times New Roman" w:hAnsi="Calibri" w:cs="Calibri"/>
                    <w:color w:val="000000"/>
                    <w:sz w:val="22"/>
                  </w:rPr>
                </w:rPrChange>
              </w:rPr>
              <w:pPrChange w:id="4964" w:author="Tao Huang" w:date="2018-09-04T13:17:00Z">
                <w:pPr>
                  <w:spacing w:after="0" w:line="240" w:lineRule="auto"/>
                  <w:jc w:val="right"/>
                </w:pPr>
              </w:pPrChange>
            </w:pPr>
            <w:ins w:id="4965" w:author="Tao Huang" w:date="2018-09-04T13:14:00Z">
              <w:del w:id="4966" w:author="韬 黄" w:date="2018-09-27T17:42:00Z">
                <w:r w:rsidRPr="001739A3" w:rsidDel="00FC51CF">
                  <w:rPr>
                    <w:rFonts w:eastAsia="Times New Roman" w:cs="Times New Roman"/>
                    <w:color w:val="000000"/>
                    <w:sz w:val="22"/>
                    <w:rPrChange w:id="496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4968" w:author="Tao Huang" w:date="2018-09-04T13:17:00Z">
              <w:tcPr>
                <w:tcW w:w="960" w:type="dxa"/>
                <w:gridSpan w:val="2"/>
                <w:tcBorders>
                  <w:top w:val="nil"/>
                  <w:left w:val="nil"/>
                  <w:bottom w:val="nil"/>
                  <w:right w:val="nil"/>
                </w:tcBorders>
                <w:shd w:val="clear" w:color="000000" w:fill="FFFF00"/>
                <w:noWrap/>
                <w:vAlign w:val="bottom"/>
                <w:hideMark/>
              </w:tcPr>
            </w:tcPrChange>
          </w:tcPr>
          <w:p w14:paraId="59B1368D" w14:textId="01247AB6" w:rsidR="001739A3" w:rsidRPr="001739A3" w:rsidDel="00FC51CF" w:rsidRDefault="001739A3">
            <w:pPr>
              <w:spacing w:after="0" w:line="240" w:lineRule="auto"/>
              <w:jc w:val="center"/>
              <w:rPr>
                <w:ins w:id="4969" w:author="Tao Huang" w:date="2018-09-04T13:14:00Z"/>
                <w:del w:id="4970" w:author="韬 黄" w:date="2018-09-27T17:42:00Z"/>
                <w:rFonts w:eastAsia="Times New Roman" w:cs="Times New Roman"/>
                <w:color w:val="000000"/>
                <w:sz w:val="22"/>
                <w:rPrChange w:id="4971" w:author="Tao Huang" w:date="2018-09-04T13:15:00Z">
                  <w:rPr>
                    <w:ins w:id="4972" w:author="Tao Huang" w:date="2018-09-04T13:14:00Z"/>
                    <w:del w:id="4973" w:author="韬 黄" w:date="2018-09-27T17:42:00Z"/>
                    <w:rFonts w:ascii="Calibri" w:eastAsia="Times New Roman" w:hAnsi="Calibri" w:cs="Calibri"/>
                    <w:color w:val="000000"/>
                    <w:sz w:val="22"/>
                  </w:rPr>
                </w:rPrChange>
              </w:rPr>
              <w:pPrChange w:id="4974" w:author="Tao Huang" w:date="2018-09-04T13:17:00Z">
                <w:pPr>
                  <w:spacing w:after="0" w:line="240" w:lineRule="auto"/>
                  <w:jc w:val="right"/>
                </w:pPr>
              </w:pPrChange>
            </w:pPr>
            <w:ins w:id="4975" w:author="Tao Huang" w:date="2018-09-04T13:14:00Z">
              <w:del w:id="4976" w:author="韬 黄" w:date="2018-09-27T17:42:00Z">
                <w:r w:rsidRPr="001739A3" w:rsidDel="00FC51CF">
                  <w:rPr>
                    <w:rFonts w:eastAsia="Times New Roman" w:cs="Times New Roman"/>
                    <w:color w:val="000000"/>
                    <w:sz w:val="22"/>
                    <w:rPrChange w:id="4977" w:author="Tao Huang" w:date="2018-09-04T13:15:00Z">
                      <w:rPr>
                        <w:rFonts w:ascii="Calibri" w:eastAsia="Times New Roman" w:hAnsi="Calibri" w:cs="Calibri"/>
                        <w:color w:val="000000"/>
                        <w:sz w:val="22"/>
                      </w:rPr>
                    </w:rPrChange>
                  </w:rPr>
                  <w:delText>0.6789</w:delText>
                </w:r>
              </w:del>
            </w:ins>
          </w:p>
        </w:tc>
        <w:tc>
          <w:tcPr>
            <w:tcW w:w="960" w:type="dxa"/>
            <w:tcBorders>
              <w:top w:val="nil"/>
              <w:left w:val="nil"/>
              <w:bottom w:val="nil"/>
              <w:right w:val="nil"/>
            </w:tcBorders>
            <w:shd w:val="clear" w:color="000000" w:fill="FFFF00"/>
            <w:noWrap/>
            <w:vAlign w:val="bottom"/>
            <w:hideMark/>
            <w:tcPrChange w:id="4978" w:author="Tao Huang" w:date="2018-09-04T13:17:00Z">
              <w:tcPr>
                <w:tcW w:w="960" w:type="dxa"/>
                <w:gridSpan w:val="2"/>
                <w:tcBorders>
                  <w:top w:val="nil"/>
                  <w:left w:val="nil"/>
                  <w:bottom w:val="nil"/>
                  <w:right w:val="nil"/>
                </w:tcBorders>
                <w:shd w:val="clear" w:color="000000" w:fill="FFFF00"/>
                <w:noWrap/>
                <w:vAlign w:val="bottom"/>
                <w:hideMark/>
              </w:tcPr>
            </w:tcPrChange>
          </w:tcPr>
          <w:p w14:paraId="7E8692C4" w14:textId="6F843F27" w:rsidR="001739A3" w:rsidRPr="001739A3" w:rsidDel="00FC51CF" w:rsidRDefault="001739A3">
            <w:pPr>
              <w:spacing w:after="0" w:line="240" w:lineRule="auto"/>
              <w:jc w:val="center"/>
              <w:rPr>
                <w:ins w:id="4979" w:author="Tao Huang" w:date="2018-09-04T13:14:00Z"/>
                <w:del w:id="4980" w:author="韬 黄" w:date="2018-09-27T17:42:00Z"/>
                <w:rFonts w:eastAsia="Times New Roman" w:cs="Times New Roman"/>
                <w:color w:val="000000"/>
                <w:sz w:val="22"/>
                <w:rPrChange w:id="4981" w:author="Tao Huang" w:date="2018-09-04T13:15:00Z">
                  <w:rPr>
                    <w:ins w:id="4982" w:author="Tao Huang" w:date="2018-09-04T13:14:00Z"/>
                    <w:del w:id="4983" w:author="韬 黄" w:date="2018-09-27T17:42:00Z"/>
                    <w:rFonts w:ascii="Calibri" w:eastAsia="Times New Roman" w:hAnsi="Calibri" w:cs="Calibri"/>
                    <w:color w:val="000000"/>
                    <w:sz w:val="22"/>
                  </w:rPr>
                </w:rPrChange>
              </w:rPr>
              <w:pPrChange w:id="4984" w:author="Tao Huang" w:date="2018-09-04T13:17:00Z">
                <w:pPr>
                  <w:spacing w:after="0" w:line="240" w:lineRule="auto"/>
                  <w:jc w:val="right"/>
                </w:pPr>
              </w:pPrChange>
            </w:pPr>
            <w:ins w:id="4985" w:author="Tao Huang" w:date="2018-09-04T13:14:00Z">
              <w:del w:id="4986" w:author="韬 黄" w:date="2018-09-27T17:42:00Z">
                <w:r w:rsidRPr="001739A3" w:rsidDel="00FC51CF">
                  <w:rPr>
                    <w:rFonts w:eastAsia="Times New Roman" w:cs="Times New Roman"/>
                    <w:color w:val="000000"/>
                    <w:sz w:val="22"/>
                    <w:rPrChange w:id="498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E7E6E6"/>
            <w:noWrap/>
            <w:vAlign w:val="bottom"/>
            <w:hideMark/>
            <w:tcPrChange w:id="4988" w:author="Tao Huang" w:date="2018-09-04T13:17:00Z">
              <w:tcPr>
                <w:tcW w:w="960" w:type="dxa"/>
                <w:gridSpan w:val="2"/>
                <w:tcBorders>
                  <w:top w:val="nil"/>
                  <w:left w:val="nil"/>
                  <w:bottom w:val="nil"/>
                  <w:right w:val="nil"/>
                </w:tcBorders>
                <w:shd w:val="clear" w:color="000000" w:fill="E7E6E6"/>
                <w:noWrap/>
                <w:vAlign w:val="bottom"/>
                <w:hideMark/>
              </w:tcPr>
            </w:tcPrChange>
          </w:tcPr>
          <w:p w14:paraId="0BB9575A" w14:textId="3F77AD5C" w:rsidR="001739A3" w:rsidRPr="001739A3" w:rsidDel="00FC51CF" w:rsidRDefault="001739A3">
            <w:pPr>
              <w:spacing w:after="0" w:line="240" w:lineRule="auto"/>
              <w:jc w:val="center"/>
              <w:rPr>
                <w:ins w:id="4989" w:author="Tao Huang" w:date="2018-09-04T13:14:00Z"/>
                <w:del w:id="4990" w:author="韬 黄" w:date="2018-09-27T17:42:00Z"/>
                <w:rFonts w:eastAsia="Times New Roman" w:cs="Times New Roman"/>
                <w:color w:val="000000"/>
                <w:sz w:val="22"/>
                <w:rPrChange w:id="4991" w:author="Tao Huang" w:date="2018-09-04T13:15:00Z">
                  <w:rPr>
                    <w:ins w:id="4992" w:author="Tao Huang" w:date="2018-09-04T13:14:00Z"/>
                    <w:del w:id="4993" w:author="韬 黄" w:date="2018-09-27T17:42:00Z"/>
                    <w:rFonts w:ascii="Calibri" w:eastAsia="Times New Roman" w:hAnsi="Calibri" w:cs="Calibri"/>
                    <w:color w:val="000000"/>
                    <w:sz w:val="22"/>
                  </w:rPr>
                </w:rPrChange>
              </w:rPr>
              <w:pPrChange w:id="4994" w:author="Tao Huang" w:date="2018-09-04T13:17:00Z">
                <w:pPr>
                  <w:spacing w:after="0" w:line="240" w:lineRule="auto"/>
                  <w:jc w:val="right"/>
                </w:pPr>
              </w:pPrChange>
            </w:pPr>
            <w:ins w:id="4995" w:author="Tao Huang" w:date="2018-09-04T13:14:00Z">
              <w:del w:id="4996" w:author="韬 黄" w:date="2018-09-27T17:42:00Z">
                <w:r w:rsidRPr="001739A3" w:rsidDel="00FC51CF">
                  <w:rPr>
                    <w:rFonts w:eastAsia="Times New Roman" w:cs="Times New Roman"/>
                    <w:color w:val="000000"/>
                    <w:sz w:val="22"/>
                    <w:rPrChange w:id="4997" w:author="Tao Huang" w:date="2018-09-04T13:15:00Z">
                      <w:rPr>
                        <w:rFonts w:ascii="Calibri" w:eastAsia="Times New Roman" w:hAnsi="Calibri" w:cs="Calibri"/>
                        <w:color w:val="000000"/>
                        <w:sz w:val="22"/>
                      </w:rPr>
                    </w:rPrChange>
                  </w:rPr>
                  <w:delText>0.9834</w:delText>
                </w:r>
              </w:del>
            </w:ins>
          </w:p>
        </w:tc>
        <w:tc>
          <w:tcPr>
            <w:tcW w:w="960" w:type="dxa"/>
            <w:tcBorders>
              <w:top w:val="nil"/>
              <w:left w:val="nil"/>
              <w:bottom w:val="nil"/>
              <w:right w:val="nil"/>
            </w:tcBorders>
            <w:shd w:val="clear" w:color="000000" w:fill="E7E6E6"/>
            <w:noWrap/>
            <w:vAlign w:val="bottom"/>
            <w:hideMark/>
            <w:tcPrChange w:id="4998" w:author="Tao Huang" w:date="2018-09-04T13:17:00Z">
              <w:tcPr>
                <w:tcW w:w="960" w:type="dxa"/>
                <w:gridSpan w:val="2"/>
                <w:tcBorders>
                  <w:top w:val="nil"/>
                  <w:left w:val="nil"/>
                  <w:bottom w:val="nil"/>
                  <w:right w:val="nil"/>
                </w:tcBorders>
                <w:shd w:val="clear" w:color="000000" w:fill="E7E6E6"/>
                <w:noWrap/>
                <w:vAlign w:val="bottom"/>
                <w:hideMark/>
              </w:tcPr>
            </w:tcPrChange>
          </w:tcPr>
          <w:p w14:paraId="6058CBC5" w14:textId="6D4280E7" w:rsidR="001739A3" w:rsidRPr="001739A3" w:rsidDel="00FC51CF" w:rsidRDefault="001739A3">
            <w:pPr>
              <w:spacing w:after="0" w:line="240" w:lineRule="auto"/>
              <w:jc w:val="center"/>
              <w:rPr>
                <w:ins w:id="4999" w:author="Tao Huang" w:date="2018-09-04T13:14:00Z"/>
                <w:del w:id="5000" w:author="韬 黄" w:date="2018-09-27T17:42:00Z"/>
                <w:rFonts w:eastAsia="Times New Roman" w:cs="Times New Roman"/>
                <w:color w:val="000000"/>
                <w:sz w:val="22"/>
                <w:rPrChange w:id="5001" w:author="Tao Huang" w:date="2018-09-04T13:15:00Z">
                  <w:rPr>
                    <w:ins w:id="5002" w:author="Tao Huang" w:date="2018-09-04T13:14:00Z"/>
                    <w:del w:id="5003" w:author="韬 黄" w:date="2018-09-27T17:42:00Z"/>
                    <w:rFonts w:ascii="Calibri" w:eastAsia="Times New Roman" w:hAnsi="Calibri" w:cs="Calibri"/>
                    <w:color w:val="000000"/>
                    <w:sz w:val="22"/>
                  </w:rPr>
                </w:rPrChange>
              </w:rPr>
              <w:pPrChange w:id="5004" w:author="Tao Huang" w:date="2018-09-04T13:17:00Z">
                <w:pPr>
                  <w:spacing w:after="0" w:line="240" w:lineRule="auto"/>
                  <w:jc w:val="right"/>
                </w:pPr>
              </w:pPrChange>
            </w:pPr>
            <w:ins w:id="5005" w:author="Tao Huang" w:date="2018-09-04T13:14:00Z">
              <w:del w:id="5006" w:author="韬 黄" w:date="2018-09-27T17:42:00Z">
                <w:r w:rsidRPr="001739A3" w:rsidDel="00FC51CF">
                  <w:rPr>
                    <w:rFonts w:eastAsia="Times New Roman" w:cs="Times New Roman"/>
                    <w:color w:val="000000"/>
                    <w:sz w:val="22"/>
                    <w:rPrChange w:id="500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5008" w:author="Tao Huang" w:date="2018-09-04T13:17:00Z">
              <w:tcPr>
                <w:tcW w:w="960" w:type="dxa"/>
                <w:gridSpan w:val="2"/>
                <w:tcBorders>
                  <w:top w:val="nil"/>
                  <w:left w:val="nil"/>
                  <w:bottom w:val="nil"/>
                  <w:right w:val="nil"/>
                </w:tcBorders>
                <w:shd w:val="clear" w:color="000000" w:fill="FFFF00"/>
                <w:noWrap/>
                <w:vAlign w:val="bottom"/>
                <w:hideMark/>
              </w:tcPr>
            </w:tcPrChange>
          </w:tcPr>
          <w:p w14:paraId="498E279F" w14:textId="2B581FFF" w:rsidR="001739A3" w:rsidRPr="001739A3" w:rsidDel="00FC51CF" w:rsidRDefault="001739A3">
            <w:pPr>
              <w:spacing w:after="0" w:line="240" w:lineRule="auto"/>
              <w:jc w:val="center"/>
              <w:rPr>
                <w:ins w:id="5009" w:author="Tao Huang" w:date="2018-09-04T13:14:00Z"/>
                <w:del w:id="5010" w:author="韬 黄" w:date="2018-09-27T17:42:00Z"/>
                <w:rFonts w:eastAsia="Times New Roman" w:cs="Times New Roman"/>
                <w:color w:val="000000"/>
                <w:sz w:val="22"/>
                <w:rPrChange w:id="5011" w:author="Tao Huang" w:date="2018-09-04T13:15:00Z">
                  <w:rPr>
                    <w:ins w:id="5012" w:author="Tao Huang" w:date="2018-09-04T13:14:00Z"/>
                    <w:del w:id="5013" w:author="韬 黄" w:date="2018-09-27T17:42:00Z"/>
                    <w:rFonts w:ascii="Calibri" w:eastAsia="Times New Roman" w:hAnsi="Calibri" w:cs="Calibri"/>
                    <w:color w:val="000000"/>
                    <w:sz w:val="22"/>
                  </w:rPr>
                </w:rPrChange>
              </w:rPr>
              <w:pPrChange w:id="5014" w:author="Tao Huang" w:date="2018-09-04T13:17:00Z">
                <w:pPr>
                  <w:spacing w:after="0" w:line="240" w:lineRule="auto"/>
                  <w:jc w:val="right"/>
                </w:pPr>
              </w:pPrChange>
            </w:pPr>
            <w:ins w:id="5015" w:author="Tao Huang" w:date="2018-09-04T13:14:00Z">
              <w:del w:id="5016" w:author="韬 黄" w:date="2018-09-27T17:42:00Z">
                <w:r w:rsidRPr="001739A3" w:rsidDel="00FC51CF">
                  <w:rPr>
                    <w:rFonts w:eastAsia="Times New Roman" w:cs="Times New Roman"/>
                    <w:color w:val="000000"/>
                    <w:sz w:val="22"/>
                    <w:rPrChange w:id="5017" w:author="Tao Huang" w:date="2018-09-04T13:15:00Z">
                      <w:rPr>
                        <w:rFonts w:ascii="Calibri" w:eastAsia="Times New Roman" w:hAnsi="Calibri" w:cs="Calibri"/>
                        <w:color w:val="000000"/>
                        <w:sz w:val="22"/>
                      </w:rPr>
                    </w:rPrChange>
                  </w:rPr>
                  <w:delText>4,796</w:delText>
                </w:r>
              </w:del>
            </w:ins>
          </w:p>
        </w:tc>
        <w:tc>
          <w:tcPr>
            <w:tcW w:w="960" w:type="dxa"/>
            <w:tcBorders>
              <w:top w:val="nil"/>
              <w:left w:val="nil"/>
              <w:bottom w:val="nil"/>
              <w:right w:val="nil"/>
            </w:tcBorders>
            <w:shd w:val="clear" w:color="000000" w:fill="FFFF00"/>
            <w:noWrap/>
            <w:vAlign w:val="bottom"/>
            <w:hideMark/>
            <w:tcPrChange w:id="5018" w:author="Tao Huang" w:date="2018-09-04T13:17:00Z">
              <w:tcPr>
                <w:tcW w:w="960" w:type="dxa"/>
                <w:gridSpan w:val="2"/>
                <w:tcBorders>
                  <w:top w:val="nil"/>
                  <w:left w:val="nil"/>
                  <w:bottom w:val="nil"/>
                  <w:right w:val="nil"/>
                </w:tcBorders>
                <w:shd w:val="clear" w:color="000000" w:fill="FFFF00"/>
                <w:noWrap/>
                <w:vAlign w:val="bottom"/>
                <w:hideMark/>
              </w:tcPr>
            </w:tcPrChange>
          </w:tcPr>
          <w:p w14:paraId="6D92DD8B" w14:textId="6ED039B3" w:rsidR="001739A3" w:rsidRPr="001739A3" w:rsidDel="00FC51CF" w:rsidRDefault="001739A3">
            <w:pPr>
              <w:spacing w:after="0" w:line="240" w:lineRule="auto"/>
              <w:jc w:val="center"/>
              <w:rPr>
                <w:ins w:id="5019" w:author="Tao Huang" w:date="2018-09-04T13:14:00Z"/>
                <w:del w:id="5020" w:author="韬 黄" w:date="2018-09-27T17:42:00Z"/>
                <w:rFonts w:eastAsia="Times New Roman" w:cs="Times New Roman"/>
                <w:color w:val="000000"/>
                <w:sz w:val="22"/>
                <w:rPrChange w:id="5021" w:author="Tao Huang" w:date="2018-09-04T13:15:00Z">
                  <w:rPr>
                    <w:ins w:id="5022" w:author="Tao Huang" w:date="2018-09-04T13:14:00Z"/>
                    <w:del w:id="5023" w:author="韬 黄" w:date="2018-09-27T17:42:00Z"/>
                    <w:rFonts w:ascii="Calibri" w:eastAsia="Times New Roman" w:hAnsi="Calibri" w:cs="Calibri"/>
                    <w:color w:val="000000"/>
                    <w:sz w:val="22"/>
                  </w:rPr>
                </w:rPrChange>
              </w:rPr>
              <w:pPrChange w:id="5024" w:author="Tao Huang" w:date="2018-09-04T13:17:00Z">
                <w:pPr>
                  <w:spacing w:after="0" w:line="240" w:lineRule="auto"/>
                  <w:jc w:val="right"/>
                </w:pPr>
              </w:pPrChange>
            </w:pPr>
            <w:ins w:id="5025" w:author="Tao Huang" w:date="2018-09-04T13:14:00Z">
              <w:del w:id="5026" w:author="韬 黄" w:date="2018-09-27T17:42:00Z">
                <w:r w:rsidRPr="001739A3" w:rsidDel="00FC51CF">
                  <w:rPr>
                    <w:rFonts w:eastAsia="Times New Roman" w:cs="Times New Roman"/>
                    <w:color w:val="000000"/>
                    <w:sz w:val="22"/>
                    <w:rPrChange w:id="5027" w:author="Tao Huang" w:date="2018-09-04T13:15:00Z">
                      <w:rPr>
                        <w:rFonts w:ascii="Calibri" w:eastAsia="Times New Roman" w:hAnsi="Calibri" w:cs="Calibri"/>
                        <w:color w:val="000000"/>
                        <w:sz w:val="22"/>
                      </w:rPr>
                    </w:rPrChange>
                  </w:rPr>
                  <w:delText>1</w:delText>
                </w:r>
              </w:del>
            </w:ins>
          </w:p>
        </w:tc>
      </w:tr>
      <w:tr w:rsidR="001739A3" w:rsidRPr="001739A3" w:rsidDel="00FC51CF" w14:paraId="59220FC4" w14:textId="79F85F1D" w:rsidTr="008B5617">
        <w:tblPrEx>
          <w:tblW w:w="12080" w:type="dxa"/>
          <w:jc w:val="center"/>
          <w:tblPrExChange w:id="5028" w:author="Tao Huang" w:date="2018-09-04T13:17:00Z">
            <w:tblPrEx>
              <w:tblW w:w="12080" w:type="dxa"/>
              <w:jc w:val="center"/>
            </w:tblPrEx>
          </w:tblPrExChange>
        </w:tblPrEx>
        <w:trPr>
          <w:trHeight w:val="57"/>
          <w:jc w:val="center"/>
          <w:ins w:id="5029" w:author="Tao Huang" w:date="2018-09-04T13:14:00Z"/>
          <w:del w:id="5030" w:author="韬 黄" w:date="2018-09-27T17:42:00Z"/>
          <w:trPrChange w:id="5031" w:author="Tao Huang" w:date="2018-09-04T13:17:00Z">
            <w:trPr>
              <w:gridAfter w:val="0"/>
              <w:trHeight w:val="290"/>
              <w:jc w:val="center"/>
            </w:trPr>
          </w:trPrChange>
        </w:trPr>
        <w:tc>
          <w:tcPr>
            <w:tcW w:w="2480" w:type="dxa"/>
            <w:tcBorders>
              <w:top w:val="nil"/>
              <w:left w:val="nil"/>
              <w:bottom w:val="nil"/>
              <w:right w:val="nil"/>
            </w:tcBorders>
            <w:shd w:val="clear" w:color="auto" w:fill="auto"/>
            <w:noWrap/>
            <w:vAlign w:val="bottom"/>
            <w:hideMark/>
            <w:tcPrChange w:id="5032" w:author="Tao Huang" w:date="2018-09-04T13:17:00Z">
              <w:tcPr>
                <w:tcW w:w="2480" w:type="dxa"/>
                <w:tcBorders>
                  <w:top w:val="nil"/>
                  <w:left w:val="nil"/>
                  <w:bottom w:val="nil"/>
                  <w:right w:val="nil"/>
                </w:tcBorders>
                <w:shd w:val="clear" w:color="auto" w:fill="auto"/>
                <w:noWrap/>
                <w:vAlign w:val="bottom"/>
                <w:hideMark/>
              </w:tcPr>
            </w:tcPrChange>
          </w:tcPr>
          <w:p w14:paraId="53179C92" w14:textId="206EDF6D" w:rsidR="001739A3" w:rsidRPr="001739A3" w:rsidDel="00FC51CF" w:rsidRDefault="001739A3">
            <w:pPr>
              <w:spacing w:after="0" w:line="240" w:lineRule="auto"/>
              <w:rPr>
                <w:ins w:id="5033" w:author="Tao Huang" w:date="2018-09-04T13:14:00Z"/>
                <w:del w:id="5034" w:author="韬 黄" w:date="2018-09-27T17:42:00Z"/>
                <w:rFonts w:eastAsia="Times New Roman" w:cs="Times New Roman"/>
                <w:color w:val="000000"/>
                <w:sz w:val="22"/>
                <w:rPrChange w:id="5035" w:author="Tao Huang" w:date="2018-09-04T13:15:00Z">
                  <w:rPr>
                    <w:ins w:id="5036" w:author="Tao Huang" w:date="2018-09-04T13:14:00Z"/>
                    <w:del w:id="5037" w:author="韬 黄" w:date="2018-09-27T17:42:00Z"/>
                    <w:rFonts w:ascii="Calibri" w:eastAsia="Times New Roman" w:hAnsi="Calibri" w:cs="Calibri"/>
                    <w:color w:val="000000"/>
                    <w:sz w:val="22"/>
                  </w:rPr>
                </w:rPrChange>
              </w:rPr>
            </w:pPr>
            <w:ins w:id="5038" w:author="Tao Huang" w:date="2018-09-04T13:14:00Z">
              <w:del w:id="5039" w:author="韬 黄" w:date="2018-09-27T17:42:00Z">
                <w:r w:rsidRPr="001739A3" w:rsidDel="00FC51CF">
                  <w:rPr>
                    <w:rFonts w:eastAsia="Times New Roman" w:cs="Times New Roman"/>
                    <w:color w:val="000000"/>
                    <w:sz w:val="22"/>
                    <w:rPrChange w:id="5040" w:author="Tao Huang" w:date="2018-09-04T13:15:00Z">
                      <w:rPr>
                        <w:rFonts w:ascii="Calibri" w:eastAsia="Times New Roman" w:hAnsi="Calibri" w:cs="Calibri"/>
                        <w:color w:val="000000"/>
                        <w:sz w:val="22"/>
                      </w:rPr>
                    </w:rPrChange>
                  </w:rPr>
                  <w:delText>All forecast period, H= 1</w:delText>
                </w:r>
              </w:del>
            </w:ins>
          </w:p>
        </w:tc>
        <w:tc>
          <w:tcPr>
            <w:tcW w:w="960" w:type="dxa"/>
            <w:tcBorders>
              <w:top w:val="nil"/>
              <w:left w:val="nil"/>
              <w:bottom w:val="nil"/>
              <w:right w:val="nil"/>
            </w:tcBorders>
            <w:shd w:val="clear" w:color="auto" w:fill="auto"/>
            <w:noWrap/>
            <w:vAlign w:val="bottom"/>
            <w:hideMark/>
            <w:tcPrChange w:id="5041" w:author="Tao Huang" w:date="2018-09-04T13:17:00Z">
              <w:tcPr>
                <w:tcW w:w="960" w:type="dxa"/>
                <w:tcBorders>
                  <w:top w:val="nil"/>
                  <w:left w:val="nil"/>
                  <w:bottom w:val="nil"/>
                  <w:right w:val="nil"/>
                </w:tcBorders>
                <w:shd w:val="clear" w:color="auto" w:fill="auto"/>
                <w:noWrap/>
                <w:vAlign w:val="bottom"/>
                <w:hideMark/>
              </w:tcPr>
            </w:tcPrChange>
          </w:tcPr>
          <w:p w14:paraId="4BDE73FD" w14:textId="587E26F9" w:rsidR="001739A3" w:rsidRPr="001739A3" w:rsidDel="00FC51CF" w:rsidRDefault="001739A3">
            <w:pPr>
              <w:spacing w:after="0" w:line="240" w:lineRule="auto"/>
              <w:jc w:val="center"/>
              <w:rPr>
                <w:ins w:id="5042" w:author="Tao Huang" w:date="2018-09-04T13:14:00Z"/>
                <w:del w:id="5043" w:author="韬 黄" w:date="2018-09-27T17:42:00Z"/>
                <w:rFonts w:eastAsia="Times New Roman" w:cs="Times New Roman"/>
                <w:color w:val="000000"/>
                <w:sz w:val="22"/>
                <w:rPrChange w:id="5044" w:author="Tao Huang" w:date="2018-09-04T13:15:00Z">
                  <w:rPr>
                    <w:ins w:id="5045" w:author="Tao Huang" w:date="2018-09-04T13:14:00Z"/>
                    <w:del w:id="5046" w:author="韬 黄" w:date="2018-09-27T17:42:00Z"/>
                    <w:rFonts w:ascii="Calibri" w:eastAsia="Times New Roman" w:hAnsi="Calibri" w:cs="Calibri"/>
                    <w:color w:val="000000"/>
                    <w:sz w:val="22"/>
                  </w:rPr>
                </w:rPrChange>
              </w:rPr>
              <w:pPrChange w:id="5047"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5048" w:author="Tao Huang" w:date="2018-09-04T13:17:00Z">
              <w:tcPr>
                <w:tcW w:w="960" w:type="dxa"/>
                <w:tcBorders>
                  <w:top w:val="nil"/>
                  <w:left w:val="nil"/>
                  <w:bottom w:val="nil"/>
                  <w:right w:val="nil"/>
                </w:tcBorders>
                <w:shd w:val="clear" w:color="auto" w:fill="auto"/>
                <w:noWrap/>
                <w:vAlign w:val="bottom"/>
                <w:hideMark/>
              </w:tcPr>
            </w:tcPrChange>
          </w:tcPr>
          <w:p w14:paraId="3014A0C8" w14:textId="7AA9F825" w:rsidR="001739A3" w:rsidRPr="001739A3" w:rsidDel="00FC51CF" w:rsidRDefault="001739A3">
            <w:pPr>
              <w:spacing w:after="0" w:line="240" w:lineRule="auto"/>
              <w:jc w:val="center"/>
              <w:rPr>
                <w:ins w:id="5049" w:author="Tao Huang" w:date="2018-09-04T13:14:00Z"/>
                <w:del w:id="5050" w:author="韬 黄" w:date="2018-09-27T17:42:00Z"/>
                <w:rFonts w:eastAsia="Times New Roman" w:cs="Times New Roman"/>
                <w:sz w:val="22"/>
                <w:rPrChange w:id="5051" w:author="Tao Huang" w:date="2018-09-04T13:15:00Z">
                  <w:rPr>
                    <w:ins w:id="5052" w:author="Tao Huang" w:date="2018-09-04T13:14:00Z"/>
                    <w:del w:id="5053" w:author="韬 黄" w:date="2018-09-27T17:42:00Z"/>
                    <w:rFonts w:eastAsia="Times New Roman" w:cs="Times New Roman"/>
                    <w:sz w:val="20"/>
                    <w:szCs w:val="20"/>
                  </w:rPr>
                </w:rPrChange>
              </w:rPr>
              <w:pPrChange w:id="5054"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5055" w:author="Tao Huang" w:date="2018-09-04T13:17:00Z">
              <w:tcPr>
                <w:tcW w:w="960" w:type="dxa"/>
                <w:tcBorders>
                  <w:top w:val="nil"/>
                  <w:left w:val="nil"/>
                  <w:bottom w:val="nil"/>
                  <w:right w:val="nil"/>
                </w:tcBorders>
                <w:shd w:val="clear" w:color="auto" w:fill="auto"/>
                <w:noWrap/>
                <w:vAlign w:val="bottom"/>
                <w:hideMark/>
              </w:tcPr>
            </w:tcPrChange>
          </w:tcPr>
          <w:p w14:paraId="2268D367" w14:textId="65A18D8A" w:rsidR="001739A3" w:rsidRPr="001739A3" w:rsidDel="00FC51CF" w:rsidRDefault="001739A3">
            <w:pPr>
              <w:spacing w:after="0" w:line="240" w:lineRule="auto"/>
              <w:jc w:val="center"/>
              <w:rPr>
                <w:ins w:id="5056" w:author="Tao Huang" w:date="2018-09-04T13:14:00Z"/>
                <w:del w:id="5057" w:author="韬 黄" w:date="2018-09-27T17:42:00Z"/>
                <w:rFonts w:eastAsia="Times New Roman" w:cs="Times New Roman"/>
                <w:sz w:val="22"/>
                <w:rPrChange w:id="5058" w:author="Tao Huang" w:date="2018-09-04T13:15:00Z">
                  <w:rPr>
                    <w:ins w:id="5059" w:author="Tao Huang" w:date="2018-09-04T13:14:00Z"/>
                    <w:del w:id="5060" w:author="韬 黄" w:date="2018-09-27T17:42:00Z"/>
                    <w:rFonts w:eastAsia="Times New Roman" w:cs="Times New Roman"/>
                    <w:sz w:val="20"/>
                    <w:szCs w:val="20"/>
                  </w:rPr>
                </w:rPrChange>
              </w:rPr>
              <w:pPrChange w:id="5061"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5062" w:author="Tao Huang" w:date="2018-09-04T13:17:00Z">
              <w:tcPr>
                <w:tcW w:w="960" w:type="dxa"/>
                <w:gridSpan w:val="2"/>
                <w:tcBorders>
                  <w:top w:val="nil"/>
                  <w:left w:val="nil"/>
                  <w:bottom w:val="nil"/>
                  <w:right w:val="nil"/>
                </w:tcBorders>
                <w:shd w:val="clear" w:color="auto" w:fill="auto"/>
                <w:noWrap/>
                <w:vAlign w:val="bottom"/>
                <w:hideMark/>
              </w:tcPr>
            </w:tcPrChange>
          </w:tcPr>
          <w:p w14:paraId="2A82D97B" w14:textId="01BFC8C5" w:rsidR="001739A3" w:rsidRPr="001739A3" w:rsidDel="00FC51CF" w:rsidRDefault="001739A3">
            <w:pPr>
              <w:spacing w:after="0" w:line="240" w:lineRule="auto"/>
              <w:jc w:val="center"/>
              <w:rPr>
                <w:ins w:id="5063" w:author="Tao Huang" w:date="2018-09-04T13:14:00Z"/>
                <w:del w:id="5064" w:author="韬 黄" w:date="2018-09-27T17:42:00Z"/>
                <w:rFonts w:eastAsia="Times New Roman" w:cs="Times New Roman"/>
                <w:sz w:val="22"/>
                <w:rPrChange w:id="5065" w:author="Tao Huang" w:date="2018-09-04T13:15:00Z">
                  <w:rPr>
                    <w:ins w:id="5066" w:author="Tao Huang" w:date="2018-09-04T13:14:00Z"/>
                    <w:del w:id="5067" w:author="韬 黄" w:date="2018-09-27T17:42:00Z"/>
                    <w:rFonts w:eastAsia="Times New Roman" w:cs="Times New Roman"/>
                    <w:sz w:val="20"/>
                    <w:szCs w:val="20"/>
                  </w:rPr>
                </w:rPrChange>
              </w:rPr>
              <w:pPrChange w:id="5068"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5069" w:author="Tao Huang" w:date="2018-09-04T13:17:00Z">
              <w:tcPr>
                <w:tcW w:w="960" w:type="dxa"/>
                <w:gridSpan w:val="2"/>
                <w:tcBorders>
                  <w:top w:val="nil"/>
                  <w:left w:val="nil"/>
                  <w:bottom w:val="nil"/>
                  <w:right w:val="nil"/>
                </w:tcBorders>
                <w:shd w:val="clear" w:color="auto" w:fill="auto"/>
                <w:noWrap/>
                <w:vAlign w:val="bottom"/>
                <w:hideMark/>
              </w:tcPr>
            </w:tcPrChange>
          </w:tcPr>
          <w:p w14:paraId="78DE0CF6" w14:textId="3585D4AE" w:rsidR="001739A3" w:rsidRPr="001739A3" w:rsidDel="00FC51CF" w:rsidRDefault="001739A3">
            <w:pPr>
              <w:spacing w:after="0" w:line="240" w:lineRule="auto"/>
              <w:jc w:val="center"/>
              <w:rPr>
                <w:ins w:id="5070" w:author="Tao Huang" w:date="2018-09-04T13:14:00Z"/>
                <w:del w:id="5071" w:author="韬 黄" w:date="2018-09-27T17:42:00Z"/>
                <w:rFonts w:eastAsia="Times New Roman" w:cs="Times New Roman"/>
                <w:sz w:val="22"/>
                <w:rPrChange w:id="5072" w:author="Tao Huang" w:date="2018-09-04T13:15:00Z">
                  <w:rPr>
                    <w:ins w:id="5073" w:author="Tao Huang" w:date="2018-09-04T13:14:00Z"/>
                    <w:del w:id="5074" w:author="韬 黄" w:date="2018-09-27T17:42:00Z"/>
                    <w:rFonts w:eastAsia="Times New Roman" w:cs="Times New Roman"/>
                    <w:sz w:val="20"/>
                    <w:szCs w:val="20"/>
                  </w:rPr>
                </w:rPrChange>
              </w:rPr>
              <w:pPrChange w:id="5075"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5076" w:author="Tao Huang" w:date="2018-09-04T13:17:00Z">
              <w:tcPr>
                <w:tcW w:w="960" w:type="dxa"/>
                <w:gridSpan w:val="2"/>
                <w:tcBorders>
                  <w:top w:val="nil"/>
                  <w:left w:val="nil"/>
                  <w:bottom w:val="nil"/>
                  <w:right w:val="nil"/>
                </w:tcBorders>
                <w:shd w:val="clear" w:color="auto" w:fill="auto"/>
                <w:noWrap/>
                <w:vAlign w:val="bottom"/>
                <w:hideMark/>
              </w:tcPr>
            </w:tcPrChange>
          </w:tcPr>
          <w:p w14:paraId="79A42BEE" w14:textId="6A3CEA02" w:rsidR="001739A3" w:rsidRPr="001739A3" w:rsidDel="00FC51CF" w:rsidRDefault="001739A3">
            <w:pPr>
              <w:spacing w:after="0" w:line="240" w:lineRule="auto"/>
              <w:jc w:val="center"/>
              <w:rPr>
                <w:ins w:id="5077" w:author="Tao Huang" w:date="2018-09-04T13:14:00Z"/>
                <w:del w:id="5078" w:author="韬 黄" w:date="2018-09-27T17:42:00Z"/>
                <w:rFonts w:eastAsia="Times New Roman" w:cs="Times New Roman"/>
                <w:sz w:val="22"/>
                <w:rPrChange w:id="5079" w:author="Tao Huang" w:date="2018-09-04T13:15:00Z">
                  <w:rPr>
                    <w:ins w:id="5080" w:author="Tao Huang" w:date="2018-09-04T13:14:00Z"/>
                    <w:del w:id="5081" w:author="韬 黄" w:date="2018-09-27T17:42:00Z"/>
                    <w:rFonts w:eastAsia="Times New Roman" w:cs="Times New Roman"/>
                    <w:sz w:val="20"/>
                    <w:szCs w:val="20"/>
                  </w:rPr>
                </w:rPrChange>
              </w:rPr>
              <w:pPrChange w:id="5082"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5083" w:author="Tao Huang" w:date="2018-09-04T13:17:00Z">
              <w:tcPr>
                <w:tcW w:w="960" w:type="dxa"/>
                <w:gridSpan w:val="2"/>
                <w:tcBorders>
                  <w:top w:val="nil"/>
                  <w:left w:val="nil"/>
                  <w:bottom w:val="nil"/>
                  <w:right w:val="nil"/>
                </w:tcBorders>
                <w:shd w:val="clear" w:color="000000" w:fill="E7E6E6"/>
                <w:noWrap/>
                <w:vAlign w:val="bottom"/>
                <w:hideMark/>
              </w:tcPr>
            </w:tcPrChange>
          </w:tcPr>
          <w:p w14:paraId="2A363F53" w14:textId="3DEA348E" w:rsidR="001739A3" w:rsidRPr="001739A3" w:rsidDel="00FC51CF" w:rsidRDefault="001739A3">
            <w:pPr>
              <w:spacing w:after="0" w:line="240" w:lineRule="auto"/>
              <w:jc w:val="center"/>
              <w:rPr>
                <w:ins w:id="5084" w:author="Tao Huang" w:date="2018-09-04T13:14:00Z"/>
                <w:del w:id="5085" w:author="韬 黄" w:date="2018-09-27T17:42:00Z"/>
                <w:rFonts w:eastAsia="Times New Roman" w:cs="Times New Roman"/>
                <w:color w:val="000000"/>
                <w:sz w:val="22"/>
                <w:rPrChange w:id="5086" w:author="Tao Huang" w:date="2018-09-04T13:15:00Z">
                  <w:rPr>
                    <w:ins w:id="5087" w:author="Tao Huang" w:date="2018-09-04T13:14:00Z"/>
                    <w:del w:id="5088" w:author="韬 黄" w:date="2018-09-27T17:42:00Z"/>
                    <w:rFonts w:ascii="Calibri" w:eastAsia="Times New Roman" w:hAnsi="Calibri" w:cs="Calibri"/>
                    <w:color w:val="000000"/>
                    <w:sz w:val="22"/>
                  </w:rPr>
                </w:rPrChange>
              </w:rPr>
              <w:pPrChange w:id="5089" w:author="Tao Huang" w:date="2018-09-04T13:17:00Z">
                <w:pPr>
                  <w:spacing w:after="0" w:line="240" w:lineRule="auto"/>
                </w:pPr>
              </w:pPrChange>
            </w:pPr>
          </w:p>
        </w:tc>
        <w:tc>
          <w:tcPr>
            <w:tcW w:w="960" w:type="dxa"/>
            <w:tcBorders>
              <w:top w:val="nil"/>
              <w:left w:val="nil"/>
              <w:bottom w:val="nil"/>
              <w:right w:val="nil"/>
            </w:tcBorders>
            <w:shd w:val="clear" w:color="000000" w:fill="E7E6E6"/>
            <w:noWrap/>
            <w:vAlign w:val="bottom"/>
            <w:hideMark/>
            <w:tcPrChange w:id="5090" w:author="Tao Huang" w:date="2018-09-04T13:17:00Z">
              <w:tcPr>
                <w:tcW w:w="960" w:type="dxa"/>
                <w:gridSpan w:val="2"/>
                <w:tcBorders>
                  <w:top w:val="nil"/>
                  <w:left w:val="nil"/>
                  <w:bottom w:val="nil"/>
                  <w:right w:val="nil"/>
                </w:tcBorders>
                <w:shd w:val="clear" w:color="000000" w:fill="E7E6E6"/>
                <w:noWrap/>
                <w:vAlign w:val="bottom"/>
                <w:hideMark/>
              </w:tcPr>
            </w:tcPrChange>
          </w:tcPr>
          <w:p w14:paraId="7E282259" w14:textId="5CEEFFA7" w:rsidR="001739A3" w:rsidRPr="001739A3" w:rsidDel="00FC51CF" w:rsidRDefault="001739A3">
            <w:pPr>
              <w:spacing w:after="0" w:line="240" w:lineRule="auto"/>
              <w:jc w:val="center"/>
              <w:rPr>
                <w:ins w:id="5091" w:author="Tao Huang" w:date="2018-09-04T13:14:00Z"/>
                <w:del w:id="5092" w:author="韬 黄" w:date="2018-09-27T17:42:00Z"/>
                <w:rFonts w:eastAsia="Times New Roman" w:cs="Times New Roman"/>
                <w:color w:val="000000"/>
                <w:sz w:val="22"/>
                <w:rPrChange w:id="5093" w:author="Tao Huang" w:date="2018-09-04T13:15:00Z">
                  <w:rPr>
                    <w:ins w:id="5094" w:author="Tao Huang" w:date="2018-09-04T13:14:00Z"/>
                    <w:del w:id="5095" w:author="韬 黄" w:date="2018-09-27T17:42:00Z"/>
                    <w:rFonts w:ascii="Calibri" w:eastAsia="Times New Roman" w:hAnsi="Calibri" w:cs="Calibri"/>
                    <w:color w:val="000000"/>
                    <w:sz w:val="22"/>
                  </w:rPr>
                </w:rPrChange>
              </w:rPr>
              <w:pPrChange w:id="5096"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5097" w:author="Tao Huang" w:date="2018-09-04T13:17:00Z">
              <w:tcPr>
                <w:tcW w:w="960" w:type="dxa"/>
                <w:gridSpan w:val="2"/>
                <w:tcBorders>
                  <w:top w:val="nil"/>
                  <w:left w:val="nil"/>
                  <w:bottom w:val="nil"/>
                  <w:right w:val="nil"/>
                </w:tcBorders>
                <w:shd w:val="clear" w:color="auto" w:fill="auto"/>
                <w:noWrap/>
                <w:vAlign w:val="bottom"/>
                <w:hideMark/>
              </w:tcPr>
            </w:tcPrChange>
          </w:tcPr>
          <w:p w14:paraId="64BAB04F" w14:textId="57D2A23A" w:rsidR="001739A3" w:rsidRPr="001739A3" w:rsidDel="00FC51CF" w:rsidRDefault="001739A3">
            <w:pPr>
              <w:spacing w:after="0" w:line="240" w:lineRule="auto"/>
              <w:jc w:val="center"/>
              <w:rPr>
                <w:ins w:id="5098" w:author="Tao Huang" w:date="2018-09-04T13:14:00Z"/>
                <w:del w:id="5099" w:author="韬 黄" w:date="2018-09-27T17:42:00Z"/>
                <w:rFonts w:eastAsia="Times New Roman" w:cs="Times New Roman"/>
                <w:color w:val="000000"/>
                <w:sz w:val="22"/>
                <w:rPrChange w:id="5100" w:author="Tao Huang" w:date="2018-09-04T13:15:00Z">
                  <w:rPr>
                    <w:ins w:id="5101" w:author="Tao Huang" w:date="2018-09-04T13:14:00Z"/>
                    <w:del w:id="5102" w:author="韬 黄" w:date="2018-09-27T17:42:00Z"/>
                    <w:rFonts w:ascii="Calibri" w:eastAsia="Times New Roman" w:hAnsi="Calibri" w:cs="Calibri"/>
                    <w:color w:val="000000"/>
                    <w:sz w:val="22"/>
                  </w:rPr>
                </w:rPrChange>
              </w:rPr>
              <w:pPrChange w:id="5103" w:author="Tao Huang" w:date="2018-09-04T13:17:00Z">
                <w:pPr>
                  <w:spacing w:after="0" w:line="240" w:lineRule="auto"/>
                </w:pPr>
              </w:pPrChange>
            </w:pPr>
          </w:p>
        </w:tc>
        <w:tc>
          <w:tcPr>
            <w:tcW w:w="960" w:type="dxa"/>
            <w:tcBorders>
              <w:top w:val="nil"/>
              <w:left w:val="nil"/>
              <w:bottom w:val="nil"/>
              <w:right w:val="nil"/>
            </w:tcBorders>
            <w:shd w:val="clear" w:color="auto" w:fill="auto"/>
            <w:noWrap/>
            <w:vAlign w:val="bottom"/>
            <w:hideMark/>
            <w:tcPrChange w:id="5104" w:author="Tao Huang" w:date="2018-09-04T13:17:00Z">
              <w:tcPr>
                <w:tcW w:w="960" w:type="dxa"/>
                <w:gridSpan w:val="2"/>
                <w:tcBorders>
                  <w:top w:val="nil"/>
                  <w:left w:val="nil"/>
                  <w:bottom w:val="nil"/>
                  <w:right w:val="nil"/>
                </w:tcBorders>
                <w:shd w:val="clear" w:color="auto" w:fill="auto"/>
                <w:noWrap/>
                <w:vAlign w:val="bottom"/>
                <w:hideMark/>
              </w:tcPr>
            </w:tcPrChange>
          </w:tcPr>
          <w:p w14:paraId="690AA9D4" w14:textId="46A66EE0" w:rsidR="001739A3" w:rsidRPr="001739A3" w:rsidDel="00FC51CF" w:rsidRDefault="001739A3">
            <w:pPr>
              <w:spacing w:after="0" w:line="240" w:lineRule="auto"/>
              <w:jc w:val="center"/>
              <w:rPr>
                <w:ins w:id="5105" w:author="Tao Huang" w:date="2018-09-04T13:14:00Z"/>
                <w:del w:id="5106" w:author="韬 黄" w:date="2018-09-27T17:42:00Z"/>
                <w:rFonts w:eastAsia="Times New Roman" w:cs="Times New Roman"/>
                <w:sz w:val="22"/>
                <w:rPrChange w:id="5107" w:author="Tao Huang" w:date="2018-09-04T13:15:00Z">
                  <w:rPr>
                    <w:ins w:id="5108" w:author="Tao Huang" w:date="2018-09-04T13:14:00Z"/>
                    <w:del w:id="5109" w:author="韬 黄" w:date="2018-09-27T17:42:00Z"/>
                    <w:rFonts w:eastAsia="Times New Roman" w:cs="Times New Roman"/>
                    <w:sz w:val="20"/>
                    <w:szCs w:val="20"/>
                  </w:rPr>
                </w:rPrChange>
              </w:rPr>
              <w:pPrChange w:id="5110" w:author="Tao Huang" w:date="2018-09-04T13:17:00Z">
                <w:pPr>
                  <w:spacing w:after="0" w:line="240" w:lineRule="auto"/>
                </w:pPr>
              </w:pPrChange>
            </w:pPr>
          </w:p>
        </w:tc>
      </w:tr>
      <w:tr w:rsidR="001739A3" w:rsidRPr="001739A3" w:rsidDel="00FC51CF" w14:paraId="7110ABAF" w14:textId="5E6B0F52" w:rsidTr="008B5617">
        <w:tblPrEx>
          <w:tblW w:w="12080" w:type="dxa"/>
          <w:jc w:val="center"/>
          <w:tblPrExChange w:id="5111" w:author="Tao Huang" w:date="2018-09-04T13:17:00Z">
            <w:tblPrEx>
              <w:tblW w:w="12080" w:type="dxa"/>
              <w:jc w:val="center"/>
            </w:tblPrEx>
          </w:tblPrExChange>
        </w:tblPrEx>
        <w:trPr>
          <w:trHeight w:val="57"/>
          <w:jc w:val="center"/>
          <w:ins w:id="5112" w:author="Tao Huang" w:date="2018-09-04T13:14:00Z"/>
          <w:del w:id="5113" w:author="韬 黄" w:date="2018-09-27T17:42:00Z"/>
          <w:trPrChange w:id="5114"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115" w:author="Tao Huang" w:date="2018-09-04T13:17:00Z">
              <w:tcPr>
                <w:tcW w:w="2480" w:type="dxa"/>
                <w:tcBorders>
                  <w:top w:val="nil"/>
                  <w:left w:val="nil"/>
                  <w:bottom w:val="nil"/>
                  <w:right w:val="nil"/>
                </w:tcBorders>
                <w:shd w:val="clear" w:color="000000" w:fill="FFFF00"/>
                <w:noWrap/>
                <w:vAlign w:val="bottom"/>
                <w:hideMark/>
              </w:tcPr>
            </w:tcPrChange>
          </w:tcPr>
          <w:p w14:paraId="0AC3C5AC" w14:textId="4865D046" w:rsidR="001739A3" w:rsidRPr="001739A3" w:rsidDel="00FC51CF" w:rsidRDefault="001739A3">
            <w:pPr>
              <w:spacing w:after="0" w:line="240" w:lineRule="auto"/>
              <w:rPr>
                <w:ins w:id="5116" w:author="Tao Huang" w:date="2018-09-04T13:14:00Z"/>
                <w:del w:id="5117" w:author="韬 黄" w:date="2018-09-27T17:42:00Z"/>
                <w:rFonts w:eastAsia="Times New Roman" w:cs="Times New Roman"/>
                <w:color w:val="000000"/>
                <w:sz w:val="22"/>
                <w:rPrChange w:id="5118" w:author="Tao Huang" w:date="2018-09-04T13:15:00Z">
                  <w:rPr>
                    <w:ins w:id="5119" w:author="Tao Huang" w:date="2018-09-04T13:14:00Z"/>
                    <w:del w:id="5120" w:author="韬 黄" w:date="2018-09-27T17:42:00Z"/>
                    <w:rFonts w:ascii="Calibri" w:eastAsia="Times New Roman" w:hAnsi="Calibri" w:cs="Calibri"/>
                    <w:color w:val="000000"/>
                    <w:sz w:val="22"/>
                  </w:rPr>
                </w:rPrChange>
              </w:rPr>
            </w:pPr>
            <w:ins w:id="5121" w:author="Tao Huang" w:date="2018-09-04T13:14:00Z">
              <w:del w:id="5122" w:author="韬 黄" w:date="2018-09-27T17:42:00Z">
                <w:r w:rsidRPr="001739A3" w:rsidDel="00FC51CF">
                  <w:rPr>
                    <w:rFonts w:eastAsia="Times New Roman" w:cs="Times New Roman"/>
                    <w:color w:val="000000"/>
                    <w:sz w:val="22"/>
                    <w:rPrChange w:id="5123" w:author="Tao Huang" w:date="2018-09-04T13:15:00Z">
                      <w:rPr>
                        <w:rFonts w:ascii="Calibri" w:eastAsia="Times New Roman" w:hAnsi="Calibri" w:cs="Calibri"/>
                        <w:color w:val="000000"/>
                        <w:sz w:val="22"/>
                      </w:rPr>
                    </w:rPrChange>
                  </w:rPr>
                  <w:delText>Model/measure</w:delText>
                </w:r>
              </w:del>
            </w:ins>
          </w:p>
        </w:tc>
        <w:tc>
          <w:tcPr>
            <w:tcW w:w="960" w:type="dxa"/>
            <w:tcBorders>
              <w:top w:val="nil"/>
              <w:left w:val="nil"/>
              <w:bottom w:val="nil"/>
              <w:right w:val="nil"/>
            </w:tcBorders>
            <w:shd w:val="clear" w:color="000000" w:fill="FFFF00"/>
            <w:noWrap/>
            <w:vAlign w:val="bottom"/>
            <w:hideMark/>
            <w:tcPrChange w:id="5124" w:author="Tao Huang" w:date="2018-09-04T13:17:00Z">
              <w:tcPr>
                <w:tcW w:w="960" w:type="dxa"/>
                <w:tcBorders>
                  <w:top w:val="nil"/>
                  <w:left w:val="nil"/>
                  <w:bottom w:val="nil"/>
                  <w:right w:val="nil"/>
                </w:tcBorders>
                <w:shd w:val="clear" w:color="000000" w:fill="FFFF00"/>
                <w:noWrap/>
                <w:vAlign w:val="bottom"/>
                <w:hideMark/>
              </w:tcPr>
            </w:tcPrChange>
          </w:tcPr>
          <w:p w14:paraId="13830771" w14:textId="04F3E746" w:rsidR="001739A3" w:rsidRPr="001739A3" w:rsidDel="00FC51CF" w:rsidRDefault="001739A3">
            <w:pPr>
              <w:spacing w:after="0" w:line="240" w:lineRule="auto"/>
              <w:jc w:val="center"/>
              <w:rPr>
                <w:ins w:id="5125" w:author="Tao Huang" w:date="2018-09-04T13:14:00Z"/>
                <w:del w:id="5126" w:author="韬 黄" w:date="2018-09-27T17:42:00Z"/>
                <w:rFonts w:eastAsia="Times New Roman" w:cs="Times New Roman"/>
                <w:color w:val="000000"/>
                <w:sz w:val="22"/>
                <w:rPrChange w:id="5127" w:author="Tao Huang" w:date="2018-09-04T13:15:00Z">
                  <w:rPr>
                    <w:ins w:id="5128" w:author="Tao Huang" w:date="2018-09-04T13:14:00Z"/>
                    <w:del w:id="5129" w:author="韬 黄" w:date="2018-09-27T17:42:00Z"/>
                    <w:rFonts w:ascii="Calibri" w:eastAsia="Times New Roman" w:hAnsi="Calibri" w:cs="Calibri"/>
                    <w:color w:val="000000"/>
                    <w:sz w:val="22"/>
                  </w:rPr>
                </w:rPrChange>
              </w:rPr>
              <w:pPrChange w:id="5130" w:author="Tao Huang" w:date="2018-09-04T13:17:00Z">
                <w:pPr>
                  <w:spacing w:after="0" w:line="240" w:lineRule="auto"/>
                </w:pPr>
              </w:pPrChange>
            </w:pPr>
            <w:ins w:id="5131" w:author="Tao Huang" w:date="2018-09-04T13:14:00Z">
              <w:del w:id="5132" w:author="韬 黄" w:date="2018-09-27T17:42:00Z">
                <w:r w:rsidRPr="001739A3" w:rsidDel="00FC51CF">
                  <w:rPr>
                    <w:rFonts w:eastAsia="Times New Roman" w:cs="Times New Roman"/>
                    <w:color w:val="000000"/>
                    <w:sz w:val="22"/>
                    <w:rPrChange w:id="5133" w:author="Tao Huang" w:date="2018-09-04T13:15:00Z">
                      <w:rPr>
                        <w:rFonts w:ascii="Calibri" w:eastAsia="Times New Roman" w:hAnsi="Calibri" w:cs="Calibri"/>
                        <w:color w:val="000000"/>
                        <w:sz w:val="22"/>
                      </w:rPr>
                    </w:rPrChange>
                  </w:rPr>
                  <w:delText>MAE</w:delText>
                </w:r>
              </w:del>
            </w:ins>
          </w:p>
        </w:tc>
        <w:tc>
          <w:tcPr>
            <w:tcW w:w="960" w:type="dxa"/>
            <w:tcBorders>
              <w:top w:val="nil"/>
              <w:left w:val="nil"/>
              <w:bottom w:val="nil"/>
              <w:right w:val="nil"/>
            </w:tcBorders>
            <w:shd w:val="clear" w:color="000000" w:fill="FFFF00"/>
            <w:noWrap/>
            <w:vAlign w:val="bottom"/>
            <w:hideMark/>
            <w:tcPrChange w:id="5134" w:author="Tao Huang" w:date="2018-09-04T13:17:00Z">
              <w:tcPr>
                <w:tcW w:w="960" w:type="dxa"/>
                <w:tcBorders>
                  <w:top w:val="nil"/>
                  <w:left w:val="nil"/>
                  <w:bottom w:val="nil"/>
                  <w:right w:val="nil"/>
                </w:tcBorders>
                <w:shd w:val="clear" w:color="000000" w:fill="FFFF00"/>
                <w:noWrap/>
                <w:vAlign w:val="bottom"/>
                <w:hideMark/>
              </w:tcPr>
            </w:tcPrChange>
          </w:tcPr>
          <w:p w14:paraId="24C1371F" w14:textId="1BFC13BE" w:rsidR="001739A3" w:rsidRPr="001739A3" w:rsidDel="00FC51CF" w:rsidRDefault="001739A3">
            <w:pPr>
              <w:spacing w:after="0" w:line="240" w:lineRule="auto"/>
              <w:jc w:val="center"/>
              <w:rPr>
                <w:ins w:id="5135" w:author="Tao Huang" w:date="2018-09-04T13:14:00Z"/>
                <w:del w:id="5136" w:author="韬 黄" w:date="2018-09-27T17:42:00Z"/>
                <w:rFonts w:eastAsia="Times New Roman" w:cs="Times New Roman"/>
                <w:color w:val="000000"/>
                <w:sz w:val="22"/>
                <w:rPrChange w:id="5137" w:author="Tao Huang" w:date="2018-09-04T13:15:00Z">
                  <w:rPr>
                    <w:ins w:id="5138" w:author="Tao Huang" w:date="2018-09-04T13:14:00Z"/>
                    <w:del w:id="5139" w:author="韬 黄" w:date="2018-09-27T17:42:00Z"/>
                    <w:rFonts w:ascii="Calibri" w:eastAsia="Times New Roman" w:hAnsi="Calibri" w:cs="Calibri"/>
                    <w:color w:val="000000"/>
                    <w:sz w:val="22"/>
                  </w:rPr>
                </w:rPrChange>
              </w:rPr>
              <w:pPrChange w:id="5140" w:author="Tao Huang" w:date="2018-09-04T13:17:00Z">
                <w:pPr>
                  <w:spacing w:after="0" w:line="240" w:lineRule="auto"/>
                </w:pPr>
              </w:pPrChange>
            </w:pPr>
            <w:ins w:id="5141" w:author="Tao Huang" w:date="2018-09-04T13:14:00Z">
              <w:del w:id="5142" w:author="韬 黄" w:date="2018-09-27T17:42:00Z">
                <w:r w:rsidRPr="001739A3" w:rsidDel="00FC51CF">
                  <w:rPr>
                    <w:rFonts w:eastAsia="Times New Roman" w:cs="Times New Roman"/>
                    <w:color w:val="000000"/>
                    <w:sz w:val="22"/>
                    <w:rPrChange w:id="514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FFFF00"/>
            <w:noWrap/>
            <w:vAlign w:val="bottom"/>
            <w:hideMark/>
            <w:tcPrChange w:id="5144" w:author="Tao Huang" w:date="2018-09-04T13:17:00Z">
              <w:tcPr>
                <w:tcW w:w="960" w:type="dxa"/>
                <w:gridSpan w:val="2"/>
                <w:tcBorders>
                  <w:top w:val="nil"/>
                  <w:left w:val="nil"/>
                  <w:bottom w:val="nil"/>
                  <w:right w:val="nil"/>
                </w:tcBorders>
                <w:shd w:val="clear" w:color="000000" w:fill="FFFF00"/>
                <w:noWrap/>
                <w:vAlign w:val="bottom"/>
                <w:hideMark/>
              </w:tcPr>
            </w:tcPrChange>
          </w:tcPr>
          <w:p w14:paraId="236C552A" w14:textId="308E130D" w:rsidR="001739A3" w:rsidRPr="001739A3" w:rsidDel="00FC51CF" w:rsidRDefault="001739A3">
            <w:pPr>
              <w:spacing w:after="0" w:line="240" w:lineRule="auto"/>
              <w:jc w:val="center"/>
              <w:rPr>
                <w:ins w:id="5145" w:author="Tao Huang" w:date="2018-09-04T13:14:00Z"/>
                <w:del w:id="5146" w:author="韬 黄" w:date="2018-09-27T17:42:00Z"/>
                <w:rFonts w:eastAsia="Times New Roman" w:cs="Times New Roman"/>
                <w:color w:val="000000"/>
                <w:sz w:val="22"/>
                <w:rPrChange w:id="5147" w:author="Tao Huang" w:date="2018-09-04T13:15:00Z">
                  <w:rPr>
                    <w:ins w:id="5148" w:author="Tao Huang" w:date="2018-09-04T13:14:00Z"/>
                    <w:del w:id="5149" w:author="韬 黄" w:date="2018-09-27T17:42:00Z"/>
                    <w:rFonts w:ascii="Calibri" w:eastAsia="Times New Roman" w:hAnsi="Calibri" w:cs="Calibri"/>
                    <w:color w:val="000000"/>
                    <w:sz w:val="22"/>
                  </w:rPr>
                </w:rPrChange>
              </w:rPr>
              <w:pPrChange w:id="5150" w:author="Tao Huang" w:date="2018-09-04T13:17:00Z">
                <w:pPr>
                  <w:spacing w:after="0" w:line="240" w:lineRule="auto"/>
                </w:pPr>
              </w:pPrChange>
            </w:pPr>
            <w:ins w:id="5151" w:author="Tao Huang" w:date="2018-09-04T13:14:00Z">
              <w:del w:id="5152" w:author="韬 黄" w:date="2018-09-27T17:42:00Z">
                <w:r w:rsidRPr="001739A3" w:rsidDel="00FC51CF">
                  <w:rPr>
                    <w:rFonts w:eastAsia="Times New Roman" w:cs="Times New Roman"/>
                    <w:color w:val="000000"/>
                    <w:sz w:val="22"/>
                    <w:rPrChange w:id="5153" w:author="Tao Huang" w:date="2018-09-04T13:15:00Z">
                      <w:rPr>
                        <w:rFonts w:ascii="Calibri" w:eastAsia="Times New Roman" w:hAnsi="Calibri" w:cs="Calibri"/>
                        <w:color w:val="000000"/>
                        <w:sz w:val="22"/>
                      </w:rPr>
                    </w:rPrChange>
                  </w:rPr>
                  <w:delText>SMAPE</w:delText>
                </w:r>
              </w:del>
            </w:ins>
          </w:p>
        </w:tc>
        <w:tc>
          <w:tcPr>
            <w:tcW w:w="960" w:type="dxa"/>
            <w:tcBorders>
              <w:top w:val="nil"/>
              <w:left w:val="nil"/>
              <w:bottom w:val="nil"/>
              <w:right w:val="nil"/>
            </w:tcBorders>
            <w:shd w:val="clear" w:color="000000" w:fill="FFFF00"/>
            <w:noWrap/>
            <w:vAlign w:val="bottom"/>
            <w:hideMark/>
            <w:tcPrChange w:id="5154" w:author="Tao Huang" w:date="2018-09-04T13:17:00Z">
              <w:tcPr>
                <w:tcW w:w="960" w:type="dxa"/>
                <w:gridSpan w:val="2"/>
                <w:tcBorders>
                  <w:top w:val="nil"/>
                  <w:left w:val="nil"/>
                  <w:bottom w:val="nil"/>
                  <w:right w:val="nil"/>
                </w:tcBorders>
                <w:shd w:val="clear" w:color="000000" w:fill="FFFF00"/>
                <w:noWrap/>
                <w:vAlign w:val="bottom"/>
                <w:hideMark/>
              </w:tcPr>
            </w:tcPrChange>
          </w:tcPr>
          <w:p w14:paraId="0E0BE8E1" w14:textId="50A0E107" w:rsidR="001739A3" w:rsidRPr="001739A3" w:rsidDel="00FC51CF" w:rsidRDefault="001739A3">
            <w:pPr>
              <w:spacing w:after="0" w:line="240" w:lineRule="auto"/>
              <w:jc w:val="center"/>
              <w:rPr>
                <w:ins w:id="5155" w:author="Tao Huang" w:date="2018-09-04T13:14:00Z"/>
                <w:del w:id="5156" w:author="韬 黄" w:date="2018-09-27T17:42:00Z"/>
                <w:rFonts w:eastAsia="Times New Roman" w:cs="Times New Roman"/>
                <w:color w:val="000000"/>
                <w:sz w:val="22"/>
                <w:rPrChange w:id="5157" w:author="Tao Huang" w:date="2018-09-04T13:15:00Z">
                  <w:rPr>
                    <w:ins w:id="5158" w:author="Tao Huang" w:date="2018-09-04T13:14:00Z"/>
                    <w:del w:id="5159" w:author="韬 黄" w:date="2018-09-27T17:42:00Z"/>
                    <w:rFonts w:ascii="Calibri" w:eastAsia="Times New Roman" w:hAnsi="Calibri" w:cs="Calibri"/>
                    <w:color w:val="000000"/>
                    <w:sz w:val="22"/>
                  </w:rPr>
                </w:rPrChange>
              </w:rPr>
              <w:pPrChange w:id="5160" w:author="Tao Huang" w:date="2018-09-04T13:17:00Z">
                <w:pPr>
                  <w:spacing w:after="0" w:line="240" w:lineRule="auto"/>
                </w:pPr>
              </w:pPrChange>
            </w:pPr>
            <w:ins w:id="5161" w:author="Tao Huang" w:date="2018-09-04T13:14:00Z">
              <w:del w:id="5162" w:author="韬 黄" w:date="2018-09-27T17:42:00Z">
                <w:r w:rsidRPr="001739A3" w:rsidDel="00FC51CF">
                  <w:rPr>
                    <w:rFonts w:eastAsia="Times New Roman" w:cs="Times New Roman"/>
                    <w:color w:val="000000"/>
                    <w:sz w:val="22"/>
                    <w:rPrChange w:id="516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FFFF00"/>
            <w:noWrap/>
            <w:vAlign w:val="bottom"/>
            <w:hideMark/>
            <w:tcPrChange w:id="5164" w:author="Tao Huang" w:date="2018-09-04T13:17:00Z">
              <w:tcPr>
                <w:tcW w:w="960" w:type="dxa"/>
                <w:gridSpan w:val="2"/>
                <w:tcBorders>
                  <w:top w:val="nil"/>
                  <w:left w:val="nil"/>
                  <w:bottom w:val="nil"/>
                  <w:right w:val="nil"/>
                </w:tcBorders>
                <w:shd w:val="clear" w:color="000000" w:fill="FFFF00"/>
                <w:noWrap/>
                <w:vAlign w:val="bottom"/>
                <w:hideMark/>
              </w:tcPr>
            </w:tcPrChange>
          </w:tcPr>
          <w:p w14:paraId="79F1B130" w14:textId="46E5BBE2" w:rsidR="001739A3" w:rsidRPr="001739A3" w:rsidDel="00FC51CF" w:rsidRDefault="001739A3">
            <w:pPr>
              <w:spacing w:after="0" w:line="240" w:lineRule="auto"/>
              <w:jc w:val="center"/>
              <w:rPr>
                <w:ins w:id="5165" w:author="Tao Huang" w:date="2018-09-04T13:14:00Z"/>
                <w:del w:id="5166" w:author="韬 黄" w:date="2018-09-27T17:42:00Z"/>
                <w:rFonts w:eastAsia="Times New Roman" w:cs="Times New Roman"/>
                <w:color w:val="000000"/>
                <w:sz w:val="22"/>
                <w:rPrChange w:id="5167" w:author="Tao Huang" w:date="2018-09-04T13:15:00Z">
                  <w:rPr>
                    <w:ins w:id="5168" w:author="Tao Huang" w:date="2018-09-04T13:14:00Z"/>
                    <w:del w:id="5169" w:author="韬 黄" w:date="2018-09-27T17:42:00Z"/>
                    <w:rFonts w:ascii="Calibri" w:eastAsia="Times New Roman" w:hAnsi="Calibri" w:cs="Calibri"/>
                    <w:color w:val="000000"/>
                    <w:sz w:val="22"/>
                  </w:rPr>
                </w:rPrChange>
              </w:rPr>
              <w:pPrChange w:id="5170" w:author="Tao Huang" w:date="2018-09-04T13:17:00Z">
                <w:pPr>
                  <w:spacing w:after="0" w:line="240" w:lineRule="auto"/>
                </w:pPr>
              </w:pPrChange>
            </w:pPr>
            <w:ins w:id="5171" w:author="Tao Huang" w:date="2018-09-04T13:14:00Z">
              <w:del w:id="5172" w:author="韬 黄" w:date="2018-09-27T17:42:00Z">
                <w:r w:rsidRPr="001739A3" w:rsidDel="00FC51CF">
                  <w:rPr>
                    <w:rFonts w:eastAsia="Times New Roman" w:cs="Times New Roman"/>
                    <w:color w:val="000000"/>
                    <w:sz w:val="22"/>
                    <w:rPrChange w:id="5173" w:author="Tao Huang" w:date="2018-09-04T13:15:00Z">
                      <w:rPr>
                        <w:rFonts w:ascii="Calibri" w:eastAsia="Times New Roman" w:hAnsi="Calibri" w:cs="Calibri"/>
                        <w:color w:val="000000"/>
                        <w:sz w:val="22"/>
                      </w:rPr>
                    </w:rPrChange>
                  </w:rPr>
                  <w:delText>MASE</w:delText>
                </w:r>
              </w:del>
            </w:ins>
          </w:p>
        </w:tc>
        <w:tc>
          <w:tcPr>
            <w:tcW w:w="960" w:type="dxa"/>
            <w:tcBorders>
              <w:top w:val="nil"/>
              <w:left w:val="nil"/>
              <w:bottom w:val="nil"/>
              <w:right w:val="nil"/>
            </w:tcBorders>
            <w:shd w:val="clear" w:color="000000" w:fill="FFFF00"/>
            <w:noWrap/>
            <w:vAlign w:val="bottom"/>
            <w:hideMark/>
            <w:tcPrChange w:id="5174" w:author="Tao Huang" w:date="2018-09-04T13:17:00Z">
              <w:tcPr>
                <w:tcW w:w="960" w:type="dxa"/>
                <w:gridSpan w:val="2"/>
                <w:tcBorders>
                  <w:top w:val="nil"/>
                  <w:left w:val="nil"/>
                  <w:bottom w:val="nil"/>
                  <w:right w:val="nil"/>
                </w:tcBorders>
                <w:shd w:val="clear" w:color="000000" w:fill="FFFF00"/>
                <w:noWrap/>
                <w:vAlign w:val="bottom"/>
                <w:hideMark/>
              </w:tcPr>
            </w:tcPrChange>
          </w:tcPr>
          <w:p w14:paraId="48277A25" w14:textId="7665ADFB" w:rsidR="001739A3" w:rsidRPr="001739A3" w:rsidDel="00FC51CF" w:rsidRDefault="001739A3">
            <w:pPr>
              <w:spacing w:after="0" w:line="240" w:lineRule="auto"/>
              <w:jc w:val="center"/>
              <w:rPr>
                <w:ins w:id="5175" w:author="Tao Huang" w:date="2018-09-04T13:14:00Z"/>
                <w:del w:id="5176" w:author="韬 黄" w:date="2018-09-27T17:42:00Z"/>
                <w:rFonts w:eastAsia="Times New Roman" w:cs="Times New Roman"/>
                <w:color w:val="000000"/>
                <w:sz w:val="22"/>
                <w:rPrChange w:id="5177" w:author="Tao Huang" w:date="2018-09-04T13:15:00Z">
                  <w:rPr>
                    <w:ins w:id="5178" w:author="Tao Huang" w:date="2018-09-04T13:14:00Z"/>
                    <w:del w:id="5179" w:author="韬 黄" w:date="2018-09-27T17:42:00Z"/>
                    <w:rFonts w:ascii="Calibri" w:eastAsia="Times New Roman" w:hAnsi="Calibri" w:cs="Calibri"/>
                    <w:color w:val="000000"/>
                    <w:sz w:val="22"/>
                  </w:rPr>
                </w:rPrChange>
              </w:rPr>
              <w:pPrChange w:id="5180" w:author="Tao Huang" w:date="2018-09-04T13:17:00Z">
                <w:pPr>
                  <w:spacing w:after="0" w:line="240" w:lineRule="auto"/>
                </w:pPr>
              </w:pPrChange>
            </w:pPr>
            <w:ins w:id="5181" w:author="Tao Huang" w:date="2018-09-04T13:14:00Z">
              <w:del w:id="5182" w:author="韬 黄" w:date="2018-09-27T17:42:00Z">
                <w:r w:rsidRPr="001739A3" w:rsidDel="00FC51CF">
                  <w:rPr>
                    <w:rFonts w:eastAsia="Times New Roman" w:cs="Times New Roman"/>
                    <w:color w:val="000000"/>
                    <w:sz w:val="22"/>
                    <w:rPrChange w:id="518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E7E6E6"/>
            <w:noWrap/>
            <w:vAlign w:val="bottom"/>
            <w:hideMark/>
            <w:tcPrChange w:id="5184" w:author="Tao Huang" w:date="2018-09-04T13:17:00Z">
              <w:tcPr>
                <w:tcW w:w="960" w:type="dxa"/>
                <w:gridSpan w:val="2"/>
                <w:tcBorders>
                  <w:top w:val="nil"/>
                  <w:left w:val="nil"/>
                  <w:bottom w:val="nil"/>
                  <w:right w:val="nil"/>
                </w:tcBorders>
                <w:shd w:val="clear" w:color="000000" w:fill="E7E6E6"/>
                <w:noWrap/>
                <w:vAlign w:val="bottom"/>
                <w:hideMark/>
              </w:tcPr>
            </w:tcPrChange>
          </w:tcPr>
          <w:p w14:paraId="2D85B316" w14:textId="35D07111" w:rsidR="001739A3" w:rsidRPr="001739A3" w:rsidDel="00FC51CF" w:rsidRDefault="001739A3">
            <w:pPr>
              <w:spacing w:after="0" w:line="240" w:lineRule="auto"/>
              <w:jc w:val="center"/>
              <w:rPr>
                <w:ins w:id="5185" w:author="Tao Huang" w:date="2018-09-04T13:14:00Z"/>
                <w:del w:id="5186" w:author="韬 黄" w:date="2018-09-27T17:42:00Z"/>
                <w:rFonts w:eastAsia="Times New Roman" w:cs="Times New Roman"/>
                <w:color w:val="000000"/>
                <w:sz w:val="22"/>
                <w:rPrChange w:id="5187" w:author="Tao Huang" w:date="2018-09-04T13:15:00Z">
                  <w:rPr>
                    <w:ins w:id="5188" w:author="Tao Huang" w:date="2018-09-04T13:14:00Z"/>
                    <w:del w:id="5189" w:author="韬 黄" w:date="2018-09-27T17:42:00Z"/>
                    <w:rFonts w:ascii="Calibri" w:eastAsia="Times New Roman" w:hAnsi="Calibri" w:cs="Calibri"/>
                    <w:color w:val="000000"/>
                    <w:sz w:val="22"/>
                  </w:rPr>
                </w:rPrChange>
              </w:rPr>
              <w:pPrChange w:id="5190" w:author="Tao Huang" w:date="2018-09-04T13:17:00Z">
                <w:pPr>
                  <w:spacing w:after="0" w:line="240" w:lineRule="auto"/>
                </w:pPr>
              </w:pPrChange>
            </w:pPr>
            <w:ins w:id="5191" w:author="Tao Huang" w:date="2018-09-04T13:14:00Z">
              <w:del w:id="5192" w:author="韬 黄" w:date="2018-09-27T17:42:00Z">
                <w:r w:rsidRPr="001739A3" w:rsidDel="00FC51CF">
                  <w:rPr>
                    <w:rFonts w:eastAsia="Times New Roman" w:cs="Times New Roman"/>
                    <w:color w:val="000000"/>
                    <w:sz w:val="22"/>
                    <w:rPrChange w:id="5193" w:author="Tao Huang" w:date="2018-09-04T13:15:00Z">
                      <w:rPr>
                        <w:rFonts w:ascii="Calibri" w:eastAsia="Times New Roman" w:hAnsi="Calibri" w:cs="Calibri"/>
                        <w:color w:val="000000"/>
                        <w:sz w:val="22"/>
                      </w:rPr>
                    </w:rPrChange>
                  </w:rPr>
                  <w:delText>AvgRelMAE</w:delText>
                </w:r>
              </w:del>
            </w:ins>
          </w:p>
        </w:tc>
        <w:tc>
          <w:tcPr>
            <w:tcW w:w="960" w:type="dxa"/>
            <w:tcBorders>
              <w:top w:val="nil"/>
              <w:left w:val="nil"/>
              <w:bottom w:val="nil"/>
              <w:right w:val="nil"/>
            </w:tcBorders>
            <w:shd w:val="clear" w:color="000000" w:fill="E7E6E6"/>
            <w:noWrap/>
            <w:vAlign w:val="bottom"/>
            <w:hideMark/>
            <w:tcPrChange w:id="5194" w:author="Tao Huang" w:date="2018-09-04T13:17:00Z">
              <w:tcPr>
                <w:tcW w:w="960" w:type="dxa"/>
                <w:gridSpan w:val="2"/>
                <w:tcBorders>
                  <w:top w:val="nil"/>
                  <w:left w:val="nil"/>
                  <w:bottom w:val="nil"/>
                  <w:right w:val="nil"/>
                </w:tcBorders>
                <w:shd w:val="clear" w:color="000000" w:fill="E7E6E6"/>
                <w:noWrap/>
                <w:vAlign w:val="bottom"/>
                <w:hideMark/>
              </w:tcPr>
            </w:tcPrChange>
          </w:tcPr>
          <w:p w14:paraId="7D341E11" w14:textId="188E6ED2" w:rsidR="001739A3" w:rsidRPr="001739A3" w:rsidDel="00FC51CF" w:rsidRDefault="001739A3">
            <w:pPr>
              <w:spacing w:after="0" w:line="240" w:lineRule="auto"/>
              <w:jc w:val="center"/>
              <w:rPr>
                <w:ins w:id="5195" w:author="Tao Huang" w:date="2018-09-04T13:14:00Z"/>
                <w:del w:id="5196" w:author="韬 黄" w:date="2018-09-27T17:42:00Z"/>
                <w:rFonts w:eastAsia="Times New Roman" w:cs="Times New Roman"/>
                <w:color w:val="000000"/>
                <w:sz w:val="22"/>
                <w:rPrChange w:id="5197" w:author="Tao Huang" w:date="2018-09-04T13:15:00Z">
                  <w:rPr>
                    <w:ins w:id="5198" w:author="Tao Huang" w:date="2018-09-04T13:14:00Z"/>
                    <w:del w:id="5199" w:author="韬 黄" w:date="2018-09-27T17:42:00Z"/>
                    <w:rFonts w:ascii="Calibri" w:eastAsia="Times New Roman" w:hAnsi="Calibri" w:cs="Calibri"/>
                    <w:color w:val="000000"/>
                    <w:sz w:val="22"/>
                  </w:rPr>
                </w:rPrChange>
              </w:rPr>
              <w:pPrChange w:id="5200" w:author="Tao Huang" w:date="2018-09-04T13:17:00Z">
                <w:pPr>
                  <w:spacing w:after="0" w:line="240" w:lineRule="auto"/>
                </w:pPr>
              </w:pPrChange>
            </w:pPr>
            <w:ins w:id="5201" w:author="Tao Huang" w:date="2018-09-04T13:14:00Z">
              <w:del w:id="5202" w:author="韬 黄" w:date="2018-09-27T17:42:00Z">
                <w:r w:rsidRPr="001739A3" w:rsidDel="00FC51CF">
                  <w:rPr>
                    <w:rFonts w:eastAsia="Times New Roman" w:cs="Times New Roman"/>
                    <w:color w:val="000000"/>
                    <w:sz w:val="22"/>
                    <w:rPrChange w:id="5203" w:author="Tao Huang" w:date="2018-09-04T13:15:00Z">
                      <w:rPr>
                        <w:rFonts w:ascii="Calibri" w:eastAsia="Times New Roman" w:hAnsi="Calibri" w:cs="Calibri"/>
                        <w:color w:val="000000"/>
                        <w:sz w:val="22"/>
                      </w:rPr>
                    </w:rPrChange>
                  </w:rPr>
                  <w:delText>Rank</w:delText>
                </w:r>
              </w:del>
            </w:ins>
          </w:p>
        </w:tc>
        <w:tc>
          <w:tcPr>
            <w:tcW w:w="960" w:type="dxa"/>
            <w:tcBorders>
              <w:top w:val="nil"/>
              <w:left w:val="nil"/>
              <w:bottom w:val="nil"/>
              <w:right w:val="nil"/>
            </w:tcBorders>
            <w:shd w:val="clear" w:color="000000" w:fill="FFFF00"/>
            <w:noWrap/>
            <w:vAlign w:val="bottom"/>
            <w:hideMark/>
            <w:tcPrChange w:id="5204" w:author="Tao Huang" w:date="2018-09-04T13:17:00Z">
              <w:tcPr>
                <w:tcW w:w="960" w:type="dxa"/>
                <w:gridSpan w:val="2"/>
                <w:tcBorders>
                  <w:top w:val="nil"/>
                  <w:left w:val="nil"/>
                  <w:bottom w:val="nil"/>
                  <w:right w:val="nil"/>
                </w:tcBorders>
                <w:shd w:val="clear" w:color="000000" w:fill="FFFF00"/>
                <w:noWrap/>
                <w:vAlign w:val="bottom"/>
                <w:hideMark/>
              </w:tcPr>
            </w:tcPrChange>
          </w:tcPr>
          <w:p w14:paraId="53727287" w14:textId="2B3E395E" w:rsidR="001739A3" w:rsidRPr="001739A3" w:rsidDel="00FC51CF" w:rsidRDefault="001739A3">
            <w:pPr>
              <w:spacing w:after="0" w:line="240" w:lineRule="auto"/>
              <w:jc w:val="center"/>
              <w:rPr>
                <w:ins w:id="5205" w:author="Tao Huang" w:date="2018-09-04T13:14:00Z"/>
                <w:del w:id="5206" w:author="韬 黄" w:date="2018-09-27T17:42:00Z"/>
                <w:rFonts w:eastAsia="Times New Roman" w:cs="Times New Roman"/>
                <w:color w:val="000000"/>
                <w:sz w:val="22"/>
                <w:rPrChange w:id="5207" w:author="Tao Huang" w:date="2018-09-04T13:15:00Z">
                  <w:rPr>
                    <w:ins w:id="5208" w:author="Tao Huang" w:date="2018-09-04T13:14:00Z"/>
                    <w:del w:id="5209" w:author="韬 黄" w:date="2018-09-27T17:42:00Z"/>
                    <w:rFonts w:ascii="Calibri" w:eastAsia="Times New Roman" w:hAnsi="Calibri" w:cs="Calibri"/>
                    <w:color w:val="000000"/>
                    <w:sz w:val="22"/>
                  </w:rPr>
                </w:rPrChange>
              </w:rPr>
              <w:pPrChange w:id="5210" w:author="Tao Huang" w:date="2018-09-04T13:17:00Z">
                <w:pPr>
                  <w:spacing w:after="0" w:line="240" w:lineRule="auto"/>
                </w:pPr>
              </w:pPrChange>
            </w:pPr>
            <w:ins w:id="5211" w:author="Tao Huang" w:date="2018-09-04T13:14:00Z">
              <w:del w:id="5212" w:author="韬 黄" w:date="2018-09-27T17:42:00Z">
                <w:r w:rsidRPr="001739A3" w:rsidDel="00FC51CF">
                  <w:rPr>
                    <w:rFonts w:eastAsia="Times New Roman" w:cs="Times New Roman"/>
                    <w:color w:val="000000"/>
                    <w:sz w:val="22"/>
                    <w:rPrChange w:id="5213" w:author="Tao Huang" w:date="2018-09-04T13:15:00Z">
                      <w:rPr>
                        <w:rFonts w:ascii="Calibri" w:eastAsia="Times New Roman" w:hAnsi="Calibri" w:cs="Calibri"/>
                        <w:color w:val="000000"/>
                        <w:sz w:val="22"/>
                      </w:rPr>
                    </w:rPrChange>
                  </w:rPr>
                  <w:delText>MSE</w:delText>
                </w:r>
              </w:del>
            </w:ins>
          </w:p>
        </w:tc>
        <w:tc>
          <w:tcPr>
            <w:tcW w:w="960" w:type="dxa"/>
            <w:tcBorders>
              <w:top w:val="nil"/>
              <w:left w:val="nil"/>
              <w:bottom w:val="nil"/>
              <w:right w:val="nil"/>
            </w:tcBorders>
            <w:shd w:val="clear" w:color="000000" w:fill="FFFF00"/>
            <w:noWrap/>
            <w:vAlign w:val="bottom"/>
            <w:hideMark/>
            <w:tcPrChange w:id="5214" w:author="Tao Huang" w:date="2018-09-04T13:17:00Z">
              <w:tcPr>
                <w:tcW w:w="960" w:type="dxa"/>
                <w:gridSpan w:val="2"/>
                <w:tcBorders>
                  <w:top w:val="nil"/>
                  <w:left w:val="nil"/>
                  <w:bottom w:val="nil"/>
                  <w:right w:val="nil"/>
                </w:tcBorders>
                <w:shd w:val="clear" w:color="000000" w:fill="FFFF00"/>
                <w:noWrap/>
                <w:vAlign w:val="bottom"/>
                <w:hideMark/>
              </w:tcPr>
            </w:tcPrChange>
          </w:tcPr>
          <w:p w14:paraId="68A084B9" w14:textId="0D2BA524" w:rsidR="001739A3" w:rsidRPr="001739A3" w:rsidDel="00FC51CF" w:rsidRDefault="001739A3">
            <w:pPr>
              <w:spacing w:after="0" w:line="240" w:lineRule="auto"/>
              <w:jc w:val="center"/>
              <w:rPr>
                <w:ins w:id="5215" w:author="Tao Huang" w:date="2018-09-04T13:14:00Z"/>
                <w:del w:id="5216" w:author="韬 黄" w:date="2018-09-27T17:42:00Z"/>
                <w:rFonts w:eastAsia="Times New Roman" w:cs="Times New Roman"/>
                <w:color w:val="000000"/>
                <w:sz w:val="22"/>
                <w:rPrChange w:id="5217" w:author="Tao Huang" w:date="2018-09-04T13:15:00Z">
                  <w:rPr>
                    <w:ins w:id="5218" w:author="Tao Huang" w:date="2018-09-04T13:14:00Z"/>
                    <w:del w:id="5219" w:author="韬 黄" w:date="2018-09-27T17:42:00Z"/>
                    <w:rFonts w:ascii="Calibri" w:eastAsia="Times New Roman" w:hAnsi="Calibri" w:cs="Calibri"/>
                    <w:color w:val="000000"/>
                    <w:sz w:val="22"/>
                  </w:rPr>
                </w:rPrChange>
              </w:rPr>
              <w:pPrChange w:id="5220" w:author="Tao Huang" w:date="2018-09-04T13:17:00Z">
                <w:pPr>
                  <w:spacing w:after="0" w:line="240" w:lineRule="auto"/>
                </w:pPr>
              </w:pPrChange>
            </w:pPr>
            <w:ins w:id="5221" w:author="Tao Huang" w:date="2018-09-04T13:14:00Z">
              <w:del w:id="5222" w:author="韬 黄" w:date="2018-09-27T17:42:00Z">
                <w:r w:rsidRPr="001739A3" w:rsidDel="00FC51CF">
                  <w:rPr>
                    <w:rFonts w:eastAsia="Times New Roman" w:cs="Times New Roman"/>
                    <w:color w:val="000000"/>
                    <w:sz w:val="22"/>
                    <w:rPrChange w:id="5223" w:author="Tao Huang" w:date="2018-09-04T13:15:00Z">
                      <w:rPr>
                        <w:rFonts w:ascii="Calibri" w:eastAsia="Times New Roman" w:hAnsi="Calibri" w:cs="Calibri"/>
                        <w:color w:val="000000"/>
                        <w:sz w:val="22"/>
                      </w:rPr>
                    </w:rPrChange>
                  </w:rPr>
                  <w:delText>Rank</w:delText>
                </w:r>
              </w:del>
            </w:ins>
          </w:p>
        </w:tc>
      </w:tr>
      <w:tr w:rsidR="001739A3" w:rsidRPr="001739A3" w:rsidDel="00FC51CF" w14:paraId="2A236E0B" w14:textId="797DB40D" w:rsidTr="008B5617">
        <w:tblPrEx>
          <w:tblW w:w="12080" w:type="dxa"/>
          <w:jc w:val="center"/>
          <w:tblPrExChange w:id="5224" w:author="Tao Huang" w:date="2018-09-04T13:17:00Z">
            <w:tblPrEx>
              <w:tblW w:w="12080" w:type="dxa"/>
              <w:jc w:val="center"/>
            </w:tblPrEx>
          </w:tblPrExChange>
        </w:tblPrEx>
        <w:trPr>
          <w:trHeight w:val="57"/>
          <w:jc w:val="center"/>
          <w:ins w:id="5225" w:author="Tao Huang" w:date="2018-09-04T13:14:00Z"/>
          <w:del w:id="5226" w:author="韬 黄" w:date="2018-09-27T17:42:00Z"/>
          <w:trPrChange w:id="5227"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228" w:author="Tao Huang" w:date="2018-09-04T13:17:00Z">
              <w:tcPr>
                <w:tcW w:w="2480" w:type="dxa"/>
                <w:tcBorders>
                  <w:top w:val="nil"/>
                  <w:left w:val="nil"/>
                  <w:bottom w:val="nil"/>
                  <w:right w:val="nil"/>
                </w:tcBorders>
                <w:shd w:val="clear" w:color="000000" w:fill="FFFF00"/>
                <w:noWrap/>
                <w:vAlign w:val="bottom"/>
                <w:hideMark/>
              </w:tcPr>
            </w:tcPrChange>
          </w:tcPr>
          <w:p w14:paraId="279749CB" w14:textId="4C37B44D" w:rsidR="001739A3" w:rsidRPr="001739A3" w:rsidDel="00FC51CF" w:rsidRDefault="001739A3">
            <w:pPr>
              <w:spacing w:after="0" w:line="240" w:lineRule="auto"/>
              <w:rPr>
                <w:ins w:id="5229" w:author="Tao Huang" w:date="2018-09-04T13:14:00Z"/>
                <w:del w:id="5230" w:author="韬 黄" w:date="2018-09-27T17:42:00Z"/>
                <w:rFonts w:eastAsia="Times New Roman" w:cs="Times New Roman"/>
                <w:color w:val="000000"/>
                <w:sz w:val="22"/>
                <w:rPrChange w:id="5231" w:author="Tao Huang" w:date="2018-09-04T13:15:00Z">
                  <w:rPr>
                    <w:ins w:id="5232" w:author="Tao Huang" w:date="2018-09-04T13:14:00Z"/>
                    <w:del w:id="5233" w:author="韬 黄" w:date="2018-09-27T17:42:00Z"/>
                    <w:rFonts w:ascii="Calibri" w:eastAsia="Times New Roman" w:hAnsi="Calibri" w:cs="Calibri"/>
                    <w:color w:val="000000"/>
                    <w:sz w:val="22"/>
                  </w:rPr>
                </w:rPrChange>
              </w:rPr>
            </w:pPr>
            <w:ins w:id="5234" w:author="Tao Huang" w:date="2018-09-04T13:14:00Z">
              <w:del w:id="5235" w:author="韬 黄" w:date="2018-09-27T17:42:00Z">
                <w:r w:rsidRPr="001739A3" w:rsidDel="00FC51CF">
                  <w:rPr>
                    <w:rFonts w:eastAsia="Times New Roman" w:cs="Times New Roman"/>
                    <w:color w:val="000000"/>
                    <w:sz w:val="22"/>
                    <w:rPrChange w:id="5236" w:author="Tao Huang" w:date="2018-09-04T13:15:00Z">
                      <w:rPr>
                        <w:rFonts w:ascii="Calibri" w:eastAsia="Times New Roman" w:hAnsi="Calibri" w:cs="Calibri"/>
                        <w:color w:val="000000"/>
                        <w:sz w:val="22"/>
                      </w:rPr>
                    </w:rPrChange>
                  </w:rPr>
                  <w:delText>Base-lift</w:delText>
                </w:r>
              </w:del>
            </w:ins>
          </w:p>
        </w:tc>
        <w:tc>
          <w:tcPr>
            <w:tcW w:w="960" w:type="dxa"/>
            <w:tcBorders>
              <w:top w:val="nil"/>
              <w:left w:val="nil"/>
              <w:bottom w:val="nil"/>
              <w:right w:val="nil"/>
            </w:tcBorders>
            <w:shd w:val="clear" w:color="000000" w:fill="FFFF00"/>
            <w:noWrap/>
            <w:vAlign w:val="bottom"/>
            <w:hideMark/>
            <w:tcPrChange w:id="5237" w:author="Tao Huang" w:date="2018-09-04T13:17:00Z">
              <w:tcPr>
                <w:tcW w:w="960" w:type="dxa"/>
                <w:tcBorders>
                  <w:top w:val="nil"/>
                  <w:left w:val="nil"/>
                  <w:bottom w:val="nil"/>
                  <w:right w:val="nil"/>
                </w:tcBorders>
                <w:shd w:val="clear" w:color="000000" w:fill="FFFF00"/>
                <w:noWrap/>
                <w:vAlign w:val="bottom"/>
                <w:hideMark/>
              </w:tcPr>
            </w:tcPrChange>
          </w:tcPr>
          <w:p w14:paraId="71F6B5E7" w14:textId="100CBCF3" w:rsidR="001739A3" w:rsidRPr="001739A3" w:rsidDel="00FC51CF" w:rsidRDefault="001739A3">
            <w:pPr>
              <w:spacing w:after="0" w:line="240" w:lineRule="auto"/>
              <w:jc w:val="center"/>
              <w:rPr>
                <w:ins w:id="5238" w:author="Tao Huang" w:date="2018-09-04T13:14:00Z"/>
                <w:del w:id="5239" w:author="韬 黄" w:date="2018-09-27T17:42:00Z"/>
                <w:rFonts w:eastAsia="Times New Roman" w:cs="Times New Roman"/>
                <w:color w:val="000000"/>
                <w:sz w:val="22"/>
                <w:rPrChange w:id="5240" w:author="Tao Huang" w:date="2018-09-04T13:15:00Z">
                  <w:rPr>
                    <w:ins w:id="5241" w:author="Tao Huang" w:date="2018-09-04T13:14:00Z"/>
                    <w:del w:id="5242" w:author="韬 黄" w:date="2018-09-27T17:42:00Z"/>
                    <w:rFonts w:ascii="Calibri" w:eastAsia="Times New Roman" w:hAnsi="Calibri" w:cs="Calibri"/>
                    <w:color w:val="000000"/>
                    <w:sz w:val="22"/>
                  </w:rPr>
                </w:rPrChange>
              </w:rPr>
              <w:pPrChange w:id="5243" w:author="Tao Huang" w:date="2018-09-04T13:17:00Z">
                <w:pPr>
                  <w:spacing w:after="0" w:line="240" w:lineRule="auto"/>
                  <w:jc w:val="right"/>
                </w:pPr>
              </w:pPrChange>
            </w:pPr>
            <w:ins w:id="5244" w:author="Tao Huang" w:date="2018-09-04T13:14:00Z">
              <w:del w:id="5245" w:author="韬 黄" w:date="2018-09-27T17:42:00Z">
                <w:r w:rsidRPr="001739A3" w:rsidDel="00FC51CF">
                  <w:rPr>
                    <w:rFonts w:eastAsia="Times New Roman" w:cs="Times New Roman"/>
                    <w:color w:val="000000"/>
                    <w:sz w:val="22"/>
                    <w:rPrChange w:id="5246" w:author="Tao Huang" w:date="2018-09-04T13:15:00Z">
                      <w:rPr>
                        <w:rFonts w:ascii="Calibri" w:eastAsia="Times New Roman" w:hAnsi="Calibri" w:cs="Calibri"/>
                        <w:color w:val="000000"/>
                        <w:sz w:val="22"/>
                      </w:rPr>
                    </w:rPrChange>
                  </w:rPr>
                  <w:delText>24.990</w:delText>
                </w:r>
              </w:del>
            </w:ins>
          </w:p>
        </w:tc>
        <w:tc>
          <w:tcPr>
            <w:tcW w:w="960" w:type="dxa"/>
            <w:tcBorders>
              <w:top w:val="nil"/>
              <w:left w:val="nil"/>
              <w:bottom w:val="nil"/>
              <w:right w:val="nil"/>
            </w:tcBorders>
            <w:shd w:val="clear" w:color="000000" w:fill="FFFF00"/>
            <w:noWrap/>
            <w:vAlign w:val="bottom"/>
            <w:hideMark/>
            <w:tcPrChange w:id="5247" w:author="Tao Huang" w:date="2018-09-04T13:17:00Z">
              <w:tcPr>
                <w:tcW w:w="960" w:type="dxa"/>
                <w:tcBorders>
                  <w:top w:val="nil"/>
                  <w:left w:val="nil"/>
                  <w:bottom w:val="nil"/>
                  <w:right w:val="nil"/>
                </w:tcBorders>
                <w:shd w:val="clear" w:color="000000" w:fill="FFFF00"/>
                <w:noWrap/>
                <w:vAlign w:val="bottom"/>
                <w:hideMark/>
              </w:tcPr>
            </w:tcPrChange>
          </w:tcPr>
          <w:p w14:paraId="20AD51DC" w14:textId="53B97AFC" w:rsidR="001739A3" w:rsidRPr="001739A3" w:rsidDel="00FC51CF" w:rsidRDefault="001739A3">
            <w:pPr>
              <w:spacing w:after="0" w:line="240" w:lineRule="auto"/>
              <w:jc w:val="center"/>
              <w:rPr>
                <w:ins w:id="5248" w:author="Tao Huang" w:date="2018-09-04T13:14:00Z"/>
                <w:del w:id="5249" w:author="韬 黄" w:date="2018-09-27T17:42:00Z"/>
                <w:rFonts w:eastAsia="Times New Roman" w:cs="Times New Roman"/>
                <w:color w:val="000000"/>
                <w:sz w:val="22"/>
                <w:rPrChange w:id="5250" w:author="Tao Huang" w:date="2018-09-04T13:15:00Z">
                  <w:rPr>
                    <w:ins w:id="5251" w:author="Tao Huang" w:date="2018-09-04T13:14:00Z"/>
                    <w:del w:id="5252" w:author="韬 黄" w:date="2018-09-27T17:42:00Z"/>
                    <w:rFonts w:ascii="Calibri" w:eastAsia="Times New Roman" w:hAnsi="Calibri" w:cs="Calibri"/>
                    <w:color w:val="000000"/>
                    <w:sz w:val="22"/>
                  </w:rPr>
                </w:rPrChange>
              </w:rPr>
              <w:pPrChange w:id="5253" w:author="Tao Huang" w:date="2018-09-04T13:17:00Z">
                <w:pPr>
                  <w:spacing w:after="0" w:line="240" w:lineRule="auto"/>
                  <w:jc w:val="right"/>
                </w:pPr>
              </w:pPrChange>
            </w:pPr>
            <w:ins w:id="5254" w:author="Tao Huang" w:date="2018-09-04T13:14:00Z">
              <w:del w:id="5255" w:author="韬 黄" w:date="2018-09-27T17:42:00Z">
                <w:r w:rsidRPr="001739A3" w:rsidDel="00FC51CF">
                  <w:rPr>
                    <w:rFonts w:eastAsia="Times New Roman" w:cs="Times New Roman"/>
                    <w:color w:val="000000"/>
                    <w:sz w:val="22"/>
                    <w:rPrChange w:id="525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5257" w:author="Tao Huang" w:date="2018-09-04T13:17:00Z">
              <w:tcPr>
                <w:tcW w:w="960" w:type="dxa"/>
                <w:gridSpan w:val="2"/>
                <w:tcBorders>
                  <w:top w:val="nil"/>
                  <w:left w:val="nil"/>
                  <w:bottom w:val="nil"/>
                  <w:right w:val="nil"/>
                </w:tcBorders>
                <w:shd w:val="clear" w:color="000000" w:fill="FFFF00"/>
                <w:noWrap/>
                <w:vAlign w:val="bottom"/>
                <w:hideMark/>
              </w:tcPr>
            </w:tcPrChange>
          </w:tcPr>
          <w:p w14:paraId="342A30FA" w14:textId="0DB0050B" w:rsidR="001739A3" w:rsidRPr="001739A3" w:rsidDel="00FC51CF" w:rsidRDefault="001739A3">
            <w:pPr>
              <w:spacing w:after="0" w:line="240" w:lineRule="auto"/>
              <w:jc w:val="center"/>
              <w:rPr>
                <w:ins w:id="5258" w:author="Tao Huang" w:date="2018-09-04T13:14:00Z"/>
                <w:del w:id="5259" w:author="韬 黄" w:date="2018-09-27T17:42:00Z"/>
                <w:rFonts w:eastAsia="Times New Roman" w:cs="Times New Roman"/>
                <w:color w:val="000000"/>
                <w:sz w:val="22"/>
                <w:rPrChange w:id="5260" w:author="Tao Huang" w:date="2018-09-04T13:15:00Z">
                  <w:rPr>
                    <w:ins w:id="5261" w:author="Tao Huang" w:date="2018-09-04T13:14:00Z"/>
                    <w:del w:id="5262" w:author="韬 黄" w:date="2018-09-27T17:42:00Z"/>
                    <w:rFonts w:ascii="Calibri" w:eastAsia="Times New Roman" w:hAnsi="Calibri" w:cs="Calibri"/>
                    <w:color w:val="000000"/>
                    <w:sz w:val="22"/>
                  </w:rPr>
                </w:rPrChange>
              </w:rPr>
              <w:pPrChange w:id="5263" w:author="Tao Huang" w:date="2018-09-04T13:17:00Z">
                <w:pPr>
                  <w:spacing w:after="0" w:line="240" w:lineRule="auto"/>
                  <w:jc w:val="right"/>
                </w:pPr>
              </w:pPrChange>
            </w:pPr>
            <w:ins w:id="5264" w:author="Tao Huang" w:date="2018-09-04T13:14:00Z">
              <w:del w:id="5265" w:author="韬 黄" w:date="2018-09-27T17:42:00Z">
                <w:r w:rsidRPr="001739A3" w:rsidDel="00FC51CF">
                  <w:rPr>
                    <w:rFonts w:eastAsia="Times New Roman" w:cs="Times New Roman"/>
                    <w:color w:val="000000"/>
                    <w:sz w:val="22"/>
                    <w:rPrChange w:id="5266" w:author="Tao Huang" w:date="2018-09-04T13:15:00Z">
                      <w:rPr>
                        <w:rFonts w:ascii="Calibri" w:eastAsia="Times New Roman" w:hAnsi="Calibri" w:cs="Calibri"/>
                        <w:color w:val="000000"/>
                        <w:sz w:val="22"/>
                      </w:rPr>
                    </w:rPrChange>
                  </w:rPr>
                  <w:delText>45.415%</w:delText>
                </w:r>
              </w:del>
            </w:ins>
          </w:p>
        </w:tc>
        <w:tc>
          <w:tcPr>
            <w:tcW w:w="960" w:type="dxa"/>
            <w:tcBorders>
              <w:top w:val="nil"/>
              <w:left w:val="nil"/>
              <w:bottom w:val="nil"/>
              <w:right w:val="nil"/>
            </w:tcBorders>
            <w:shd w:val="clear" w:color="000000" w:fill="FFFF00"/>
            <w:noWrap/>
            <w:vAlign w:val="bottom"/>
            <w:hideMark/>
            <w:tcPrChange w:id="5267" w:author="Tao Huang" w:date="2018-09-04T13:17:00Z">
              <w:tcPr>
                <w:tcW w:w="960" w:type="dxa"/>
                <w:gridSpan w:val="2"/>
                <w:tcBorders>
                  <w:top w:val="nil"/>
                  <w:left w:val="nil"/>
                  <w:bottom w:val="nil"/>
                  <w:right w:val="nil"/>
                </w:tcBorders>
                <w:shd w:val="clear" w:color="000000" w:fill="FFFF00"/>
                <w:noWrap/>
                <w:vAlign w:val="bottom"/>
                <w:hideMark/>
              </w:tcPr>
            </w:tcPrChange>
          </w:tcPr>
          <w:p w14:paraId="51A5A84F" w14:textId="34BE3543" w:rsidR="001739A3" w:rsidRPr="001739A3" w:rsidDel="00FC51CF" w:rsidRDefault="001739A3">
            <w:pPr>
              <w:spacing w:after="0" w:line="240" w:lineRule="auto"/>
              <w:jc w:val="center"/>
              <w:rPr>
                <w:ins w:id="5268" w:author="Tao Huang" w:date="2018-09-04T13:14:00Z"/>
                <w:del w:id="5269" w:author="韬 黄" w:date="2018-09-27T17:42:00Z"/>
                <w:rFonts w:eastAsia="Times New Roman" w:cs="Times New Roman"/>
                <w:color w:val="000000"/>
                <w:sz w:val="22"/>
                <w:rPrChange w:id="5270" w:author="Tao Huang" w:date="2018-09-04T13:15:00Z">
                  <w:rPr>
                    <w:ins w:id="5271" w:author="Tao Huang" w:date="2018-09-04T13:14:00Z"/>
                    <w:del w:id="5272" w:author="韬 黄" w:date="2018-09-27T17:42:00Z"/>
                    <w:rFonts w:ascii="Calibri" w:eastAsia="Times New Roman" w:hAnsi="Calibri" w:cs="Calibri"/>
                    <w:color w:val="000000"/>
                    <w:sz w:val="22"/>
                  </w:rPr>
                </w:rPrChange>
              </w:rPr>
              <w:pPrChange w:id="5273" w:author="Tao Huang" w:date="2018-09-04T13:17:00Z">
                <w:pPr>
                  <w:spacing w:after="0" w:line="240" w:lineRule="auto"/>
                  <w:jc w:val="right"/>
                </w:pPr>
              </w:pPrChange>
            </w:pPr>
            <w:ins w:id="5274" w:author="Tao Huang" w:date="2018-09-04T13:14:00Z">
              <w:del w:id="5275" w:author="韬 黄" w:date="2018-09-27T17:42:00Z">
                <w:r w:rsidRPr="001739A3" w:rsidDel="00FC51CF">
                  <w:rPr>
                    <w:rFonts w:eastAsia="Times New Roman" w:cs="Times New Roman"/>
                    <w:color w:val="000000"/>
                    <w:sz w:val="22"/>
                    <w:rPrChange w:id="527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5277" w:author="Tao Huang" w:date="2018-09-04T13:17:00Z">
              <w:tcPr>
                <w:tcW w:w="960" w:type="dxa"/>
                <w:gridSpan w:val="2"/>
                <w:tcBorders>
                  <w:top w:val="nil"/>
                  <w:left w:val="nil"/>
                  <w:bottom w:val="nil"/>
                  <w:right w:val="nil"/>
                </w:tcBorders>
                <w:shd w:val="clear" w:color="000000" w:fill="FFFF00"/>
                <w:noWrap/>
                <w:vAlign w:val="bottom"/>
                <w:hideMark/>
              </w:tcPr>
            </w:tcPrChange>
          </w:tcPr>
          <w:p w14:paraId="5B36AF19" w14:textId="000E2303" w:rsidR="001739A3" w:rsidRPr="001739A3" w:rsidDel="00FC51CF" w:rsidRDefault="001739A3">
            <w:pPr>
              <w:spacing w:after="0" w:line="240" w:lineRule="auto"/>
              <w:jc w:val="center"/>
              <w:rPr>
                <w:ins w:id="5278" w:author="Tao Huang" w:date="2018-09-04T13:14:00Z"/>
                <w:del w:id="5279" w:author="韬 黄" w:date="2018-09-27T17:42:00Z"/>
                <w:rFonts w:eastAsia="Times New Roman" w:cs="Times New Roman"/>
                <w:color w:val="000000"/>
                <w:sz w:val="22"/>
                <w:rPrChange w:id="5280" w:author="Tao Huang" w:date="2018-09-04T13:15:00Z">
                  <w:rPr>
                    <w:ins w:id="5281" w:author="Tao Huang" w:date="2018-09-04T13:14:00Z"/>
                    <w:del w:id="5282" w:author="韬 黄" w:date="2018-09-27T17:42:00Z"/>
                    <w:rFonts w:ascii="Calibri" w:eastAsia="Times New Roman" w:hAnsi="Calibri" w:cs="Calibri"/>
                    <w:color w:val="000000"/>
                    <w:sz w:val="22"/>
                  </w:rPr>
                </w:rPrChange>
              </w:rPr>
              <w:pPrChange w:id="5283" w:author="Tao Huang" w:date="2018-09-04T13:17:00Z">
                <w:pPr>
                  <w:spacing w:after="0" w:line="240" w:lineRule="auto"/>
                  <w:jc w:val="right"/>
                </w:pPr>
              </w:pPrChange>
            </w:pPr>
            <w:ins w:id="5284" w:author="Tao Huang" w:date="2018-09-04T13:14:00Z">
              <w:del w:id="5285" w:author="韬 黄" w:date="2018-09-27T17:42:00Z">
                <w:r w:rsidRPr="001739A3" w:rsidDel="00FC51CF">
                  <w:rPr>
                    <w:rFonts w:eastAsia="Times New Roman" w:cs="Times New Roman"/>
                    <w:color w:val="000000"/>
                    <w:sz w:val="22"/>
                    <w:rPrChange w:id="5286" w:author="Tao Huang" w:date="2018-09-04T13:15:00Z">
                      <w:rPr>
                        <w:rFonts w:ascii="Calibri" w:eastAsia="Times New Roman" w:hAnsi="Calibri" w:cs="Calibri"/>
                        <w:color w:val="000000"/>
                        <w:sz w:val="22"/>
                      </w:rPr>
                    </w:rPrChange>
                  </w:rPr>
                  <w:delText>0.7623</w:delText>
                </w:r>
              </w:del>
            </w:ins>
          </w:p>
        </w:tc>
        <w:tc>
          <w:tcPr>
            <w:tcW w:w="960" w:type="dxa"/>
            <w:tcBorders>
              <w:top w:val="nil"/>
              <w:left w:val="nil"/>
              <w:bottom w:val="nil"/>
              <w:right w:val="nil"/>
            </w:tcBorders>
            <w:shd w:val="clear" w:color="000000" w:fill="FFFF00"/>
            <w:noWrap/>
            <w:vAlign w:val="bottom"/>
            <w:hideMark/>
            <w:tcPrChange w:id="5287" w:author="Tao Huang" w:date="2018-09-04T13:17:00Z">
              <w:tcPr>
                <w:tcW w:w="960" w:type="dxa"/>
                <w:gridSpan w:val="2"/>
                <w:tcBorders>
                  <w:top w:val="nil"/>
                  <w:left w:val="nil"/>
                  <w:bottom w:val="nil"/>
                  <w:right w:val="nil"/>
                </w:tcBorders>
                <w:shd w:val="clear" w:color="000000" w:fill="FFFF00"/>
                <w:noWrap/>
                <w:vAlign w:val="bottom"/>
                <w:hideMark/>
              </w:tcPr>
            </w:tcPrChange>
          </w:tcPr>
          <w:p w14:paraId="5BE82819" w14:textId="3961CB22" w:rsidR="001739A3" w:rsidRPr="001739A3" w:rsidDel="00FC51CF" w:rsidRDefault="001739A3">
            <w:pPr>
              <w:spacing w:after="0" w:line="240" w:lineRule="auto"/>
              <w:jc w:val="center"/>
              <w:rPr>
                <w:ins w:id="5288" w:author="Tao Huang" w:date="2018-09-04T13:14:00Z"/>
                <w:del w:id="5289" w:author="韬 黄" w:date="2018-09-27T17:42:00Z"/>
                <w:rFonts w:eastAsia="Times New Roman" w:cs="Times New Roman"/>
                <w:color w:val="000000"/>
                <w:sz w:val="22"/>
                <w:rPrChange w:id="5290" w:author="Tao Huang" w:date="2018-09-04T13:15:00Z">
                  <w:rPr>
                    <w:ins w:id="5291" w:author="Tao Huang" w:date="2018-09-04T13:14:00Z"/>
                    <w:del w:id="5292" w:author="韬 黄" w:date="2018-09-27T17:42:00Z"/>
                    <w:rFonts w:ascii="Calibri" w:eastAsia="Times New Roman" w:hAnsi="Calibri" w:cs="Calibri"/>
                    <w:color w:val="000000"/>
                    <w:sz w:val="22"/>
                  </w:rPr>
                </w:rPrChange>
              </w:rPr>
              <w:pPrChange w:id="5293" w:author="Tao Huang" w:date="2018-09-04T13:17:00Z">
                <w:pPr>
                  <w:spacing w:after="0" w:line="240" w:lineRule="auto"/>
                  <w:jc w:val="right"/>
                </w:pPr>
              </w:pPrChange>
            </w:pPr>
            <w:ins w:id="5294" w:author="Tao Huang" w:date="2018-09-04T13:14:00Z">
              <w:del w:id="5295" w:author="韬 黄" w:date="2018-09-27T17:42:00Z">
                <w:r w:rsidRPr="001739A3" w:rsidDel="00FC51CF">
                  <w:rPr>
                    <w:rFonts w:eastAsia="Times New Roman" w:cs="Times New Roman"/>
                    <w:color w:val="000000"/>
                    <w:sz w:val="22"/>
                    <w:rPrChange w:id="529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E7E6E6"/>
            <w:noWrap/>
            <w:vAlign w:val="bottom"/>
            <w:hideMark/>
            <w:tcPrChange w:id="5297" w:author="Tao Huang" w:date="2018-09-04T13:17:00Z">
              <w:tcPr>
                <w:tcW w:w="960" w:type="dxa"/>
                <w:gridSpan w:val="2"/>
                <w:tcBorders>
                  <w:top w:val="nil"/>
                  <w:left w:val="nil"/>
                  <w:bottom w:val="nil"/>
                  <w:right w:val="nil"/>
                </w:tcBorders>
                <w:shd w:val="clear" w:color="000000" w:fill="E7E6E6"/>
                <w:noWrap/>
                <w:vAlign w:val="bottom"/>
                <w:hideMark/>
              </w:tcPr>
            </w:tcPrChange>
          </w:tcPr>
          <w:p w14:paraId="74573500" w14:textId="77BAB529" w:rsidR="001739A3" w:rsidRPr="001739A3" w:rsidDel="00FC51CF" w:rsidRDefault="001739A3">
            <w:pPr>
              <w:spacing w:after="0" w:line="240" w:lineRule="auto"/>
              <w:jc w:val="center"/>
              <w:rPr>
                <w:ins w:id="5298" w:author="Tao Huang" w:date="2018-09-04T13:14:00Z"/>
                <w:del w:id="5299" w:author="韬 黄" w:date="2018-09-27T17:42:00Z"/>
                <w:rFonts w:eastAsia="Times New Roman" w:cs="Times New Roman"/>
                <w:color w:val="000000"/>
                <w:sz w:val="22"/>
                <w:rPrChange w:id="5300" w:author="Tao Huang" w:date="2018-09-04T13:15:00Z">
                  <w:rPr>
                    <w:ins w:id="5301" w:author="Tao Huang" w:date="2018-09-04T13:14:00Z"/>
                    <w:del w:id="5302" w:author="韬 黄" w:date="2018-09-27T17:42:00Z"/>
                    <w:rFonts w:ascii="Calibri" w:eastAsia="Times New Roman" w:hAnsi="Calibri" w:cs="Calibri"/>
                    <w:color w:val="000000"/>
                    <w:sz w:val="22"/>
                  </w:rPr>
                </w:rPrChange>
              </w:rPr>
              <w:pPrChange w:id="5303" w:author="Tao Huang" w:date="2018-09-04T13:17:00Z">
                <w:pPr>
                  <w:spacing w:after="0" w:line="240" w:lineRule="auto"/>
                  <w:jc w:val="right"/>
                </w:pPr>
              </w:pPrChange>
            </w:pPr>
            <w:ins w:id="5304" w:author="Tao Huang" w:date="2018-09-04T13:14:00Z">
              <w:del w:id="5305" w:author="韬 黄" w:date="2018-09-27T17:42:00Z">
                <w:r w:rsidRPr="001739A3" w:rsidDel="00FC51CF">
                  <w:rPr>
                    <w:rFonts w:eastAsia="Times New Roman" w:cs="Times New Roman"/>
                    <w:color w:val="000000"/>
                    <w:sz w:val="22"/>
                    <w:rPrChange w:id="5306" w:author="Tao Huang" w:date="2018-09-04T13:15:00Z">
                      <w:rPr>
                        <w:rFonts w:ascii="Calibri" w:eastAsia="Times New Roman" w:hAnsi="Calibri" w:cs="Calibri"/>
                        <w:color w:val="000000"/>
                        <w:sz w:val="22"/>
                      </w:rPr>
                    </w:rPrChange>
                  </w:rPr>
                  <w:delText>1.1279</w:delText>
                </w:r>
              </w:del>
            </w:ins>
          </w:p>
        </w:tc>
        <w:tc>
          <w:tcPr>
            <w:tcW w:w="960" w:type="dxa"/>
            <w:tcBorders>
              <w:top w:val="nil"/>
              <w:left w:val="nil"/>
              <w:bottom w:val="nil"/>
              <w:right w:val="nil"/>
            </w:tcBorders>
            <w:shd w:val="clear" w:color="000000" w:fill="E7E6E6"/>
            <w:noWrap/>
            <w:vAlign w:val="bottom"/>
            <w:hideMark/>
            <w:tcPrChange w:id="5307" w:author="Tao Huang" w:date="2018-09-04T13:17:00Z">
              <w:tcPr>
                <w:tcW w:w="960" w:type="dxa"/>
                <w:gridSpan w:val="2"/>
                <w:tcBorders>
                  <w:top w:val="nil"/>
                  <w:left w:val="nil"/>
                  <w:bottom w:val="nil"/>
                  <w:right w:val="nil"/>
                </w:tcBorders>
                <w:shd w:val="clear" w:color="000000" w:fill="E7E6E6"/>
                <w:noWrap/>
                <w:vAlign w:val="bottom"/>
                <w:hideMark/>
              </w:tcPr>
            </w:tcPrChange>
          </w:tcPr>
          <w:p w14:paraId="50992CBF" w14:textId="50C4DD41" w:rsidR="001739A3" w:rsidRPr="001739A3" w:rsidDel="00FC51CF" w:rsidRDefault="001739A3">
            <w:pPr>
              <w:spacing w:after="0" w:line="240" w:lineRule="auto"/>
              <w:jc w:val="center"/>
              <w:rPr>
                <w:ins w:id="5308" w:author="Tao Huang" w:date="2018-09-04T13:14:00Z"/>
                <w:del w:id="5309" w:author="韬 黄" w:date="2018-09-27T17:42:00Z"/>
                <w:rFonts w:eastAsia="Times New Roman" w:cs="Times New Roman"/>
                <w:color w:val="000000"/>
                <w:sz w:val="22"/>
                <w:rPrChange w:id="5310" w:author="Tao Huang" w:date="2018-09-04T13:15:00Z">
                  <w:rPr>
                    <w:ins w:id="5311" w:author="Tao Huang" w:date="2018-09-04T13:14:00Z"/>
                    <w:del w:id="5312" w:author="韬 黄" w:date="2018-09-27T17:42:00Z"/>
                    <w:rFonts w:ascii="Calibri" w:eastAsia="Times New Roman" w:hAnsi="Calibri" w:cs="Calibri"/>
                    <w:color w:val="000000"/>
                    <w:sz w:val="22"/>
                  </w:rPr>
                </w:rPrChange>
              </w:rPr>
              <w:pPrChange w:id="5313" w:author="Tao Huang" w:date="2018-09-04T13:17:00Z">
                <w:pPr>
                  <w:spacing w:after="0" w:line="240" w:lineRule="auto"/>
                  <w:jc w:val="right"/>
                </w:pPr>
              </w:pPrChange>
            </w:pPr>
            <w:ins w:id="5314" w:author="Tao Huang" w:date="2018-09-04T13:14:00Z">
              <w:del w:id="5315" w:author="韬 黄" w:date="2018-09-27T17:42:00Z">
                <w:r w:rsidRPr="001739A3" w:rsidDel="00FC51CF">
                  <w:rPr>
                    <w:rFonts w:eastAsia="Times New Roman" w:cs="Times New Roman"/>
                    <w:color w:val="000000"/>
                    <w:sz w:val="22"/>
                    <w:rPrChange w:id="5316" w:author="Tao Huang" w:date="2018-09-04T13:15:00Z">
                      <w:rPr>
                        <w:rFonts w:ascii="Calibri" w:eastAsia="Times New Roman" w:hAnsi="Calibri" w:cs="Calibri"/>
                        <w:color w:val="000000"/>
                        <w:sz w:val="22"/>
                      </w:rPr>
                    </w:rPrChange>
                  </w:rPr>
                  <w:delText>8</w:delText>
                </w:r>
              </w:del>
            </w:ins>
          </w:p>
        </w:tc>
        <w:tc>
          <w:tcPr>
            <w:tcW w:w="960" w:type="dxa"/>
            <w:tcBorders>
              <w:top w:val="nil"/>
              <w:left w:val="nil"/>
              <w:bottom w:val="nil"/>
              <w:right w:val="nil"/>
            </w:tcBorders>
            <w:shd w:val="clear" w:color="000000" w:fill="FFFF00"/>
            <w:noWrap/>
            <w:vAlign w:val="bottom"/>
            <w:hideMark/>
            <w:tcPrChange w:id="5317" w:author="Tao Huang" w:date="2018-09-04T13:17:00Z">
              <w:tcPr>
                <w:tcW w:w="960" w:type="dxa"/>
                <w:gridSpan w:val="2"/>
                <w:tcBorders>
                  <w:top w:val="nil"/>
                  <w:left w:val="nil"/>
                  <w:bottom w:val="nil"/>
                  <w:right w:val="nil"/>
                </w:tcBorders>
                <w:shd w:val="clear" w:color="000000" w:fill="FFFF00"/>
                <w:noWrap/>
                <w:vAlign w:val="bottom"/>
                <w:hideMark/>
              </w:tcPr>
            </w:tcPrChange>
          </w:tcPr>
          <w:p w14:paraId="1F567D05" w14:textId="2B68EE17" w:rsidR="001739A3" w:rsidRPr="001739A3" w:rsidDel="00FC51CF" w:rsidRDefault="001739A3">
            <w:pPr>
              <w:spacing w:after="0" w:line="240" w:lineRule="auto"/>
              <w:jc w:val="center"/>
              <w:rPr>
                <w:ins w:id="5318" w:author="Tao Huang" w:date="2018-09-04T13:14:00Z"/>
                <w:del w:id="5319" w:author="韬 黄" w:date="2018-09-27T17:42:00Z"/>
                <w:rFonts w:eastAsia="Times New Roman" w:cs="Times New Roman"/>
                <w:color w:val="000000"/>
                <w:sz w:val="22"/>
                <w:rPrChange w:id="5320" w:author="Tao Huang" w:date="2018-09-04T13:15:00Z">
                  <w:rPr>
                    <w:ins w:id="5321" w:author="Tao Huang" w:date="2018-09-04T13:14:00Z"/>
                    <w:del w:id="5322" w:author="韬 黄" w:date="2018-09-27T17:42:00Z"/>
                    <w:rFonts w:ascii="Calibri" w:eastAsia="Times New Roman" w:hAnsi="Calibri" w:cs="Calibri"/>
                    <w:color w:val="000000"/>
                    <w:sz w:val="22"/>
                  </w:rPr>
                </w:rPrChange>
              </w:rPr>
              <w:pPrChange w:id="5323" w:author="Tao Huang" w:date="2018-09-04T13:17:00Z">
                <w:pPr>
                  <w:spacing w:after="0" w:line="240" w:lineRule="auto"/>
                  <w:jc w:val="right"/>
                </w:pPr>
              </w:pPrChange>
            </w:pPr>
            <w:ins w:id="5324" w:author="Tao Huang" w:date="2018-09-04T13:14:00Z">
              <w:del w:id="5325" w:author="韬 黄" w:date="2018-09-27T17:42:00Z">
                <w:r w:rsidRPr="001739A3" w:rsidDel="00FC51CF">
                  <w:rPr>
                    <w:rFonts w:eastAsia="Times New Roman" w:cs="Times New Roman"/>
                    <w:color w:val="000000"/>
                    <w:sz w:val="22"/>
                    <w:rPrChange w:id="5326" w:author="Tao Huang" w:date="2018-09-04T13:15:00Z">
                      <w:rPr>
                        <w:rFonts w:ascii="Calibri" w:eastAsia="Times New Roman" w:hAnsi="Calibri" w:cs="Calibri"/>
                        <w:color w:val="000000"/>
                        <w:sz w:val="22"/>
                      </w:rPr>
                    </w:rPrChange>
                  </w:rPr>
                  <w:delText>24,552</w:delText>
                </w:r>
              </w:del>
            </w:ins>
          </w:p>
        </w:tc>
        <w:tc>
          <w:tcPr>
            <w:tcW w:w="960" w:type="dxa"/>
            <w:tcBorders>
              <w:top w:val="nil"/>
              <w:left w:val="nil"/>
              <w:bottom w:val="nil"/>
              <w:right w:val="nil"/>
            </w:tcBorders>
            <w:shd w:val="clear" w:color="000000" w:fill="FFFF00"/>
            <w:noWrap/>
            <w:vAlign w:val="bottom"/>
            <w:hideMark/>
            <w:tcPrChange w:id="5327" w:author="Tao Huang" w:date="2018-09-04T13:17:00Z">
              <w:tcPr>
                <w:tcW w:w="960" w:type="dxa"/>
                <w:gridSpan w:val="2"/>
                <w:tcBorders>
                  <w:top w:val="nil"/>
                  <w:left w:val="nil"/>
                  <w:bottom w:val="nil"/>
                  <w:right w:val="nil"/>
                </w:tcBorders>
                <w:shd w:val="clear" w:color="000000" w:fill="FFFF00"/>
                <w:noWrap/>
                <w:vAlign w:val="bottom"/>
                <w:hideMark/>
              </w:tcPr>
            </w:tcPrChange>
          </w:tcPr>
          <w:p w14:paraId="5406F64B" w14:textId="7382BC46" w:rsidR="001739A3" w:rsidRPr="001739A3" w:rsidDel="00FC51CF" w:rsidRDefault="001739A3">
            <w:pPr>
              <w:spacing w:after="0" w:line="240" w:lineRule="auto"/>
              <w:jc w:val="center"/>
              <w:rPr>
                <w:ins w:id="5328" w:author="Tao Huang" w:date="2018-09-04T13:14:00Z"/>
                <w:del w:id="5329" w:author="韬 黄" w:date="2018-09-27T17:42:00Z"/>
                <w:rFonts w:eastAsia="Times New Roman" w:cs="Times New Roman"/>
                <w:color w:val="000000"/>
                <w:sz w:val="22"/>
                <w:rPrChange w:id="5330" w:author="Tao Huang" w:date="2018-09-04T13:15:00Z">
                  <w:rPr>
                    <w:ins w:id="5331" w:author="Tao Huang" w:date="2018-09-04T13:14:00Z"/>
                    <w:del w:id="5332" w:author="韬 黄" w:date="2018-09-27T17:42:00Z"/>
                    <w:rFonts w:ascii="Calibri" w:eastAsia="Times New Roman" w:hAnsi="Calibri" w:cs="Calibri"/>
                    <w:color w:val="000000"/>
                    <w:sz w:val="22"/>
                  </w:rPr>
                </w:rPrChange>
              </w:rPr>
              <w:pPrChange w:id="5333" w:author="Tao Huang" w:date="2018-09-04T13:17:00Z">
                <w:pPr>
                  <w:spacing w:after="0" w:line="240" w:lineRule="auto"/>
                  <w:jc w:val="right"/>
                </w:pPr>
              </w:pPrChange>
            </w:pPr>
            <w:ins w:id="5334" w:author="Tao Huang" w:date="2018-09-04T13:14:00Z">
              <w:del w:id="5335" w:author="韬 黄" w:date="2018-09-27T17:42:00Z">
                <w:r w:rsidRPr="001739A3" w:rsidDel="00FC51CF">
                  <w:rPr>
                    <w:rFonts w:eastAsia="Times New Roman" w:cs="Times New Roman"/>
                    <w:color w:val="000000"/>
                    <w:sz w:val="22"/>
                    <w:rPrChange w:id="5336" w:author="Tao Huang" w:date="2018-09-04T13:15:00Z">
                      <w:rPr>
                        <w:rFonts w:ascii="Calibri" w:eastAsia="Times New Roman" w:hAnsi="Calibri" w:cs="Calibri"/>
                        <w:color w:val="000000"/>
                        <w:sz w:val="22"/>
                      </w:rPr>
                    </w:rPrChange>
                  </w:rPr>
                  <w:delText>8</w:delText>
                </w:r>
              </w:del>
            </w:ins>
          </w:p>
        </w:tc>
      </w:tr>
      <w:tr w:rsidR="001739A3" w:rsidRPr="001739A3" w:rsidDel="00FC51CF" w14:paraId="514A2E8C" w14:textId="419AE6E0" w:rsidTr="008B5617">
        <w:tblPrEx>
          <w:tblW w:w="12080" w:type="dxa"/>
          <w:jc w:val="center"/>
          <w:tblPrExChange w:id="5337" w:author="Tao Huang" w:date="2018-09-04T13:17:00Z">
            <w:tblPrEx>
              <w:tblW w:w="12080" w:type="dxa"/>
              <w:jc w:val="center"/>
            </w:tblPrEx>
          </w:tblPrExChange>
        </w:tblPrEx>
        <w:trPr>
          <w:trHeight w:val="57"/>
          <w:jc w:val="center"/>
          <w:ins w:id="5338" w:author="Tao Huang" w:date="2018-09-04T13:14:00Z"/>
          <w:del w:id="5339" w:author="韬 黄" w:date="2018-09-27T17:42:00Z"/>
          <w:trPrChange w:id="5340"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341" w:author="Tao Huang" w:date="2018-09-04T13:17:00Z">
              <w:tcPr>
                <w:tcW w:w="2480" w:type="dxa"/>
                <w:tcBorders>
                  <w:top w:val="nil"/>
                  <w:left w:val="nil"/>
                  <w:bottom w:val="nil"/>
                  <w:right w:val="nil"/>
                </w:tcBorders>
                <w:shd w:val="clear" w:color="000000" w:fill="FFFF00"/>
                <w:noWrap/>
                <w:vAlign w:val="bottom"/>
                <w:hideMark/>
              </w:tcPr>
            </w:tcPrChange>
          </w:tcPr>
          <w:p w14:paraId="2C416AD2" w14:textId="667142D8" w:rsidR="001739A3" w:rsidRPr="001739A3" w:rsidDel="00FC51CF" w:rsidRDefault="001739A3">
            <w:pPr>
              <w:spacing w:after="0" w:line="240" w:lineRule="auto"/>
              <w:rPr>
                <w:ins w:id="5342" w:author="Tao Huang" w:date="2018-09-04T13:14:00Z"/>
                <w:del w:id="5343" w:author="韬 黄" w:date="2018-09-27T17:42:00Z"/>
                <w:rFonts w:eastAsia="Times New Roman" w:cs="Times New Roman"/>
                <w:color w:val="000000"/>
                <w:sz w:val="22"/>
                <w:rPrChange w:id="5344" w:author="Tao Huang" w:date="2018-09-04T13:15:00Z">
                  <w:rPr>
                    <w:ins w:id="5345" w:author="Tao Huang" w:date="2018-09-04T13:14:00Z"/>
                    <w:del w:id="5346" w:author="韬 黄" w:date="2018-09-27T17:42:00Z"/>
                    <w:rFonts w:ascii="Calibri" w:eastAsia="Times New Roman" w:hAnsi="Calibri" w:cs="Calibri"/>
                    <w:color w:val="000000"/>
                    <w:sz w:val="22"/>
                  </w:rPr>
                </w:rPrChange>
              </w:rPr>
            </w:pPr>
            <w:ins w:id="5347" w:author="Tao Huang" w:date="2018-09-04T13:14:00Z">
              <w:del w:id="5348" w:author="韬 黄" w:date="2018-09-27T17:42:00Z">
                <w:r w:rsidRPr="001739A3" w:rsidDel="00FC51CF">
                  <w:rPr>
                    <w:rFonts w:eastAsia="Times New Roman" w:cs="Times New Roman"/>
                    <w:color w:val="000000"/>
                    <w:sz w:val="22"/>
                    <w:rPrChange w:id="5349" w:author="Tao Huang" w:date="2018-09-04T13:15:00Z">
                      <w:rPr>
                        <w:rFonts w:ascii="Calibri" w:eastAsia="Times New Roman" w:hAnsi="Calibri" w:cs="Calibri"/>
                        <w:color w:val="000000"/>
                        <w:sz w:val="22"/>
                      </w:rPr>
                    </w:rPrChange>
                  </w:rPr>
                  <w:delText>ADL-own</w:delText>
                </w:r>
              </w:del>
            </w:ins>
          </w:p>
        </w:tc>
        <w:tc>
          <w:tcPr>
            <w:tcW w:w="960" w:type="dxa"/>
            <w:tcBorders>
              <w:top w:val="nil"/>
              <w:left w:val="nil"/>
              <w:bottom w:val="nil"/>
              <w:right w:val="nil"/>
            </w:tcBorders>
            <w:shd w:val="clear" w:color="000000" w:fill="FFFF00"/>
            <w:noWrap/>
            <w:vAlign w:val="bottom"/>
            <w:hideMark/>
            <w:tcPrChange w:id="5350" w:author="Tao Huang" w:date="2018-09-04T13:17:00Z">
              <w:tcPr>
                <w:tcW w:w="960" w:type="dxa"/>
                <w:tcBorders>
                  <w:top w:val="nil"/>
                  <w:left w:val="nil"/>
                  <w:bottom w:val="nil"/>
                  <w:right w:val="nil"/>
                </w:tcBorders>
                <w:shd w:val="clear" w:color="000000" w:fill="FFFF00"/>
                <w:noWrap/>
                <w:vAlign w:val="bottom"/>
                <w:hideMark/>
              </w:tcPr>
            </w:tcPrChange>
          </w:tcPr>
          <w:p w14:paraId="64ABD76C" w14:textId="221E3682" w:rsidR="001739A3" w:rsidRPr="001739A3" w:rsidDel="00FC51CF" w:rsidRDefault="001739A3">
            <w:pPr>
              <w:spacing w:after="0" w:line="240" w:lineRule="auto"/>
              <w:jc w:val="center"/>
              <w:rPr>
                <w:ins w:id="5351" w:author="Tao Huang" w:date="2018-09-04T13:14:00Z"/>
                <w:del w:id="5352" w:author="韬 黄" w:date="2018-09-27T17:42:00Z"/>
                <w:rFonts w:eastAsia="Times New Roman" w:cs="Times New Roman"/>
                <w:color w:val="000000"/>
                <w:sz w:val="22"/>
                <w:rPrChange w:id="5353" w:author="Tao Huang" w:date="2018-09-04T13:15:00Z">
                  <w:rPr>
                    <w:ins w:id="5354" w:author="Tao Huang" w:date="2018-09-04T13:14:00Z"/>
                    <w:del w:id="5355" w:author="韬 黄" w:date="2018-09-27T17:42:00Z"/>
                    <w:rFonts w:ascii="Calibri" w:eastAsia="Times New Roman" w:hAnsi="Calibri" w:cs="Calibri"/>
                    <w:color w:val="000000"/>
                    <w:sz w:val="22"/>
                  </w:rPr>
                </w:rPrChange>
              </w:rPr>
              <w:pPrChange w:id="5356" w:author="Tao Huang" w:date="2018-09-04T13:17:00Z">
                <w:pPr>
                  <w:spacing w:after="0" w:line="240" w:lineRule="auto"/>
                  <w:jc w:val="right"/>
                </w:pPr>
              </w:pPrChange>
            </w:pPr>
            <w:ins w:id="5357" w:author="Tao Huang" w:date="2018-09-04T13:14:00Z">
              <w:del w:id="5358" w:author="韬 黄" w:date="2018-09-27T17:42:00Z">
                <w:r w:rsidRPr="001739A3" w:rsidDel="00FC51CF">
                  <w:rPr>
                    <w:rFonts w:eastAsia="Times New Roman" w:cs="Times New Roman"/>
                    <w:color w:val="000000"/>
                    <w:sz w:val="22"/>
                    <w:rPrChange w:id="5359" w:author="Tao Huang" w:date="2018-09-04T13:15:00Z">
                      <w:rPr>
                        <w:rFonts w:ascii="Calibri" w:eastAsia="Times New Roman" w:hAnsi="Calibri" w:cs="Calibri"/>
                        <w:color w:val="000000"/>
                        <w:sz w:val="22"/>
                      </w:rPr>
                    </w:rPrChange>
                  </w:rPr>
                  <w:delText>16.662</w:delText>
                </w:r>
              </w:del>
            </w:ins>
          </w:p>
        </w:tc>
        <w:tc>
          <w:tcPr>
            <w:tcW w:w="960" w:type="dxa"/>
            <w:tcBorders>
              <w:top w:val="nil"/>
              <w:left w:val="nil"/>
              <w:bottom w:val="nil"/>
              <w:right w:val="nil"/>
            </w:tcBorders>
            <w:shd w:val="clear" w:color="000000" w:fill="FFFF00"/>
            <w:noWrap/>
            <w:vAlign w:val="bottom"/>
            <w:hideMark/>
            <w:tcPrChange w:id="5360" w:author="Tao Huang" w:date="2018-09-04T13:17:00Z">
              <w:tcPr>
                <w:tcW w:w="960" w:type="dxa"/>
                <w:tcBorders>
                  <w:top w:val="nil"/>
                  <w:left w:val="nil"/>
                  <w:bottom w:val="nil"/>
                  <w:right w:val="nil"/>
                </w:tcBorders>
                <w:shd w:val="clear" w:color="000000" w:fill="FFFF00"/>
                <w:noWrap/>
                <w:vAlign w:val="bottom"/>
                <w:hideMark/>
              </w:tcPr>
            </w:tcPrChange>
          </w:tcPr>
          <w:p w14:paraId="2F7441F9" w14:textId="7C1DCB20" w:rsidR="001739A3" w:rsidRPr="001739A3" w:rsidDel="00FC51CF" w:rsidRDefault="001739A3">
            <w:pPr>
              <w:spacing w:after="0" w:line="240" w:lineRule="auto"/>
              <w:jc w:val="center"/>
              <w:rPr>
                <w:ins w:id="5361" w:author="Tao Huang" w:date="2018-09-04T13:14:00Z"/>
                <w:del w:id="5362" w:author="韬 黄" w:date="2018-09-27T17:42:00Z"/>
                <w:rFonts w:eastAsia="Times New Roman" w:cs="Times New Roman"/>
                <w:color w:val="000000"/>
                <w:sz w:val="22"/>
                <w:rPrChange w:id="5363" w:author="Tao Huang" w:date="2018-09-04T13:15:00Z">
                  <w:rPr>
                    <w:ins w:id="5364" w:author="Tao Huang" w:date="2018-09-04T13:14:00Z"/>
                    <w:del w:id="5365" w:author="韬 黄" w:date="2018-09-27T17:42:00Z"/>
                    <w:rFonts w:ascii="Calibri" w:eastAsia="Times New Roman" w:hAnsi="Calibri" w:cs="Calibri"/>
                    <w:color w:val="000000"/>
                    <w:sz w:val="22"/>
                  </w:rPr>
                </w:rPrChange>
              </w:rPr>
              <w:pPrChange w:id="5366" w:author="Tao Huang" w:date="2018-09-04T13:17:00Z">
                <w:pPr>
                  <w:spacing w:after="0" w:line="240" w:lineRule="auto"/>
                  <w:jc w:val="right"/>
                </w:pPr>
              </w:pPrChange>
            </w:pPr>
            <w:ins w:id="5367" w:author="Tao Huang" w:date="2018-09-04T13:14:00Z">
              <w:del w:id="5368" w:author="韬 黄" w:date="2018-09-27T17:42:00Z">
                <w:r w:rsidRPr="001739A3" w:rsidDel="00FC51CF">
                  <w:rPr>
                    <w:rFonts w:eastAsia="Times New Roman" w:cs="Times New Roman"/>
                    <w:color w:val="000000"/>
                    <w:sz w:val="22"/>
                    <w:rPrChange w:id="5369"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5370" w:author="Tao Huang" w:date="2018-09-04T13:17:00Z">
              <w:tcPr>
                <w:tcW w:w="960" w:type="dxa"/>
                <w:gridSpan w:val="2"/>
                <w:tcBorders>
                  <w:top w:val="nil"/>
                  <w:left w:val="nil"/>
                  <w:bottom w:val="nil"/>
                  <w:right w:val="nil"/>
                </w:tcBorders>
                <w:shd w:val="clear" w:color="000000" w:fill="FFFF00"/>
                <w:noWrap/>
                <w:vAlign w:val="bottom"/>
                <w:hideMark/>
              </w:tcPr>
            </w:tcPrChange>
          </w:tcPr>
          <w:p w14:paraId="1A13AAFA" w14:textId="1E0689C8" w:rsidR="001739A3" w:rsidRPr="001739A3" w:rsidDel="00FC51CF" w:rsidRDefault="001739A3">
            <w:pPr>
              <w:spacing w:after="0" w:line="240" w:lineRule="auto"/>
              <w:jc w:val="center"/>
              <w:rPr>
                <w:ins w:id="5371" w:author="Tao Huang" w:date="2018-09-04T13:14:00Z"/>
                <w:del w:id="5372" w:author="韬 黄" w:date="2018-09-27T17:42:00Z"/>
                <w:rFonts w:eastAsia="Times New Roman" w:cs="Times New Roman"/>
                <w:color w:val="000000"/>
                <w:sz w:val="22"/>
                <w:rPrChange w:id="5373" w:author="Tao Huang" w:date="2018-09-04T13:15:00Z">
                  <w:rPr>
                    <w:ins w:id="5374" w:author="Tao Huang" w:date="2018-09-04T13:14:00Z"/>
                    <w:del w:id="5375" w:author="韬 黄" w:date="2018-09-27T17:42:00Z"/>
                    <w:rFonts w:ascii="Calibri" w:eastAsia="Times New Roman" w:hAnsi="Calibri" w:cs="Calibri"/>
                    <w:color w:val="000000"/>
                    <w:sz w:val="22"/>
                  </w:rPr>
                </w:rPrChange>
              </w:rPr>
              <w:pPrChange w:id="5376" w:author="Tao Huang" w:date="2018-09-04T13:17:00Z">
                <w:pPr>
                  <w:spacing w:after="0" w:line="240" w:lineRule="auto"/>
                  <w:jc w:val="right"/>
                </w:pPr>
              </w:pPrChange>
            </w:pPr>
            <w:ins w:id="5377" w:author="Tao Huang" w:date="2018-09-04T13:14:00Z">
              <w:del w:id="5378" w:author="韬 黄" w:date="2018-09-27T17:42:00Z">
                <w:r w:rsidRPr="001739A3" w:rsidDel="00FC51CF">
                  <w:rPr>
                    <w:rFonts w:eastAsia="Times New Roman" w:cs="Times New Roman"/>
                    <w:color w:val="000000"/>
                    <w:sz w:val="22"/>
                    <w:rPrChange w:id="5379" w:author="Tao Huang" w:date="2018-09-04T13:15:00Z">
                      <w:rPr>
                        <w:rFonts w:ascii="Calibri" w:eastAsia="Times New Roman" w:hAnsi="Calibri" w:cs="Calibri"/>
                        <w:color w:val="000000"/>
                        <w:sz w:val="22"/>
                      </w:rPr>
                    </w:rPrChange>
                  </w:rPr>
                  <w:delText>39.873%</w:delText>
                </w:r>
              </w:del>
            </w:ins>
          </w:p>
        </w:tc>
        <w:tc>
          <w:tcPr>
            <w:tcW w:w="960" w:type="dxa"/>
            <w:tcBorders>
              <w:top w:val="nil"/>
              <w:left w:val="nil"/>
              <w:bottom w:val="nil"/>
              <w:right w:val="nil"/>
            </w:tcBorders>
            <w:shd w:val="clear" w:color="000000" w:fill="FFFF00"/>
            <w:noWrap/>
            <w:vAlign w:val="bottom"/>
            <w:hideMark/>
            <w:tcPrChange w:id="5380" w:author="Tao Huang" w:date="2018-09-04T13:17:00Z">
              <w:tcPr>
                <w:tcW w:w="960" w:type="dxa"/>
                <w:gridSpan w:val="2"/>
                <w:tcBorders>
                  <w:top w:val="nil"/>
                  <w:left w:val="nil"/>
                  <w:bottom w:val="nil"/>
                  <w:right w:val="nil"/>
                </w:tcBorders>
                <w:shd w:val="clear" w:color="000000" w:fill="FFFF00"/>
                <w:noWrap/>
                <w:vAlign w:val="bottom"/>
                <w:hideMark/>
              </w:tcPr>
            </w:tcPrChange>
          </w:tcPr>
          <w:p w14:paraId="7F92F12A" w14:textId="7BE07A92" w:rsidR="001739A3" w:rsidRPr="001739A3" w:rsidDel="00FC51CF" w:rsidRDefault="001739A3">
            <w:pPr>
              <w:spacing w:after="0" w:line="240" w:lineRule="auto"/>
              <w:jc w:val="center"/>
              <w:rPr>
                <w:ins w:id="5381" w:author="Tao Huang" w:date="2018-09-04T13:14:00Z"/>
                <w:del w:id="5382" w:author="韬 黄" w:date="2018-09-27T17:42:00Z"/>
                <w:rFonts w:eastAsia="Times New Roman" w:cs="Times New Roman"/>
                <w:color w:val="000000"/>
                <w:sz w:val="22"/>
                <w:rPrChange w:id="5383" w:author="Tao Huang" w:date="2018-09-04T13:15:00Z">
                  <w:rPr>
                    <w:ins w:id="5384" w:author="Tao Huang" w:date="2018-09-04T13:14:00Z"/>
                    <w:del w:id="5385" w:author="韬 黄" w:date="2018-09-27T17:42:00Z"/>
                    <w:rFonts w:ascii="Calibri" w:eastAsia="Times New Roman" w:hAnsi="Calibri" w:cs="Calibri"/>
                    <w:color w:val="000000"/>
                    <w:sz w:val="22"/>
                  </w:rPr>
                </w:rPrChange>
              </w:rPr>
              <w:pPrChange w:id="5386" w:author="Tao Huang" w:date="2018-09-04T13:17:00Z">
                <w:pPr>
                  <w:spacing w:after="0" w:line="240" w:lineRule="auto"/>
                  <w:jc w:val="right"/>
                </w:pPr>
              </w:pPrChange>
            </w:pPr>
            <w:ins w:id="5387" w:author="Tao Huang" w:date="2018-09-04T13:14:00Z">
              <w:del w:id="5388" w:author="韬 黄" w:date="2018-09-27T17:42:00Z">
                <w:r w:rsidRPr="001739A3" w:rsidDel="00FC51CF">
                  <w:rPr>
                    <w:rFonts w:eastAsia="Times New Roman" w:cs="Times New Roman"/>
                    <w:color w:val="000000"/>
                    <w:sz w:val="22"/>
                    <w:rPrChange w:id="538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5390" w:author="Tao Huang" w:date="2018-09-04T13:17:00Z">
              <w:tcPr>
                <w:tcW w:w="960" w:type="dxa"/>
                <w:gridSpan w:val="2"/>
                <w:tcBorders>
                  <w:top w:val="nil"/>
                  <w:left w:val="nil"/>
                  <w:bottom w:val="nil"/>
                  <w:right w:val="nil"/>
                </w:tcBorders>
                <w:shd w:val="clear" w:color="000000" w:fill="FFFF00"/>
                <w:noWrap/>
                <w:vAlign w:val="bottom"/>
                <w:hideMark/>
              </w:tcPr>
            </w:tcPrChange>
          </w:tcPr>
          <w:p w14:paraId="433AC8E0" w14:textId="6DCB26BA" w:rsidR="001739A3" w:rsidRPr="001739A3" w:rsidDel="00FC51CF" w:rsidRDefault="001739A3">
            <w:pPr>
              <w:spacing w:after="0" w:line="240" w:lineRule="auto"/>
              <w:jc w:val="center"/>
              <w:rPr>
                <w:ins w:id="5391" w:author="Tao Huang" w:date="2018-09-04T13:14:00Z"/>
                <w:del w:id="5392" w:author="韬 黄" w:date="2018-09-27T17:42:00Z"/>
                <w:rFonts w:eastAsia="Times New Roman" w:cs="Times New Roman"/>
                <w:color w:val="000000"/>
                <w:sz w:val="22"/>
                <w:rPrChange w:id="5393" w:author="Tao Huang" w:date="2018-09-04T13:15:00Z">
                  <w:rPr>
                    <w:ins w:id="5394" w:author="Tao Huang" w:date="2018-09-04T13:14:00Z"/>
                    <w:del w:id="5395" w:author="韬 黄" w:date="2018-09-27T17:42:00Z"/>
                    <w:rFonts w:ascii="Calibri" w:eastAsia="Times New Roman" w:hAnsi="Calibri" w:cs="Calibri"/>
                    <w:color w:val="000000"/>
                    <w:sz w:val="22"/>
                  </w:rPr>
                </w:rPrChange>
              </w:rPr>
              <w:pPrChange w:id="5396" w:author="Tao Huang" w:date="2018-09-04T13:17:00Z">
                <w:pPr>
                  <w:spacing w:after="0" w:line="240" w:lineRule="auto"/>
                  <w:jc w:val="right"/>
                </w:pPr>
              </w:pPrChange>
            </w:pPr>
            <w:ins w:id="5397" w:author="Tao Huang" w:date="2018-09-04T13:14:00Z">
              <w:del w:id="5398" w:author="韬 黄" w:date="2018-09-27T17:42:00Z">
                <w:r w:rsidRPr="001739A3" w:rsidDel="00FC51CF">
                  <w:rPr>
                    <w:rFonts w:eastAsia="Times New Roman" w:cs="Times New Roman"/>
                    <w:color w:val="000000"/>
                    <w:sz w:val="22"/>
                    <w:rPrChange w:id="5399" w:author="Tao Huang" w:date="2018-09-04T13:15:00Z">
                      <w:rPr>
                        <w:rFonts w:ascii="Calibri" w:eastAsia="Times New Roman" w:hAnsi="Calibri" w:cs="Calibri"/>
                        <w:color w:val="000000"/>
                        <w:sz w:val="22"/>
                      </w:rPr>
                    </w:rPrChange>
                  </w:rPr>
                  <w:delText>0.6893</w:delText>
                </w:r>
              </w:del>
            </w:ins>
          </w:p>
        </w:tc>
        <w:tc>
          <w:tcPr>
            <w:tcW w:w="960" w:type="dxa"/>
            <w:tcBorders>
              <w:top w:val="nil"/>
              <w:left w:val="nil"/>
              <w:bottom w:val="nil"/>
              <w:right w:val="nil"/>
            </w:tcBorders>
            <w:shd w:val="clear" w:color="000000" w:fill="FFFF00"/>
            <w:noWrap/>
            <w:vAlign w:val="bottom"/>
            <w:hideMark/>
            <w:tcPrChange w:id="5400" w:author="Tao Huang" w:date="2018-09-04T13:17:00Z">
              <w:tcPr>
                <w:tcW w:w="960" w:type="dxa"/>
                <w:gridSpan w:val="2"/>
                <w:tcBorders>
                  <w:top w:val="nil"/>
                  <w:left w:val="nil"/>
                  <w:bottom w:val="nil"/>
                  <w:right w:val="nil"/>
                </w:tcBorders>
                <w:shd w:val="clear" w:color="000000" w:fill="FFFF00"/>
                <w:noWrap/>
                <w:vAlign w:val="bottom"/>
                <w:hideMark/>
              </w:tcPr>
            </w:tcPrChange>
          </w:tcPr>
          <w:p w14:paraId="41391384" w14:textId="259998CB" w:rsidR="001739A3" w:rsidRPr="001739A3" w:rsidDel="00FC51CF" w:rsidRDefault="001739A3">
            <w:pPr>
              <w:spacing w:after="0" w:line="240" w:lineRule="auto"/>
              <w:jc w:val="center"/>
              <w:rPr>
                <w:ins w:id="5401" w:author="Tao Huang" w:date="2018-09-04T13:14:00Z"/>
                <w:del w:id="5402" w:author="韬 黄" w:date="2018-09-27T17:42:00Z"/>
                <w:rFonts w:eastAsia="Times New Roman" w:cs="Times New Roman"/>
                <w:color w:val="000000"/>
                <w:sz w:val="22"/>
                <w:rPrChange w:id="5403" w:author="Tao Huang" w:date="2018-09-04T13:15:00Z">
                  <w:rPr>
                    <w:ins w:id="5404" w:author="Tao Huang" w:date="2018-09-04T13:14:00Z"/>
                    <w:del w:id="5405" w:author="韬 黄" w:date="2018-09-27T17:42:00Z"/>
                    <w:rFonts w:ascii="Calibri" w:eastAsia="Times New Roman" w:hAnsi="Calibri" w:cs="Calibri"/>
                    <w:color w:val="000000"/>
                    <w:sz w:val="22"/>
                  </w:rPr>
                </w:rPrChange>
              </w:rPr>
              <w:pPrChange w:id="5406" w:author="Tao Huang" w:date="2018-09-04T13:17:00Z">
                <w:pPr>
                  <w:spacing w:after="0" w:line="240" w:lineRule="auto"/>
                  <w:jc w:val="right"/>
                </w:pPr>
              </w:pPrChange>
            </w:pPr>
            <w:ins w:id="5407" w:author="Tao Huang" w:date="2018-09-04T13:14:00Z">
              <w:del w:id="5408" w:author="韬 黄" w:date="2018-09-27T17:42:00Z">
                <w:r w:rsidRPr="001739A3" w:rsidDel="00FC51CF">
                  <w:rPr>
                    <w:rFonts w:eastAsia="Times New Roman" w:cs="Times New Roman"/>
                    <w:color w:val="000000"/>
                    <w:sz w:val="22"/>
                    <w:rPrChange w:id="540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E7E6E6"/>
            <w:noWrap/>
            <w:vAlign w:val="bottom"/>
            <w:hideMark/>
            <w:tcPrChange w:id="5410" w:author="Tao Huang" w:date="2018-09-04T13:17:00Z">
              <w:tcPr>
                <w:tcW w:w="960" w:type="dxa"/>
                <w:gridSpan w:val="2"/>
                <w:tcBorders>
                  <w:top w:val="nil"/>
                  <w:left w:val="nil"/>
                  <w:bottom w:val="nil"/>
                  <w:right w:val="nil"/>
                </w:tcBorders>
                <w:shd w:val="clear" w:color="000000" w:fill="E7E6E6"/>
                <w:noWrap/>
                <w:vAlign w:val="bottom"/>
                <w:hideMark/>
              </w:tcPr>
            </w:tcPrChange>
          </w:tcPr>
          <w:p w14:paraId="45AE7623" w14:textId="10877AE4" w:rsidR="001739A3" w:rsidRPr="001739A3" w:rsidDel="00FC51CF" w:rsidRDefault="001739A3">
            <w:pPr>
              <w:spacing w:after="0" w:line="240" w:lineRule="auto"/>
              <w:jc w:val="center"/>
              <w:rPr>
                <w:ins w:id="5411" w:author="Tao Huang" w:date="2018-09-04T13:14:00Z"/>
                <w:del w:id="5412" w:author="韬 黄" w:date="2018-09-27T17:42:00Z"/>
                <w:rFonts w:eastAsia="Times New Roman" w:cs="Times New Roman"/>
                <w:color w:val="000000"/>
                <w:sz w:val="22"/>
                <w:rPrChange w:id="5413" w:author="Tao Huang" w:date="2018-09-04T13:15:00Z">
                  <w:rPr>
                    <w:ins w:id="5414" w:author="Tao Huang" w:date="2018-09-04T13:14:00Z"/>
                    <w:del w:id="5415" w:author="韬 黄" w:date="2018-09-27T17:42:00Z"/>
                    <w:rFonts w:ascii="Calibri" w:eastAsia="Times New Roman" w:hAnsi="Calibri" w:cs="Calibri"/>
                    <w:color w:val="000000"/>
                    <w:sz w:val="22"/>
                  </w:rPr>
                </w:rPrChange>
              </w:rPr>
              <w:pPrChange w:id="5416" w:author="Tao Huang" w:date="2018-09-04T13:17:00Z">
                <w:pPr>
                  <w:spacing w:after="0" w:line="240" w:lineRule="auto"/>
                  <w:jc w:val="right"/>
                </w:pPr>
              </w:pPrChange>
            </w:pPr>
            <w:ins w:id="5417" w:author="Tao Huang" w:date="2018-09-04T13:14:00Z">
              <w:del w:id="5418" w:author="韬 黄" w:date="2018-09-27T17:42:00Z">
                <w:r w:rsidRPr="001739A3" w:rsidDel="00FC51CF">
                  <w:rPr>
                    <w:rFonts w:eastAsia="Times New Roman" w:cs="Times New Roman"/>
                    <w:color w:val="000000"/>
                    <w:sz w:val="22"/>
                    <w:rPrChange w:id="5419" w:author="Tao Huang" w:date="2018-09-04T13:15:00Z">
                      <w:rPr>
                        <w:rFonts w:ascii="Calibri" w:eastAsia="Times New Roman" w:hAnsi="Calibri" w:cs="Calibri"/>
                        <w:color w:val="000000"/>
                        <w:sz w:val="22"/>
                      </w:rPr>
                    </w:rPrChange>
                  </w:rPr>
                  <w:delText>1.0000</w:delText>
                </w:r>
              </w:del>
            </w:ins>
          </w:p>
        </w:tc>
        <w:tc>
          <w:tcPr>
            <w:tcW w:w="960" w:type="dxa"/>
            <w:tcBorders>
              <w:top w:val="nil"/>
              <w:left w:val="nil"/>
              <w:bottom w:val="nil"/>
              <w:right w:val="nil"/>
            </w:tcBorders>
            <w:shd w:val="clear" w:color="000000" w:fill="E7E6E6"/>
            <w:noWrap/>
            <w:vAlign w:val="bottom"/>
            <w:hideMark/>
            <w:tcPrChange w:id="5420" w:author="Tao Huang" w:date="2018-09-04T13:17:00Z">
              <w:tcPr>
                <w:tcW w:w="960" w:type="dxa"/>
                <w:gridSpan w:val="2"/>
                <w:tcBorders>
                  <w:top w:val="nil"/>
                  <w:left w:val="nil"/>
                  <w:bottom w:val="nil"/>
                  <w:right w:val="nil"/>
                </w:tcBorders>
                <w:shd w:val="clear" w:color="000000" w:fill="E7E6E6"/>
                <w:noWrap/>
                <w:vAlign w:val="bottom"/>
                <w:hideMark/>
              </w:tcPr>
            </w:tcPrChange>
          </w:tcPr>
          <w:p w14:paraId="50F6E59F" w14:textId="388239D2" w:rsidR="001739A3" w:rsidRPr="001739A3" w:rsidDel="00FC51CF" w:rsidRDefault="001739A3">
            <w:pPr>
              <w:spacing w:after="0" w:line="240" w:lineRule="auto"/>
              <w:jc w:val="center"/>
              <w:rPr>
                <w:ins w:id="5421" w:author="Tao Huang" w:date="2018-09-04T13:14:00Z"/>
                <w:del w:id="5422" w:author="韬 黄" w:date="2018-09-27T17:42:00Z"/>
                <w:rFonts w:eastAsia="Times New Roman" w:cs="Times New Roman"/>
                <w:color w:val="000000"/>
                <w:sz w:val="22"/>
                <w:rPrChange w:id="5423" w:author="Tao Huang" w:date="2018-09-04T13:15:00Z">
                  <w:rPr>
                    <w:ins w:id="5424" w:author="Tao Huang" w:date="2018-09-04T13:14:00Z"/>
                    <w:del w:id="5425" w:author="韬 黄" w:date="2018-09-27T17:42:00Z"/>
                    <w:rFonts w:ascii="Calibri" w:eastAsia="Times New Roman" w:hAnsi="Calibri" w:cs="Calibri"/>
                    <w:color w:val="000000"/>
                    <w:sz w:val="22"/>
                  </w:rPr>
                </w:rPrChange>
              </w:rPr>
              <w:pPrChange w:id="5426" w:author="Tao Huang" w:date="2018-09-04T13:17:00Z">
                <w:pPr>
                  <w:spacing w:after="0" w:line="240" w:lineRule="auto"/>
                  <w:jc w:val="right"/>
                </w:pPr>
              </w:pPrChange>
            </w:pPr>
            <w:ins w:id="5427" w:author="Tao Huang" w:date="2018-09-04T13:14:00Z">
              <w:del w:id="5428" w:author="韬 黄" w:date="2018-09-27T17:42:00Z">
                <w:r w:rsidRPr="001739A3" w:rsidDel="00FC51CF">
                  <w:rPr>
                    <w:rFonts w:eastAsia="Times New Roman" w:cs="Times New Roman"/>
                    <w:color w:val="000000"/>
                    <w:sz w:val="22"/>
                    <w:rPrChange w:id="5429"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5430" w:author="Tao Huang" w:date="2018-09-04T13:17:00Z">
              <w:tcPr>
                <w:tcW w:w="960" w:type="dxa"/>
                <w:gridSpan w:val="2"/>
                <w:tcBorders>
                  <w:top w:val="nil"/>
                  <w:left w:val="nil"/>
                  <w:bottom w:val="nil"/>
                  <w:right w:val="nil"/>
                </w:tcBorders>
                <w:shd w:val="clear" w:color="000000" w:fill="FFFF00"/>
                <w:noWrap/>
                <w:vAlign w:val="bottom"/>
                <w:hideMark/>
              </w:tcPr>
            </w:tcPrChange>
          </w:tcPr>
          <w:p w14:paraId="2AD3D47D" w14:textId="76F10195" w:rsidR="001739A3" w:rsidRPr="001739A3" w:rsidDel="00FC51CF" w:rsidRDefault="001739A3">
            <w:pPr>
              <w:spacing w:after="0" w:line="240" w:lineRule="auto"/>
              <w:jc w:val="center"/>
              <w:rPr>
                <w:ins w:id="5431" w:author="Tao Huang" w:date="2018-09-04T13:14:00Z"/>
                <w:del w:id="5432" w:author="韬 黄" w:date="2018-09-27T17:42:00Z"/>
                <w:rFonts w:eastAsia="Times New Roman" w:cs="Times New Roman"/>
                <w:color w:val="000000"/>
                <w:sz w:val="22"/>
                <w:rPrChange w:id="5433" w:author="Tao Huang" w:date="2018-09-04T13:15:00Z">
                  <w:rPr>
                    <w:ins w:id="5434" w:author="Tao Huang" w:date="2018-09-04T13:14:00Z"/>
                    <w:del w:id="5435" w:author="韬 黄" w:date="2018-09-27T17:42:00Z"/>
                    <w:rFonts w:ascii="Calibri" w:eastAsia="Times New Roman" w:hAnsi="Calibri" w:cs="Calibri"/>
                    <w:color w:val="000000"/>
                    <w:sz w:val="22"/>
                  </w:rPr>
                </w:rPrChange>
              </w:rPr>
              <w:pPrChange w:id="5436" w:author="Tao Huang" w:date="2018-09-04T13:17:00Z">
                <w:pPr>
                  <w:spacing w:after="0" w:line="240" w:lineRule="auto"/>
                  <w:jc w:val="right"/>
                </w:pPr>
              </w:pPrChange>
            </w:pPr>
            <w:ins w:id="5437" w:author="Tao Huang" w:date="2018-09-04T13:14:00Z">
              <w:del w:id="5438" w:author="韬 黄" w:date="2018-09-27T17:42:00Z">
                <w:r w:rsidRPr="001739A3" w:rsidDel="00FC51CF">
                  <w:rPr>
                    <w:rFonts w:eastAsia="Times New Roman" w:cs="Times New Roman"/>
                    <w:color w:val="000000"/>
                    <w:sz w:val="22"/>
                    <w:rPrChange w:id="5439" w:author="Tao Huang" w:date="2018-09-04T13:15:00Z">
                      <w:rPr>
                        <w:rFonts w:ascii="Calibri" w:eastAsia="Times New Roman" w:hAnsi="Calibri" w:cs="Calibri"/>
                        <w:color w:val="000000"/>
                        <w:sz w:val="22"/>
                      </w:rPr>
                    </w:rPrChange>
                  </w:rPr>
                  <w:delText>6,872</w:delText>
                </w:r>
              </w:del>
            </w:ins>
          </w:p>
        </w:tc>
        <w:tc>
          <w:tcPr>
            <w:tcW w:w="960" w:type="dxa"/>
            <w:tcBorders>
              <w:top w:val="nil"/>
              <w:left w:val="nil"/>
              <w:bottom w:val="nil"/>
              <w:right w:val="nil"/>
            </w:tcBorders>
            <w:shd w:val="clear" w:color="000000" w:fill="FFFF00"/>
            <w:noWrap/>
            <w:vAlign w:val="bottom"/>
            <w:hideMark/>
            <w:tcPrChange w:id="5440" w:author="Tao Huang" w:date="2018-09-04T13:17:00Z">
              <w:tcPr>
                <w:tcW w:w="960" w:type="dxa"/>
                <w:gridSpan w:val="2"/>
                <w:tcBorders>
                  <w:top w:val="nil"/>
                  <w:left w:val="nil"/>
                  <w:bottom w:val="nil"/>
                  <w:right w:val="nil"/>
                </w:tcBorders>
                <w:shd w:val="clear" w:color="000000" w:fill="FFFF00"/>
                <w:noWrap/>
                <w:vAlign w:val="bottom"/>
                <w:hideMark/>
              </w:tcPr>
            </w:tcPrChange>
          </w:tcPr>
          <w:p w14:paraId="1B8B7D14" w14:textId="16D6983C" w:rsidR="001739A3" w:rsidRPr="001739A3" w:rsidDel="00FC51CF" w:rsidRDefault="001739A3">
            <w:pPr>
              <w:spacing w:after="0" w:line="240" w:lineRule="auto"/>
              <w:jc w:val="center"/>
              <w:rPr>
                <w:ins w:id="5441" w:author="Tao Huang" w:date="2018-09-04T13:14:00Z"/>
                <w:del w:id="5442" w:author="韬 黄" w:date="2018-09-27T17:42:00Z"/>
                <w:rFonts w:eastAsia="Times New Roman" w:cs="Times New Roman"/>
                <w:color w:val="000000"/>
                <w:sz w:val="22"/>
                <w:rPrChange w:id="5443" w:author="Tao Huang" w:date="2018-09-04T13:15:00Z">
                  <w:rPr>
                    <w:ins w:id="5444" w:author="Tao Huang" w:date="2018-09-04T13:14:00Z"/>
                    <w:del w:id="5445" w:author="韬 黄" w:date="2018-09-27T17:42:00Z"/>
                    <w:rFonts w:ascii="Calibri" w:eastAsia="Times New Roman" w:hAnsi="Calibri" w:cs="Calibri"/>
                    <w:color w:val="000000"/>
                    <w:sz w:val="22"/>
                  </w:rPr>
                </w:rPrChange>
              </w:rPr>
              <w:pPrChange w:id="5446" w:author="Tao Huang" w:date="2018-09-04T13:17:00Z">
                <w:pPr>
                  <w:spacing w:after="0" w:line="240" w:lineRule="auto"/>
                  <w:jc w:val="right"/>
                </w:pPr>
              </w:pPrChange>
            </w:pPr>
            <w:ins w:id="5447" w:author="Tao Huang" w:date="2018-09-04T13:14:00Z">
              <w:del w:id="5448" w:author="韬 黄" w:date="2018-09-27T17:42:00Z">
                <w:r w:rsidRPr="001739A3" w:rsidDel="00FC51CF">
                  <w:rPr>
                    <w:rFonts w:eastAsia="Times New Roman" w:cs="Times New Roman"/>
                    <w:color w:val="000000"/>
                    <w:sz w:val="22"/>
                    <w:rPrChange w:id="5449" w:author="Tao Huang" w:date="2018-09-04T13:15:00Z">
                      <w:rPr>
                        <w:rFonts w:ascii="Calibri" w:eastAsia="Times New Roman" w:hAnsi="Calibri" w:cs="Calibri"/>
                        <w:color w:val="000000"/>
                        <w:sz w:val="22"/>
                      </w:rPr>
                    </w:rPrChange>
                  </w:rPr>
                  <w:delText>6</w:delText>
                </w:r>
              </w:del>
            </w:ins>
          </w:p>
        </w:tc>
      </w:tr>
      <w:tr w:rsidR="001739A3" w:rsidRPr="001739A3" w:rsidDel="00FC51CF" w14:paraId="5129D7ED" w14:textId="6236E8A6" w:rsidTr="008B5617">
        <w:tblPrEx>
          <w:tblW w:w="12080" w:type="dxa"/>
          <w:jc w:val="center"/>
          <w:tblPrExChange w:id="5450" w:author="Tao Huang" w:date="2018-09-04T13:17:00Z">
            <w:tblPrEx>
              <w:tblW w:w="12080" w:type="dxa"/>
              <w:jc w:val="center"/>
            </w:tblPrEx>
          </w:tblPrExChange>
        </w:tblPrEx>
        <w:trPr>
          <w:trHeight w:val="57"/>
          <w:jc w:val="center"/>
          <w:ins w:id="5451" w:author="Tao Huang" w:date="2018-09-04T13:14:00Z"/>
          <w:del w:id="5452" w:author="韬 黄" w:date="2018-09-27T17:42:00Z"/>
          <w:trPrChange w:id="5453"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454" w:author="Tao Huang" w:date="2018-09-04T13:17:00Z">
              <w:tcPr>
                <w:tcW w:w="2480" w:type="dxa"/>
                <w:tcBorders>
                  <w:top w:val="nil"/>
                  <w:left w:val="nil"/>
                  <w:bottom w:val="nil"/>
                  <w:right w:val="nil"/>
                </w:tcBorders>
                <w:shd w:val="clear" w:color="000000" w:fill="FFFF00"/>
                <w:noWrap/>
                <w:vAlign w:val="bottom"/>
                <w:hideMark/>
              </w:tcPr>
            </w:tcPrChange>
          </w:tcPr>
          <w:p w14:paraId="25E8993D" w14:textId="6E97F83D" w:rsidR="001739A3" w:rsidRPr="001739A3" w:rsidDel="00FC51CF" w:rsidRDefault="001739A3">
            <w:pPr>
              <w:spacing w:after="0" w:line="240" w:lineRule="auto"/>
              <w:rPr>
                <w:ins w:id="5455" w:author="Tao Huang" w:date="2018-09-04T13:14:00Z"/>
                <w:del w:id="5456" w:author="韬 黄" w:date="2018-09-27T17:42:00Z"/>
                <w:rFonts w:eastAsia="Times New Roman" w:cs="Times New Roman"/>
                <w:color w:val="000000"/>
                <w:sz w:val="22"/>
                <w:rPrChange w:id="5457" w:author="Tao Huang" w:date="2018-09-04T13:15:00Z">
                  <w:rPr>
                    <w:ins w:id="5458" w:author="Tao Huang" w:date="2018-09-04T13:14:00Z"/>
                    <w:del w:id="5459" w:author="韬 黄" w:date="2018-09-27T17:42:00Z"/>
                    <w:rFonts w:ascii="Calibri" w:eastAsia="Times New Roman" w:hAnsi="Calibri" w:cs="Calibri"/>
                    <w:color w:val="000000"/>
                    <w:sz w:val="22"/>
                  </w:rPr>
                </w:rPrChange>
              </w:rPr>
            </w:pPr>
            <w:ins w:id="5460" w:author="Tao Huang" w:date="2018-09-04T13:14:00Z">
              <w:del w:id="5461" w:author="韬 黄" w:date="2018-09-27T17:42:00Z">
                <w:r w:rsidRPr="001739A3" w:rsidDel="00FC51CF">
                  <w:rPr>
                    <w:rFonts w:eastAsia="Times New Roman" w:cs="Times New Roman"/>
                    <w:color w:val="000000"/>
                    <w:sz w:val="22"/>
                    <w:rPrChange w:id="5462" w:author="Tao Huang" w:date="2018-09-04T13:15:00Z">
                      <w:rPr>
                        <w:rFonts w:ascii="Calibri" w:eastAsia="Times New Roman" w:hAnsi="Calibri" w:cs="Calibri"/>
                        <w:color w:val="000000"/>
                        <w:sz w:val="22"/>
                      </w:rPr>
                    </w:rPrChange>
                  </w:rPr>
                  <w:delText>ADL-intra</w:delText>
                </w:r>
              </w:del>
            </w:ins>
          </w:p>
        </w:tc>
        <w:tc>
          <w:tcPr>
            <w:tcW w:w="960" w:type="dxa"/>
            <w:tcBorders>
              <w:top w:val="nil"/>
              <w:left w:val="nil"/>
              <w:bottom w:val="nil"/>
              <w:right w:val="nil"/>
            </w:tcBorders>
            <w:shd w:val="clear" w:color="000000" w:fill="FFFF00"/>
            <w:noWrap/>
            <w:vAlign w:val="bottom"/>
            <w:hideMark/>
            <w:tcPrChange w:id="5463" w:author="Tao Huang" w:date="2018-09-04T13:17:00Z">
              <w:tcPr>
                <w:tcW w:w="960" w:type="dxa"/>
                <w:tcBorders>
                  <w:top w:val="nil"/>
                  <w:left w:val="nil"/>
                  <w:bottom w:val="nil"/>
                  <w:right w:val="nil"/>
                </w:tcBorders>
                <w:shd w:val="clear" w:color="000000" w:fill="FFFF00"/>
                <w:noWrap/>
                <w:vAlign w:val="bottom"/>
                <w:hideMark/>
              </w:tcPr>
            </w:tcPrChange>
          </w:tcPr>
          <w:p w14:paraId="674B6D9C" w14:textId="571B2655" w:rsidR="001739A3" w:rsidRPr="001739A3" w:rsidDel="00FC51CF" w:rsidRDefault="001739A3">
            <w:pPr>
              <w:spacing w:after="0" w:line="240" w:lineRule="auto"/>
              <w:jc w:val="center"/>
              <w:rPr>
                <w:ins w:id="5464" w:author="Tao Huang" w:date="2018-09-04T13:14:00Z"/>
                <w:del w:id="5465" w:author="韬 黄" w:date="2018-09-27T17:42:00Z"/>
                <w:rFonts w:eastAsia="Times New Roman" w:cs="Times New Roman"/>
                <w:color w:val="000000"/>
                <w:sz w:val="22"/>
                <w:rPrChange w:id="5466" w:author="Tao Huang" w:date="2018-09-04T13:15:00Z">
                  <w:rPr>
                    <w:ins w:id="5467" w:author="Tao Huang" w:date="2018-09-04T13:14:00Z"/>
                    <w:del w:id="5468" w:author="韬 黄" w:date="2018-09-27T17:42:00Z"/>
                    <w:rFonts w:ascii="Calibri" w:eastAsia="Times New Roman" w:hAnsi="Calibri" w:cs="Calibri"/>
                    <w:color w:val="000000"/>
                    <w:sz w:val="22"/>
                  </w:rPr>
                </w:rPrChange>
              </w:rPr>
              <w:pPrChange w:id="5469" w:author="Tao Huang" w:date="2018-09-04T13:17:00Z">
                <w:pPr>
                  <w:spacing w:after="0" w:line="240" w:lineRule="auto"/>
                  <w:jc w:val="right"/>
                </w:pPr>
              </w:pPrChange>
            </w:pPr>
            <w:ins w:id="5470" w:author="Tao Huang" w:date="2018-09-04T13:14:00Z">
              <w:del w:id="5471" w:author="韬 黄" w:date="2018-09-27T17:42:00Z">
                <w:r w:rsidRPr="001739A3" w:rsidDel="00FC51CF">
                  <w:rPr>
                    <w:rFonts w:eastAsia="Times New Roman" w:cs="Times New Roman"/>
                    <w:color w:val="000000"/>
                    <w:sz w:val="22"/>
                    <w:rPrChange w:id="5472" w:author="Tao Huang" w:date="2018-09-04T13:15:00Z">
                      <w:rPr>
                        <w:rFonts w:ascii="Calibri" w:eastAsia="Times New Roman" w:hAnsi="Calibri" w:cs="Calibri"/>
                        <w:color w:val="000000"/>
                        <w:sz w:val="22"/>
                      </w:rPr>
                    </w:rPrChange>
                  </w:rPr>
                  <w:delText>15.661</w:delText>
                </w:r>
              </w:del>
            </w:ins>
          </w:p>
        </w:tc>
        <w:tc>
          <w:tcPr>
            <w:tcW w:w="960" w:type="dxa"/>
            <w:tcBorders>
              <w:top w:val="nil"/>
              <w:left w:val="nil"/>
              <w:bottom w:val="nil"/>
              <w:right w:val="nil"/>
            </w:tcBorders>
            <w:shd w:val="clear" w:color="000000" w:fill="FFFF00"/>
            <w:noWrap/>
            <w:vAlign w:val="bottom"/>
            <w:hideMark/>
            <w:tcPrChange w:id="5473" w:author="Tao Huang" w:date="2018-09-04T13:17:00Z">
              <w:tcPr>
                <w:tcW w:w="960" w:type="dxa"/>
                <w:tcBorders>
                  <w:top w:val="nil"/>
                  <w:left w:val="nil"/>
                  <w:bottom w:val="nil"/>
                  <w:right w:val="nil"/>
                </w:tcBorders>
                <w:shd w:val="clear" w:color="000000" w:fill="FFFF00"/>
                <w:noWrap/>
                <w:vAlign w:val="bottom"/>
                <w:hideMark/>
              </w:tcPr>
            </w:tcPrChange>
          </w:tcPr>
          <w:p w14:paraId="53B8D934" w14:textId="479A738E" w:rsidR="001739A3" w:rsidRPr="001739A3" w:rsidDel="00FC51CF" w:rsidRDefault="001739A3">
            <w:pPr>
              <w:spacing w:after="0" w:line="240" w:lineRule="auto"/>
              <w:jc w:val="center"/>
              <w:rPr>
                <w:ins w:id="5474" w:author="Tao Huang" w:date="2018-09-04T13:14:00Z"/>
                <w:del w:id="5475" w:author="韬 黄" w:date="2018-09-27T17:42:00Z"/>
                <w:rFonts w:eastAsia="Times New Roman" w:cs="Times New Roman"/>
                <w:color w:val="000000"/>
                <w:sz w:val="22"/>
                <w:rPrChange w:id="5476" w:author="Tao Huang" w:date="2018-09-04T13:15:00Z">
                  <w:rPr>
                    <w:ins w:id="5477" w:author="Tao Huang" w:date="2018-09-04T13:14:00Z"/>
                    <w:del w:id="5478" w:author="韬 黄" w:date="2018-09-27T17:42:00Z"/>
                    <w:rFonts w:ascii="Calibri" w:eastAsia="Times New Roman" w:hAnsi="Calibri" w:cs="Calibri"/>
                    <w:color w:val="000000"/>
                    <w:sz w:val="22"/>
                  </w:rPr>
                </w:rPrChange>
              </w:rPr>
              <w:pPrChange w:id="5479" w:author="Tao Huang" w:date="2018-09-04T13:17:00Z">
                <w:pPr>
                  <w:spacing w:after="0" w:line="240" w:lineRule="auto"/>
                  <w:jc w:val="right"/>
                </w:pPr>
              </w:pPrChange>
            </w:pPr>
            <w:ins w:id="5480" w:author="Tao Huang" w:date="2018-09-04T13:14:00Z">
              <w:del w:id="5481" w:author="韬 黄" w:date="2018-09-27T17:42:00Z">
                <w:r w:rsidRPr="001739A3" w:rsidDel="00FC51CF">
                  <w:rPr>
                    <w:rFonts w:eastAsia="Times New Roman" w:cs="Times New Roman"/>
                    <w:color w:val="000000"/>
                    <w:sz w:val="22"/>
                    <w:rPrChange w:id="5482"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5483" w:author="Tao Huang" w:date="2018-09-04T13:17:00Z">
              <w:tcPr>
                <w:tcW w:w="960" w:type="dxa"/>
                <w:gridSpan w:val="2"/>
                <w:tcBorders>
                  <w:top w:val="nil"/>
                  <w:left w:val="nil"/>
                  <w:bottom w:val="nil"/>
                  <w:right w:val="nil"/>
                </w:tcBorders>
                <w:shd w:val="clear" w:color="000000" w:fill="FFFF00"/>
                <w:noWrap/>
                <w:vAlign w:val="bottom"/>
                <w:hideMark/>
              </w:tcPr>
            </w:tcPrChange>
          </w:tcPr>
          <w:p w14:paraId="7571906E" w14:textId="0B4FDEEA" w:rsidR="001739A3" w:rsidRPr="001739A3" w:rsidDel="00FC51CF" w:rsidRDefault="001739A3">
            <w:pPr>
              <w:spacing w:after="0" w:line="240" w:lineRule="auto"/>
              <w:jc w:val="center"/>
              <w:rPr>
                <w:ins w:id="5484" w:author="Tao Huang" w:date="2018-09-04T13:14:00Z"/>
                <w:del w:id="5485" w:author="韬 黄" w:date="2018-09-27T17:42:00Z"/>
                <w:rFonts w:eastAsia="Times New Roman" w:cs="Times New Roman"/>
                <w:color w:val="000000"/>
                <w:sz w:val="22"/>
                <w:rPrChange w:id="5486" w:author="Tao Huang" w:date="2018-09-04T13:15:00Z">
                  <w:rPr>
                    <w:ins w:id="5487" w:author="Tao Huang" w:date="2018-09-04T13:14:00Z"/>
                    <w:del w:id="5488" w:author="韬 黄" w:date="2018-09-27T17:42:00Z"/>
                    <w:rFonts w:ascii="Calibri" w:eastAsia="Times New Roman" w:hAnsi="Calibri" w:cs="Calibri"/>
                    <w:color w:val="000000"/>
                    <w:sz w:val="22"/>
                  </w:rPr>
                </w:rPrChange>
              </w:rPr>
              <w:pPrChange w:id="5489" w:author="Tao Huang" w:date="2018-09-04T13:17:00Z">
                <w:pPr>
                  <w:spacing w:after="0" w:line="240" w:lineRule="auto"/>
                  <w:jc w:val="right"/>
                </w:pPr>
              </w:pPrChange>
            </w:pPr>
            <w:ins w:id="5490" w:author="Tao Huang" w:date="2018-09-04T13:14:00Z">
              <w:del w:id="5491" w:author="韬 黄" w:date="2018-09-27T17:42:00Z">
                <w:r w:rsidRPr="001739A3" w:rsidDel="00FC51CF">
                  <w:rPr>
                    <w:rFonts w:eastAsia="Times New Roman" w:cs="Times New Roman"/>
                    <w:color w:val="000000"/>
                    <w:sz w:val="22"/>
                    <w:rPrChange w:id="5492" w:author="Tao Huang" w:date="2018-09-04T13:15:00Z">
                      <w:rPr>
                        <w:rFonts w:ascii="Calibri" w:eastAsia="Times New Roman" w:hAnsi="Calibri" w:cs="Calibri"/>
                        <w:color w:val="000000"/>
                        <w:sz w:val="22"/>
                      </w:rPr>
                    </w:rPrChange>
                  </w:rPr>
                  <w:delText>39.434%</w:delText>
                </w:r>
              </w:del>
            </w:ins>
          </w:p>
        </w:tc>
        <w:tc>
          <w:tcPr>
            <w:tcW w:w="960" w:type="dxa"/>
            <w:tcBorders>
              <w:top w:val="nil"/>
              <w:left w:val="nil"/>
              <w:bottom w:val="nil"/>
              <w:right w:val="nil"/>
            </w:tcBorders>
            <w:shd w:val="clear" w:color="000000" w:fill="FFFF00"/>
            <w:noWrap/>
            <w:vAlign w:val="bottom"/>
            <w:hideMark/>
            <w:tcPrChange w:id="5493" w:author="Tao Huang" w:date="2018-09-04T13:17:00Z">
              <w:tcPr>
                <w:tcW w:w="960" w:type="dxa"/>
                <w:gridSpan w:val="2"/>
                <w:tcBorders>
                  <w:top w:val="nil"/>
                  <w:left w:val="nil"/>
                  <w:bottom w:val="nil"/>
                  <w:right w:val="nil"/>
                </w:tcBorders>
                <w:shd w:val="clear" w:color="000000" w:fill="FFFF00"/>
                <w:noWrap/>
                <w:vAlign w:val="bottom"/>
                <w:hideMark/>
              </w:tcPr>
            </w:tcPrChange>
          </w:tcPr>
          <w:p w14:paraId="20BEC56C" w14:textId="12275FB2" w:rsidR="001739A3" w:rsidRPr="001739A3" w:rsidDel="00FC51CF" w:rsidRDefault="001739A3">
            <w:pPr>
              <w:spacing w:after="0" w:line="240" w:lineRule="auto"/>
              <w:jc w:val="center"/>
              <w:rPr>
                <w:ins w:id="5494" w:author="Tao Huang" w:date="2018-09-04T13:14:00Z"/>
                <w:del w:id="5495" w:author="韬 黄" w:date="2018-09-27T17:42:00Z"/>
                <w:rFonts w:eastAsia="Times New Roman" w:cs="Times New Roman"/>
                <w:color w:val="000000"/>
                <w:sz w:val="22"/>
                <w:rPrChange w:id="5496" w:author="Tao Huang" w:date="2018-09-04T13:15:00Z">
                  <w:rPr>
                    <w:ins w:id="5497" w:author="Tao Huang" w:date="2018-09-04T13:14:00Z"/>
                    <w:del w:id="5498" w:author="韬 黄" w:date="2018-09-27T17:42:00Z"/>
                    <w:rFonts w:ascii="Calibri" w:eastAsia="Times New Roman" w:hAnsi="Calibri" w:cs="Calibri"/>
                    <w:color w:val="000000"/>
                    <w:sz w:val="22"/>
                  </w:rPr>
                </w:rPrChange>
              </w:rPr>
              <w:pPrChange w:id="5499" w:author="Tao Huang" w:date="2018-09-04T13:17:00Z">
                <w:pPr>
                  <w:spacing w:after="0" w:line="240" w:lineRule="auto"/>
                  <w:jc w:val="right"/>
                </w:pPr>
              </w:pPrChange>
            </w:pPr>
            <w:ins w:id="5500" w:author="Tao Huang" w:date="2018-09-04T13:14:00Z">
              <w:del w:id="5501" w:author="韬 黄" w:date="2018-09-27T17:42:00Z">
                <w:r w:rsidRPr="001739A3" w:rsidDel="00FC51CF">
                  <w:rPr>
                    <w:rFonts w:eastAsia="Times New Roman" w:cs="Times New Roman"/>
                    <w:color w:val="000000"/>
                    <w:sz w:val="22"/>
                    <w:rPrChange w:id="5502"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5503" w:author="Tao Huang" w:date="2018-09-04T13:17:00Z">
              <w:tcPr>
                <w:tcW w:w="960" w:type="dxa"/>
                <w:gridSpan w:val="2"/>
                <w:tcBorders>
                  <w:top w:val="nil"/>
                  <w:left w:val="nil"/>
                  <w:bottom w:val="nil"/>
                  <w:right w:val="nil"/>
                </w:tcBorders>
                <w:shd w:val="clear" w:color="000000" w:fill="FFFF00"/>
                <w:noWrap/>
                <w:vAlign w:val="bottom"/>
                <w:hideMark/>
              </w:tcPr>
            </w:tcPrChange>
          </w:tcPr>
          <w:p w14:paraId="51A884A5" w14:textId="0B8EFB58" w:rsidR="001739A3" w:rsidRPr="001739A3" w:rsidDel="00FC51CF" w:rsidRDefault="001739A3">
            <w:pPr>
              <w:spacing w:after="0" w:line="240" w:lineRule="auto"/>
              <w:jc w:val="center"/>
              <w:rPr>
                <w:ins w:id="5504" w:author="Tao Huang" w:date="2018-09-04T13:14:00Z"/>
                <w:del w:id="5505" w:author="韬 黄" w:date="2018-09-27T17:42:00Z"/>
                <w:rFonts w:eastAsia="Times New Roman" w:cs="Times New Roman"/>
                <w:color w:val="000000"/>
                <w:sz w:val="22"/>
                <w:rPrChange w:id="5506" w:author="Tao Huang" w:date="2018-09-04T13:15:00Z">
                  <w:rPr>
                    <w:ins w:id="5507" w:author="Tao Huang" w:date="2018-09-04T13:14:00Z"/>
                    <w:del w:id="5508" w:author="韬 黄" w:date="2018-09-27T17:42:00Z"/>
                    <w:rFonts w:ascii="Calibri" w:eastAsia="Times New Roman" w:hAnsi="Calibri" w:cs="Calibri"/>
                    <w:color w:val="000000"/>
                    <w:sz w:val="22"/>
                  </w:rPr>
                </w:rPrChange>
              </w:rPr>
              <w:pPrChange w:id="5509" w:author="Tao Huang" w:date="2018-09-04T13:17:00Z">
                <w:pPr>
                  <w:spacing w:after="0" w:line="240" w:lineRule="auto"/>
                  <w:jc w:val="right"/>
                </w:pPr>
              </w:pPrChange>
            </w:pPr>
            <w:ins w:id="5510" w:author="Tao Huang" w:date="2018-09-04T13:14:00Z">
              <w:del w:id="5511" w:author="韬 黄" w:date="2018-09-27T17:42:00Z">
                <w:r w:rsidRPr="001739A3" w:rsidDel="00FC51CF">
                  <w:rPr>
                    <w:rFonts w:eastAsia="Times New Roman" w:cs="Times New Roman"/>
                    <w:color w:val="000000"/>
                    <w:sz w:val="22"/>
                    <w:rPrChange w:id="5512" w:author="Tao Huang" w:date="2018-09-04T13:15:00Z">
                      <w:rPr>
                        <w:rFonts w:ascii="Calibri" w:eastAsia="Times New Roman" w:hAnsi="Calibri" w:cs="Calibri"/>
                        <w:color w:val="000000"/>
                        <w:sz w:val="22"/>
                      </w:rPr>
                    </w:rPrChange>
                  </w:rPr>
                  <w:delText>0.6858</w:delText>
                </w:r>
              </w:del>
            </w:ins>
          </w:p>
        </w:tc>
        <w:tc>
          <w:tcPr>
            <w:tcW w:w="960" w:type="dxa"/>
            <w:tcBorders>
              <w:top w:val="nil"/>
              <w:left w:val="nil"/>
              <w:bottom w:val="nil"/>
              <w:right w:val="nil"/>
            </w:tcBorders>
            <w:shd w:val="clear" w:color="000000" w:fill="FFFF00"/>
            <w:noWrap/>
            <w:vAlign w:val="bottom"/>
            <w:hideMark/>
            <w:tcPrChange w:id="5513" w:author="Tao Huang" w:date="2018-09-04T13:17:00Z">
              <w:tcPr>
                <w:tcW w:w="960" w:type="dxa"/>
                <w:gridSpan w:val="2"/>
                <w:tcBorders>
                  <w:top w:val="nil"/>
                  <w:left w:val="nil"/>
                  <w:bottom w:val="nil"/>
                  <w:right w:val="nil"/>
                </w:tcBorders>
                <w:shd w:val="clear" w:color="000000" w:fill="FFFF00"/>
                <w:noWrap/>
                <w:vAlign w:val="bottom"/>
                <w:hideMark/>
              </w:tcPr>
            </w:tcPrChange>
          </w:tcPr>
          <w:p w14:paraId="48F58190" w14:textId="074D23FB" w:rsidR="001739A3" w:rsidRPr="001739A3" w:rsidDel="00FC51CF" w:rsidRDefault="001739A3">
            <w:pPr>
              <w:spacing w:after="0" w:line="240" w:lineRule="auto"/>
              <w:jc w:val="center"/>
              <w:rPr>
                <w:ins w:id="5514" w:author="Tao Huang" w:date="2018-09-04T13:14:00Z"/>
                <w:del w:id="5515" w:author="韬 黄" w:date="2018-09-27T17:42:00Z"/>
                <w:rFonts w:eastAsia="Times New Roman" w:cs="Times New Roman"/>
                <w:color w:val="000000"/>
                <w:sz w:val="22"/>
                <w:rPrChange w:id="5516" w:author="Tao Huang" w:date="2018-09-04T13:15:00Z">
                  <w:rPr>
                    <w:ins w:id="5517" w:author="Tao Huang" w:date="2018-09-04T13:14:00Z"/>
                    <w:del w:id="5518" w:author="韬 黄" w:date="2018-09-27T17:42:00Z"/>
                    <w:rFonts w:ascii="Calibri" w:eastAsia="Times New Roman" w:hAnsi="Calibri" w:cs="Calibri"/>
                    <w:color w:val="000000"/>
                    <w:sz w:val="22"/>
                  </w:rPr>
                </w:rPrChange>
              </w:rPr>
              <w:pPrChange w:id="5519" w:author="Tao Huang" w:date="2018-09-04T13:17:00Z">
                <w:pPr>
                  <w:spacing w:after="0" w:line="240" w:lineRule="auto"/>
                  <w:jc w:val="right"/>
                </w:pPr>
              </w:pPrChange>
            </w:pPr>
            <w:ins w:id="5520" w:author="Tao Huang" w:date="2018-09-04T13:14:00Z">
              <w:del w:id="5521" w:author="韬 黄" w:date="2018-09-27T17:42:00Z">
                <w:r w:rsidRPr="001739A3" w:rsidDel="00FC51CF">
                  <w:rPr>
                    <w:rFonts w:eastAsia="Times New Roman" w:cs="Times New Roman"/>
                    <w:color w:val="000000"/>
                    <w:sz w:val="22"/>
                    <w:rPrChange w:id="5522"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E7E6E6"/>
            <w:noWrap/>
            <w:vAlign w:val="bottom"/>
            <w:hideMark/>
            <w:tcPrChange w:id="5523" w:author="Tao Huang" w:date="2018-09-04T13:17:00Z">
              <w:tcPr>
                <w:tcW w:w="960" w:type="dxa"/>
                <w:gridSpan w:val="2"/>
                <w:tcBorders>
                  <w:top w:val="nil"/>
                  <w:left w:val="nil"/>
                  <w:bottom w:val="nil"/>
                  <w:right w:val="nil"/>
                </w:tcBorders>
                <w:shd w:val="clear" w:color="000000" w:fill="E7E6E6"/>
                <w:noWrap/>
                <w:vAlign w:val="bottom"/>
                <w:hideMark/>
              </w:tcPr>
            </w:tcPrChange>
          </w:tcPr>
          <w:p w14:paraId="0D784011" w14:textId="356A12D3" w:rsidR="001739A3" w:rsidRPr="001739A3" w:rsidDel="00FC51CF" w:rsidRDefault="001739A3">
            <w:pPr>
              <w:spacing w:after="0" w:line="240" w:lineRule="auto"/>
              <w:jc w:val="center"/>
              <w:rPr>
                <w:ins w:id="5524" w:author="Tao Huang" w:date="2018-09-04T13:14:00Z"/>
                <w:del w:id="5525" w:author="韬 黄" w:date="2018-09-27T17:42:00Z"/>
                <w:rFonts w:eastAsia="Times New Roman" w:cs="Times New Roman"/>
                <w:color w:val="000000"/>
                <w:sz w:val="22"/>
                <w:rPrChange w:id="5526" w:author="Tao Huang" w:date="2018-09-04T13:15:00Z">
                  <w:rPr>
                    <w:ins w:id="5527" w:author="Tao Huang" w:date="2018-09-04T13:14:00Z"/>
                    <w:del w:id="5528" w:author="韬 黄" w:date="2018-09-27T17:42:00Z"/>
                    <w:rFonts w:ascii="Calibri" w:eastAsia="Times New Roman" w:hAnsi="Calibri" w:cs="Calibri"/>
                    <w:color w:val="000000"/>
                    <w:sz w:val="22"/>
                  </w:rPr>
                </w:rPrChange>
              </w:rPr>
              <w:pPrChange w:id="5529" w:author="Tao Huang" w:date="2018-09-04T13:17:00Z">
                <w:pPr>
                  <w:spacing w:after="0" w:line="240" w:lineRule="auto"/>
                  <w:jc w:val="right"/>
                </w:pPr>
              </w:pPrChange>
            </w:pPr>
            <w:ins w:id="5530" w:author="Tao Huang" w:date="2018-09-04T13:14:00Z">
              <w:del w:id="5531" w:author="韬 黄" w:date="2018-09-27T17:42:00Z">
                <w:r w:rsidRPr="001739A3" w:rsidDel="00FC51CF">
                  <w:rPr>
                    <w:rFonts w:eastAsia="Times New Roman" w:cs="Times New Roman"/>
                    <w:color w:val="000000"/>
                    <w:sz w:val="22"/>
                    <w:rPrChange w:id="5532" w:author="Tao Huang" w:date="2018-09-04T13:15:00Z">
                      <w:rPr>
                        <w:rFonts w:ascii="Calibri" w:eastAsia="Times New Roman" w:hAnsi="Calibri" w:cs="Calibri"/>
                        <w:color w:val="000000"/>
                        <w:sz w:val="22"/>
                      </w:rPr>
                    </w:rPrChange>
                  </w:rPr>
                  <w:delText>0.9883</w:delText>
                </w:r>
              </w:del>
            </w:ins>
          </w:p>
        </w:tc>
        <w:tc>
          <w:tcPr>
            <w:tcW w:w="960" w:type="dxa"/>
            <w:tcBorders>
              <w:top w:val="nil"/>
              <w:left w:val="nil"/>
              <w:bottom w:val="nil"/>
              <w:right w:val="nil"/>
            </w:tcBorders>
            <w:shd w:val="clear" w:color="000000" w:fill="E7E6E6"/>
            <w:noWrap/>
            <w:vAlign w:val="bottom"/>
            <w:hideMark/>
            <w:tcPrChange w:id="5533" w:author="Tao Huang" w:date="2018-09-04T13:17:00Z">
              <w:tcPr>
                <w:tcW w:w="960" w:type="dxa"/>
                <w:gridSpan w:val="2"/>
                <w:tcBorders>
                  <w:top w:val="nil"/>
                  <w:left w:val="nil"/>
                  <w:bottom w:val="nil"/>
                  <w:right w:val="nil"/>
                </w:tcBorders>
                <w:shd w:val="clear" w:color="000000" w:fill="E7E6E6"/>
                <w:noWrap/>
                <w:vAlign w:val="bottom"/>
                <w:hideMark/>
              </w:tcPr>
            </w:tcPrChange>
          </w:tcPr>
          <w:p w14:paraId="593E7BFB" w14:textId="4160FCCC" w:rsidR="001739A3" w:rsidRPr="001739A3" w:rsidDel="00FC51CF" w:rsidRDefault="001739A3">
            <w:pPr>
              <w:spacing w:after="0" w:line="240" w:lineRule="auto"/>
              <w:jc w:val="center"/>
              <w:rPr>
                <w:ins w:id="5534" w:author="Tao Huang" w:date="2018-09-04T13:14:00Z"/>
                <w:del w:id="5535" w:author="韬 黄" w:date="2018-09-27T17:42:00Z"/>
                <w:rFonts w:eastAsia="Times New Roman" w:cs="Times New Roman"/>
                <w:color w:val="000000"/>
                <w:sz w:val="22"/>
                <w:rPrChange w:id="5536" w:author="Tao Huang" w:date="2018-09-04T13:15:00Z">
                  <w:rPr>
                    <w:ins w:id="5537" w:author="Tao Huang" w:date="2018-09-04T13:14:00Z"/>
                    <w:del w:id="5538" w:author="韬 黄" w:date="2018-09-27T17:42:00Z"/>
                    <w:rFonts w:ascii="Calibri" w:eastAsia="Times New Roman" w:hAnsi="Calibri" w:cs="Calibri"/>
                    <w:color w:val="000000"/>
                    <w:sz w:val="22"/>
                  </w:rPr>
                </w:rPrChange>
              </w:rPr>
              <w:pPrChange w:id="5539" w:author="Tao Huang" w:date="2018-09-04T13:17:00Z">
                <w:pPr>
                  <w:spacing w:after="0" w:line="240" w:lineRule="auto"/>
                  <w:jc w:val="right"/>
                </w:pPr>
              </w:pPrChange>
            </w:pPr>
            <w:ins w:id="5540" w:author="Tao Huang" w:date="2018-09-04T13:14:00Z">
              <w:del w:id="5541" w:author="韬 黄" w:date="2018-09-27T17:42:00Z">
                <w:r w:rsidRPr="001739A3" w:rsidDel="00FC51CF">
                  <w:rPr>
                    <w:rFonts w:eastAsia="Times New Roman" w:cs="Times New Roman"/>
                    <w:color w:val="000000"/>
                    <w:sz w:val="22"/>
                    <w:rPrChange w:id="5542"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FFFF00"/>
            <w:noWrap/>
            <w:vAlign w:val="bottom"/>
            <w:hideMark/>
            <w:tcPrChange w:id="5543" w:author="Tao Huang" w:date="2018-09-04T13:17:00Z">
              <w:tcPr>
                <w:tcW w:w="960" w:type="dxa"/>
                <w:gridSpan w:val="2"/>
                <w:tcBorders>
                  <w:top w:val="nil"/>
                  <w:left w:val="nil"/>
                  <w:bottom w:val="nil"/>
                  <w:right w:val="nil"/>
                </w:tcBorders>
                <w:shd w:val="clear" w:color="000000" w:fill="FFFF00"/>
                <w:noWrap/>
                <w:vAlign w:val="bottom"/>
                <w:hideMark/>
              </w:tcPr>
            </w:tcPrChange>
          </w:tcPr>
          <w:p w14:paraId="4D2721AD" w14:textId="40CEF746" w:rsidR="001739A3" w:rsidRPr="001739A3" w:rsidDel="00FC51CF" w:rsidRDefault="001739A3">
            <w:pPr>
              <w:spacing w:after="0" w:line="240" w:lineRule="auto"/>
              <w:jc w:val="center"/>
              <w:rPr>
                <w:ins w:id="5544" w:author="Tao Huang" w:date="2018-09-04T13:14:00Z"/>
                <w:del w:id="5545" w:author="韬 黄" w:date="2018-09-27T17:42:00Z"/>
                <w:rFonts w:eastAsia="Times New Roman" w:cs="Times New Roman"/>
                <w:color w:val="000000"/>
                <w:sz w:val="22"/>
                <w:rPrChange w:id="5546" w:author="Tao Huang" w:date="2018-09-04T13:15:00Z">
                  <w:rPr>
                    <w:ins w:id="5547" w:author="Tao Huang" w:date="2018-09-04T13:14:00Z"/>
                    <w:del w:id="5548" w:author="韬 黄" w:date="2018-09-27T17:42:00Z"/>
                    <w:rFonts w:ascii="Calibri" w:eastAsia="Times New Roman" w:hAnsi="Calibri" w:cs="Calibri"/>
                    <w:color w:val="000000"/>
                    <w:sz w:val="22"/>
                  </w:rPr>
                </w:rPrChange>
              </w:rPr>
              <w:pPrChange w:id="5549" w:author="Tao Huang" w:date="2018-09-04T13:17:00Z">
                <w:pPr>
                  <w:spacing w:after="0" w:line="240" w:lineRule="auto"/>
                  <w:jc w:val="right"/>
                </w:pPr>
              </w:pPrChange>
            </w:pPr>
            <w:ins w:id="5550" w:author="Tao Huang" w:date="2018-09-04T13:14:00Z">
              <w:del w:id="5551" w:author="韬 黄" w:date="2018-09-27T17:42:00Z">
                <w:r w:rsidRPr="001739A3" w:rsidDel="00FC51CF">
                  <w:rPr>
                    <w:rFonts w:eastAsia="Times New Roman" w:cs="Times New Roman"/>
                    <w:color w:val="000000"/>
                    <w:sz w:val="22"/>
                    <w:rPrChange w:id="5552" w:author="Tao Huang" w:date="2018-09-04T13:15:00Z">
                      <w:rPr>
                        <w:rFonts w:ascii="Calibri" w:eastAsia="Times New Roman" w:hAnsi="Calibri" w:cs="Calibri"/>
                        <w:color w:val="000000"/>
                        <w:sz w:val="22"/>
                      </w:rPr>
                    </w:rPrChange>
                  </w:rPr>
                  <w:delText>5,928</w:delText>
                </w:r>
              </w:del>
            </w:ins>
          </w:p>
        </w:tc>
        <w:tc>
          <w:tcPr>
            <w:tcW w:w="960" w:type="dxa"/>
            <w:tcBorders>
              <w:top w:val="nil"/>
              <w:left w:val="nil"/>
              <w:bottom w:val="nil"/>
              <w:right w:val="nil"/>
            </w:tcBorders>
            <w:shd w:val="clear" w:color="000000" w:fill="FFFF00"/>
            <w:noWrap/>
            <w:vAlign w:val="bottom"/>
            <w:hideMark/>
            <w:tcPrChange w:id="5553" w:author="Tao Huang" w:date="2018-09-04T13:17:00Z">
              <w:tcPr>
                <w:tcW w:w="960" w:type="dxa"/>
                <w:gridSpan w:val="2"/>
                <w:tcBorders>
                  <w:top w:val="nil"/>
                  <w:left w:val="nil"/>
                  <w:bottom w:val="nil"/>
                  <w:right w:val="nil"/>
                </w:tcBorders>
                <w:shd w:val="clear" w:color="000000" w:fill="FFFF00"/>
                <w:noWrap/>
                <w:vAlign w:val="bottom"/>
                <w:hideMark/>
              </w:tcPr>
            </w:tcPrChange>
          </w:tcPr>
          <w:p w14:paraId="7143CD5A" w14:textId="5EF1181D" w:rsidR="001739A3" w:rsidRPr="001739A3" w:rsidDel="00FC51CF" w:rsidRDefault="001739A3">
            <w:pPr>
              <w:spacing w:after="0" w:line="240" w:lineRule="auto"/>
              <w:jc w:val="center"/>
              <w:rPr>
                <w:ins w:id="5554" w:author="Tao Huang" w:date="2018-09-04T13:14:00Z"/>
                <w:del w:id="5555" w:author="韬 黄" w:date="2018-09-27T17:42:00Z"/>
                <w:rFonts w:eastAsia="Times New Roman" w:cs="Times New Roman"/>
                <w:color w:val="000000"/>
                <w:sz w:val="22"/>
                <w:rPrChange w:id="5556" w:author="Tao Huang" w:date="2018-09-04T13:15:00Z">
                  <w:rPr>
                    <w:ins w:id="5557" w:author="Tao Huang" w:date="2018-09-04T13:14:00Z"/>
                    <w:del w:id="5558" w:author="韬 黄" w:date="2018-09-27T17:42:00Z"/>
                    <w:rFonts w:ascii="Calibri" w:eastAsia="Times New Roman" w:hAnsi="Calibri" w:cs="Calibri"/>
                    <w:color w:val="000000"/>
                    <w:sz w:val="22"/>
                  </w:rPr>
                </w:rPrChange>
              </w:rPr>
              <w:pPrChange w:id="5559" w:author="Tao Huang" w:date="2018-09-04T13:17:00Z">
                <w:pPr>
                  <w:spacing w:after="0" w:line="240" w:lineRule="auto"/>
                  <w:jc w:val="right"/>
                </w:pPr>
              </w:pPrChange>
            </w:pPr>
            <w:ins w:id="5560" w:author="Tao Huang" w:date="2018-09-04T13:14:00Z">
              <w:del w:id="5561" w:author="韬 黄" w:date="2018-09-27T17:42:00Z">
                <w:r w:rsidRPr="001739A3" w:rsidDel="00FC51CF">
                  <w:rPr>
                    <w:rFonts w:eastAsia="Times New Roman" w:cs="Times New Roman"/>
                    <w:color w:val="000000"/>
                    <w:sz w:val="22"/>
                    <w:rPrChange w:id="5562" w:author="Tao Huang" w:date="2018-09-04T13:15:00Z">
                      <w:rPr>
                        <w:rFonts w:ascii="Calibri" w:eastAsia="Times New Roman" w:hAnsi="Calibri" w:cs="Calibri"/>
                        <w:color w:val="000000"/>
                        <w:sz w:val="22"/>
                      </w:rPr>
                    </w:rPrChange>
                  </w:rPr>
                  <w:delText>2</w:delText>
                </w:r>
              </w:del>
            </w:ins>
          </w:p>
        </w:tc>
      </w:tr>
      <w:tr w:rsidR="001739A3" w:rsidRPr="001739A3" w:rsidDel="00FC51CF" w14:paraId="641C015F" w14:textId="241059B4" w:rsidTr="008B5617">
        <w:tblPrEx>
          <w:tblW w:w="12080" w:type="dxa"/>
          <w:jc w:val="center"/>
          <w:tblPrExChange w:id="5563" w:author="Tao Huang" w:date="2018-09-04T13:17:00Z">
            <w:tblPrEx>
              <w:tblW w:w="12080" w:type="dxa"/>
              <w:jc w:val="center"/>
            </w:tblPrEx>
          </w:tblPrExChange>
        </w:tblPrEx>
        <w:trPr>
          <w:trHeight w:val="57"/>
          <w:jc w:val="center"/>
          <w:ins w:id="5564" w:author="Tao Huang" w:date="2018-09-04T13:14:00Z"/>
          <w:del w:id="5565" w:author="韬 黄" w:date="2018-09-27T17:42:00Z"/>
          <w:trPrChange w:id="5566"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567" w:author="Tao Huang" w:date="2018-09-04T13:17:00Z">
              <w:tcPr>
                <w:tcW w:w="2480" w:type="dxa"/>
                <w:tcBorders>
                  <w:top w:val="nil"/>
                  <w:left w:val="nil"/>
                  <w:bottom w:val="nil"/>
                  <w:right w:val="nil"/>
                </w:tcBorders>
                <w:shd w:val="clear" w:color="000000" w:fill="FFFF00"/>
                <w:noWrap/>
                <w:vAlign w:val="bottom"/>
                <w:hideMark/>
              </w:tcPr>
            </w:tcPrChange>
          </w:tcPr>
          <w:p w14:paraId="4D4D7E08" w14:textId="6F881985" w:rsidR="001739A3" w:rsidRPr="001739A3" w:rsidDel="00FC51CF" w:rsidRDefault="001739A3">
            <w:pPr>
              <w:spacing w:after="0" w:line="240" w:lineRule="auto"/>
              <w:rPr>
                <w:ins w:id="5568" w:author="Tao Huang" w:date="2018-09-04T13:14:00Z"/>
                <w:del w:id="5569" w:author="韬 黄" w:date="2018-09-27T17:42:00Z"/>
                <w:rFonts w:eastAsia="Times New Roman" w:cs="Times New Roman"/>
                <w:color w:val="000000"/>
                <w:sz w:val="22"/>
                <w:rPrChange w:id="5570" w:author="Tao Huang" w:date="2018-09-04T13:15:00Z">
                  <w:rPr>
                    <w:ins w:id="5571" w:author="Tao Huang" w:date="2018-09-04T13:14:00Z"/>
                    <w:del w:id="5572" w:author="韬 黄" w:date="2018-09-27T17:42:00Z"/>
                    <w:rFonts w:ascii="Calibri" w:eastAsia="Times New Roman" w:hAnsi="Calibri" w:cs="Calibri"/>
                    <w:color w:val="000000"/>
                    <w:sz w:val="22"/>
                  </w:rPr>
                </w:rPrChange>
              </w:rPr>
            </w:pPr>
            <w:ins w:id="5573" w:author="Tao Huang" w:date="2018-09-04T13:14:00Z">
              <w:del w:id="5574" w:author="韬 黄" w:date="2018-09-27T17:42:00Z">
                <w:r w:rsidRPr="001739A3" w:rsidDel="00FC51CF">
                  <w:rPr>
                    <w:rFonts w:eastAsia="Times New Roman" w:cs="Times New Roman"/>
                    <w:color w:val="000000"/>
                    <w:sz w:val="22"/>
                    <w:rPrChange w:id="5575" w:author="Tao Huang" w:date="2018-09-04T13:15:00Z">
                      <w:rPr>
                        <w:rFonts w:ascii="Calibri" w:eastAsia="Times New Roman" w:hAnsi="Calibri" w:cs="Calibri"/>
                        <w:color w:val="000000"/>
                        <w:sz w:val="22"/>
                      </w:rPr>
                    </w:rPrChange>
                  </w:rPr>
                  <w:delText>ADL-own-EWC</w:delText>
                </w:r>
              </w:del>
            </w:ins>
          </w:p>
        </w:tc>
        <w:tc>
          <w:tcPr>
            <w:tcW w:w="960" w:type="dxa"/>
            <w:tcBorders>
              <w:top w:val="nil"/>
              <w:left w:val="nil"/>
              <w:bottom w:val="nil"/>
              <w:right w:val="nil"/>
            </w:tcBorders>
            <w:shd w:val="clear" w:color="000000" w:fill="FFFF00"/>
            <w:noWrap/>
            <w:vAlign w:val="bottom"/>
            <w:hideMark/>
            <w:tcPrChange w:id="5576" w:author="Tao Huang" w:date="2018-09-04T13:17:00Z">
              <w:tcPr>
                <w:tcW w:w="960" w:type="dxa"/>
                <w:tcBorders>
                  <w:top w:val="nil"/>
                  <w:left w:val="nil"/>
                  <w:bottom w:val="nil"/>
                  <w:right w:val="nil"/>
                </w:tcBorders>
                <w:shd w:val="clear" w:color="000000" w:fill="FFFF00"/>
                <w:noWrap/>
                <w:vAlign w:val="bottom"/>
                <w:hideMark/>
              </w:tcPr>
            </w:tcPrChange>
          </w:tcPr>
          <w:p w14:paraId="30E8D811" w14:textId="5347EEC3" w:rsidR="001739A3" w:rsidRPr="001739A3" w:rsidDel="00FC51CF" w:rsidRDefault="001739A3">
            <w:pPr>
              <w:spacing w:after="0" w:line="240" w:lineRule="auto"/>
              <w:jc w:val="center"/>
              <w:rPr>
                <w:ins w:id="5577" w:author="Tao Huang" w:date="2018-09-04T13:14:00Z"/>
                <w:del w:id="5578" w:author="韬 黄" w:date="2018-09-27T17:42:00Z"/>
                <w:rFonts w:eastAsia="Times New Roman" w:cs="Times New Roman"/>
                <w:color w:val="000000"/>
                <w:sz w:val="22"/>
                <w:rPrChange w:id="5579" w:author="Tao Huang" w:date="2018-09-04T13:15:00Z">
                  <w:rPr>
                    <w:ins w:id="5580" w:author="Tao Huang" w:date="2018-09-04T13:14:00Z"/>
                    <w:del w:id="5581" w:author="韬 黄" w:date="2018-09-27T17:42:00Z"/>
                    <w:rFonts w:ascii="Calibri" w:eastAsia="Times New Roman" w:hAnsi="Calibri" w:cs="Calibri"/>
                    <w:color w:val="000000"/>
                    <w:sz w:val="22"/>
                  </w:rPr>
                </w:rPrChange>
              </w:rPr>
              <w:pPrChange w:id="5582" w:author="Tao Huang" w:date="2018-09-04T13:17:00Z">
                <w:pPr>
                  <w:spacing w:after="0" w:line="240" w:lineRule="auto"/>
                  <w:jc w:val="right"/>
                </w:pPr>
              </w:pPrChange>
            </w:pPr>
            <w:ins w:id="5583" w:author="Tao Huang" w:date="2018-09-04T13:14:00Z">
              <w:del w:id="5584" w:author="韬 黄" w:date="2018-09-27T17:42:00Z">
                <w:r w:rsidRPr="001739A3" w:rsidDel="00FC51CF">
                  <w:rPr>
                    <w:rFonts w:eastAsia="Times New Roman" w:cs="Times New Roman"/>
                    <w:color w:val="000000"/>
                    <w:sz w:val="22"/>
                    <w:rPrChange w:id="5585" w:author="Tao Huang" w:date="2018-09-04T13:15:00Z">
                      <w:rPr>
                        <w:rFonts w:ascii="Calibri" w:eastAsia="Times New Roman" w:hAnsi="Calibri" w:cs="Calibri"/>
                        <w:color w:val="000000"/>
                        <w:sz w:val="22"/>
                      </w:rPr>
                    </w:rPrChange>
                  </w:rPr>
                  <w:delText>16.583</w:delText>
                </w:r>
              </w:del>
            </w:ins>
          </w:p>
        </w:tc>
        <w:tc>
          <w:tcPr>
            <w:tcW w:w="960" w:type="dxa"/>
            <w:tcBorders>
              <w:top w:val="nil"/>
              <w:left w:val="nil"/>
              <w:bottom w:val="nil"/>
              <w:right w:val="nil"/>
            </w:tcBorders>
            <w:shd w:val="clear" w:color="000000" w:fill="FFFF00"/>
            <w:noWrap/>
            <w:vAlign w:val="bottom"/>
            <w:hideMark/>
            <w:tcPrChange w:id="5586" w:author="Tao Huang" w:date="2018-09-04T13:17:00Z">
              <w:tcPr>
                <w:tcW w:w="960" w:type="dxa"/>
                <w:tcBorders>
                  <w:top w:val="nil"/>
                  <w:left w:val="nil"/>
                  <w:bottom w:val="nil"/>
                  <w:right w:val="nil"/>
                </w:tcBorders>
                <w:shd w:val="clear" w:color="000000" w:fill="FFFF00"/>
                <w:noWrap/>
                <w:vAlign w:val="bottom"/>
                <w:hideMark/>
              </w:tcPr>
            </w:tcPrChange>
          </w:tcPr>
          <w:p w14:paraId="6FB5D1E0" w14:textId="099F9AF7" w:rsidR="001739A3" w:rsidRPr="001739A3" w:rsidDel="00FC51CF" w:rsidRDefault="001739A3">
            <w:pPr>
              <w:spacing w:after="0" w:line="240" w:lineRule="auto"/>
              <w:jc w:val="center"/>
              <w:rPr>
                <w:ins w:id="5587" w:author="Tao Huang" w:date="2018-09-04T13:14:00Z"/>
                <w:del w:id="5588" w:author="韬 黄" w:date="2018-09-27T17:42:00Z"/>
                <w:rFonts w:eastAsia="Times New Roman" w:cs="Times New Roman"/>
                <w:color w:val="000000"/>
                <w:sz w:val="22"/>
                <w:rPrChange w:id="5589" w:author="Tao Huang" w:date="2018-09-04T13:15:00Z">
                  <w:rPr>
                    <w:ins w:id="5590" w:author="Tao Huang" w:date="2018-09-04T13:14:00Z"/>
                    <w:del w:id="5591" w:author="韬 黄" w:date="2018-09-27T17:42:00Z"/>
                    <w:rFonts w:ascii="Calibri" w:eastAsia="Times New Roman" w:hAnsi="Calibri" w:cs="Calibri"/>
                    <w:color w:val="000000"/>
                    <w:sz w:val="22"/>
                  </w:rPr>
                </w:rPrChange>
              </w:rPr>
              <w:pPrChange w:id="5592" w:author="Tao Huang" w:date="2018-09-04T13:17:00Z">
                <w:pPr>
                  <w:spacing w:after="0" w:line="240" w:lineRule="auto"/>
                  <w:jc w:val="right"/>
                </w:pPr>
              </w:pPrChange>
            </w:pPr>
            <w:ins w:id="5593" w:author="Tao Huang" w:date="2018-09-04T13:14:00Z">
              <w:del w:id="5594" w:author="韬 黄" w:date="2018-09-27T17:42:00Z">
                <w:r w:rsidRPr="001739A3" w:rsidDel="00FC51CF">
                  <w:rPr>
                    <w:rFonts w:eastAsia="Times New Roman" w:cs="Times New Roman"/>
                    <w:color w:val="000000"/>
                    <w:sz w:val="22"/>
                    <w:rPrChange w:id="5595"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5596" w:author="Tao Huang" w:date="2018-09-04T13:17:00Z">
              <w:tcPr>
                <w:tcW w:w="960" w:type="dxa"/>
                <w:gridSpan w:val="2"/>
                <w:tcBorders>
                  <w:top w:val="nil"/>
                  <w:left w:val="nil"/>
                  <w:bottom w:val="nil"/>
                  <w:right w:val="nil"/>
                </w:tcBorders>
                <w:shd w:val="clear" w:color="000000" w:fill="FFFF00"/>
                <w:noWrap/>
                <w:vAlign w:val="bottom"/>
                <w:hideMark/>
              </w:tcPr>
            </w:tcPrChange>
          </w:tcPr>
          <w:p w14:paraId="2D416614" w14:textId="4B08AD54" w:rsidR="001739A3" w:rsidRPr="001739A3" w:rsidDel="00FC51CF" w:rsidRDefault="001739A3">
            <w:pPr>
              <w:spacing w:after="0" w:line="240" w:lineRule="auto"/>
              <w:jc w:val="center"/>
              <w:rPr>
                <w:ins w:id="5597" w:author="Tao Huang" w:date="2018-09-04T13:14:00Z"/>
                <w:del w:id="5598" w:author="韬 黄" w:date="2018-09-27T17:42:00Z"/>
                <w:rFonts w:eastAsia="Times New Roman" w:cs="Times New Roman"/>
                <w:color w:val="000000"/>
                <w:sz w:val="22"/>
                <w:rPrChange w:id="5599" w:author="Tao Huang" w:date="2018-09-04T13:15:00Z">
                  <w:rPr>
                    <w:ins w:id="5600" w:author="Tao Huang" w:date="2018-09-04T13:14:00Z"/>
                    <w:del w:id="5601" w:author="韬 黄" w:date="2018-09-27T17:42:00Z"/>
                    <w:rFonts w:ascii="Calibri" w:eastAsia="Times New Roman" w:hAnsi="Calibri" w:cs="Calibri"/>
                    <w:color w:val="000000"/>
                    <w:sz w:val="22"/>
                  </w:rPr>
                </w:rPrChange>
              </w:rPr>
              <w:pPrChange w:id="5602" w:author="Tao Huang" w:date="2018-09-04T13:17:00Z">
                <w:pPr>
                  <w:spacing w:after="0" w:line="240" w:lineRule="auto"/>
                  <w:jc w:val="right"/>
                </w:pPr>
              </w:pPrChange>
            </w:pPr>
            <w:ins w:id="5603" w:author="Tao Huang" w:date="2018-09-04T13:14:00Z">
              <w:del w:id="5604" w:author="韬 黄" w:date="2018-09-27T17:42:00Z">
                <w:r w:rsidRPr="001739A3" w:rsidDel="00FC51CF">
                  <w:rPr>
                    <w:rFonts w:eastAsia="Times New Roman" w:cs="Times New Roman"/>
                    <w:color w:val="000000"/>
                    <w:sz w:val="22"/>
                    <w:rPrChange w:id="5605" w:author="Tao Huang" w:date="2018-09-04T13:15:00Z">
                      <w:rPr>
                        <w:rFonts w:ascii="Calibri" w:eastAsia="Times New Roman" w:hAnsi="Calibri" w:cs="Calibri"/>
                        <w:color w:val="000000"/>
                        <w:sz w:val="22"/>
                      </w:rPr>
                    </w:rPrChange>
                  </w:rPr>
                  <w:delText>39.730%</w:delText>
                </w:r>
              </w:del>
            </w:ins>
          </w:p>
        </w:tc>
        <w:tc>
          <w:tcPr>
            <w:tcW w:w="960" w:type="dxa"/>
            <w:tcBorders>
              <w:top w:val="nil"/>
              <w:left w:val="nil"/>
              <w:bottom w:val="nil"/>
              <w:right w:val="nil"/>
            </w:tcBorders>
            <w:shd w:val="clear" w:color="000000" w:fill="FFFF00"/>
            <w:noWrap/>
            <w:vAlign w:val="bottom"/>
            <w:hideMark/>
            <w:tcPrChange w:id="5606" w:author="Tao Huang" w:date="2018-09-04T13:17:00Z">
              <w:tcPr>
                <w:tcW w:w="960" w:type="dxa"/>
                <w:gridSpan w:val="2"/>
                <w:tcBorders>
                  <w:top w:val="nil"/>
                  <w:left w:val="nil"/>
                  <w:bottom w:val="nil"/>
                  <w:right w:val="nil"/>
                </w:tcBorders>
                <w:shd w:val="clear" w:color="000000" w:fill="FFFF00"/>
                <w:noWrap/>
                <w:vAlign w:val="bottom"/>
                <w:hideMark/>
              </w:tcPr>
            </w:tcPrChange>
          </w:tcPr>
          <w:p w14:paraId="40F5CFBA" w14:textId="26EE40D1" w:rsidR="001739A3" w:rsidRPr="001739A3" w:rsidDel="00FC51CF" w:rsidRDefault="001739A3">
            <w:pPr>
              <w:spacing w:after="0" w:line="240" w:lineRule="auto"/>
              <w:jc w:val="center"/>
              <w:rPr>
                <w:ins w:id="5607" w:author="Tao Huang" w:date="2018-09-04T13:14:00Z"/>
                <w:del w:id="5608" w:author="韬 黄" w:date="2018-09-27T17:42:00Z"/>
                <w:rFonts w:eastAsia="Times New Roman" w:cs="Times New Roman"/>
                <w:color w:val="000000"/>
                <w:sz w:val="22"/>
                <w:rPrChange w:id="5609" w:author="Tao Huang" w:date="2018-09-04T13:15:00Z">
                  <w:rPr>
                    <w:ins w:id="5610" w:author="Tao Huang" w:date="2018-09-04T13:14:00Z"/>
                    <w:del w:id="5611" w:author="韬 黄" w:date="2018-09-27T17:42:00Z"/>
                    <w:rFonts w:ascii="Calibri" w:eastAsia="Times New Roman" w:hAnsi="Calibri" w:cs="Calibri"/>
                    <w:color w:val="000000"/>
                    <w:sz w:val="22"/>
                  </w:rPr>
                </w:rPrChange>
              </w:rPr>
              <w:pPrChange w:id="5612" w:author="Tao Huang" w:date="2018-09-04T13:17:00Z">
                <w:pPr>
                  <w:spacing w:after="0" w:line="240" w:lineRule="auto"/>
                  <w:jc w:val="right"/>
                </w:pPr>
              </w:pPrChange>
            </w:pPr>
            <w:ins w:id="5613" w:author="Tao Huang" w:date="2018-09-04T13:14:00Z">
              <w:del w:id="5614" w:author="韬 黄" w:date="2018-09-27T17:42:00Z">
                <w:r w:rsidRPr="001739A3" w:rsidDel="00FC51CF">
                  <w:rPr>
                    <w:rFonts w:eastAsia="Times New Roman" w:cs="Times New Roman"/>
                    <w:color w:val="000000"/>
                    <w:sz w:val="22"/>
                    <w:rPrChange w:id="5615"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5616" w:author="Tao Huang" w:date="2018-09-04T13:17:00Z">
              <w:tcPr>
                <w:tcW w:w="960" w:type="dxa"/>
                <w:gridSpan w:val="2"/>
                <w:tcBorders>
                  <w:top w:val="nil"/>
                  <w:left w:val="nil"/>
                  <w:bottom w:val="nil"/>
                  <w:right w:val="nil"/>
                </w:tcBorders>
                <w:shd w:val="clear" w:color="000000" w:fill="FFFF00"/>
                <w:noWrap/>
                <w:vAlign w:val="bottom"/>
                <w:hideMark/>
              </w:tcPr>
            </w:tcPrChange>
          </w:tcPr>
          <w:p w14:paraId="312EF0D5" w14:textId="1D39487A" w:rsidR="001739A3" w:rsidRPr="001739A3" w:rsidDel="00FC51CF" w:rsidRDefault="001739A3">
            <w:pPr>
              <w:spacing w:after="0" w:line="240" w:lineRule="auto"/>
              <w:jc w:val="center"/>
              <w:rPr>
                <w:ins w:id="5617" w:author="Tao Huang" w:date="2018-09-04T13:14:00Z"/>
                <w:del w:id="5618" w:author="韬 黄" w:date="2018-09-27T17:42:00Z"/>
                <w:rFonts w:eastAsia="Times New Roman" w:cs="Times New Roman"/>
                <w:color w:val="000000"/>
                <w:sz w:val="22"/>
                <w:rPrChange w:id="5619" w:author="Tao Huang" w:date="2018-09-04T13:15:00Z">
                  <w:rPr>
                    <w:ins w:id="5620" w:author="Tao Huang" w:date="2018-09-04T13:14:00Z"/>
                    <w:del w:id="5621" w:author="韬 黄" w:date="2018-09-27T17:42:00Z"/>
                    <w:rFonts w:ascii="Calibri" w:eastAsia="Times New Roman" w:hAnsi="Calibri" w:cs="Calibri"/>
                    <w:color w:val="000000"/>
                    <w:sz w:val="22"/>
                  </w:rPr>
                </w:rPrChange>
              </w:rPr>
              <w:pPrChange w:id="5622" w:author="Tao Huang" w:date="2018-09-04T13:17:00Z">
                <w:pPr>
                  <w:spacing w:after="0" w:line="240" w:lineRule="auto"/>
                  <w:jc w:val="right"/>
                </w:pPr>
              </w:pPrChange>
            </w:pPr>
            <w:ins w:id="5623" w:author="Tao Huang" w:date="2018-09-04T13:14:00Z">
              <w:del w:id="5624" w:author="韬 黄" w:date="2018-09-27T17:42:00Z">
                <w:r w:rsidRPr="001739A3" w:rsidDel="00FC51CF">
                  <w:rPr>
                    <w:rFonts w:eastAsia="Times New Roman" w:cs="Times New Roman"/>
                    <w:color w:val="000000"/>
                    <w:sz w:val="22"/>
                    <w:rPrChange w:id="5625" w:author="Tao Huang" w:date="2018-09-04T13:15:00Z">
                      <w:rPr>
                        <w:rFonts w:ascii="Calibri" w:eastAsia="Times New Roman" w:hAnsi="Calibri" w:cs="Calibri"/>
                        <w:color w:val="000000"/>
                        <w:sz w:val="22"/>
                      </w:rPr>
                    </w:rPrChange>
                  </w:rPr>
                  <w:delText>0.6862</w:delText>
                </w:r>
              </w:del>
            </w:ins>
          </w:p>
        </w:tc>
        <w:tc>
          <w:tcPr>
            <w:tcW w:w="960" w:type="dxa"/>
            <w:tcBorders>
              <w:top w:val="nil"/>
              <w:left w:val="nil"/>
              <w:bottom w:val="nil"/>
              <w:right w:val="nil"/>
            </w:tcBorders>
            <w:shd w:val="clear" w:color="000000" w:fill="FFFF00"/>
            <w:noWrap/>
            <w:vAlign w:val="bottom"/>
            <w:hideMark/>
            <w:tcPrChange w:id="5626" w:author="Tao Huang" w:date="2018-09-04T13:17:00Z">
              <w:tcPr>
                <w:tcW w:w="960" w:type="dxa"/>
                <w:gridSpan w:val="2"/>
                <w:tcBorders>
                  <w:top w:val="nil"/>
                  <w:left w:val="nil"/>
                  <w:bottom w:val="nil"/>
                  <w:right w:val="nil"/>
                </w:tcBorders>
                <w:shd w:val="clear" w:color="000000" w:fill="FFFF00"/>
                <w:noWrap/>
                <w:vAlign w:val="bottom"/>
                <w:hideMark/>
              </w:tcPr>
            </w:tcPrChange>
          </w:tcPr>
          <w:p w14:paraId="70D9E22F" w14:textId="399E2CCA" w:rsidR="001739A3" w:rsidRPr="001739A3" w:rsidDel="00FC51CF" w:rsidRDefault="001739A3">
            <w:pPr>
              <w:spacing w:after="0" w:line="240" w:lineRule="auto"/>
              <w:jc w:val="center"/>
              <w:rPr>
                <w:ins w:id="5627" w:author="Tao Huang" w:date="2018-09-04T13:14:00Z"/>
                <w:del w:id="5628" w:author="韬 黄" w:date="2018-09-27T17:42:00Z"/>
                <w:rFonts w:eastAsia="Times New Roman" w:cs="Times New Roman"/>
                <w:color w:val="000000"/>
                <w:sz w:val="22"/>
                <w:rPrChange w:id="5629" w:author="Tao Huang" w:date="2018-09-04T13:15:00Z">
                  <w:rPr>
                    <w:ins w:id="5630" w:author="Tao Huang" w:date="2018-09-04T13:14:00Z"/>
                    <w:del w:id="5631" w:author="韬 黄" w:date="2018-09-27T17:42:00Z"/>
                    <w:rFonts w:ascii="Calibri" w:eastAsia="Times New Roman" w:hAnsi="Calibri" w:cs="Calibri"/>
                    <w:color w:val="000000"/>
                    <w:sz w:val="22"/>
                  </w:rPr>
                </w:rPrChange>
              </w:rPr>
              <w:pPrChange w:id="5632" w:author="Tao Huang" w:date="2018-09-04T13:17:00Z">
                <w:pPr>
                  <w:spacing w:after="0" w:line="240" w:lineRule="auto"/>
                  <w:jc w:val="right"/>
                </w:pPr>
              </w:pPrChange>
            </w:pPr>
            <w:ins w:id="5633" w:author="Tao Huang" w:date="2018-09-04T13:14:00Z">
              <w:del w:id="5634" w:author="韬 黄" w:date="2018-09-27T17:42:00Z">
                <w:r w:rsidRPr="001739A3" w:rsidDel="00FC51CF">
                  <w:rPr>
                    <w:rFonts w:eastAsia="Times New Roman" w:cs="Times New Roman"/>
                    <w:color w:val="000000"/>
                    <w:sz w:val="22"/>
                    <w:rPrChange w:id="5635"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E7E6E6"/>
            <w:noWrap/>
            <w:vAlign w:val="bottom"/>
            <w:hideMark/>
            <w:tcPrChange w:id="5636" w:author="Tao Huang" w:date="2018-09-04T13:17:00Z">
              <w:tcPr>
                <w:tcW w:w="960" w:type="dxa"/>
                <w:gridSpan w:val="2"/>
                <w:tcBorders>
                  <w:top w:val="nil"/>
                  <w:left w:val="nil"/>
                  <w:bottom w:val="nil"/>
                  <w:right w:val="nil"/>
                </w:tcBorders>
                <w:shd w:val="clear" w:color="000000" w:fill="E7E6E6"/>
                <w:noWrap/>
                <w:vAlign w:val="bottom"/>
                <w:hideMark/>
              </w:tcPr>
            </w:tcPrChange>
          </w:tcPr>
          <w:p w14:paraId="71C717DD" w14:textId="04290B44" w:rsidR="001739A3" w:rsidRPr="001739A3" w:rsidDel="00FC51CF" w:rsidRDefault="001739A3">
            <w:pPr>
              <w:spacing w:after="0" w:line="240" w:lineRule="auto"/>
              <w:jc w:val="center"/>
              <w:rPr>
                <w:ins w:id="5637" w:author="Tao Huang" w:date="2018-09-04T13:14:00Z"/>
                <w:del w:id="5638" w:author="韬 黄" w:date="2018-09-27T17:42:00Z"/>
                <w:rFonts w:eastAsia="Times New Roman" w:cs="Times New Roman"/>
                <w:color w:val="000000"/>
                <w:sz w:val="22"/>
                <w:rPrChange w:id="5639" w:author="Tao Huang" w:date="2018-09-04T13:15:00Z">
                  <w:rPr>
                    <w:ins w:id="5640" w:author="Tao Huang" w:date="2018-09-04T13:14:00Z"/>
                    <w:del w:id="5641" w:author="韬 黄" w:date="2018-09-27T17:42:00Z"/>
                    <w:rFonts w:ascii="Calibri" w:eastAsia="Times New Roman" w:hAnsi="Calibri" w:cs="Calibri"/>
                    <w:color w:val="000000"/>
                    <w:sz w:val="22"/>
                  </w:rPr>
                </w:rPrChange>
              </w:rPr>
              <w:pPrChange w:id="5642" w:author="Tao Huang" w:date="2018-09-04T13:17:00Z">
                <w:pPr>
                  <w:spacing w:after="0" w:line="240" w:lineRule="auto"/>
                  <w:jc w:val="right"/>
                </w:pPr>
              </w:pPrChange>
            </w:pPr>
            <w:ins w:id="5643" w:author="Tao Huang" w:date="2018-09-04T13:14:00Z">
              <w:del w:id="5644" w:author="韬 黄" w:date="2018-09-27T17:42:00Z">
                <w:r w:rsidRPr="001739A3" w:rsidDel="00FC51CF">
                  <w:rPr>
                    <w:rFonts w:eastAsia="Times New Roman" w:cs="Times New Roman"/>
                    <w:color w:val="000000"/>
                    <w:sz w:val="22"/>
                    <w:rPrChange w:id="5645" w:author="Tao Huang" w:date="2018-09-04T13:15:00Z">
                      <w:rPr>
                        <w:rFonts w:ascii="Calibri" w:eastAsia="Times New Roman" w:hAnsi="Calibri" w:cs="Calibri"/>
                        <w:color w:val="000000"/>
                        <w:sz w:val="22"/>
                      </w:rPr>
                    </w:rPrChange>
                  </w:rPr>
                  <w:delText>0.9958</w:delText>
                </w:r>
              </w:del>
            </w:ins>
          </w:p>
        </w:tc>
        <w:tc>
          <w:tcPr>
            <w:tcW w:w="960" w:type="dxa"/>
            <w:tcBorders>
              <w:top w:val="nil"/>
              <w:left w:val="nil"/>
              <w:bottom w:val="nil"/>
              <w:right w:val="nil"/>
            </w:tcBorders>
            <w:shd w:val="clear" w:color="000000" w:fill="E7E6E6"/>
            <w:noWrap/>
            <w:vAlign w:val="bottom"/>
            <w:hideMark/>
            <w:tcPrChange w:id="5646" w:author="Tao Huang" w:date="2018-09-04T13:17:00Z">
              <w:tcPr>
                <w:tcW w:w="960" w:type="dxa"/>
                <w:gridSpan w:val="2"/>
                <w:tcBorders>
                  <w:top w:val="nil"/>
                  <w:left w:val="nil"/>
                  <w:bottom w:val="nil"/>
                  <w:right w:val="nil"/>
                </w:tcBorders>
                <w:shd w:val="clear" w:color="000000" w:fill="E7E6E6"/>
                <w:noWrap/>
                <w:vAlign w:val="bottom"/>
                <w:hideMark/>
              </w:tcPr>
            </w:tcPrChange>
          </w:tcPr>
          <w:p w14:paraId="7DEB5D9C" w14:textId="35A1E6ED" w:rsidR="001739A3" w:rsidRPr="001739A3" w:rsidDel="00FC51CF" w:rsidRDefault="001739A3">
            <w:pPr>
              <w:spacing w:after="0" w:line="240" w:lineRule="auto"/>
              <w:jc w:val="center"/>
              <w:rPr>
                <w:ins w:id="5647" w:author="Tao Huang" w:date="2018-09-04T13:14:00Z"/>
                <w:del w:id="5648" w:author="韬 黄" w:date="2018-09-27T17:42:00Z"/>
                <w:rFonts w:eastAsia="Times New Roman" w:cs="Times New Roman"/>
                <w:color w:val="000000"/>
                <w:sz w:val="22"/>
                <w:rPrChange w:id="5649" w:author="Tao Huang" w:date="2018-09-04T13:15:00Z">
                  <w:rPr>
                    <w:ins w:id="5650" w:author="Tao Huang" w:date="2018-09-04T13:14:00Z"/>
                    <w:del w:id="5651" w:author="韬 黄" w:date="2018-09-27T17:42:00Z"/>
                    <w:rFonts w:ascii="Calibri" w:eastAsia="Times New Roman" w:hAnsi="Calibri" w:cs="Calibri"/>
                    <w:color w:val="000000"/>
                    <w:sz w:val="22"/>
                  </w:rPr>
                </w:rPrChange>
              </w:rPr>
              <w:pPrChange w:id="5652" w:author="Tao Huang" w:date="2018-09-04T13:17:00Z">
                <w:pPr>
                  <w:spacing w:after="0" w:line="240" w:lineRule="auto"/>
                  <w:jc w:val="right"/>
                </w:pPr>
              </w:pPrChange>
            </w:pPr>
            <w:ins w:id="5653" w:author="Tao Huang" w:date="2018-09-04T13:14:00Z">
              <w:del w:id="5654" w:author="韬 黄" w:date="2018-09-27T17:42:00Z">
                <w:r w:rsidRPr="001739A3" w:rsidDel="00FC51CF">
                  <w:rPr>
                    <w:rFonts w:eastAsia="Times New Roman" w:cs="Times New Roman"/>
                    <w:color w:val="000000"/>
                    <w:sz w:val="22"/>
                    <w:rPrChange w:id="5655" w:author="Tao Huang" w:date="2018-09-04T13:15:00Z">
                      <w:rPr>
                        <w:rFonts w:ascii="Calibri" w:eastAsia="Times New Roman" w:hAnsi="Calibri" w:cs="Calibri"/>
                        <w:color w:val="000000"/>
                        <w:sz w:val="22"/>
                      </w:rPr>
                    </w:rPrChange>
                  </w:rPr>
                  <w:delText>6</w:delText>
                </w:r>
              </w:del>
            </w:ins>
          </w:p>
        </w:tc>
        <w:tc>
          <w:tcPr>
            <w:tcW w:w="960" w:type="dxa"/>
            <w:tcBorders>
              <w:top w:val="nil"/>
              <w:left w:val="nil"/>
              <w:bottom w:val="nil"/>
              <w:right w:val="nil"/>
            </w:tcBorders>
            <w:shd w:val="clear" w:color="000000" w:fill="FFFF00"/>
            <w:noWrap/>
            <w:vAlign w:val="bottom"/>
            <w:hideMark/>
            <w:tcPrChange w:id="5656" w:author="Tao Huang" w:date="2018-09-04T13:17:00Z">
              <w:tcPr>
                <w:tcW w:w="960" w:type="dxa"/>
                <w:gridSpan w:val="2"/>
                <w:tcBorders>
                  <w:top w:val="nil"/>
                  <w:left w:val="nil"/>
                  <w:bottom w:val="nil"/>
                  <w:right w:val="nil"/>
                </w:tcBorders>
                <w:shd w:val="clear" w:color="000000" w:fill="FFFF00"/>
                <w:noWrap/>
                <w:vAlign w:val="bottom"/>
                <w:hideMark/>
              </w:tcPr>
            </w:tcPrChange>
          </w:tcPr>
          <w:p w14:paraId="49733244" w14:textId="65BB9086" w:rsidR="001739A3" w:rsidRPr="001739A3" w:rsidDel="00FC51CF" w:rsidRDefault="001739A3">
            <w:pPr>
              <w:spacing w:after="0" w:line="240" w:lineRule="auto"/>
              <w:jc w:val="center"/>
              <w:rPr>
                <w:ins w:id="5657" w:author="Tao Huang" w:date="2018-09-04T13:14:00Z"/>
                <w:del w:id="5658" w:author="韬 黄" w:date="2018-09-27T17:42:00Z"/>
                <w:rFonts w:eastAsia="Times New Roman" w:cs="Times New Roman"/>
                <w:color w:val="000000"/>
                <w:sz w:val="22"/>
                <w:rPrChange w:id="5659" w:author="Tao Huang" w:date="2018-09-04T13:15:00Z">
                  <w:rPr>
                    <w:ins w:id="5660" w:author="Tao Huang" w:date="2018-09-04T13:14:00Z"/>
                    <w:del w:id="5661" w:author="韬 黄" w:date="2018-09-27T17:42:00Z"/>
                    <w:rFonts w:ascii="Calibri" w:eastAsia="Times New Roman" w:hAnsi="Calibri" w:cs="Calibri"/>
                    <w:color w:val="000000"/>
                    <w:sz w:val="22"/>
                  </w:rPr>
                </w:rPrChange>
              </w:rPr>
              <w:pPrChange w:id="5662" w:author="Tao Huang" w:date="2018-09-04T13:17:00Z">
                <w:pPr>
                  <w:spacing w:after="0" w:line="240" w:lineRule="auto"/>
                  <w:jc w:val="right"/>
                </w:pPr>
              </w:pPrChange>
            </w:pPr>
            <w:ins w:id="5663" w:author="Tao Huang" w:date="2018-09-04T13:14:00Z">
              <w:del w:id="5664" w:author="韬 黄" w:date="2018-09-27T17:42:00Z">
                <w:r w:rsidRPr="001739A3" w:rsidDel="00FC51CF">
                  <w:rPr>
                    <w:rFonts w:eastAsia="Times New Roman" w:cs="Times New Roman"/>
                    <w:color w:val="000000"/>
                    <w:sz w:val="22"/>
                    <w:rPrChange w:id="5665" w:author="Tao Huang" w:date="2018-09-04T13:15:00Z">
                      <w:rPr>
                        <w:rFonts w:ascii="Calibri" w:eastAsia="Times New Roman" w:hAnsi="Calibri" w:cs="Calibri"/>
                        <w:color w:val="000000"/>
                        <w:sz w:val="22"/>
                      </w:rPr>
                    </w:rPrChange>
                  </w:rPr>
                  <w:delText>6,793</w:delText>
                </w:r>
              </w:del>
            </w:ins>
          </w:p>
        </w:tc>
        <w:tc>
          <w:tcPr>
            <w:tcW w:w="960" w:type="dxa"/>
            <w:tcBorders>
              <w:top w:val="nil"/>
              <w:left w:val="nil"/>
              <w:bottom w:val="nil"/>
              <w:right w:val="nil"/>
            </w:tcBorders>
            <w:shd w:val="clear" w:color="000000" w:fill="FFFF00"/>
            <w:noWrap/>
            <w:vAlign w:val="bottom"/>
            <w:hideMark/>
            <w:tcPrChange w:id="5666" w:author="Tao Huang" w:date="2018-09-04T13:17:00Z">
              <w:tcPr>
                <w:tcW w:w="960" w:type="dxa"/>
                <w:gridSpan w:val="2"/>
                <w:tcBorders>
                  <w:top w:val="nil"/>
                  <w:left w:val="nil"/>
                  <w:bottom w:val="nil"/>
                  <w:right w:val="nil"/>
                </w:tcBorders>
                <w:shd w:val="clear" w:color="000000" w:fill="FFFF00"/>
                <w:noWrap/>
                <w:vAlign w:val="bottom"/>
                <w:hideMark/>
              </w:tcPr>
            </w:tcPrChange>
          </w:tcPr>
          <w:p w14:paraId="635C39A3" w14:textId="67A445A3" w:rsidR="001739A3" w:rsidRPr="001739A3" w:rsidDel="00FC51CF" w:rsidRDefault="001739A3">
            <w:pPr>
              <w:spacing w:after="0" w:line="240" w:lineRule="auto"/>
              <w:jc w:val="center"/>
              <w:rPr>
                <w:ins w:id="5667" w:author="Tao Huang" w:date="2018-09-04T13:14:00Z"/>
                <w:del w:id="5668" w:author="韬 黄" w:date="2018-09-27T17:42:00Z"/>
                <w:rFonts w:eastAsia="Times New Roman" w:cs="Times New Roman"/>
                <w:color w:val="000000"/>
                <w:sz w:val="22"/>
                <w:rPrChange w:id="5669" w:author="Tao Huang" w:date="2018-09-04T13:15:00Z">
                  <w:rPr>
                    <w:ins w:id="5670" w:author="Tao Huang" w:date="2018-09-04T13:14:00Z"/>
                    <w:del w:id="5671" w:author="韬 黄" w:date="2018-09-27T17:42:00Z"/>
                    <w:rFonts w:ascii="Calibri" w:eastAsia="Times New Roman" w:hAnsi="Calibri" w:cs="Calibri"/>
                    <w:color w:val="000000"/>
                    <w:sz w:val="22"/>
                  </w:rPr>
                </w:rPrChange>
              </w:rPr>
              <w:pPrChange w:id="5672" w:author="Tao Huang" w:date="2018-09-04T13:17:00Z">
                <w:pPr>
                  <w:spacing w:after="0" w:line="240" w:lineRule="auto"/>
                  <w:jc w:val="right"/>
                </w:pPr>
              </w:pPrChange>
            </w:pPr>
            <w:ins w:id="5673" w:author="Tao Huang" w:date="2018-09-04T13:14:00Z">
              <w:del w:id="5674" w:author="韬 黄" w:date="2018-09-27T17:42:00Z">
                <w:r w:rsidRPr="001739A3" w:rsidDel="00FC51CF">
                  <w:rPr>
                    <w:rFonts w:eastAsia="Times New Roman" w:cs="Times New Roman"/>
                    <w:color w:val="000000"/>
                    <w:sz w:val="22"/>
                    <w:rPrChange w:id="5675" w:author="Tao Huang" w:date="2018-09-04T13:15:00Z">
                      <w:rPr>
                        <w:rFonts w:ascii="Calibri" w:eastAsia="Times New Roman" w:hAnsi="Calibri" w:cs="Calibri"/>
                        <w:color w:val="000000"/>
                        <w:sz w:val="22"/>
                      </w:rPr>
                    </w:rPrChange>
                  </w:rPr>
                  <w:delText>5</w:delText>
                </w:r>
              </w:del>
            </w:ins>
          </w:p>
        </w:tc>
      </w:tr>
      <w:tr w:rsidR="001739A3" w:rsidRPr="001739A3" w:rsidDel="00FC51CF" w14:paraId="7CF06E49" w14:textId="23750167" w:rsidTr="008B5617">
        <w:tblPrEx>
          <w:tblW w:w="12080" w:type="dxa"/>
          <w:jc w:val="center"/>
          <w:tblPrExChange w:id="5676" w:author="Tao Huang" w:date="2018-09-04T13:17:00Z">
            <w:tblPrEx>
              <w:tblW w:w="12080" w:type="dxa"/>
              <w:jc w:val="center"/>
            </w:tblPrEx>
          </w:tblPrExChange>
        </w:tblPrEx>
        <w:trPr>
          <w:trHeight w:val="57"/>
          <w:jc w:val="center"/>
          <w:ins w:id="5677" w:author="Tao Huang" w:date="2018-09-04T13:14:00Z"/>
          <w:del w:id="5678" w:author="韬 黄" w:date="2018-09-27T17:42:00Z"/>
          <w:trPrChange w:id="5679"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680" w:author="Tao Huang" w:date="2018-09-04T13:17:00Z">
              <w:tcPr>
                <w:tcW w:w="2480" w:type="dxa"/>
                <w:tcBorders>
                  <w:top w:val="nil"/>
                  <w:left w:val="nil"/>
                  <w:bottom w:val="nil"/>
                  <w:right w:val="nil"/>
                </w:tcBorders>
                <w:shd w:val="clear" w:color="000000" w:fill="FFFF00"/>
                <w:noWrap/>
                <w:vAlign w:val="bottom"/>
                <w:hideMark/>
              </w:tcPr>
            </w:tcPrChange>
          </w:tcPr>
          <w:p w14:paraId="216D8D94" w14:textId="224E1FEA" w:rsidR="001739A3" w:rsidRPr="001739A3" w:rsidDel="00FC51CF" w:rsidRDefault="001739A3">
            <w:pPr>
              <w:spacing w:after="0" w:line="240" w:lineRule="auto"/>
              <w:rPr>
                <w:ins w:id="5681" w:author="Tao Huang" w:date="2018-09-04T13:14:00Z"/>
                <w:del w:id="5682" w:author="韬 黄" w:date="2018-09-27T17:42:00Z"/>
                <w:rFonts w:eastAsia="Times New Roman" w:cs="Times New Roman"/>
                <w:color w:val="000000"/>
                <w:sz w:val="22"/>
                <w:rPrChange w:id="5683" w:author="Tao Huang" w:date="2018-09-04T13:15:00Z">
                  <w:rPr>
                    <w:ins w:id="5684" w:author="Tao Huang" w:date="2018-09-04T13:14:00Z"/>
                    <w:del w:id="5685" w:author="韬 黄" w:date="2018-09-27T17:42:00Z"/>
                    <w:rFonts w:ascii="Calibri" w:eastAsia="Times New Roman" w:hAnsi="Calibri" w:cs="Calibri"/>
                    <w:color w:val="000000"/>
                    <w:sz w:val="22"/>
                  </w:rPr>
                </w:rPrChange>
              </w:rPr>
            </w:pPr>
            <w:ins w:id="5686" w:author="Tao Huang" w:date="2018-09-04T13:14:00Z">
              <w:del w:id="5687" w:author="韬 黄" w:date="2018-09-27T17:42:00Z">
                <w:r w:rsidRPr="001739A3" w:rsidDel="00FC51CF">
                  <w:rPr>
                    <w:rFonts w:eastAsia="Times New Roman" w:cs="Times New Roman"/>
                    <w:color w:val="000000"/>
                    <w:sz w:val="22"/>
                    <w:rPrChange w:id="5688" w:author="Tao Huang" w:date="2018-09-04T13:15:00Z">
                      <w:rPr>
                        <w:rFonts w:ascii="Calibri" w:eastAsia="Times New Roman" w:hAnsi="Calibri" w:cs="Calibri"/>
                        <w:color w:val="000000"/>
                        <w:sz w:val="22"/>
                      </w:rPr>
                    </w:rPrChange>
                  </w:rPr>
                  <w:delText>ADL-own-IC</w:delText>
                </w:r>
              </w:del>
            </w:ins>
          </w:p>
        </w:tc>
        <w:tc>
          <w:tcPr>
            <w:tcW w:w="960" w:type="dxa"/>
            <w:tcBorders>
              <w:top w:val="nil"/>
              <w:left w:val="nil"/>
              <w:bottom w:val="nil"/>
              <w:right w:val="nil"/>
            </w:tcBorders>
            <w:shd w:val="clear" w:color="000000" w:fill="FFFF00"/>
            <w:noWrap/>
            <w:vAlign w:val="bottom"/>
            <w:hideMark/>
            <w:tcPrChange w:id="5689" w:author="Tao Huang" w:date="2018-09-04T13:17:00Z">
              <w:tcPr>
                <w:tcW w:w="960" w:type="dxa"/>
                <w:tcBorders>
                  <w:top w:val="nil"/>
                  <w:left w:val="nil"/>
                  <w:bottom w:val="nil"/>
                  <w:right w:val="nil"/>
                </w:tcBorders>
                <w:shd w:val="clear" w:color="000000" w:fill="FFFF00"/>
                <w:noWrap/>
                <w:vAlign w:val="bottom"/>
                <w:hideMark/>
              </w:tcPr>
            </w:tcPrChange>
          </w:tcPr>
          <w:p w14:paraId="02DD281B" w14:textId="2A2B1F76" w:rsidR="001739A3" w:rsidRPr="001739A3" w:rsidDel="00FC51CF" w:rsidRDefault="001739A3">
            <w:pPr>
              <w:spacing w:after="0" w:line="240" w:lineRule="auto"/>
              <w:jc w:val="center"/>
              <w:rPr>
                <w:ins w:id="5690" w:author="Tao Huang" w:date="2018-09-04T13:14:00Z"/>
                <w:del w:id="5691" w:author="韬 黄" w:date="2018-09-27T17:42:00Z"/>
                <w:rFonts w:eastAsia="Times New Roman" w:cs="Times New Roman"/>
                <w:color w:val="000000"/>
                <w:sz w:val="22"/>
                <w:rPrChange w:id="5692" w:author="Tao Huang" w:date="2018-09-04T13:15:00Z">
                  <w:rPr>
                    <w:ins w:id="5693" w:author="Tao Huang" w:date="2018-09-04T13:14:00Z"/>
                    <w:del w:id="5694" w:author="韬 黄" w:date="2018-09-27T17:42:00Z"/>
                    <w:rFonts w:ascii="Calibri" w:eastAsia="Times New Roman" w:hAnsi="Calibri" w:cs="Calibri"/>
                    <w:color w:val="000000"/>
                    <w:sz w:val="22"/>
                  </w:rPr>
                </w:rPrChange>
              </w:rPr>
              <w:pPrChange w:id="5695" w:author="Tao Huang" w:date="2018-09-04T13:17:00Z">
                <w:pPr>
                  <w:spacing w:after="0" w:line="240" w:lineRule="auto"/>
                  <w:jc w:val="right"/>
                </w:pPr>
              </w:pPrChange>
            </w:pPr>
            <w:ins w:id="5696" w:author="Tao Huang" w:date="2018-09-04T13:14:00Z">
              <w:del w:id="5697" w:author="韬 黄" w:date="2018-09-27T17:42:00Z">
                <w:r w:rsidRPr="001739A3" w:rsidDel="00FC51CF">
                  <w:rPr>
                    <w:rFonts w:eastAsia="Times New Roman" w:cs="Times New Roman"/>
                    <w:color w:val="000000"/>
                    <w:sz w:val="22"/>
                    <w:rPrChange w:id="5698" w:author="Tao Huang" w:date="2018-09-04T13:15:00Z">
                      <w:rPr>
                        <w:rFonts w:ascii="Calibri" w:eastAsia="Times New Roman" w:hAnsi="Calibri" w:cs="Calibri"/>
                        <w:color w:val="000000"/>
                        <w:sz w:val="22"/>
                      </w:rPr>
                    </w:rPrChange>
                  </w:rPr>
                  <w:delText>17.013</w:delText>
                </w:r>
              </w:del>
            </w:ins>
          </w:p>
        </w:tc>
        <w:tc>
          <w:tcPr>
            <w:tcW w:w="960" w:type="dxa"/>
            <w:tcBorders>
              <w:top w:val="nil"/>
              <w:left w:val="nil"/>
              <w:bottom w:val="nil"/>
              <w:right w:val="nil"/>
            </w:tcBorders>
            <w:shd w:val="clear" w:color="000000" w:fill="FFFF00"/>
            <w:noWrap/>
            <w:vAlign w:val="bottom"/>
            <w:hideMark/>
            <w:tcPrChange w:id="5699" w:author="Tao Huang" w:date="2018-09-04T13:17:00Z">
              <w:tcPr>
                <w:tcW w:w="960" w:type="dxa"/>
                <w:tcBorders>
                  <w:top w:val="nil"/>
                  <w:left w:val="nil"/>
                  <w:bottom w:val="nil"/>
                  <w:right w:val="nil"/>
                </w:tcBorders>
                <w:shd w:val="clear" w:color="000000" w:fill="FFFF00"/>
                <w:noWrap/>
                <w:vAlign w:val="bottom"/>
                <w:hideMark/>
              </w:tcPr>
            </w:tcPrChange>
          </w:tcPr>
          <w:p w14:paraId="79585644" w14:textId="5362C855" w:rsidR="001739A3" w:rsidRPr="001739A3" w:rsidDel="00FC51CF" w:rsidRDefault="001739A3">
            <w:pPr>
              <w:spacing w:after="0" w:line="240" w:lineRule="auto"/>
              <w:jc w:val="center"/>
              <w:rPr>
                <w:ins w:id="5700" w:author="Tao Huang" w:date="2018-09-04T13:14:00Z"/>
                <w:del w:id="5701" w:author="韬 黄" w:date="2018-09-27T17:42:00Z"/>
                <w:rFonts w:eastAsia="Times New Roman" w:cs="Times New Roman"/>
                <w:color w:val="000000"/>
                <w:sz w:val="22"/>
                <w:rPrChange w:id="5702" w:author="Tao Huang" w:date="2018-09-04T13:15:00Z">
                  <w:rPr>
                    <w:ins w:id="5703" w:author="Tao Huang" w:date="2018-09-04T13:14:00Z"/>
                    <w:del w:id="5704" w:author="韬 黄" w:date="2018-09-27T17:42:00Z"/>
                    <w:rFonts w:ascii="Calibri" w:eastAsia="Times New Roman" w:hAnsi="Calibri" w:cs="Calibri"/>
                    <w:color w:val="000000"/>
                    <w:sz w:val="22"/>
                  </w:rPr>
                </w:rPrChange>
              </w:rPr>
              <w:pPrChange w:id="5705" w:author="Tao Huang" w:date="2018-09-04T13:17:00Z">
                <w:pPr>
                  <w:spacing w:after="0" w:line="240" w:lineRule="auto"/>
                  <w:jc w:val="right"/>
                </w:pPr>
              </w:pPrChange>
            </w:pPr>
            <w:ins w:id="5706" w:author="Tao Huang" w:date="2018-09-04T13:14:00Z">
              <w:del w:id="5707" w:author="韬 黄" w:date="2018-09-27T17:42:00Z">
                <w:r w:rsidRPr="001739A3" w:rsidDel="00FC51CF">
                  <w:rPr>
                    <w:rFonts w:eastAsia="Times New Roman" w:cs="Times New Roman"/>
                    <w:color w:val="000000"/>
                    <w:sz w:val="22"/>
                    <w:rPrChange w:id="5708" w:author="Tao Huang" w:date="2018-09-04T13:15:00Z">
                      <w:rPr>
                        <w:rFonts w:ascii="Calibri" w:eastAsia="Times New Roman" w:hAnsi="Calibri" w:cs="Calibri"/>
                        <w:color w:val="000000"/>
                        <w:sz w:val="22"/>
                      </w:rPr>
                    </w:rPrChange>
                  </w:rPr>
                  <w:delText>7</w:delText>
                </w:r>
              </w:del>
            </w:ins>
          </w:p>
        </w:tc>
        <w:tc>
          <w:tcPr>
            <w:tcW w:w="960" w:type="dxa"/>
            <w:tcBorders>
              <w:top w:val="nil"/>
              <w:left w:val="nil"/>
              <w:bottom w:val="nil"/>
              <w:right w:val="nil"/>
            </w:tcBorders>
            <w:shd w:val="clear" w:color="000000" w:fill="FFFF00"/>
            <w:noWrap/>
            <w:vAlign w:val="bottom"/>
            <w:hideMark/>
            <w:tcPrChange w:id="5709" w:author="Tao Huang" w:date="2018-09-04T13:17:00Z">
              <w:tcPr>
                <w:tcW w:w="960" w:type="dxa"/>
                <w:gridSpan w:val="2"/>
                <w:tcBorders>
                  <w:top w:val="nil"/>
                  <w:left w:val="nil"/>
                  <w:bottom w:val="nil"/>
                  <w:right w:val="nil"/>
                </w:tcBorders>
                <w:shd w:val="clear" w:color="000000" w:fill="FFFF00"/>
                <w:noWrap/>
                <w:vAlign w:val="bottom"/>
                <w:hideMark/>
              </w:tcPr>
            </w:tcPrChange>
          </w:tcPr>
          <w:p w14:paraId="4CF27354" w14:textId="0FAC5640" w:rsidR="001739A3" w:rsidRPr="001739A3" w:rsidDel="00FC51CF" w:rsidRDefault="001739A3">
            <w:pPr>
              <w:spacing w:after="0" w:line="240" w:lineRule="auto"/>
              <w:jc w:val="center"/>
              <w:rPr>
                <w:ins w:id="5710" w:author="Tao Huang" w:date="2018-09-04T13:14:00Z"/>
                <w:del w:id="5711" w:author="韬 黄" w:date="2018-09-27T17:42:00Z"/>
                <w:rFonts w:eastAsia="Times New Roman" w:cs="Times New Roman"/>
                <w:color w:val="000000"/>
                <w:sz w:val="22"/>
                <w:rPrChange w:id="5712" w:author="Tao Huang" w:date="2018-09-04T13:15:00Z">
                  <w:rPr>
                    <w:ins w:id="5713" w:author="Tao Huang" w:date="2018-09-04T13:14:00Z"/>
                    <w:del w:id="5714" w:author="韬 黄" w:date="2018-09-27T17:42:00Z"/>
                    <w:rFonts w:ascii="Calibri" w:eastAsia="Times New Roman" w:hAnsi="Calibri" w:cs="Calibri"/>
                    <w:color w:val="000000"/>
                    <w:sz w:val="22"/>
                  </w:rPr>
                </w:rPrChange>
              </w:rPr>
              <w:pPrChange w:id="5715" w:author="Tao Huang" w:date="2018-09-04T13:17:00Z">
                <w:pPr>
                  <w:spacing w:after="0" w:line="240" w:lineRule="auto"/>
                  <w:jc w:val="right"/>
                </w:pPr>
              </w:pPrChange>
            </w:pPr>
            <w:ins w:id="5716" w:author="Tao Huang" w:date="2018-09-04T13:14:00Z">
              <w:del w:id="5717" w:author="韬 黄" w:date="2018-09-27T17:42:00Z">
                <w:r w:rsidRPr="001739A3" w:rsidDel="00FC51CF">
                  <w:rPr>
                    <w:rFonts w:eastAsia="Times New Roman" w:cs="Times New Roman"/>
                    <w:color w:val="000000"/>
                    <w:sz w:val="22"/>
                    <w:rPrChange w:id="5718" w:author="Tao Huang" w:date="2018-09-04T13:15:00Z">
                      <w:rPr>
                        <w:rFonts w:ascii="Calibri" w:eastAsia="Times New Roman" w:hAnsi="Calibri" w:cs="Calibri"/>
                        <w:color w:val="000000"/>
                        <w:sz w:val="22"/>
                      </w:rPr>
                    </w:rPrChange>
                  </w:rPr>
                  <w:delText>39.553%</w:delText>
                </w:r>
              </w:del>
            </w:ins>
          </w:p>
        </w:tc>
        <w:tc>
          <w:tcPr>
            <w:tcW w:w="960" w:type="dxa"/>
            <w:tcBorders>
              <w:top w:val="nil"/>
              <w:left w:val="nil"/>
              <w:bottom w:val="nil"/>
              <w:right w:val="nil"/>
            </w:tcBorders>
            <w:shd w:val="clear" w:color="000000" w:fill="FFFF00"/>
            <w:noWrap/>
            <w:vAlign w:val="bottom"/>
            <w:hideMark/>
            <w:tcPrChange w:id="5719" w:author="Tao Huang" w:date="2018-09-04T13:17:00Z">
              <w:tcPr>
                <w:tcW w:w="960" w:type="dxa"/>
                <w:gridSpan w:val="2"/>
                <w:tcBorders>
                  <w:top w:val="nil"/>
                  <w:left w:val="nil"/>
                  <w:bottom w:val="nil"/>
                  <w:right w:val="nil"/>
                </w:tcBorders>
                <w:shd w:val="clear" w:color="000000" w:fill="FFFF00"/>
                <w:noWrap/>
                <w:vAlign w:val="bottom"/>
                <w:hideMark/>
              </w:tcPr>
            </w:tcPrChange>
          </w:tcPr>
          <w:p w14:paraId="0C3F3B67" w14:textId="617581E8" w:rsidR="001739A3" w:rsidRPr="001739A3" w:rsidDel="00FC51CF" w:rsidRDefault="001739A3">
            <w:pPr>
              <w:spacing w:after="0" w:line="240" w:lineRule="auto"/>
              <w:jc w:val="center"/>
              <w:rPr>
                <w:ins w:id="5720" w:author="Tao Huang" w:date="2018-09-04T13:14:00Z"/>
                <w:del w:id="5721" w:author="韬 黄" w:date="2018-09-27T17:42:00Z"/>
                <w:rFonts w:eastAsia="Times New Roman" w:cs="Times New Roman"/>
                <w:color w:val="000000"/>
                <w:sz w:val="22"/>
                <w:rPrChange w:id="5722" w:author="Tao Huang" w:date="2018-09-04T13:15:00Z">
                  <w:rPr>
                    <w:ins w:id="5723" w:author="Tao Huang" w:date="2018-09-04T13:14:00Z"/>
                    <w:del w:id="5724" w:author="韬 黄" w:date="2018-09-27T17:42:00Z"/>
                    <w:rFonts w:ascii="Calibri" w:eastAsia="Times New Roman" w:hAnsi="Calibri" w:cs="Calibri"/>
                    <w:color w:val="000000"/>
                    <w:sz w:val="22"/>
                  </w:rPr>
                </w:rPrChange>
              </w:rPr>
              <w:pPrChange w:id="5725" w:author="Tao Huang" w:date="2018-09-04T13:17:00Z">
                <w:pPr>
                  <w:spacing w:after="0" w:line="240" w:lineRule="auto"/>
                  <w:jc w:val="right"/>
                </w:pPr>
              </w:pPrChange>
            </w:pPr>
            <w:ins w:id="5726" w:author="Tao Huang" w:date="2018-09-04T13:14:00Z">
              <w:del w:id="5727" w:author="韬 黄" w:date="2018-09-27T17:42:00Z">
                <w:r w:rsidRPr="001739A3" w:rsidDel="00FC51CF">
                  <w:rPr>
                    <w:rFonts w:eastAsia="Times New Roman" w:cs="Times New Roman"/>
                    <w:color w:val="000000"/>
                    <w:sz w:val="22"/>
                    <w:rPrChange w:id="5728"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5729" w:author="Tao Huang" w:date="2018-09-04T13:17:00Z">
              <w:tcPr>
                <w:tcW w:w="960" w:type="dxa"/>
                <w:gridSpan w:val="2"/>
                <w:tcBorders>
                  <w:top w:val="nil"/>
                  <w:left w:val="nil"/>
                  <w:bottom w:val="nil"/>
                  <w:right w:val="nil"/>
                </w:tcBorders>
                <w:shd w:val="clear" w:color="000000" w:fill="FFFF00"/>
                <w:noWrap/>
                <w:vAlign w:val="bottom"/>
                <w:hideMark/>
              </w:tcPr>
            </w:tcPrChange>
          </w:tcPr>
          <w:p w14:paraId="70D6A8BF" w14:textId="74058502" w:rsidR="001739A3" w:rsidRPr="001739A3" w:rsidDel="00FC51CF" w:rsidRDefault="001739A3">
            <w:pPr>
              <w:spacing w:after="0" w:line="240" w:lineRule="auto"/>
              <w:jc w:val="center"/>
              <w:rPr>
                <w:ins w:id="5730" w:author="Tao Huang" w:date="2018-09-04T13:14:00Z"/>
                <w:del w:id="5731" w:author="韬 黄" w:date="2018-09-27T17:42:00Z"/>
                <w:rFonts w:eastAsia="Times New Roman" w:cs="Times New Roman"/>
                <w:color w:val="000000"/>
                <w:sz w:val="22"/>
                <w:rPrChange w:id="5732" w:author="Tao Huang" w:date="2018-09-04T13:15:00Z">
                  <w:rPr>
                    <w:ins w:id="5733" w:author="Tao Huang" w:date="2018-09-04T13:14:00Z"/>
                    <w:del w:id="5734" w:author="韬 黄" w:date="2018-09-27T17:42:00Z"/>
                    <w:rFonts w:ascii="Calibri" w:eastAsia="Times New Roman" w:hAnsi="Calibri" w:cs="Calibri"/>
                    <w:color w:val="000000"/>
                    <w:sz w:val="22"/>
                  </w:rPr>
                </w:rPrChange>
              </w:rPr>
              <w:pPrChange w:id="5735" w:author="Tao Huang" w:date="2018-09-04T13:17:00Z">
                <w:pPr>
                  <w:spacing w:after="0" w:line="240" w:lineRule="auto"/>
                  <w:jc w:val="right"/>
                </w:pPr>
              </w:pPrChange>
            </w:pPr>
            <w:ins w:id="5736" w:author="Tao Huang" w:date="2018-09-04T13:14:00Z">
              <w:del w:id="5737" w:author="韬 黄" w:date="2018-09-27T17:42:00Z">
                <w:r w:rsidRPr="001739A3" w:rsidDel="00FC51CF">
                  <w:rPr>
                    <w:rFonts w:eastAsia="Times New Roman" w:cs="Times New Roman"/>
                    <w:color w:val="000000"/>
                    <w:sz w:val="22"/>
                    <w:rPrChange w:id="5738" w:author="Tao Huang" w:date="2018-09-04T13:15:00Z">
                      <w:rPr>
                        <w:rFonts w:ascii="Calibri" w:eastAsia="Times New Roman" w:hAnsi="Calibri" w:cs="Calibri"/>
                        <w:color w:val="000000"/>
                        <w:sz w:val="22"/>
                      </w:rPr>
                    </w:rPrChange>
                  </w:rPr>
                  <w:delText>0.6809</w:delText>
                </w:r>
              </w:del>
            </w:ins>
          </w:p>
        </w:tc>
        <w:tc>
          <w:tcPr>
            <w:tcW w:w="960" w:type="dxa"/>
            <w:tcBorders>
              <w:top w:val="nil"/>
              <w:left w:val="nil"/>
              <w:bottom w:val="nil"/>
              <w:right w:val="nil"/>
            </w:tcBorders>
            <w:shd w:val="clear" w:color="000000" w:fill="FFFF00"/>
            <w:noWrap/>
            <w:vAlign w:val="bottom"/>
            <w:hideMark/>
            <w:tcPrChange w:id="5739" w:author="Tao Huang" w:date="2018-09-04T13:17:00Z">
              <w:tcPr>
                <w:tcW w:w="960" w:type="dxa"/>
                <w:gridSpan w:val="2"/>
                <w:tcBorders>
                  <w:top w:val="nil"/>
                  <w:left w:val="nil"/>
                  <w:bottom w:val="nil"/>
                  <w:right w:val="nil"/>
                </w:tcBorders>
                <w:shd w:val="clear" w:color="000000" w:fill="FFFF00"/>
                <w:noWrap/>
                <w:vAlign w:val="bottom"/>
                <w:hideMark/>
              </w:tcPr>
            </w:tcPrChange>
          </w:tcPr>
          <w:p w14:paraId="7614886A" w14:textId="12CC94DE" w:rsidR="001739A3" w:rsidRPr="001739A3" w:rsidDel="00FC51CF" w:rsidRDefault="001739A3">
            <w:pPr>
              <w:spacing w:after="0" w:line="240" w:lineRule="auto"/>
              <w:jc w:val="center"/>
              <w:rPr>
                <w:ins w:id="5740" w:author="Tao Huang" w:date="2018-09-04T13:14:00Z"/>
                <w:del w:id="5741" w:author="韬 黄" w:date="2018-09-27T17:42:00Z"/>
                <w:rFonts w:eastAsia="Times New Roman" w:cs="Times New Roman"/>
                <w:color w:val="000000"/>
                <w:sz w:val="22"/>
                <w:rPrChange w:id="5742" w:author="Tao Huang" w:date="2018-09-04T13:15:00Z">
                  <w:rPr>
                    <w:ins w:id="5743" w:author="Tao Huang" w:date="2018-09-04T13:14:00Z"/>
                    <w:del w:id="5744" w:author="韬 黄" w:date="2018-09-27T17:42:00Z"/>
                    <w:rFonts w:ascii="Calibri" w:eastAsia="Times New Roman" w:hAnsi="Calibri" w:cs="Calibri"/>
                    <w:color w:val="000000"/>
                    <w:sz w:val="22"/>
                  </w:rPr>
                </w:rPrChange>
              </w:rPr>
              <w:pPrChange w:id="5745" w:author="Tao Huang" w:date="2018-09-04T13:17:00Z">
                <w:pPr>
                  <w:spacing w:after="0" w:line="240" w:lineRule="auto"/>
                  <w:jc w:val="right"/>
                </w:pPr>
              </w:pPrChange>
            </w:pPr>
            <w:ins w:id="5746" w:author="Tao Huang" w:date="2018-09-04T13:14:00Z">
              <w:del w:id="5747" w:author="韬 黄" w:date="2018-09-27T17:42:00Z">
                <w:r w:rsidRPr="001739A3" w:rsidDel="00FC51CF">
                  <w:rPr>
                    <w:rFonts w:eastAsia="Times New Roman" w:cs="Times New Roman"/>
                    <w:color w:val="000000"/>
                    <w:sz w:val="22"/>
                    <w:rPrChange w:id="5748"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E7E6E6"/>
            <w:noWrap/>
            <w:vAlign w:val="bottom"/>
            <w:hideMark/>
            <w:tcPrChange w:id="5749" w:author="Tao Huang" w:date="2018-09-04T13:17:00Z">
              <w:tcPr>
                <w:tcW w:w="960" w:type="dxa"/>
                <w:gridSpan w:val="2"/>
                <w:tcBorders>
                  <w:top w:val="nil"/>
                  <w:left w:val="nil"/>
                  <w:bottom w:val="nil"/>
                  <w:right w:val="nil"/>
                </w:tcBorders>
                <w:shd w:val="clear" w:color="000000" w:fill="E7E6E6"/>
                <w:noWrap/>
                <w:vAlign w:val="bottom"/>
                <w:hideMark/>
              </w:tcPr>
            </w:tcPrChange>
          </w:tcPr>
          <w:p w14:paraId="0CC25368" w14:textId="4D77B4EE" w:rsidR="001739A3" w:rsidRPr="001739A3" w:rsidDel="00FC51CF" w:rsidRDefault="001739A3">
            <w:pPr>
              <w:spacing w:after="0" w:line="240" w:lineRule="auto"/>
              <w:jc w:val="center"/>
              <w:rPr>
                <w:ins w:id="5750" w:author="Tao Huang" w:date="2018-09-04T13:14:00Z"/>
                <w:del w:id="5751" w:author="韬 黄" w:date="2018-09-27T17:42:00Z"/>
                <w:rFonts w:eastAsia="Times New Roman" w:cs="Times New Roman"/>
                <w:color w:val="000000"/>
                <w:sz w:val="22"/>
                <w:rPrChange w:id="5752" w:author="Tao Huang" w:date="2018-09-04T13:15:00Z">
                  <w:rPr>
                    <w:ins w:id="5753" w:author="Tao Huang" w:date="2018-09-04T13:14:00Z"/>
                    <w:del w:id="5754" w:author="韬 黄" w:date="2018-09-27T17:42:00Z"/>
                    <w:rFonts w:ascii="Calibri" w:eastAsia="Times New Roman" w:hAnsi="Calibri" w:cs="Calibri"/>
                    <w:color w:val="000000"/>
                    <w:sz w:val="22"/>
                  </w:rPr>
                </w:rPrChange>
              </w:rPr>
              <w:pPrChange w:id="5755" w:author="Tao Huang" w:date="2018-09-04T13:17:00Z">
                <w:pPr>
                  <w:spacing w:after="0" w:line="240" w:lineRule="auto"/>
                  <w:jc w:val="right"/>
                </w:pPr>
              </w:pPrChange>
            </w:pPr>
            <w:ins w:id="5756" w:author="Tao Huang" w:date="2018-09-04T13:14:00Z">
              <w:del w:id="5757" w:author="韬 黄" w:date="2018-09-27T17:42:00Z">
                <w:r w:rsidRPr="001739A3" w:rsidDel="00FC51CF">
                  <w:rPr>
                    <w:rFonts w:eastAsia="Times New Roman" w:cs="Times New Roman"/>
                    <w:color w:val="000000"/>
                    <w:sz w:val="22"/>
                    <w:rPrChange w:id="5758" w:author="Tao Huang" w:date="2018-09-04T13:15:00Z">
                      <w:rPr>
                        <w:rFonts w:ascii="Calibri" w:eastAsia="Times New Roman" w:hAnsi="Calibri" w:cs="Calibri"/>
                        <w:color w:val="000000"/>
                        <w:sz w:val="22"/>
                      </w:rPr>
                    </w:rPrChange>
                  </w:rPr>
                  <w:delText>0.9917</w:delText>
                </w:r>
              </w:del>
            </w:ins>
          </w:p>
        </w:tc>
        <w:tc>
          <w:tcPr>
            <w:tcW w:w="960" w:type="dxa"/>
            <w:tcBorders>
              <w:top w:val="nil"/>
              <w:left w:val="nil"/>
              <w:bottom w:val="nil"/>
              <w:right w:val="nil"/>
            </w:tcBorders>
            <w:shd w:val="clear" w:color="000000" w:fill="E7E6E6"/>
            <w:noWrap/>
            <w:vAlign w:val="bottom"/>
            <w:hideMark/>
            <w:tcPrChange w:id="5759" w:author="Tao Huang" w:date="2018-09-04T13:17:00Z">
              <w:tcPr>
                <w:tcW w:w="960" w:type="dxa"/>
                <w:gridSpan w:val="2"/>
                <w:tcBorders>
                  <w:top w:val="nil"/>
                  <w:left w:val="nil"/>
                  <w:bottom w:val="nil"/>
                  <w:right w:val="nil"/>
                </w:tcBorders>
                <w:shd w:val="clear" w:color="000000" w:fill="E7E6E6"/>
                <w:noWrap/>
                <w:vAlign w:val="bottom"/>
                <w:hideMark/>
              </w:tcPr>
            </w:tcPrChange>
          </w:tcPr>
          <w:p w14:paraId="16066ADD" w14:textId="0464F5B7" w:rsidR="001739A3" w:rsidRPr="001739A3" w:rsidDel="00FC51CF" w:rsidRDefault="001739A3">
            <w:pPr>
              <w:spacing w:after="0" w:line="240" w:lineRule="auto"/>
              <w:jc w:val="center"/>
              <w:rPr>
                <w:ins w:id="5760" w:author="Tao Huang" w:date="2018-09-04T13:14:00Z"/>
                <w:del w:id="5761" w:author="韬 黄" w:date="2018-09-27T17:42:00Z"/>
                <w:rFonts w:eastAsia="Times New Roman" w:cs="Times New Roman"/>
                <w:color w:val="000000"/>
                <w:sz w:val="22"/>
                <w:rPrChange w:id="5762" w:author="Tao Huang" w:date="2018-09-04T13:15:00Z">
                  <w:rPr>
                    <w:ins w:id="5763" w:author="Tao Huang" w:date="2018-09-04T13:14:00Z"/>
                    <w:del w:id="5764" w:author="韬 黄" w:date="2018-09-27T17:42:00Z"/>
                    <w:rFonts w:ascii="Calibri" w:eastAsia="Times New Roman" w:hAnsi="Calibri" w:cs="Calibri"/>
                    <w:color w:val="000000"/>
                    <w:sz w:val="22"/>
                  </w:rPr>
                </w:rPrChange>
              </w:rPr>
              <w:pPrChange w:id="5765" w:author="Tao Huang" w:date="2018-09-04T13:17:00Z">
                <w:pPr>
                  <w:spacing w:after="0" w:line="240" w:lineRule="auto"/>
                  <w:jc w:val="right"/>
                </w:pPr>
              </w:pPrChange>
            </w:pPr>
            <w:ins w:id="5766" w:author="Tao Huang" w:date="2018-09-04T13:14:00Z">
              <w:del w:id="5767" w:author="韬 黄" w:date="2018-09-27T17:42:00Z">
                <w:r w:rsidRPr="001739A3" w:rsidDel="00FC51CF">
                  <w:rPr>
                    <w:rFonts w:eastAsia="Times New Roman" w:cs="Times New Roman"/>
                    <w:color w:val="000000"/>
                    <w:sz w:val="22"/>
                    <w:rPrChange w:id="5768" w:author="Tao Huang" w:date="2018-09-04T13:15:00Z">
                      <w:rPr>
                        <w:rFonts w:ascii="Calibri" w:eastAsia="Times New Roman" w:hAnsi="Calibri" w:cs="Calibri"/>
                        <w:color w:val="000000"/>
                        <w:sz w:val="22"/>
                      </w:rPr>
                    </w:rPrChange>
                  </w:rPr>
                  <w:delText>5</w:delText>
                </w:r>
              </w:del>
            </w:ins>
          </w:p>
        </w:tc>
        <w:tc>
          <w:tcPr>
            <w:tcW w:w="960" w:type="dxa"/>
            <w:tcBorders>
              <w:top w:val="nil"/>
              <w:left w:val="nil"/>
              <w:bottom w:val="nil"/>
              <w:right w:val="nil"/>
            </w:tcBorders>
            <w:shd w:val="clear" w:color="000000" w:fill="FFFF00"/>
            <w:noWrap/>
            <w:vAlign w:val="bottom"/>
            <w:hideMark/>
            <w:tcPrChange w:id="5769" w:author="Tao Huang" w:date="2018-09-04T13:17:00Z">
              <w:tcPr>
                <w:tcW w:w="960" w:type="dxa"/>
                <w:gridSpan w:val="2"/>
                <w:tcBorders>
                  <w:top w:val="nil"/>
                  <w:left w:val="nil"/>
                  <w:bottom w:val="nil"/>
                  <w:right w:val="nil"/>
                </w:tcBorders>
                <w:shd w:val="clear" w:color="000000" w:fill="FFFF00"/>
                <w:noWrap/>
                <w:vAlign w:val="bottom"/>
                <w:hideMark/>
              </w:tcPr>
            </w:tcPrChange>
          </w:tcPr>
          <w:p w14:paraId="0F3E6EF7" w14:textId="30332C7F" w:rsidR="001739A3" w:rsidRPr="001739A3" w:rsidDel="00FC51CF" w:rsidRDefault="001739A3">
            <w:pPr>
              <w:spacing w:after="0" w:line="240" w:lineRule="auto"/>
              <w:jc w:val="center"/>
              <w:rPr>
                <w:ins w:id="5770" w:author="Tao Huang" w:date="2018-09-04T13:14:00Z"/>
                <w:del w:id="5771" w:author="韬 黄" w:date="2018-09-27T17:42:00Z"/>
                <w:rFonts w:eastAsia="Times New Roman" w:cs="Times New Roman"/>
                <w:color w:val="000000"/>
                <w:sz w:val="22"/>
                <w:rPrChange w:id="5772" w:author="Tao Huang" w:date="2018-09-04T13:15:00Z">
                  <w:rPr>
                    <w:ins w:id="5773" w:author="Tao Huang" w:date="2018-09-04T13:14:00Z"/>
                    <w:del w:id="5774" w:author="韬 黄" w:date="2018-09-27T17:42:00Z"/>
                    <w:rFonts w:ascii="Calibri" w:eastAsia="Times New Roman" w:hAnsi="Calibri" w:cs="Calibri"/>
                    <w:color w:val="000000"/>
                    <w:sz w:val="22"/>
                  </w:rPr>
                </w:rPrChange>
              </w:rPr>
              <w:pPrChange w:id="5775" w:author="Tao Huang" w:date="2018-09-04T13:17:00Z">
                <w:pPr>
                  <w:spacing w:after="0" w:line="240" w:lineRule="auto"/>
                  <w:jc w:val="right"/>
                </w:pPr>
              </w:pPrChange>
            </w:pPr>
            <w:ins w:id="5776" w:author="Tao Huang" w:date="2018-09-04T13:14:00Z">
              <w:del w:id="5777" w:author="韬 黄" w:date="2018-09-27T17:42:00Z">
                <w:r w:rsidRPr="001739A3" w:rsidDel="00FC51CF">
                  <w:rPr>
                    <w:rFonts w:eastAsia="Times New Roman" w:cs="Times New Roman"/>
                    <w:color w:val="000000"/>
                    <w:sz w:val="22"/>
                    <w:rPrChange w:id="5778" w:author="Tao Huang" w:date="2018-09-04T13:15:00Z">
                      <w:rPr>
                        <w:rFonts w:ascii="Calibri" w:eastAsia="Times New Roman" w:hAnsi="Calibri" w:cs="Calibri"/>
                        <w:color w:val="000000"/>
                        <w:sz w:val="22"/>
                      </w:rPr>
                    </w:rPrChange>
                  </w:rPr>
                  <w:delText>9,399</w:delText>
                </w:r>
              </w:del>
            </w:ins>
          </w:p>
        </w:tc>
        <w:tc>
          <w:tcPr>
            <w:tcW w:w="960" w:type="dxa"/>
            <w:tcBorders>
              <w:top w:val="nil"/>
              <w:left w:val="nil"/>
              <w:bottom w:val="nil"/>
              <w:right w:val="nil"/>
            </w:tcBorders>
            <w:shd w:val="clear" w:color="000000" w:fill="FFFF00"/>
            <w:noWrap/>
            <w:vAlign w:val="bottom"/>
            <w:hideMark/>
            <w:tcPrChange w:id="5779" w:author="Tao Huang" w:date="2018-09-04T13:17:00Z">
              <w:tcPr>
                <w:tcW w:w="960" w:type="dxa"/>
                <w:gridSpan w:val="2"/>
                <w:tcBorders>
                  <w:top w:val="nil"/>
                  <w:left w:val="nil"/>
                  <w:bottom w:val="nil"/>
                  <w:right w:val="nil"/>
                </w:tcBorders>
                <w:shd w:val="clear" w:color="000000" w:fill="FFFF00"/>
                <w:noWrap/>
                <w:vAlign w:val="bottom"/>
                <w:hideMark/>
              </w:tcPr>
            </w:tcPrChange>
          </w:tcPr>
          <w:p w14:paraId="6933A290" w14:textId="363ED4C3" w:rsidR="001739A3" w:rsidRPr="001739A3" w:rsidDel="00FC51CF" w:rsidRDefault="001739A3">
            <w:pPr>
              <w:spacing w:after="0" w:line="240" w:lineRule="auto"/>
              <w:jc w:val="center"/>
              <w:rPr>
                <w:ins w:id="5780" w:author="Tao Huang" w:date="2018-09-04T13:14:00Z"/>
                <w:del w:id="5781" w:author="韬 黄" w:date="2018-09-27T17:42:00Z"/>
                <w:rFonts w:eastAsia="Times New Roman" w:cs="Times New Roman"/>
                <w:color w:val="000000"/>
                <w:sz w:val="22"/>
                <w:rPrChange w:id="5782" w:author="Tao Huang" w:date="2018-09-04T13:15:00Z">
                  <w:rPr>
                    <w:ins w:id="5783" w:author="Tao Huang" w:date="2018-09-04T13:14:00Z"/>
                    <w:del w:id="5784" w:author="韬 黄" w:date="2018-09-27T17:42:00Z"/>
                    <w:rFonts w:ascii="Calibri" w:eastAsia="Times New Roman" w:hAnsi="Calibri" w:cs="Calibri"/>
                    <w:color w:val="000000"/>
                    <w:sz w:val="22"/>
                  </w:rPr>
                </w:rPrChange>
              </w:rPr>
              <w:pPrChange w:id="5785" w:author="Tao Huang" w:date="2018-09-04T13:17:00Z">
                <w:pPr>
                  <w:spacing w:after="0" w:line="240" w:lineRule="auto"/>
                  <w:jc w:val="right"/>
                </w:pPr>
              </w:pPrChange>
            </w:pPr>
            <w:ins w:id="5786" w:author="Tao Huang" w:date="2018-09-04T13:14:00Z">
              <w:del w:id="5787" w:author="韬 黄" w:date="2018-09-27T17:42:00Z">
                <w:r w:rsidRPr="001739A3" w:rsidDel="00FC51CF">
                  <w:rPr>
                    <w:rFonts w:eastAsia="Times New Roman" w:cs="Times New Roman"/>
                    <w:color w:val="000000"/>
                    <w:sz w:val="22"/>
                    <w:rPrChange w:id="5788" w:author="Tao Huang" w:date="2018-09-04T13:15:00Z">
                      <w:rPr>
                        <w:rFonts w:ascii="Calibri" w:eastAsia="Times New Roman" w:hAnsi="Calibri" w:cs="Calibri"/>
                        <w:color w:val="000000"/>
                        <w:sz w:val="22"/>
                      </w:rPr>
                    </w:rPrChange>
                  </w:rPr>
                  <w:delText>7</w:delText>
                </w:r>
              </w:del>
            </w:ins>
          </w:p>
        </w:tc>
      </w:tr>
      <w:tr w:rsidR="001739A3" w:rsidRPr="001739A3" w:rsidDel="00FC51CF" w14:paraId="52A71396" w14:textId="27482313" w:rsidTr="008B5617">
        <w:tblPrEx>
          <w:tblW w:w="12080" w:type="dxa"/>
          <w:jc w:val="center"/>
          <w:tblPrExChange w:id="5789" w:author="Tao Huang" w:date="2018-09-04T13:17:00Z">
            <w:tblPrEx>
              <w:tblW w:w="12080" w:type="dxa"/>
              <w:jc w:val="center"/>
            </w:tblPrEx>
          </w:tblPrExChange>
        </w:tblPrEx>
        <w:trPr>
          <w:trHeight w:val="57"/>
          <w:jc w:val="center"/>
          <w:ins w:id="5790" w:author="Tao Huang" w:date="2018-09-04T13:14:00Z"/>
          <w:del w:id="5791" w:author="韬 黄" w:date="2018-09-27T17:42:00Z"/>
          <w:trPrChange w:id="5792"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793" w:author="Tao Huang" w:date="2018-09-04T13:17:00Z">
              <w:tcPr>
                <w:tcW w:w="2480" w:type="dxa"/>
                <w:tcBorders>
                  <w:top w:val="nil"/>
                  <w:left w:val="nil"/>
                  <w:bottom w:val="nil"/>
                  <w:right w:val="nil"/>
                </w:tcBorders>
                <w:shd w:val="clear" w:color="000000" w:fill="FFFF00"/>
                <w:noWrap/>
                <w:vAlign w:val="bottom"/>
                <w:hideMark/>
              </w:tcPr>
            </w:tcPrChange>
          </w:tcPr>
          <w:p w14:paraId="2EC3F004" w14:textId="5AC3879C" w:rsidR="001739A3" w:rsidRPr="001739A3" w:rsidDel="00FC51CF" w:rsidRDefault="001739A3">
            <w:pPr>
              <w:spacing w:after="0" w:line="240" w:lineRule="auto"/>
              <w:rPr>
                <w:ins w:id="5794" w:author="Tao Huang" w:date="2018-09-04T13:14:00Z"/>
                <w:del w:id="5795" w:author="韬 黄" w:date="2018-09-27T17:42:00Z"/>
                <w:rFonts w:eastAsia="Times New Roman" w:cs="Times New Roman"/>
                <w:color w:val="000000"/>
                <w:sz w:val="22"/>
                <w:rPrChange w:id="5796" w:author="Tao Huang" w:date="2018-09-04T13:15:00Z">
                  <w:rPr>
                    <w:ins w:id="5797" w:author="Tao Huang" w:date="2018-09-04T13:14:00Z"/>
                    <w:del w:id="5798" w:author="韬 黄" w:date="2018-09-27T17:42:00Z"/>
                    <w:rFonts w:ascii="Calibri" w:eastAsia="Times New Roman" w:hAnsi="Calibri" w:cs="Calibri"/>
                    <w:color w:val="000000"/>
                    <w:sz w:val="22"/>
                  </w:rPr>
                </w:rPrChange>
              </w:rPr>
            </w:pPr>
            <w:ins w:id="5799" w:author="Tao Huang" w:date="2018-09-04T13:14:00Z">
              <w:del w:id="5800" w:author="韬 黄" w:date="2018-09-27T17:42:00Z">
                <w:r w:rsidRPr="001739A3" w:rsidDel="00FC51CF">
                  <w:rPr>
                    <w:rFonts w:eastAsia="Times New Roman" w:cs="Times New Roman"/>
                    <w:color w:val="000000"/>
                    <w:sz w:val="22"/>
                    <w:rPrChange w:id="5801" w:author="Tao Huang" w:date="2018-09-04T13:15:00Z">
                      <w:rPr>
                        <w:rFonts w:ascii="Calibri" w:eastAsia="Times New Roman" w:hAnsi="Calibri" w:cs="Calibri"/>
                        <w:color w:val="000000"/>
                        <w:sz w:val="22"/>
                      </w:rPr>
                    </w:rPrChange>
                  </w:rPr>
                  <w:delText>ADL-intra-EWC</w:delText>
                </w:r>
              </w:del>
            </w:ins>
          </w:p>
        </w:tc>
        <w:tc>
          <w:tcPr>
            <w:tcW w:w="960" w:type="dxa"/>
            <w:tcBorders>
              <w:top w:val="nil"/>
              <w:left w:val="nil"/>
              <w:bottom w:val="nil"/>
              <w:right w:val="nil"/>
            </w:tcBorders>
            <w:shd w:val="clear" w:color="000000" w:fill="FFFF00"/>
            <w:noWrap/>
            <w:vAlign w:val="bottom"/>
            <w:hideMark/>
            <w:tcPrChange w:id="5802" w:author="Tao Huang" w:date="2018-09-04T13:17:00Z">
              <w:tcPr>
                <w:tcW w:w="960" w:type="dxa"/>
                <w:tcBorders>
                  <w:top w:val="nil"/>
                  <w:left w:val="nil"/>
                  <w:bottom w:val="nil"/>
                  <w:right w:val="nil"/>
                </w:tcBorders>
                <w:shd w:val="clear" w:color="000000" w:fill="FFFF00"/>
                <w:noWrap/>
                <w:vAlign w:val="bottom"/>
                <w:hideMark/>
              </w:tcPr>
            </w:tcPrChange>
          </w:tcPr>
          <w:p w14:paraId="2DDB88EB" w14:textId="1A36588C" w:rsidR="001739A3" w:rsidRPr="001739A3" w:rsidDel="00FC51CF" w:rsidRDefault="001739A3">
            <w:pPr>
              <w:spacing w:after="0" w:line="240" w:lineRule="auto"/>
              <w:jc w:val="center"/>
              <w:rPr>
                <w:ins w:id="5803" w:author="Tao Huang" w:date="2018-09-04T13:14:00Z"/>
                <w:del w:id="5804" w:author="韬 黄" w:date="2018-09-27T17:42:00Z"/>
                <w:rFonts w:eastAsia="Times New Roman" w:cs="Times New Roman"/>
                <w:color w:val="000000"/>
                <w:sz w:val="22"/>
                <w:rPrChange w:id="5805" w:author="Tao Huang" w:date="2018-09-04T13:15:00Z">
                  <w:rPr>
                    <w:ins w:id="5806" w:author="Tao Huang" w:date="2018-09-04T13:14:00Z"/>
                    <w:del w:id="5807" w:author="韬 黄" w:date="2018-09-27T17:42:00Z"/>
                    <w:rFonts w:ascii="Calibri" w:eastAsia="Times New Roman" w:hAnsi="Calibri" w:cs="Calibri"/>
                    <w:color w:val="000000"/>
                    <w:sz w:val="22"/>
                  </w:rPr>
                </w:rPrChange>
              </w:rPr>
              <w:pPrChange w:id="5808" w:author="Tao Huang" w:date="2018-09-04T13:17:00Z">
                <w:pPr>
                  <w:spacing w:after="0" w:line="240" w:lineRule="auto"/>
                  <w:jc w:val="right"/>
                </w:pPr>
              </w:pPrChange>
            </w:pPr>
            <w:ins w:id="5809" w:author="Tao Huang" w:date="2018-09-04T13:14:00Z">
              <w:del w:id="5810" w:author="韬 黄" w:date="2018-09-27T17:42:00Z">
                <w:r w:rsidRPr="001739A3" w:rsidDel="00FC51CF">
                  <w:rPr>
                    <w:rFonts w:eastAsia="Times New Roman" w:cs="Times New Roman"/>
                    <w:color w:val="000000"/>
                    <w:sz w:val="22"/>
                    <w:rPrChange w:id="5811" w:author="Tao Huang" w:date="2018-09-04T13:15:00Z">
                      <w:rPr>
                        <w:rFonts w:ascii="Calibri" w:eastAsia="Times New Roman" w:hAnsi="Calibri" w:cs="Calibri"/>
                        <w:color w:val="000000"/>
                        <w:sz w:val="22"/>
                      </w:rPr>
                    </w:rPrChange>
                  </w:rPr>
                  <w:delText>15.586</w:delText>
                </w:r>
              </w:del>
            </w:ins>
          </w:p>
        </w:tc>
        <w:tc>
          <w:tcPr>
            <w:tcW w:w="960" w:type="dxa"/>
            <w:tcBorders>
              <w:top w:val="nil"/>
              <w:left w:val="nil"/>
              <w:bottom w:val="nil"/>
              <w:right w:val="nil"/>
            </w:tcBorders>
            <w:shd w:val="clear" w:color="000000" w:fill="FFFF00"/>
            <w:noWrap/>
            <w:vAlign w:val="bottom"/>
            <w:hideMark/>
            <w:tcPrChange w:id="5812" w:author="Tao Huang" w:date="2018-09-04T13:17:00Z">
              <w:tcPr>
                <w:tcW w:w="960" w:type="dxa"/>
                <w:tcBorders>
                  <w:top w:val="nil"/>
                  <w:left w:val="nil"/>
                  <w:bottom w:val="nil"/>
                  <w:right w:val="nil"/>
                </w:tcBorders>
                <w:shd w:val="clear" w:color="000000" w:fill="FFFF00"/>
                <w:noWrap/>
                <w:vAlign w:val="bottom"/>
                <w:hideMark/>
              </w:tcPr>
            </w:tcPrChange>
          </w:tcPr>
          <w:p w14:paraId="5A207370" w14:textId="31EFA36A" w:rsidR="001739A3" w:rsidRPr="001739A3" w:rsidDel="00FC51CF" w:rsidRDefault="001739A3">
            <w:pPr>
              <w:spacing w:after="0" w:line="240" w:lineRule="auto"/>
              <w:jc w:val="center"/>
              <w:rPr>
                <w:ins w:id="5813" w:author="Tao Huang" w:date="2018-09-04T13:14:00Z"/>
                <w:del w:id="5814" w:author="韬 黄" w:date="2018-09-27T17:42:00Z"/>
                <w:rFonts w:eastAsia="Times New Roman" w:cs="Times New Roman"/>
                <w:color w:val="000000"/>
                <w:sz w:val="22"/>
                <w:rPrChange w:id="5815" w:author="Tao Huang" w:date="2018-09-04T13:15:00Z">
                  <w:rPr>
                    <w:ins w:id="5816" w:author="Tao Huang" w:date="2018-09-04T13:14:00Z"/>
                    <w:del w:id="5817" w:author="韬 黄" w:date="2018-09-27T17:42:00Z"/>
                    <w:rFonts w:ascii="Calibri" w:eastAsia="Times New Roman" w:hAnsi="Calibri" w:cs="Calibri"/>
                    <w:color w:val="000000"/>
                    <w:sz w:val="22"/>
                  </w:rPr>
                </w:rPrChange>
              </w:rPr>
              <w:pPrChange w:id="5818" w:author="Tao Huang" w:date="2018-09-04T13:17:00Z">
                <w:pPr>
                  <w:spacing w:after="0" w:line="240" w:lineRule="auto"/>
                  <w:jc w:val="right"/>
                </w:pPr>
              </w:pPrChange>
            </w:pPr>
            <w:ins w:id="5819" w:author="Tao Huang" w:date="2018-09-04T13:14:00Z">
              <w:del w:id="5820" w:author="韬 黄" w:date="2018-09-27T17:42:00Z">
                <w:r w:rsidRPr="001739A3" w:rsidDel="00FC51CF">
                  <w:rPr>
                    <w:rFonts w:eastAsia="Times New Roman" w:cs="Times New Roman"/>
                    <w:color w:val="000000"/>
                    <w:sz w:val="22"/>
                    <w:rPrChange w:id="5821"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5822" w:author="Tao Huang" w:date="2018-09-04T13:17:00Z">
              <w:tcPr>
                <w:tcW w:w="960" w:type="dxa"/>
                <w:gridSpan w:val="2"/>
                <w:tcBorders>
                  <w:top w:val="nil"/>
                  <w:left w:val="nil"/>
                  <w:bottom w:val="nil"/>
                  <w:right w:val="nil"/>
                </w:tcBorders>
                <w:shd w:val="clear" w:color="000000" w:fill="FFFF00"/>
                <w:noWrap/>
                <w:vAlign w:val="bottom"/>
                <w:hideMark/>
              </w:tcPr>
            </w:tcPrChange>
          </w:tcPr>
          <w:p w14:paraId="29F98840" w14:textId="515CE7F5" w:rsidR="001739A3" w:rsidRPr="001739A3" w:rsidDel="00FC51CF" w:rsidRDefault="001739A3">
            <w:pPr>
              <w:spacing w:after="0" w:line="240" w:lineRule="auto"/>
              <w:jc w:val="center"/>
              <w:rPr>
                <w:ins w:id="5823" w:author="Tao Huang" w:date="2018-09-04T13:14:00Z"/>
                <w:del w:id="5824" w:author="韬 黄" w:date="2018-09-27T17:42:00Z"/>
                <w:rFonts w:eastAsia="Times New Roman" w:cs="Times New Roman"/>
                <w:color w:val="000000"/>
                <w:sz w:val="22"/>
                <w:rPrChange w:id="5825" w:author="Tao Huang" w:date="2018-09-04T13:15:00Z">
                  <w:rPr>
                    <w:ins w:id="5826" w:author="Tao Huang" w:date="2018-09-04T13:14:00Z"/>
                    <w:del w:id="5827" w:author="韬 黄" w:date="2018-09-27T17:42:00Z"/>
                    <w:rFonts w:ascii="Calibri" w:eastAsia="Times New Roman" w:hAnsi="Calibri" w:cs="Calibri"/>
                    <w:color w:val="000000"/>
                    <w:sz w:val="22"/>
                  </w:rPr>
                </w:rPrChange>
              </w:rPr>
              <w:pPrChange w:id="5828" w:author="Tao Huang" w:date="2018-09-04T13:17:00Z">
                <w:pPr>
                  <w:spacing w:after="0" w:line="240" w:lineRule="auto"/>
                  <w:jc w:val="right"/>
                </w:pPr>
              </w:pPrChange>
            </w:pPr>
            <w:ins w:id="5829" w:author="Tao Huang" w:date="2018-09-04T13:14:00Z">
              <w:del w:id="5830" w:author="韬 黄" w:date="2018-09-27T17:42:00Z">
                <w:r w:rsidRPr="001739A3" w:rsidDel="00FC51CF">
                  <w:rPr>
                    <w:rFonts w:eastAsia="Times New Roman" w:cs="Times New Roman"/>
                    <w:color w:val="000000"/>
                    <w:sz w:val="22"/>
                    <w:rPrChange w:id="5831" w:author="Tao Huang" w:date="2018-09-04T13:15:00Z">
                      <w:rPr>
                        <w:rFonts w:ascii="Calibri" w:eastAsia="Times New Roman" w:hAnsi="Calibri" w:cs="Calibri"/>
                        <w:color w:val="000000"/>
                        <w:sz w:val="22"/>
                      </w:rPr>
                    </w:rPrChange>
                  </w:rPr>
                  <w:delText>39.337%</w:delText>
                </w:r>
              </w:del>
            </w:ins>
          </w:p>
        </w:tc>
        <w:tc>
          <w:tcPr>
            <w:tcW w:w="960" w:type="dxa"/>
            <w:tcBorders>
              <w:top w:val="nil"/>
              <w:left w:val="nil"/>
              <w:bottom w:val="nil"/>
              <w:right w:val="nil"/>
            </w:tcBorders>
            <w:shd w:val="clear" w:color="000000" w:fill="FFFF00"/>
            <w:noWrap/>
            <w:vAlign w:val="bottom"/>
            <w:hideMark/>
            <w:tcPrChange w:id="5832" w:author="Tao Huang" w:date="2018-09-04T13:17:00Z">
              <w:tcPr>
                <w:tcW w:w="960" w:type="dxa"/>
                <w:gridSpan w:val="2"/>
                <w:tcBorders>
                  <w:top w:val="nil"/>
                  <w:left w:val="nil"/>
                  <w:bottom w:val="nil"/>
                  <w:right w:val="nil"/>
                </w:tcBorders>
                <w:shd w:val="clear" w:color="000000" w:fill="FFFF00"/>
                <w:noWrap/>
                <w:vAlign w:val="bottom"/>
                <w:hideMark/>
              </w:tcPr>
            </w:tcPrChange>
          </w:tcPr>
          <w:p w14:paraId="64ECBCB0" w14:textId="743B82A9" w:rsidR="001739A3" w:rsidRPr="001739A3" w:rsidDel="00FC51CF" w:rsidRDefault="001739A3">
            <w:pPr>
              <w:spacing w:after="0" w:line="240" w:lineRule="auto"/>
              <w:jc w:val="center"/>
              <w:rPr>
                <w:ins w:id="5833" w:author="Tao Huang" w:date="2018-09-04T13:14:00Z"/>
                <w:del w:id="5834" w:author="韬 黄" w:date="2018-09-27T17:42:00Z"/>
                <w:rFonts w:eastAsia="Times New Roman" w:cs="Times New Roman"/>
                <w:color w:val="000000"/>
                <w:sz w:val="22"/>
                <w:rPrChange w:id="5835" w:author="Tao Huang" w:date="2018-09-04T13:15:00Z">
                  <w:rPr>
                    <w:ins w:id="5836" w:author="Tao Huang" w:date="2018-09-04T13:14:00Z"/>
                    <w:del w:id="5837" w:author="韬 黄" w:date="2018-09-27T17:42:00Z"/>
                    <w:rFonts w:ascii="Calibri" w:eastAsia="Times New Roman" w:hAnsi="Calibri" w:cs="Calibri"/>
                    <w:color w:val="000000"/>
                    <w:sz w:val="22"/>
                  </w:rPr>
                </w:rPrChange>
              </w:rPr>
              <w:pPrChange w:id="5838" w:author="Tao Huang" w:date="2018-09-04T13:17:00Z">
                <w:pPr>
                  <w:spacing w:after="0" w:line="240" w:lineRule="auto"/>
                  <w:jc w:val="right"/>
                </w:pPr>
              </w:pPrChange>
            </w:pPr>
            <w:ins w:id="5839" w:author="Tao Huang" w:date="2018-09-04T13:14:00Z">
              <w:del w:id="5840" w:author="韬 黄" w:date="2018-09-27T17:42:00Z">
                <w:r w:rsidRPr="001739A3" w:rsidDel="00FC51CF">
                  <w:rPr>
                    <w:rFonts w:eastAsia="Times New Roman" w:cs="Times New Roman"/>
                    <w:color w:val="000000"/>
                    <w:sz w:val="22"/>
                    <w:rPrChange w:id="5841"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5842" w:author="Tao Huang" w:date="2018-09-04T13:17:00Z">
              <w:tcPr>
                <w:tcW w:w="960" w:type="dxa"/>
                <w:gridSpan w:val="2"/>
                <w:tcBorders>
                  <w:top w:val="nil"/>
                  <w:left w:val="nil"/>
                  <w:bottom w:val="nil"/>
                  <w:right w:val="nil"/>
                </w:tcBorders>
                <w:shd w:val="clear" w:color="000000" w:fill="FFFF00"/>
                <w:noWrap/>
                <w:vAlign w:val="bottom"/>
                <w:hideMark/>
              </w:tcPr>
            </w:tcPrChange>
          </w:tcPr>
          <w:p w14:paraId="690FAA0A" w14:textId="2A107360" w:rsidR="001739A3" w:rsidRPr="001739A3" w:rsidDel="00FC51CF" w:rsidRDefault="001739A3">
            <w:pPr>
              <w:spacing w:after="0" w:line="240" w:lineRule="auto"/>
              <w:jc w:val="center"/>
              <w:rPr>
                <w:ins w:id="5843" w:author="Tao Huang" w:date="2018-09-04T13:14:00Z"/>
                <w:del w:id="5844" w:author="韬 黄" w:date="2018-09-27T17:42:00Z"/>
                <w:rFonts w:eastAsia="Times New Roman" w:cs="Times New Roman"/>
                <w:color w:val="000000"/>
                <w:sz w:val="22"/>
                <w:rPrChange w:id="5845" w:author="Tao Huang" w:date="2018-09-04T13:15:00Z">
                  <w:rPr>
                    <w:ins w:id="5846" w:author="Tao Huang" w:date="2018-09-04T13:14:00Z"/>
                    <w:del w:id="5847" w:author="韬 黄" w:date="2018-09-27T17:42:00Z"/>
                    <w:rFonts w:ascii="Calibri" w:eastAsia="Times New Roman" w:hAnsi="Calibri" w:cs="Calibri"/>
                    <w:color w:val="000000"/>
                    <w:sz w:val="22"/>
                  </w:rPr>
                </w:rPrChange>
              </w:rPr>
              <w:pPrChange w:id="5848" w:author="Tao Huang" w:date="2018-09-04T13:17:00Z">
                <w:pPr>
                  <w:spacing w:after="0" w:line="240" w:lineRule="auto"/>
                  <w:jc w:val="right"/>
                </w:pPr>
              </w:pPrChange>
            </w:pPr>
            <w:ins w:id="5849" w:author="Tao Huang" w:date="2018-09-04T13:14:00Z">
              <w:del w:id="5850" w:author="韬 黄" w:date="2018-09-27T17:42:00Z">
                <w:r w:rsidRPr="001739A3" w:rsidDel="00FC51CF">
                  <w:rPr>
                    <w:rFonts w:eastAsia="Times New Roman" w:cs="Times New Roman"/>
                    <w:color w:val="000000"/>
                    <w:sz w:val="22"/>
                    <w:rPrChange w:id="5851" w:author="Tao Huang" w:date="2018-09-04T13:15:00Z">
                      <w:rPr>
                        <w:rFonts w:ascii="Calibri" w:eastAsia="Times New Roman" w:hAnsi="Calibri" w:cs="Calibri"/>
                        <w:color w:val="000000"/>
                        <w:sz w:val="22"/>
                      </w:rPr>
                    </w:rPrChange>
                  </w:rPr>
                  <w:delText>0.6840</w:delText>
                </w:r>
              </w:del>
            </w:ins>
          </w:p>
        </w:tc>
        <w:tc>
          <w:tcPr>
            <w:tcW w:w="960" w:type="dxa"/>
            <w:tcBorders>
              <w:top w:val="nil"/>
              <w:left w:val="nil"/>
              <w:bottom w:val="nil"/>
              <w:right w:val="nil"/>
            </w:tcBorders>
            <w:shd w:val="clear" w:color="000000" w:fill="FFFF00"/>
            <w:noWrap/>
            <w:vAlign w:val="bottom"/>
            <w:hideMark/>
            <w:tcPrChange w:id="5852" w:author="Tao Huang" w:date="2018-09-04T13:17:00Z">
              <w:tcPr>
                <w:tcW w:w="960" w:type="dxa"/>
                <w:gridSpan w:val="2"/>
                <w:tcBorders>
                  <w:top w:val="nil"/>
                  <w:left w:val="nil"/>
                  <w:bottom w:val="nil"/>
                  <w:right w:val="nil"/>
                </w:tcBorders>
                <w:shd w:val="clear" w:color="000000" w:fill="FFFF00"/>
                <w:noWrap/>
                <w:vAlign w:val="bottom"/>
                <w:hideMark/>
              </w:tcPr>
            </w:tcPrChange>
          </w:tcPr>
          <w:p w14:paraId="18FB3660" w14:textId="5426E598" w:rsidR="001739A3" w:rsidRPr="001739A3" w:rsidDel="00FC51CF" w:rsidRDefault="001739A3">
            <w:pPr>
              <w:spacing w:after="0" w:line="240" w:lineRule="auto"/>
              <w:jc w:val="center"/>
              <w:rPr>
                <w:ins w:id="5853" w:author="Tao Huang" w:date="2018-09-04T13:14:00Z"/>
                <w:del w:id="5854" w:author="韬 黄" w:date="2018-09-27T17:42:00Z"/>
                <w:rFonts w:eastAsia="Times New Roman" w:cs="Times New Roman"/>
                <w:color w:val="000000"/>
                <w:sz w:val="22"/>
                <w:rPrChange w:id="5855" w:author="Tao Huang" w:date="2018-09-04T13:15:00Z">
                  <w:rPr>
                    <w:ins w:id="5856" w:author="Tao Huang" w:date="2018-09-04T13:14:00Z"/>
                    <w:del w:id="5857" w:author="韬 黄" w:date="2018-09-27T17:42:00Z"/>
                    <w:rFonts w:ascii="Calibri" w:eastAsia="Times New Roman" w:hAnsi="Calibri" w:cs="Calibri"/>
                    <w:color w:val="000000"/>
                    <w:sz w:val="22"/>
                  </w:rPr>
                </w:rPrChange>
              </w:rPr>
              <w:pPrChange w:id="5858" w:author="Tao Huang" w:date="2018-09-04T13:17:00Z">
                <w:pPr>
                  <w:spacing w:after="0" w:line="240" w:lineRule="auto"/>
                  <w:jc w:val="right"/>
                </w:pPr>
              </w:pPrChange>
            </w:pPr>
            <w:ins w:id="5859" w:author="Tao Huang" w:date="2018-09-04T13:14:00Z">
              <w:del w:id="5860" w:author="韬 黄" w:date="2018-09-27T17:42:00Z">
                <w:r w:rsidRPr="001739A3" w:rsidDel="00FC51CF">
                  <w:rPr>
                    <w:rFonts w:eastAsia="Times New Roman" w:cs="Times New Roman"/>
                    <w:color w:val="000000"/>
                    <w:sz w:val="22"/>
                    <w:rPrChange w:id="5861" w:author="Tao Huang" w:date="2018-09-04T13:15:00Z">
                      <w:rPr>
                        <w:rFonts w:ascii="Calibri" w:eastAsia="Times New Roman" w:hAnsi="Calibri" w:cs="Calibri"/>
                        <w:color w:val="000000"/>
                        <w:sz w:val="22"/>
                      </w:rPr>
                    </w:rPrChange>
                  </w:rPr>
                  <w:delText>4</w:delText>
                </w:r>
              </w:del>
            </w:ins>
          </w:p>
        </w:tc>
        <w:tc>
          <w:tcPr>
            <w:tcW w:w="960" w:type="dxa"/>
            <w:tcBorders>
              <w:top w:val="nil"/>
              <w:left w:val="nil"/>
              <w:bottom w:val="nil"/>
              <w:right w:val="nil"/>
            </w:tcBorders>
            <w:shd w:val="clear" w:color="000000" w:fill="E7E6E6"/>
            <w:noWrap/>
            <w:vAlign w:val="bottom"/>
            <w:hideMark/>
            <w:tcPrChange w:id="5862" w:author="Tao Huang" w:date="2018-09-04T13:17:00Z">
              <w:tcPr>
                <w:tcW w:w="960" w:type="dxa"/>
                <w:gridSpan w:val="2"/>
                <w:tcBorders>
                  <w:top w:val="nil"/>
                  <w:left w:val="nil"/>
                  <w:bottom w:val="nil"/>
                  <w:right w:val="nil"/>
                </w:tcBorders>
                <w:shd w:val="clear" w:color="000000" w:fill="E7E6E6"/>
                <w:noWrap/>
                <w:vAlign w:val="bottom"/>
                <w:hideMark/>
              </w:tcPr>
            </w:tcPrChange>
          </w:tcPr>
          <w:p w14:paraId="7861B433" w14:textId="7342C923" w:rsidR="001739A3" w:rsidRPr="001739A3" w:rsidDel="00FC51CF" w:rsidRDefault="001739A3">
            <w:pPr>
              <w:spacing w:after="0" w:line="240" w:lineRule="auto"/>
              <w:jc w:val="center"/>
              <w:rPr>
                <w:ins w:id="5863" w:author="Tao Huang" w:date="2018-09-04T13:14:00Z"/>
                <w:del w:id="5864" w:author="韬 黄" w:date="2018-09-27T17:42:00Z"/>
                <w:rFonts w:eastAsia="Times New Roman" w:cs="Times New Roman"/>
                <w:color w:val="000000"/>
                <w:sz w:val="22"/>
                <w:rPrChange w:id="5865" w:author="Tao Huang" w:date="2018-09-04T13:15:00Z">
                  <w:rPr>
                    <w:ins w:id="5866" w:author="Tao Huang" w:date="2018-09-04T13:14:00Z"/>
                    <w:del w:id="5867" w:author="韬 黄" w:date="2018-09-27T17:42:00Z"/>
                    <w:rFonts w:ascii="Calibri" w:eastAsia="Times New Roman" w:hAnsi="Calibri" w:cs="Calibri"/>
                    <w:color w:val="000000"/>
                    <w:sz w:val="22"/>
                  </w:rPr>
                </w:rPrChange>
              </w:rPr>
              <w:pPrChange w:id="5868" w:author="Tao Huang" w:date="2018-09-04T13:17:00Z">
                <w:pPr>
                  <w:spacing w:after="0" w:line="240" w:lineRule="auto"/>
                  <w:jc w:val="right"/>
                </w:pPr>
              </w:pPrChange>
            </w:pPr>
            <w:ins w:id="5869" w:author="Tao Huang" w:date="2018-09-04T13:14:00Z">
              <w:del w:id="5870" w:author="韬 黄" w:date="2018-09-27T17:42:00Z">
                <w:r w:rsidRPr="001739A3" w:rsidDel="00FC51CF">
                  <w:rPr>
                    <w:rFonts w:eastAsia="Times New Roman" w:cs="Times New Roman"/>
                    <w:color w:val="000000"/>
                    <w:sz w:val="22"/>
                    <w:rPrChange w:id="5871" w:author="Tao Huang" w:date="2018-09-04T13:15:00Z">
                      <w:rPr>
                        <w:rFonts w:ascii="Calibri" w:eastAsia="Times New Roman" w:hAnsi="Calibri" w:cs="Calibri"/>
                        <w:color w:val="000000"/>
                        <w:sz w:val="22"/>
                      </w:rPr>
                    </w:rPrChange>
                  </w:rPr>
                  <w:delText>0.9852</w:delText>
                </w:r>
              </w:del>
            </w:ins>
          </w:p>
        </w:tc>
        <w:tc>
          <w:tcPr>
            <w:tcW w:w="960" w:type="dxa"/>
            <w:tcBorders>
              <w:top w:val="nil"/>
              <w:left w:val="nil"/>
              <w:bottom w:val="nil"/>
              <w:right w:val="nil"/>
            </w:tcBorders>
            <w:shd w:val="clear" w:color="000000" w:fill="E7E6E6"/>
            <w:noWrap/>
            <w:vAlign w:val="bottom"/>
            <w:hideMark/>
            <w:tcPrChange w:id="5872" w:author="Tao Huang" w:date="2018-09-04T13:17:00Z">
              <w:tcPr>
                <w:tcW w:w="960" w:type="dxa"/>
                <w:gridSpan w:val="2"/>
                <w:tcBorders>
                  <w:top w:val="nil"/>
                  <w:left w:val="nil"/>
                  <w:bottom w:val="nil"/>
                  <w:right w:val="nil"/>
                </w:tcBorders>
                <w:shd w:val="clear" w:color="000000" w:fill="E7E6E6"/>
                <w:noWrap/>
                <w:vAlign w:val="bottom"/>
                <w:hideMark/>
              </w:tcPr>
            </w:tcPrChange>
          </w:tcPr>
          <w:p w14:paraId="574AF2A0" w14:textId="642B4A82" w:rsidR="001739A3" w:rsidRPr="001739A3" w:rsidDel="00FC51CF" w:rsidRDefault="001739A3">
            <w:pPr>
              <w:spacing w:after="0" w:line="240" w:lineRule="auto"/>
              <w:jc w:val="center"/>
              <w:rPr>
                <w:ins w:id="5873" w:author="Tao Huang" w:date="2018-09-04T13:14:00Z"/>
                <w:del w:id="5874" w:author="韬 黄" w:date="2018-09-27T17:42:00Z"/>
                <w:rFonts w:eastAsia="Times New Roman" w:cs="Times New Roman"/>
                <w:color w:val="000000"/>
                <w:sz w:val="22"/>
                <w:rPrChange w:id="5875" w:author="Tao Huang" w:date="2018-09-04T13:15:00Z">
                  <w:rPr>
                    <w:ins w:id="5876" w:author="Tao Huang" w:date="2018-09-04T13:14:00Z"/>
                    <w:del w:id="5877" w:author="韬 黄" w:date="2018-09-27T17:42:00Z"/>
                    <w:rFonts w:ascii="Calibri" w:eastAsia="Times New Roman" w:hAnsi="Calibri" w:cs="Calibri"/>
                    <w:color w:val="000000"/>
                    <w:sz w:val="22"/>
                  </w:rPr>
                </w:rPrChange>
              </w:rPr>
              <w:pPrChange w:id="5878" w:author="Tao Huang" w:date="2018-09-04T13:17:00Z">
                <w:pPr>
                  <w:spacing w:after="0" w:line="240" w:lineRule="auto"/>
                  <w:jc w:val="right"/>
                </w:pPr>
              </w:pPrChange>
            </w:pPr>
            <w:ins w:id="5879" w:author="Tao Huang" w:date="2018-09-04T13:14:00Z">
              <w:del w:id="5880" w:author="韬 黄" w:date="2018-09-27T17:42:00Z">
                <w:r w:rsidRPr="001739A3" w:rsidDel="00FC51CF">
                  <w:rPr>
                    <w:rFonts w:eastAsia="Times New Roman" w:cs="Times New Roman"/>
                    <w:color w:val="000000"/>
                    <w:sz w:val="22"/>
                    <w:rPrChange w:id="5881"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5882" w:author="Tao Huang" w:date="2018-09-04T13:17:00Z">
              <w:tcPr>
                <w:tcW w:w="960" w:type="dxa"/>
                <w:gridSpan w:val="2"/>
                <w:tcBorders>
                  <w:top w:val="nil"/>
                  <w:left w:val="nil"/>
                  <w:bottom w:val="nil"/>
                  <w:right w:val="nil"/>
                </w:tcBorders>
                <w:shd w:val="clear" w:color="000000" w:fill="FFFF00"/>
                <w:noWrap/>
                <w:vAlign w:val="bottom"/>
                <w:hideMark/>
              </w:tcPr>
            </w:tcPrChange>
          </w:tcPr>
          <w:p w14:paraId="714AC5C1" w14:textId="6BD654BC" w:rsidR="001739A3" w:rsidRPr="001739A3" w:rsidDel="00FC51CF" w:rsidRDefault="001739A3">
            <w:pPr>
              <w:spacing w:after="0" w:line="240" w:lineRule="auto"/>
              <w:jc w:val="center"/>
              <w:rPr>
                <w:ins w:id="5883" w:author="Tao Huang" w:date="2018-09-04T13:14:00Z"/>
                <w:del w:id="5884" w:author="韬 黄" w:date="2018-09-27T17:42:00Z"/>
                <w:rFonts w:eastAsia="Times New Roman" w:cs="Times New Roman"/>
                <w:color w:val="000000"/>
                <w:sz w:val="22"/>
                <w:rPrChange w:id="5885" w:author="Tao Huang" w:date="2018-09-04T13:15:00Z">
                  <w:rPr>
                    <w:ins w:id="5886" w:author="Tao Huang" w:date="2018-09-04T13:14:00Z"/>
                    <w:del w:id="5887" w:author="韬 黄" w:date="2018-09-27T17:42:00Z"/>
                    <w:rFonts w:ascii="Calibri" w:eastAsia="Times New Roman" w:hAnsi="Calibri" w:cs="Calibri"/>
                    <w:color w:val="000000"/>
                    <w:sz w:val="22"/>
                  </w:rPr>
                </w:rPrChange>
              </w:rPr>
              <w:pPrChange w:id="5888" w:author="Tao Huang" w:date="2018-09-04T13:17:00Z">
                <w:pPr>
                  <w:spacing w:after="0" w:line="240" w:lineRule="auto"/>
                  <w:jc w:val="right"/>
                </w:pPr>
              </w:pPrChange>
            </w:pPr>
            <w:ins w:id="5889" w:author="Tao Huang" w:date="2018-09-04T13:14:00Z">
              <w:del w:id="5890" w:author="韬 黄" w:date="2018-09-27T17:42:00Z">
                <w:r w:rsidRPr="001739A3" w:rsidDel="00FC51CF">
                  <w:rPr>
                    <w:rFonts w:eastAsia="Times New Roman" w:cs="Times New Roman"/>
                    <w:color w:val="000000"/>
                    <w:sz w:val="22"/>
                    <w:rPrChange w:id="5891" w:author="Tao Huang" w:date="2018-09-04T13:15:00Z">
                      <w:rPr>
                        <w:rFonts w:ascii="Calibri" w:eastAsia="Times New Roman" w:hAnsi="Calibri" w:cs="Calibri"/>
                        <w:color w:val="000000"/>
                        <w:sz w:val="22"/>
                      </w:rPr>
                    </w:rPrChange>
                  </w:rPr>
                  <w:delText>5,931</w:delText>
                </w:r>
              </w:del>
            </w:ins>
          </w:p>
        </w:tc>
        <w:tc>
          <w:tcPr>
            <w:tcW w:w="960" w:type="dxa"/>
            <w:tcBorders>
              <w:top w:val="nil"/>
              <w:left w:val="nil"/>
              <w:bottom w:val="nil"/>
              <w:right w:val="nil"/>
            </w:tcBorders>
            <w:shd w:val="clear" w:color="000000" w:fill="FFFF00"/>
            <w:noWrap/>
            <w:vAlign w:val="bottom"/>
            <w:hideMark/>
            <w:tcPrChange w:id="5892" w:author="Tao Huang" w:date="2018-09-04T13:17:00Z">
              <w:tcPr>
                <w:tcW w:w="960" w:type="dxa"/>
                <w:gridSpan w:val="2"/>
                <w:tcBorders>
                  <w:top w:val="nil"/>
                  <w:left w:val="nil"/>
                  <w:bottom w:val="nil"/>
                  <w:right w:val="nil"/>
                </w:tcBorders>
                <w:shd w:val="clear" w:color="000000" w:fill="FFFF00"/>
                <w:noWrap/>
                <w:vAlign w:val="bottom"/>
                <w:hideMark/>
              </w:tcPr>
            </w:tcPrChange>
          </w:tcPr>
          <w:p w14:paraId="5C9170F3" w14:textId="187DA5A3" w:rsidR="001739A3" w:rsidRPr="001739A3" w:rsidDel="00FC51CF" w:rsidRDefault="001739A3">
            <w:pPr>
              <w:spacing w:after="0" w:line="240" w:lineRule="auto"/>
              <w:jc w:val="center"/>
              <w:rPr>
                <w:ins w:id="5893" w:author="Tao Huang" w:date="2018-09-04T13:14:00Z"/>
                <w:del w:id="5894" w:author="韬 黄" w:date="2018-09-27T17:42:00Z"/>
                <w:rFonts w:eastAsia="Times New Roman" w:cs="Times New Roman"/>
                <w:color w:val="000000"/>
                <w:sz w:val="22"/>
                <w:rPrChange w:id="5895" w:author="Tao Huang" w:date="2018-09-04T13:15:00Z">
                  <w:rPr>
                    <w:ins w:id="5896" w:author="Tao Huang" w:date="2018-09-04T13:14:00Z"/>
                    <w:del w:id="5897" w:author="韬 黄" w:date="2018-09-27T17:42:00Z"/>
                    <w:rFonts w:ascii="Calibri" w:eastAsia="Times New Roman" w:hAnsi="Calibri" w:cs="Calibri"/>
                    <w:color w:val="000000"/>
                    <w:sz w:val="22"/>
                  </w:rPr>
                </w:rPrChange>
              </w:rPr>
              <w:pPrChange w:id="5898" w:author="Tao Huang" w:date="2018-09-04T13:17:00Z">
                <w:pPr>
                  <w:spacing w:after="0" w:line="240" w:lineRule="auto"/>
                  <w:jc w:val="right"/>
                </w:pPr>
              </w:pPrChange>
            </w:pPr>
            <w:ins w:id="5899" w:author="Tao Huang" w:date="2018-09-04T13:14:00Z">
              <w:del w:id="5900" w:author="韬 黄" w:date="2018-09-27T17:42:00Z">
                <w:r w:rsidRPr="001739A3" w:rsidDel="00FC51CF">
                  <w:rPr>
                    <w:rFonts w:eastAsia="Times New Roman" w:cs="Times New Roman"/>
                    <w:color w:val="000000"/>
                    <w:sz w:val="22"/>
                    <w:rPrChange w:id="5901" w:author="Tao Huang" w:date="2018-09-04T13:15:00Z">
                      <w:rPr>
                        <w:rFonts w:ascii="Calibri" w:eastAsia="Times New Roman" w:hAnsi="Calibri" w:cs="Calibri"/>
                        <w:color w:val="000000"/>
                        <w:sz w:val="22"/>
                      </w:rPr>
                    </w:rPrChange>
                  </w:rPr>
                  <w:delText>3</w:delText>
                </w:r>
              </w:del>
            </w:ins>
          </w:p>
        </w:tc>
      </w:tr>
      <w:tr w:rsidR="001739A3" w:rsidRPr="001739A3" w:rsidDel="00FC51CF" w14:paraId="5C0F557C" w14:textId="4AEB5513" w:rsidTr="008B5617">
        <w:tblPrEx>
          <w:tblW w:w="12080" w:type="dxa"/>
          <w:jc w:val="center"/>
          <w:tblPrExChange w:id="5902" w:author="Tao Huang" w:date="2018-09-04T13:17:00Z">
            <w:tblPrEx>
              <w:tblW w:w="12080" w:type="dxa"/>
              <w:jc w:val="center"/>
            </w:tblPrEx>
          </w:tblPrExChange>
        </w:tblPrEx>
        <w:trPr>
          <w:trHeight w:val="57"/>
          <w:jc w:val="center"/>
          <w:ins w:id="5903" w:author="Tao Huang" w:date="2018-09-04T13:14:00Z"/>
          <w:del w:id="5904" w:author="韬 黄" w:date="2018-09-27T17:42:00Z"/>
          <w:trPrChange w:id="5905"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5906" w:author="Tao Huang" w:date="2018-09-04T13:17:00Z">
              <w:tcPr>
                <w:tcW w:w="2480" w:type="dxa"/>
                <w:tcBorders>
                  <w:top w:val="nil"/>
                  <w:left w:val="nil"/>
                  <w:bottom w:val="nil"/>
                  <w:right w:val="nil"/>
                </w:tcBorders>
                <w:shd w:val="clear" w:color="000000" w:fill="FFFF00"/>
                <w:noWrap/>
                <w:vAlign w:val="bottom"/>
                <w:hideMark/>
              </w:tcPr>
            </w:tcPrChange>
          </w:tcPr>
          <w:p w14:paraId="6EA73E40" w14:textId="157666F9" w:rsidR="001739A3" w:rsidRPr="001739A3" w:rsidDel="00FC51CF" w:rsidRDefault="001739A3">
            <w:pPr>
              <w:spacing w:after="0" w:line="240" w:lineRule="auto"/>
              <w:rPr>
                <w:ins w:id="5907" w:author="Tao Huang" w:date="2018-09-04T13:14:00Z"/>
                <w:del w:id="5908" w:author="韬 黄" w:date="2018-09-27T17:42:00Z"/>
                <w:rFonts w:eastAsia="Times New Roman" w:cs="Times New Roman"/>
                <w:color w:val="000000"/>
                <w:sz w:val="22"/>
                <w:rPrChange w:id="5909" w:author="Tao Huang" w:date="2018-09-04T13:15:00Z">
                  <w:rPr>
                    <w:ins w:id="5910" w:author="Tao Huang" w:date="2018-09-04T13:14:00Z"/>
                    <w:del w:id="5911" w:author="韬 黄" w:date="2018-09-27T17:42:00Z"/>
                    <w:rFonts w:ascii="Calibri" w:eastAsia="Times New Roman" w:hAnsi="Calibri" w:cs="Calibri"/>
                    <w:color w:val="000000"/>
                    <w:sz w:val="22"/>
                  </w:rPr>
                </w:rPrChange>
              </w:rPr>
            </w:pPr>
            <w:ins w:id="5912" w:author="Tao Huang" w:date="2018-09-04T13:14:00Z">
              <w:del w:id="5913" w:author="韬 黄" w:date="2018-09-27T17:42:00Z">
                <w:r w:rsidRPr="001739A3" w:rsidDel="00FC51CF">
                  <w:rPr>
                    <w:rFonts w:eastAsia="Times New Roman" w:cs="Times New Roman"/>
                    <w:color w:val="000000"/>
                    <w:sz w:val="22"/>
                    <w:rPrChange w:id="5914" w:author="Tao Huang" w:date="2018-09-04T13:15:00Z">
                      <w:rPr>
                        <w:rFonts w:ascii="Calibri" w:eastAsia="Times New Roman" w:hAnsi="Calibri" w:cs="Calibri"/>
                        <w:color w:val="000000"/>
                        <w:sz w:val="22"/>
                      </w:rPr>
                    </w:rPrChange>
                  </w:rPr>
                  <w:delText>ADL-intra-IC</w:delText>
                </w:r>
              </w:del>
            </w:ins>
          </w:p>
        </w:tc>
        <w:tc>
          <w:tcPr>
            <w:tcW w:w="960" w:type="dxa"/>
            <w:tcBorders>
              <w:top w:val="nil"/>
              <w:left w:val="nil"/>
              <w:bottom w:val="nil"/>
              <w:right w:val="nil"/>
            </w:tcBorders>
            <w:shd w:val="clear" w:color="000000" w:fill="FFFF00"/>
            <w:noWrap/>
            <w:vAlign w:val="bottom"/>
            <w:hideMark/>
            <w:tcPrChange w:id="5915" w:author="Tao Huang" w:date="2018-09-04T13:17:00Z">
              <w:tcPr>
                <w:tcW w:w="960" w:type="dxa"/>
                <w:tcBorders>
                  <w:top w:val="nil"/>
                  <w:left w:val="nil"/>
                  <w:bottom w:val="nil"/>
                  <w:right w:val="nil"/>
                </w:tcBorders>
                <w:shd w:val="clear" w:color="000000" w:fill="FFFF00"/>
                <w:noWrap/>
                <w:vAlign w:val="bottom"/>
                <w:hideMark/>
              </w:tcPr>
            </w:tcPrChange>
          </w:tcPr>
          <w:p w14:paraId="210C1882" w14:textId="7A59147A" w:rsidR="001739A3" w:rsidRPr="001739A3" w:rsidDel="00FC51CF" w:rsidRDefault="001739A3">
            <w:pPr>
              <w:spacing w:after="0" w:line="240" w:lineRule="auto"/>
              <w:jc w:val="center"/>
              <w:rPr>
                <w:ins w:id="5916" w:author="Tao Huang" w:date="2018-09-04T13:14:00Z"/>
                <w:del w:id="5917" w:author="韬 黄" w:date="2018-09-27T17:42:00Z"/>
                <w:rFonts w:eastAsia="Times New Roman" w:cs="Times New Roman"/>
                <w:color w:val="000000"/>
                <w:sz w:val="22"/>
                <w:rPrChange w:id="5918" w:author="Tao Huang" w:date="2018-09-04T13:15:00Z">
                  <w:rPr>
                    <w:ins w:id="5919" w:author="Tao Huang" w:date="2018-09-04T13:14:00Z"/>
                    <w:del w:id="5920" w:author="韬 黄" w:date="2018-09-27T17:42:00Z"/>
                    <w:rFonts w:ascii="Calibri" w:eastAsia="Times New Roman" w:hAnsi="Calibri" w:cs="Calibri"/>
                    <w:color w:val="000000"/>
                    <w:sz w:val="22"/>
                  </w:rPr>
                </w:rPrChange>
              </w:rPr>
              <w:pPrChange w:id="5921" w:author="Tao Huang" w:date="2018-09-04T13:17:00Z">
                <w:pPr>
                  <w:spacing w:after="0" w:line="240" w:lineRule="auto"/>
                  <w:jc w:val="right"/>
                </w:pPr>
              </w:pPrChange>
            </w:pPr>
            <w:ins w:id="5922" w:author="Tao Huang" w:date="2018-09-04T13:14:00Z">
              <w:del w:id="5923" w:author="韬 黄" w:date="2018-09-27T17:42:00Z">
                <w:r w:rsidRPr="001739A3" w:rsidDel="00FC51CF">
                  <w:rPr>
                    <w:rFonts w:eastAsia="Times New Roman" w:cs="Times New Roman"/>
                    <w:color w:val="000000"/>
                    <w:sz w:val="22"/>
                    <w:rPrChange w:id="5924" w:author="Tao Huang" w:date="2018-09-04T13:15:00Z">
                      <w:rPr>
                        <w:rFonts w:ascii="Calibri" w:eastAsia="Times New Roman" w:hAnsi="Calibri" w:cs="Calibri"/>
                        <w:color w:val="000000"/>
                        <w:sz w:val="22"/>
                      </w:rPr>
                    </w:rPrChange>
                  </w:rPr>
                  <w:delText>15.598</w:delText>
                </w:r>
              </w:del>
            </w:ins>
          </w:p>
        </w:tc>
        <w:tc>
          <w:tcPr>
            <w:tcW w:w="960" w:type="dxa"/>
            <w:tcBorders>
              <w:top w:val="nil"/>
              <w:left w:val="nil"/>
              <w:bottom w:val="nil"/>
              <w:right w:val="nil"/>
            </w:tcBorders>
            <w:shd w:val="clear" w:color="000000" w:fill="FFFF00"/>
            <w:noWrap/>
            <w:vAlign w:val="bottom"/>
            <w:hideMark/>
            <w:tcPrChange w:id="5925" w:author="Tao Huang" w:date="2018-09-04T13:17:00Z">
              <w:tcPr>
                <w:tcW w:w="960" w:type="dxa"/>
                <w:tcBorders>
                  <w:top w:val="nil"/>
                  <w:left w:val="nil"/>
                  <w:bottom w:val="nil"/>
                  <w:right w:val="nil"/>
                </w:tcBorders>
                <w:shd w:val="clear" w:color="000000" w:fill="FFFF00"/>
                <w:noWrap/>
                <w:vAlign w:val="bottom"/>
                <w:hideMark/>
              </w:tcPr>
            </w:tcPrChange>
          </w:tcPr>
          <w:p w14:paraId="6815056C" w14:textId="46738B19" w:rsidR="001739A3" w:rsidRPr="001739A3" w:rsidDel="00FC51CF" w:rsidRDefault="001739A3">
            <w:pPr>
              <w:spacing w:after="0" w:line="240" w:lineRule="auto"/>
              <w:jc w:val="center"/>
              <w:rPr>
                <w:ins w:id="5926" w:author="Tao Huang" w:date="2018-09-04T13:14:00Z"/>
                <w:del w:id="5927" w:author="韬 黄" w:date="2018-09-27T17:42:00Z"/>
                <w:rFonts w:eastAsia="Times New Roman" w:cs="Times New Roman"/>
                <w:color w:val="000000"/>
                <w:sz w:val="22"/>
                <w:rPrChange w:id="5928" w:author="Tao Huang" w:date="2018-09-04T13:15:00Z">
                  <w:rPr>
                    <w:ins w:id="5929" w:author="Tao Huang" w:date="2018-09-04T13:14:00Z"/>
                    <w:del w:id="5930" w:author="韬 黄" w:date="2018-09-27T17:42:00Z"/>
                    <w:rFonts w:ascii="Calibri" w:eastAsia="Times New Roman" w:hAnsi="Calibri" w:cs="Calibri"/>
                    <w:color w:val="000000"/>
                    <w:sz w:val="22"/>
                  </w:rPr>
                </w:rPrChange>
              </w:rPr>
              <w:pPrChange w:id="5931" w:author="Tao Huang" w:date="2018-09-04T13:17:00Z">
                <w:pPr>
                  <w:spacing w:after="0" w:line="240" w:lineRule="auto"/>
                  <w:jc w:val="right"/>
                </w:pPr>
              </w:pPrChange>
            </w:pPr>
            <w:ins w:id="5932" w:author="Tao Huang" w:date="2018-09-04T13:14:00Z">
              <w:del w:id="5933" w:author="韬 黄" w:date="2018-09-27T17:42:00Z">
                <w:r w:rsidRPr="001739A3" w:rsidDel="00FC51CF">
                  <w:rPr>
                    <w:rFonts w:eastAsia="Times New Roman" w:cs="Times New Roman"/>
                    <w:color w:val="000000"/>
                    <w:sz w:val="22"/>
                    <w:rPrChange w:id="5934" w:author="Tao Huang" w:date="2018-09-04T13:15:00Z">
                      <w:rPr>
                        <w:rFonts w:ascii="Calibri" w:eastAsia="Times New Roman" w:hAnsi="Calibri" w:cs="Calibri"/>
                        <w:color w:val="000000"/>
                        <w:sz w:val="22"/>
                      </w:rPr>
                    </w:rPrChange>
                  </w:rPr>
                  <w:delText>3</w:delText>
                </w:r>
              </w:del>
            </w:ins>
          </w:p>
        </w:tc>
        <w:tc>
          <w:tcPr>
            <w:tcW w:w="960" w:type="dxa"/>
            <w:tcBorders>
              <w:top w:val="nil"/>
              <w:left w:val="nil"/>
              <w:bottom w:val="nil"/>
              <w:right w:val="nil"/>
            </w:tcBorders>
            <w:shd w:val="clear" w:color="000000" w:fill="FFFF00"/>
            <w:noWrap/>
            <w:vAlign w:val="bottom"/>
            <w:hideMark/>
            <w:tcPrChange w:id="5935" w:author="Tao Huang" w:date="2018-09-04T13:17:00Z">
              <w:tcPr>
                <w:tcW w:w="960" w:type="dxa"/>
                <w:gridSpan w:val="2"/>
                <w:tcBorders>
                  <w:top w:val="nil"/>
                  <w:left w:val="nil"/>
                  <w:bottom w:val="nil"/>
                  <w:right w:val="nil"/>
                </w:tcBorders>
                <w:shd w:val="clear" w:color="000000" w:fill="FFFF00"/>
                <w:noWrap/>
                <w:vAlign w:val="bottom"/>
                <w:hideMark/>
              </w:tcPr>
            </w:tcPrChange>
          </w:tcPr>
          <w:p w14:paraId="097DE40B" w14:textId="59AC24CF" w:rsidR="001739A3" w:rsidRPr="001739A3" w:rsidDel="00FC51CF" w:rsidRDefault="001739A3">
            <w:pPr>
              <w:spacing w:after="0" w:line="240" w:lineRule="auto"/>
              <w:jc w:val="center"/>
              <w:rPr>
                <w:ins w:id="5936" w:author="Tao Huang" w:date="2018-09-04T13:14:00Z"/>
                <w:del w:id="5937" w:author="韬 黄" w:date="2018-09-27T17:42:00Z"/>
                <w:rFonts w:eastAsia="Times New Roman" w:cs="Times New Roman"/>
                <w:color w:val="000000"/>
                <w:sz w:val="22"/>
                <w:rPrChange w:id="5938" w:author="Tao Huang" w:date="2018-09-04T13:15:00Z">
                  <w:rPr>
                    <w:ins w:id="5939" w:author="Tao Huang" w:date="2018-09-04T13:14:00Z"/>
                    <w:del w:id="5940" w:author="韬 黄" w:date="2018-09-27T17:42:00Z"/>
                    <w:rFonts w:ascii="Calibri" w:eastAsia="Times New Roman" w:hAnsi="Calibri" w:cs="Calibri"/>
                    <w:color w:val="000000"/>
                    <w:sz w:val="22"/>
                  </w:rPr>
                </w:rPrChange>
              </w:rPr>
              <w:pPrChange w:id="5941" w:author="Tao Huang" w:date="2018-09-04T13:17:00Z">
                <w:pPr>
                  <w:spacing w:after="0" w:line="240" w:lineRule="auto"/>
                  <w:jc w:val="right"/>
                </w:pPr>
              </w:pPrChange>
            </w:pPr>
            <w:ins w:id="5942" w:author="Tao Huang" w:date="2018-09-04T13:14:00Z">
              <w:del w:id="5943" w:author="韬 黄" w:date="2018-09-27T17:42:00Z">
                <w:r w:rsidRPr="001739A3" w:rsidDel="00FC51CF">
                  <w:rPr>
                    <w:rFonts w:eastAsia="Times New Roman" w:cs="Times New Roman"/>
                    <w:color w:val="000000"/>
                    <w:sz w:val="22"/>
                    <w:rPrChange w:id="5944" w:author="Tao Huang" w:date="2018-09-04T13:15:00Z">
                      <w:rPr>
                        <w:rFonts w:ascii="Calibri" w:eastAsia="Times New Roman" w:hAnsi="Calibri" w:cs="Calibri"/>
                        <w:color w:val="000000"/>
                        <w:sz w:val="22"/>
                      </w:rPr>
                    </w:rPrChange>
                  </w:rPr>
                  <w:delText>39.169%</w:delText>
                </w:r>
              </w:del>
            </w:ins>
          </w:p>
        </w:tc>
        <w:tc>
          <w:tcPr>
            <w:tcW w:w="960" w:type="dxa"/>
            <w:tcBorders>
              <w:top w:val="nil"/>
              <w:left w:val="nil"/>
              <w:bottom w:val="nil"/>
              <w:right w:val="nil"/>
            </w:tcBorders>
            <w:shd w:val="clear" w:color="000000" w:fill="FFFF00"/>
            <w:noWrap/>
            <w:vAlign w:val="bottom"/>
            <w:hideMark/>
            <w:tcPrChange w:id="5945" w:author="Tao Huang" w:date="2018-09-04T13:17:00Z">
              <w:tcPr>
                <w:tcW w:w="960" w:type="dxa"/>
                <w:gridSpan w:val="2"/>
                <w:tcBorders>
                  <w:top w:val="nil"/>
                  <w:left w:val="nil"/>
                  <w:bottom w:val="nil"/>
                  <w:right w:val="nil"/>
                </w:tcBorders>
                <w:shd w:val="clear" w:color="000000" w:fill="FFFF00"/>
                <w:noWrap/>
                <w:vAlign w:val="bottom"/>
                <w:hideMark/>
              </w:tcPr>
            </w:tcPrChange>
          </w:tcPr>
          <w:p w14:paraId="3DA22B60" w14:textId="3C0CF42A" w:rsidR="001739A3" w:rsidRPr="001739A3" w:rsidDel="00FC51CF" w:rsidRDefault="001739A3">
            <w:pPr>
              <w:spacing w:after="0" w:line="240" w:lineRule="auto"/>
              <w:jc w:val="center"/>
              <w:rPr>
                <w:ins w:id="5946" w:author="Tao Huang" w:date="2018-09-04T13:14:00Z"/>
                <w:del w:id="5947" w:author="韬 黄" w:date="2018-09-27T17:42:00Z"/>
                <w:rFonts w:eastAsia="Times New Roman" w:cs="Times New Roman"/>
                <w:color w:val="000000"/>
                <w:sz w:val="22"/>
                <w:rPrChange w:id="5948" w:author="Tao Huang" w:date="2018-09-04T13:15:00Z">
                  <w:rPr>
                    <w:ins w:id="5949" w:author="Tao Huang" w:date="2018-09-04T13:14:00Z"/>
                    <w:del w:id="5950" w:author="韬 黄" w:date="2018-09-27T17:42:00Z"/>
                    <w:rFonts w:ascii="Calibri" w:eastAsia="Times New Roman" w:hAnsi="Calibri" w:cs="Calibri"/>
                    <w:color w:val="000000"/>
                    <w:sz w:val="22"/>
                  </w:rPr>
                </w:rPrChange>
              </w:rPr>
              <w:pPrChange w:id="5951" w:author="Tao Huang" w:date="2018-09-04T13:17:00Z">
                <w:pPr>
                  <w:spacing w:after="0" w:line="240" w:lineRule="auto"/>
                  <w:jc w:val="right"/>
                </w:pPr>
              </w:pPrChange>
            </w:pPr>
            <w:ins w:id="5952" w:author="Tao Huang" w:date="2018-09-04T13:14:00Z">
              <w:del w:id="5953" w:author="韬 黄" w:date="2018-09-27T17:42:00Z">
                <w:r w:rsidRPr="001739A3" w:rsidDel="00FC51CF">
                  <w:rPr>
                    <w:rFonts w:eastAsia="Times New Roman" w:cs="Times New Roman"/>
                    <w:color w:val="000000"/>
                    <w:sz w:val="22"/>
                    <w:rPrChange w:id="5954"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5955" w:author="Tao Huang" w:date="2018-09-04T13:17:00Z">
              <w:tcPr>
                <w:tcW w:w="960" w:type="dxa"/>
                <w:gridSpan w:val="2"/>
                <w:tcBorders>
                  <w:top w:val="nil"/>
                  <w:left w:val="nil"/>
                  <w:bottom w:val="nil"/>
                  <w:right w:val="nil"/>
                </w:tcBorders>
                <w:shd w:val="clear" w:color="000000" w:fill="FFFF00"/>
                <w:noWrap/>
                <w:vAlign w:val="bottom"/>
                <w:hideMark/>
              </w:tcPr>
            </w:tcPrChange>
          </w:tcPr>
          <w:p w14:paraId="1166D041" w14:textId="57FFB65D" w:rsidR="001739A3" w:rsidRPr="001739A3" w:rsidDel="00FC51CF" w:rsidRDefault="001739A3">
            <w:pPr>
              <w:spacing w:after="0" w:line="240" w:lineRule="auto"/>
              <w:jc w:val="center"/>
              <w:rPr>
                <w:ins w:id="5956" w:author="Tao Huang" w:date="2018-09-04T13:14:00Z"/>
                <w:del w:id="5957" w:author="韬 黄" w:date="2018-09-27T17:42:00Z"/>
                <w:rFonts w:eastAsia="Times New Roman" w:cs="Times New Roman"/>
                <w:color w:val="000000"/>
                <w:sz w:val="22"/>
                <w:rPrChange w:id="5958" w:author="Tao Huang" w:date="2018-09-04T13:15:00Z">
                  <w:rPr>
                    <w:ins w:id="5959" w:author="Tao Huang" w:date="2018-09-04T13:14:00Z"/>
                    <w:del w:id="5960" w:author="韬 黄" w:date="2018-09-27T17:42:00Z"/>
                    <w:rFonts w:ascii="Calibri" w:eastAsia="Times New Roman" w:hAnsi="Calibri" w:cs="Calibri"/>
                    <w:color w:val="000000"/>
                    <w:sz w:val="22"/>
                  </w:rPr>
                </w:rPrChange>
              </w:rPr>
              <w:pPrChange w:id="5961" w:author="Tao Huang" w:date="2018-09-04T13:17:00Z">
                <w:pPr>
                  <w:spacing w:after="0" w:line="240" w:lineRule="auto"/>
                  <w:jc w:val="right"/>
                </w:pPr>
              </w:pPrChange>
            </w:pPr>
            <w:ins w:id="5962" w:author="Tao Huang" w:date="2018-09-04T13:14:00Z">
              <w:del w:id="5963" w:author="韬 黄" w:date="2018-09-27T17:42:00Z">
                <w:r w:rsidRPr="001739A3" w:rsidDel="00FC51CF">
                  <w:rPr>
                    <w:rFonts w:eastAsia="Times New Roman" w:cs="Times New Roman"/>
                    <w:color w:val="000000"/>
                    <w:sz w:val="22"/>
                    <w:rPrChange w:id="5964" w:author="Tao Huang" w:date="2018-09-04T13:15:00Z">
                      <w:rPr>
                        <w:rFonts w:ascii="Calibri" w:eastAsia="Times New Roman" w:hAnsi="Calibri" w:cs="Calibri"/>
                        <w:color w:val="000000"/>
                        <w:sz w:val="22"/>
                      </w:rPr>
                    </w:rPrChange>
                  </w:rPr>
                  <w:delText>0.6785</w:delText>
                </w:r>
              </w:del>
            </w:ins>
          </w:p>
        </w:tc>
        <w:tc>
          <w:tcPr>
            <w:tcW w:w="960" w:type="dxa"/>
            <w:tcBorders>
              <w:top w:val="nil"/>
              <w:left w:val="nil"/>
              <w:bottom w:val="nil"/>
              <w:right w:val="nil"/>
            </w:tcBorders>
            <w:shd w:val="clear" w:color="000000" w:fill="FFFF00"/>
            <w:noWrap/>
            <w:vAlign w:val="bottom"/>
            <w:hideMark/>
            <w:tcPrChange w:id="5965" w:author="Tao Huang" w:date="2018-09-04T13:17:00Z">
              <w:tcPr>
                <w:tcW w:w="960" w:type="dxa"/>
                <w:gridSpan w:val="2"/>
                <w:tcBorders>
                  <w:top w:val="nil"/>
                  <w:left w:val="nil"/>
                  <w:bottom w:val="nil"/>
                  <w:right w:val="nil"/>
                </w:tcBorders>
                <w:shd w:val="clear" w:color="000000" w:fill="FFFF00"/>
                <w:noWrap/>
                <w:vAlign w:val="bottom"/>
                <w:hideMark/>
              </w:tcPr>
            </w:tcPrChange>
          </w:tcPr>
          <w:p w14:paraId="305000F1" w14:textId="0803F617" w:rsidR="001739A3" w:rsidRPr="001739A3" w:rsidDel="00FC51CF" w:rsidRDefault="001739A3">
            <w:pPr>
              <w:spacing w:after="0" w:line="240" w:lineRule="auto"/>
              <w:jc w:val="center"/>
              <w:rPr>
                <w:ins w:id="5966" w:author="Tao Huang" w:date="2018-09-04T13:14:00Z"/>
                <w:del w:id="5967" w:author="韬 黄" w:date="2018-09-27T17:42:00Z"/>
                <w:rFonts w:eastAsia="Times New Roman" w:cs="Times New Roman"/>
                <w:color w:val="000000"/>
                <w:sz w:val="22"/>
                <w:rPrChange w:id="5968" w:author="Tao Huang" w:date="2018-09-04T13:15:00Z">
                  <w:rPr>
                    <w:ins w:id="5969" w:author="Tao Huang" w:date="2018-09-04T13:14:00Z"/>
                    <w:del w:id="5970" w:author="韬 黄" w:date="2018-09-27T17:42:00Z"/>
                    <w:rFonts w:ascii="Calibri" w:eastAsia="Times New Roman" w:hAnsi="Calibri" w:cs="Calibri"/>
                    <w:color w:val="000000"/>
                    <w:sz w:val="22"/>
                  </w:rPr>
                </w:rPrChange>
              </w:rPr>
              <w:pPrChange w:id="5971" w:author="Tao Huang" w:date="2018-09-04T13:17:00Z">
                <w:pPr>
                  <w:spacing w:after="0" w:line="240" w:lineRule="auto"/>
                  <w:jc w:val="right"/>
                </w:pPr>
              </w:pPrChange>
            </w:pPr>
            <w:ins w:id="5972" w:author="Tao Huang" w:date="2018-09-04T13:14:00Z">
              <w:del w:id="5973" w:author="韬 黄" w:date="2018-09-27T17:42:00Z">
                <w:r w:rsidRPr="001739A3" w:rsidDel="00FC51CF">
                  <w:rPr>
                    <w:rFonts w:eastAsia="Times New Roman" w:cs="Times New Roman"/>
                    <w:color w:val="000000"/>
                    <w:sz w:val="22"/>
                    <w:rPrChange w:id="5974"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E7E6E6"/>
            <w:noWrap/>
            <w:vAlign w:val="bottom"/>
            <w:hideMark/>
            <w:tcPrChange w:id="5975" w:author="Tao Huang" w:date="2018-09-04T13:17:00Z">
              <w:tcPr>
                <w:tcW w:w="960" w:type="dxa"/>
                <w:gridSpan w:val="2"/>
                <w:tcBorders>
                  <w:top w:val="nil"/>
                  <w:left w:val="nil"/>
                  <w:bottom w:val="nil"/>
                  <w:right w:val="nil"/>
                </w:tcBorders>
                <w:shd w:val="clear" w:color="000000" w:fill="E7E6E6"/>
                <w:noWrap/>
                <w:vAlign w:val="bottom"/>
                <w:hideMark/>
              </w:tcPr>
            </w:tcPrChange>
          </w:tcPr>
          <w:p w14:paraId="0840E14A" w14:textId="1B047DD7" w:rsidR="001739A3" w:rsidRPr="001739A3" w:rsidDel="00FC51CF" w:rsidRDefault="001739A3">
            <w:pPr>
              <w:spacing w:after="0" w:line="240" w:lineRule="auto"/>
              <w:jc w:val="center"/>
              <w:rPr>
                <w:ins w:id="5976" w:author="Tao Huang" w:date="2018-09-04T13:14:00Z"/>
                <w:del w:id="5977" w:author="韬 黄" w:date="2018-09-27T17:42:00Z"/>
                <w:rFonts w:eastAsia="Times New Roman" w:cs="Times New Roman"/>
                <w:color w:val="000000"/>
                <w:sz w:val="22"/>
                <w:rPrChange w:id="5978" w:author="Tao Huang" w:date="2018-09-04T13:15:00Z">
                  <w:rPr>
                    <w:ins w:id="5979" w:author="Tao Huang" w:date="2018-09-04T13:14:00Z"/>
                    <w:del w:id="5980" w:author="韬 黄" w:date="2018-09-27T17:42:00Z"/>
                    <w:rFonts w:ascii="Calibri" w:eastAsia="Times New Roman" w:hAnsi="Calibri" w:cs="Calibri"/>
                    <w:color w:val="000000"/>
                    <w:sz w:val="22"/>
                  </w:rPr>
                </w:rPrChange>
              </w:rPr>
              <w:pPrChange w:id="5981" w:author="Tao Huang" w:date="2018-09-04T13:17:00Z">
                <w:pPr>
                  <w:spacing w:after="0" w:line="240" w:lineRule="auto"/>
                  <w:jc w:val="right"/>
                </w:pPr>
              </w:pPrChange>
            </w:pPr>
            <w:ins w:id="5982" w:author="Tao Huang" w:date="2018-09-04T13:14:00Z">
              <w:del w:id="5983" w:author="韬 黄" w:date="2018-09-27T17:42:00Z">
                <w:r w:rsidRPr="001739A3" w:rsidDel="00FC51CF">
                  <w:rPr>
                    <w:rFonts w:eastAsia="Times New Roman" w:cs="Times New Roman"/>
                    <w:color w:val="000000"/>
                    <w:sz w:val="22"/>
                    <w:rPrChange w:id="5984" w:author="Tao Huang" w:date="2018-09-04T13:15:00Z">
                      <w:rPr>
                        <w:rFonts w:ascii="Calibri" w:eastAsia="Times New Roman" w:hAnsi="Calibri" w:cs="Calibri"/>
                        <w:color w:val="000000"/>
                        <w:sz w:val="22"/>
                      </w:rPr>
                    </w:rPrChange>
                  </w:rPr>
                  <w:delText>0.9810</w:delText>
                </w:r>
              </w:del>
            </w:ins>
          </w:p>
        </w:tc>
        <w:tc>
          <w:tcPr>
            <w:tcW w:w="960" w:type="dxa"/>
            <w:tcBorders>
              <w:top w:val="nil"/>
              <w:left w:val="nil"/>
              <w:bottom w:val="nil"/>
              <w:right w:val="nil"/>
            </w:tcBorders>
            <w:shd w:val="clear" w:color="000000" w:fill="E7E6E6"/>
            <w:noWrap/>
            <w:vAlign w:val="bottom"/>
            <w:hideMark/>
            <w:tcPrChange w:id="5985" w:author="Tao Huang" w:date="2018-09-04T13:17:00Z">
              <w:tcPr>
                <w:tcW w:w="960" w:type="dxa"/>
                <w:gridSpan w:val="2"/>
                <w:tcBorders>
                  <w:top w:val="nil"/>
                  <w:left w:val="nil"/>
                  <w:bottom w:val="nil"/>
                  <w:right w:val="nil"/>
                </w:tcBorders>
                <w:shd w:val="clear" w:color="000000" w:fill="E7E6E6"/>
                <w:noWrap/>
                <w:vAlign w:val="bottom"/>
                <w:hideMark/>
              </w:tcPr>
            </w:tcPrChange>
          </w:tcPr>
          <w:p w14:paraId="3C0F8F27" w14:textId="165C5E66" w:rsidR="001739A3" w:rsidRPr="001739A3" w:rsidDel="00FC51CF" w:rsidRDefault="001739A3">
            <w:pPr>
              <w:spacing w:after="0" w:line="240" w:lineRule="auto"/>
              <w:jc w:val="center"/>
              <w:rPr>
                <w:ins w:id="5986" w:author="Tao Huang" w:date="2018-09-04T13:14:00Z"/>
                <w:del w:id="5987" w:author="韬 黄" w:date="2018-09-27T17:42:00Z"/>
                <w:rFonts w:eastAsia="Times New Roman" w:cs="Times New Roman"/>
                <w:color w:val="000000"/>
                <w:sz w:val="22"/>
                <w:rPrChange w:id="5988" w:author="Tao Huang" w:date="2018-09-04T13:15:00Z">
                  <w:rPr>
                    <w:ins w:id="5989" w:author="Tao Huang" w:date="2018-09-04T13:14:00Z"/>
                    <w:del w:id="5990" w:author="韬 黄" w:date="2018-09-27T17:42:00Z"/>
                    <w:rFonts w:ascii="Calibri" w:eastAsia="Times New Roman" w:hAnsi="Calibri" w:cs="Calibri"/>
                    <w:color w:val="000000"/>
                    <w:sz w:val="22"/>
                  </w:rPr>
                </w:rPrChange>
              </w:rPr>
              <w:pPrChange w:id="5991" w:author="Tao Huang" w:date="2018-09-04T13:17:00Z">
                <w:pPr>
                  <w:spacing w:after="0" w:line="240" w:lineRule="auto"/>
                  <w:jc w:val="right"/>
                </w:pPr>
              </w:pPrChange>
            </w:pPr>
            <w:ins w:id="5992" w:author="Tao Huang" w:date="2018-09-04T13:14:00Z">
              <w:del w:id="5993" w:author="韬 黄" w:date="2018-09-27T17:42:00Z">
                <w:r w:rsidRPr="001739A3" w:rsidDel="00FC51CF">
                  <w:rPr>
                    <w:rFonts w:eastAsia="Times New Roman" w:cs="Times New Roman"/>
                    <w:color w:val="000000"/>
                    <w:sz w:val="22"/>
                    <w:rPrChange w:id="5994"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5995" w:author="Tao Huang" w:date="2018-09-04T13:17:00Z">
              <w:tcPr>
                <w:tcW w:w="960" w:type="dxa"/>
                <w:gridSpan w:val="2"/>
                <w:tcBorders>
                  <w:top w:val="nil"/>
                  <w:left w:val="nil"/>
                  <w:bottom w:val="nil"/>
                  <w:right w:val="nil"/>
                </w:tcBorders>
                <w:shd w:val="clear" w:color="000000" w:fill="FFFF00"/>
                <w:noWrap/>
                <w:vAlign w:val="bottom"/>
                <w:hideMark/>
              </w:tcPr>
            </w:tcPrChange>
          </w:tcPr>
          <w:p w14:paraId="3BF398A5" w14:textId="709E38DB" w:rsidR="001739A3" w:rsidRPr="001739A3" w:rsidDel="00FC51CF" w:rsidRDefault="001739A3">
            <w:pPr>
              <w:spacing w:after="0" w:line="240" w:lineRule="auto"/>
              <w:jc w:val="center"/>
              <w:rPr>
                <w:ins w:id="5996" w:author="Tao Huang" w:date="2018-09-04T13:14:00Z"/>
                <w:del w:id="5997" w:author="韬 黄" w:date="2018-09-27T17:42:00Z"/>
                <w:rFonts w:eastAsia="Times New Roman" w:cs="Times New Roman"/>
                <w:color w:val="000000"/>
                <w:sz w:val="22"/>
                <w:rPrChange w:id="5998" w:author="Tao Huang" w:date="2018-09-04T13:15:00Z">
                  <w:rPr>
                    <w:ins w:id="5999" w:author="Tao Huang" w:date="2018-09-04T13:14:00Z"/>
                    <w:del w:id="6000" w:author="韬 黄" w:date="2018-09-27T17:42:00Z"/>
                    <w:rFonts w:ascii="Calibri" w:eastAsia="Times New Roman" w:hAnsi="Calibri" w:cs="Calibri"/>
                    <w:color w:val="000000"/>
                    <w:sz w:val="22"/>
                  </w:rPr>
                </w:rPrChange>
              </w:rPr>
              <w:pPrChange w:id="6001" w:author="Tao Huang" w:date="2018-09-04T13:17:00Z">
                <w:pPr>
                  <w:spacing w:after="0" w:line="240" w:lineRule="auto"/>
                  <w:jc w:val="right"/>
                </w:pPr>
              </w:pPrChange>
            </w:pPr>
            <w:ins w:id="6002" w:author="Tao Huang" w:date="2018-09-04T13:14:00Z">
              <w:del w:id="6003" w:author="韬 黄" w:date="2018-09-27T17:42:00Z">
                <w:r w:rsidRPr="001739A3" w:rsidDel="00FC51CF">
                  <w:rPr>
                    <w:rFonts w:eastAsia="Times New Roman" w:cs="Times New Roman"/>
                    <w:color w:val="000000"/>
                    <w:sz w:val="22"/>
                    <w:rPrChange w:id="6004" w:author="Tao Huang" w:date="2018-09-04T13:15:00Z">
                      <w:rPr>
                        <w:rFonts w:ascii="Calibri" w:eastAsia="Times New Roman" w:hAnsi="Calibri" w:cs="Calibri"/>
                        <w:color w:val="000000"/>
                        <w:sz w:val="22"/>
                      </w:rPr>
                    </w:rPrChange>
                  </w:rPr>
                  <w:delText>5,751</w:delText>
                </w:r>
              </w:del>
            </w:ins>
          </w:p>
        </w:tc>
        <w:tc>
          <w:tcPr>
            <w:tcW w:w="960" w:type="dxa"/>
            <w:tcBorders>
              <w:top w:val="nil"/>
              <w:left w:val="nil"/>
              <w:bottom w:val="nil"/>
              <w:right w:val="nil"/>
            </w:tcBorders>
            <w:shd w:val="clear" w:color="000000" w:fill="FFFF00"/>
            <w:noWrap/>
            <w:vAlign w:val="bottom"/>
            <w:hideMark/>
            <w:tcPrChange w:id="6005" w:author="Tao Huang" w:date="2018-09-04T13:17:00Z">
              <w:tcPr>
                <w:tcW w:w="960" w:type="dxa"/>
                <w:gridSpan w:val="2"/>
                <w:tcBorders>
                  <w:top w:val="nil"/>
                  <w:left w:val="nil"/>
                  <w:bottom w:val="nil"/>
                  <w:right w:val="nil"/>
                </w:tcBorders>
                <w:shd w:val="clear" w:color="000000" w:fill="FFFF00"/>
                <w:noWrap/>
                <w:vAlign w:val="bottom"/>
                <w:hideMark/>
              </w:tcPr>
            </w:tcPrChange>
          </w:tcPr>
          <w:p w14:paraId="0B33C4BE" w14:textId="00F8268B" w:rsidR="001739A3" w:rsidRPr="001739A3" w:rsidDel="00FC51CF" w:rsidRDefault="001739A3">
            <w:pPr>
              <w:spacing w:after="0" w:line="240" w:lineRule="auto"/>
              <w:jc w:val="center"/>
              <w:rPr>
                <w:ins w:id="6006" w:author="Tao Huang" w:date="2018-09-04T13:14:00Z"/>
                <w:del w:id="6007" w:author="韬 黄" w:date="2018-09-27T17:42:00Z"/>
                <w:rFonts w:eastAsia="Times New Roman" w:cs="Times New Roman"/>
                <w:color w:val="000000"/>
                <w:sz w:val="22"/>
                <w:rPrChange w:id="6008" w:author="Tao Huang" w:date="2018-09-04T13:15:00Z">
                  <w:rPr>
                    <w:ins w:id="6009" w:author="Tao Huang" w:date="2018-09-04T13:14:00Z"/>
                    <w:del w:id="6010" w:author="韬 黄" w:date="2018-09-27T17:42:00Z"/>
                    <w:rFonts w:ascii="Calibri" w:eastAsia="Times New Roman" w:hAnsi="Calibri" w:cs="Calibri"/>
                    <w:color w:val="000000"/>
                    <w:sz w:val="22"/>
                  </w:rPr>
                </w:rPrChange>
              </w:rPr>
              <w:pPrChange w:id="6011" w:author="Tao Huang" w:date="2018-09-04T13:17:00Z">
                <w:pPr>
                  <w:spacing w:after="0" w:line="240" w:lineRule="auto"/>
                  <w:jc w:val="right"/>
                </w:pPr>
              </w:pPrChange>
            </w:pPr>
            <w:ins w:id="6012" w:author="Tao Huang" w:date="2018-09-04T13:14:00Z">
              <w:del w:id="6013" w:author="韬 黄" w:date="2018-09-27T17:42:00Z">
                <w:r w:rsidRPr="001739A3" w:rsidDel="00FC51CF">
                  <w:rPr>
                    <w:rFonts w:eastAsia="Times New Roman" w:cs="Times New Roman"/>
                    <w:color w:val="000000"/>
                    <w:sz w:val="22"/>
                    <w:rPrChange w:id="6014" w:author="Tao Huang" w:date="2018-09-04T13:15:00Z">
                      <w:rPr>
                        <w:rFonts w:ascii="Calibri" w:eastAsia="Times New Roman" w:hAnsi="Calibri" w:cs="Calibri"/>
                        <w:color w:val="000000"/>
                        <w:sz w:val="22"/>
                      </w:rPr>
                    </w:rPrChange>
                  </w:rPr>
                  <w:delText>1</w:delText>
                </w:r>
              </w:del>
            </w:ins>
          </w:p>
        </w:tc>
      </w:tr>
      <w:tr w:rsidR="001739A3" w:rsidRPr="001739A3" w:rsidDel="00FC51CF" w14:paraId="66E0C246" w14:textId="65F85859" w:rsidTr="008B5617">
        <w:tblPrEx>
          <w:tblW w:w="12080" w:type="dxa"/>
          <w:jc w:val="center"/>
          <w:tblPrExChange w:id="6015" w:author="Tao Huang" w:date="2018-09-04T13:17:00Z">
            <w:tblPrEx>
              <w:tblW w:w="12080" w:type="dxa"/>
              <w:jc w:val="center"/>
            </w:tblPrEx>
          </w:tblPrExChange>
        </w:tblPrEx>
        <w:trPr>
          <w:trHeight w:val="57"/>
          <w:jc w:val="center"/>
          <w:ins w:id="6016" w:author="Tao Huang" w:date="2018-09-04T13:14:00Z"/>
          <w:del w:id="6017" w:author="韬 黄" w:date="2018-09-27T17:42:00Z"/>
          <w:trPrChange w:id="6018" w:author="Tao Huang" w:date="2018-09-04T13:17:00Z">
            <w:trPr>
              <w:trHeight w:val="57"/>
              <w:jc w:val="center"/>
            </w:trPr>
          </w:trPrChange>
        </w:trPr>
        <w:tc>
          <w:tcPr>
            <w:tcW w:w="2480" w:type="dxa"/>
            <w:tcBorders>
              <w:top w:val="nil"/>
              <w:left w:val="nil"/>
              <w:bottom w:val="nil"/>
              <w:right w:val="nil"/>
            </w:tcBorders>
            <w:shd w:val="clear" w:color="000000" w:fill="FFFF00"/>
            <w:noWrap/>
            <w:vAlign w:val="bottom"/>
            <w:hideMark/>
            <w:tcPrChange w:id="6019" w:author="Tao Huang" w:date="2018-09-04T13:17:00Z">
              <w:tcPr>
                <w:tcW w:w="2480" w:type="dxa"/>
                <w:tcBorders>
                  <w:top w:val="nil"/>
                  <w:left w:val="nil"/>
                  <w:bottom w:val="nil"/>
                  <w:right w:val="nil"/>
                </w:tcBorders>
                <w:shd w:val="clear" w:color="000000" w:fill="FFFF00"/>
                <w:noWrap/>
                <w:vAlign w:val="bottom"/>
                <w:hideMark/>
              </w:tcPr>
            </w:tcPrChange>
          </w:tcPr>
          <w:p w14:paraId="534F532F" w14:textId="412B84AF" w:rsidR="001739A3" w:rsidRPr="001739A3" w:rsidDel="00FC51CF" w:rsidRDefault="001739A3">
            <w:pPr>
              <w:spacing w:after="0" w:line="240" w:lineRule="auto"/>
              <w:rPr>
                <w:ins w:id="6020" w:author="Tao Huang" w:date="2018-09-04T13:14:00Z"/>
                <w:del w:id="6021" w:author="韬 黄" w:date="2018-09-27T17:42:00Z"/>
                <w:rFonts w:eastAsia="Times New Roman" w:cs="Times New Roman"/>
                <w:color w:val="000000"/>
                <w:sz w:val="22"/>
                <w:rPrChange w:id="6022" w:author="Tao Huang" w:date="2018-09-04T13:15:00Z">
                  <w:rPr>
                    <w:ins w:id="6023" w:author="Tao Huang" w:date="2018-09-04T13:14:00Z"/>
                    <w:del w:id="6024" w:author="韬 黄" w:date="2018-09-27T17:42:00Z"/>
                    <w:rFonts w:ascii="Calibri" w:eastAsia="Times New Roman" w:hAnsi="Calibri" w:cs="Calibri"/>
                    <w:color w:val="000000"/>
                    <w:sz w:val="22"/>
                  </w:rPr>
                </w:rPrChange>
              </w:rPr>
            </w:pPr>
            <w:ins w:id="6025" w:author="Tao Huang" w:date="2018-09-04T13:14:00Z">
              <w:del w:id="6026" w:author="韬 黄" w:date="2018-09-27T17:42:00Z">
                <w:r w:rsidRPr="001739A3" w:rsidDel="00FC51CF">
                  <w:rPr>
                    <w:rFonts w:eastAsia="Times New Roman" w:cs="Times New Roman"/>
                    <w:color w:val="000000"/>
                    <w:sz w:val="22"/>
                    <w:rPrChange w:id="6027" w:author="Tao Huang" w:date="2018-09-04T13:15:00Z">
                      <w:rPr>
                        <w:rFonts w:ascii="Calibri" w:eastAsia="Times New Roman" w:hAnsi="Calibri" w:cs="Calibri"/>
                        <w:color w:val="000000"/>
                        <w:sz w:val="22"/>
                      </w:rPr>
                    </w:rPrChange>
                  </w:rPr>
                  <w:delText>ADL-EWC-IC</w:delText>
                </w:r>
              </w:del>
            </w:ins>
          </w:p>
        </w:tc>
        <w:tc>
          <w:tcPr>
            <w:tcW w:w="960" w:type="dxa"/>
            <w:tcBorders>
              <w:top w:val="nil"/>
              <w:left w:val="nil"/>
              <w:bottom w:val="nil"/>
              <w:right w:val="nil"/>
            </w:tcBorders>
            <w:shd w:val="clear" w:color="000000" w:fill="FFFF00"/>
            <w:noWrap/>
            <w:vAlign w:val="bottom"/>
            <w:hideMark/>
            <w:tcPrChange w:id="6028" w:author="Tao Huang" w:date="2018-09-04T13:17:00Z">
              <w:tcPr>
                <w:tcW w:w="960" w:type="dxa"/>
                <w:tcBorders>
                  <w:top w:val="nil"/>
                  <w:left w:val="nil"/>
                  <w:bottom w:val="nil"/>
                  <w:right w:val="nil"/>
                </w:tcBorders>
                <w:shd w:val="clear" w:color="000000" w:fill="FFFF00"/>
                <w:noWrap/>
                <w:vAlign w:val="bottom"/>
                <w:hideMark/>
              </w:tcPr>
            </w:tcPrChange>
          </w:tcPr>
          <w:p w14:paraId="25370373" w14:textId="3D8DF727" w:rsidR="001739A3" w:rsidRPr="001739A3" w:rsidDel="00FC51CF" w:rsidRDefault="001739A3">
            <w:pPr>
              <w:spacing w:after="0" w:line="240" w:lineRule="auto"/>
              <w:jc w:val="center"/>
              <w:rPr>
                <w:ins w:id="6029" w:author="Tao Huang" w:date="2018-09-04T13:14:00Z"/>
                <w:del w:id="6030" w:author="韬 黄" w:date="2018-09-27T17:42:00Z"/>
                <w:rFonts w:eastAsia="Times New Roman" w:cs="Times New Roman"/>
                <w:color w:val="000000"/>
                <w:sz w:val="22"/>
                <w:rPrChange w:id="6031" w:author="Tao Huang" w:date="2018-09-04T13:15:00Z">
                  <w:rPr>
                    <w:ins w:id="6032" w:author="Tao Huang" w:date="2018-09-04T13:14:00Z"/>
                    <w:del w:id="6033" w:author="韬 黄" w:date="2018-09-27T17:42:00Z"/>
                    <w:rFonts w:ascii="Calibri" w:eastAsia="Times New Roman" w:hAnsi="Calibri" w:cs="Calibri"/>
                    <w:color w:val="000000"/>
                    <w:sz w:val="22"/>
                  </w:rPr>
                </w:rPrChange>
              </w:rPr>
              <w:pPrChange w:id="6034" w:author="Tao Huang" w:date="2018-09-04T13:17:00Z">
                <w:pPr>
                  <w:spacing w:after="0" w:line="240" w:lineRule="auto"/>
                  <w:jc w:val="right"/>
                </w:pPr>
              </w:pPrChange>
            </w:pPr>
            <w:ins w:id="6035" w:author="Tao Huang" w:date="2018-09-04T13:14:00Z">
              <w:del w:id="6036" w:author="韬 黄" w:date="2018-09-27T17:42:00Z">
                <w:r w:rsidRPr="001739A3" w:rsidDel="00FC51CF">
                  <w:rPr>
                    <w:rFonts w:eastAsia="Times New Roman" w:cs="Times New Roman"/>
                    <w:color w:val="000000"/>
                    <w:sz w:val="22"/>
                    <w:rPrChange w:id="6037" w:author="Tao Huang" w:date="2018-09-04T13:15:00Z">
                      <w:rPr>
                        <w:rFonts w:ascii="Calibri" w:eastAsia="Times New Roman" w:hAnsi="Calibri" w:cs="Calibri"/>
                        <w:color w:val="000000"/>
                        <w:sz w:val="22"/>
                      </w:rPr>
                    </w:rPrChange>
                  </w:rPr>
                  <w:delText>15.507</w:delText>
                </w:r>
              </w:del>
            </w:ins>
          </w:p>
        </w:tc>
        <w:tc>
          <w:tcPr>
            <w:tcW w:w="960" w:type="dxa"/>
            <w:tcBorders>
              <w:top w:val="nil"/>
              <w:left w:val="nil"/>
              <w:bottom w:val="nil"/>
              <w:right w:val="nil"/>
            </w:tcBorders>
            <w:shd w:val="clear" w:color="000000" w:fill="FFFF00"/>
            <w:noWrap/>
            <w:vAlign w:val="bottom"/>
            <w:hideMark/>
            <w:tcPrChange w:id="6038" w:author="Tao Huang" w:date="2018-09-04T13:17:00Z">
              <w:tcPr>
                <w:tcW w:w="960" w:type="dxa"/>
                <w:tcBorders>
                  <w:top w:val="nil"/>
                  <w:left w:val="nil"/>
                  <w:bottom w:val="nil"/>
                  <w:right w:val="nil"/>
                </w:tcBorders>
                <w:shd w:val="clear" w:color="000000" w:fill="FFFF00"/>
                <w:noWrap/>
                <w:vAlign w:val="bottom"/>
                <w:hideMark/>
              </w:tcPr>
            </w:tcPrChange>
          </w:tcPr>
          <w:p w14:paraId="4A8C104B" w14:textId="0A4F7B3F" w:rsidR="001739A3" w:rsidRPr="001739A3" w:rsidDel="00FC51CF" w:rsidRDefault="001739A3">
            <w:pPr>
              <w:spacing w:after="0" w:line="240" w:lineRule="auto"/>
              <w:jc w:val="center"/>
              <w:rPr>
                <w:ins w:id="6039" w:author="Tao Huang" w:date="2018-09-04T13:14:00Z"/>
                <w:del w:id="6040" w:author="韬 黄" w:date="2018-09-27T17:42:00Z"/>
                <w:rFonts w:eastAsia="Times New Roman" w:cs="Times New Roman"/>
                <w:color w:val="000000"/>
                <w:sz w:val="22"/>
                <w:rPrChange w:id="6041" w:author="Tao Huang" w:date="2018-09-04T13:15:00Z">
                  <w:rPr>
                    <w:ins w:id="6042" w:author="Tao Huang" w:date="2018-09-04T13:14:00Z"/>
                    <w:del w:id="6043" w:author="韬 黄" w:date="2018-09-27T17:42:00Z"/>
                    <w:rFonts w:ascii="Calibri" w:eastAsia="Times New Roman" w:hAnsi="Calibri" w:cs="Calibri"/>
                    <w:color w:val="000000"/>
                    <w:sz w:val="22"/>
                  </w:rPr>
                </w:rPrChange>
              </w:rPr>
              <w:pPrChange w:id="6044" w:author="Tao Huang" w:date="2018-09-04T13:17:00Z">
                <w:pPr>
                  <w:spacing w:after="0" w:line="240" w:lineRule="auto"/>
                  <w:jc w:val="right"/>
                </w:pPr>
              </w:pPrChange>
            </w:pPr>
            <w:ins w:id="6045" w:author="Tao Huang" w:date="2018-09-04T13:14:00Z">
              <w:del w:id="6046" w:author="韬 黄" w:date="2018-09-27T17:42:00Z">
                <w:r w:rsidRPr="001739A3" w:rsidDel="00FC51CF">
                  <w:rPr>
                    <w:rFonts w:eastAsia="Times New Roman" w:cs="Times New Roman"/>
                    <w:color w:val="000000"/>
                    <w:sz w:val="22"/>
                    <w:rPrChange w:id="604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6048" w:author="Tao Huang" w:date="2018-09-04T13:17:00Z">
              <w:tcPr>
                <w:tcW w:w="960" w:type="dxa"/>
                <w:gridSpan w:val="2"/>
                <w:tcBorders>
                  <w:top w:val="nil"/>
                  <w:left w:val="nil"/>
                  <w:bottom w:val="nil"/>
                  <w:right w:val="nil"/>
                </w:tcBorders>
                <w:shd w:val="clear" w:color="000000" w:fill="FFFF00"/>
                <w:noWrap/>
                <w:vAlign w:val="bottom"/>
                <w:hideMark/>
              </w:tcPr>
            </w:tcPrChange>
          </w:tcPr>
          <w:p w14:paraId="7A59EBF4" w14:textId="2637DED4" w:rsidR="001739A3" w:rsidRPr="001739A3" w:rsidDel="00FC51CF" w:rsidRDefault="001739A3">
            <w:pPr>
              <w:spacing w:after="0" w:line="240" w:lineRule="auto"/>
              <w:jc w:val="center"/>
              <w:rPr>
                <w:ins w:id="6049" w:author="Tao Huang" w:date="2018-09-04T13:14:00Z"/>
                <w:del w:id="6050" w:author="韬 黄" w:date="2018-09-27T17:42:00Z"/>
                <w:rFonts w:eastAsia="Times New Roman" w:cs="Times New Roman"/>
                <w:color w:val="000000"/>
                <w:sz w:val="22"/>
                <w:rPrChange w:id="6051" w:author="Tao Huang" w:date="2018-09-04T13:15:00Z">
                  <w:rPr>
                    <w:ins w:id="6052" w:author="Tao Huang" w:date="2018-09-04T13:14:00Z"/>
                    <w:del w:id="6053" w:author="韬 黄" w:date="2018-09-27T17:42:00Z"/>
                    <w:rFonts w:ascii="Calibri" w:eastAsia="Times New Roman" w:hAnsi="Calibri" w:cs="Calibri"/>
                    <w:color w:val="000000"/>
                    <w:sz w:val="22"/>
                  </w:rPr>
                </w:rPrChange>
              </w:rPr>
              <w:pPrChange w:id="6054" w:author="Tao Huang" w:date="2018-09-04T13:17:00Z">
                <w:pPr>
                  <w:spacing w:after="0" w:line="240" w:lineRule="auto"/>
                  <w:jc w:val="right"/>
                </w:pPr>
              </w:pPrChange>
            </w:pPr>
            <w:ins w:id="6055" w:author="Tao Huang" w:date="2018-09-04T13:14:00Z">
              <w:del w:id="6056" w:author="韬 黄" w:date="2018-09-27T17:42:00Z">
                <w:r w:rsidRPr="001739A3" w:rsidDel="00FC51CF">
                  <w:rPr>
                    <w:rFonts w:eastAsia="Times New Roman" w:cs="Times New Roman"/>
                    <w:color w:val="000000"/>
                    <w:sz w:val="22"/>
                    <w:rPrChange w:id="6057" w:author="Tao Huang" w:date="2018-09-04T13:15:00Z">
                      <w:rPr>
                        <w:rFonts w:ascii="Calibri" w:eastAsia="Times New Roman" w:hAnsi="Calibri" w:cs="Calibri"/>
                        <w:color w:val="000000"/>
                        <w:sz w:val="22"/>
                      </w:rPr>
                    </w:rPrChange>
                  </w:rPr>
                  <w:delText>39.173%</w:delText>
                </w:r>
              </w:del>
            </w:ins>
          </w:p>
        </w:tc>
        <w:tc>
          <w:tcPr>
            <w:tcW w:w="960" w:type="dxa"/>
            <w:tcBorders>
              <w:top w:val="nil"/>
              <w:left w:val="nil"/>
              <w:bottom w:val="nil"/>
              <w:right w:val="nil"/>
            </w:tcBorders>
            <w:shd w:val="clear" w:color="000000" w:fill="FFFF00"/>
            <w:noWrap/>
            <w:vAlign w:val="bottom"/>
            <w:hideMark/>
            <w:tcPrChange w:id="6058" w:author="Tao Huang" w:date="2018-09-04T13:17:00Z">
              <w:tcPr>
                <w:tcW w:w="960" w:type="dxa"/>
                <w:gridSpan w:val="2"/>
                <w:tcBorders>
                  <w:top w:val="nil"/>
                  <w:left w:val="nil"/>
                  <w:bottom w:val="nil"/>
                  <w:right w:val="nil"/>
                </w:tcBorders>
                <w:shd w:val="clear" w:color="000000" w:fill="FFFF00"/>
                <w:noWrap/>
                <w:vAlign w:val="bottom"/>
                <w:hideMark/>
              </w:tcPr>
            </w:tcPrChange>
          </w:tcPr>
          <w:p w14:paraId="66BDE041" w14:textId="486C34AC" w:rsidR="001739A3" w:rsidRPr="001739A3" w:rsidDel="00FC51CF" w:rsidRDefault="001739A3">
            <w:pPr>
              <w:spacing w:after="0" w:line="240" w:lineRule="auto"/>
              <w:jc w:val="center"/>
              <w:rPr>
                <w:ins w:id="6059" w:author="Tao Huang" w:date="2018-09-04T13:14:00Z"/>
                <w:del w:id="6060" w:author="韬 黄" w:date="2018-09-27T17:42:00Z"/>
                <w:rFonts w:eastAsia="Times New Roman" w:cs="Times New Roman"/>
                <w:color w:val="000000"/>
                <w:sz w:val="22"/>
                <w:rPrChange w:id="6061" w:author="Tao Huang" w:date="2018-09-04T13:15:00Z">
                  <w:rPr>
                    <w:ins w:id="6062" w:author="Tao Huang" w:date="2018-09-04T13:14:00Z"/>
                    <w:del w:id="6063" w:author="韬 黄" w:date="2018-09-27T17:42:00Z"/>
                    <w:rFonts w:ascii="Calibri" w:eastAsia="Times New Roman" w:hAnsi="Calibri" w:cs="Calibri"/>
                    <w:color w:val="000000"/>
                    <w:sz w:val="22"/>
                  </w:rPr>
                </w:rPrChange>
              </w:rPr>
              <w:pPrChange w:id="6064" w:author="Tao Huang" w:date="2018-09-04T13:17:00Z">
                <w:pPr>
                  <w:spacing w:after="0" w:line="240" w:lineRule="auto"/>
                  <w:jc w:val="right"/>
                </w:pPr>
              </w:pPrChange>
            </w:pPr>
            <w:ins w:id="6065" w:author="Tao Huang" w:date="2018-09-04T13:14:00Z">
              <w:del w:id="6066" w:author="韬 黄" w:date="2018-09-27T17:42:00Z">
                <w:r w:rsidRPr="001739A3" w:rsidDel="00FC51CF">
                  <w:rPr>
                    <w:rFonts w:eastAsia="Times New Roman" w:cs="Times New Roman"/>
                    <w:color w:val="000000"/>
                    <w:sz w:val="22"/>
                    <w:rPrChange w:id="6067"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FFFF00"/>
            <w:noWrap/>
            <w:vAlign w:val="bottom"/>
            <w:hideMark/>
            <w:tcPrChange w:id="6068" w:author="Tao Huang" w:date="2018-09-04T13:17:00Z">
              <w:tcPr>
                <w:tcW w:w="960" w:type="dxa"/>
                <w:gridSpan w:val="2"/>
                <w:tcBorders>
                  <w:top w:val="nil"/>
                  <w:left w:val="nil"/>
                  <w:bottom w:val="nil"/>
                  <w:right w:val="nil"/>
                </w:tcBorders>
                <w:shd w:val="clear" w:color="000000" w:fill="FFFF00"/>
                <w:noWrap/>
                <w:vAlign w:val="bottom"/>
                <w:hideMark/>
              </w:tcPr>
            </w:tcPrChange>
          </w:tcPr>
          <w:p w14:paraId="1D511E1E" w14:textId="7A2D7329" w:rsidR="001739A3" w:rsidRPr="001739A3" w:rsidDel="00FC51CF" w:rsidRDefault="001739A3">
            <w:pPr>
              <w:spacing w:after="0" w:line="240" w:lineRule="auto"/>
              <w:jc w:val="center"/>
              <w:rPr>
                <w:ins w:id="6069" w:author="Tao Huang" w:date="2018-09-04T13:14:00Z"/>
                <w:del w:id="6070" w:author="韬 黄" w:date="2018-09-27T17:42:00Z"/>
                <w:rFonts w:eastAsia="Times New Roman" w:cs="Times New Roman"/>
                <w:color w:val="000000"/>
                <w:sz w:val="22"/>
                <w:rPrChange w:id="6071" w:author="Tao Huang" w:date="2018-09-04T13:15:00Z">
                  <w:rPr>
                    <w:ins w:id="6072" w:author="Tao Huang" w:date="2018-09-04T13:14:00Z"/>
                    <w:del w:id="6073" w:author="韬 黄" w:date="2018-09-27T17:42:00Z"/>
                    <w:rFonts w:ascii="Calibri" w:eastAsia="Times New Roman" w:hAnsi="Calibri" w:cs="Calibri"/>
                    <w:color w:val="000000"/>
                    <w:sz w:val="22"/>
                  </w:rPr>
                </w:rPrChange>
              </w:rPr>
              <w:pPrChange w:id="6074" w:author="Tao Huang" w:date="2018-09-04T13:17:00Z">
                <w:pPr>
                  <w:spacing w:after="0" w:line="240" w:lineRule="auto"/>
                  <w:jc w:val="right"/>
                </w:pPr>
              </w:pPrChange>
            </w:pPr>
            <w:ins w:id="6075" w:author="Tao Huang" w:date="2018-09-04T13:14:00Z">
              <w:del w:id="6076" w:author="韬 黄" w:date="2018-09-27T17:42:00Z">
                <w:r w:rsidRPr="001739A3" w:rsidDel="00FC51CF">
                  <w:rPr>
                    <w:rFonts w:eastAsia="Times New Roman" w:cs="Times New Roman"/>
                    <w:color w:val="000000"/>
                    <w:sz w:val="22"/>
                    <w:rPrChange w:id="6077" w:author="Tao Huang" w:date="2018-09-04T13:15:00Z">
                      <w:rPr>
                        <w:rFonts w:ascii="Calibri" w:eastAsia="Times New Roman" w:hAnsi="Calibri" w:cs="Calibri"/>
                        <w:color w:val="000000"/>
                        <w:sz w:val="22"/>
                      </w:rPr>
                    </w:rPrChange>
                  </w:rPr>
                  <w:delText>0.6788</w:delText>
                </w:r>
              </w:del>
            </w:ins>
          </w:p>
        </w:tc>
        <w:tc>
          <w:tcPr>
            <w:tcW w:w="960" w:type="dxa"/>
            <w:tcBorders>
              <w:top w:val="nil"/>
              <w:left w:val="nil"/>
              <w:bottom w:val="nil"/>
              <w:right w:val="nil"/>
            </w:tcBorders>
            <w:shd w:val="clear" w:color="000000" w:fill="FFFF00"/>
            <w:noWrap/>
            <w:vAlign w:val="bottom"/>
            <w:hideMark/>
            <w:tcPrChange w:id="6078" w:author="Tao Huang" w:date="2018-09-04T13:17:00Z">
              <w:tcPr>
                <w:tcW w:w="960" w:type="dxa"/>
                <w:gridSpan w:val="2"/>
                <w:tcBorders>
                  <w:top w:val="nil"/>
                  <w:left w:val="nil"/>
                  <w:bottom w:val="nil"/>
                  <w:right w:val="nil"/>
                </w:tcBorders>
                <w:shd w:val="clear" w:color="000000" w:fill="FFFF00"/>
                <w:noWrap/>
                <w:vAlign w:val="bottom"/>
                <w:hideMark/>
              </w:tcPr>
            </w:tcPrChange>
          </w:tcPr>
          <w:p w14:paraId="4BFD2C14" w14:textId="3CA7F371" w:rsidR="001739A3" w:rsidRPr="001739A3" w:rsidDel="00FC51CF" w:rsidRDefault="001739A3">
            <w:pPr>
              <w:spacing w:after="0" w:line="240" w:lineRule="auto"/>
              <w:jc w:val="center"/>
              <w:rPr>
                <w:ins w:id="6079" w:author="Tao Huang" w:date="2018-09-04T13:14:00Z"/>
                <w:del w:id="6080" w:author="韬 黄" w:date="2018-09-27T17:42:00Z"/>
                <w:rFonts w:eastAsia="Times New Roman" w:cs="Times New Roman"/>
                <w:color w:val="000000"/>
                <w:sz w:val="22"/>
                <w:rPrChange w:id="6081" w:author="Tao Huang" w:date="2018-09-04T13:15:00Z">
                  <w:rPr>
                    <w:ins w:id="6082" w:author="Tao Huang" w:date="2018-09-04T13:14:00Z"/>
                    <w:del w:id="6083" w:author="韬 黄" w:date="2018-09-27T17:42:00Z"/>
                    <w:rFonts w:ascii="Calibri" w:eastAsia="Times New Roman" w:hAnsi="Calibri" w:cs="Calibri"/>
                    <w:color w:val="000000"/>
                    <w:sz w:val="22"/>
                  </w:rPr>
                </w:rPrChange>
              </w:rPr>
              <w:pPrChange w:id="6084" w:author="Tao Huang" w:date="2018-09-04T13:17:00Z">
                <w:pPr>
                  <w:spacing w:after="0" w:line="240" w:lineRule="auto"/>
                  <w:jc w:val="right"/>
                </w:pPr>
              </w:pPrChange>
            </w:pPr>
            <w:ins w:id="6085" w:author="Tao Huang" w:date="2018-09-04T13:14:00Z">
              <w:del w:id="6086" w:author="韬 黄" w:date="2018-09-27T17:42:00Z">
                <w:r w:rsidRPr="001739A3" w:rsidDel="00FC51CF">
                  <w:rPr>
                    <w:rFonts w:eastAsia="Times New Roman" w:cs="Times New Roman"/>
                    <w:color w:val="000000"/>
                    <w:sz w:val="22"/>
                    <w:rPrChange w:id="6087" w:author="Tao Huang" w:date="2018-09-04T13:15:00Z">
                      <w:rPr>
                        <w:rFonts w:ascii="Calibri" w:eastAsia="Times New Roman" w:hAnsi="Calibri" w:cs="Calibri"/>
                        <w:color w:val="000000"/>
                        <w:sz w:val="22"/>
                      </w:rPr>
                    </w:rPrChange>
                  </w:rPr>
                  <w:delText>2</w:delText>
                </w:r>
              </w:del>
            </w:ins>
          </w:p>
        </w:tc>
        <w:tc>
          <w:tcPr>
            <w:tcW w:w="960" w:type="dxa"/>
            <w:tcBorders>
              <w:top w:val="nil"/>
              <w:left w:val="nil"/>
              <w:bottom w:val="nil"/>
              <w:right w:val="nil"/>
            </w:tcBorders>
            <w:shd w:val="clear" w:color="000000" w:fill="E7E6E6"/>
            <w:noWrap/>
            <w:vAlign w:val="bottom"/>
            <w:hideMark/>
            <w:tcPrChange w:id="6088" w:author="Tao Huang" w:date="2018-09-04T13:17:00Z">
              <w:tcPr>
                <w:tcW w:w="960" w:type="dxa"/>
                <w:gridSpan w:val="2"/>
                <w:tcBorders>
                  <w:top w:val="nil"/>
                  <w:left w:val="nil"/>
                  <w:bottom w:val="nil"/>
                  <w:right w:val="nil"/>
                </w:tcBorders>
                <w:shd w:val="clear" w:color="000000" w:fill="E7E6E6"/>
                <w:noWrap/>
                <w:vAlign w:val="bottom"/>
                <w:hideMark/>
              </w:tcPr>
            </w:tcPrChange>
          </w:tcPr>
          <w:p w14:paraId="4A90EA89" w14:textId="12330028" w:rsidR="001739A3" w:rsidRPr="001739A3" w:rsidDel="00FC51CF" w:rsidRDefault="001739A3">
            <w:pPr>
              <w:spacing w:after="0" w:line="240" w:lineRule="auto"/>
              <w:jc w:val="center"/>
              <w:rPr>
                <w:ins w:id="6089" w:author="Tao Huang" w:date="2018-09-04T13:14:00Z"/>
                <w:del w:id="6090" w:author="韬 黄" w:date="2018-09-27T17:42:00Z"/>
                <w:rFonts w:eastAsia="Times New Roman" w:cs="Times New Roman"/>
                <w:color w:val="000000"/>
                <w:sz w:val="22"/>
                <w:rPrChange w:id="6091" w:author="Tao Huang" w:date="2018-09-04T13:15:00Z">
                  <w:rPr>
                    <w:ins w:id="6092" w:author="Tao Huang" w:date="2018-09-04T13:14:00Z"/>
                    <w:del w:id="6093" w:author="韬 黄" w:date="2018-09-27T17:42:00Z"/>
                    <w:rFonts w:ascii="Calibri" w:eastAsia="Times New Roman" w:hAnsi="Calibri" w:cs="Calibri"/>
                    <w:color w:val="000000"/>
                    <w:sz w:val="22"/>
                  </w:rPr>
                </w:rPrChange>
              </w:rPr>
              <w:pPrChange w:id="6094" w:author="Tao Huang" w:date="2018-09-04T13:17:00Z">
                <w:pPr>
                  <w:spacing w:after="0" w:line="240" w:lineRule="auto"/>
                  <w:jc w:val="right"/>
                </w:pPr>
              </w:pPrChange>
            </w:pPr>
            <w:ins w:id="6095" w:author="Tao Huang" w:date="2018-09-04T13:14:00Z">
              <w:del w:id="6096" w:author="韬 黄" w:date="2018-09-27T17:42:00Z">
                <w:r w:rsidRPr="001739A3" w:rsidDel="00FC51CF">
                  <w:rPr>
                    <w:rFonts w:eastAsia="Times New Roman" w:cs="Times New Roman"/>
                    <w:color w:val="000000"/>
                    <w:sz w:val="22"/>
                    <w:rPrChange w:id="6097" w:author="Tao Huang" w:date="2018-09-04T13:15:00Z">
                      <w:rPr>
                        <w:rFonts w:ascii="Calibri" w:eastAsia="Times New Roman" w:hAnsi="Calibri" w:cs="Calibri"/>
                        <w:color w:val="000000"/>
                        <w:sz w:val="22"/>
                      </w:rPr>
                    </w:rPrChange>
                  </w:rPr>
                  <w:delText>0.9807</w:delText>
                </w:r>
              </w:del>
            </w:ins>
          </w:p>
        </w:tc>
        <w:tc>
          <w:tcPr>
            <w:tcW w:w="960" w:type="dxa"/>
            <w:tcBorders>
              <w:top w:val="nil"/>
              <w:left w:val="nil"/>
              <w:bottom w:val="nil"/>
              <w:right w:val="nil"/>
            </w:tcBorders>
            <w:shd w:val="clear" w:color="000000" w:fill="E7E6E6"/>
            <w:noWrap/>
            <w:vAlign w:val="bottom"/>
            <w:hideMark/>
            <w:tcPrChange w:id="6098" w:author="Tao Huang" w:date="2018-09-04T13:17:00Z">
              <w:tcPr>
                <w:tcW w:w="960" w:type="dxa"/>
                <w:gridSpan w:val="2"/>
                <w:tcBorders>
                  <w:top w:val="nil"/>
                  <w:left w:val="nil"/>
                  <w:bottom w:val="nil"/>
                  <w:right w:val="nil"/>
                </w:tcBorders>
                <w:shd w:val="clear" w:color="000000" w:fill="E7E6E6"/>
                <w:noWrap/>
                <w:vAlign w:val="bottom"/>
                <w:hideMark/>
              </w:tcPr>
            </w:tcPrChange>
          </w:tcPr>
          <w:p w14:paraId="3482597F" w14:textId="4999CAA8" w:rsidR="001739A3" w:rsidRPr="001739A3" w:rsidDel="00FC51CF" w:rsidRDefault="001739A3">
            <w:pPr>
              <w:spacing w:after="0" w:line="240" w:lineRule="auto"/>
              <w:jc w:val="center"/>
              <w:rPr>
                <w:ins w:id="6099" w:author="Tao Huang" w:date="2018-09-04T13:14:00Z"/>
                <w:del w:id="6100" w:author="韬 黄" w:date="2018-09-27T17:42:00Z"/>
                <w:rFonts w:eastAsia="Times New Roman" w:cs="Times New Roman"/>
                <w:color w:val="000000"/>
                <w:sz w:val="22"/>
                <w:rPrChange w:id="6101" w:author="Tao Huang" w:date="2018-09-04T13:15:00Z">
                  <w:rPr>
                    <w:ins w:id="6102" w:author="Tao Huang" w:date="2018-09-04T13:14:00Z"/>
                    <w:del w:id="6103" w:author="韬 黄" w:date="2018-09-27T17:42:00Z"/>
                    <w:rFonts w:ascii="Calibri" w:eastAsia="Times New Roman" w:hAnsi="Calibri" w:cs="Calibri"/>
                    <w:color w:val="000000"/>
                    <w:sz w:val="22"/>
                  </w:rPr>
                </w:rPrChange>
              </w:rPr>
              <w:pPrChange w:id="6104" w:author="Tao Huang" w:date="2018-09-04T13:17:00Z">
                <w:pPr>
                  <w:spacing w:after="0" w:line="240" w:lineRule="auto"/>
                  <w:jc w:val="right"/>
                </w:pPr>
              </w:pPrChange>
            </w:pPr>
            <w:ins w:id="6105" w:author="Tao Huang" w:date="2018-09-04T13:14:00Z">
              <w:del w:id="6106" w:author="韬 黄" w:date="2018-09-27T17:42:00Z">
                <w:r w:rsidRPr="001739A3" w:rsidDel="00FC51CF">
                  <w:rPr>
                    <w:rFonts w:eastAsia="Times New Roman" w:cs="Times New Roman"/>
                    <w:color w:val="000000"/>
                    <w:sz w:val="22"/>
                    <w:rPrChange w:id="6107" w:author="Tao Huang" w:date="2018-09-04T13:15:00Z">
                      <w:rPr>
                        <w:rFonts w:ascii="Calibri" w:eastAsia="Times New Roman" w:hAnsi="Calibri" w:cs="Calibri"/>
                        <w:color w:val="000000"/>
                        <w:sz w:val="22"/>
                      </w:rPr>
                    </w:rPrChange>
                  </w:rPr>
                  <w:delText>1</w:delText>
                </w:r>
              </w:del>
            </w:ins>
          </w:p>
        </w:tc>
        <w:tc>
          <w:tcPr>
            <w:tcW w:w="960" w:type="dxa"/>
            <w:tcBorders>
              <w:top w:val="nil"/>
              <w:left w:val="nil"/>
              <w:bottom w:val="nil"/>
              <w:right w:val="nil"/>
            </w:tcBorders>
            <w:shd w:val="clear" w:color="000000" w:fill="FFFF00"/>
            <w:noWrap/>
            <w:vAlign w:val="bottom"/>
            <w:hideMark/>
            <w:tcPrChange w:id="6108" w:author="Tao Huang" w:date="2018-09-04T13:17:00Z">
              <w:tcPr>
                <w:tcW w:w="960" w:type="dxa"/>
                <w:gridSpan w:val="2"/>
                <w:tcBorders>
                  <w:top w:val="nil"/>
                  <w:left w:val="nil"/>
                  <w:bottom w:val="nil"/>
                  <w:right w:val="nil"/>
                </w:tcBorders>
                <w:shd w:val="clear" w:color="000000" w:fill="FFFF00"/>
                <w:noWrap/>
                <w:vAlign w:val="bottom"/>
                <w:hideMark/>
              </w:tcPr>
            </w:tcPrChange>
          </w:tcPr>
          <w:p w14:paraId="07B01ACE" w14:textId="2C007DDA" w:rsidR="001739A3" w:rsidRPr="001739A3" w:rsidDel="00FC51CF" w:rsidRDefault="001739A3">
            <w:pPr>
              <w:spacing w:after="0" w:line="240" w:lineRule="auto"/>
              <w:jc w:val="center"/>
              <w:rPr>
                <w:ins w:id="6109" w:author="Tao Huang" w:date="2018-09-04T13:14:00Z"/>
                <w:del w:id="6110" w:author="韬 黄" w:date="2018-09-27T17:42:00Z"/>
                <w:rFonts w:eastAsia="Times New Roman" w:cs="Times New Roman"/>
                <w:color w:val="000000"/>
                <w:sz w:val="22"/>
                <w:rPrChange w:id="6111" w:author="Tao Huang" w:date="2018-09-04T13:15:00Z">
                  <w:rPr>
                    <w:ins w:id="6112" w:author="Tao Huang" w:date="2018-09-04T13:14:00Z"/>
                    <w:del w:id="6113" w:author="韬 黄" w:date="2018-09-27T17:42:00Z"/>
                    <w:rFonts w:ascii="Calibri" w:eastAsia="Times New Roman" w:hAnsi="Calibri" w:cs="Calibri"/>
                    <w:color w:val="000000"/>
                    <w:sz w:val="22"/>
                  </w:rPr>
                </w:rPrChange>
              </w:rPr>
              <w:pPrChange w:id="6114" w:author="Tao Huang" w:date="2018-09-04T13:17:00Z">
                <w:pPr>
                  <w:spacing w:after="0" w:line="240" w:lineRule="auto"/>
                  <w:jc w:val="right"/>
                </w:pPr>
              </w:pPrChange>
            </w:pPr>
            <w:ins w:id="6115" w:author="Tao Huang" w:date="2018-09-04T13:14:00Z">
              <w:del w:id="6116" w:author="韬 黄" w:date="2018-09-27T17:42:00Z">
                <w:r w:rsidRPr="001739A3" w:rsidDel="00FC51CF">
                  <w:rPr>
                    <w:rFonts w:eastAsia="Times New Roman" w:cs="Times New Roman"/>
                    <w:color w:val="000000"/>
                    <w:sz w:val="22"/>
                    <w:rPrChange w:id="6117" w:author="Tao Huang" w:date="2018-09-04T13:15:00Z">
                      <w:rPr>
                        <w:rFonts w:ascii="Calibri" w:eastAsia="Times New Roman" w:hAnsi="Calibri" w:cs="Calibri"/>
                        <w:color w:val="000000"/>
                        <w:sz w:val="22"/>
                      </w:rPr>
                    </w:rPrChange>
                  </w:rPr>
                  <w:delText>5,943</w:delText>
                </w:r>
              </w:del>
            </w:ins>
          </w:p>
        </w:tc>
        <w:tc>
          <w:tcPr>
            <w:tcW w:w="960" w:type="dxa"/>
            <w:tcBorders>
              <w:top w:val="nil"/>
              <w:left w:val="nil"/>
              <w:bottom w:val="nil"/>
              <w:right w:val="nil"/>
            </w:tcBorders>
            <w:shd w:val="clear" w:color="000000" w:fill="FFFF00"/>
            <w:noWrap/>
            <w:vAlign w:val="bottom"/>
            <w:hideMark/>
            <w:tcPrChange w:id="6118" w:author="Tao Huang" w:date="2018-09-04T13:17:00Z">
              <w:tcPr>
                <w:tcW w:w="960" w:type="dxa"/>
                <w:gridSpan w:val="2"/>
                <w:tcBorders>
                  <w:top w:val="nil"/>
                  <w:left w:val="nil"/>
                  <w:bottom w:val="nil"/>
                  <w:right w:val="nil"/>
                </w:tcBorders>
                <w:shd w:val="clear" w:color="000000" w:fill="FFFF00"/>
                <w:noWrap/>
                <w:vAlign w:val="bottom"/>
                <w:hideMark/>
              </w:tcPr>
            </w:tcPrChange>
          </w:tcPr>
          <w:p w14:paraId="0A01171F" w14:textId="29E8E079" w:rsidR="001739A3" w:rsidRPr="001739A3" w:rsidDel="00FC51CF" w:rsidRDefault="001739A3">
            <w:pPr>
              <w:spacing w:after="0" w:line="240" w:lineRule="auto"/>
              <w:jc w:val="center"/>
              <w:rPr>
                <w:ins w:id="6119" w:author="Tao Huang" w:date="2018-09-04T13:14:00Z"/>
                <w:del w:id="6120" w:author="韬 黄" w:date="2018-09-27T17:42:00Z"/>
                <w:rFonts w:eastAsia="Times New Roman" w:cs="Times New Roman"/>
                <w:color w:val="000000"/>
                <w:sz w:val="22"/>
                <w:rPrChange w:id="6121" w:author="Tao Huang" w:date="2018-09-04T13:15:00Z">
                  <w:rPr>
                    <w:ins w:id="6122" w:author="Tao Huang" w:date="2018-09-04T13:14:00Z"/>
                    <w:del w:id="6123" w:author="韬 黄" w:date="2018-09-27T17:42:00Z"/>
                    <w:rFonts w:ascii="Calibri" w:eastAsia="Times New Roman" w:hAnsi="Calibri" w:cs="Calibri"/>
                    <w:color w:val="000000"/>
                    <w:sz w:val="22"/>
                  </w:rPr>
                </w:rPrChange>
              </w:rPr>
              <w:pPrChange w:id="6124" w:author="Tao Huang" w:date="2018-09-04T13:17:00Z">
                <w:pPr>
                  <w:spacing w:after="0" w:line="240" w:lineRule="auto"/>
                  <w:jc w:val="right"/>
                </w:pPr>
              </w:pPrChange>
            </w:pPr>
            <w:ins w:id="6125" w:author="Tao Huang" w:date="2018-09-04T13:14:00Z">
              <w:del w:id="6126" w:author="韬 黄" w:date="2018-09-27T17:42:00Z">
                <w:r w:rsidRPr="001739A3" w:rsidDel="00FC51CF">
                  <w:rPr>
                    <w:rFonts w:eastAsia="Times New Roman" w:cs="Times New Roman"/>
                    <w:color w:val="000000"/>
                    <w:sz w:val="22"/>
                    <w:rPrChange w:id="6127" w:author="Tao Huang" w:date="2018-09-04T13:15:00Z">
                      <w:rPr>
                        <w:rFonts w:ascii="Calibri" w:eastAsia="Times New Roman" w:hAnsi="Calibri" w:cs="Calibri"/>
                        <w:color w:val="000000"/>
                        <w:sz w:val="22"/>
                      </w:rPr>
                    </w:rPrChange>
                  </w:rPr>
                  <w:delText>4</w:delText>
                </w:r>
              </w:del>
            </w:ins>
          </w:p>
        </w:tc>
      </w:tr>
    </w:tbl>
    <w:p w14:paraId="7C614938" w14:textId="6A273513" w:rsidR="00706EB3" w:rsidDel="00FC51CF" w:rsidRDefault="00706EB3" w:rsidP="004C569C">
      <w:pPr>
        <w:shd w:val="clear" w:color="auto" w:fill="FFFFFF" w:themeFill="background1"/>
        <w:spacing w:after="0" w:line="360" w:lineRule="auto"/>
        <w:rPr>
          <w:ins w:id="6128" w:author="Tao Huang" w:date="2018-09-04T12:49:00Z"/>
          <w:del w:id="6129" w:author="韬 黄" w:date="2018-09-27T17:42:00Z"/>
          <w:rFonts w:cs="Times New Roman"/>
          <w:color w:val="000000" w:themeColor="text1"/>
          <w:sz w:val="22"/>
        </w:rPr>
      </w:pPr>
    </w:p>
    <w:p w14:paraId="7191DBDE" w14:textId="120D32A1" w:rsidR="0027407C" w:rsidRDefault="0027407C" w:rsidP="004C569C">
      <w:pPr>
        <w:shd w:val="clear" w:color="auto" w:fill="FFFFFF" w:themeFill="background1"/>
        <w:spacing w:after="0" w:line="360" w:lineRule="auto"/>
        <w:rPr>
          <w:ins w:id="6130" w:author="韬 黄" w:date="2018-09-27T16:54:00Z"/>
          <w:rFonts w:cs="Times New Roman"/>
          <w:color w:val="000000" w:themeColor="text1"/>
          <w:sz w:val="22"/>
        </w:rPr>
      </w:pPr>
    </w:p>
    <w:tbl>
      <w:tblPr>
        <w:tblStyle w:val="ListTable1Light1"/>
        <w:tblW w:w="12262" w:type="dxa"/>
        <w:jc w:val="center"/>
        <w:tblLook w:val="04A0" w:firstRow="1" w:lastRow="0" w:firstColumn="1" w:lastColumn="0" w:noHBand="0" w:noVBand="1"/>
        <w:tblPrChange w:id="6131" w:author="韬 黄" w:date="2018-09-27T17:36:00Z">
          <w:tblPr>
            <w:tblW w:w="12262" w:type="dxa"/>
            <w:tblLook w:val="04A0" w:firstRow="1" w:lastRow="0" w:firstColumn="1" w:lastColumn="0" w:noHBand="0" w:noVBand="1"/>
          </w:tblPr>
        </w:tblPrChange>
      </w:tblPr>
      <w:tblGrid>
        <w:gridCol w:w="2192"/>
        <w:gridCol w:w="958"/>
        <w:gridCol w:w="701"/>
        <w:gridCol w:w="1192"/>
        <w:gridCol w:w="701"/>
        <w:gridCol w:w="1290"/>
        <w:gridCol w:w="701"/>
        <w:gridCol w:w="1582"/>
        <w:gridCol w:w="701"/>
        <w:gridCol w:w="1543"/>
        <w:gridCol w:w="701"/>
        <w:tblGridChange w:id="6132">
          <w:tblGrid>
            <w:gridCol w:w="2192"/>
            <w:gridCol w:w="958"/>
            <w:gridCol w:w="701"/>
            <w:gridCol w:w="1192"/>
            <w:gridCol w:w="701"/>
            <w:gridCol w:w="1290"/>
            <w:gridCol w:w="701"/>
            <w:gridCol w:w="1582"/>
            <w:gridCol w:w="701"/>
            <w:gridCol w:w="1543"/>
            <w:gridCol w:w="701"/>
          </w:tblGrid>
        </w:tblGridChange>
      </w:tblGrid>
      <w:tr w:rsidR="00FC610D" w:rsidRPr="00437B0F" w14:paraId="4DBABA3A" w14:textId="77777777" w:rsidTr="00FC610D">
        <w:trPr>
          <w:cnfStyle w:val="100000000000" w:firstRow="1" w:lastRow="0" w:firstColumn="0" w:lastColumn="0" w:oddVBand="0" w:evenVBand="0" w:oddHBand="0" w:evenHBand="0" w:firstRowFirstColumn="0" w:firstRowLastColumn="0" w:lastRowFirstColumn="0" w:lastRowLastColumn="0"/>
          <w:trHeight w:val="170"/>
          <w:jc w:val="center"/>
          <w:ins w:id="6133" w:author="韬 黄" w:date="2018-09-27T17:36:00Z"/>
          <w:trPrChange w:id="6134"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Change w:id="6135" w:author="韬 黄" w:date="2018-09-27T17:36:00Z">
              <w:tcPr>
                <w:tcW w:w="12262" w:type="dxa"/>
                <w:gridSpan w:val="11"/>
                <w:tcBorders>
                  <w:top w:val="nil"/>
                  <w:left w:val="nil"/>
                  <w:bottom w:val="nil"/>
                  <w:right w:val="nil"/>
                </w:tcBorders>
                <w:shd w:val="clear" w:color="auto" w:fill="auto"/>
                <w:noWrap/>
                <w:vAlign w:val="bottom"/>
                <w:hideMark/>
              </w:tcPr>
            </w:tcPrChange>
          </w:tcPr>
          <w:p w14:paraId="7A4F4298" w14:textId="0D94FA83" w:rsidR="00FC610D" w:rsidRPr="00437B0F" w:rsidRDefault="00FC610D" w:rsidP="00FC610D">
            <w:pPr>
              <w:spacing w:after="0" w:line="240" w:lineRule="auto"/>
              <w:cnfStyle w:val="101000000000" w:firstRow="1" w:lastRow="0" w:firstColumn="1" w:lastColumn="0" w:oddVBand="0" w:evenVBand="0" w:oddHBand="0" w:evenHBand="0" w:firstRowFirstColumn="0" w:firstRowLastColumn="0" w:lastRowFirstColumn="0" w:lastRowLastColumn="0"/>
              <w:rPr>
                <w:ins w:id="6136" w:author="韬 黄" w:date="2018-09-27T17:36:00Z"/>
                <w:rFonts w:eastAsia="Times New Roman" w:cs="Times New Roman"/>
                <w:b w:val="0"/>
                <w:color w:val="000000"/>
                <w:sz w:val="22"/>
                <w:rPrChange w:id="6137" w:author="韬 黄" w:date="2018-10-15T17:38:00Z">
                  <w:rPr>
                    <w:ins w:id="6138" w:author="韬 黄" w:date="2018-09-27T17:36:00Z"/>
                    <w:rFonts w:ascii="Calibri" w:eastAsia="Times New Roman" w:hAnsi="Calibri" w:cs="Calibri"/>
                    <w:color w:val="000000"/>
                    <w:sz w:val="22"/>
                  </w:rPr>
                </w:rPrChange>
              </w:rPr>
            </w:pPr>
            <w:ins w:id="6139" w:author="韬 黄" w:date="2018-09-27T17:36:00Z">
              <w:r w:rsidRPr="00437B0F">
                <w:rPr>
                  <w:rFonts w:eastAsia="Times New Roman" w:cs="Times New Roman"/>
                  <w:b w:val="0"/>
                  <w:color w:val="000000"/>
                  <w:sz w:val="22"/>
                  <w:rPrChange w:id="6140" w:author="韬 黄" w:date="2018-10-15T17:38:00Z">
                    <w:rPr>
                      <w:rFonts w:ascii="Calibri" w:eastAsia="Times New Roman" w:hAnsi="Calibri" w:cs="Calibri"/>
                      <w:color w:val="000000"/>
                      <w:sz w:val="22"/>
                    </w:rPr>
                  </w:rPrChange>
                </w:rPr>
                <w:t>Forecast horizon is 1 to 8 weeks ahead</w:t>
              </w:r>
            </w:ins>
            <w:ins w:id="6141" w:author="韬 黄" w:date="2018-09-28T16:41:00Z">
              <w:r w:rsidR="00635F25" w:rsidRPr="00437B0F">
                <w:rPr>
                  <w:rFonts w:eastAsia="Times New Roman" w:cs="Times New Roman"/>
                  <w:b w:val="0"/>
                  <w:color w:val="000000"/>
                  <w:sz w:val="22"/>
                  <w:rPrChange w:id="6142" w:author="韬 黄" w:date="2018-10-15T17:38:00Z">
                    <w:rPr>
                      <w:rFonts w:eastAsia="Times New Roman" w:cs="Times New Roman"/>
                      <w:color w:val="000000"/>
                      <w:sz w:val="22"/>
                    </w:rPr>
                  </w:rPrChange>
                </w:rPr>
                <w:t>, for all forecast period</w:t>
              </w:r>
            </w:ins>
          </w:p>
        </w:tc>
      </w:tr>
      <w:tr w:rsidR="00FC610D" w:rsidRPr="00437B0F" w14:paraId="0F24E924"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6143" w:author="韬 黄" w:date="2018-09-27T17:36:00Z"/>
          <w:trPrChange w:id="6144"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6145" w:author="韬 黄" w:date="2018-09-27T17:36:00Z">
              <w:tcPr>
                <w:tcW w:w="2192" w:type="dxa"/>
                <w:noWrap/>
                <w:hideMark/>
              </w:tcPr>
            </w:tcPrChange>
          </w:tcPr>
          <w:p w14:paraId="0F872A66" w14:textId="77777777" w:rsidR="00FC610D" w:rsidRPr="00437B0F" w:rsidRDefault="00FC610D" w:rsidP="00FC610D">
            <w:pPr>
              <w:spacing w:after="0" w:line="240" w:lineRule="auto"/>
              <w:cnfStyle w:val="001000100000" w:firstRow="0" w:lastRow="0" w:firstColumn="1" w:lastColumn="0" w:oddVBand="0" w:evenVBand="0" w:oddHBand="1" w:evenHBand="0" w:firstRowFirstColumn="0" w:firstRowLastColumn="0" w:lastRowFirstColumn="0" w:lastRowLastColumn="0"/>
              <w:rPr>
                <w:ins w:id="6146" w:author="韬 黄" w:date="2018-09-27T17:36:00Z"/>
                <w:rFonts w:eastAsia="Times New Roman" w:cs="Times New Roman"/>
                <w:b w:val="0"/>
                <w:color w:val="000000"/>
                <w:sz w:val="22"/>
                <w:rPrChange w:id="6147" w:author="韬 黄" w:date="2018-10-15T17:38:00Z">
                  <w:rPr>
                    <w:ins w:id="6148" w:author="韬 黄" w:date="2018-09-27T17:36:00Z"/>
                    <w:rFonts w:ascii="Calibri" w:eastAsia="Times New Roman" w:hAnsi="Calibri" w:cs="Calibri"/>
                    <w:color w:val="000000"/>
                    <w:sz w:val="22"/>
                  </w:rPr>
                </w:rPrChange>
              </w:rPr>
            </w:pPr>
            <w:ins w:id="6149" w:author="韬 黄" w:date="2018-09-27T17:36:00Z">
              <w:r w:rsidRPr="00437B0F">
                <w:rPr>
                  <w:rFonts w:eastAsia="Times New Roman" w:cs="Times New Roman"/>
                  <w:b w:val="0"/>
                  <w:color w:val="000000"/>
                  <w:sz w:val="22"/>
                  <w:rPrChange w:id="6150" w:author="韬 黄" w:date="2018-10-15T17:38:00Z">
                    <w:rPr>
                      <w:rFonts w:ascii="Calibri" w:eastAsia="Times New Roman" w:hAnsi="Calibri" w:cs="Calibri"/>
                      <w:color w:val="000000"/>
                      <w:sz w:val="22"/>
                    </w:rPr>
                  </w:rPrChange>
                </w:rPr>
                <w:t>Model/measure</w:t>
              </w:r>
            </w:ins>
          </w:p>
        </w:tc>
        <w:tc>
          <w:tcPr>
            <w:tcW w:w="0" w:type="dxa"/>
            <w:shd w:val="clear" w:color="auto" w:fill="auto"/>
            <w:noWrap/>
            <w:hideMark/>
            <w:tcPrChange w:id="6151" w:author="韬 黄" w:date="2018-09-27T17:36:00Z">
              <w:tcPr>
                <w:tcW w:w="958" w:type="dxa"/>
                <w:noWrap/>
                <w:hideMark/>
              </w:tcPr>
            </w:tcPrChange>
          </w:tcPr>
          <w:p w14:paraId="4F72510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52" w:author="韬 黄" w:date="2018-09-27T17:36:00Z"/>
                <w:rFonts w:eastAsia="Times New Roman" w:cs="Times New Roman"/>
                <w:color w:val="000000"/>
                <w:sz w:val="22"/>
                <w:rPrChange w:id="6153" w:author="韬 黄" w:date="2018-10-15T17:38:00Z">
                  <w:rPr>
                    <w:ins w:id="6154" w:author="韬 黄" w:date="2018-09-27T17:36:00Z"/>
                    <w:rFonts w:ascii="Calibri" w:eastAsia="Times New Roman" w:hAnsi="Calibri" w:cs="Calibri"/>
                    <w:color w:val="000000"/>
                    <w:sz w:val="22"/>
                  </w:rPr>
                </w:rPrChange>
              </w:rPr>
              <w:pPrChange w:id="6155"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156" w:author="韬 黄" w:date="2018-09-27T17:36:00Z">
              <w:r w:rsidRPr="00437B0F">
                <w:rPr>
                  <w:rFonts w:eastAsia="Times New Roman" w:cs="Times New Roman"/>
                  <w:color w:val="000000"/>
                  <w:sz w:val="22"/>
                  <w:rPrChange w:id="6157" w:author="韬 黄" w:date="2018-10-15T17:38:00Z">
                    <w:rPr>
                      <w:rFonts w:ascii="Calibri" w:eastAsia="Times New Roman" w:hAnsi="Calibri" w:cs="Calibri"/>
                      <w:color w:val="000000"/>
                      <w:sz w:val="22"/>
                    </w:rPr>
                  </w:rPrChange>
                </w:rPr>
                <w:t>MAE</w:t>
              </w:r>
            </w:ins>
          </w:p>
        </w:tc>
        <w:tc>
          <w:tcPr>
            <w:tcW w:w="0" w:type="dxa"/>
            <w:shd w:val="clear" w:color="auto" w:fill="auto"/>
            <w:noWrap/>
            <w:hideMark/>
            <w:tcPrChange w:id="6158" w:author="韬 黄" w:date="2018-09-27T17:36:00Z">
              <w:tcPr>
                <w:tcW w:w="701" w:type="dxa"/>
                <w:noWrap/>
                <w:hideMark/>
              </w:tcPr>
            </w:tcPrChange>
          </w:tcPr>
          <w:p w14:paraId="6F9BB92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59" w:author="韬 黄" w:date="2018-09-27T17:36:00Z"/>
                <w:rFonts w:eastAsia="Times New Roman" w:cs="Times New Roman"/>
                <w:color w:val="000000"/>
                <w:sz w:val="22"/>
                <w:rPrChange w:id="6160" w:author="韬 黄" w:date="2018-10-15T17:38:00Z">
                  <w:rPr>
                    <w:ins w:id="6161" w:author="韬 黄" w:date="2018-09-27T17:36:00Z"/>
                    <w:rFonts w:ascii="Calibri" w:eastAsia="Times New Roman" w:hAnsi="Calibri" w:cs="Calibri"/>
                    <w:color w:val="000000"/>
                    <w:sz w:val="22"/>
                  </w:rPr>
                </w:rPrChange>
              </w:rPr>
              <w:pPrChange w:id="6162"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163" w:author="韬 黄" w:date="2018-09-27T17:36:00Z">
              <w:r w:rsidRPr="00437B0F">
                <w:rPr>
                  <w:rFonts w:eastAsia="Times New Roman" w:cs="Times New Roman"/>
                  <w:color w:val="000000"/>
                  <w:sz w:val="22"/>
                  <w:rPrChange w:id="6164" w:author="韬 黄" w:date="2018-10-15T17:38:00Z">
                    <w:rPr>
                      <w:rFonts w:ascii="Calibri" w:eastAsia="Times New Roman" w:hAnsi="Calibri" w:cs="Calibri"/>
                      <w:color w:val="000000"/>
                      <w:sz w:val="22"/>
                    </w:rPr>
                  </w:rPrChange>
                </w:rPr>
                <w:t>Rank</w:t>
              </w:r>
            </w:ins>
          </w:p>
        </w:tc>
        <w:tc>
          <w:tcPr>
            <w:tcW w:w="0" w:type="dxa"/>
            <w:shd w:val="clear" w:color="auto" w:fill="auto"/>
            <w:noWrap/>
            <w:hideMark/>
            <w:tcPrChange w:id="6165" w:author="韬 黄" w:date="2018-09-27T17:36:00Z">
              <w:tcPr>
                <w:tcW w:w="1192" w:type="dxa"/>
                <w:noWrap/>
                <w:hideMark/>
              </w:tcPr>
            </w:tcPrChange>
          </w:tcPr>
          <w:p w14:paraId="441A38A6"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66" w:author="韬 黄" w:date="2018-09-27T17:36:00Z"/>
                <w:rFonts w:eastAsia="Times New Roman" w:cs="Times New Roman"/>
                <w:color w:val="000000"/>
                <w:sz w:val="22"/>
                <w:rPrChange w:id="6167" w:author="韬 黄" w:date="2018-10-15T17:38:00Z">
                  <w:rPr>
                    <w:ins w:id="6168" w:author="韬 黄" w:date="2018-09-27T17:36:00Z"/>
                    <w:rFonts w:ascii="Calibri" w:eastAsia="Times New Roman" w:hAnsi="Calibri" w:cs="Calibri"/>
                    <w:color w:val="000000"/>
                    <w:sz w:val="22"/>
                  </w:rPr>
                </w:rPrChange>
              </w:rPr>
              <w:pPrChange w:id="6169"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170" w:author="韬 黄" w:date="2018-09-27T17:36:00Z">
              <w:r w:rsidRPr="00437B0F">
                <w:rPr>
                  <w:rFonts w:eastAsia="Times New Roman" w:cs="Times New Roman"/>
                  <w:color w:val="000000"/>
                  <w:sz w:val="22"/>
                  <w:rPrChange w:id="6171" w:author="韬 黄" w:date="2018-10-15T17:38:00Z">
                    <w:rPr>
                      <w:rFonts w:ascii="Calibri" w:eastAsia="Times New Roman" w:hAnsi="Calibri" w:cs="Calibri"/>
                      <w:color w:val="000000"/>
                      <w:sz w:val="22"/>
                    </w:rPr>
                  </w:rPrChange>
                </w:rPr>
                <w:t>SMAPE</w:t>
              </w:r>
            </w:ins>
          </w:p>
        </w:tc>
        <w:tc>
          <w:tcPr>
            <w:tcW w:w="0" w:type="dxa"/>
            <w:shd w:val="clear" w:color="auto" w:fill="auto"/>
            <w:noWrap/>
            <w:hideMark/>
            <w:tcPrChange w:id="6172" w:author="韬 黄" w:date="2018-09-27T17:36:00Z">
              <w:tcPr>
                <w:tcW w:w="701" w:type="dxa"/>
                <w:noWrap/>
                <w:hideMark/>
              </w:tcPr>
            </w:tcPrChange>
          </w:tcPr>
          <w:p w14:paraId="3CFC165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73" w:author="韬 黄" w:date="2018-09-27T17:36:00Z"/>
                <w:rFonts w:eastAsia="Times New Roman" w:cs="Times New Roman"/>
                <w:color w:val="000000"/>
                <w:sz w:val="22"/>
                <w:rPrChange w:id="6174" w:author="韬 黄" w:date="2018-10-15T17:38:00Z">
                  <w:rPr>
                    <w:ins w:id="6175" w:author="韬 黄" w:date="2018-09-27T17:36:00Z"/>
                    <w:rFonts w:ascii="Calibri" w:eastAsia="Times New Roman" w:hAnsi="Calibri" w:cs="Calibri"/>
                    <w:color w:val="000000"/>
                    <w:sz w:val="22"/>
                  </w:rPr>
                </w:rPrChange>
              </w:rPr>
              <w:pPrChange w:id="6176"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177" w:author="韬 黄" w:date="2018-09-27T17:36:00Z">
              <w:r w:rsidRPr="00437B0F">
                <w:rPr>
                  <w:rFonts w:eastAsia="Times New Roman" w:cs="Times New Roman"/>
                  <w:color w:val="000000"/>
                  <w:sz w:val="22"/>
                  <w:rPrChange w:id="6178" w:author="韬 黄" w:date="2018-10-15T17:38:00Z">
                    <w:rPr>
                      <w:rFonts w:ascii="Calibri" w:eastAsia="Times New Roman" w:hAnsi="Calibri" w:cs="Calibri"/>
                      <w:color w:val="000000"/>
                      <w:sz w:val="22"/>
                    </w:rPr>
                  </w:rPrChange>
                </w:rPr>
                <w:t>Rank</w:t>
              </w:r>
            </w:ins>
          </w:p>
        </w:tc>
        <w:tc>
          <w:tcPr>
            <w:tcW w:w="0" w:type="dxa"/>
            <w:shd w:val="clear" w:color="auto" w:fill="auto"/>
            <w:noWrap/>
            <w:hideMark/>
            <w:tcPrChange w:id="6179" w:author="韬 黄" w:date="2018-09-27T17:36:00Z">
              <w:tcPr>
                <w:tcW w:w="1290" w:type="dxa"/>
                <w:noWrap/>
                <w:hideMark/>
              </w:tcPr>
            </w:tcPrChange>
          </w:tcPr>
          <w:p w14:paraId="2DF1DFDF"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80" w:author="韬 黄" w:date="2018-09-27T17:36:00Z"/>
                <w:rFonts w:eastAsia="Times New Roman" w:cs="Times New Roman"/>
                <w:color w:val="000000"/>
                <w:sz w:val="22"/>
                <w:rPrChange w:id="6181" w:author="韬 黄" w:date="2018-10-15T17:38:00Z">
                  <w:rPr>
                    <w:ins w:id="6182" w:author="韬 黄" w:date="2018-09-27T17:36:00Z"/>
                    <w:rFonts w:ascii="Calibri" w:eastAsia="Times New Roman" w:hAnsi="Calibri" w:cs="Calibri"/>
                    <w:color w:val="000000"/>
                    <w:sz w:val="22"/>
                  </w:rPr>
                </w:rPrChange>
              </w:rPr>
              <w:pPrChange w:id="6183"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184" w:author="韬 黄" w:date="2018-09-27T17:36:00Z">
              <w:r w:rsidRPr="00437B0F">
                <w:rPr>
                  <w:rFonts w:eastAsia="Times New Roman" w:cs="Times New Roman"/>
                  <w:color w:val="000000"/>
                  <w:sz w:val="22"/>
                  <w:rPrChange w:id="6185" w:author="韬 黄" w:date="2018-10-15T17:38:00Z">
                    <w:rPr>
                      <w:rFonts w:ascii="Calibri" w:eastAsia="Times New Roman" w:hAnsi="Calibri" w:cs="Calibri"/>
                      <w:color w:val="000000"/>
                      <w:sz w:val="22"/>
                    </w:rPr>
                  </w:rPrChange>
                </w:rPr>
                <w:t>MASE</w:t>
              </w:r>
            </w:ins>
          </w:p>
        </w:tc>
        <w:tc>
          <w:tcPr>
            <w:tcW w:w="0" w:type="dxa"/>
            <w:shd w:val="clear" w:color="auto" w:fill="auto"/>
            <w:noWrap/>
            <w:hideMark/>
            <w:tcPrChange w:id="6186" w:author="韬 黄" w:date="2018-09-27T17:36:00Z">
              <w:tcPr>
                <w:tcW w:w="701" w:type="dxa"/>
                <w:noWrap/>
                <w:hideMark/>
              </w:tcPr>
            </w:tcPrChange>
          </w:tcPr>
          <w:p w14:paraId="332646C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87" w:author="韬 黄" w:date="2018-09-27T17:36:00Z"/>
                <w:rFonts w:eastAsia="Times New Roman" w:cs="Times New Roman"/>
                <w:color w:val="000000"/>
                <w:sz w:val="22"/>
                <w:rPrChange w:id="6188" w:author="韬 黄" w:date="2018-10-15T17:38:00Z">
                  <w:rPr>
                    <w:ins w:id="6189" w:author="韬 黄" w:date="2018-09-27T17:36:00Z"/>
                    <w:rFonts w:ascii="Calibri" w:eastAsia="Times New Roman" w:hAnsi="Calibri" w:cs="Calibri"/>
                    <w:color w:val="000000"/>
                    <w:sz w:val="22"/>
                  </w:rPr>
                </w:rPrChange>
              </w:rPr>
              <w:pPrChange w:id="6190"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191" w:author="韬 黄" w:date="2018-09-27T17:36:00Z">
              <w:r w:rsidRPr="00437B0F">
                <w:rPr>
                  <w:rFonts w:eastAsia="Times New Roman" w:cs="Times New Roman"/>
                  <w:color w:val="000000"/>
                  <w:sz w:val="22"/>
                  <w:rPrChange w:id="6192" w:author="韬 黄" w:date="2018-10-15T17:38:00Z">
                    <w:rPr>
                      <w:rFonts w:ascii="Calibri" w:eastAsia="Times New Roman" w:hAnsi="Calibri" w:cs="Calibri"/>
                      <w:color w:val="000000"/>
                      <w:sz w:val="22"/>
                    </w:rPr>
                  </w:rPrChange>
                </w:rPr>
                <w:t>Rank</w:t>
              </w:r>
            </w:ins>
          </w:p>
        </w:tc>
        <w:tc>
          <w:tcPr>
            <w:tcW w:w="0" w:type="dxa"/>
            <w:shd w:val="clear" w:color="auto" w:fill="auto"/>
            <w:noWrap/>
            <w:hideMark/>
            <w:tcPrChange w:id="6193" w:author="韬 黄" w:date="2018-09-27T17:36:00Z">
              <w:tcPr>
                <w:tcW w:w="1582" w:type="dxa"/>
                <w:noWrap/>
                <w:hideMark/>
              </w:tcPr>
            </w:tcPrChange>
          </w:tcPr>
          <w:p w14:paraId="5E7709A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94" w:author="韬 黄" w:date="2018-09-27T17:36:00Z"/>
                <w:rFonts w:eastAsia="Times New Roman" w:cs="Times New Roman"/>
                <w:color w:val="000000"/>
                <w:sz w:val="22"/>
                <w:rPrChange w:id="6195" w:author="韬 黄" w:date="2018-10-15T17:38:00Z">
                  <w:rPr>
                    <w:ins w:id="6196" w:author="韬 黄" w:date="2018-09-27T17:36:00Z"/>
                    <w:rFonts w:ascii="Calibri" w:eastAsia="Times New Roman" w:hAnsi="Calibri" w:cs="Calibri"/>
                    <w:color w:val="000000"/>
                    <w:sz w:val="22"/>
                  </w:rPr>
                </w:rPrChange>
              </w:rPr>
              <w:pPrChange w:id="6197"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198" w:author="韬 黄" w:date="2018-09-27T17:36:00Z">
              <w:r w:rsidRPr="00437B0F">
                <w:rPr>
                  <w:rFonts w:eastAsia="Times New Roman" w:cs="Times New Roman"/>
                  <w:color w:val="000000"/>
                  <w:sz w:val="22"/>
                  <w:rPrChange w:id="6199" w:author="韬 黄" w:date="2018-10-15T17:38:00Z">
                    <w:rPr>
                      <w:rFonts w:ascii="Calibri" w:eastAsia="Times New Roman" w:hAnsi="Calibri" w:cs="Calibri"/>
                      <w:color w:val="000000"/>
                      <w:sz w:val="22"/>
                    </w:rPr>
                  </w:rPrChange>
                </w:rPr>
                <w:t>AvgRelMAE</w:t>
              </w:r>
            </w:ins>
          </w:p>
        </w:tc>
        <w:tc>
          <w:tcPr>
            <w:tcW w:w="0" w:type="dxa"/>
            <w:shd w:val="clear" w:color="auto" w:fill="auto"/>
            <w:noWrap/>
            <w:hideMark/>
            <w:tcPrChange w:id="6200" w:author="韬 黄" w:date="2018-09-27T17:36:00Z">
              <w:tcPr>
                <w:tcW w:w="701" w:type="dxa"/>
                <w:noWrap/>
                <w:hideMark/>
              </w:tcPr>
            </w:tcPrChange>
          </w:tcPr>
          <w:p w14:paraId="17BB1E9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201" w:author="韬 黄" w:date="2018-09-27T17:36:00Z"/>
                <w:rFonts w:eastAsia="Times New Roman" w:cs="Times New Roman"/>
                <w:color w:val="000000"/>
                <w:sz w:val="22"/>
                <w:rPrChange w:id="6202" w:author="韬 黄" w:date="2018-10-15T17:38:00Z">
                  <w:rPr>
                    <w:ins w:id="6203" w:author="韬 黄" w:date="2018-09-27T17:36:00Z"/>
                    <w:rFonts w:ascii="Calibri" w:eastAsia="Times New Roman" w:hAnsi="Calibri" w:cs="Calibri"/>
                    <w:color w:val="000000"/>
                    <w:sz w:val="22"/>
                  </w:rPr>
                </w:rPrChange>
              </w:rPr>
              <w:pPrChange w:id="6204"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205" w:author="韬 黄" w:date="2018-09-27T17:36:00Z">
              <w:r w:rsidRPr="00437B0F">
                <w:rPr>
                  <w:rFonts w:eastAsia="Times New Roman" w:cs="Times New Roman"/>
                  <w:color w:val="000000"/>
                  <w:sz w:val="22"/>
                  <w:rPrChange w:id="6206" w:author="韬 黄" w:date="2018-10-15T17:38:00Z">
                    <w:rPr>
                      <w:rFonts w:ascii="Calibri" w:eastAsia="Times New Roman" w:hAnsi="Calibri" w:cs="Calibri"/>
                      <w:color w:val="000000"/>
                      <w:sz w:val="22"/>
                    </w:rPr>
                  </w:rPrChange>
                </w:rPr>
                <w:t>Rank</w:t>
              </w:r>
            </w:ins>
          </w:p>
        </w:tc>
        <w:tc>
          <w:tcPr>
            <w:tcW w:w="0" w:type="dxa"/>
            <w:shd w:val="clear" w:color="auto" w:fill="auto"/>
            <w:noWrap/>
            <w:hideMark/>
            <w:tcPrChange w:id="6207" w:author="韬 黄" w:date="2018-09-27T17:36:00Z">
              <w:tcPr>
                <w:tcW w:w="1543" w:type="dxa"/>
                <w:noWrap/>
                <w:hideMark/>
              </w:tcPr>
            </w:tcPrChange>
          </w:tcPr>
          <w:p w14:paraId="00909006"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208" w:author="韬 黄" w:date="2018-09-27T17:36:00Z"/>
                <w:rFonts w:eastAsia="Times New Roman" w:cs="Times New Roman"/>
                <w:color w:val="000000"/>
                <w:sz w:val="22"/>
                <w:rPrChange w:id="6209" w:author="韬 黄" w:date="2018-10-15T17:38:00Z">
                  <w:rPr>
                    <w:ins w:id="6210" w:author="韬 黄" w:date="2018-09-27T17:36:00Z"/>
                    <w:rFonts w:ascii="Calibri" w:eastAsia="Times New Roman" w:hAnsi="Calibri" w:cs="Calibri"/>
                    <w:color w:val="000000"/>
                    <w:sz w:val="22"/>
                  </w:rPr>
                </w:rPrChange>
              </w:rPr>
              <w:pPrChange w:id="6211"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212" w:author="韬 黄" w:date="2018-09-27T17:36:00Z">
              <w:r w:rsidRPr="00437B0F">
                <w:rPr>
                  <w:rFonts w:eastAsia="Times New Roman" w:cs="Times New Roman"/>
                  <w:color w:val="000000"/>
                  <w:sz w:val="22"/>
                  <w:rPrChange w:id="6213" w:author="韬 黄" w:date="2018-10-15T17:38:00Z">
                    <w:rPr>
                      <w:rFonts w:ascii="Calibri" w:eastAsia="Times New Roman" w:hAnsi="Calibri" w:cs="Calibri"/>
                      <w:color w:val="000000"/>
                      <w:sz w:val="22"/>
                    </w:rPr>
                  </w:rPrChange>
                </w:rPr>
                <w:t>scaled MSE</w:t>
              </w:r>
            </w:ins>
          </w:p>
        </w:tc>
        <w:tc>
          <w:tcPr>
            <w:tcW w:w="0" w:type="dxa"/>
            <w:shd w:val="clear" w:color="auto" w:fill="auto"/>
            <w:noWrap/>
            <w:hideMark/>
            <w:tcPrChange w:id="6214" w:author="韬 黄" w:date="2018-09-27T17:36:00Z">
              <w:tcPr>
                <w:tcW w:w="701" w:type="dxa"/>
                <w:noWrap/>
                <w:hideMark/>
              </w:tcPr>
            </w:tcPrChange>
          </w:tcPr>
          <w:p w14:paraId="44F1E68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215" w:author="韬 黄" w:date="2018-09-27T17:36:00Z"/>
                <w:rFonts w:eastAsia="Times New Roman" w:cs="Times New Roman"/>
                <w:color w:val="000000"/>
                <w:sz w:val="22"/>
                <w:rPrChange w:id="6216" w:author="韬 黄" w:date="2018-10-15T17:38:00Z">
                  <w:rPr>
                    <w:ins w:id="6217" w:author="韬 黄" w:date="2018-09-27T17:36:00Z"/>
                    <w:rFonts w:ascii="Calibri" w:eastAsia="Times New Roman" w:hAnsi="Calibri" w:cs="Calibri"/>
                    <w:color w:val="000000"/>
                    <w:sz w:val="22"/>
                  </w:rPr>
                </w:rPrChange>
              </w:rPr>
              <w:pPrChange w:id="6218"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219" w:author="韬 黄" w:date="2018-09-27T17:36:00Z">
              <w:r w:rsidRPr="00437B0F">
                <w:rPr>
                  <w:rFonts w:eastAsia="Times New Roman" w:cs="Times New Roman"/>
                  <w:color w:val="000000"/>
                  <w:sz w:val="22"/>
                  <w:rPrChange w:id="6220" w:author="韬 黄" w:date="2018-10-15T17:38:00Z">
                    <w:rPr>
                      <w:rFonts w:ascii="Calibri" w:eastAsia="Times New Roman" w:hAnsi="Calibri" w:cs="Calibri"/>
                      <w:color w:val="000000"/>
                      <w:sz w:val="22"/>
                    </w:rPr>
                  </w:rPrChange>
                </w:rPr>
                <w:t>Rank</w:t>
              </w:r>
            </w:ins>
          </w:p>
        </w:tc>
      </w:tr>
      <w:tr w:rsidR="00FC610D" w:rsidRPr="00437B0F" w14:paraId="2E1BAE1A" w14:textId="77777777" w:rsidTr="00FC610D">
        <w:trPr>
          <w:trHeight w:val="170"/>
          <w:jc w:val="center"/>
          <w:ins w:id="6221" w:author="韬 黄" w:date="2018-09-27T17:36:00Z"/>
          <w:trPrChange w:id="6222"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6223" w:author="韬 黄" w:date="2018-09-27T17:36:00Z">
              <w:tcPr>
                <w:tcW w:w="2192" w:type="dxa"/>
                <w:tcBorders>
                  <w:top w:val="nil"/>
                  <w:left w:val="nil"/>
                  <w:bottom w:val="nil"/>
                  <w:right w:val="nil"/>
                </w:tcBorders>
                <w:shd w:val="clear" w:color="000000" w:fill="FFFF00"/>
                <w:noWrap/>
                <w:vAlign w:val="bottom"/>
                <w:hideMark/>
              </w:tcPr>
            </w:tcPrChange>
          </w:tcPr>
          <w:p w14:paraId="1610B5D7" w14:textId="77777777" w:rsidR="00FC610D" w:rsidRPr="00437B0F" w:rsidRDefault="00FC610D" w:rsidP="00FC610D">
            <w:pPr>
              <w:spacing w:after="0" w:line="240" w:lineRule="auto"/>
              <w:rPr>
                <w:ins w:id="6224" w:author="韬 黄" w:date="2018-09-27T17:36:00Z"/>
                <w:rFonts w:eastAsia="Times New Roman" w:cs="Times New Roman"/>
                <w:b w:val="0"/>
                <w:color w:val="000000"/>
                <w:sz w:val="22"/>
                <w:rPrChange w:id="6225" w:author="韬 黄" w:date="2018-10-15T17:38:00Z">
                  <w:rPr>
                    <w:ins w:id="6226" w:author="韬 黄" w:date="2018-09-27T17:36:00Z"/>
                    <w:rFonts w:ascii="Calibri" w:eastAsia="Times New Roman" w:hAnsi="Calibri" w:cs="Calibri"/>
                    <w:color w:val="000000"/>
                    <w:sz w:val="22"/>
                  </w:rPr>
                </w:rPrChange>
              </w:rPr>
            </w:pPr>
            <w:ins w:id="6227" w:author="韬 黄" w:date="2018-09-27T17:36:00Z">
              <w:r w:rsidRPr="00437B0F">
                <w:rPr>
                  <w:rFonts w:eastAsia="Times New Roman" w:cs="Times New Roman"/>
                  <w:b w:val="0"/>
                  <w:color w:val="000000"/>
                  <w:sz w:val="22"/>
                  <w:rPrChange w:id="6228" w:author="韬 黄" w:date="2018-10-15T17:38:00Z">
                    <w:rPr>
                      <w:rFonts w:ascii="Calibri" w:eastAsia="Times New Roman" w:hAnsi="Calibri" w:cs="Calibri"/>
                      <w:color w:val="000000"/>
                      <w:sz w:val="22"/>
                    </w:rPr>
                  </w:rPrChange>
                </w:rPr>
                <w:t>Base-lift</w:t>
              </w:r>
            </w:ins>
          </w:p>
        </w:tc>
        <w:tc>
          <w:tcPr>
            <w:tcW w:w="0" w:type="dxa"/>
            <w:shd w:val="clear" w:color="auto" w:fill="auto"/>
            <w:noWrap/>
            <w:hideMark/>
            <w:tcPrChange w:id="6229" w:author="韬 黄" w:date="2018-09-27T17:36:00Z">
              <w:tcPr>
                <w:tcW w:w="958" w:type="dxa"/>
                <w:tcBorders>
                  <w:top w:val="nil"/>
                  <w:left w:val="nil"/>
                  <w:bottom w:val="nil"/>
                  <w:right w:val="nil"/>
                </w:tcBorders>
                <w:shd w:val="clear" w:color="000000" w:fill="FFFF00"/>
                <w:noWrap/>
                <w:vAlign w:val="bottom"/>
                <w:hideMark/>
              </w:tcPr>
            </w:tcPrChange>
          </w:tcPr>
          <w:p w14:paraId="1A1CAF9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30" w:author="韬 黄" w:date="2018-09-27T17:36:00Z"/>
                <w:rFonts w:eastAsia="Times New Roman" w:cs="Times New Roman"/>
                <w:color w:val="000000"/>
                <w:sz w:val="22"/>
                <w:rPrChange w:id="6231" w:author="韬 黄" w:date="2018-10-15T17:38:00Z">
                  <w:rPr>
                    <w:ins w:id="6232" w:author="韬 黄" w:date="2018-09-27T17:36:00Z"/>
                    <w:rFonts w:ascii="Calibri" w:eastAsia="Times New Roman" w:hAnsi="Calibri" w:cs="Calibri"/>
                    <w:color w:val="000000"/>
                    <w:sz w:val="22"/>
                  </w:rPr>
                </w:rPrChange>
              </w:rPr>
              <w:pPrChange w:id="623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34" w:author="韬 黄" w:date="2018-09-27T17:36:00Z">
              <w:r w:rsidRPr="00437B0F">
                <w:rPr>
                  <w:rFonts w:eastAsia="Times New Roman" w:cs="Times New Roman"/>
                  <w:color w:val="000000"/>
                  <w:sz w:val="22"/>
                  <w:rPrChange w:id="6235" w:author="韬 黄" w:date="2018-10-15T17:38:00Z">
                    <w:rPr>
                      <w:rFonts w:ascii="Calibri" w:eastAsia="Times New Roman" w:hAnsi="Calibri" w:cs="Calibri"/>
                      <w:color w:val="000000"/>
                      <w:sz w:val="22"/>
                    </w:rPr>
                  </w:rPrChange>
                </w:rPr>
                <w:t>22.919</w:t>
              </w:r>
            </w:ins>
          </w:p>
        </w:tc>
        <w:tc>
          <w:tcPr>
            <w:tcW w:w="0" w:type="dxa"/>
            <w:shd w:val="clear" w:color="auto" w:fill="auto"/>
            <w:noWrap/>
            <w:hideMark/>
            <w:tcPrChange w:id="6236" w:author="韬 黄" w:date="2018-09-27T17:36:00Z">
              <w:tcPr>
                <w:tcW w:w="701" w:type="dxa"/>
                <w:tcBorders>
                  <w:top w:val="nil"/>
                  <w:left w:val="nil"/>
                  <w:bottom w:val="nil"/>
                  <w:right w:val="nil"/>
                </w:tcBorders>
                <w:shd w:val="clear" w:color="000000" w:fill="FFFF00"/>
                <w:noWrap/>
                <w:vAlign w:val="bottom"/>
                <w:hideMark/>
              </w:tcPr>
            </w:tcPrChange>
          </w:tcPr>
          <w:p w14:paraId="59889CA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37" w:author="韬 黄" w:date="2018-09-27T17:36:00Z"/>
                <w:rFonts w:eastAsia="Times New Roman" w:cs="Times New Roman"/>
                <w:color w:val="000000"/>
                <w:sz w:val="22"/>
                <w:rPrChange w:id="6238" w:author="韬 黄" w:date="2018-10-15T17:38:00Z">
                  <w:rPr>
                    <w:ins w:id="6239" w:author="韬 黄" w:date="2018-09-27T17:36:00Z"/>
                    <w:rFonts w:ascii="Calibri" w:eastAsia="Times New Roman" w:hAnsi="Calibri" w:cs="Calibri"/>
                    <w:color w:val="000000"/>
                    <w:sz w:val="22"/>
                  </w:rPr>
                </w:rPrChange>
              </w:rPr>
              <w:pPrChange w:id="624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41" w:author="韬 黄" w:date="2018-09-27T17:36:00Z">
              <w:r w:rsidRPr="00437B0F">
                <w:rPr>
                  <w:rFonts w:eastAsia="Times New Roman" w:cs="Times New Roman"/>
                  <w:color w:val="000000"/>
                  <w:sz w:val="22"/>
                  <w:rPrChange w:id="6242"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6243" w:author="韬 黄" w:date="2018-09-27T17:36:00Z">
              <w:tcPr>
                <w:tcW w:w="1192" w:type="dxa"/>
                <w:tcBorders>
                  <w:top w:val="nil"/>
                  <w:left w:val="nil"/>
                  <w:bottom w:val="nil"/>
                  <w:right w:val="nil"/>
                </w:tcBorders>
                <w:shd w:val="clear" w:color="000000" w:fill="FFFF00"/>
                <w:noWrap/>
                <w:vAlign w:val="bottom"/>
                <w:hideMark/>
              </w:tcPr>
            </w:tcPrChange>
          </w:tcPr>
          <w:p w14:paraId="68ED9A7D"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44" w:author="韬 黄" w:date="2018-09-27T17:36:00Z"/>
                <w:rFonts w:eastAsia="Times New Roman" w:cs="Times New Roman"/>
                <w:color w:val="000000"/>
                <w:sz w:val="22"/>
                <w:rPrChange w:id="6245" w:author="韬 黄" w:date="2018-10-15T17:38:00Z">
                  <w:rPr>
                    <w:ins w:id="6246" w:author="韬 黄" w:date="2018-09-27T17:36:00Z"/>
                    <w:rFonts w:ascii="Calibri" w:eastAsia="Times New Roman" w:hAnsi="Calibri" w:cs="Calibri"/>
                    <w:color w:val="000000"/>
                    <w:sz w:val="22"/>
                  </w:rPr>
                </w:rPrChange>
              </w:rPr>
              <w:pPrChange w:id="624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48" w:author="韬 黄" w:date="2018-09-27T17:36:00Z">
              <w:r w:rsidRPr="00437B0F">
                <w:rPr>
                  <w:rFonts w:eastAsia="Times New Roman" w:cs="Times New Roman"/>
                  <w:color w:val="000000"/>
                  <w:sz w:val="22"/>
                  <w:rPrChange w:id="6249" w:author="韬 黄" w:date="2018-10-15T17:38:00Z">
                    <w:rPr>
                      <w:rFonts w:ascii="Calibri" w:eastAsia="Times New Roman" w:hAnsi="Calibri" w:cs="Calibri"/>
                      <w:color w:val="000000"/>
                      <w:sz w:val="22"/>
                    </w:rPr>
                  </w:rPrChange>
                </w:rPr>
                <w:t>46.98%</w:t>
              </w:r>
            </w:ins>
          </w:p>
        </w:tc>
        <w:tc>
          <w:tcPr>
            <w:tcW w:w="0" w:type="dxa"/>
            <w:shd w:val="clear" w:color="auto" w:fill="auto"/>
            <w:noWrap/>
            <w:hideMark/>
            <w:tcPrChange w:id="6250" w:author="韬 黄" w:date="2018-09-27T17:36:00Z">
              <w:tcPr>
                <w:tcW w:w="701" w:type="dxa"/>
                <w:tcBorders>
                  <w:top w:val="nil"/>
                  <w:left w:val="nil"/>
                  <w:bottom w:val="nil"/>
                  <w:right w:val="nil"/>
                </w:tcBorders>
                <w:shd w:val="clear" w:color="000000" w:fill="FFFF00"/>
                <w:noWrap/>
                <w:vAlign w:val="bottom"/>
                <w:hideMark/>
              </w:tcPr>
            </w:tcPrChange>
          </w:tcPr>
          <w:p w14:paraId="7E4C8A9E"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51" w:author="韬 黄" w:date="2018-09-27T17:36:00Z"/>
                <w:rFonts w:eastAsia="Times New Roman" w:cs="Times New Roman"/>
                <w:color w:val="000000"/>
                <w:sz w:val="22"/>
                <w:rPrChange w:id="6252" w:author="韬 黄" w:date="2018-10-15T17:38:00Z">
                  <w:rPr>
                    <w:ins w:id="6253" w:author="韬 黄" w:date="2018-09-27T17:36:00Z"/>
                    <w:rFonts w:ascii="Calibri" w:eastAsia="Times New Roman" w:hAnsi="Calibri" w:cs="Calibri"/>
                    <w:color w:val="000000"/>
                    <w:sz w:val="22"/>
                  </w:rPr>
                </w:rPrChange>
              </w:rPr>
              <w:pPrChange w:id="625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55" w:author="韬 黄" w:date="2018-09-27T17:36:00Z">
              <w:r w:rsidRPr="00437B0F">
                <w:rPr>
                  <w:rFonts w:eastAsia="Times New Roman" w:cs="Times New Roman"/>
                  <w:color w:val="000000"/>
                  <w:sz w:val="22"/>
                  <w:rPrChange w:id="6256"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6257" w:author="韬 黄" w:date="2018-09-27T17:36:00Z">
              <w:tcPr>
                <w:tcW w:w="1290" w:type="dxa"/>
                <w:tcBorders>
                  <w:top w:val="nil"/>
                  <w:left w:val="nil"/>
                  <w:bottom w:val="nil"/>
                  <w:right w:val="nil"/>
                </w:tcBorders>
                <w:shd w:val="clear" w:color="000000" w:fill="FFFF00"/>
                <w:noWrap/>
                <w:vAlign w:val="bottom"/>
                <w:hideMark/>
              </w:tcPr>
            </w:tcPrChange>
          </w:tcPr>
          <w:p w14:paraId="596ECE1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58" w:author="韬 黄" w:date="2018-09-27T17:36:00Z"/>
                <w:rFonts w:eastAsia="Times New Roman" w:cs="Times New Roman"/>
                <w:color w:val="000000"/>
                <w:sz w:val="22"/>
                <w:rPrChange w:id="6259" w:author="韬 黄" w:date="2018-10-15T17:38:00Z">
                  <w:rPr>
                    <w:ins w:id="6260" w:author="韬 黄" w:date="2018-09-27T17:36:00Z"/>
                    <w:rFonts w:ascii="Calibri" w:eastAsia="Times New Roman" w:hAnsi="Calibri" w:cs="Calibri"/>
                    <w:color w:val="000000"/>
                    <w:sz w:val="22"/>
                  </w:rPr>
                </w:rPrChange>
              </w:rPr>
              <w:pPrChange w:id="626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62" w:author="韬 黄" w:date="2018-09-27T17:36:00Z">
              <w:r w:rsidRPr="00437B0F">
                <w:rPr>
                  <w:rFonts w:eastAsia="Times New Roman" w:cs="Times New Roman"/>
                  <w:color w:val="000000"/>
                  <w:sz w:val="22"/>
                  <w:rPrChange w:id="6263" w:author="韬 黄" w:date="2018-10-15T17:38:00Z">
                    <w:rPr>
                      <w:rFonts w:ascii="Calibri" w:eastAsia="Times New Roman" w:hAnsi="Calibri" w:cs="Calibri"/>
                      <w:color w:val="000000"/>
                      <w:sz w:val="22"/>
                    </w:rPr>
                  </w:rPrChange>
                </w:rPr>
                <w:t>0.775311</w:t>
              </w:r>
            </w:ins>
          </w:p>
        </w:tc>
        <w:tc>
          <w:tcPr>
            <w:tcW w:w="0" w:type="dxa"/>
            <w:shd w:val="clear" w:color="auto" w:fill="auto"/>
            <w:noWrap/>
            <w:hideMark/>
            <w:tcPrChange w:id="6264" w:author="韬 黄" w:date="2018-09-27T17:36:00Z">
              <w:tcPr>
                <w:tcW w:w="701" w:type="dxa"/>
                <w:tcBorders>
                  <w:top w:val="nil"/>
                  <w:left w:val="nil"/>
                  <w:bottom w:val="nil"/>
                  <w:right w:val="nil"/>
                </w:tcBorders>
                <w:shd w:val="clear" w:color="000000" w:fill="FFFF00"/>
                <w:noWrap/>
                <w:vAlign w:val="bottom"/>
                <w:hideMark/>
              </w:tcPr>
            </w:tcPrChange>
          </w:tcPr>
          <w:p w14:paraId="0AE59B4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65" w:author="韬 黄" w:date="2018-09-27T17:36:00Z"/>
                <w:rFonts w:eastAsia="Times New Roman" w:cs="Times New Roman"/>
                <w:color w:val="000000"/>
                <w:sz w:val="22"/>
                <w:rPrChange w:id="6266" w:author="韬 黄" w:date="2018-10-15T17:38:00Z">
                  <w:rPr>
                    <w:ins w:id="6267" w:author="韬 黄" w:date="2018-09-27T17:36:00Z"/>
                    <w:rFonts w:ascii="Calibri" w:eastAsia="Times New Roman" w:hAnsi="Calibri" w:cs="Calibri"/>
                    <w:color w:val="000000"/>
                    <w:sz w:val="22"/>
                  </w:rPr>
                </w:rPrChange>
              </w:rPr>
              <w:pPrChange w:id="626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69" w:author="韬 黄" w:date="2018-09-27T17:36:00Z">
              <w:r w:rsidRPr="00437B0F">
                <w:rPr>
                  <w:rFonts w:eastAsia="Times New Roman" w:cs="Times New Roman"/>
                  <w:color w:val="000000"/>
                  <w:sz w:val="22"/>
                  <w:rPrChange w:id="6270"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6271" w:author="韬 黄" w:date="2018-09-27T17:36:00Z">
              <w:tcPr>
                <w:tcW w:w="1582" w:type="dxa"/>
                <w:tcBorders>
                  <w:top w:val="nil"/>
                  <w:left w:val="nil"/>
                  <w:bottom w:val="nil"/>
                  <w:right w:val="nil"/>
                </w:tcBorders>
                <w:shd w:val="clear" w:color="000000" w:fill="E7E6E6"/>
                <w:noWrap/>
                <w:vAlign w:val="bottom"/>
                <w:hideMark/>
              </w:tcPr>
            </w:tcPrChange>
          </w:tcPr>
          <w:p w14:paraId="2582D8D9"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72" w:author="韬 黄" w:date="2018-09-27T17:36:00Z"/>
                <w:rFonts w:eastAsia="Times New Roman" w:cs="Times New Roman"/>
                <w:color w:val="000000"/>
                <w:sz w:val="22"/>
                <w:rPrChange w:id="6273" w:author="韬 黄" w:date="2018-10-15T17:38:00Z">
                  <w:rPr>
                    <w:ins w:id="6274" w:author="韬 黄" w:date="2018-09-27T17:36:00Z"/>
                    <w:rFonts w:ascii="Calibri" w:eastAsia="Times New Roman" w:hAnsi="Calibri" w:cs="Calibri"/>
                    <w:color w:val="000000"/>
                    <w:sz w:val="22"/>
                  </w:rPr>
                </w:rPrChange>
              </w:rPr>
              <w:pPrChange w:id="627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76" w:author="韬 黄" w:date="2018-09-27T17:36:00Z">
              <w:r w:rsidRPr="00437B0F">
                <w:rPr>
                  <w:rFonts w:eastAsia="Times New Roman" w:cs="Times New Roman"/>
                  <w:color w:val="000000"/>
                  <w:sz w:val="22"/>
                  <w:rPrChange w:id="6277" w:author="韬 黄" w:date="2018-10-15T17:38:00Z">
                    <w:rPr>
                      <w:rFonts w:ascii="Calibri" w:eastAsia="Times New Roman" w:hAnsi="Calibri" w:cs="Calibri"/>
                      <w:color w:val="000000"/>
                      <w:sz w:val="22"/>
                    </w:rPr>
                  </w:rPrChange>
                </w:rPr>
                <w:t>1.1444</w:t>
              </w:r>
            </w:ins>
          </w:p>
        </w:tc>
        <w:tc>
          <w:tcPr>
            <w:tcW w:w="0" w:type="dxa"/>
            <w:shd w:val="clear" w:color="auto" w:fill="auto"/>
            <w:noWrap/>
            <w:hideMark/>
            <w:tcPrChange w:id="6278" w:author="韬 黄" w:date="2018-09-27T17:36:00Z">
              <w:tcPr>
                <w:tcW w:w="701" w:type="dxa"/>
                <w:tcBorders>
                  <w:top w:val="nil"/>
                  <w:left w:val="nil"/>
                  <w:bottom w:val="nil"/>
                  <w:right w:val="nil"/>
                </w:tcBorders>
                <w:shd w:val="clear" w:color="000000" w:fill="E7E6E6"/>
                <w:noWrap/>
                <w:vAlign w:val="bottom"/>
                <w:hideMark/>
              </w:tcPr>
            </w:tcPrChange>
          </w:tcPr>
          <w:p w14:paraId="27C5BF72"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79" w:author="韬 黄" w:date="2018-09-27T17:36:00Z"/>
                <w:rFonts w:eastAsia="Times New Roman" w:cs="Times New Roman"/>
                <w:color w:val="000000"/>
                <w:sz w:val="22"/>
                <w:rPrChange w:id="6280" w:author="韬 黄" w:date="2018-10-15T17:38:00Z">
                  <w:rPr>
                    <w:ins w:id="6281" w:author="韬 黄" w:date="2018-09-27T17:36:00Z"/>
                    <w:rFonts w:ascii="Calibri" w:eastAsia="Times New Roman" w:hAnsi="Calibri" w:cs="Calibri"/>
                    <w:color w:val="000000"/>
                    <w:sz w:val="22"/>
                  </w:rPr>
                </w:rPrChange>
              </w:rPr>
              <w:pPrChange w:id="628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83" w:author="韬 黄" w:date="2018-09-27T17:36:00Z">
              <w:r w:rsidRPr="00437B0F">
                <w:rPr>
                  <w:rFonts w:eastAsia="Times New Roman" w:cs="Times New Roman"/>
                  <w:color w:val="000000"/>
                  <w:sz w:val="22"/>
                  <w:rPrChange w:id="6284"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6285" w:author="韬 黄" w:date="2018-09-27T17:36:00Z">
              <w:tcPr>
                <w:tcW w:w="1543" w:type="dxa"/>
                <w:tcBorders>
                  <w:top w:val="nil"/>
                  <w:left w:val="nil"/>
                  <w:bottom w:val="nil"/>
                  <w:right w:val="nil"/>
                </w:tcBorders>
                <w:shd w:val="clear" w:color="000000" w:fill="FFFF00"/>
                <w:noWrap/>
                <w:vAlign w:val="bottom"/>
                <w:hideMark/>
              </w:tcPr>
            </w:tcPrChange>
          </w:tcPr>
          <w:p w14:paraId="684E3E3F"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86" w:author="韬 黄" w:date="2018-09-27T17:36:00Z"/>
                <w:rFonts w:eastAsia="Times New Roman" w:cs="Times New Roman"/>
                <w:color w:val="000000"/>
                <w:sz w:val="22"/>
                <w:rPrChange w:id="6287" w:author="韬 黄" w:date="2018-10-15T17:38:00Z">
                  <w:rPr>
                    <w:ins w:id="6288" w:author="韬 黄" w:date="2018-09-27T17:36:00Z"/>
                    <w:rFonts w:ascii="Calibri" w:eastAsia="Times New Roman" w:hAnsi="Calibri" w:cs="Calibri"/>
                    <w:color w:val="000000"/>
                    <w:sz w:val="22"/>
                  </w:rPr>
                </w:rPrChange>
              </w:rPr>
              <w:pPrChange w:id="628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90" w:author="韬 黄" w:date="2018-09-27T17:36:00Z">
              <w:r w:rsidRPr="00437B0F">
                <w:rPr>
                  <w:rFonts w:eastAsia="Times New Roman" w:cs="Times New Roman"/>
                  <w:color w:val="000000"/>
                  <w:sz w:val="22"/>
                  <w:rPrChange w:id="6291" w:author="韬 黄" w:date="2018-10-15T17:38:00Z">
                    <w:rPr>
                      <w:rFonts w:ascii="Calibri" w:eastAsia="Times New Roman" w:hAnsi="Calibri" w:cs="Calibri"/>
                      <w:color w:val="000000"/>
                      <w:sz w:val="22"/>
                    </w:rPr>
                  </w:rPrChange>
                </w:rPr>
                <w:t>0.2234</w:t>
              </w:r>
            </w:ins>
          </w:p>
        </w:tc>
        <w:tc>
          <w:tcPr>
            <w:tcW w:w="0" w:type="dxa"/>
            <w:shd w:val="clear" w:color="auto" w:fill="auto"/>
            <w:noWrap/>
            <w:hideMark/>
            <w:tcPrChange w:id="6292" w:author="韬 黄" w:date="2018-09-27T17:36:00Z">
              <w:tcPr>
                <w:tcW w:w="701" w:type="dxa"/>
                <w:tcBorders>
                  <w:top w:val="nil"/>
                  <w:left w:val="nil"/>
                  <w:bottom w:val="nil"/>
                  <w:right w:val="nil"/>
                </w:tcBorders>
                <w:shd w:val="clear" w:color="000000" w:fill="FFFF00"/>
                <w:noWrap/>
                <w:vAlign w:val="bottom"/>
                <w:hideMark/>
              </w:tcPr>
            </w:tcPrChange>
          </w:tcPr>
          <w:p w14:paraId="1CB6DBD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293" w:author="韬 黄" w:date="2018-09-27T17:36:00Z"/>
                <w:rFonts w:eastAsia="Times New Roman" w:cs="Times New Roman"/>
                <w:color w:val="000000"/>
                <w:sz w:val="22"/>
                <w:rPrChange w:id="6294" w:author="韬 黄" w:date="2018-10-15T17:38:00Z">
                  <w:rPr>
                    <w:ins w:id="6295" w:author="韬 黄" w:date="2018-09-27T17:36:00Z"/>
                    <w:rFonts w:ascii="Calibri" w:eastAsia="Times New Roman" w:hAnsi="Calibri" w:cs="Calibri"/>
                    <w:color w:val="000000"/>
                    <w:sz w:val="22"/>
                  </w:rPr>
                </w:rPrChange>
              </w:rPr>
              <w:pPrChange w:id="629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97" w:author="韬 黄" w:date="2018-09-27T17:36:00Z">
              <w:r w:rsidRPr="00437B0F">
                <w:rPr>
                  <w:rFonts w:eastAsia="Times New Roman" w:cs="Times New Roman"/>
                  <w:color w:val="000000"/>
                  <w:sz w:val="22"/>
                  <w:rPrChange w:id="6298" w:author="韬 黄" w:date="2018-10-15T17:38:00Z">
                    <w:rPr>
                      <w:rFonts w:ascii="Calibri" w:eastAsia="Times New Roman" w:hAnsi="Calibri" w:cs="Calibri"/>
                      <w:color w:val="000000"/>
                      <w:sz w:val="22"/>
                    </w:rPr>
                  </w:rPrChange>
                </w:rPr>
                <w:t>7</w:t>
              </w:r>
            </w:ins>
          </w:p>
        </w:tc>
      </w:tr>
      <w:tr w:rsidR="00FC610D" w:rsidRPr="00437B0F" w14:paraId="5C0A3E7F"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6299"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76F2F8BA" w14:textId="77777777" w:rsidR="00FC610D" w:rsidRPr="00437B0F" w:rsidRDefault="00FC610D" w:rsidP="00FC610D">
            <w:pPr>
              <w:spacing w:after="0" w:line="240" w:lineRule="auto"/>
              <w:rPr>
                <w:ins w:id="6300" w:author="韬 黄" w:date="2018-09-27T17:36:00Z"/>
                <w:rFonts w:eastAsia="Times New Roman" w:cs="Times New Roman"/>
                <w:b w:val="0"/>
                <w:color w:val="000000"/>
                <w:sz w:val="22"/>
                <w:rPrChange w:id="6301" w:author="韬 黄" w:date="2018-10-15T17:38:00Z">
                  <w:rPr>
                    <w:ins w:id="6302" w:author="韬 黄" w:date="2018-09-27T17:36:00Z"/>
                    <w:rFonts w:ascii="Calibri" w:eastAsia="Times New Roman" w:hAnsi="Calibri" w:cs="Calibri"/>
                    <w:color w:val="000000"/>
                    <w:sz w:val="22"/>
                  </w:rPr>
                </w:rPrChange>
              </w:rPr>
            </w:pPr>
            <w:ins w:id="6303" w:author="韬 黄" w:date="2018-09-27T17:36:00Z">
              <w:r w:rsidRPr="00437B0F">
                <w:rPr>
                  <w:rFonts w:eastAsia="Times New Roman" w:cs="Times New Roman"/>
                  <w:b w:val="0"/>
                  <w:color w:val="000000"/>
                  <w:sz w:val="22"/>
                  <w:rPrChange w:id="6304" w:author="韬 黄" w:date="2018-10-15T17:38:00Z">
                    <w:rPr>
                      <w:rFonts w:ascii="Calibri" w:eastAsia="Times New Roman" w:hAnsi="Calibri" w:cs="Calibri"/>
                      <w:color w:val="000000"/>
                      <w:sz w:val="22"/>
                    </w:rPr>
                  </w:rPrChange>
                </w:rPr>
                <w:t>ADL-own</w:t>
              </w:r>
            </w:ins>
          </w:p>
        </w:tc>
        <w:tc>
          <w:tcPr>
            <w:tcW w:w="958" w:type="dxa"/>
            <w:shd w:val="clear" w:color="auto" w:fill="auto"/>
            <w:noWrap/>
            <w:hideMark/>
          </w:tcPr>
          <w:p w14:paraId="623CFD3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05" w:author="韬 黄" w:date="2018-09-27T17:36:00Z"/>
                <w:rFonts w:eastAsia="Times New Roman" w:cs="Times New Roman"/>
                <w:color w:val="000000"/>
                <w:sz w:val="22"/>
                <w:rPrChange w:id="6306" w:author="韬 黄" w:date="2018-10-15T17:38:00Z">
                  <w:rPr>
                    <w:ins w:id="6307" w:author="韬 黄" w:date="2018-09-27T17:36:00Z"/>
                    <w:rFonts w:ascii="Calibri" w:eastAsia="Times New Roman" w:hAnsi="Calibri" w:cs="Calibri"/>
                    <w:color w:val="000000"/>
                    <w:sz w:val="22"/>
                  </w:rPr>
                </w:rPrChange>
              </w:rPr>
              <w:pPrChange w:id="630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09" w:author="韬 黄" w:date="2018-09-27T17:36:00Z">
              <w:r w:rsidRPr="00437B0F">
                <w:rPr>
                  <w:rFonts w:eastAsia="Times New Roman" w:cs="Times New Roman"/>
                  <w:color w:val="000000"/>
                  <w:sz w:val="22"/>
                  <w:rPrChange w:id="6310" w:author="韬 黄" w:date="2018-10-15T17:38:00Z">
                    <w:rPr>
                      <w:rFonts w:ascii="Calibri" w:eastAsia="Times New Roman" w:hAnsi="Calibri" w:cs="Calibri"/>
                      <w:color w:val="000000"/>
                      <w:sz w:val="22"/>
                    </w:rPr>
                  </w:rPrChange>
                </w:rPr>
                <w:t>15.755</w:t>
              </w:r>
            </w:ins>
          </w:p>
        </w:tc>
        <w:tc>
          <w:tcPr>
            <w:tcW w:w="701" w:type="dxa"/>
            <w:shd w:val="clear" w:color="auto" w:fill="auto"/>
            <w:noWrap/>
            <w:hideMark/>
          </w:tcPr>
          <w:p w14:paraId="58CC0F2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11" w:author="韬 黄" w:date="2018-09-27T17:36:00Z"/>
                <w:rFonts w:eastAsia="Times New Roman" w:cs="Times New Roman"/>
                <w:color w:val="000000"/>
                <w:sz w:val="22"/>
                <w:rPrChange w:id="6312" w:author="韬 黄" w:date="2018-10-15T17:38:00Z">
                  <w:rPr>
                    <w:ins w:id="6313" w:author="韬 黄" w:date="2018-09-27T17:36:00Z"/>
                    <w:rFonts w:ascii="Calibri" w:eastAsia="Times New Roman" w:hAnsi="Calibri" w:cs="Calibri"/>
                    <w:color w:val="000000"/>
                    <w:sz w:val="22"/>
                  </w:rPr>
                </w:rPrChange>
              </w:rPr>
              <w:pPrChange w:id="631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15" w:author="韬 黄" w:date="2018-09-27T17:36:00Z">
              <w:r w:rsidRPr="00437B0F">
                <w:rPr>
                  <w:rFonts w:eastAsia="Times New Roman" w:cs="Times New Roman"/>
                  <w:color w:val="000000"/>
                  <w:sz w:val="22"/>
                  <w:rPrChange w:id="6316" w:author="韬 黄" w:date="2018-10-15T17:38:00Z">
                    <w:rPr>
                      <w:rFonts w:ascii="Calibri" w:eastAsia="Times New Roman" w:hAnsi="Calibri" w:cs="Calibri"/>
                      <w:color w:val="000000"/>
                      <w:sz w:val="22"/>
                    </w:rPr>
                  </w:rPrChange>
                </w:rPr>
                <w:t>5</w:t>
              </w:r>
            </w:ins>
          </w:p>
        </w:tc>
        <w:tc>
          <w:tcPr>
            <w:tcW w:w="1192" w:type="dxa"/>
            <w:shd w:val="clear" w:color="auto" w:fill="auto"/>
            <w:noWrap/>
            <w:hideMark/>
          </w:tcPr>
          <w:p w14:paraId="276E775B"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17" w:author="韬 黄" w:date="2018-09-27T17:36:00Z"/>
                <w:rFonts w:eastAsia="Times New Roman" w:cs="Times New Roman"/>
                <w:color w:val="000000"/>
                <w:sz w:val="22"/>
                <w:rPrChange w:id="6318" w:author="韬 黄" w:date="2018-10-15T17:38:00Z">
                  <w:rPr>
                    <w:ins w:id="6319" w:author="韬 黄" w:date="2018-09-27T17:36:00Z"/>
                    <w:rFonts w:ascii="Calibri" w:eastAsia="Times New Roman" w:hAnsi="Calibri" w:cs="Calibri"/>
                    <w:color w:val="000000"/>
                    <w:sz w:val="22"/>
                  </w:rPr>
                </w:rPrChange>
              </w:rPr>
              <w:pPrChange w:id="632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21" w:author="韬 黄" w:date="2018-09-27T17:36:00Z">
              <w:r w:rsidRPr="00437B0F">
                <w:rPr>
                  <w:rFonts w:eastAsia="Times New Roman" w:cs="Times New Roman"/>
                  <w:color w:val="000000"/>
                  <w:sz w:val="22"/>
                  <w:rPrChange w:id="6322" w:author="韬 黄" w:date="2018-10-15T17:38:00Z">
                    <w:rPr>
                      <w:rFonts w:ascii="Calibri" w:eastAsia="Times New Roman" w:hAnsi="Calibri" w:cs="Calibri"/>
                      <w:color w:val="000000"/>
                      <w:sz w:val="22"/>
                    </w:rPr>
                  </w:rPrChange>
                </w:rPr>
                <w:t>40.81%</w:t>
              </w:r>
            </w:ins>
          </w:p>
        </w:tc>
        <w:tc>
          <w:tcPr>
            <w:tcW w:w="701" w:type="dxa"/>
            <w:shd w:val="clear" w:color="auto" w:fill="auto"/>
            <w:noWrap/>
            <w:hideMark/>
          </w:tcPr>
          <w:p w14:paraId="53E5A14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23" w:author="韬 黄" w:date="2018-09-27T17:36:00Z"/>
                <w:rFonts w:eastAsia="Times New Roman" w:cs="Times New Roman"/>
                <w:color w:val="000000"/>
                <w:sz w:val="22"/>
                <w:rPrChange w:id="6324" w:author="韬 黄" w:date="2018-10-15T17:38:00Z">
                  <w:rPr>
                    <w:ins w:id="6325" w:author="韬 黄" w:date="2018-09-27T17:36:00Z"/>
                    <w:rFonts w:ascii="Calibri" w:eastAsia="Times New Roman" w:hAnsi="Calibri" w:cs="Calibri"/>
                    <w:color w:val="000000"/>
                    <w:sz w:val="22"/>
                  </w:rPr>
                </w:rPrChange>
              </w:rPr>
              <w:pPrChange w:id="632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27" w:author="韬 黄" w:date="2018-09-27T17:36:00Z">
              <w:r w:rsidRPr="00437B0F">
                <w:rPr>
                  <w:rFonts w:eastAsia="Times New Roman" w:cs="Times New Roman"/>
                  <w:color w:val="000000"/>
                  <w:sz w:val="22"/>
                  <w:rPrChange w:id="6328" w:author="韬 黄" w:date="2018-10-15T17:38:00Z">
                    <w:rPr>
                      <w:rFonts w:ascii="Calibri" w:eastAsia="Times New Roman" w:hAnsi="Calibri" w:cs="Calibri"/>
                      <w:color w:val="000000"/>
                      <w:sz w:val="22"/>
                    </w:rPr>
                  </w:rPrChange>
                </w:rPr>
                <w:t>6</w:t>
              </w:r>
            </w:ins>
          </w:p>
        </w:tc>
        <w:tc>
          <w:tcPr>
            <w:tcW w:w="1290" w:type="dxa"/>
            <w:shd w:val="clear" w:color="auto" w:fill="auto"/>
            <w:noWrap/>
            <w:hideMark/>
          </w:tcPr>
          <w:p w14:paraId="2B68AB4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29" w:author="韬 黄" w:date="2018-09-27T17:36:00Z"/>
                <w:rFonts w:eastAsia="Times New Roman" w:cs="Times New Roman"/>
                <w:color w:val="000000"/>
                <w:sz w:val="22"/>
                <w:rPrChange w:id="6330" w:author="韬 黄" w:date="2018-10-15T17:38:00Z">
                  <w:rPr>
                    <w:ins w:id="6331" w:author="韬 黄" w:date="2018-09-27T17:36:00Z"/>
                    <w:rFonts w:ascii="Calibri" w:eastAsia="Times New Roman" w:hAnsi="Calibri" w:cs="Calibri"/>
                    <w:color w:val="000000"/>
                    <w:sz w:val="22"/>
                  </w:rPr>
                </w:rPrChange>
              </w:rPr>
              <w:pPrChange w:id="633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33" w:author="韬 黄" w:date="2018-09-27T17:36:00Z">
              <w:r w:rsidRPr="00437B0F">
                <w:rPr>
                  <w:rFonts w:eastAsia="Times New Roman" w:cs="Times New Roman"/>
                  <w:color w:val="000000"/>
                  <w:sz w:val="22"/>
                  <w:rPrChange w:id="6334" w:author="韬 黄" w:date="2018-10-15T17:38:00Z">
                    <w:rPr>
                      <w:rFonts w:ascii="Calibri" w:eastAsia="Times New Roman" w:hAnsi="Calibri" w:cs="Calibri"/>
                      <w:color w:val="000000"/>
                      <w:sz w:val="22"/>
                    </w:rPr>
                  </w:rPrChange>
                </w:rPr>
                <w:t>0.697303</w:t>
              </w:r>
            </w:ins>
          </w:p>
        </w:tc>
        <w:tc>
          <w:tcPr>
            <w:tcW w:w="701" w:type="dxa"/>
            <w:shd w:val="clear" w:color="auto" w:fill="auto"/>
            <w:noWrap/>
            <w:hideMark/>
          </w:tcPr>
          <w:p w14:paraId="697FD37A"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35" w:author="韬 黄" w:date="2018-09-27T17:36:00Z"/>
                <w:rFonts w:eastAsia="Times New Roman" w:cs="Times New Roman"/>
                <w:color w:val="000000"/>
                <w:sz w:val="22"/>
                <w:rPrChange w:id="6336" w:author="韬 黄" w:date="2018-10-15T17:38:00Z">
                  <w:rPr>
                    <w:ins w:id="6337" w:author="韬 黄" w:date="2018-09-27T17:36:00Z"/>
                    <w:rFonts w:ascii="Calibri" w:eastAsia="Times New Roman" w:hAnsi="Calibri" w:cs="Calibri"/>
                    <w:color w:val="000000"/>
                    <w:sz w:val="22"/>
                  </w:rPr>
                </w:rPrChange>
              </w:rPr>
              <w:pPrChange w:id="633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39" w:author="韬 黄" w:date="2018-09-27T17:36:00Z">
              <w:r w:rsidRPr="00437B0F">
                <w:rPr>
                  <w:rFonts w:eastAsia="Times New Roman" w:cs="Times New Roman"/>
                  <w:color w:val="000000"/>
                  <w:sz w:val="22"/>
                  <w:rPrChange w:id="6340" w:author="韬 黄" w:date="2018-10-15T17:38:00Z">
                    <w:rPr>
                      <w:rFonts w:ascii="Calibri" w:eastAsia="Times New Roman" w:hAnsi="Calibri" w:cs="Calibri"/>
                      <w:color w:val="000000"/>
                      <w:sz w:val="22"/>
                    </w:rPr>
                  </w:rPrChange>
                </w:rPr>
                <w:t>6</w:t>
              </w:r>
            </w:ins>
          </w:p>
        </w:tc>
        <w:tc>
          <w:tcPr>
            <w:tcW w:w="1582" w:type="dxa"/>
            <w:shd w:val="clear" w:color="auto" w:fill="auto"/>
            <w:noWrap/>
            <w:hideMark/>
          </w:tcPr>
          <w:p w14:paraId="67E0E5DB"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41" w:author="韬 黄" w:date="2018-09-27T17:36:00Z"/>
                <w:rFonts w:eastAsia="Times New Roman" w:cs="Times New Roman"/>
                <w:color w:val="000000"/>
                <w:sz w:val="22"/>
                <w:rPrChange w:id="6342" w:author="韬 黄" w:date="2018-10-15T17:38:00Z">
                  <w:rPr>
                    <w:ins w:id="6343" w:author="韬 黄" w:date="2018-09-27T17:36:00Z"/>
                    <w:rFonts w:ascii="Calibri" w:eastAsia="Times New Roman" w:hAnsi="Calibri" w:cs="Calibri"/>
                    <w:color w:val="000000"/>
                    <w:sz w:val="22"/>
                  </w:rPr>
                </w:rPrChange>
              </w:rPr>
              <w:pPrChange w:id="634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45" w:author="韬 黄" w:date="2018-09-27T17:36:00Z">
              <w:r w:rsidRPr="00437B0F">
                <w:rPr>
                  <w:rFonts w:eastAsia="Times New Roman" w:cs="Times New Roman"/>
                  <w:color w:val="000000"/>
                  <w:sz w:val="22"/>
                  <w:rPrChange w:id="6346" w:author="韬 黄" w:date="2018-10-15T17:38:00Z">
                    <w:rPr>
                      <w:rFonts w:ascii="Calibri" w:eastAsia="Times New Roman" w:hAnsi="Calibri" w:cs="Calibri"/>
                      <w:color w:val="000000"/>
                      <w:sz w:val="22"/>
                    </w:rPr>
                  </w:rPrChange>
                </w:rPr>
                <w:t>1.0000</w:t>
              </w:r>
            </w:ins>
          </w:p>
        </w:tc>
        <w:tc>
          <w:tcPr>
            <w:tcW w:w="701" w:type="dxa"/>
            <w:shd w:val="clear" w:color="auto" w:fill="auto"/>
            <w:noWrap/>
            <w:hideMark/>
          </w:tcPr>
          <w:p w14:paraId="39DEEA0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47" w:author="韬 黄" w:date="2018-09-27T17:36:00Z"/>
                <w:rFonts w:eastAsia="Times New Roman" w:cs="Times New Roman"/>
                <w:color w:val="000000"/>
                <w:sz w:val="22"/>
                <w:rPrChange w:id="6348" w:author="韬 黄" w:date="2018-10-15T17:38:00Z">
                  <w:rPr>
                    <w:ins w:id="6349" w:author="韬 黄" w:date="2018-09-27T17:36:00Z"/>
                    <w:rFonts w:ascii="Calibri" w:eastAsia="Times New Roman" w:hAnsi="Calibri" w:cs="Calibri"/>
                    <w:color w:val="000000"/>
                    <w:sz w:val="22"/>
                  </w:rPr>
                </w:rPrChange>
              </w:rPr>
              <w:pPrChange w:id="635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51" w:author="韬 黄" w:date="2018-09-27T17:36:00Z">
              <w:r w:rsidRPr="00437B0F">
                <w:rPr>
                  <w:rFonts w:eastAsia="Times New Roman" w:cs="Times New Roman"/>
                  <w:color w:val="000000"/>
                  <w:sz w:val="22"/>
                  <w:rPrChange w:id="6352" w:author="韬 黄" w:date="2018-10-15T17:38:00Z">
                    <w:rPr>
                      <w:rFonts w:ascii="Calibri" w:eastAsia="Times New Roman" w:hAnsi="Calibri" w:cs="Calibri"/>
                      <w:color w:val="000000"/>
                      <w:sz w:val="22"/>
                    </w:rPr>
                  </w:rPrChange>
                </w:rPr>
                <w:t>6</w:t>
              </w:r>
            </w:ins>
          </w:p>
        </w:tc>
        <w:tc>
          <w:tcPr>
            <w:tcW w:w="1543" w:type="dxa"/>
            <w:shd w:val="clear" w:color="auto" w:fill="auto"/>
            <w:noWrap/>
            <w:hideMark/>
          </w:tcPr>
          <w:p w14:paraId="37C52F31"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53" w:author="韬 黄" w:date="2018-09-27T17:36:00Z"/>
                <w:rFonts w:eastAsia="Times New Roman" w:cs="Times New Roman"/>
                <w:color w:val="000000"/>
                <w:sz w:val="22"/>
                <w:rPrChange w:id="6354" w:author="韬 黄" w:date="2018-10-15T17:38:00Z">
                  <w:rPr>
                    <w:ins w:id="6355" w:author="韬 黄" w:date="2018-09-27T17:36:00Z"/>
                    <w:rFonts w:ascii="Calibri" w:eastAsia="Times New Roman" w:hAnsi="Calibri" w:cs="Calibri"/>
                    <w:color w:val="000000"/>
                    <w:sz w:val="22"/>
                  </w:rPr>
                </w:rPrChange>
              </w:rPr>
              <w:pPrChange w:id="635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57" w:author="韬 黄" w:date="2018-09-27T17:36:00Z">
              <w:r w:rsidRPr="00437B0F">
                <w:rPr>
                  <w:rFonts w:eastAsia="Times New Roman" w:cs="Times New Roman"/>
                  <w:color w:val="000000"/>
                  <w:sz w:val="22"/>
                  <w:rPrChange w:id="6358" w:author="韬 黄" w:date="2018-10-15T17:38:00Z">
                    <w:rPr>
                      <w:rFonts w:ascii="Calibri" w:eastAsia="Times New Roman" w:hAnsi="Calibri" w:cs="Calibri"/>
                      <w:color w:val="000000"/>
                      <w:sz w:val="22"/>
                    </w:rPr>
                  </w:rPrChange>
                </w:rPr>
                <w:t>0.1575</w:t>
              </w:r>
            </w:ins>
          </w:p>
        </w:tc>
        <w:tc>
          <w:tcPr>
            <w:tcW w:w="701" w:type="dxa"/>
            <w:shd w:val="clear" w:color="auto" w:fill="auto"/>
            <w:noWrap/>
            <w:hideMark/>
          </w:tcPr>
          <w:p w14:paraId="22B02F1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59" w:author="韬 黄" w:date="2018-09-27T17:36:00Z"/>
                <w:rFonts w:eastAsia="Times New Roman" w:cs="Times New Roman"/>
                <w:color w:val="000000"/>
                <w:sz w:val="22"/>
                <w:rPrChange w:id="6360" w:author="韬 黄" w:date="2018-10-15T17:38:00Z">
                  <w:rPr>
                    <w:ins w:id="6361" w:author="韬 黄" w:date="2018-09-27T17:36:00Z"/>
                    <w:rFonts w:ascii="Calibri" w:eastAsia="Times New Roman" w:hAnsi="Calibri" w:cs="Calibri"/>
                    <w:color w:val="000000"/>
                    <w:sz w:val="22"/>
                  </w:rPr>
                </w:rPrChange>
              </w:rPr>
              <w:pPrChange w:id="636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63" w:author="韬 黄" w:date="2018-09-27T17:36:00Z">
              <w:r w:rsidRPr="00437B0F">
                <w:rPr>
                  <w:rFonts w:eastAsia="Times New Roman" w:cs="Times New Roman"/>
                  <w:color w:val="000000"/>
                  <w:sz w:val="22"/>
                  <w:rPrChange w:id="6364" w:author="韬 黄" w:date="2018-10-15T17:38:00Z">
                    <w:rPr>
                      <w:rFonts w:ascii="Calibri" w:eastAsia="Times New Roman" w:hAnsi="Calibri" w:cs="Calibri"/>
                      <w:color w:val="000000"/>
                      <w:sz w:val="22"/>
                    </w:rPr>
                  </w:rPrChange>
                </w:rPr>
                <w:t>5</w:t>
              </w:r>
            </w:ins>
          </w:p>
        </w:tc>
      </w:tr>
      <w:tr w:rsidR="00FC610D" w:rsidRPr="00437B0F" w14:paraId="156E366E" w14:textId="77777777" w:rsidTr="00FC610D">
        <w:trPr>
          <w:trHeight w:val="170"/>
          <w:jc w:val="center"/>
          <w:ins w:id="6365" w:author="韬 黄" w:date="2018-09-27T17:36:00Z"/>
          <w:trPrChange w:id="6366"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6367" w:author="韬 黄" w:date="2018-09-27T17:36:00Z">
              <w:tcPr>
                <w:tcW w:w="2192" w:type="dxa"/>
                <w:tcBorders>
                  <w:top w:val="nil"/>
                  <w:left w:val="nil"/>
                  <w:bottom w:val="nil"/>
                  <w:right w:val="nil"/>
                </w:tcBorders>
                <w:shd w:val="clear" w:color="000000" w:fill="FFFF00"/>
                <w:noWrap/>
                <w:vAlign w:val="bottom"/>
                <w:hideMark/>
              </w:tcPr>
            </w:tcPrChange>
          </w:tcPr>
          <w:p w14:paraId="100C6522" w14:textId="77777777" w:rsidR="00FC610D" w:rsidRPr="00437B0F" w:rsidRDefault="00FC610D" w:rsidP="00FC610D">
            <w:pPr>
              <w:spacing w:after="0" w:line="240" w:lineRule="auto"/>
              <w:rPr>
                <w:ins w:id="6368" w:author="韬 黄" w:date="2018-09-27T17:36:00Z"/>
                <w:rFonts w:eastAsia="Times New Roman" w:cs="Times New Roman"/>
                <w:b w:val="0"/>
                <w:color w:val="000000"/>
                <w:sz w:val="22"/>
                <w:rPrChange w:id="6369" w:author="韬 黄" w:date="2018-10-15T17:38:00Z">
                  <w:rPr>
                    <w:ins w:id="6370" w:author="韬 黄" w:date="2018-09-27T17:36:00Z"/>
                    <w:rFonts w:ascii="Calibri" w:eastAsia="Times New Roman" w:hAnsi="Calibri" w:cs="Calibri"/>
                    <w:color w:val="000000"/>
                    <w:sz w:val="22"/>
                  </w:rPr>
                </w:rPrChange>
              </w:rPr>
            </w:pPr>
            <w:ins w:id="6371" w:author="韬 黄" w:date="2018-09-27T17:36:00Z">
              <w:r w:rsidRPr="00437B0F">
                <w:rPr>
                  <w:rFonts w:eastAsia="Times New Roman" w:cs="Times New Roman"/>
                  <w:b w:val="0"/>
                  <w:color w:val="000000"/>
                  <w:sz w:val="22"/>
                  <w:rPrChange w:id="6372" w:author="韬 黄" w:date="2018-10-15T17:38:00Z">
                    <w:rPr>
                      <w:rFonts w:ascii="Calibri" w:eastAsia="Times New Roman" w:hAnsi="Calibri" w:cs="Calibri"/>
                      <w:color w:val="000000"/>
                      <w:sz w:val="22"/>
                    </w:rPr>
                  </w:rPrChange>
                </w:rPr>
                <w:t>ADL-intra</w:t>
              </w:r>
            </w:ins>
          </w:p>
        </w:tc>
        <w:tc>
          <w:tcPr>
            <w:tcW w:w="0" w:type="dxa"/>
            <w:shd w:val="clear" w:color="auto" w:fill="auto"/>
            <w:noWrap/>
            <w:hideMark/>
            <w:tcPrChange w:id="6373" w:author="韬 黄" w:date="2018-09-27T17:36:00Z">
              <w:tcPr>
                <w:tcW w:w="958" w:type="dxa"/>
                <w:tcBorders>
                  <w:top w:val="nil"/>
                  <w:left w:val="nil"/>
                  <w:bottom w:val="nil"/>
                  <w:right w:val="nil"/>
                </w:tcBorders>
                <w:shd w:val="clear" w:color="000000" w:fill="FFFF00"/>
                <w:noWrap/>
                <w:vAlign w:val="bottom"/>
                <w:hideMark/>
              </w:tcPr>
            </w:tcPrChange>
          </w:tcPr>
          <w:p w14:paraId="4690786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374" w:author="韬 黄" w:date="2018-09-27T17:36:00Z"/>
                <w:rFonts w:eastAsia="Times New Roman" w:cs="Times New Roman"/>
                <w:color w:val="000000"/>
                <w:sz w:val="22"/>
                <w:rPrChange w:id="6375" w:author="韬 黄" w:date="2018-10-15T17:38:00Z">
                  <w:rPr>
                    <w:ins w:id="6376" w:author="韬 黄" w:date="2018-09-27T17:36:00Z"/>
                    <w:rFonts w:ascii="Calibri" w:eastAsia="Times New Roman" w:hAnsi="Calibri" w:cs="Calibri"/>
                    <w:color w:val="000000"/>
                    <w:sz w:val="22"/>
                  </w:rPr>
                </w:rPrChange>
              </w:rPr>
              <w:pPrChange w:id="637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78" w:author="韬 黄" w:date="2018-09-27T17:36:00Z">
              <w:r w:rsidRPr="00437B0F">
                <w:rPr>
                  <w:rFonts w:eastAsia="Times New Roman" w:cs="Times New Roman"/>
                  <w:color w:val="000000"/>
                  <w:sz w:val="22"/>
                  <w:rPrChange w:id="6379" w:author="韬 黄" w:date="2018-10-15T17:38:00Z">
                    <w:rPr>
                      <w:rFonts w:ascii="Calibri" w:eastAsia="Times New Roman" w:hAnsi="Calibri" w:cs="Calibri"/>
                      <w:color w:val="000000"/>
                      <w:sz w:val="22"/>
                    </w:rPr>
                  </w:rPrChange>
                </w:rPr>
                <w:t>15.436</w:t>
              </w:r>
            </w:ins>
          </w:p>
        </w:tc>
        <w:tc>
          <w:tcPr>
            <w:tcW w:w="0" w:type="dxa"/>
            <w:shd w:val="clear" w:color="auto" w:fill="auto"/>
            <w:noWrap/>
            <w:hideMark/>
            <w:tcPrChange w:id="6380" w:author="韬 黄" w:date="2018-09-27T17:36:00Z">
              <w:tcPr>
                <w:tcW w:w="701" w:type="dxa"/>
                <w:tcBorders>
                  <w:top w:val="nil"/>
                  <w:left w:val="nil"/>
                  <w:bottom w:val="nil"/>
                  <w:right w:val="nil"/>
                </w:tcBorders>
                <w:shd w:val="clear" w:color="000000" w:fill="FFFF00"/>
                <w:noWrap/>
                <w:vAlign w:val="bottom"/>
                <w:hideMark/>
              </w:tcPr>
            </w:tcPrChange>
          </w:tcPr>
          <w:p w14:paraId="2F680A52"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381" w:author="韬 黄" w:date="2018-09-27T17:36:00Z"/>
                <w:rFonts w:eastAsia="Times New Roman" w:cs="Times New Roman"/>
                <w:color w:val="000000"/>
                <w:sz w:val="22"/>
                <w:rPrChange w:id="6382" w:author="韬 黄" w:date="2018-10-15T17:38:00Z">
                  <w:rPr>
                    <w:ins w:id="6383" w:author="韬 黄" w:date="2018-09-27T17:36:00Z"/>
                    <w:rFonts w:ascii="Calibri" w:eastAsia="Times New Roman" w:hAnsi="Calibri" w:cs="Calibri"/>
                    <w:color w:val="000000"/>
                    <w:sz w:val="22"/>
                  </w:rPr>
                </w:rPrChange>
              </w:rPr>
              <w:pPrChange w:id="638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85" w:author="韬 黄" w:date="2018-09-27T17:36:00Z">
              <w:r w:rsidRPr="00437B0F">
                <w:rPr>
                  <w:rFonts w:eastAsia="Times New Roman" w:cs="Times New Roman"/>
                  <w:color w:val="000000"/>
                  <w:sz w:val="22"/>
                  <w:rPrChange w:id="6386" w:author="韬 黄" w:date="2018-10-15T17:38:00Z">
                    <w:rPr>
                      <w:rFonts w:ascii="Calibri" w:eastAsia="Times New Roman" w:hAnsi="Calibri" w:cs="Calibri"/>
                      <w:color w:val="000000"/>
                      <w:sz w:val="22"/>
                    </w:rPr>
                  </w:rPrChange>
                </w:rPr>
                <w:t>2</w:t>
              </w:r>
            </w:ins>
          </w:p>
        </w:tc>
        <w:tc>
          <w:tcPr>
            <w:tcW w:w="0" w:type="dxa"/>
            <w:shd w:val="clear" w:color="auto" w:fill="auto"/>
            <w:noWrap/>
            <w:hideMark/>
            <w:tcPrChange w:id="6387" w:author="韬 黄" w:date="2018-09-27T17:36:00Z">
              <w:tcPr>
                <w:tcW w:w="1192" w:type="dxa"/>
                <w:tcBorders>
                  <w:top w:val="nil"/>
                  <w:left w:val="nil"/>
                  <w:bottom w:val="nil"/>
                  <w:right w:val="nil"/>
                </w:tcBorders>
                <w:shd w:val="clear" w:color="000000" w:fill="FFFF00"/>
                <w:noWrap/>
                <w:vAlign w:val="bottom"/>
                <w:hideMark/>
              </w:tcPr>
            </w:tcPrChange>
          </w:tcPr>
          <w:p w14:paraId="4560ABC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388" w:author="韬 黄" w:date="2018-09-27T17:36:00Z"/>
                <w:rFonts w:eastAsia="Times New Roman" w:cs="Times New Roman"/>
                <w:color w:val="000000"/>
                <w:sz w:val="22"/>
                <w:rPrChange w:id="6389" w:author="韬 黄" w:date="2018-10-15T17:38:00Z">
                  <w:rPr>
                    <w:ins w:id="6390" w:author="韬 黄" w:date="2018-09-27T17:36:00Z"/>
                    <w:rFonts w:ascii="Calibri" w:eastAsia="Times New Roman" w:hAnsi="Calibri" w:cs="Calibri"/>
                    <w:color w:val="000000"/>
                    <w:sz w:val="22"/>
                  </w:rPr>
                </w:rPrChange>
              </w:rPr>
              <w:pPrChange w:id="639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92" w:author="韬 黄" w:date="2018-09-27T17:36:00Z">
              <w:r w:rsidRPr="00437B0F">
                <w:rPr>
                  <w:rFonts w:eastAsia="Times New Roman" w:cs="Times New Roman"/>
                  <w:color w:val="000000"/>
                  <w:sz w:val="22"/>
                  <w:rPrChange w:id="6393" w:author="韬 黄" w:date="2018-10-15T17:38:00Z">
                    <w:rPr>
                      <w:rFonts w:ascii="Calibri" w:eastAsia="Times New Roman" w:hAnsi="Calibri" w:cs="Calibri"/>
                      <w:color w:val="000000"/>
                      <w:sz w:val="22"/>
                    </w:rPr>
                  </w:rPrChange>
                </w:rPr>
                <w:t>40.51%</w:t>
              </w:r>
            </w:ins>
          </w:p>
        </w:tc>
        <w:tc>
          <w:tcPr>
            <w:tcW w:w="0" w:type="dxa"/>
            <w:shd w:val="clear" w:color="auto" w:fill="auto"/>
            <w:noWrap/>
            <w:hideMark/>
            <w:tcPrChange w:id="6394" w:author="韬 黄" w:date="2018-09-27T17:36:00Z">
              <w:tcPr>
                <w:tcW w:w="701" w:type="dxa"/>
                <w:tcBorders>
                  <w:top w:val="nil"/>
                  <w:left w:val="nil"/>
                  <w:bottom w:val="nil"/>
                  <w:right w:val="nil"/>
                </w:tcBorders>
                <w:shd w:val="clear" w:color="000000" w:fill="FFFF00"/>
                <w:noWrap/>
                <w:vAlign w:val="bottom"/>
                <w:hideMark/>
              </w:tcPr>
            </w:tcPrChange>
          </w:tcPr>
          <w:p w14:paraId="28AACFC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395" w:author="韬 黄" w:date="2018-09-27T17:36:00Z"/>
                <w:rFonts w:eastAsia="Times New Roman" w:cs="Times New Roman"/>
                <w:color w:val="000000"/>
                <w:sz w:val="22"/>
                <w:rPrChange w:id="6396" w:author="韬 黄" w:date="2018-10-15T17:38:00Z">
                  <w:rPr>
                    <w:ins w:id="6397" w:author="韬 黄" w:date="2018-09-27T17:36:00Z"/>
                    <w:rFonts w:ascii="Calibri" w:eastAsia="Times New Roman" w:hAnsi="Calibri" w:cs="Calibri"/>
                    <w:color w:val="000000"/>
                    <w:sz w:val="22"/>
                  </w:rPr>
                </w:rPrChange>
              </w:rPr>
              <w:pPrChange w:id="639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99" w:author="韬 黄" w:date="2018-09-27T17:36:00Z">
              <w:r w:rsidRPr="00437B0F">
                <w:rPr>
                  <w:rFonts w:eastAsia="Times New Roman" w:cs="Times New Roman"/>
                  <w:color w:val="000000"/>
                  <w:sz w:val="22"/>
                  <w:rPrChange w:id="6400"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6401" w:author="韬 黄" w:date="2018-09-27T17:36:00Z">
              <w:tcPr>
                <w:tcW w:w="1290" w:type="dxa"/>
                <w:tcBorders>
                  <w:top w:val="nil"/>
                  <w:left w:val="nil"/>
                  <w:bottom w:val="nil"/>
                  <w:right w:val="nil"/>
                </w:tcBorders>
                <w:shd w:val="clear" w:color="000000" w:fill="FFFF00"/>
                <w:noWrap/>
                <w:vAlign w:val="bottom"/>
                <w:hideMark/>
              </w:tcPr>
            </w:tcPrChange>
          </w:tcPr>
          <w:p w14:paraId="3BF1E10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402" w:author="韬 黄" w:date="2018-09-27T17:36:00Z"/>
                <w:rFonts w:eastAsia="Times New Roman" w:cs="Times New Roman"/>
                <w:color w:val="000000"/>
                <w:sz w:val="22"/>
                <w:rPrChange w:id="6403" w:author="韬 黄" w:date="2018-10-15T17:38:00Z">
                  <w:rPr>
                    <w:ins w:id="6404" w:author="韬 黄" w:date="2018-09-27T17:36:00Z"/>
                    <w:rFonts w:ascii="Calibri" w:eastAsia="Times New Roman" w:hAnsi="Calibri" w:cs="Calibri"/>
                    <w:color w:val="000000"/>
                    <w:sz w:val="22"/>
                  </w:rPr>
                </w:rPrChange>
              </w:rPr>
              <w:pPrChange w:id="640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406" w:author="韬 黄" w:date="2018-09-27T17:36:00Z">
              <w:r w:rsidRPr="00437B0F">
                <w:rPr>
                  <w:rFonts w:eastAsia="Times New Roman" w:cs="Times New Roman"/>
                  <w:color w:val="000000"/>
                  <w:sz w:val="22"/>
                  <w:rPrChange w:id="6407" w:author="韬 黄" w:date="2018-10-15T17:38:00Z">
                    <w:rPr>
                      <w:rFonts w:ascii="Calibri" w:eastAsia="Times New Roman" w:hAnsi="Calibri" w:cs="Calibri"/>
                      <w:color w:val="000000"/>
                      <w:sz w:val="22"/>
                    </w:rPr>
                  </w:rPrChange>
                </w:rPr>
                <w:t>0.695222</w:t>
              </w:r>
            </w:ins>
          </w:p>
        </w:tc>
        <w:tc>
          <w:tcPr>
            <w:tcW w:w="0" w:type="dxa"/>
            <w:shd w:val="clear" w:color="auto" w:fill="auto"/>
            <w:noWrap/>
            <w:hideMark/>
            <w:tcPrChange w:id="6408" w:author="韬 黄" w:date="2018-09-27T17:36:00Z">
              <w:tcPr>
                <w:tcW w:w="701" w:type="dxa"/>
                <w:tcBorders>
                  <w:top w:val="nil"/>
                  <w:left w:val="nil"/>
                  <w:bottom w:val="nil"/>
                  <w:right w:val="nil"/>
                </w:tcBorders>
                <w:shd w:val="clear" w:color="000000" w:fill="FFFF00"/>
                <w:noWrap/>
                <w:vAlign w:val="bottom"/>
                <w:hideMark/>
              </w:tcPr>
            </w:tcPrChange>
          </w:tcPr>
          <w:p w14:paraId="4951C9C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409" w:author="韬 黄" w:date="2018-09-27T17:36:00Z"/>
                <w:rFonts w:eastAsia="Times New Roman" w:cs="Times New Roman"/>
                <w:color w:val="000000"/>
                <w:sz w:val="22"/>
                <w:rPrChange w:id="6410" w:author="韬 黄" w:date="2018-10-15T17:38:00Z">
                  <w:rPr>
                    <w:ins w:id="6411" w:author="韬 黄" w:date="2018-09-27T17:36:00Z"/>
                    <w:rFonts w:ascii="Calibri" w:eastAsia="Times New Roman" w:hAnsi="Calibri" w:cs="Calibri"/>
                    <w:color w:val="000000"/>
                    <w:sz w:val="22"/>
                  </w:rPr>
                </w:rPrChange>
              </w:rPr>
              <w:pPrChange w:id="641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413" w:author="韬 黄" w:date="2018-09-27T17:36:00Z">
              <w:r w:rsidRPr="00437B0F">
                <w:rPr>
                  <w:rFonts w:eastAsia="Times New Roman" w:cs="Times New Roman"/>
                  <w:color w:val="000000"/>
                  <w:sz w:val="22"/>
                  <w:rPrChange w:id="6414" w:author="韬 黄" w:date="2018-10-15T17:38:00Z">
                    <w:rPr>
                      <w:rFonts w:ascii="Calibri" w:eastAsia="Times New Roman" w:hAnsi="Calibri" w:cs="Calibri"/>
                      <w:color w:val="000000"/>
                      <w:sz w:val="22"/>
                    </w:rPr>
                  </w:rPrChange>
                </w:rPr>
                <w:t>4</w:t>
              </w:r>
            </w:ins>
          </w:p>
        </w:tc>
        <w:tc>
          <w:tcPr>
            <w:tcW w:w="0" w:type="dxa"/>
            <w:shd w:val="clear" w:color="auto" w:fill="auto"/>
            <w:noWrap/>
            <w:hideMark/>
            <w:tcPrChange w:id="6415" w:author="韬 黄" w:date="2018-09-27T17:36:00Z">
              <w:tcPr>
                <w:tcW w:w="1582" w:type="dxa"/>
                <w:tcBorders>
                  <w:top w:val="nil"/>
                  <w:left w:val="nil"/>
                  <w:bottom w:val="nil"/>
                  <w:right w:val="nil"/>
                </w:tcBorders>
                <w:shd w:val="clear" w:color="000000" w:fill="E7E6E6"/>
                <w:noWrap/>
                <w:vAlign w:val="bottom"/>
                <w:hideMark/>
              </w:tcPr>
            </w:tcPrChange>
          </w:tcPr>
          <w:p w14:paraId="61B72FD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416" w:author="韬 黄" w:date="2018-09-27T17:36:00Z"/>
                <w:rFonts w:eastAsia="Times New Roman" w:cs="Times New Roman"/>
                <w:color w:val="000000"/>
                <w:sz w:val="22"/>
                <w:rPrChange w:id="6417" w:author="韬 黄" w:date="2018-10-15T17:38:00Z">
                  <w:rPr>
                    <w:ins w:id="6418" w:author="韬 黄" w:date="2018-09-27T17:36:00Z"/>
                    <w:rFonts w:ascii="Calibri" w:eastAsia="Times New Roman" w:hAnsi="Calibri" w:cs="Calibri"/>
                    <w:color w:val="000000"/>
                    <w:sz w:val="22"/>
                  </w:rPr>
                </w:rPrChange>
              </w:rPr>
              <w:pPrChange w:id="641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420" w:author="韬 黄" w:date="2018-09-27T17:36:00Z">
              <w:r w:rsidRPr="00437B0F">
                <w:rPr>
                  <w:rFonts w:eastAsia="Times New Roman" w:cs="Times New Roman"/>
                  <w:color w:val="000000"/>
                  <w:sz w:val="22"/>
                  <w:rPrChange w:id="6421" w:author="韬 黄" w:date="2018-10-15T17:38:00Z">
                    <w:rPr>
                      <w:rFonts w:ascii="Calibri" w:eastAsia="Times New Roman" w:hAnsi="Calibri" w:cs="Calibri"/>
                      <w:color w:val="000000"/>
                      <w:sz w:val="22"/>
                    </w:rPr>
                  </w:rPrChange>
                </w:rPr>
                <w:t>0.9941</w:t>
              </w:r>
            </w:ins>
          </w:p>
        </w:tc>
        <w:tc>
          <w:tcPr>
            <w:tcW w:w="0" w:type="dxa"/>
            <w:shd w:val="clear" w:color="auto" w:fill="auto"/>
            <w:noWrap/>
            <w:hideMark/>
            <w:tcPrChange w:id="6422" w:author="韬 黄" w:date="2018-09-27T17:36:00Z">
              <w:tcPr>
                <w:tcW w:w="701" w:type="dxa"/>
                <w:tcBorders>
                  <w:top w:val="nil"/>
                  <w:left w:val="nil"/>
                  <w:bottom w:val="nil"/>
                  <w:right w:val="nil"/>
                </w:tcBorders>
                <w:shd w:val="clear" w:color="000000" w:fill="E7E6E6"/>
                <w:noWrap/>
                <w:vAlign w:val="bottom"/>
                <w:hideMark/>
              </w:tcPr>
            </w:tcPrChange>
          </w:tcPr>
          <w:p w14:paraId="4BB2FC5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423" w:author="韬 黄" w:date="2018-09-27T17:36:00Z"/>
                <w:rFonts w:eastAsia="Times New Roman" w:cs="Times New Roman"/>
                <w:color w:val="000000"/>
                <w:sz w:val="22"/>
                <w:rPrChange w:id="6424" w:author="韬 黄" w:date="2018-10-15T17:38:00Z">
                  <w:rPr>
                    <w:ins w:id="6425" w:author="韬 黄" w:date="2018-09-27T17:36:00Z"/>
                    <w:rFonts w:ascii="Calibri" w:eastAsia="Times New Roman" w:hAnsi="Calibri" w:cs="Calibri"/>
                    <w:color w:val="000000"/>
                    <w:sz w:val="22"/>
                  </w:rPr>
                </w:rPrChange>
              </w:rPr>
              <w:pPrChange w:id="642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427" w:author="韬 黄" w:date="2018-09-27T17:36:00Z">
              <w:r w:rsidRPr="00437B0F">
                <w:rPr>
                  <w:rFonts w:eastAsia="Times New Roman" w:cs="Times New Roman"/>
                  <w:color w:val="000000"/>
                  <w:sz w:val="22"/>
                  <w:rPrChange w:id="6428"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6429" w:author="韬 黄" w:date="2018-09-27T17:36:00Z">
              <w:tcPr>
                <w:tcW w:w="1543" w:type="dxa"/>
                <w:tcBorders>
                  <w:top w:val="nil"/>
                  <w:left w:val="nil"/>
                  <w:bottom w:val="nil"/>
                  <w:right w:val="nil"/>
                </w:tcBorders>
                <w:shd w:val="clear" w:color="000000" w:fill="FFFF00"/>
                <w:noWrap/>
                <w:vAlign w:val="bottom"/>
                <w:hideMark/>
              </w:tcPr>
            </w:tcPrChange>
          </w:tcPr>
          <w:p w14:paraId="2C872FAF"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430" w:author="韬 黄" w:date="2018-09-27T17:36:00Z"/>
                <w:rFonts w:eastAsia="Times New Roman" w:cs="Times New Roman"/>
                <w:color w:val="000000"/>
                <w:sz w:val="22"/>
                <w:rPrChange w:id="6431" w:author="韬 黄" w:date="2018-10-15T17:38:00Z">
                  <w:rPr>
                    <w:ins w:id="6432" w:author="韬 黄" w:date="2018-09-27T17:36:00Z"/>
                    <w:rFonts w:ascii="Calibri" w:eastAsia="Times New Roman" w:hAnsi="Calibri" w:cs="Calibri"/>
                    <w:color w:val="000000"/>
                    <w:sz w:val="22"/>
                  </w:rPr>
                </w:rPrChange>
              </w:rPr>
              <w:pPrChange w:id="643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434" w:author="韬 黄" w:date="2018-09-27T17:36:00Z">
              <w:r w:rsidRPr="00437B0F">
                <w:rPr>
                  <w:rFonts w:eastAsia="Times New Roman" w:cs="Times New Roman"/>
                  <w:color w:val="000000"/>
                  <w:sz w:val="22"/>
                  <w:rPrChange w:id="6435" w:author="韬 黄" w:date="2018-10-15T17:38:00Z">
                    <w:rPr>
                      <w:rFonts w:ascii="Calibri" w:eastAsia="Times New Roman" w:hAnsi="Calibri" w:cs="Calibri"/>
                      <w:color w:val="000000"/>
                      <w:sz w:val="22"/>
                    </w:rPr>
                  </w:rPrChange>
                </w:rPr>
                <w:t>0.1553</w:t>
              </w:r>
            </w:ins>
          </w:p>
        </w:tc>
        <w:tc>
          <w:tcPr>
            <w:tcW w:w="0" w:type="dxa"/>
            <w:shd w:val="clear" w:color="auto" w:fill="auto"/>
            <w:noWrap/>
            <w:hideMark/>
            <w:tcPrChange w:id="6436" w:author="韬 黄" w:date="2018-09-27T17:36:00Z">
              <w:tcPr>
                <w:tcW w:w="701" w:type="dxa"/>
                <w:tcBorders>
                  <w:top w:val="nil"/>
                  <w:left w:val="nil"/>
                  <w:bottom w:val="nil"/>
                  <w:right w:val="nil"/>
                </w:tcBorders>
                <w:shd w:val="clear" w:color="000000" w:fill="FFFF00"/>
                <w:noWrap/>
                <w:vAlign w:val="bottom"/>
                <w:hideMark/>
              </w:tcPr>
            </w:tcPrChange>
          </w:tcPr>
          <w:p w14:paraId="593D0824"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437" w:author="韬 黄" w:date="2018-09-27T17:36:00Z"/>
                <w:rFonts w:eastAsia="Times New Roman" w:cs="Times New Roman"/>
                <w:color w:val="000000"/>
                <w:sz w:val="22"/>
                <w:rPrChange w:id="6438" w:author="韬 黄" w:date="2018-10-15T17:38:00Z">
                  <w:rPr>
                    <w:ins w:id="6439" w:author="韬 黄" w:date="2018-09-27T17:36:00Z"/>
                    <w:rFonts w:ascii="Calibri" w:eastAsia="Times New Roman" w:hAnsi="Calibri" w:cs="Calibri"/>
                    <w:color w:val="000000"/>
                    <w:sz w:val="22"/>
                  </w:rPr>
                </w:rPrChange>
              </w:rPr>
              <w:pPrChange w:id="644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441" w:author="韬 黄" w:date="2018-09-27T17:36:00Z">
              <w:r w:rsidRPr="00437B0F">
                <w:rPr>
                  <w:rFonts w:eastAsia="Times New Roman" w:cs="Times New Roman"/>
                  <w:color w:val="000000"/>
                  <w:sz w:val="22"/>
                  <w:rPrChange w:id="6442" w:author="韬 黄" w:date="2018-10-15T17:38:00Z">
                    <w:rPr>
                      <w:rFonts w:ascii="Calibri" w:eastAsia="Times New Roman" w:hAnsi="Calibri" w:cs="Calibri"/>
                      <w:color w:val="000000"/>
                      <w:sz w:val="22"/>
                    </w:rPr>
                  </w:rPrChange>
                </w:rPr>
                <w:t>2</w:t>
              </w:r>
            </w:ins>
          </w:p>
        </w:tc>
      </w:tr>
      <w:tr w:rsidR="00FC610D" w:rsidRPr="00437B0F" w14:paraId="1151395D"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6443"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02ADC46" w14:textId="77777777" w:rsidR="00FC610D" w:rsidRPr="00437B0F" w:rsidRDefault="00FC610D" w:rsidP="00FC610D">
            <w:pPr>
              <w:spacing w:after="0" w:line="240" w:lineRule="auto"/>
              <w:rPr>
                <w:ins w:id="6444" w:author="韬 黄" w:date="2018-09-27T17:36:00Z"/>
                <w:rFonts w:eastAsia="Times New Roman" w:cs="Times New Roman"/>
                <w:b w:val="0"/>
                <w:color w:val="000000"/>
                <w:sz w:val="22"/>
                <w:rPrChange w:id="6445" w:author="韬 黄" w:date="2018-10-15T17:38:00Z">
                  <w:rPr>
                    <w:ins w:id="6446" w:author="韬 黄" w:date="2018-09-27T17:36:00Z"/>
                    <w:rFonts w:ascii="Calibri" w:eastAsia="Times New Roman" w:hAnsi="Calibri" w:cs="Calibri"/>
                    <w:color w:val="000000"/>
                    <w:sz w:val="22"/>
                  </w:rPr>
                </w:rPrChange>
              </w:rPr>
            </w:pPr>
            <w:ins w:id="6447" w:author="韬 黄" w:date="2018-09-27T17:36:00Z">
              <w:r w:rsidRPr="00437B0F">
                <w:rPr>
                  <w:rFonts w:eastAsia="Times New Roman" w:cs="Times New Roman"/>
                  <w:b w:val="0"/>
                  <w:color w:val="000000"/>
                  <w:sz w:val="22"/>
                  <w:rPrChange w:id="6448" w:author="韬 黄" w:date="2018-10-15T17:38:00Z">
                    <w:rPr>
                      <w:rFonts w:ascii="Calibri" w:eastAsia="Times New Roman" w:hAnsi="Calibri" w:cs="Calibri"/>
                      <w:color w:val="000000"/>
                      <w:sz w:val="22"/>
                    </w:rPr>
                  </w:rPrChange>
                </w:rPr>
                <w:t>ADL-own-EWC</w:t>
              </w:r>
            </w:ins>
          </w:p>
        </w:tc>
        <w:tc>
          <w:tcPr>
            <w:tcW w:w="958" w:type="dxa"/>
            <w:shd w:val="clear" w:color="auto" w:fill="auto"/>
            <w:noWrap/>
            <w:hideMark/>
          </w:tcPr>
          <w:p w14:paraId="475139C1"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49" w:author="韬 黄" w:date="2018-09-27T17:36:00Z"/>
                <w:rFonts w:eastAsia="Times New Roman" w:cs="Times New Roman"/>
                <w:color w:val="000000"/>
                <w:sz w:val="22"/>
                <w:rPrChange w:id="6450" w:author="韬 黄" w:date="2018-10-15T17:38:00Z">
                  <w:rPr>
                    <w:ins w:id="6451" w:author="韬 黄" w:date="2018-09-27T17:36:00Z"/>
                    <w:rFonts w:ascii="Calibri" w:eastAsia="Times New Roman" w:hAnsi="Calibri" w:cs="Calibri"/>
                    <w:color w:val="000000"/>
                    <w:sz w:val="22"/>
                  </w:rPr>
                </w:rPrChange>
              </w:rPr>
              <w:pPrChange w:id="645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53" w:author="韬 黄" w:date="2018-09-27T17:36:00Z">
              <w:r w:rsidRPr="00437B0F">
                <w:rPr>
                  <w:rFonts w:eastAsia="Times New Roman" w:cs="Times New Roman"/>
                  <w:color w:val="000000"/>
                  <w:sz w:val="22"/>
                  <w:rPrChange w:id="6454" w:author="韬 黄" w:date="2018-10-15T17:38:00Z">
                    <w:rPr>
                      <w:rFonts w:ascii="Calibri" w:eastAsia="Times New Roman" w:hAnsi="Calibri" w:cs="Calibri"/>
                      <w:color w:val="000000"/>
                      <w:sz w:val="22"/>
                    </w:rPr>
                  </w:rPrChange>
                </w:rPr>
                <w:t>15.673</w:t>
              </w:r>
            </w:ins>
          </w:p>
        </w:tc>
        <w:tc>
          <w:tcPr>
            <w:tcW w:w="701" w:type="dxa"/>
            <w:shd w:val="clear" w:color="auto" w:fill="auto"/>
            <w:noWrap/>
            <w:hideMark/>
          </w:tcPr>
          <w:p w14:paraId="1221702A"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55" w:author="韬 黄" w:date="2018-09-27T17:36:00Z"/>
                <w:rFonts w:eastAsia="Times New Roman" w:cs="Times New Roman"/>
                <w:color w:val="000000"/>
                <w:sz w:val="22"/>
                <w:rPrChange w:id="6456" w:author="韬 黄" w:date="2018-10-15T17:38:00Z">
                  <w:rPr>
                    <w:ins w:id="6457" w:author="韬 黄" w:date="2018-09-27T17:36:00Z"/>
                    <w:rFonts w:ascii="Calibri" w:eastAsia="Times New Roman" w:hAnsi="Calibri" w:cs="Calibri"/>
                    <w:color w:val="000000"/>
                    <w:sz w:val="22"/>
                  </w:rPr>
                </w:rPrChange>
              </w:rPr>
              <w:pPrChange w:id="645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59" w:author="韬 黄" w:date="2018-09-27T17:36:00Z">
              <w:r w:rsidRPr="00437B0F">
                <w:rPr>
                  <w:rFonts w:eastAsia="Times New Roman" w:cs="Times New Roman"/>
                  <w:color w:val="000000"/>
                  <w:sz w:val="22"/>
                  <w:rPrChange w:id="6460" w:author="韬 黄" w:date="2018-10-15T17:38:00Z">
                    <w:rPr>
                      <w:rFonts w:ascii="Calibri" w:eastAsia="Times New Roman" w:hAnsi="Calibri" w:cs="Calibri"/>
                      <w:color w:val="000000"/>
                      <w:sz w:val="22"/>
                    </w:rPr>
                  </w:rPrChange>
                </w:rPr>
                <w:t>4</w:t>
              </w:r>
            </w:ins>
          </w:p>
        </w:tc>
        <w:tc>
          <w:tcPr>
            <w:tcW w:w="1192" w:type="dxa"/>
            <w:shd w:val="clear" w:color="auto" w:fill="auto"/>
            <w:noWrap/>
            <w:hideMark/>
          </w:tcPr>
          <w:p w14:paraId="27D8C6F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61" w:author="韬 黄" w:date="2018-09-27T17:36:00Z"/>
                <w:rFonts w:eastAsia="Times New Roman" w:cs="Times New Roman"/>
                <w:color w:val="000000"/>
                <w:sz w:val="22"/>
                <w:rPrChange w:id="6462" w:author="韬 黄" w:date="2018-10-15T17:38:00Z">
                  <w:rPr>
                    <w:ins w:id="6463" w:author="韬 黄" w:date="2018-09-27T17:36:00Z"/>
                    <w:rFonts w:ascii="Calibri" w:eastAsia="Times New Roman" w:hAnsi="Calibri" w:cs="Calibri"/>
                    <w:color w:val="000000"/>
                    <w:sz w:val="22"/>
                  </w:rPr>
                </w:rPrChange>
              </w:rPr>
              <w:pPrChange w:id="646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65" w:author="韬 黄" w:date="2018-09-27T17:36:00Z">
              <w:r w:rsidRPr="00437B0F">
                <w:rPr>
                  <w:rFonts w:eastAsia="Times New Roman" w:cs="Times New Roman"/>
                  <w:color w:val="000000"/>
                  <w:sz w:val="22"/>
                  <w:rPrChange w:id="6466" w:author="韬 黄" w:date="2018-10-15T17:38:00Z">
                    <w:rPr>
                      <w:rFonts w:ascii="Calibri" w:eastAsia="Times New Roman" w:hAnsi="Calibri" w:cs="Calibri"/>
                      <w:color w:val="000000"/>
                      <w:sz w:val="22"/>
                    </w:rPr>
                  </w:rPrChange>
                </w:rPr>
                <w:t>40.68%</w:t>
              </w:r>
            </w:ins>
          </w:p>
        </w:tc>
        <w:tc>
          <w:tcPr>
            <w:tcW w:w="701" w:type="dxa"/>
            <w:shd w:val="clear" w:color="auto" w:fill="auto"/>
            <w:noWrap/>
            <w:hideMark/>
          </w:tcPr>
          <w:p w14:paraId="4254AA3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67" w:author="韬 黄" w:date="2018-09-27T17:36:00Z"/>
                <w:rFonts w:eastAsia="Times New Roman" w:cs="Times New Roman"/>
                <w:color w:val="000000"/>
                <w:sz w:val="22"/>
                <w:rPrChange w:id="6468" w:author="韬 黄" w:date="2018-10-15T17:38:00Z">
                  <w:rPr>
                    <w:ins w:id="6469" w:author="韬 黄" w:date="2018-09-27T17:36:00Z"/>
                    <w:rFonts w:ascii="Calibri" w:eastAsia="Times New Roman" w:hAnsi="Calibri" w:cs="Calibri"/>
                    <w:color w:val="000000"/>
                    <w:sz w:val="22"/>
                  </w:rPr>
                </w:rPrChange>
              </w:rPr>
              <w:pPrChange w:id="647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71" w:author="韬 黄" w:date="2018-09-27T17:36:00Z">
              <w:r w:rsidRPr="00437B0F">
                <w:rPr>
                  <w:rFonts w:eastAsia="Times New Roman" w:cs="Times New Roman"/>
                  <w:color w:val="000000"/>
                  <w:sz w:val="22"/>
                  <w:rPrChange w:id="6472" w:author="韬 黄" w:date="2018-10-15T17:38:00Z">
                    <w:rPr>
                      <w:rFonts w:ascii="Calibri" w:eastAsia="Times New Roman" w:hAnsi="Calibri" w:cs="Calibri"/>
                      <w:color w:val="000000"/>
                      <w:sz w:val="22"/>
                    </w:rPr>
                  </w:rPrChange>
                </w:rPr>
                <w:t>4</w:t>
              </w:r>
            </w:ins>
          </w:p>
        </w:tc>
        <w:tc>
          <w:tcPr>
            <w:tcW w:w="1290" w:type="dxa"/>
            <w:shd w:val="clear" w:color="auto" w:fill="auto"/>
            <w:noWrap/>
            <w:hideMark/>
          </w:tcPr>
          <w:p w14:paraId="4512252B"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73" w:author="韬 黄" w:date="2018-09-27T17:36:00Z"/>
                <w:rFonts w:eastAsia="Times New Roman" w:cs="Times New Roman"/>
                <w:color w:val="000000"/>
                <w:sz w:val="22"/>
                <w:rPrChange w:id="6474" w:author="韬 黄" w:date="2018-10-15T17:38:00Z">
                  <w:rPr>
                    <w:ins w:id="6475" w:author="韬 黄" w:date="2018-09-27T17:36:00Z"/>
                    <w:rFonts w:ascii="Calibri" w:eastAsia="Times New Roman" w:hAnsi="Calibri" w:cs="Calibri"/>
                    <w:color w:val="000000"/>
                    <w:sz w:val="22"/>
                  </w:rPr>
                </w:rPrChange>
              </w:rPr>
              <w:pPrChange w:id="647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77" w:author="韬 黄" w:date="2018-09-27T17:36:00Z">
              <w:r w:rsidRPr="00437B0F">
                <w:rPr>
                  <w:rFonts w:eastAsia="Times New Roman" w:cs="Times New Roman"/>
                  <w:color w:val="000000"/>
                  <w:sz w:val="22"/>
                  <w:rPrChange w:id="6478" w:author="韬 黄" w:date="2018-10-15T17:38:00Z">
                    <w:rPr>
                      <w:rFonts w:ascii="Calibri" w:eastAsia="Times New Roman" w:hAnsi="Calibri" w:cs="Calibri"/>
                      <w:color w:val="000000"/>
                      <w:sz w:val="22"/>
                    </w:rPr>
                  </w:rPrChange>
                </w:rPr>
                <w:t>0.695964</w:t>
              </w:r>
            </w:ins>
          </w:p>
        </w:tc>
        <w:tc>
          <w:tcPr>
            <w:tcW w:w="701" w:type="dxa"/>
            <w:shd w:val="clear" w:color="auto" w:fill="auto"/>
            <w:noWrap/>
            <w:hideMark/>
          </w:tcPr>
          <w:p w14:paraId="6428B6C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79" w:author="韬 黄" w:date="2018-09-27T17:36:00Z"/>
                <w:rFonts w:eastAsia="Times New Roman" w:cs="Times New Roman"/>
                <w:color w:val="000000"/>
                <w:sz w:val="22"/>
                <w:rPrChange w:id="6480" w:author="韬 黄" w:date="2018-10-15T17:38:00Z">
                  <w:rPr>
                    <w:ins w:id="6481" w:author="韬 黄" w:date="2018-09-27T17:36:00Z"/>
                    <w:rFonts w:ascii="Calibri" w:eastAsia="Times New Roman" w:hAnsi="Calibri" w:cs="Calibri"/>
                    <w:color w:val="000000"/>
                    <w:sz w:val="22"/>
                  </w:rPr>
                </w:rPrChange>
              </w:rPr>
              <w:pPrChange w:id="648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83" w:author="韬 黄" w:date="2018-09-27T17:36:00Z">
              <w:r w:rsidRPr="00437B0F">
                <w:rPr>
                  <w:rFonts w:eastAsia="Times New Roman" w:cs="Times New Roman"/>
                  <w:color w:val="000000"/>
                  <w:sz w:val="22"/>
                  <w:rPrChange w:id="6484" w:author="韬 黄" w:date="2018-10-15T17:38:00Z">
                    <w:rPr>
                      <w:rFonts w:ascii="Calibri" w:eastAsia="Times New Roman" w:hAnsi="Calibri" w:cs="Calibri"/>
                      <w:color w:val="000000"/>
                      <w:sz w:val="22"/>
                    </w:rPr>
                  </w:rPrChange>
                </w:rPr>
                <w:t>5</w:t>
              </w:r>
            </w:ins>
          </w:p>
        </w:tc>
        <w:tc>
          <w:tcPr>
            <w:tcW w:w="1582" w:type="dxa"/>
            <w:shd w:val="clear" w:color="auto" w:fill="auto"/>
            <w:noWrap/>
            <w:hideMark/>
          </w:tcPr>
          <w:p w14:paraId="08F8565F"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85" w:author="韬 黄" w:date="2018-09-27T17:36:00Z"/>
                <w:rFonts w:eastAsia="Times New Roman" w:cs="Times New Roman"/>
                <w:color w:val="000000"/>
                <w:sz w:val="22"/>
                <w:rPrChange w:id="6486" w:author="韬 黄" w:date="2018-10-15T17:38:00Z">
                  <w:rPr>
                    <w:ins w:id="6487" w:author="韬 黄" w:date="2018-09-27T17:36:00Z"/>
                    <w:rFonts w:ascii="Calibri" w:eastAsia="Times New Roman" w:hAnsi="Calibri" w:cs="Calibri"/>
                    <w:color w:val="000000"/>
                    <w:sz w:val="22"/>
                  </w:rPr>
                </w:rPrChange>
              </w:rPr>
              <w:pPrChange w:id="648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89" w:author="韬 黄" w:date="2018-09-27T17:36:00Z">
              <w:r w:rsidRPr="00437B0F">
                <w:rPr>
                  <w:rFonts w:eastAsia="Times New Roman" w:cs="Times New Roman"/>
                  <w:color w:val="000000"/>
                  <w:sz w:val="22"/>
                  <w:rPrChange w:id="6490" w:author="韬 黄" w:date="2018-10-15T17:38:00Z">
                    <w:rPr>
                      <w:rFonts w:ascii="Calibri" w:eastAsia="Times New Roman" w:hAnsi="Calibri" w:cs="Calibri"/>
                      <w:color w:val="000000"/>
                      <w:sz w:val="22"/>
                    </w:rPr>
                  </w:rPrChange>
                </w:rPr>
                <w:t>0.9956</w:t>
              </w:r>
            </w:ins>
          </w:p>
        </w:tc>
        <w:tc>
          <w:tcPr>
            <w:tcW w:w="701" w:type="dxa"/>
            <w:shd w:val="clear" w:color="auto" w:fill="auto"/>
            <w:noWrap/>
            <w:hideMark/>
          </w:tcPr>
          <w:p w14:paraId="3A1633D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91" w:author="韬 黄" w:date="2018-09-27T17:36:00Z"/>
                <w:rFonts w:eastAsia="Times New Roman" w:cs="Times New Roman"/>
                <w:color w:val="000000"/>
                <w:sz w:val="22"/>
                <w:rPrChange w:id="6492" w:author="韬 黄" w:date="2018-10-15T17:38:00Z">
                  <w:rPr>
                    <w:ins w:id="6493" w:author="韬 黄" w:date="2018-09-27T17:36:00Z"/>
                    <w:rFonts w:ascii="Calibri" w:eastAsia="Times New Roman" w:hAnsi="Calibri" w:cs="Calibri"/>
                    <w:color w:val="000000"/>
                    <w:sz w:val="22"/>
                  </w:rPr>
                </w:rPrChange>
              </w:rPr>
              <w:pPrChange w:id="649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95" w:author="韬 黄" w:date="2018-09-27T17:36:00Z">
              <w:r w:rsidRPr="00437B0F">
                <w:rPr>
                  <w:rFonts w:eastAsia="Times New Roman" w:cs="Times New Roman"/>
                  <w:color w:val="000000"/>
                  <w:sz w:val="22"/>
                  <w:rPrChange w:id="6496" w:author="韬 黄" w:date="2018-10-15T17:38:00Z">
                    <w:rPr>
                      <w:rFonts w:ascii="Calibri" w:eastAsia="Times New Roman" w:hAnsi="Calibri" w:cs="Calibri"/>
                      <w:color w:val="000000"/>
                      <w:sz w:val="22"/>
                    </w:rPr>
                  </w:rPrChange>
                </w:rPr>
                <w:t>4</w:t>
              </w:r>
            </w:ins>
          </w:p>
        </w:tc>
        <w:tc>
          <w:tcPr>
            <w:tcW w:w="1543" w:type="dxa"/>
            <w:shd w:val="clear" w:color="auto" w:fill="auto"/>
            <w:noWrap/>
            <w:hideMark/>
          </w:tcPr>
          <w:p w14:paraId="00CF4A8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97" w:author="韬 黄" w:date="2018-09-27T17:36:00Z"/>
                <w:rFonts w:eastAsia="Times New Roman" w:cs="Times New Roman"/>
                <w:color w:val="000000"/>
                <w:sz w:val="22"/>
                <w:rPrChange w:id="6498" w:author="韬 黄" w:date="2018-10-15T17:38:00Z">
                  <w:rPr>
                    <w:ins w:id="6499" w:author="韬 黄" w:date="2018-09-27T17:36:00Z"/>
                    <w:rFonts w:ascii="Calibri" w:eastAsia="Times New Roman" w:hAnsi="Calibri" w:cs="Calibri"/>
                    <w:color w:val="000000"/>
                    <w:sz w:val="22"/>
                  </w:rPr>
                </w:rPrChange>
              </w:rPr>
              <w:pPrChange w:id="650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01" w:author="韬 黄" w:date="2018-09-27T17:36:00Z">
              <w:r w:rsidRPr="00437B0F">
                <w:rPr>
                  <w:rFonts w:eastAsia="Times New Roman" w:cs="Times New Roman"/>
                  <w:color w:val="000000"/>
                  <w:sz w:val="22"/>
                  <w:rPrChange w:id="6502" w:author="韬 黄" w:date="2018-10-15T17:38:00Z">
                    <w:rPr>
                      <w:rFonts w:ascii="Calibri" w:eastAsia="Times New Roman" w:hAnsi="Calibri" w:cs="Calibri"/>
                      <w:color w:val="000000"/>
                      <w:sz w:val="22"/>
                    </w:rPr>
                  </w:rPrChange>
                </w:rPr>
                <w:t>0.1570</w:t>
              </w:r>
            </w:ins>
          </w:p>
        </w:tc>
        <w:tc>
          <w:tcPr>
            <w:tcW w:w="701" w:type="dxa"/>
            <w:shd w:val="clear" w:color="auto" w:fill="auto"/>
            <w:noWrap/>
            <w:hideMark/>
          </w:tcPr>
          <w:p w14:paraId="2B69B4F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03" w:author="韬 黄" w:date="2018-09-27T17:36:00Z"/>
                <w:rFonts w:eastAsia="Times New Roman" w:cs="Times New Roman"/>
                <w:color w:val="000000"/>
                <w:sz w:val="22"/>
                <w:rPrChange w:id="6504" w:author="韬 黄" w:date="2018-10-15T17:38:00Z">
                  <w:rPr>
                    <w:ins w:id="6505" w:author="韬 黄" w:date="2018-09-27T17:36:00Z"/>
                    <w:rFonts w:ascii="Calibri" w:eastAsia="Times New Roman" w:hAnsi="Calibri" w:cs="Calibri"/>
                    <w:color w:val="000000"/>
                    <w:sz w:val="22"/>
                  </w:rPr>
                </w:rPrChange>
              </w:rPr>
              <w:pPrChange w:id="650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07" w:author="韬 黄" w:date="2018-09-27T17:36:00Z">
              <w:r w:rsidRPr="00437B0F">
                <w:rPr>
                  <w:rFonts w:eastAsia="Times New Roman" w:cs="Times New Roman"/>
                  <w:color w:val="000000"/>
                  <w:sz w:val="22"/>
                  <w:rPrChange w:id="6508" w:author="韬 黄" w:date="2018-10-15T17:38:00Z">
                    <w:rPr>
                      <w:rFonts w:ascii="Calibri" w:eastAsia="Times New Roman" w:hAnsi="Calibri" w:cs="Calibri"/>
                      <w:color w:val="000000"/>
                      <w:sz w:val="22"/>
                    </w:rPr>
                  </w:rPrChange>
                </w:rPr>
                <w:t>4</w:t>
              </w:r>
            </w:ins>
          </w:p>
        </w:tc>
      </w:tr>
      <w:tr w:rsidR="00FC610D" w:rsidRPr="00437B0F" w14:paraId="40463588" w14:textId="77777777" w:rsidTr="00FC610D">
        <w:trPr>
          <w:trHeight w:val="170"/>
          <w:jc w:val="center"/>
          <w:ins w:id="6509" w:author="韬 黄" w:date="2018-09-27T17:36:00Z"/>
          <w:trPrChange w:id="6510"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6511" w:author="韬 黄" w:date="2018-09-27T17:36:00Z">
              <w:tcPr>
                <w:tcW w:w="2192" w:type="dxa"/>
                <w:tcBorders>
                  <w:top w:val="nil"/>
                  <w:left w:val="nil"/>
                  <w:bottom w:val="nil"/>
                  <w:right w:val="nil"/>
                </w:tcBorders>
                <w:shd w:val="clear" w:color="000000" w:fill="FFFF00"/>
                <w:noWrap/>
                <w:vAlign w:val="bottom"/>
                <w:hideMark/>
              </w:tcPr>
            </w:tcPrChange>
          </w:tcPr>
          <w:p w14:paraId="74124F87" w14:textId="77777777" w:rsidR="00FC610D" w:rsidRPr="00437B0F" w:rsidRDefault="00FC610D" w:rsidP="00FC610D">
            <w:pPr>
              <w:spacing w:after="0" w:line="240" w:lineRule="auto"/>
              <w:rPr>
                <w:ins w:id="6512" w:author="韬 黄" w:date="2018-09-27T17:36:00Z"/>
                <w:rFonts w:eastAsia="Times New Roman" w:cs="Times New Roman"/>
                <w:b w:val="0"/>
                <w:color w:val="000000"/>
                <w:sz w:val="22"/>
                <w:rPrChange w:id="6513" w:author="韬 黄" w:date="2018-10-15T17:38:00Z">
                  <w:rPr>
                    <w:ins w:id="6514" w:author="韬 黄" w:date="2018-09-27T17:36:00Z"/>
                    <w:rFonts w:ascii="Calibri" w:eastAsia="Times New Roman" w:hAnsi="Calibri" w:cs="Calibri"/>
                    <w:color w:val="000000"/>
                    <w:sz w:val="22"/>
                  </w:rPr>
                </w:rPrChange>
              </w:rPr>
            </w:pPr>
            <w:ins w:id="6515" w:author="韬 黄" w:date="2018-09-27T17:36:00Z">
              <w:r w:rsidRPr="00437B0F">
                <w:rPr>
                  <w:rFonts w:eastAsia="Times New Roman" w:cs="Times New Roman"/>
                  <w:b w:val="0"/>
                  <w:color w:val="000000"/>
                  <w:sz w:val="22"/>
                  <w:rPrChange w:id="6516" w:author="韬 黄" w:date="2018-10-15T17:38:00Z">
                    <w:rPr>
                      <w:rFonts w:ascii="Calibri" w:eastAsia="Times New Roman" w:hAnsi="Calibri" w:cs="Calibri"/>
                      <w:color w:val="000000"/>
                      <w:sz w:val="22"/>
                    </w:rPr>
                  </w:rPrChange>
                </w:rPr>
                <w:t>ADL-own-IC</w:t>
              </w:r>
            </w:ins>
          </w:p>
        </w:tc>
        <w:tc>
          <w:tcPr>
            <w:tcW w:w="0" w:type="dxa"/>
            <w:shd w:val="clear" w:color="auto" w:fill="auto"/>
            <w:noWrap/>
            <w:hideMark/>
            <w:tcPrChange w:id="6517" w:author="韬 黄" w:date="2018-09-27T17:36:00Z">
              <w:tcPr>
                <w:tcW w:w="958" w:type="dxa"/>
                <w:tcBorders>
                  <w:top w:val="nil"/>
                  <w:left w:val="nil"/>
                  <w:bottom w:val="nil"/>
                  <w:right w:val="nil"/>
                </w:tcBorders>
                <w:shd w:val="clear" w:color="000000" w:fill="FFFF00"/>
                <w:noWrap/>
                <w:vAlign w:val="bottom"/>
                <w:hideMark/>
              </w:tcPr>
            </w:tcPrChange>
          </w:tcPr>
          <w:p w14:paraId="7D81F31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18" w:author="韬 黄" w:date="2018-09-27T17:36:00Z"/>
                <w:rFonts w:eastAsia="Times New Roman" w:cs="Times New Roman"/>
                <w:color w:val="000000"/>
                <w:sz w:val="22"/>
                <w:rPrChange w:id="6519" w:author="韬 黄" w:date="2018-10-15T17:38:00Z">
                  <w:rPr>
                    <w:ins w:id="6520" w:author="韬 黄" w:date="2018-09-27T17:36:00Z"/>
                    <w:rFonts w:ascii="Calibri" w:eastAsia="Times New Roman" w:hAnsi="Calibri" w:cs="Calibri"/>
                    <w:color w:val="000000"/>
                    <w:sz w:val="22"/>
                  </w:rPr>
                </w:rPrChange>
              </w:rPr>
              <w:pPrChange w:id="652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22" w:author="韬 黄" w:date="2018-09-27T17:36:00Z">
              <w:r w:rsidRPr="00437B0F">
                <w:rPr>
                  <w:rFonts w:eastAsia="Times New Roman" w:cs="Times New Roman"/>
                  <w:color w:val="000000"/>
                  <w:sz w:val="22"/>
                  <w:rPrChange w:id="6523" w:author="韬 黄" w:date="2018-10-15T17:38:00Z">
                    <w:rPr>
                      <w:rFonts w:ascii="Calibri" w:eastAsia="Times New Roman" w:hAnsi="Calibri" w:cs="Calibri"/>
                      <w:color w:val="000000"/>
                      <w:sz w:val="22"/>
                    </w:rPr>
                  </w:rPrChange>
                </w:rPr>
                <w:t>16.233</w:t>
              </w:r>
            </w:ins>
          </w:p>
        </w:tc>
        <w:tc>
          <w:tcPr>
            <w:tcW w:w="0" w:type="dxa"/>
            <w:shd w:val="clear" w:color="auto" w:fill="auto"/>
            <w:noWrap/>
            <w:hideMark/>
            <w:tcPrChange w:id="6524" w:author="韬 黄" w:date="2018-09-27T17:36:00Z">
              <w:tcPr>
                <w:tcW w:w="701" w:type="dxa"/>
                <w:tcBorders>
                  <w:top w:val="nil"/>
                  <w:left w:val="nil"/>
                  <w:bottom w:val="nil"/>
                  <w:right w:val="nil"/>
                </w:tcBorders>
                <w:shd w:val="clear" w:color="000000" w:fill="FFFF00"/>
                <w:noWrap/>
                <w:vAlign w:val="bottom"/>
                <w:hideMark/>
              </w:tcPr>
            </w:tcPrChange>
          </w:tcPr>
          <w:p w14:paraId="7D57204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25" w:author="韬 黄" w:date="2018-09-27T17:36:00Z"/>
                <w:rFonts w:eastAsia="Times New Roman" w:cs="Times New Roman"/>
                <w:color w:val="000000"/>
                <w:sz w:val="22"/>
                <w:rPrChange w:id="6526" w:author="韬 黄" w:date="2018-10-15T17:38:00Z">
                  <w:rPr>
                    <w:ins w:id="6527" w:author="韬 黄" w:date="2018-09-27T17:36:00Z"/>
                    <w:rFonts w:ascii="Calibri" w:eastAsia="Times New Roman" w:hAnsi="Calibri" w:cs="Calibri"/>
                    <w:color w:val="000000"/>
                    <w:sz w:val="22"/>
                  </w:rPr>
                </w:rPrChange>
              </w:rPr>
              <w:pPrChange w:id="652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29" w:author="韬 黄" w:date="2018-09-27T17:36:00Z">
              <w:r w:rsidRPr="00437B0F">
                <w:rPr>
                  <w:rFonts w:eastAsia="Times New Roman" w:cs="Times New Roman"/>
                  <w:color w:val="000000"/>
                  <w:sz w:val="22"/>
                  <w:rPrChange w:id="6530" w:author="韬 黄" w:date="2018-10-15T17:38:00Z">
                    <w:rPr>
                      <w:rFonts w:ascii="Calibri" w:eastAsia="Times New Roman" w:hAnsi="Calibri" w:cs="Calibri"/>
                      <w:color w:val="000000"/>
                      <w:sz w:val="22"/>
                    </w:rPr>
                  </w:rPrChange>
                </w:rPr>
                <w:t>6</w:t>
              </w:r>
            </w:ins>
          </w:p>
        </w:tc>
        <w:tc>
          <w:tcPr>
            <w:tcW w:w="0" w:type="dxa"/>
            <w:shd w:val="clear" w:color="auto" w:fill="auto"/>
            <w:noWrap/>
            <w:hideMark/>
            <w:tcPrChange w:id="6531" w:author="韬 黄" w:date="2018-09-27T17:36:00Z">
              <w:tcPr>
                <w:tcW w:w="1192" w:type="dxa"/>
                <w:tcBorders>
                  <w:top w:val="nil"/>
                  <w:left w:val="nil"/>
                  <w:bottom w:val="nil"/>
                  <w:right w:val="nil"/>
                </w:tcBorders>
                <w:shd w:val="clear" w:color="000000" w:fill="FFFF00"/>
                <w:noWrap/>
                <w:vAlign w:val="bottom"/>
                <w:hideMark/>
              </w:tcPr>
            </w:tcPrChange>
          </w:tcPr>
          <w:p w14:paraId="127D3D4D"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32" w:author="韬 黄" w:date="2018-09-27T17:36:00Z"/>
                <w:rFonts w:eastAsia="Times New Roman" w:cs="Times New Roman"/>
                <w:color w:val="000000"/>
                <w:sz w:val="22"/>
                <w:rPrChange w:id="6533" w:author="韬 黄" w:date="2018-10-15T17:38:00Z">
                  <w:rPr>
                    <w:ins w:id="6534" w:author="韬 黄" w:date="2018-09-27T17:36:00Z"/>
                    <w:rFonts w:ascii="Calibri" w:eastAsia="Times New Roman" w:hAnsi="Calibri" w:cs="Calibri"/>
                    <w:color w:val="000000"/>
                    <w:sz w:val="22"/>
                  </w:rPr>
                </w:rPrChange>
              </w:rPr>
              <w:pPrChange w:id="653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36" w:author="韬 黄" w:date="2018-09-27T17:36:00Z">
              <w:r w:rsidRPr="00437B0F">
                <w:rPr>
                  <w:rFonts w:eastAsia="Times New Roman" w:cs="Times New Roman"/>
                  <w:color w:val="000000"/>
                  <w:sz w:val="22"/>
                  <w:rPrChange w:id="6537" w:author="韬 黄" w:date="2018-10-15T17:38:00Z">
                    <w:rPr>
                      <w:rFonts w:ascii="Calibri" w:eastAsia="Times New Roman" w:hAnsi="Calibri" w:cs="Calibri"/>
                      <w:color w:val="000000"/>
                      <w:sz w:val="22"/>
                    </w:rPr>
                  </w:rPrChange>
                </w:rPr>
                <w:t>40.76%</w:t>
              </w:r>
            </w:ins>
          </w:p>
        </w:tc>
        <w:tc>
          <w:tcPr>
            <w:tcW w:w="0" w:type="dxa"/>
            <w:shd w:val="clear" w:color="auto" w:fill="auto"/>
            <w:noWrap/>
            <w:hideMark/>
            <w:tcPrChange w:id="6538" w:author="韬 黄" w:date="2018-09-27T17:36:00Z">
              <w:tcPr>
                <w:tcW w:w="701" w:type="dxa"/>
                <w:tcBorders>
                  <w:top w:val="nil"/>
                  <w:left w:val="nil"/>
                  <w:bottom w:val="nil"/>
                  <w:right w:val="nil"/>
                </w:tcBorders>
                <w:shd w:val="clear" w:color="000000" w:fill="FFFF00"/>
                <w:noWrap/>
                <w:vAlign w:val="bottom"/>
                <w:hideMark/>
              </w:tcPr>
            </w:tcPrChange>
          </w:tcPr>
          <w:p w14:paraId="69A564C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39" w:author="韬 黄" w:date="2018-09-27T17:36:00Z"/>
                <w:rFonts w:eastAsia="Times New Roman" w:cs="Times New Roman"/>
                <w:color w:val="000000"/>
                <w:sz w:val="22"/>
                <w:rPrChange w:id="6540" w:author="韬 黄" w:date="2018-10-15T17:38:00Z">
                  <w:rPr>
                    <w:ins w:id="6541" w:author="韬 黄" w:date="2018-09-27T17:36:00Z"/>
                    <w:rFonts w:ascii="Calibri" w:eastAsia="Times New Roman" w:hAnsi="Calibri" w:cs="Calibri"/>
                    <w:color w:val="000000"/>
                    <w:sz w:val="22"/>
                  </w:rPr>
                </w:rPrChange>
              </w:rPr>
              <w:pPrChange w:id="654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43" w:author="韬 黄" w:date="2018-09-27T17:36:00Z">
              <w:r w:rsidRPr="00437B0F">
                <w:rPr>
                  <w:rFonts w:eastAsia="Times New Roman" w:cs="Times New Roman"/>
                  <w:color w:val="000000"/>
                  <w:sz w:val="22"/>
                  <w:rPrChange w:id="6544" w:author="韬 黄" w:date="2018-10-15T17:38:00Z">
                    <w:rPr>
                      <w:rFonts w:ascii="Calibri" w:eastAsia="Times New Roman" w:hAnsi="Calibri" w:cs="Calibri"/>
                      <w:color w:val="000000"/>
                      <w:sz w:val="22"/>
                    </w:rPr>
                  </w:rPrChange>
                </w:rPr>
                <w:t>5</w:t>
              </w:r>
            </w:ins>
          </w:p>
        </w:tc>
        <w:tc>
          <w:tcPr>
            <w:tcW w:w="0" w:type="dxa"/>
            <w:shd w:val="clear" w:color="auto" w:fill="auto"/>
            <w:noWrap/>
            <w:hideMark/>
            <w:tcPrChange w:id="6545" w:author="韬 黄" w:date="2018-09-27T17:36:00Z">
              <w:tcPr>
                <w:tcW w:w="1290" w:type="dxa"/>
                <w:tcBorders>
                  <w:top w:val="nil"/>
                  <w:left w:val="nil"/>
                  <w:bottom w:val="nil"/>
                  <w:right w:val="nil"/>
                </w:tcBorders>
                <w:shd w:val="clear" w:color="000000" w:fill="FFFF00"/>
                <w:noWrap/>
                <w:vAlign w:val="bottom"/>
                <w:hideMark/>
              </w:tcPr>
            </w:tcPrChange>
          </w:tcPr>
          <w:p w14:paraId="0918DE4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46" w:author="韬 黄" w:date="2018-09-27T17:36:00Z"/>
                <w:rFonts w:eastAsia="Times New Roman" w:cs="Times New Roman"/>
                <w:color w:val="000000"/>
                <w:sz w:val="22"/>
                <w:rPrChange w:id="6547" w:author="韬 黄" w:date="2018-10-15T17:38:00Z">
                  <w:rPr>
                    <w:ins w:id="6548" w:author="韬 黄" w:date="2018-09-27T17:36:00Z"/>
                    <w:rFonts w:ascii="Calibri" w:eastAsia="Times New Roman" w:hAnsi="Calibri" w:cs="Calibri"/>
                    <w:color w:val="000000"/>
                    <w:sz w:val="22"/>
                  </w:rPr>
                </w:rPrChange>
              </w:rPr>
              <w:pPrChange w:id="654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50" w:author="韬 黄" w:date="2018-09-27T17:36:00Z">
              <w:r w:rsidRPr="00437B0F">
                <w:rPr>
                  <w:rFonts w:eastAsia="Times New Roman" w:cs="Times New Roman"/>
                  <w:color w:val="000000"/>
                  <w:sz w:val="22"/>
                  <w:rPrChange w:id="6551" w:author="韬 黄" w:date="2018-10-15T17:38:00Z">
                    <w:rPr>
                      <w:rFonts w:ascii="Calibri" w:eastAsia="Times New Roman" w:hAnsi="Calibri" w:cs="Calibri"/>
                      <w:color w:val="000000"/>
                      <w:sz w:val="22"/>
                    </w:rPr>
                  </w:rPrChange>
                </w:rPr>
                <w:t>0.694034</w:t>
              </w:r>
            </w:ins>
          </w:p>
        </w:tc>
        <w:tc>
          <w:tcPr>
            <w:tcW w:w="0" w:type="dxa"/>
            <w:shd w:val="clear" w:color="auto" w:fill="auto"/>
            <w:noWrap/>
            <w:hideMark/>
            <w:tcPrChange w:id="6552" w:author="韬 黄" w:date="2018-09-27T17:36:00Z">
              <w:tcPr>
                <w:tcW w:w="701" w:type="dxa"/>
                <w:tcBorders>
                  <w:top w:val="nil"/>
                  <w:left w:val="nil"/>
                  <w:bottom w:val="nil"/>
                  <w:right w:val="nil"/>
                </w:tcBorders>
                <w:shd w:val="clear" w:color="000000" w:fill="FFFF00"/>
                <w:noWrap/>
                <w:vAlign w:val="bottom"/>
                <w:hideMark/>
              </w:tcPr>
            </w:tcPrChange>
          </w:tcPr>
          <w:p w14:paraId="1A14CA9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53" w:author="韬 黄" w:date="2018-09-27T17:36:00Z"/>
                <w:rFonts w:eastAsia="Times New Roman" w:cs="Times New Roman"/>
                <w:color w:val="000000"/>
                <w:sz w:val="22"/>
                <w:rPrChange w:id="6554" w:author="韬 黄" w:date="2018-10-15T17:38:00Z">
                  <w:rPr>
                    <w:ins w:id="6555" w:author="韬 黄" w:date="2018-09-27T17:36:00Z"/>
                    <w:rFonts w:ascii="Calibri" w:eastAsia="Times New Roman" w:hAnsi="Calibri" w:cs="Calibri"/>
                    <w:color w:val="000000"/>
                    <w:sz w:val="22"/>
                  </w:rPr>
                </w:rPrChange>
              </w:rPr>
              <w:pPrChange w:id="655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57" w:author="韬 黄" w:date="2018-09-27T17:36:00Z">
              <w:r w:rsidRPr="00437B0F">
                <w:rPr>
                  <w:rFonts w:eastAsia="Times New Roman" w:cs="Times New Roman"/>
                  <w:color w:val="000000"/>
                  <w:sz w:val="22"/>
                  <w:rPrChange w:id="6558"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6559" w:author="韬 黄" w:date="2018-09-27T17:36:00Z">
              <w:tcPr>
                <w:tcW w:w="1582" w:type="dxa"/>
                <w:tcBorders>
                  <w:top w:val="nil"/>
                  <w:left w:val="nil"/>
                  <w:bottom w:val="nil"/>
                  <w:right w:val="nil"/>
                </w:tcBorders>
                <w:shd w:val="clear" w:color="000000" w:fill="E7E6E6"/>
                <w:noWrap/>
                <w:vAlign w:val="bottom"/>
                <w:hideMark/>
              </w:tcPr>
            </w:tcPrChange>
          </w:tcPr>
          <w:p w14:paraId="2AAC2F6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60" w:author="韬 黄" w:date="2018-09-27T17:36:00Z"/>
                <w:rFonts w:eastAsia="Times New Roman" w:cs="Times New Roman"/>
                <w:color w:val="000000"/>
                <w:sz w:val="22"/>
                <w:rPrChange w:id="6561" w:author="韬 黄" w:date="2018-10-15T17:38:00Z">
                  <w:rPr>
                    <w:ins w:id="6562" w:author="韬 黄" w:date="2018-09-27T17:36:00Z"/>
                    <w:rFonts w:ascii="Calibri" w:eastAsia="Times New Roman" w:hAnsi="Calibri" w:cs="Calibri"/>
                    <w:color w:val="000000"/>
                    <w:sz w:val="22"/>
                  </w:rPr>
                </w:rPrChange>
              </w:rPr>
              <w:pPrChange w:id="656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64" w:author="韬 黄" w:date="2018-09-27T17:36:00Z">
              <w:r w:rsidRPr="00437B0F">
                <w:rPr>
                  <w:rFonts w:eastAsia="Times New Roman" w:cs="Times New Roman"/>
                  <w:color w:val="000000"/>
                  <w:sz w:val="22"/>
                  <w:rPrChange w:id="6565" w:author="韬 黄" w:date="2018-10-15T17:38:00Z">
                    <w:rPr>
                      <w:rFonts w:ascii="Calibri" w:eastAsia="Times New Roman" w:hAnsi="Calibri" w:cs="Calibri"/>
                      <w:color w:val="000000"/>
                      <w:sz w:val="22"/>
                    </w:rPr>
                  </w:rPrChange>
                </w:rPr>
                <w:t>0.9992</w:t>
              </w:r>
            </w:ins>
          </w:p>
        </w:tc>
        <w:tc>
          <w:tcPr>
            <w:tcW w:w="0" w:type="dxa"/>
            <w:shd w:val="clear" w:color="auto" w:fill="auto"/>
            <w:noWrap/>
            <w:hideMark/>
            <w:tcPrChange w:id="6566" w:author="韬 黄" w:date="2018-09-27T17:36:00Z">
              <w:tcPr>
                <w:tcW w:w="701" w:type="dxa"/>
                <w:tcBorders>
                  <w:top w:val="nil"/>
                  <w:left w:val="nil"/>
                  <w:bottom w:val="nil"/>
                  <w:right w:val="nil"/>
                </w:tcBorders>
                <w:shd w:val="clear" w:color="000000" w:fill="E7E6E6"/>
                <w:noWrap/>
                <w:vAlign w:val="bottom"/>
                <w:hideMark/>
              </w:tcPr>
            </w:tcPrChange>
          </w:tcPr>
          <w:p w14:paraId="2AA2B57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67" w:author="韬 黄" w:date="2018-09-27T17:36:00Z"/>
                <w:rFonts w:eastAsia="Times New Roman" w:cs="Times New Roman"/>
                <w:color w:val="000000"/>
                <w:sz w:val="22"/>
                <w:rPrChange w:id="6568" w:author="韬 黄" w:date="2018-10-15T17:38:00Z">
                  <w:rPr>
                    <w:ins w:id="6569" w:author="韬 黄" w:date="2018-09-27T17:36:00Z"/>
                    <w:rFonts w:ascii="Calibri" w:eastAsia="Times New Roman" w:hAnsi="Calibri" w:cs="Calibri"/>
                    <w:color w:val="000000"/>
                    <w:sz w:val="22"/>
                  </w:rPr>
                </w:rPrChange>
              </w:rPr>
              <w:pPrChange w:id="657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71" w:author="韬 黄" w:date="2018-09-27T17:36:00Z">
              <w:r w:rsidRPr="00437B0F">
                <w:rPr>
                  <w:rFonts w:eastAsia="Times New Roman" w:cs="Times New Roman"/>
                  <w:color w:val="000000"/>
                  <w:sz w:val="22"/>
                  <w:rPrChange w:id="6572" w:author="韬 黄" w:date="2018-10-15T17:38:00Z">
                    <w:rPr>
                      <w:rFonts w:ascii="Calibri" w:eastAsia="Times New Roman" w:hAnsi="Calibri" w:cs="Calibri"/>
                      <w:color w:val="000000"/>
                      <w:sz w:val="22"/>
                    </w:rPr>
                  </w:rPrChange>
                </w:rPr>
                <w:t>5</w:t>
              </w:r>
            </w:ins>
          </w:p>
        </w:tc>
        <w:tc>
          <w:tcPr>
            <w:tcW w:w="0" w:type="dxa"/>
            <w:shd w:val="clear" w:color="auto" w:fill="auto"/>
            <w:noWrap/>
            <w:hideMark/>
            <w:tcPrChange w:id="6573" w:author="韬 黄" w:date="2018-09-27T17:36:00Z">
              <w:tcPr>
                <w:tcW w:w="1543" w:type="dxa"/>
                <w:tcBorders>
                  <w:top w:val="nil"/>
                  <w:left w:val="nil"/>
                  <w:bottom w:val="nil"/>
                  <w:right w:val="nil"/>
                </w:tcBorders>
                <w:shd w:val="clear" w:color="000000" w:fill="FFFF00"/>
                <w:noWrap/>
                <w:vAlign w:val="bottom"/>
                <w:hideMark/>
              </w:tcPr>
            </w:tcPrChange>
          </w:tcPr>
          <w:p w14:paraId="3F18818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74" w:author="韬 黄" w:date="2018-09-27T17:36:00Z"/>
                <w:rFonts w:eastAsia="Times New Roman" w:cs="Times New Roman"/>
                <w:color w:val="000000"/>
                <w:sz w:val="22"/>
                <w:rPrChange w:id="6575" w:author="韬 黄" w:date="2018-10-15T17:38:00Z">
                  <w:rPr>
                    <w:ins w:id="6576" w:author="韬 黄" w:date="2018-09-27T17:36:00Z"/>
                    <w:rFonts w:ascii="Calibri" w:eastAsia="Times New Roman" w:hAnsi="Calibri" w:cs="Calibri"/>
                    <w:color w:val="000000"/>
                    <w:sz w:val="22"/>
                  </w:rPr>
                </w:rPrChange>
              </w:rPr>
              <w:pPrChange w:id="657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78" w:author="韬 黄" w:date="2018-09-27T17:36:00Z">
              <w:r w:rsidRPr="00437B0F">
                <w:rPr>
                  <w:rFonts w:eastAsia="Times New Roman" w:cs="Times New Roman"/>
                  <w:color w:val="000000"/>
                  <w:sz w:val="22"/>
                  <w:rPrChange w:id="6579" w:author="韬 黄" w:date="2018-10-15T17:38:00Z">
                    <w:rPr>
                      <w:rFonts w:ascii="Calibri" w:eastAsia="Times New Roman" w:hAnsi="Calibri" w:cs="Calibri"/>
                      <w:color w:val="000000"/>
                      <w:sz w:val="22"/>
                    </w:rPr>
                  </w:rPrChange>
                </w:rPr>
                <w:t>0.1596</w:t>
              </w:r>
            </w:ins>
          </w:p>
        </w:tc>
        <w:tc>
          <w:tcPr>
            <w:tcW w:w="0" w:type="dxa"/>
            <w:shd w:val="clear" w:color="auto" w:fill="auto"/>
            <w:noWrap/>
            <w:hideMark/>
            <w:tcPrChange w:id="6580" w:author="韬 黄" w:date="2018-09-27T17:36:00Z">
              <w:tcPr>
                <w:tcW w:w="701" w:type="dxa"/>
                <w:tcBorders>
                  <w:top w:val="nil"/>
                  <w:left w:val="nil"/>
                  <w:bottom w:val="nil"/>
                  <w:right w:val="nil"/>
                </w:tcBorders>
                <w:shd w:val="clear" w:color="000000" w:fill="FFFF00"/>
                <w:noWrap/>
                <w:vAlign w:val="bottom"/>
                <w:hideMark/>
              </w:tcPr>
            </w:tcPrChange>
          </w:tcPr>
          <w:p w14:paraId="2A2DF614"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81" w:author="韬 黄" w:date="2018-09-27T17:36:00Z"/>
                <w:rFonts w:eastAsia="Times New Roman" w:cs="Times New Roman"/>
                <w:color w:val="000000"/>
                <w:sz w:val="22"/>
                <w:rPrChange w:id="6582" w:author="韬 黄" w:date="2018-10-15T17:38:00Z">
                  <w:rPr>
                    <w:ins w:id="6583" w:author="韬 黄" w:date="2018-09-27T17:36:00Z"/>
                    <w:rFonts w:ascii="Calibri" w:eastAsia="Times New Roman" w:hAnsi="Calibri" w:cs="Calibri"/>
                    <w:color w:val="000000"/>
                    <w:sz w:val="22"/>
                  </w:rPr>
                </w:rPrChange>
              </w:rPr>
              <w:pPrChange w:id="658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85" w:author="韬 黄" w:date="2018-09-27T17:36:00Z">
              <w:r w:rsidRPr="00437B0F">
                <w:rPr>
                  <w:rFonts w:eastAsia="Times New Roman" w:cs="Times New Roman"/>
                  <w:color w:val="000000"/>
                  <w:sz w:val="22"/>
                  <w:rPrChange w:id="6586" w:author="韬 黄" w:date="2018-10-15T17:38:00Z">
                    <w:rPr>
                      <w:rFonts w:ascii="Calibri" w:eastAsia="Times New Roman" w:hAnsi="Calibri" w:cs="Calibri"/>
                      <w:color w:val="000000"/>
                      <w:sz w:val="22"/>
                    </w:rPr>
                  </w:rPrChange>
                </w:rPr>
                <w:t>6</w:t>
              </w:r>
            </w:ins>
          </w:p>
        </w:tc>
      </w:tr>
      <w:tr w:rsidR="00FC610D" w:rsidRPr="00437B0F" w14:paraId="0DD9C239"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6587"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807B32" w14:textId="77777777" w:rsidR="00FC610D" w:rsidRPr="00437B0F" w:rsidRDefault="00FC610D" w:rsidP="00FC610D">
            <w:pPr>
              <w:spacing w:after="0" w:line="240" w:lineRule="auto"/>
              <w:rPr>
                <w:ins w:id="6588" w:author="韬 黄" w:date="2018-09-27T17:36:00Z"/>
                <w:rFonts w:eastAsia="Times New Roman" w:cs="Times New Roman"/>
                <w:b w:val="0"/>
                <w:color w:val="000000"/>
                <w:sz w:val="22"/>
                <w:rPrChange w:id="6589" w:author="韬 黄" w:date="2018-10-15T17:38:00Z">
                  <w:rPr>
                    <w:ins w:id="6590" w:author="韬 黄" w:date="2018-09-27T17:36:00Z"/>
                    <w:rFonts w:ascii="Calibri" w:eastAsia="Times New Roman" w:hAnsi="Calibri" w:cs="Calibri"/>
                    <w:color w:val="000000"/>
                    <w:sz w:val="22"/>
                  </w:rPr>
                </w:rPrChange>
              </w:rPr>
            </w:pPr>
            <w:ins w:id="6591" w:author="韬 黄" w:date="2018-09-27T17:36:00Z">
              <w:r w:rsidRPr="00437B0F">
                <w:rPr>
                  <w:rFonts w:eastAsia="Times New Roman" w:cs="Times New Roman"/>
                  <w:b w:val="0"/>
                  <w:color w:val="000000"/>
                  <w:sz w:val="22"/>
                  <w:rPrChange w:id="6592" w:author="韬 黄" w:date="2018-10-15T17:38:00Z">
                    <w:rPr>
                      <w:rFonts w:ascii="Calibri" w:eastAsia="Times New Roman" w:hAnsi="Calibri" w:cs="Calibri"/>
                      <w:color w:val="000000"/>
                      <w:sz w:val="22"/>
                    </w:rPr>
                  </w:rPrChange>
                </w:rPr>
                <w:t>ADL-intra-EWC</w:t>
              </w:r>
            </w:ins>
          </w:p>
        </w:tc>
        <w:tc>
          <w:tcPr>
            <w:tcW w:w="958" w:type="dxa"/>
            <w:shd w:val="clear" w:color="auto" w:fill="auto"/>
            <w:noWrap/>
            <w:hideMark/>
          </w:tcPr>
          <w:p w14:paraId="3C03105F"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93" w:author="韬 黄" w:date="2018-09-27T17:36:00Z"/>
                <w:rFonts w:eastAsia="Times New Roman" w:cs="Times New Roman"/>
                <w:color w:val="000000"/>
                <w:sz w:val="22"/>
                <w:rPrChange w:id="6594" w:author="韬 黄" w:date="2018-10-15T17:38:00Z">
                  <w:rPr>
                    <w:ins w:id="6595" w:author="韬 黄" w:date="2018-09-27T17:36:00Z"/>
                    <w:rFonts w:ascii="Calibri" w:eastAsia="Times New Roman" w:hAnsi="Calibri" w:cs="Calibri"/>
                    <w:color w:val="000000"/>
                    <w:sz w:val="22"/>
                  </w:rPr>
                </w:rPrChange>
              </w:rPr>
              <w:pPrChange w:id="659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97" w:author="韬 黄" w:date="2018-09-27T17:36:00Z">
              <w:r w:rsidRPr="00437B0F">
                <w:rPr>
                  <w:rFonts w:eastAsia="Times New Roman" w:cs="Times New Roman"/>
                  <w:color w:val="000000"/>
                  <w:sz w:val="22"/>
                  <w:rPrChange w:id="6598" w:author="韬 黄" w:date="2018-10-15T17:38:00Z">
                    <w:rPr>
                      <w:rFonts w:ascii="Calibri" w:eastAsia="Times New Roman" w:hAnsi="Calibri" w:cs="Calibri"/>
                      <w:color w:val="000000"/>
                      <w:sz w:val="22"/>
                    </w:rPr>
                  </w:rPrChange>
                </w:rPr>
                <w:t>15.354</w:t>
              </w:r>
            </w:ins>
          </w:p>
        </w:tc>
        <w:tc>
          <w:tcPr>
            <w:tcW w:w="701" w:type="dxa"/>
            <w:shd w:val="clear" w:color="auto" w:fill="auto"/>
            <w:noWrap/>
            <w:hideMark/>
          </w:tcPr>
          <w:p w14:paraId="5C97D2D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99" w:author="韬 黄" w:date="2018-09-27T17:36:00Z"/>
                <w:rFonts w:eastAsia="Times New Roman" w:cs="Times New Roman"/>
                <w:color w:val="000000"/>
                <w:sz w:val="22"/>
                <w:rPrChange w:id="6600" w:author="韬 黄" w:date="2018-10-15T17:38:00Z">
                  <w:rPr>
                    <w:ins w:id="6601" w:author="韬 黄" w:date="2018-09-27T17:36:00Z"/>
                    <w:rFonts w:ascii="Calibri" w:eastAsia="Times New Roman" w:hAnsi="Calibri" w:cs="Calibri"/>
                    <w:color w:val="000000"/>
                    <w:sz w:val="22"/>
                  </w:rPr>
                </w:rPrChange>
              </w:rPr>
              <w:pPrChange w:id="660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03" w:author="韬 黄" w:date="2018-09-27T17:36:00Z">
              <w:r w:rsidRPr="00437B0F">
                <w:rPr>
                  <w:rFonts w:eastAsia="Times New Roman" w:cs="Times New Roman"/>
                  <w:color w:val="000000"/>
                  <w:sz w:val="22"/>
                  <w:rPrChange w:id="6604" w:author="韬 黄" w:date="2018-10-15T17:38:00Z">
                    <w:rPr>
                      <w:rFonts w:ascii="Calibri" w:eastAsia="Times New Roman" w:hAnsi="Calibri" w:cs="Calibri"/>
                      <w:color w:val="000000"/>
                      <w:sz w:val="22"/>
                    </w:rPr>
                  </w:rPrChange>
                </w:rPr>
                <w:t>1</w:t>
              </w:r>
            </w:ins>
          </w:p>
        </w:tc>
        <w:tc>
          <w:tcPr>
            <w:tcW w:w="1192" w:type="dxa"/>
            <w:shd w:val="clear" w:color="auto" w:fill="auto"/>
            <w:noWrap/>
            <w:hideMark/>
          </w:tcPr>
          <w:p w14:paraId="47817DF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05" w:author="韬 黄" w:date="2018-09-27T17:36:00Z"/>
                <w:rFonts w:eastAsia="Times New Roman" w:cs="Times New Roman"/>
                <w:color w:val="000000"/>
                <w:sz w:val="22"/>
                <w:rPrChange w:id="6606" w:author="韬 黄" w:date="2018-10-15T17:38:00Z">
                  <w:rPr>
                    <w:ins w:id="6607" w:author="韬 黄" w:date="2018-09-27T17:36:00Z"/>
                    <w:rFonts w:ascii="Calibri" w:eastAsia="Times New Roman" w:hAnsi="Calibri" w:cs="Calibri"/>
                    <w:color w:val="000000"/>
                    <w:sz w:val="22"/>
                  </w:rPr>
                </w:rPrChange>
              </w:rPr>
              <w:pPrChange w:id="660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09" w:author="韬 黄" w:date="2018-09-27T17:36:00Z">
              <w:r w:rsidRPr="00437B0F">
                <w:rPr>
                  <w:rFonts w:eastAsia="Times New Roman" w:cs="Times New Roman"/>
                  <w:color w:val="000000"/>
                  <w:sz w:val="22"/>
                  <w:rPrChange w:id="6610" w:author="韬 黄" w:date="2018-10-15T17:38:00Z">
                    <w:rPr>
                      <w:rFonts w:ascii="Calibri" w:eastAsia="Times New Roman" w:hAnsi="Calibri" w:cs="Calibri"/>
                      <w:color w:val="000000"/>
                      <w:sz w:val="22"/>
                    </w:rPr>
                  </w:rPrChange>
                </w:rPr>
                <w:t>40.41%</w:t>
              </w:r>
            </w:ins>
          </w:p>
        </w:tc>
        <w:tc>
          <w:tcPr>
            <w:tcW w:w="701" w:type="dxa"/>
            <w:shd w:val="clear" w:color="auto" w:fill="auto"/>
            <w:noWrap/>
            <w:hideMark/>
          </w:tcPr>
          <w:p w14:paraId="4DCB4FF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11" w:author="韬 黄" w:date="2018-09-27T17:36:00Z"/>
                <w:rFonts w:eastAsia="Times New Roman" w:cs="Times New Roman"/>
                <w:color w:val="000000"/>
                <w:sz w:val="22"/>
                <w:rPrChange w:id="6612" w:author="韬 黄" w:date="2018-10-15T17:38:00Z">
                  <w:rPr>
                    <w:ins w:id="6613" w:author="韬 黄" w:date="2018-09-27T17:36:00Z"/>
                    <w:rFonts w:ascii="Calibri" w:eastAsia="Times New Roman" w:hAnsi="Calibri" w:cs="Calibri"/>
                    <w:color w:val="000000"/>
                    <w:sz w:val="22"/>
                  </w:rPr>
                </w:rPrChange>
              </w:rPr>
              <w:pPrChange w:id="661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15" w:author="韬 黄" w:date="2018-09-27T17:36:00Z">
              <w:r w:rsidRPr="00437B0F">
                <w:rPr>
                  <w:rFonts w:eastAsia="Times New Roman" w:cs="Times New Roman"/>
                  <w:color w:val="000000"/>
                  <w:sz w:val="22"/>
                  <w:rPrChange w:id="6616" w:author="韬 黄" w:date="2018-10-15T17:38:00Z">
                    <w:rPr>
                      <w:rFonts w:ascii="Calibri" w:eastAsia="Times New Roman" w:hAnsi="Calibri" w:cs="Calibri"/>
                      <w:color w:val="000000"/>
                      <w:sz w:val="22"/>
                    </w:rPr>
                  </w:rPrChange>
                </w:rPr>
                <w:t>1</w:t>
              </w:r>
            </w:ins>
          </w:p>
        </w:tc>
        <w:tc>
          <w:tcPr>
            <w:tcW w:w="1290" w:type="dxa"/>
            <w:shd w:val="clear" w:color="auto" w:fill="auto"/>
            <w:noWrap/>
            <w:hideMark/>
          </w:tcPr>
          <w:p w14:paraId="0BC796A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17" w:author="韬 黄" w:date="2018-09-27T17:36:00Z"/>
                <w:rFonts w:eastAsia="Times New Roman" w:cs="Times New Roman"/>
                <w:color w:val="000000"/>
                <w:sz w:val="22"/>
                <w:rPrChange w:id="6618" w:author="韬 黄" w:date="2018-10-15T17:38:00Z">
                  <w:rPr>
                    <w:ins w:id="6619" w:author="韬 黄" w:date="2018-09-27T17:36:00Z"/>
                    <w:rFonts w:ascii="Calibri" w:eastAsia="Times New Roman" w:hAnsi="Calibri" w:cs="Calibri"/>
                    <w:color w:val="000000"/>
                    <w:sz w:val="22"/>
                  </w:rPr>
                </w:rPrChange>
              </w:rPr>
              <w:pPrChange w:id="662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21" w:author="韬 黄" w:date="2018-09-27T17:36:00Z">
              <w:r w:rsidRPr="00437B0F">
                <w:rPr>
                  <w:rFonts w:eastAsia="Times New Roman" w:cs="Times New Roman"/>
                  <w:color w:val="000000"/>
                  <w:sz w:val="22"/>
                  <w:rPrChange w:id="6622" w:author="韬 黄" w:date="2018-10-15T17:38:00Z">
                    <w:rPr>
                      <w:rFonts w:ascii="Calibri" w:eastAsia="Times New Roman" w:hAnsi="Calibri" w:cs="Calibri"/>
                      <w:color w:val="000000"/>
                      <w:sz w:val="22"/>
                    </w:rPr>
                  </w:rPrChange>
                </w:rPr>
                <w:t>0.693915</w:t>
              </w:r>
            </w:ins>
          </w:p>
        </w:tc>
        <w:tc>
          <w:tcPr>
            <w:tcW w:w="701" w:type="dxa"/>
            <w:shd w:val="clear" w:color="auto" w:fill="auto"/>
            <w:noWrap/>
            <w:hideMark/>
          </w:tcPr>
          <w:p w14:paraId="02EAD83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23" w:author="韬 黄" w:date="2018-09-27T17:36:00Z"/>
                <w:rFonts w:eastAsia="Times New Roman" w:cs="Times New Roman"/>
                <w:color w:val="000000"/>
                <w:sz w:val="22"/>
                <w:rPrChange w:id="6624" w:author="韬 黄" w:date="2018-10-15T17:38:00Z">
                  <w:rPr>
                    <w:ins w:id="6625" w:author="韬 黄" w:date="2018-09-27T17:36:00Z"/>
                    <w:rFonts w:ascii="Calibri" w:eastAsia="Times New Roman" w:hAnsi="Calibri" w:cs="Calibri"/>
                    <w:color w:val="000000"/>
                    <w:sz w:val="22"/>
                  </w:rPr>
                </w:rPrChange>
              </w:rPr>
              <w:pPrChange w:id="662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27" w:author="韬 黄" w:date="2018-09-27T17:36:00Z">
              <w:r w:rsidRPr="00437B0F">
                <w:rPr>
                  <w:rFonts w:eastAsia="Times New Roman" w:cs="Times New Roman"/>
                  <w:color w:val="000000"/>
                  <w:sz w:val="22"/>
                  <w:rPrChange w:id="6628" w:author="韬 黄" w:date="2018-10-15T17:38:00Z">
                    <w:rPr>
                      <w:rFonts w:ascii="Calibri" w:eastAsia="Times New Roman" w:hAnsi="Calibri" w:cs="Calibri"/>
                      <w:color w:val="000000"/>
                      <w:sz w:val="22"/>
                    </w:rPr>
                  </w:rPrChange>
                </w:rPr>
                <w:t>2</w:t>
              </w:r>
            </w:ins>
          </w:p>
        </w:tc>
        <w:tc>
          <w:tcPr>
            <w:tcW w:w="1582" w:type="dxa"/>
            <w:shd w:val="clear" w:color="auto" w:fill="auto"/>
            <w:noWrap/>
            <w:hideMark/>
          </w:tcPr>
          <w:p w14:paraId="06765AA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29" w:author="韬 黄" w:date="2018-09-27T17:36:00Z"/>
                <w:rFonts w:eastAsia="Times New Roman" w:cs="Times New Roman"/>
                <w:color w:val="000000"/>
                <w:sz w:val="22"/>
                <w:rPrChange w:id="6630" w:author="韬 黄" w:date="2018-10-15T17:38:00Z">
                  <w:rPr>
                    <w:ins w:id="6631" w:author="韬 黄" w:date="2018-09-27T17:36:00Z"/>
                    <w:rFonts w:ascii="Calibri" w:eastAsia="Times New Roman" w:hAnsi="Calibri" w:cs="Calibri"/>
                    <w:color w:val="000000"/>
                    <w:sz w:val="22"/>
                  </w:rPr>
                </w:rPrChange>
              </w:rPr>
              <w:pPrChange w:id="663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33" w:author="韬 黄" w:date="2018-09-27T17:36:00Z">
              <w:r w:rsidRPr="00437B0F">
                <w:rPr>
                  <w:rFonts w:eastAsia="Times New Roman" w:cs="Times New Roman"/>
                  <w:color w:val="000000"/>
                  <w:sz w:val="22"/>
                  <w:rPrChange w:id="6634" w:author="韬 黄" w:date="2018-10-15T17:38:00Z">
                    <w:rPr>
                      <w:rFonts w:ascii="Calibri" w:eastAsia="Times New Roman" w:hAnsi="Calibri" w:cs="Calibri"/>
                      <w:color w:val="000000"/>
                      <w:sz w:val="22"/>
                    </w:rPr>
                  </w:rPrChange>
                </w:rPr>
                <w:t>0.9905</w:t>
              </w:r>
            </w:ins>
          </w:p>
        </w:tc>
        <w:tc>
          <w:tcPr>
            <w:tcW w:w="701" w:type="dxa"/>
            <w:shd w:val="clear" w:color="auto" w:fill="auto"/>
            <w:noWrap/>
            <w:hideMark/>
          </w:tcPr>
          <w:p w14:paraId="05807EE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35" w:author="韬 黄" w:date="2018-09-27T17:36:00Z"/>
                <w:rFonts w:eastAsia="Times New Roman" w:cs="Times New Roman"/>
                <w:color w:val="000000"/>
                <w:sz w:val="22"/>
                <w:rPrChange w:id="6636" w:author="韬 黄" w:date="2018-10-15T17:38:00Z">
                  <w:rPr>
                    <w:ins w:id="6637" w:author="韬 黄" w:date="2018-09-27T17:36:00Z"/>
                    <w:rFonts w:ascii="Calibri" w:eastAsia="Times New Roman" w:hAnsi="Calibri" w:cs="Calibri"/>
                    <w:color w:val="000000"/>
                    <w:sz w:val="22"/>
                  </w:rPr>
                </w:rPrChange>
              </w:rPr>
              <w:pPrChange w:id="663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39" w:author="韬 黄" w:date="2018-09-27T17:36:00Z">
              <w:r w:rsidRPr="00437B0F">
                <w:rPr>
                  <w:rFonts w:eastAsia="Times New Roman" w:cs="Times New Roman"/>
                  <w:color w:val="000000"/>
                  <w:sz w:val="22"/>
                  <w:rPrChange w:id="6640" w:author="韬 黄" w:date="2018-10-15T17:38:00Z">
                    <w:rPr>
                      <w:rFonts w:ascii="Calibri" w:eastAsia="Times New Roman" w:hAnsi="Calibri" w:cs="Calibri"/>
                      <w:color w:val="000000"/>
                      <w:sz w:val="22"/>
                    </w:rPr>
                  </w:rPrChange>
                </w:rPr>
                <w:t>1</w:t>
              </w:r>
            </w:ins>
          </w:p>
        </w:tc>
        <w:tc>
          <w:tcPr>
            <w:tcW w:w="1543" w:type="dxa"/>
            <w:shd w:val="clear" w:color="auto" w:fill="auto"/>
            <w:noWrap/>
            <w:hideMark/>
          </w:tcPr>
          <w:p w14:paraId="2D904FC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41" w:author="韬 黄" w:date="2018-09-27T17:36:00Z"/>
                <w:rFonts w:eastAsia="Times New Roman" w:cs="Times New Roman"/>
                <w:color w:val="000000"/>
                <w:sz w:val="22"/>
                <w:rPrChange w:id="6642" w:author="韬 黄" w:date="2018-10-15T17:38:00Z">
                  <w:rPr>
                    <w:ins w:id="6643" w:author="韬 黄" w:date="2018-09-27T17:36:00Z"/>
                    <w:rFonts w:ascii="Calibri" w:eastAsia="Times New Roman" w:hAnsi="Calibri" w:cs="Calibri"/>
                    <w:color w:val="000000"/>
                    <w:sz w:val="22"/>
                  </w:rPr>
                </w:rPrChange>
              </w:rPr>
              <w:pPrChange w:id="664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45" w:author="韬 黄" w:date="2018-09-27T17:36:00Z">
              <w:r w:rsidRPr="00437B0F">
                <w:rPr>
                  <w:rFonts w:eastAsia="Times New Roman" w:cs="Times New Roman"/>
                  <w:color w:val="000000"/>
                  <w:sz w:val="22"/>
                  <w:rPrChange w:id="6646" w:author="韬 黄" w:date="2018-10-15T17:38:00Z">
                    <w:rPr>
                      <w:rFonts w:ascii="Calibri" w:eastAsia="Times New Roman" w:hAnsi="Calibri" w:cs="Calibri"/>
                      <w:color w:val="000000"/>
                      <w:sz w:val="22"/>
                    </w:rPr>
                  </w:rPrChange>
                </w:rPr>
                <w:t>0.1548</w:t>
              </w:r>
            </w:ins>
          </w:p>
        </w:tc>
        <w:tc>
          <w:tcPr>
            <w:tcW w:w="701" w:type="dxa"/>
            <w:shd w:val="clear" w:color="auto" w:fill="auto"/>
            <w:noWrap/>
            <w:hideMark/>
          </w:tcPr>
          <w:p w14:paraId="14514BE8"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47" w:author="韬 黄" w:date="2018-09-27T17:36:00Z"/>
                <w:rFonts w:eastAsia="Times New Roman" w:cs="Times New Roman"/>
                <w:color w:val="000000"/>
                <w:sz w:val="22"/>
                <w:rPrChange w:id="6648" w:author="韬 黄" w:date="2018-10-15T17:38:00Z">
                  <w:rPr>
                    <w:ins w:id="6649" w:author="韬 黄" w:date="2018-09-27T17:36:00Z"/>
                    <w:rFonts w:ascii="Calibri" w:eastAsia="Times New Roman" w:hAnsi="Calibri" w:cs="Calibri"/>
                    <w:color w:val="000000"/>
                    <w:sz w:val="22"/>
                  </w:rPr>
                </w:rPrChange>
              </w:rPr>
              <w:pPrChange w:id="665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51" w:author="韬 黄" w:date="2018-09-27T17:36:00Z">
              <w:r w:rsidRPr="00437B0F">
                <w:rPr>
                  <w:rFonts w:eastAsia="Times New Roman" w:cs="Times New Roman"/>
                  <w:color w:val="000000"/>
                  <w:sz w:val="22"/>
                  <w:rPrChange w:id="6652" w:author="韬 黄" w:date="2018-10-15T17:38:00Z">
                    <w:rPr>
                      <w:rFonts w:ascii="Calibri" w:eastAsia="Times New Roman" w:hAnsi="Calibri" w:cs="Calibri"/>
                      <w:color w:val="000000"/>
                      <w:sz w:val="22"/>
                    </w:rPr>
                  </w:rPrChange>
                </w:rPr>
                <w:t>1</w:t>
              </w:r>
            </w:ins>
          </w:p>
        </w:tc>
      </w:tr>
      <w:tr w:rsidR="00FC610D" w:rsidRPr="00437B0F" w14:paraId="0E1C8F45" w14:textId="77777777" w:rsidTr="00FC610D">
        <w:trPr>
          <w:trHeight w:val="170"/>
          <w:jc w:val="center"/>
          <w:ins w:id="6653" w:author="韬 黄" w:date="2018-09-27T17:36:00Z"/>
          <w:trPrChange w:id="6654"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6655" w:author="韬 黄" w:date="2018-09-27T17:36:00Z">
              <w:tcPr>
                <w:tcW w:w="2192" w:type="dxa"/>
                <w:tcBorders>
                  <w:top w:val="nil"/>
                  <w:left w:val="nil"/>
                  <w:bottom w:val="nil"/>
                  <w:right w:val="nil"/>
                </w:tcBorders>
                <w:shd w:val="clear" w:color="000000" w:fill="FFFF00"/>
                <w:noWrap/>
                <w:vAlign w:val="bottom"/>
                <w:hideMark/>
              </w:tcPr>
            </w:tcPrChange>
          </w:tcPr>
          <w:p w14:paraId="75FCCE5C" w14:textId="77777777" w:rsidR="00FC610D" w:rsidRPr="00437B0F" w:rsidRDefault="00FC610D" w:rsidP="00FC610D">
            <w:pPr>
              <w:spacing w:after="0" w:line="240" w:lineRule="auto"/>
              <w:rPr>
                <w:ins w:id="6656" w:author="韬 黄" w:date="2018-09-27T17:36:00Z"/>
                <w:rFonts w:eastAsia="Times New Roman" w:cs="Times New Roman"/>
                <w:b w:val="0"/>
                <w:color w:val="000000"/>
                <w:sz w:val="22"/>
                <w:rPrChange w:id="6657" w:author="韬 黄" w:date="2018-10-15T17:38:00Z">
                  <w:rPr>
                    <w:ins w:id="6658" w:author="韬 黄" w:date="2018-09-27T17:36:00Z"/>
                    <w:rFonts w:ascii="Calibri" w:eastAsia="Times New Roman" w:hAnsi="Calibri" w:cs="Calibri"/>
                    <w:color w:val="000000"/>
                    <w:sz w:val="22"/>
                  </w:rPr>
                </w:rPrChange>
              </w:rPr>
            </w:pPr>
            <w:ins w:id="6659" w:author="韬 黄" w:date="2018-09-27T17:36:00Z">
              <w:r w:rsidRPr="00437B0F">
                <w:rPr>
                  <w:rFonts w:eastAsia="Times New Roman" w:cs="Times New Roman"/>
                  <w:b w:val="0"/>
                  <w:color w:val="000000"/>
                  <w:sz w:val="22"/>
                  <w:rPrChange w:id="6660" w:author="韬 黄" w:date="2018-10-15T17:38:00Z">
                    <w:rPr>
                      <w:rFonts w:ascii="Calibri" w:eastAsia="Times New Roman" w:hAnsi="Calibri" w:cs="Calibri"/>
                      <w:color w:val="000000"/>
                      <w:sz w:val="22"/>
                    </w:rPr>
                  </w:rPrChange>
                </w:rPr>
                <w:t>ADL-intra-IC</w:t>
              </w:r>
            </w:ins>
          </w:p>
        </w:tc>
        <w:tc>
          <w:tcPr>
            <w:tcW w:w="0" w:type="dxa"/>
            <w:shd w:val="clear" w:color="auto" w:fill="auto"/>
            <w:noWrap/>
            <w:hideMark/>
            <w:tcPrChange w:id="6661" w:author="韬 黄" w:date="2018-09-27T17:36:00Z">
              <w:tcPr>
                <w:tcW w:w="958" w:type="dxa"/>
                <w:tcBorders>
                  <w:top w:val="nil"/>
                  <w:left w:val="nil"/>
                  <w:bottom w:val="nil"/>
                  <w:right w:val="nil"/>
                </w:tcBorders>
                <w:shd w:val="clear" w:color="000000" w:fill="FFFF00"/>
                <w:noWrap/>
                <w:vAlign w:val="bottom"/>
                <w:hideMark/>
              </w:tcPr>
            </w:tcPrChange>
          </w:tcPr>
          <w:p w14:paraId="7E858E7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62" w:author="韬 黄" w:date="2018-09-27T17:36:00Z"/>
                <w:rFonts w:eastAsia="Times New Roman" w:cs="Times New Roman"/>
                <w:color w:val="000000"/>
                <w:sz w:val="22"/>
                <w:rPrChange w:id="6663" w:author="韬 黄" w:date="2018-10-15T17:38:00Z">
                  <w:rPr>
                    <w:ins w:id="6664" w:author="韬 黄" w:date="2018-09-27T17:36:00Z"/>
                    <w:rFonts w:ascii="Calibri" w:eastAsia="Times New Roman" w:hAnsi="Calibri" w:cs="Calibri"/>
                    <w:color w:val="000000"/>
                    <w:sz w:val="22"/>
                  </w:rPr>
                </w:rPrChange>
              </w:rPr>
              <w:pPrChange w:id="666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66" w:author="韬 黄" w:date="2018-09-27T17:36:00Z">
              <w:r w:rsidRPr="00437B0F">
                <w:rPr>
                  <w:rFonts w:eastAsia="Times New Roman" w:cs="Times New Roman"/>
                  <w:color w:val="000000"/>
                  <w:sz w:val="22"/>
                  <w:rPrChange w:id="6667" w:author="韬 黄" w:date="2018-10-15T17:38:00Z">
                    <w:rPr>
                      <w:rFonts w:ascii="Calibri" w:eastAsia="Times New Roman" w:hAnsi="Calibri" w:cs="Calibri"/>
                      <w:color w:val="000000"/>
                      <w:sz w:val="22"/>
                    </w:rPr>
                  </w:rPrChange>
                </w:rPr>
                <w:t>15.595</w:t>
              </w:r>
            </w:ins>
          </w:p>
        </w:tc>
        <w:tc>
          <w:tcPr>
            <w:tcW w:w="0" w:type="dxa"/>
            <w:shd w:val="clear" w:color="auto" w:fill="auto"/>
            <w:noWrap/>
            <w:hideMark/>
            <w:tcPrChange w:id="6668" w:author="韬 黄" w:date="2018-09-27T17:36:00Z">
              <w:tcPr>
                <w:tcW w:w="701" w:type="dxa"/>
                <w:tcBorders>
                  <w:top w:val="nil"/>
                  <w:left w:val="nil"/>
                  <w:bottom w:val="nil"/>
                  <w:right w:val="nil"/>
                </w:tcBorders>
                <w:shd w:val="clear" w:color="000000" w:fill="FFFF00"/>
                <w:noWrap/>
                <w:vAlign w:val="bottom"/>
                <w:hideMark/>
              </w:tcPr>
            </w:tcPrChange>
          </w:tcPr>
          <w:p w14:paraId="64B74C8F"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69" w:author="韬 黄" w:date="2018-09-27T17:36:00Z"/>
                <w:rFonts w:eastAsia="Times New Roman" w:cs="Times New Roman"/>
                <w:color w:val="000000"/>
                <w:sz w:val="22"/>
                <w:rPrChange w:id="6670" w:author="韬 黄" w:date="2018-10-15T17:38:00Z">
                  <w:rPr>
                    <w:ins w:id="6671" w:author="韬 黄" w:date="2018-09-27T17:36:00Z"/>
                    <w:rFonts w:ascii="Calibri" w:eastAsia="Times New Roman" w:hAnsi="Calibri" w:cs="Calibri"/>
                    <w:color w:val="000000"/>
                    <w:sz w:val="22"/>
                  </w:rPr>
                </w:rPrChange>
              </w:rPr>
              <w:pPrChange w:id="667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73" w:author="韬 黄" w:date="2018-09-27T17:36:00Z">
              <w:r w:rsidRPr="00437B0F">
                <w:rPr>
                  <w:rFonts w:eastAsia="Times New Roman" w:cs="Times New Roman"/>
                  <w:color w:val="000000"/>
                  <w:sz w:val="22"/>
                  <w:rPrChange w:id="6674"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6675" w:author="韬 黄" w:date="2018-09-27T17:36:00Z">
              <w:tcPr>
                <w:tcW w:w="1192" w:type="dxa"/>
                <w:tcBorders>
                  <w:top w:val="nil"/>
                  <w:left w:val="nil"/>
                  <w:bottom w:val="nil"/>
                  <w:right w:val="nil"/>
                </w:tcBorders>
                <w:shd w:val="clear" w:color="000000" w:fill="FFFF00"/>
                <w:noWrap/>
                <w:vAlign w:val="bottom"/>
                <w:hideMark/>
              </w:tcPr>
            </w:tcPrChange>
          </w:tcPr>
          <w:p w14:paraId="6701085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76" w:author="韬 黄" w:date="2018-09-27T17:36:00Z"/>
                <w:rFonts w:eastAsia="Times New Roman" w:cs="Times New Roman"/>
                <w:color w:val="000000"/>
                <w:sz w:val="22"/>
                <w:rPrChange w:id="6677" w:author="韬 黄" w:date="2018-10-15T17:38:00Z">
                  <w:rPr>
                    <w:ins w:id="6678" w:author="韬 黄" w:date="2018-09-27T17:36:00Z"/>
                    <w:rFonts w:ascii="Calibri" w:eastAsia="Times New Roman" w:hAnsi="Calibri" w:cs="Calibri"/>
                    <w:color w:val="000000"/>
                    <w:sz w:val="22"/>
                  </w:rPr>
                </w:rPrChange>
              </w:rPr>
              <w:pPrChange w:id="667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80" w:author="韬 黄" w:date="2018-09-27T17:36:00Z">
              <w:r w:rsidRPr="00437B0F">
                <w:rPr>
                  <w:rFonts w:eastAsia="Times New Roman" w:cs="Times New Roman"/>
                  <w:color w:val="000000"/>
                  <w:sz w:val="22"/>
                  <w:rPrChange w:id="6681" w:author="韬 黄" w:date="2018-10-15T17:38:00Z">
                    <w:rPr>
                      <w:rFonts w:ascii="Calibri" w:eastAsia="Times New Roman" w:hAnsi="Calibri" w:cs="Calibri"/>
                      <w:color w:val="000000"/>
                      <w:sz w:val="22"/>
                    </w:rPr>
                  </w:rPrChange>
                </w:rPr>
                <w:t>40.46%</w:t>
              </w:r>
            </w:ins>
          </w:p>
        </w:tc>
        <w:tc>
          <w:tcPr>
            <w:tcW w:w="0" w:type="dxa"/>
            <w:shd w:val="clear" w:color="auto" w:fill="auto"/>
            <w:noWrap/>
            <w:hideMark/>
            <w:tcPrChange w:id="6682" w:author="韬 黄" w:date="2018-09-27T17:36:00Z">
              <w:tcPr>
                <w:tcW w:w="701" w:type="dxa"/>
                <w:tcBorders>
                  <w:top w:val="nil"/>
                  <w:left w:val="nil"/>
                  <w:bottom w:val="nil"/>
                  <w:right w:val="nil"/>
                </w:tcBorders>
                <w:shd w:val="clear" w:color="000000" w:fill="FFFF00"/>
                <w:noWrap/>
                <w:vAlign w:val="bottom"/>
                <w:hideMark/>
              </w:tcPr>
            </w:tcPrChange>
          </w:tcPr>
          <w:p w14:paraId="2DAA4EF2"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83" w:author="韬 黄" w:date="2018-09-27T17:36:00Z"/>
                <w:rFonts w:eastAsia="Times New Roman" w:cs="Times New Roman"/>
                <w:color w:val="000000"/>
                <w:sz w:val="22"/>
                <w:rPrChange w:id="6684" w:author="韬 黄" w:date="2018-10-15T17:38:00Z">
                  <w:rPr>
                    <w:ins w:id="6685" w:author="韬 黄" w:date="2018-09-27T17:36:00Z"/>
                    <w:rFonts w:ascii="Calibri" w:eastAsia="Times New Roman" w:hAnsi="Calibri" w:cs="Calibri"/>
                    <w:color w:val="000000"/>
                    <w:sz w:val="22"/>
                  </w:rPr>
                </w:rPrChange>
              </w:rPr>
              <w:pPrChange w:id="668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87" w:author="韬 黄" w:date="2018-09-27T17:36:00Z">
              <w:r w:rsidRPr="00437B0F">
                <w:rPr>
                  <w:rFonts w:eastAsia="Times New Roman" w:cs="Times New Roman"/>
                  <w:color w:val="000000"/>
                  <w:sz w:val="22"/>
                  <w:rPrChange w:id="6688" w:author="韬 黄" w:date="2018-10-15T17:38:00Z">
                    <w:rPr>
                      <w:rFonts w:ascii="Calibri" w:eastAsia="Times New Roman" w:hAnsi="Calibri" w:cs="Calibri"/>
                      <w:color w:val="000000"/>
                      <w:sz w:val="22"/>
                    </w:rPr>
                  </w:rPrChange>
                </w:rPr>
                <w:t>2</w:t>
              </w:r>
            </w:ins>
          </w:p>
        </w:tc>
        <w:tc>
          <w:tcPr>
            <w:tcW w:w="0" w:type="dxa"/>
            <w:shd w:val="clear" w:color="auto" w:fill="auto"/>
            <w:noWrap/>
            <w:hideMark/>
            <w:tcPrChange w:id="6689" w:author="韬 黄" w:date="2018-09-27T17:36:00Z">
              <w:tcPr>
                <w:tcW w:w="1290" w:type="dxa"/>
                <w:tcBorders>
                  <w:top w:val="nil"/>
                  <w:left w:val="nil"/>
                  <w:bottom w:val="nil"/>
                  <w:right w:val="nil"/>
                </w:tcBorders>
                <w:shd w:val="clear" w:color="000000" w:fill="FFFF00"/>
                <w:noWrap/>
                <w:vAlign w:val="bottom"/>
                <w:hideMark/>
              </w:tcPr>
            </w:tcPrChange>
          </w:tcPr>
          <w:p w14:paraId="79A3631E"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90" w:author="韬 黄" w:date="2018-09-27T17:36:00Z"/>
                <w:rFonts w:eastAsia="Times New Roman" w:cs="Times New Roman"/>
                <w:color w:val="000000"/>
                <w:sz w:val="22"/>
                <w:rPrChange w:id="6691" w:author="韬 黄" w:date="2018-10-15T17:38:00Z">
                  <w:rPr>
                    <w:ins w:id="6692" w:author="韬 黄" w:date="2018-09-27T17:36:00Z"/>
                    <w:rFonts w:ascii="Calibri" w:eastAsia="Times New Roman" w:hAnsi="Calibri" w:cs="Calibri"/>
                    <w:color w:val="000000"/>
                    <w:sz w:val="22"/>
                  </w:rPr>
                </w:rPrChange>
              </w:rPr>
              <w:pPrChange w:id="669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94" w:author="韬 黄" w:date="2018-09-27T17:36:00Z">
              <w:r w:rsidRPr="00437B0F">
                <w:rPr>
                  <w:rFonts w:eastAsia="Times New Roman" w:cs="Times New Roman"/>
                  <w:color w:val="000000"/>
                  <w:sz w:val="22"/>
                  <w:rPrChange w:id="6695" w:author="韬 黄" w:date="2018-10-15T17:38:00Z">
                    <w:rPr>
                      <w:rFonts w:ascii="Calibri" w:eastAsia="Times New Roman" w:hAnsi="Calibri" w:cs="Calibri"/>
                      <w:color w:val="000000"/>
                      <w:sz w:val="22"/>
                    </w:rPr>
                  </w:rPrChange>
                </w:rPr>
                <w:t>0.692854</w:t>
              </w:r>
            </w:ins>
          </w:p>
        </w:tc>
        <w:tc>
          <w:tcPr>
            <w:tcW w:w="0" w:type="dxa"/>
            <w:shd w:val="clear" w:color="auto" w:fill="auto"/>
            <w:noWrap/>
            <w:hideMark/>
            <w:tcPrChange w:id="6696" w:author="韬 黄" w:date="2018-09-27T17:36:00Z">
              <w:tcPr>
                <w:tcW w:w="701" w:type="dxa"/>
                <w:tcBorders>
                  <w:top w:val="nil"/>
                  <w:left w:val="nil"/>
                  <w:bottom w:val="nil"/>
                  <w:right w:val="nil"/>
                </w:tcBorders>
                <w:shd w:val="clear" w:color="000000" w:fill="FFFF00"/>
                <w:noWrap/>
                <w:vAlign w:val="bottom"/>
                <w:hideMark/>
              </w:tcPr>
            </w:tcPrChange>
          </w:tcPr>
          <w:p w14:paraId="0C1E618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97" w:author="韬 黄" w:date="2018-09-27T17:36:00Z"/>
                <w:rFonts w:eastAsia="Times New Roman" w:cs="Times New Roman"/>
                <w:color w:val="000000"/>
                <w:sz w:val="22"/>
                <w:rPrChange w:id="6698" w:author="韬 黄" w:date="2018-10-15T17:38:00Z">
                  <w:rPr>
                    <w:ins w:id="6699" w:author="韬 黄" w:date="2018-09-27T17:36:00Z"/>
                    <w:rFonts w:ascii="Calibri" w:eastAsia="Times New Roman" w:hAnsi="Calibri" w:cs="Calibri"/>
                    <w:color w:val="000000"/>
                    <w:sz w:val="22"/>
                  </w:rPr>
                </w:rPrChange>
              </w:rPr>
              <w:pPrChange w:id="670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701" w:author="韬 黄" w:date="2018-09-27T17:36:00Z">
              <w:r w:rsidRPr="00437B0F">
                <w:rPr>
                  <w:rFonts w:eastAsia="Times New Roman" w:cs="Times New Roman"/>
                  <w:color w:val="000000"/>
                  <w:sz w:val="22"/>
                  <w:rPrChange w:id="6702" w:author="韬 黄" w:date="2018-10-15T17:38:00Z">
                    <w:rPr>
                      <w:rFonts w:ascii="Calibri" w:eastAsia="Times New Roman" w:hAnsi="Calibri" w:cs="Calibri"/>
                      <w:color w:val="000000"/>
                      <w:sz w:val="22"/>
                    </w:rPr>
                  </w:rPrChange>
                </w:rPr>
                <w:t>1</w:t>
              </w:r>
            </w:ins>
          </w:p>
        </w:tc>
        <w:tc>
          <w:tcPr>
            <w:tcW w:w="0" w:type="dxa"/>
            <w:shd w:val="clear" w:color="auto" w:fill="auto"/>
            <w:noWrap/>
            <w:hideMark/>
            <w:tcPrChange w:id="6703" w:author="韬 黄" w:date="2018-09-27T17:36:00Z">
              <w:tcPr>
                <w:tcW w:w="1582" w:type="dxa"/>
                <w:tcBorders>
                  <w:top w:val="nil"/>
                  <w:left w:val="nil"/>
                  <w:bottom w:val="nil"/>
                  <w:right w:val="nil"/>
                </w:tcBorders>
                <w:shd w:val="clear" w:color="000000" w:fill="E7E6E6"/>
                <w:noWrap/>
                <w:vAlign w:val="bottom"/>
                <w:hideMark/>
              </w:tcPr>
            </w:tcPrChange>
          </w:tcPr>
          <w:p w14:paraId="048F18B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04" w:author="韬 黄" w:date="2018-09-27T17:36:00Z"/>
                <w:rFonts w:eastAsia="Times New Roman" w:cs="Times New Roman"/>
                <w:color w:val="000000"/>
                <w:sz w:val="22"/>
                <w:rPrChange w:id="6705" w:author="韬 黄" w:date="2018-10-15T17:38:00Z">
                  <w:rPr>
                    <w:ins w:id="6706" w:author="韬 黄" w:date="2018-09-27T17:36:00Z"/>
                    <w:rFonts w:ascii="Calibri" w:eastAsia="Times New Roman" w:hAnsi="Calibri" w:cs="Calibri"/>
                    <w:color w:val="000000"/>
                    <w:sz w:val="22"/>
                  </w:rPr>
                </w:rPrChange>
              </w:rPr>
              <w:pPrChange w:id="670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708" w:author="韬 黄" w:date="2018-09-27T17:36:00Z">
              <w:r w:rsidRPr="00437B0F">
                <w:rPr>
                  <w:rFonts w:eastAsia="Times New Roman" w:cs="Times New Roman"/>
                  <w:color w:val="000000"/>
                  <w:sz w:val="22"/>
                  <w:rPrChange w:id="6709" w:author="韬 黄" w:date="2018-10-15T17:38:00Z">
                    <w:rPr>
                      <w:rFonts w:ascii="Calibri" w:eastAsia="Times New Roman" w:hAnsi="Calibri" w:cs="Calibri"/>
                      <w:color w:val="000000"/>
                      <w:sz w:val="22"/>
                    </w:rPr>
                  </w:rPrChange>
                </w:rPr>
                <w:t>0.9936</w:t>
              </w:r>
            </w:ins>
          </w:p>
        </w:tc>
        <w:tc>
          <w:tcPr>
            <w:tcW w:w="0" w:type="dxa"/>
            <w:shd w:val="clear" w:color="auto" w:fill="auto"/>
            <w:noWrap/>
            <w:hideMark/>
            <w:tcPrChange w:id="6710" w:author="韬 黄" w:date="2018-09-27T17:36:00Z">
              <w:tcPr>
                <w:tcW w:w="701" w:type="dxa"/>
                <w:tcBorders>
                  <w:top w:val="nil"/>
                  <w:left w:val="nil"/>
                  <w:bottom w:val="nil"/>
                  <w:right w:val="nil"/>
                </w:tcBorders>
                <w:shd w:val="clear" w:color="000000" w:fill="E7E6E6"/>
                <w:noWrap/>
                <w:vAlign w:val="bottom"/>
                <w:hideMark/>
              </w:tcPr>
            </w:tcPrChange>
          </w:tcPr>
          <w:p w14:paraId="00B2B95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11" w:author="韬 黄" w:date="2018-09-27T17:36:00Z"/>
                <w:rFonts w:eastAsia="Times New Roman" w:cs="Times New Roman"/>
                <w:color w:val="000000"/>
                <w:sz w:val="22"/>
                <w:rPrChange w:id="6712" w:author="韬 黄" w:date="2018-10-15T17:38:00Z">
                  <w:rPr>
                    <w:ins w:id="6713" w:author="韬 黄" w:date="2018-09-27T17:36:00Z"/>
                    <w:rFonts w:ascii="Calibri" w:eastAsia="Times New Roman" w:hAnsi="Calibri" w:cs="Calibri"/>
                    <w:color w:val="000000"/>
                    <w:sz w:val="22"/>
                  </w:rPr>
                </w:rPrChange>
              </w:rPr>
              <w:pPrChange w:id="671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715" w:author="韬 黄" w:date="2018-09-27T17:36:00Z">
              <w:r w:rsidRPr="00437B0F">
                <w:rPr>
                  <w:rFonts w:eastAsia="Times New Roman" w:cs="Times New Roman"/>
                  <w:color w:val="000000"/>
                  <w:sz w:val="22"/>
                  <w:rPrChange w:id="6716" w:author="韬 黄" w:date="2018-10-15T17:38:00Z">
                    <w:rPr>
                      <w:rFonts w:ascii="Calibri" w:eastAsia="Times New Roman" w:hAnsi="Calibri" w:cs="Calibri"/>
                      <w:color w:val="000000"/>
                      <w:sz w:val="22"/>
                    </w:rPr>
                  </w:rPrChange>
                </w:rPr>
                <w:t>2</w:t>
              </w:r>
            </w:ins>
          </w:p>
        </w:tc>
        <w:tc>
          <w:tcPr>
            <w:tcW w:w="0" w:type="dxa"/>
            <w:shd w:val="clear" w:color="auto" w:fill="auto"/>
            <w:noWrap/>
            <w:hideMark/>
            <w:tcPrChange w:id="6717" w:author="韬 黄" w:date="2018-09-27T17:36:00Z">
              <w:tcPr>
                <w:tcW w:w="1543" w:type="dxa"/>
                <w:tcBorders>
                  <w:top w:val="nil"/>
                  <w:left w:val="nil"/>
                  <w:bottom w:val="nil"/>
                  <w:right w:val="nil"/>
                </w:tcBorders>
                <w:shd w:val="clear" w:color="000000" w:fill="FFFF00"/>
                <w:noWrap/>
                <w:vAlign w:val="bottom"/>
                <w:hideMark/>
              </w:tcPr>
            </w:tcPrChange>
          </w:tcPr>
          <w:p w14:paraId="637DB25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18" w:author="韬 黄" w:date="2018-09-27T17:36:00Z"/>
                <w:rFonts w:eastAsia="Times New Roman" w:cs="Times New Roman"/>
                <w:color w:val="000000"/>
                <w:sz w:val="22"/>
                <w:rPrChange w:id="6719" w:author="韬 黄" w:date="2018-10-15T17:38:00Z">
                  <w:rPr>
                    <w:ins w:id="6720" w:author="韬 黄" w:date="2018-09-27T17:36:00Z"/>
                    <w:rFonts w:ascii="Calibri" w:eastAsia="Times New Roman" w:hAnsi="Calibri" w:cs="Calibri"/>
                    <w:color w:val="000000"/>
                    <w:sz w:val="22"/>
                  </w:rPr>
                </w:rPrChange>
              </w:rPr>
              <w:pPrChange w:id="672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722" w:author="韬 黄" w:date="2018-09-27T17:36:00Z">
              <w:r w:rsidRPr="00437B0F">
                <w:rPr>
                  <w:rFonts w:eastAsia="Times New Roman" w:cs="Times New Roman"/>
                  <w:color w:val="000000"/>
                  <w:sz w:val="22"/>
                  <w:rPrChange w:id="6723" w:author="韬 黄" w:date="2018-10-15T17:38:00Z">
                    <w:rPr>
                      <w:rFonts w:ascii="Calibri" w:eastAsia="Times New Roman" w:hAnsi="Calibri" w:cs="Calibri"/>
                      <w:color w:val="000000"/>
                      <w:sz w:val="22"/>
                    </w:rPr>
                  </w:rPrChange>
                </w:rPr>
                <w:t>0.1568</w:t>
              </w:r>
            </w:ins>
          </w:p>
        </w:tc>
        <w:tc>
          <w:tcPr>
            <w:tcW w:w="0" w:type="dxa"/>
            <w:shd w:val="clear" w:color="auto" w:fill="auto"/>
            <w:noWrap/>
            <w:hideMark/>
            <w:tcPrChange w:id="6724" w:author="韬 黄" w:date="2018-09-27T17:36:00Z">
              <w:tcPr>
                <w:tcW w:w="701" w:type="dxa"/>
                <w:tcBorders>
                  <w:top w:val="nil"/>
                  <w:left w:val="nil"/>
                  <w:bottom w:val="nil"/>
                  <w:right w:val="nil"/>
                </w:tcBorders>
                <w:shd w:val="clear" w:color="000000" w:fill="FFFF00"/>
                <w:noWrap/>
                <w:vAlign w:val="bottom"/>
                <w:hideMark/>
              </w:tcPr>
            </w:tcPrChange>
          </w:tcPr>
          <w:p w14:paraId="682FD57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25" w:author="韬 黄" w:date="2018-09-27T17:36:00Z"/>
                <w:rFonts w:eastAsia="Times New Roman" w:cs="Times New Roman"/>
                <w:color w:val="000000"/>
                <w:sz w:val="22"/>
                <w:rPrChange w:id="6726" w:author="韬 黄" w:date="2018-10-15T17:38:00Z">
                  <w:rPr>
                    <w:ins w:id="6727" w:author="韬 黄" w:date="2018-09-27T17:36:00Z"/>
                    <w:rFonts w:ascii="Calibri" w:eastAsia="Times New Roman" w:hAnsi="Calibri" w:cs="Calibri"/>
                    <w:color w:val="000000"/>
                    <w:sz w:val="22"/>
                  </w:rPr>
                </w:rPrChange>
              </w:rPr>
              <w:pPrChange w:id="672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729" w:author="韬 黄" w:date="2018-09-27T17:36:00Z">
              <w:r w:rsidRPr="00437B0F">
                <w:rPr>
                  <w:rFonts w:eastAsia="Times New Roman" w:cs="Times New Roman"/>
                  <w:color w:val="000000"/>
                  <w:sz w:val="22"/>
                  <w:rPrChange w:id="6730" w:author="韬 黄" w:date="2018-10-15T17:38:00Z">
                    <w:rPr>
                      <w:rFonts w:ascii="Calibri" w:eastAsia="Times New Roman" w:hAnsi="Calibri" w:cs="Calibri"/>
                      <w:color w:val="000000"/>
                      <w:sz w:val="22"/>
                    </w:rPr>
                  </w:rPrChange>
                </w:rPr>
                <w:t>3</w:t>
              </w:r>
            </w:ins>
          </w:p>
        </w:tc>
      </w:tr>
      <w:tr w:rsidR="00FC610D" w:rsidRPr="00437B0F" w14:paraId="3C206AF5"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6731" w:author="韬 黄" w:date="2018-09-27T17:36: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78B11285" w14:textId="6D4FFBDB" w:rsidR="00FC610D" w:rsidRPr="00437B0F" w:rsidRDefault="00FC610D">
            <w:pPr>
              <w:spacing w:after="0" w:line="240" w:lineRule="auto"/>
              <w:rPr>
                <w:ins w:id="6732" w:author="韬 黄" w:date="2018-09-27T17:36:00Z"/>
                <w:rFonts w:eastAsia="Times New Roman" w:cs="Times New Roman"/>
                <w:b w:val="0"/>
                <w:color w:val="000000"/>
                <w:sz w:val="22"/>
                <w:rPrChange w:id="6733" w:author="韬 黄" w:date="2018-10-15T17:38:00Z">
                  <w:rPr>
                    <w:ins w:id="6734" w:author="韬 黄" w:date="2018-09-27T17:36:00Z"/>
                    <w:rFonts w:ascii="Calibri" w:eastAsia="Times New Roman" w:hAnsi="Calibri" w:cs="Calibri"/>
                    <w:color w:val="000000"/>
                    <w:sz w:val="22"/>
                  </w:rPr>
                </w:rPrChange>
              </w:rPr>
            </w:pPr>
            <w:ins w:id="6735" w:author="韬 黄" w:date="2018-09-27T17:36:00Z">
              <w:r w:rsidRPr="00437B0F">
                <w:rPr>
                  <w:rFonts w:eastAsia="Times New Roman" w:cs="Times New Roman"/>
                  <w:b w:val="0"/>
                  <w:color w:val="000000"/>
                  <w:sz w:val="22"/>
                  <w:rPrChange w:id="6736" w:author="韬 黄" w:date="2018-10-15T17:38:00Z">
                    <w:rPr>
                      <w:rFonts w:ascii="Calibri" w:eastAsia="Times New Roman" w:hAnsi="Calibri" w:cs="Calibri"/>
                      <w:color w:val="000000"/>
                      <w:sz w:val="22"/>
                    </w:rPr>
                  </w:rPrChange>
                </w:rPr>
                <w:t>Forecast horizon is 1 to 4 weeks ahead</w:t>
              </w:r>
            </w:ins>
            <w:ins w:id="6737" w:author="韬 黄" w:date="2018-09-28T16:41:00Z">
              <w:r w:rsidR="00635F25" w:rsidRPr="00437B0F">
                <w:rPr>
                  <w:rFonts w:eastAsia="Times New Roman" w:cs="Times New Roman"/>
                  <w:b w:val="0"/>
                  <w:color w:val="000000"/>
                  <w:sz w:val="22"/>
                  <w:rPrChange w:id="6738" w:author="韬 黄" w:date="2018-10-15T17:38:00Z">
                    <w:rPr>
                      <w:rFonts w:eastAsia="Times New Roman" w:cs="Times New Roman"/>
                      <w:color w:val="000000"/>
                      <w:sz w:val="22"/>
                    </w:rPr>
                  </w:rPrChange>
                </w:rPr>
                <w:t>, for all forecast period</w:t>
              </w:r>
            </w:ins>
          </w:p>
        </w:tc>
      </w:tr>
      <w:tr w:rsidR="00FC610D" w:rsidRPr="00437B0F" w14:paraId="081418B9" w14:textId="77777777" w:rsidTr="00FC610D">
        <w:trPr>
          <w:trHeight w:val="170"/>
          <w:jc w:val="center"/>
          <w:ins w:id="6739" w:author="韬 黄" w:date="2018-09-27T17:36:00Z"/>
          <w:trPrChange w:id="6740" w:author="韬 黄" w:date="2018-09-27T17:41: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Change w:id="6741" w:author="韬 黄" w:date="2018-09-27T17:41:00Z">
              <w:tcPr>
                <w:tcW w:w="2192" w:type="dxa"/>
                <w:noWrap/>
                <w:hideMark/>
              </w:tcPr>
            </w:tcPrChange>
          </w:tcPr>
          <w:p w14:paraId="42B40F8C" w14:textId="77777777" w:rsidR="00FC610D" w:rsidRPr="00437B0F" w:rsidRDefault="00FC610D" w:rsidP="00FC610D">
            <w:pPr>
              <w:spacing w:after="0" w:line="240" w:lineRule="auto"/>
              <w:rPr>
                <w:ins w:id="6742" w:author="韬 黄" w:date="2018-09-27T17:36:00Z"/>
                <w:rFonts w:eastAsia="Times New Roman" w:cs="Times New Roman"/>
                <w:b w:val="0"/>
                <w:color w:val="000000"/>
                <w:sz w:val="22"/>
                <w:rPrChange w:id="6743" w:author="韬 黄" w:date="2018-10-15T17:38:00Z">
                  <w:rPr>
                    <w:ins w:id="6744" w:author="韬 黄" w:date="2018-09-27T17:36:00Z"/>
                    <w:rFonts w:ascii="Calibri" w:eastAsia="Times New Roman" w:hAnsi="Calibri" w:cs="Calibri"/>
                    <w:color w:val="000000"/>
                    <w:sz w:val="22"/>
                  </w:rPr>
                </w:rPrChange>
              </w:rPr>
            </w:pPr>
            <w:ins w:id="6745" w:author="韬 黄" w:date="2018-09-27T17:36:00Z">
              <w:r w:rsidRPr="00437B0F">
                <w:rPr>
                  <w:rFonts w:eastAsia="Times New Roman" w:cs="Times New Roman"/>
                  <w:b w:val="0"/>
                  <w:color w:val="000000"/>
                  <w:sz w:val="22"/>
                  <w:rPrChange w:id="6746" w:author="韬 黄" w:date="2018-10-15T17:38:00Z">
                    <w:rPr>
                      <w:rFonts w:ascii="Calibri" w:eastAsia="Times New Roman" w:hAnsi="Calibri" w:cs="Calibri"/>
                      <w:color w:val="000000"/>
                      <w:sz w:val="22"/>
                    </w:rPr>
                  </w:rPrChange>
                </w:rPr>
                <w:t>Model/measure</w:t>
              </w:r>
            </w:ins>
          </w:p>
        </w:tc>
        <w:tc>
          <w:tcPr>
            <w:tcW w:w="0" w:type="dxa"/>
            <w:tcBorders>
              <w:top w:val="single" w:sz="4" w:space="0" w:color="auto"/>
            </w:tcBorders>
            <w:shd w:val="clear" w:color="auto" w:fill="auto"/>
            <w:noWrap/>
            <w:hideMark/>
            <w:tcPrChange w:id="6747" w:author="韬 黄" w:date="2018-09-27T17:41:00Z">
              <w:tcPr>
                <w:tcW w:w="958" w:type="dxa"/>
                <w:noWrap/>
                <w:hideMark/>
              </w:tcPr>
            </w:tcPrChange>
          </w:tcPr>
          <w:p w14:paraId="10C53FD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48" w:author="韬 黄" w:date="2018-09-27T17:36:00Z"/>
                <w:rFonts w:eastAsia="Times New Roman" w:cs="Times New Roman"/>
                <w:color w:val="000000"/>
                <w:sz w:val="22"/>
                <w:rPrChange w:id="6749" w:author="韬 黄" w:date="2018-10-15T17:38:00Z">
                  <w:rPr>
                    <w:ins w:id="6750" w:author="韬 黄" w:date="2018-09-27T17:36:00Z"/>
                    <w:rFonts w:ascii="Calibri" w:eastAsia="Times New Roman" w:hAnsi="Calibri" w:cs="Calibri"/>
                    <w:color w:val="000000"/>
                    <w:sz w:val="22"/>
                  </w:rPr>
                </w:rPrChange>
              </w:rPr>
              <w:pPrChange w:id="6751"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752" w:author="韬 黄" w:date="2018-09-27T17:36:00Z">
              <w:r w:rsidRPr="00437B0F">
                <w:rPr>
                  <w:rFonts w:eastAsia="Times New Roman" w:cs="Times New Roman"/>
                  <w:color w:val="000000"/>
                  <w:sz w:val="22"/>
                  <w:rPrChange w:id="6753" w:author="韬 黄" w:date="2018-10-15T17:38:00Z">
                    <w:rPr>
                      <w:rFonts w:ascii="Calibri" w:eastAsia="Times New Roman" w:hAnsi="Calibri" w:cs="Calibri"/>
                      <w:color w:val="000000"/>
                      <w:sz w:val="22"/>
                    </w:rPr>
                  </w:rPrChange>
                </w:rPr>
                <w:t>MAE</w:t>
              </w:r>
            </w:ins>
          </w:p>
        </w:tc>
        <w:tc>
          <w:tcPr>
            <w:tcW w:w="0" w:type="dxa"/>
            <w:tcBorders>
              <w:top w:val="single" w:sz="4" w:space="0" w:color="auto"/>
            </w:tcBorders>
            <w:shd w:val="clear" w:color="auto" w:fill="auto"/>
            <w:noWrap/>
            <w:hideMark/>
            <w:tcPrChange w:id="6754" w:author="韬 黄" w:date="2018-09-27T17:41:00Z">
              <w:tcPr>
                <w:tcW w:w="701" w:type="dxa"/>
                <w:noWrap/>
                <w:hideMark/>
              </w:tcPr>
            </w:tcPrChange>
          </w:tcPr>
          <w:p w14:paraId="7A2E9D4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55" w:author="韬 黄" w:date="2018-09-27T17:36:00Z"/>
                <w:rFonts w:eastAsia="Times New Roman" w:cs="Times New Roman"/>
                <w:color w:val="000000"/>
                <w:sz w:val="22"/>
                <w:rPrChange w:id="6756" w:author="韬 黄" w:date="2018-10-15T17:38:00Z">
                  <w:rPr>
                    <w:ins w:id="6757" w:author="韬 黄" w:date="2018-09-27T17:36:00Z"/>
                    <w:rFonts w:ascii="Calibri" w:eastAsia="Times New Roman" w:hAnsi="Calibri" w:cs="Calibri"/>
                    <w:color w:val="000000"/>
                    <w:sz w:val="22"/>
                  </w:rPr>
                </w:rPrChange>
              </w:rPr>
              <w:pPrChange w:id="6758"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759" w:author="韬 黄" w:date="2018-09-27T17:36:00Z">
              <w:r w:rsidRPr="00437B0F">
                <w:rPr>
                  <w:rFonts w:eastAsia="Times New Roman" w:cs="Times New Roman"/>
                  <w:color w:val="000000"/>
                  <w:sz w:val="22"/>
                  <w:rPrChange w:id="6760"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6761" w:author="韬 黄" w:date="2018-09-27T17:41:00Z">
              <w:tcPr>
                <w:tcW w:w="1192" w:type="dxa"/>
                <w:noWrap/>
                <w:hideMark/>
              </w:tcPr>
            </w:tcPrChange>
          </w:tcPr>
          <w:p w14:paraId="695490E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62" w:author="韬 黄" w:date="2018-09-27T17:36:00Z"/>
                <w:rFonts w:eastAsia="Times New Roman" w:cs="Times New Roman"/>
                <w:color w:val="000000"/>
                <w:sz w:val="22"/>
                <w:rPrChange w:id="6763" w:author="韬 黄" w:date="2018-10-15T17:38:00Z">
                  <w:rPr>
                    <w:ins w:id="6764" w:author="韬 黄" w:date="2018-09-27T17:36:00Z"/>
                    <w:rFonts w:ascii="Calibri" w:eastAsia="Times New Roman" w:hAnsi="Calibri" w:cs="Calibri"/>
                    <w:color w:val="000000"/>
                    <w:sz w:val="22"/>
                  </w:rPr>
                </w:rPrChange>
              </w:rPr>
              <w:pPrChange w:id="6765"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766" w:author="韬 黄" w:date="2018-09-27T17:36:00Z">
              <w:r w:rsidRPr="00437B0F">
                <w:rPr>
                  <w:rFonts w:eastAsia="Times New Roman" w:cs="Times New Roman"/>
                  <w:color w:val="000000"/>
                  <w:sz w:val="22"/>
                  <w:rPrChange w:id="6767" w:author="韬 黄" w:date="2018-10-15T17:38:00Z">
                    <w:rPr>
                      <w:rFonts w:ascii="Calibri" w:eastAsia="Times New Roman" w:hAnsi="Calibri" w:cs="Calibri"/>
                      <w:color w:val="000000"/>
                      <w:sz w:val="22"/>
                    </w:rPr>
                  </w:rPrChange>
                </w:rPr>
                <w:t>SMAPE</w:t>
              </w:r>
            </w:ins>
          </w:p>
        </w:tc>
        <w:tc>
          <w:tcPr>
            <w:tcW w:w="0" w:type="dxa"/>
            <w:tcBorders>
              <w:top w:val="single" w:sz="4" w:space="0" w:color="auto"/>
            </w:tcBorders>
            <w:shd w:val="clear" w:color="auto" w:fill="auto"/>
            <w:noWrap/>
            <w:hideMark/>
            <w:tcPrChange w:id="6768" w:author="韬 黄" w:date="2018-09-27T17:41:00Z">
              <w:tcPr>
                <w:tcW w:w="701" w:type="dxa"/>
                <w:noWrap/>
                <w:hideMark/>
              </w:tcPr>
            </w:tcPrChange>
          </w:tcPr>
          <w:p w14:paraId="6C4794CE"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69" w:author="韬 黄" w:date="2018-09-27T17:36:00Z"/>
                <w:rFonts w:eastAsia="Times New Roman" w:cs="Times New Roman"/>
                <w:color w:val="000000"/>
                <w:sz w:val="22"/>
                <w:rPrChange w:id="6770" w:author="韬 黄" w:date="2018-10-15T17:38:00Z">
                  <w:rPr>
                    <w:ins w:id="6771" w:author="韬 黄" w:date="2018-09-27T17:36:00Z"/>
                    <w:rFonts w:ascii="Calibri" w:eastAsia="Times New Roman" w:hAnsi="Calibri" w:cs="Calibri"/>
                    <w:color w:val="000000"/>
                    <w:sz w:val="22"/>
                  </w:rPr>
                </w:rPrChange>
              </w:rPr>
              <w:pPrChange w:id="6772"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773" w:author="韬 黄" w:date="2018-09-27T17:36:00Z">
              <w:r w:rsidRPr="00437B0F">
                <w:rPr>
                  <w:rFonts w:eastAsia="Times New Roman" w:cs="Times New Roman"/>
                  <w:color w:val="000000"/>
                  <w:sz w:val="22"/>
                  <w:rPrChange w:id="6774"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6775" w:author="韬 黄" w:date="2018-09-27T17:41:00Z">
              <w:tcPr>
                <w:tcW w:w="1290" w:type="dxa"/>
                <w:noWrap/>
                <w:hideMark/>
              </w:tcPr>
            </w:tcPrChange>
          </w:tcPr>
          <w:p w14:paraId="1124871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76" w:author="韬 黄" w:date="2018-09-27T17:36:00Z"/>
                <w:rFonts w:eastAsia="Times New Roman" w:cs="Times New Roman"/>
                <w:color w:val="000000"/>
                <w:sz w:val="22"/>
                <w:rPrChange w:id="6777" w:author="韬 黄" w:date="2018-10-15T17:38:00Z">
                  <w:rPr>
                    <w:ins w:id="6778" w:author="韬 黄" w:date="2018-09-27T17:36:00Z"/>
                    <w:rFonts w:ascii="Calibri" w:eastAsia="Times New Roman" w:hAnsi="Calibri" w:cs="Calibri"/>
                    <w:color w:val="000000"/>
                    <w:sz w:val="22"/>
                  </w:rPr>
                </w:rPrChange>
              </w:rPr>
              <w:pPrChange w:id="6779"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780" w:author="韬 黄" w:date="2018-09-27T17:36:00Z">
              <w:r w:rsidRPr="00437B0F">
                <w:rPr>
                  <w:rFonts w:eastAsia="Times New Roman" w:cs="Times New Roman"/>
                  <w:color w:val="000000"/>
                  <w:sz w:val="22"/>
                  <w:rPrChange w:id="6781" w:author="韬 黄" w:date="2018-10-15T17:38: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Change w:id="6782" w:author="韬 黄" w:date="2018-09-27T17:41:00Z">
              <w:tcPr>
                <w:tcW w:w="701" w:type="dxa"/>
                <w:noWrap/>
                <w:hideMark/>
              </w:tcPr>
            </w:tcPrChange>
          </w:tcPr>
          <w:p w14:paraId="415F58B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83" w:author="韬 黄" w:date="2018-09-27T17:36:00Z"/>
                <w:rFonts w:eastAsia="Times New Roman" w:cs="Times New Roman"/>
                <w:color w:val="000000"/>
                <w:sz w:val="22"/>
                <w:rPrChange w:id="6784" w:author="韬 黄" w:date="2018-10-15T17:38:00Z">
                  <w:rPr>
                    <w:ins w:id="6785" w:author="韬 黄" w:date="2018-09-27T17:36:00Z"/>
                    <w:rFonts w:ascii="Calibri" w:eastAsia="Times New Roman" w:hAnsi="Calibri" w:cs="Calibri"/>
                    <w:color w:val="000000"/>
                    <w:sz w:val="22"/>
                  </w:rPr>
                </w:rPrChange>
              </w:rPr>
              <w:pPrChange w:id="6786"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787" w:author="韬 黄" w:date="2018-09-27T17:36:00Z">
              <w:r w:rsidRPr="00437B0F">
                <w:rPr>
                  <w:rFonts w:eastAsia="Times New Roman" w:cs="Times New Roman"/>
                  <w:color w:val="000000"/>
                  <w:sz w:val="22"/>
                  <w:rPrChange w:id="6788"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6789" w:author="韬 黄" w:date="2018-09-27T17:41:00Z">
              <w:tcPr>
                <w:tcW w:w="1582" w:type="dxa"/>
                <w:noWrap/>
                <w:hideMark/>
              </w:tcPr>
            </w:tcPrChange>
          </w:tcPr>
          <w:p w14:paraId="01DA684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90" w:author="韬 黄" w:date="2018-09-27T17:36:00Z"/>
                <w:rFonts w:eastAsia="Times New Roman" w:cs="Times New Roman"/>
                <w:color w:val="000000"/>
                <w:sz w:val="22"/>
                <w:rPrChange w:id="6791" w:author="韬 黄" w:date="2018-10-15T17:38:00Z">
                  <w:rPr>
                    <w:ins w:id="6792" w:author="韬 黄" w:date="2018-09-27T17:36:00Z"/>
                    <w:rFonts w:ascii="Calibri" w:eastAsia="Times New Roman" w:hAnsi="Calibri" w:cs="Calibri"/>
                    <w:color w:val="000000"/>
                    <w:sz w:val="22"/>
                  </w:rPr>
                </w:rPrChange>
              </w:rPr>
              <w:pPrChange w:id="6793"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794" w:author="韬 黄" w:date="2018-09-27T17:36:00Z">
              <w:r w:rsidRPr="00437B0F">
                <w:rPr>
                  <w:rFonts w:eastAsia="Times New Roman" w:cs="Times New Roman"/>
                  <w:color w:val="000000"/>
                  <w:sz w:val="22"/>
                  <w:rPrChange w:id="6795" w:author="韬 黄" w:date="2018-10-15T17:38:00Z">
                    <w:rPr>
                      <w:rFonts w:ascii="Calibri" w:eastAsia="Times New Roman" w:hAnsi="Calibri" w:cs="Calibri"/>
                      <w:color w:val="000000"/>
                      <w:sz w:val="22"/>
                    </w:rPr>
                  </w:rPrChange>
                </w:rPr>
                <w:t>AvgRelMAE</w:t>
              </w:r>
            </w:ins>
          </w:p>
        </w:tc>
        <w:tc>
          <w:tcPr>
            <w:tcW w:w="0" w:type="dxa"/>
            <w:tcBorders>
              <w:top w:val="single" w:sz="4" w:space="0" w:color="auto"/>
            </w:tcBorders>
            <w:shd w:val="clear" w:color="auto" w:fill="auto"/>
            <w:noWrap/>
            <w:hideMark/>
            <w:tcPrChange w:id="6796" w:author="韬 黄" w:date="2018-09-27T17:41:00Z">
              <w:tcPr>
                <w:tcW w:w="701" w:type="dxa"/>
                <w:noWrap/>
                <w:hideMark/>
              </w:tcPr>
            </w:tcPrChange>
          </w:tcPr>
          <w:p w14:paraId="32DE32F2"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797" w:author="韬 黄" w:date="2018-09-27T17:36:00Z"/>
                <w:rFonts w:eastAsia="Times New Roman" w:cs="Times New Roman"/>
                <w:color w:val="000000"/>
                <w:sz w:val="22"/>
                <w:rPrChange w:id="6798" w:author="韬 黄" w:date="2018-10-15T17:38:00Z">
                  <w:rPr>
                    <w:ins w:id="6799" w:author="韬 黄" w:date="2018-09-27T17:36:00Z"/>
                    <w:rFonts w:ascii="Calibri" w:eastAsia="Times New Roman" w:hAnsi="Calibri" w:cs="Calibri"/>
                    <w:color w:val="000000"/>
                    <w:sz w:val="22"/>
                  </w:rPr>
                </w:rPrChange>
              </w:rPr>
              <w:pPrChange w:id="6800"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801" w:author="韬 黄" w:date="2018-09-27T17:36:00Z">
              <w:r w:rsidRPr="00437B0F">
                <w:rPr>
                  <w:rFonts w:eastAsia="Times New Roman" w:cs="Times New Roman"/>
                  <w:color w:val="000000"/>
                  <w:sz w:val="22"/>
                  <w:rPrChange w:id="6802"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6803" w:author="韬 黄" w:date="2018-09-27T17:41:00Z">
              <w:tcPr>
                <w:tcW w:w="1543" w:type="dxa"/>
                <w:noWrap/>
                <w:hideMark/>
              </w:tcPr>
            </w:tcPrChange>
          </w:tcPr>
          <w:p w14:paraId="115543A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04" w:author="韬 黄" w:date="2018-09-27T17:36:00Z"/>
                <w:rFonts w:eastAsia="Times New Roman" w:cs="Times New Roman"/>
                <w:color w:val="000000"/>
                <w:sz w:val="22"/>
                <w:rPrChange w:id="6805" w:author="韬 黄" w:date="2018-10-15T17:38:00Z">
                  <w:rPr>
                    <w:ins w:id="6806" w:author="韬 黄" w:date="2018-09-27T17:36:00Z"/>
                    <w:rFonts w:ascii="Calibri" w:eastAsia="Times New Roman" w:hAnsi="Calibri" w:cs="Calibri"/>
                    <w:color w:val="000000"/>
                    <w:sz w:val="22"/>
                  </w:rPr>
                </w:rPrChange>
              </w:rPr>
              <w:pPrChange w:id="6807"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808" w:author="韬 黄" w:date="2018-09-27T17:36:00Z">
              <w:r w:rsidRPr="00437B0F">
                <w:rPr>
                  <w:rFonts w:eastAsia="Times New Roman" w:cs="Times New Roman"/>
                  <w:color w:val="000000"/>
                  <w:sz w:val="22"/>
                  <w:rPrChange w:id="6809" w:author="韬 黄" w:date="2018-10-15T17:38:00Z">
                    <w:rPr>
                      <w:rFonts w:ascii="Calibri" w:eastAsia="Times New Roman" w:hAnsi="Calibri" w:cs="Calibri"/>
                      <w:color w:val="000000"/>
                      <w:sz w:val="22"/>
                    </w:rPr>
                  </w:rPrChange>
                </w:rPr>
                <w:t>scaled MSE</w:t>
              </w:r>
            </w:ins>
          </w:p>
        </w:tc>
        <w:tc>
          <w:tcPr>
            <w:tcW w:w="0" w:type="dxa"/>
            <w:tcBorders>
              <w:top w:val="single" w:sz="4" w:space="0" w:color="auto"/>
            </w:tcBorders>
            <w:shd w:val="clear" w:color="auto" w:fill="auto"/>
            <w:noWrap/>
            <w:hideMark/>
            <w:tcPrChange w:id="6810" w:author="韬 黄" w:date="2018-09-27T17:41:00Z">
              <w:tcPr>
                <w:tcW w:w="701" w:type="dxa"/>
                <w:noWrap/>
                <w:hideMark/>
              </w:tcPr>
            </w:tcPrChange>
          </w:tcPr>
          <w:p w14:paraId="0F1086E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11" w:author="韬 黄" w:date="2018-09-27T17:36:00Z"/>
                <w:rFonts w:eastAsia="Times New Roman" w:cs="Times New Roman"/>
                <w:color w:val="000000"/>
                <w:sz w:val="22"/>
                <w:rPrChange w:id="6812" w:author="韬 黄" w:date="2018-10-15T17:38:00Z">
                  <w:rPr>
                    <w:ins w:id="6813" w:author="韬 黄" w:date="2018-09-27T17:36:00Z"/>
                    <w:rFonts w:ascii="Calibri" w:eastAsia="Times New Roman" w:hAnsi="Calibri" w:cs="Calibri"/>
                    <w:color w:val="000000"/>
                    <w:sz w:val="22"/>
                  </w:rPr>
                </w:rPrChange>
              </w:rPr>
              <w:pPrChange w:id="6814" w:author="韬 黄" w:date="2018-09-27T17:36: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6815" w:author="韬 黄" w:date="2018-09-27T17:36:00Z">
              <w:r w:rsidRPr="00437B0F">
                <w:rPr>
                  <w:rFonts w:eastAsia="Times New Roman" w:cs="Times New Roman"/>
                  <w:color w:val="000000"/>
                  <w:sz w:val="22"/>
                  <w:rPrChange w:id="6816" w:author="韬 黄" w:date="2018-10-15T17:38:00Z">
                    <w:rPr>
                      <w:rFonts w:ascii="Calibri" w:eastAsia="Times New Roman" w:hAnsi="Calibri" w:cs="Calibri"/>
                      <w:color w:val="000000"/>
                      <w:sz w:val="22"/>
                    </w:rPr>
                  </w:rPrChange>
                </w:rPr>
                <w:t>Rank</w:t>
              </w:r>
            </w:ins>
          </w:p>
        </w:tc>
      </w:tr>
      <w:tr w:rsidR="00FC610D" w:rsidRPr="00437B0F" w14:paraId="65D2F826"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6817"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6052BA8" w14:textId="77777777" w:rsidR="00FC610D" w:rsidRPr="00437B0F" w:rsidRDefault="00FC610D" w:rsidP="00FC610D">
            <w:pPr>
              <w:spacing w:after="0" w:line="240" w:lineRule="auto"/>
              <w:rPr>
                <w:ins w:id="6818" w:author="韬 黄" w:date="2018-09-27T17:36:00Z"/>
                <w:rFonts w:eastAsia="Times New Roman" w:cs="Times New Roman"/>
                <w:b w:val="0"/>
                <w:color w:val="000000"/>
                <w:sz w:val="22"/>
                <w:rPrChange w:id="6819" w:author="韬 黄" w:date="2018-10-15T17:38:00Z">
                  <w:rPr>
                    <w:ins w:id="6820" w:author="韬 黄" w:date="2018-09-27T17:36:00Z"/>
                    <w:rFonts w:ascii="Calibri" w:eastAsia="Times New Roman" w:hAnsi="Calibri" w:cs="Calibri"/>
                    <w:color w:val="000000"/>
                    <w:sz w:val="22"/>
                  </w:rPr>
                </w:rPrChange>
              </w:rPr>
            </w:pPr>
            <w:ins w:id="6821" w:author="韬 黄" w:date="2018-09-27T17:36:00Z">
              <w:r w:rsidRPr="00437B0F">
                <w:rPr>
                  <w:rFonts w:eastAsia="Times New Roman" w:cs="Times New Roman"/>
                  <w:b w:val="0"/>
                  <w:color w:val="000000"/>
                  <w:sz w:val="22"/>
                  <w:rPrChange w:id="6822" w:author="韬 黄" w:date="2018-10-15T17:38:00Z">
                    <w:rPr>
                      <w:rFonts w:ascii="Calibri" w:eastAsia="Times New Roman" w:hAnsi="Calibri" w:cs="Calibri"/>
                      <w:color w:val="000000"/>
                      <w:sz w:val="22"/>
                    </w:rPr>
                  </w:rPrChange>
                </w:rPr>
                <w:t>Base-lift</w:t>
              </w:r>
            </w:ins>
          </w:p>
        </w:tc>
        <w:tc>
          <w:tcPr>
            <w:tcW w:w="958" w:type="dxa"/>
            <w:shd w:val="clear" w:color="auto" w:fill="auto"/>
            <w:noWrap/>
            <w:hideMark/>
          </w:tcPr>
          <w:p w14:paraId="0F68733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23" w:author="韬 黄" w:date="2018-09-27T17:36:00Z"/>
                <w:rFonts w:eastAsia="Times New Roman" w:cs="Times New Roman"/>
                <w:color w:val="000000"/>
                <w:sz w:val="22"/>
                <w:rPrChange w:id="6824" w:author="韬 黄" w:date="2018-10-15T17:38:00Z">
                  <w:rPr>
                    <w:ins w:id="6825" w:author="韬 黄" w:date="2018-09-27T17:36:00Z"/>
                    <w:rFonts w:ascii="Calibri" w:eastAsia="Times New Roman" w:hAnsi="Calibri" w:cs="Calibri"/>
                    <w:color w:val="000000"/>
                    <w:sz w:val="22"/>
                  </w:rPr>
                </w:rPrChange>
              </w:rPr>
              <w:pPrChange w:id="682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27" w:author="韬 黄" w:date="2018-09-27T17:36:00Z">
              <w:r w:rsidRPr="00437B0F">
                <w:rPr>
                  <w:rFonts w:eastAsia="Times New Roman" w:cs="Times New Roman"/>
                  <w:color w:val="000000"/>
                  <w:sz w:val="22"/>
                  <w:rPrChange w:id="6828" w:author="韬 黄" w:date="2018-10-15T17:38:00Z">
                    <w:rPr>
                      <w:rFonts w:ascii="Calibri" w:eastAsia="Times New Roman" w:hAnsi="Calibri" w:cs="Calibri"/>
                      <w:color w:val="000000"/>
                      <w:sz w:val="22"/>
                    </w:rPr>
                  </w:rPrChange>
                </w:rPr>
                <w:t>22.669</w:t>
              </w:r>
            </w:ins>
          </w:p>
        </w:tc>
        <w:tc>
          <w:tcPr>
            <w:tcW w:w="701" w:type="dxa"/>
            <w:shd w:val="clear" w:color="auto" w:fill="auto"/>
            <w:noWrap/>
            <w:hideMark/>
          </w:tcPr>
          <w:p w14:paraId="3519051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29" w:author="韬 黄" w:date="2018-09-27T17:36:00Z"/>
                <w:rFonts w:eastAsia="Times New Roman" w:cs="Times New Roman"/>
                <w:color w:val="000000"/>
                <w:sz w:val="22"/>
                <w:rPrChange w:id="6830" w:author="韬 黄" w:date="2018-10-15T17:38:00Z">
                  <w:rPr>
                    <w:ins w:id="6831" w:author="韬 黄" w:date="2018-09-27T17:36:00Z"/>
                    <w:rFonts w:ascii="Calibri" w:eastAsia="Times New Roman" w:hAnsi="Calibri" w:cs="Calibri"/>
                    <w:color w:val="000000"/>
                    <w:sz w:val="22"/>
                  </w:rPr>
                </w:rPrChange>
              </w:rPr>
              <w:pPrChange w:id="683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33" w:author="韬 黄" w:date="2018-09-27T17:36:00Z">
              <w:r w:rsidRPr="00437B0F">
                <w:rPr>
                  <w:rFonts w:eastAsia="Times New Roman" w:cs="Times New Roman"/>
                  <w:color w:val="000000"/>
                  <w:sz w:val="22"/>
                  <w:rPrChange w:id="6834" w:author="韬 黄" w:date="2018-10-15T17:38:00Z">
                    <w:rPr>
                      <w:rFonts w:ascii="Calibri" w:eastAsia="Times New Roman" w:hAnsi="Calibri" w:cs="Calibri"/>
                      <w:color w:val="000000"/>
                      <w:sz w:val="22"/>
                    </w:rPr>
                  </w:rPrChange>
                </w:rPr>
                <w:t>7</w:t>
              </w:r>
            </w:ins>
          </w:p>
        </w:tc>
        <w:tc>
          <w:tcPr>
            <w:tcW w:w="1192" w:type="dxa"/>
            <w:shd w:val="clear" w:color="auto" w:fill="auto"/>
            <w:noWrap/>
            <w:hideMark/>
          </w:tcPr>
          <w:p w14:paraId="1BE5CDE1"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35" w:author="韬 黄" w:date="2018-09-27T17:36:00Z"/>
                <w:rFonts w:eastAsia="Times New Roman" w:cs="Times New Roman"/>
                <w:color w:val="000000"/>
                <w:sz w:val="22"/>
                <w:rPrChange w:id="6836" w:author="韬 黄" w:date="2018-10-15T17:38:00Z">
                  <w:rPr>
                    <w:ins w:id="6837" w:author="韬 黄" w:date="2018-09-27T17:36:00Z"/>
                    <w:rFonts w:ascii="Calibri" w:eastAsia="Times New Roman" w:hAnsi="Calibri" w:cs="Calibri"/>
                    <w:color w:val="000000"/>
                    <w:sz w:val="22"/>
                  </w:rPr>
                </w:rPrChange>
              </w:rPr>
              <w:pPrChange w:id="683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39" w:author="韬 黄" w:date="2018-09-27T17:36:00Z">
              <w:r w:rsidRPr="00437B0F">
                <w:rPr>
                  <w:rFonts w:eastAsia="Times New Roman" w:cs="Times New Roman"/>
                  <w:color w:val="000000"/>
                  <w:sz w:val="22"/>
                  <w:rPrChange w:id="6840" w:author="韬 黄" w:date="2018-10-15T17:38:00Z">
                    <w:rPr>
                      <w:rFonts w:ascii="Calibri" w:eastAsia="Times New Roman" w:hAnsi="Calibri" w:cs="Calibri"/>
                      <w:color w:val="000000"/>
                      <w:sz w:val="22"/>
                    </w:rPr>
                  </w:rPrChange>
                </w:rPr>
                <w:t>46.24%</w:t>
              </w:r>
            </w:ins>
          </w:p>
        </w:tc>
        <w:tc>
          <w:tcPr>
            <w:tcW w:w="701" w:type="dxa"/>
            <w:shd w:val="clear" w:color="auto" w:fill="auto"/>
            <w:noWrap/>
            <w:hideMark/>
          </w:tcPr>
          <w:p w14:paraId="5A17E7E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41" w:author="韬 黄" w:date="2018-09-27T17:36:00Z"/>
                <w:rFonts w:eastAsia="Times New Roman" w:cs="Times New Roman"/>
                <w:color w:val="000000"/>
                <w:sz w:val="22"/>
                <w:rPrChange w:id="6842" w:author="韬 黄" w:date="2018-10-15T17:38:00Z">
                  <w:rPr>
                    <w:ins w:id="6843" w:author="韬 黄" w:date="2018-09-27T17:36:00Z"/>
                    <w:rFonts w:ascii="Calibri" w:eastAsia="Times New Roman" w:hAnsi="Calibri" w:cs="Calibri"/>
                    <w:color w:val="000000"/>
                    <w:sz w:val="22"/>
                  </w:rPr>
                </w:rPrChange>
              </w:rPr>
              <w:pPrChange w:id="684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45" w:author="韬 黄" w:date="2018-09-27T17:36:00Z">
              <w:r w:rsidRPr="00437B0F">
                <w:rPr>
                  <w:rFonts w:eastAsia="Times New Roman" w:cs="Times New Roman"/>
                  <w:color w:val="000000"/>
                  <w:sz w:val="22"/>
                  <w:rPrChange w:id="6846" w:author="韬 黄" w:date="2018-10-15T17:38:00Z">
                    <w:rPr>
                      <w:rFonts w:ascii="Calibri" w:eastAsia="Times New Roman" w:hAnsi="Calibri" w:cs="Calibri"/>
                      <w:color w:val="000000"/>
                      <w:sz w:val="22"/>
                    </w:rPr>
                  </w:rPrChange>
                </w:rPr>
                <w:t>7</w:t>
              </w:r>
            </w:ins>
          </w:p>
        </w:tc>
        <w:tc>
          <w:tcPr>
            <w:tcW w:w="1290" w:type="dxa"/>
            <w:shd w:val="clear" w:color="auto" w:fill="auto"/>
            <w:noWrap/>
            <w:hideMark/>
          </w:tcPr>
          <w:p w14:paraId="6227BD5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47" w:author="韬 黄" w:date="2018-09-27T17:36:00Z"/>
                <w:rFonts w:eastAsia="Times New Roman" w:cs="Times New Roman"/>
                <w:color w:val="000000"/>
                <w:sz w:val="22"/>
                <w:rPrChange w:id="6848" w:author="韬 黄" w:date="2018-10-15T17:38:00Z">
                  <w:rPr>
                    <w:ins w:id="6849" w:author="韬 黄" w:date="2018-09-27T17:36:00Z"/>
                    <w:rFonts w:ascii="Calibri" w:eastAsia="Times New Roman" w:hAnsi="Calibri" w:cs="Calibri"/>
                    <w:color w:val="000000"/>
                    <w:sz w:val="22"/>
                  </w:rPr>
                </w:rPrChange>
              </w:rPr>
              <w:pPrChange w:id="685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51" w:author="韬 黄" w:date="2018-09-27T17:36:00Z">
              <w:r w:rsidRPr="00437B0F">
                <w:rPr>
                  <w:rFonts w:eastAsia="Times New Roman" w:cs="Times New Roman"/>
                  <w:color w:val="000000"/>
                  <w:sz w:val="22"/>
                  <w:rPrChange w:id="6852" w:author="韬 黄" w:date="2018-10-15T17:38:00Z">
                    <w:rPr>
                      <w:rFonts w:ascii="Calibri" w:eastAsia="Times New Roman" w:hAnsi="Calibri" w:cs="Calibri"/>
                      <w:color w:val="000000"/>
                      <w:sz w:val="22"/>
                    </w:rPr>
                  </w:rPrChange>
                </w:rPr>
                <w:t>0.761699</w:t>
              </w:r>
            </w:ins>
          </w:p>
        </w:tc>
        <w:tc>
          <w:tcPr>
            <w:tcW w:w="701" w:type="dxa"/>
            <w:shd w:val="clear" w:color="auto" w:fill="auto"/>
            <w:noWrap/>
            <w:hideMark/>
          </w:tcPr>
          <w:p w14:paraId="29969BB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53" w:author="韬 黄" w:date="2018-09-27T17:36:00Z"/>
                <w:rFonts w:eastAsia="Times New Roman" w:cs="Times New Roman"/>
                <w:color w:val="000000"/>
                <w:sz w:val="22"/>
                <w:rPrChange w:id="6854" w:author="韬 黄" w:date="2018-10-15T17:38:00Z">
                  <w:rPr>
                    <w:ins w:id="6855" w:author="韬 黄" w:date="2018-09-27T17:36:00Z"/>
                    <w:rFonts w:ascii="Calibri" w:eastAsia="Times New Roman" w:hAnsi="Calibri" w:cs="Calibri"/>
                    <w:color w:val="000000"/>
                    <w:sz w:val="22"/>
                  </w:rPr>
                </w:rPrChange>
              </w:rPr>
              <w:pPrChange w:id="685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57" w:author="韬 黄" w:date="2018-09-27T17:36:00Z">
              <w:r w:rsidRPr="00437B0F">
                <w:rPr>
                  <w:rFonts w:eastAsia="Times New Roman" w:cs="Times New Roman"/>
                  <w:color w:val="000000"/>
                  <w:sz w:val="22"/>
                  <w:rPrChange w:id="6858" w:author="韬 黄" w:date="2018-10-15T17:38:00Z">
                    <w:rPr>
                      <w:rFonts w:ascii="Calibri" w:eastAsia="Times New Roman" w:hAnsi="Calibri" w:cs="Calibri"/>
                      <w:color w:val="000000"/>
                      <w:sz w:val="22"/>
                    </w:rPr>
                  </w:rPrChange>
                </w:rPr>
                <w:t>7</w:t>
              </w:r>
            </w:ins>
          </w:p>
        </w:tc>
        <w:tc>
          <w:tcPr>
            <w:tcW w:w="1582" w:type="dxa"/>
            <w:shd w:val="clear" w:color="auto" w:fill="auto"/>
            <w:noWrap/>
            <w:hideMark/>
          </w:tcPr>
          <w:p w14:paraId="11E0029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59" w:author="韬 黄" w:date="2018-09-27T17:36:00Z"/>
                <w:rFonts w:eastAsia="Times New Roman" w:cs="Times New Roman"/>
                <w:color w:val="000000"/>
                <w:sz w:val="22"/>
                <w:rPrChange w:id="6860" w:author="韬 黄" w:date="2018-10-15T17:38:00Z">
                  <w:rPr>
                    <w:ins w:id="6861" w:author="韬 黄" w:date="2018-09-27T17:36:00Z"/>
                    <w:rFonts w:ascii="Calibri" w:eastAsia="Times New Roman" w:hAnsi="Calibri" w:cs="Calibri"/>
                    <w:color w:val="000000"/>
                    <w:sz w:val="22"/>
                  </w:rPr>
                </w:rPrChange>
              </w:rPr>
              <w:pPrChange w:id="686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63" w:author="韬 黄" w:date="2018-09-27T17:36:00Z">
              <w:r w:rsidRPr="00437B0F">
                <w:rPr>
                  <w:rFonts w:eastAsia="Times New Roman" w:cs="Times New Roman"/>
                  <w:color w:val="000000"/>
                  <w:sz w:val="22"/>
                  <w:rPrChange w:id="6864" w:author="韬 黄" w:date="2018-10-15T17:38:00Z">
                    <w:rPr>
                      <w:rFonts w:ascii="Calibri" w:eastAsia="Times New Roman" w:hAnsi="Calibri" w:cs="Calibri"/>
                      <w:color w:val="000000"/>
                      <w:sz w:val="22"/>
                    </w:rPr>
                  </w:rPrChange>
                </w:rPr>
                <w:t>1.1365</w:t>
              </w:r>
            </w:ins>
          </w:p>
        </w:tc>
        <w:tc>
          <w:tcPr>
            <w:tcW w:w="701" w:type="dxa"/>
            <w:shd w:val="clear" w:color="auto" w:fill="auto"/>
            <w:noWrap/>
            <w:hideMark/>
          </w:tcPr>
          <w:p w14:paraId="59D0F9A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65" w:author="韬 黄" w:date="2018-09-27T17:36:00Z"/>
                <w:rFonts w:eastAsia="Times New Roman" w:cs="Times New Roman"/>
                <w:color w:val="000000"/>
                <w:sz w:val="22"/>
                <w:rPrChange w:id="6866" w:author="韬 黄" w:date="2018-10-15T17:38:00Z">
                  <w:rPr>
                    <w:ins w:id="6867" w:author="韬 黄" w:date="2018-09-27T17:36:00Z"/>
                    <w:rFonts w:ascii="Calibri" w:eastAsia="Times New Roman" w:hAnsi="Calibri" w:cs="Calibri"/>
                    <w:color w:val="000000"/>
                    <w:sz w:val="22"/>
                  </w:rPr>
                </w:rPrChange>
              </w:rPr>
              <w:pPrChange w:id="686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69" w:author="韬 黄" w:date="2018-09-27T17:36:00Z">
              <w:r w:rsidRPr="00437B0F">
                <w:rPr>
                  <w:rFonts w:eastAsia="Times New Roman" w:cs="Times New Roman"/>
                  <w:color w:val="000000"/>
                  <w:sz w:val="22"/>
                  <w:rPrChange w:id="6870" w:author="韬 黄" w:date="2018-10-15T17:38:00Z">
                    <w:rPr>
                      <w:rFonts w:ascii="Calibri" w:eastAsia="Times New Roman" w:hAnsi="Calibri" w:cs="Calibri"/>
                      <w:color w:val="000000"/>
                      <w:sz w:val="22"/>
                    </w:rPr>
                  </w:rPrChange>
                </w:rPr>
                <w:t>7</w:t>
              </w:r>
            </w:ins>
          </w:p>
        </w:tc>
        <w:tc>
          <w:tcPr>
            <w:tcW w:w="1543" w:type="dxa"/>
            <w:shd w:val="clear" w:color="auto" w:fill="auto"/>
            <w:noWrap/>
            <w:hideMark/>
          </w:tcPr>
          <w:p w14:paraId="41076E5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71" w:author="韬 黄" w:date="2018-09-27T17:36:00Z"/>
                <w:rFonts w:eastAsia="Times New Roman" w:cs="Times New Roman"/>
                <w:color w:val="000000"/>
                <w:sz w:val="22"/>
                <w:rPrChange w:id="6872" w:author="韬 黄" w:date="2018-10-15T17:38:00Z">
                  <w:rPr>
                    <w:ins w:id="6873" w:author="韬 黄" w:date="2018-09-27T17:36:00Z"/>
                    <w:rFonts w:ascii="Calibri" w:eastAsia="Times New Roman" w:hAnsi="Calibri" w:cs="Calibri"/>
                    <w:color w:val="000000"/>
                    <w:sz w:val="22"/>
                  </w:rPr>
                </w:rPrChange>
              </w:rPr>
              <w:pPrChange w:id="687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75" w:author="韬 黄" w:date="2018-09-27T17:36:00Z">
              <w:r w:rsidRPr="00437B0F">
                <w:rPr>
                  <w:rFonts w:eastAsia="Times New Roman" w:cs="Times New Roman"/>
                  <w:color w:val="000000"/>
                  <w:sz w:val="22"/>
                  <w:rPrChange w:id="6876" w:author="韬 黄" w:date="2018-10-15T17:38:00Z">
                    <w:rPr>
                      <w:rFonts w:ascii="Calibri" w:eastAsia="Times New Roman" w:hAnsi="Calibri" w:cs="Calibri"/>
                      <w:color w:val="000000"/>
                      <w:sz w:val="22"/>
                    </w:rPr>
                  </w:rPrChange>
                </w:rPr>
                <w:t>0.2186</w:t>
              </w:r>
            </w:ins>
          </w:p>
        </w:tc>
        <w:tc>
          <w:tcPr>
            <w:tcW w:w="701" w:type="dxa"/>
            <w:shd w:val="clear" w:color="auto" w:fill="auto"/>
            <w:noWrap/>
            <w:hideMark/>
          </w:tcPr>
          <w:p w14:paraId="5520C92F"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77" w:author="韬 黄" w:date="2018-09-27T17:36:00Z"/>
                <w:rFonts w:eastAsia="Times New Roman" w:cs="Times New Roman"/>
                <w:color w:val="000000"/>
                <w:sz w:val="22"/>
                <w:rPrChange w:id="6878" w:author="韬 黄" w:date="2018-10-15T17:38:00Z">
                  <w:rPr>
                    <w:ins w:id="6879" w:author="韬 黄" w:date="2018-09-27T17:36:00Z"/>
                    <w:rFonts w:ascii="Calibri" w:eastAsia="Times New Roman" w:hAnsi="Calibri" w:cs="Calibri"/>
                    <w:color w:val="000000"/>
                    <w:sz w:val="22"/>
                  </w:rPr>
                </w:rPrChange>
              </w:rPr>
              <w:pPrChange w:id="688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881" w:author="韬 黄" w:date="2018-09-27T17:36:00Z">
              <w:r w:rsidRPr="00437B0F">
                <w:rPr>
                  <w:rFonts w:eastAsia="Times New Roman" w:cs="Times New Roman"/>
                  <w:color w:val="000000"/>
                  <w:sz w:val="22"/>
                  <w:rPrChange w:id="6882" w:author="韬 黄" w:date="2018-10-15T17:38:00Z">
                    <w:rPr>
                      <w:rFonts w:ascii="Calibri" w:eastAsia="Times New Roman" w:hAnsi="Calibri" w:cs="Calibri"/>
                      <w:color w:val="000000"/>
                      <w:sz w:val="22"/>
                    </w:rPr>
                  </w:rPrChange>
                </w:rPr>
                <w:t>7</w:t>
              </w:r>
            </w:ins>
          </w:p>
        </w:tc>
      </w:tr>
      <w:tr w:rsidR="00FC610D" w:rsidRPr="00437B0F" w14:paraId="0F075E8B" w14:textId="77777777" w:rsidTr="00FC610D">
        <w:trPr>
          <w:trHeight w:val="170"/>
          <w:jc w:val="center"/>
          <w:ins w:id="6883" w:author="韬 黄" w:date="2018-09-27T17:36:00Z"/>
          <w:trPrChange w:id="6884"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6885" w:author="韬 黄" w:date="2018-09-27T17:36:00Z">
              <w:tcPr>
                <w:tcW w:w="2192" w:type="dxa"/>
                <w:tcBorders>
                  <w:top w:val="nil"/>
                  <w:left w:val="nil"/>
                  <w:bottom w:val="nil"/>
                  <w:right w:val="nil"/>
                </w:tcBorders>
                <w:shd w:val="clear" w:color="000000" w:fill="FFFF00"/>
                <w:noWrap/>
                <w:vAlign w:val="bottom"/>
                <w:hideMark/>
              </w:tcPr>
            </w:tcPrChange>
          </w:tcPr>
          <w:p w14:paraId="6986AF1B" w14:textId="77777777" w:rsidR="00FC610D" w:rsidRPr="00437B0F" w:rsidRDefault="00FC610D" w:rsidP="00FC610D">
            <w:pPr>
              <w:spacing w:after="0" w:line="240" w:lineRule="auto"/>
              <w:rPr>
                <w:ins w:id="6886" w:author="韬 黄" w:date="2018-09-27T17:36:00Z"/>
                <w:rFonts w:eastAsia="Times New Roman" w:cs="Times New Roman"/>
                <w:b w:val="0"/>
                <w:color w:val="000000"/>
                <w:sz w:val="22"/>
                <w:rPrChange w:id="6887" w:author="韬 黄" w:date="2018-10-15T17:38:00Z">
                  <w:rPr>
                    <w:ins w:id="6888" w:author="韬 黄" w:date="2018-09-27T17:36:00Z"/>
                    <w:rFonts w:ascii="Calibri" w:eastAsia="Times New Roman" w:hAnsi="Calibri" w:cs="Calibri"/>
                    <w:color w:val="000000"/>
                    <w:sz w:val="22"/>
                  </w:rPr>
                </w:rPrChange>
              </w:rPr>
            </w:pPr>
            <w:ins w:id="6889" w:author="韬 黄" w:date="2018-09-27T17:36:00Z">
              <w:r w:rsidRPr="00437B0F">
                <w:rPr>
                  <w:rFonts w:eastAsia="Times New Roman" w:cs="Times New Roman"/>
                  <w:b w:val="0"/>
                  <w:color w:val="000000"/>
                  <w:sz w:val="22"/>
                  <w:rPrChange w:id="6890" w:author="韬 黄" w:date="2018-10-15T17:38:00Z">
                    <w:rPr>
                      <w:rFonts w:ascii="Calibri" w:eastAsia="Times New Roman" w:hAnsi="Calibri" w:cs="Calibri"/>
                      <w:color w:val="000000"/>
                      <w:sz w:val="22"/>
                    </w:rPr>
                  </w:rPrChange>
                </w:rPr>
                <w:t>ADL-own</w:t>
              </w:r>
            </w:ins>
          </w:p>
        </w:tc>
        <w:tc>
          <w:tcPr>
            <w:tcW w:w="0" w:type="dxa"/>
            <w:shd w:val="clear" w:color="auto" w:fill="auto"/>
            <w:noWrap/>
            <w:hideMark/>
            <w:tcPrChange w:id="6891" w:author="韬 黄" w:date="2018-09-27T17:36:00Z">
              <w:tcPr>
                <w:tcW w:w="958" w:type="dxa"/>
                <w:tcBorders>
                  <w:top w:val="nil"/>
                  <w:left w:val="nil"/>
                  <w:bottom w:val="nil"/>
                  <w:right w:val="nil"/>
                </w:tcBorders>
                <w:shd w:val="clear" w:color="000000" w:fill="FFFF00"/>
                <w:noWrap/>
                <w:vAlign w:val="bottom"/>
                <w:hideMark/>
              </w:tcPr>
            </w:tcPrChange>
          </w:tcPr>
          <w:p w14:paraId="6EF88ED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92" w:author="韬 黄" w:date="2018-09-27T17:36:00Z"/>
                <w:rFonts w:eastAsia="Times New Roman" w:cs="Times New Roman"/>
                <w:color w:val="000000"/>
                <w:sz w:val="22"/>
                <w:rPrChange w:id="6893" w:author="韬 黄" w:date="2018-10-15T17:38:00Z">
                  <w:rPr>
                    <w:ins w:id="6894" w:author="韬 黄" w:date="2018-09-27T17:36:00Z"/>
                    <w:rFonts w:ascii="Calibri" w:eastAsia="Times New Roman" w:hAnsi="Calibri" w:cs="Calibri"/>
                    <w:color w:val="000000"/>
                    <w:sz w:val="22"/>
                  </w:rPr>
                </w:rPrChange>
              </w:rPr>
              <w:pPrChange w:id="689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96" w:author="韬 黄" w:date="2018-09-27T17:36:00Z">
              <w:r w:rsidRPr="00437B0F">
                <w:rPr>
                  <w:rFonts w:eastAsia="Times New Roman" w:cs="Times New Roman"/>
                  <w:color w:val="000000"/>
                  <w:sz w:val="22"/>
                  <w:rPrChange w:id="6897" w:author="韬 黄" w:date="2018-10-15T17:38:00Z">
                    <w:rPr>
                      <w:rFonts w:ascii="Calibri" w:eastAsia="Times New Roman" w:hAnsi="Calibri" w:cs="Calibri"/>
                      <w:color w:val="000000"/>
                      <w:sz w:val="22"/>
                    </w:rPr>
                  </w:rPrChange>
                </w:rPr>
                <w:t>15.630</w:t>
              </w:r>
            </w:ins>
          </w:p>
        </w:tc>
        <w:tc>
          <w:tcPr>
            <w:tcW w:w="0" w:type="dxa"/>
            <w:shd w:val="clear" w:color="auto" w:fill="auto"/>
            <w:noWrap/>
            <w:hideMark/>
            <w:tcPrChange w:id="6898" w:author="韬 黄" w:date="2018-09-27T17:36:00Z">
              <w:tcPr>
                <w:tcW w:w="701" w:type="dxa"/>
                <w:tcBorders>
                  <w:top w:val="nil"/>
                  <w:left w:val="nil"/>
                  <w:bottom w:val="nil"/>
                  <w:right w:val="nil"/>
                </w:tcBorders>
                <w:shd w:val="clear" w:color="000000" w:fill="FFFF00"/>
                <w:noWrap/>
                <w:vAlign w:val="bottom"/>
                <w:hideMark/>
              </w:tcPr>
            </w:tcPrChange>
          </w:tcPr>
          <w:p w14:paraId="508C23B2"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899" w:author="韬 黄" w:date="2018-09-27T17:36:00Z"/>
                <w:rFonts w:eastAsia="Times New Roman" w:cs="Times New Roman"/>
                <w:color w:val="000000"/>
                <w:sz w:val="22"/>
                <w:rPrChange w:id="6900" w:author="韬 黄" w:date="2018-10-15T17:38:00Z">
                  <w:rPr>
                    <w:ins w:id="6901" w:author="韬 黄" w:date="2018-09-27T17:36:00Z"/>
                    <w:rFonts w:ascii="Calibri" w:eastAsia="Times New Roman" w:hAnsi="Calibri" w:cs="Calibri"/>
                    <w:color w:val="000000"/>
                    <w:sz w:val="22"/>
                  </w:rPr>
                </w:rPrChange>
              </w:rPr>
              <w:pPrChange w:id="690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03" w:author="韬 黄" w:date="2018-09-27T17:36:00Z">
              <w:r w:rsidRPr="00437B0F">
                <w:rPr>
                  <w:rFonts w:eastAsia="Times New Roman" w:cs="Times New Roman"/>
                  <w:color w:val="000000"/>
                  <w:sz w:val="22"/>
                  <w:rPrChange w:id="6904" w:author="韬 黄" w:date="2018-10-15T17:38:00Z">
                    <w:rPr>
                      <w:rFonts w:ascii="Calibri" w:eastAsia="Times New Roman" w:hAnsi="Calibri" w:cs="Calibri"/>
                      <w:color w:val="000000"/>
                      <w:sz w:val="22"/>
                    </w:rPr>
                  </w:rPrChange>
                </w:rPr>
                <w:t>5</w:t>
              </w:r>
            </w:ins>
          </w:p>
        </w:tc>
        <w:tc>
          <w:tcPr>
            <w:tcW w:w="0" w:type="dxa"/>
            <w:shd w:val="clear" w:color="auto" w:fill="auto"/>
            <w:noWrap/>
            <w:hideMark/>
            <w:tcPrChange w:id="6905" w:author="韬 黄" w:date="2018-09-27T17:36:00Z">
              <w:tcPr>
                <w:tcW w:w="1192" w:type="dxa"/>
                <w:tcBorders>
                  <w:top w:val="nil"/>
                  <w:left w:val="nil"/>
                  <w:bottom w:val="nil"/>
                  <w:right w:val="nil"/>
                </w:tcBorders>
                <w:shd w:val="clear" w:color="000000" w:fill="FFFF00"/>
                <w:noWrap/>
                <w:vAlign w:val="bottom"/>
                <w:hideMark/>
              </w:tcPr>
            </w:tcPrChange>
          </w:tcPr>
          <w:p w14:paraId="2B4244FF"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06" w:author="韬 黄" w:date="2018-09-27T17:36:00Z"/>
                <w:rFonts w:eastAsia="Times New Roman" w:cs="Times New Roman"/>
                <w:color w:val="000000"/>
                <w:sz w:val="22"/>
                <w:rPrChange w:id="6907" w:author="韬 黄" w:date="2018-10-15T17:38:00Z">
                  <w:rPr>
                    <w:ins w:id="6908" w:author="韬 黄" w:date="2018-09-27T17:36:00Z"/>
                    <w:rFonts w:ascii="Calibri" w:eastAsia="Times New Roman" w:hAnsi="Calibri" w:cs="Calibri"/>
                    <w:color w:val="000000"/>
                    <w:sz w:val="22"/>
                  </w:rPr>
                </w:rPrChange>
              </w:rPr>
              <w:pPrChange w:id="690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10" w:author="韬 黄" w:date="2018-09-27T17:36:00Z">
              <w:r w:rsidRPr="00437B0F">
                <w:rPr>
                  <w:rFonts w:eastAsia="Times New Roman" w:cs="Times New Roman"/>
                  <w:color w:val="000000"/>
                  <w:sz w:val="22"/>
                  <w:rPrChange w:id="6911" w:author="韬 黄" w:date="2018-10-15T17:38:00Z">
                    <w:rPr>
                      <w:rFonts w:ascii="Calibri" w:eastAsia="Times New Roman" w:hAnsi="Calibri" w:cs="Calibri"/>
                      <w:color w:val="000000"/>
                      <w:sz w:val="22"/>
                    </w:rPr>
                  </w:rPrChange>
                </w:rPr>
                <w:t>40.45%</w:t>
              </w:r>
            </w:ins>
          </w:p>
        </w:tc>
        <w:tc>
          <w:tcPr>
            <w:tcW w:w="0" w:type="dxa"/>
            <w:shd w:val="clear" w:color="auto" w:fill="auto"/>
            <w:noWrap/>
            <w:hideMark/>
            <w:tcPrChange w:id="6912" w:author="韬 黄" w:date="2018-09-27T17:36:00Z">
              <w:tcPr>
                <w:tcW w:w="701" w:type="dxa"/>
                <w:tcBorders>
                  <w:top w:val="nil"/>
                  <w:left w:val="nil"/>
                  <w:bottom w:val="nil"/>
                  <w:right w:val="nil"/>
                </w:tcBorders>
                <w:shd w:val="clear" w:color="000000" w:fill="FFFF00"/>
                <w:noWrap/>
                <w:vAlign w:val="bottom"/>
                <w:hideMark/>
              </w:tcPr>
            </w:tcPrChange>
          </w:tcPr>
          <w:p w14:paraId="285DC29B"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13" w:author="韬 黄" w:date="2018-09-27T17:36:00Z"/>
                <w:rFonts w:eastAsia="Times New Roman" w:cs="Times New Roman"/>
                <w:color w:val="000000"/>
                <w:sz w:val="22"/>
                <w:rPrChange w:id="6914" w:author="韬 黄" w:date="2018-10-15T17:38:00Z">
                  <w:rPr>
                    <w:ins w:id="6915" w:author="韬 黄" w:date="2018-09-27T17:36:00Z"/>
                    <w:rFonts w:ascii="Calibri" w:eastAsia="Times New Roman" w:hAnsi="Calibri" w:cs="Calibri"/>
                    <w:color w:val="000000"/>
                    <w:sz w:val="22"/>
                  </w:rPr>
                </w:rPrChange>
              </w:rPr>
              <w:pPrChange w:id="691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17" w:author="韬 黄" w:date="2018-09-27T17:36:00Z">
              <w:r w:rsidRPr="00437B0F">
                <w:rPr>
                  <w:rFonts w:eastAsia="Times New Roman" w:cs="Times New Roman"/>
                  <w:color w:val="000000"/>
                  <w:sz w:val="22"/>
                  <w:rPrChange w:id="6918" w:author="韬 黄" w:date="2018-10-15T17:38:00Z">
                    <w:rPr>
                      <w:rFonts w:ascii="Calibri" w:eastAsia="Times New Roman" w:hAnsi="Calibri" w:cs="Calibri"/>
                      <w:color w:val="000000"/>
                      <w:sz w:val="22"/>
                    </w:rPr>
                  </w:rPrChange>
                </w:rPr>
                <w:t>6</w:t>
              </w:r>
            </w:ins>
          </w:p>
        </w:tc>
        <w:tc>
          <w:tcPr>
            <w:tcW w:w="0" w:type="dxa"/>
            <w:shd w:val="clear" w:color="auto" w:fill="auto"/>
            <w:noWrap/>
            <w:hideMark/>
            <w:tcPrChange w:id="6919" w:author="韬 黄" w:date="2018-09-27T17:36:00Z">
              <w:tcPr>
                <w:tcW w:w="1290" w:type="dxa"/>
                <w:tcBorders>
                  <w:top w:val="nil"/>
                  <w:left w:val="nil"/>
                  <w:bottom w:val="nil"/>
                  <w:right w:val="nil"/>
                </w:tcBorders>
                <w:shd w:val="clear" w:color="000000" w:fill="FFFF00"/>
                <w:noWrap/>
                <w:vAlign w:val="bottom"/>
                <w:hideMark/>
              </w:tcPr>
            </w:tcPrChange>
          </w:tcPr>
          <w:p w14:paraId="2FFF713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20" w:author="韬 黄" w:date="2018-09-27T17:36:00Z"/>
                <w:rFonts w:eastAsia="Times New Roman" w:cs="Times New Roman"/>
                <w:color w:val="000000"/>
                <w:sz w:val="22"/>
                <w:rPrChange w:id="6921" w:author="韬 黄" w:date="2018-10-15T17:38:00Z">
                  <w:rPr>
                    <w:ins w:id="6922" w:author="韬 黄" w:date="2018-09-27T17:36:00Z"/>
                    <w:rFonts w:ascii="Calibri" w:eastAsia="Times New Roman" w:hAnsi="Calibri" w:cs="Calibri"/>
                    <w:color w:val="000000"/>
                    <w:sz w:val="22"/>
                  </w:rPr>
                </w:rPrChange>
              </w:rPr>
              <w:pPrChange w:id="692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24" w:author="韬 黄" w:date="2018-09-27T17:36:00Z">
              <w:r w:rsidRPr="00437B0F">
                <w:rPr>
                  <w:rFonts w:eastAsia="Times New Roman" w:cs="Times New Roman"/>
                  <w:color w:val="000000"/>
                  <w:sz w:val="22"/>
                  <w:rPrChange w:id="6925" w:author="韬 黄" w:date="2018-10-15T17:38:00Z">
                    <w:rPr>
                      <w:rFonts w:ascii="Calibri" w:eastAsia="Times New Roman" w:hAnsi="Calibri" w:cs="Calibri"/>
                      <w:color w:val="000000"/>
                      <w:sz w:val="22"/>
                    </w:rPr>
                  </w:rPrChange>
                </w:rPr>
                <w:t>0.690272</w:t>
              </w:r>
            </w:ins>
          </w:p>
        </w:tc>
        <w:tc>
          <w:tcPr>
            <w:tcW w:w="0" w:type="dxa"/>
            <w:shd w:val="clear" w:color="auto" w:fill="auto"/>
            <w:noWrap/>
            <w:hideMark/>
            <w:tcPrChange w:id="6926" w:author="韬 黄" w:date="2018-09-27T17:36:00Z">
              <w:tcPr>
                <w:tcW w:w="701" w:type="dxa"/>
                <w:tcBorders>
                  <w:top w:val="nil"/>
                  <w:left w:val="nil"/>
                  <w:bottom w:val="nil"/>
                  <w:right w:val="nil"/>
                </w:tcBorders>
                <w:shd w:val="clear" w:color="000000" w:fill="FFFF00"/>
                <w:noWrap/>
                <w:vAlign w:val="bottom"/>
                <w:hideMark/>
              </w:tcPr>
            </w:tcPrChange>
          </w:tcPr>
          <w:p w14:paraId="75A78B6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27" w:author="韬 黄" w:date="2018-09-27T17:36:00Z"/>
                <w:rFonts w:eastAsia="Times New Roman" w:cs="Times New Roman"/>
                <w:color w:val="000000"/>
                <w:sz w:val="22"/>
                <w:rPrChange w:id="6928" w:author="韬 黄" w:date="2018-10-15T17:38:00Z">
                  <w:rPr>
                    <w:ins w:id="6929" w:author="韬 黄" w:date="2018-09-27T17:36:00Z"/>
                    <w:rFonts w:ascii="Calibri" w:eastAsia="Times New Roman" w:hAnsi="Calibri" w:cs="Calibri"/>
                    <w:color w:val="000000"/>
                    <w:sz w:val="22"/>
                  </w:rPr>
                </w:rPrChange>
              </w:rPr>
              <w:pPrChange w:id="693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31" w:author="韬 黄" w:date="2018-09-27T17:36:00Z">
              <w:r w:rsidRPr="00437B0F">
                <w:rPr>
                  <w:rFonts w:eastAsia="Times New Roman" w:cs="Times New Roman"/>
                  <w:color w:val="000000"/>
                  <w:sz w:val="22"/>
                  <w:rPrChange w:id="6932" w:author="韬 黄" w:date="2018-10-15T17:38:00Z">
                    <w:rPr>
                      <w:rFonts w:ascii="Calibri" w:eastAsia="Times New Roman" w:hAnsi="Calibri" w:cs="Calibri"/>
                      <w:color w:val="000000"/>
                      <w:sz w:val="22"/>
                    </w:rPr>
                  </w:rPrChange>
                </w:rPr>
                <w:t>6</w:t>
              </w:r>
            </w:ins>
          </w:p>
        </w:tc>
        <w:tc>
          <w:tcPr>
            <w:tcW w:w="0" w:type="dxa"/>
            <w:shd w:val="clear" w:color="auto" w:fill="auto"/>
            <w:noWrap/>
            <w:hideMark/>
            <w:tcPrChange w:id="6933" w:author="韬 黄" w:date="2018-09-27T17:36:00Z">
              <w:tcPr>
                <w:tcW w:w="1582" w:type="dxa"/>
                <w:tcBorders>
                  <w:top w:val="nil"/>
                  <w:left w:val="nil"/>
                  <w:bottom w:val="nil"/>
                  <w:right w:val="nil"/>
                </w:tcBorders>
                <w:shd w:val="clear" w:color="000000" w:fill="E7E6E6"/>
                <w:noWrap/>
                <w:vAlign w:val="bottom"/>
                <w:hideMark/>
              </w:tcPr>
            </w:tcPrChange>
          </w:tcPr>
          <w:p w14:paraId="379B8CE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34" w:author="韬 黄" w:date="2018-09-27T17:36:00Z"/>
                <w:rFonts w:eastAsia="Times New Roman" w:cs="Times New Roman"/>
                <w:color w:val="000000"/>
                <w:sz w:val="22"/>
                <w:rPrChange w:id="6935" w:author="韬 黄" w:date="2018-10-15T17:38:00Z">
                  <w:rPr>
                    <w:ins w:id="6936" w:author="韬 黄" w:date="2018-09-27T17:36:00Z"/>
                    <w:rFonts w:ascii="Calibri" w:eastAsia="Times New Roman" w:hAnsi="Calibri" w:cs="Calibri"/>
                    <w:color w:val="000000"/>
                    <w:sz w:val="22"/>
                  </w:rPr>
                </w:rPrChange>
              </w:rPr>
              <w:pPrChange w:id="693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38" w:author="韬 黄" w:date="2018-09-27T17:36:00Z">
              <w:r w:rsidRPr="00437B0F">
                <w:rPr>
                  <w:rFonts w:eastAsia="Times New Roman" w:cs="Times New Roman"/>
                  <w:color w:val="000000"/>
                  <w:sz w:val="22"/>
                  <w:rPrChange w:id="6939" w:author="韬 黄" w:date="2018-10-15T17:38:00Z">
                    <w:rPr>
                      <w:rFonts w:ascii="Calibri" w:eastAsia="Times New Roman" w:hAnsi="Calibri" w:cs="Calibri"/>
                      <w:color w:val="000000"/>
                      <w:sz w:val="22"/>
                    </w:rPr>
                  </w:rPrChange>
                </w:rPr>
                <w:t>1.0000</w:t>
              </w:r>
            </w:ins>
          </w:p>
        </w:tc>
        <w:tc>
          <w:tcPr>
            <w:tcW w:w="0" w:type="dxa"/>
            <w:shd w:val="clear" w:color="auto" w:fill="auto"/>
            <w:noWrap/>
            <w:hideMark/>
            <w:tcPrChange w:id="6940" w:author="韬 黄" w:date="2018-09-27T17:36:00Z">
              <w:tcPr>
                <w:tcW w:w="701" w:type="dxa"/>
                <w:tcBorders>
                  <w:top w:val="nil"/>
                  <w:left w:val="nil"/>
                  <w:bottom w:val="nil"/>
                  <w:right w:val="nil"/>
                </w:tcBorders>
                <w:shd w:val="clear" w:color="000000" w:fill="E7E6E6"/>
                <w:noWrap/>
                <w:vAlign w:val="bottom"/>
                <w:hideMark/>
              </w:tcPr>
            </w:tcPrChange>
          </w:tcPr>
          <w:p w14:paraId="6579C42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41" w:author="韬 黄" w:date="2018-09-27T17:36:00Z"/>
                <w:rFonts w:eastAsia="Times New Roman" w:cs="Times New Roman"/>
                <w:color w:val="000000"/>
                <w:sz w:val="22"/>
                <w:rPrChange w:id="6942" w:author="韬 黄" w:date="2018-10-15T17:38:00Z">
                  <w:rPr>
                    <w:ins w:id="6943" w:author="韬 黄" w:date="2018-09-27T17:36:00Z"/>
                    <w:rFonts w:ascii="Calibri" w:eastAsia="Times New Roman" w:hAnsi="Calibri" w:cs="Calibri"/>
                    <w:color w:val="000000"/>
                    <w:sz w:val="22"/>
                  </w:rPr>
                </w:rPrChange>
              </w:rPr>
              <w:pPrChange w:id="694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45" w:author="韬 黄" w:date="2018-09-27T17:36:00Z">
              <w:r w:rsidRPr="00437B0F">
                <w:rPr>
                  <w:rFonts w:eastAsia="Times New Roman" w:cs="Times New Roman"/>
                  <w:color w:val="000000"/>
                  <w:sz w:val="22"/>
                  <w:rPrChange w:id="6946" w:author="韬 黄" w:date="2018-10-15T17:38:00Z">
                    <w:rPr>
                      <w:rFonts w:ascii="Calibri" w:eastAsia="Times New Roman" w:hAnsi="Calibri" w:cs="Calibri"/>
                      <w:color w:val="000000"/>
                      <w:sz w:val="22"/>
                    </w:rPr>
                  </w:rPrChange>
                </w:rPr>
                <w:t>6</w:t>
              </w:r>
            </w:ins>
          </w:p>
        </w:tc>
        <w:tc>
          <w:tcPr>
            <w:tcW w:w="0" w:type="dxa"/>
            <w:shd w:val="clear" w:color="auto" w:fill="auto"/>
            <w:noWrap/>
            <w:hideMark/>
            <w:tcPrChange w:id="6947" w:author="韬 黄" w:date="2018-09-27T17:36:00Z">
              <w:tcPr>
                <w:tcW w:w="1543" w:type="dxa"/>
                <w:tcBorders>
                  <w:top w:val="nil"/>
                  <w:left w:val="nil"/>
                  <w:bottom w:val="nil"/>
                  <w:right w:val="nil"/>
                </w:tcBorders>
                <w:shd w:val="clear" w:color="000000" w:fill="FFFF00"/>
                <w:noWrap/>
                <w:vAlign w:val="bottom"/>
                <w:hideMark/>
              </w:tcPr>
            </w:tcPrChange>
          </w:tcPr>
          <w:p w14:paraId="0B66C92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48" w:author="韬 黄" w:date="2018-09-27T17:36:00Z"/>
                <w:rFonts w:eastAsia="Times New Roman" w:cs="Times New Roman"/>
                <w:color w:val="000000"/>
                <w:sz w:val="22"/>
                <w:rPrChange w:id="6949" w:author="韬 黄" w:date="2018-10-15T17:38:00Z">
                  <w:rPr>
                    <w:ins w:id="6950" w:author="韬 黄" w:date="2018-09-27T17:36:00Z"/>
                    <w:rFonts w:ascii="Calibri" w:eastAsia="Times New Roman" w:hAnsi="Calibri" w:cs="Calibri"/>
                    <w:color w:val="000000"/>
                    <w:sz w:val="22"/>
                  </w:rPr>
                </w:rPrChange>
              </w:rPr>
              <w:pPrChange w:id="695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52" w:author="韬 黄" w:date="2018-09-27T17:36:00Z">
              <w:r w:rsidRPr="00437B0F">
                <w:rPr>
                  <w:rFonts w:eastAsia="Times New Roman" w:cs="Times New Roman"/>
                  <w:color w:val="000000"/>
                  <w:sz w:val="22"/>
                  <w:rPrChange w:id="6953" w:author="韬 黄" w:date="2018-10-15T17:38:00Z">
                    <w:rPr>
                      <w:rFonts w:ascii="Calibri" w:eastAsia="Times New Roman" w:hAnsi="Calibri" w:cs="Calibri"/>
                      <w:color w:val="000000"/>
                      <w:sz w:val="22"/>
                    </w:rPr>
                  </w:rPrChange>
                </w:rPr>
                <w:t>0.1548</w:t>
              </w:r>
            </w:ins>
          </w:p>
        </w:tc>
        <w:tc>
          <w:tcPr>
            <w:tcW w:w="0" w:type="dxa"/>
            <w:shd w:val="clear" w:color="auto" w:fill="auto"/>
            <w:noWrap/>
            <w:hideMark/>
            <w:tcPrChange w:id="6954" w:author="韬 黄" w:date="2018-09-27T17:36:00Z">
              <w:tcPr>
                <w:tcW w:w="701" w:type="dxa"/>
                <w:tcBorders>
                  <w:top w:val="nil"/>
                  <w:left w:val="nil"/>
                  <w:bottom w:val="nil"/>
                  <w:right w:val="nil"/>
                </w:tcBorders>
                <w:shd w:val="clear" w:color="000000" w:fill="FFFF00"/>
                <w:noWrap/>
                <w:vAlign w:val="bottom"/>
                <w:hideMark/>
              </w:tcPr>
            </w:tcPrChange>
          </w:tcPr>
          <w:p w14:paraId="013FFE3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955" w:author="韬 黄" w:date="2018-09-27T17:36:00Z"/>
                <w:rFonts w:eastAsia="Times New Roman" w:cs="Times New Roman"/>
                <w:color w:val="000000"/>
                <w:sz w:val="22"/>
                <w:rPrChange w:id="6956" w:author="韬 黄" w:date="2018-10-15T17:38:00Z">
                  <w:rPr>
                    <w:ins w:id="6957" w:author="韬 黄" w:date="2018-09-27T17:36:00Z"/>
                    <w:rFonts w:ascii="Calibri" w:eastAsia="Times New Roman" w:hAnsi="Calibri" w:cs="Calibri"/>
                    <w:color w:val="000000"/>
                    <w:sz w:val="22"/>
                  </w:rPr>
                </w:rPrChange>
              </w:rPr>
              <w:pPrChange w:id="695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959" w:author="韬 黄" w:date="2018-09-27T17:36:00Z">
              <w:r w:rsidRPr="00437B0F">
                <w:rPr>
                  <w:rFonts w:eastAsia="Times New Roman" w:cs="Times New Roman"/>
                  <w:color w:val="000000"/>
                  <w:sz w:val="22"/>
                  <w:rPrChange w:id="6960" w:author="韬 黄" w:date="2018-10-15T17:38:00Z">
                    <w:rPr>
                      <w:rFonts w:ascii="Calibri" w:eastAsia="Times New Roman" w:hAnsi="Calibri" w:cs="Calibri"/>
                      <w:color w:val="000000"/>
                      <w:sz w:val="22"/>
                    </w:rPr>
                  </w:rPrChange>
                </w:rPr>
                <w:t>5</w:t>
              </w:r>
            </w:ins>
          </w:p>
        </w:tc>
      </w:tr>
      <w:tr w:rsidR="00FC610D" w:rsidRPr="00437B0F" w14:paraId="5BC42487"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6961"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28C2AB94" w14:textId="77777777" w:rsidR="00FC610D" w:rsidRPr="00437B0F" w:rsidRDefault="00FC610D" w:rsidP="00FC610D">
            <w:pPr>
              <w:spacing w:after="0" w:line="240" w:lineRule="auto"/>
              <w:rPr>
                <w:ins w:id="6962" w:author="韬 黄" w:date="2018-09-27T17:36:00Z"/>
                <w:rFonts w:eastAsia="Times New Roman" w:cs="Times New Roman"/>
                <w:b w:val="0"/>
                <w:color w:val="000000"/>
                <w:sz w:val="22"/>
                <w:rPrChange w:id="6963" w:author="韬 黄" w:date="2018-10-15T17:38:00Z">
                  <w:rPr>
                    <w:ins w:id="6964" w:author="韬 黄" w:date="2018-09-27T17:36:00Z"/>
                    <w:rFonts w:ascii="Calibri" w:eastAsia="Times New Roman" w:hAnsi="Calibri" w:cs="Calibri"/>
                    <w:color w:val="000000"/>
                    <w:sz w:val="22"/>
                  </w:rPr>
                </w:rPrChange>
              </w:rPr>
            </w:pPr>
            <w:ins w:id="6965" w:author="韬 黄" w:date="2018-09-27T17:36:00Z">
              <w:r w:rsidRPr="00437B0F">
                <w:rPr>
                  <w:rFonts w:eastAsia="Times New Roman" w:cs="Times New Roman"/>
                  <w:b w:val="0"/>
                  <w:color w:val="000000"/>
                  <w:sz w:val="22"/>
                  <w:rPrChange w:id="6966" w:author="韬 黄" w:date="2018-10-15T17:38:00Z">
                    <w:rPr>
                      <w:rFonts w:ascii="Calibri" w:eastAsia="Times New Roman" w:hAnsi="Calibri" w:cs="Calibri"/>
                      <w:color w:val="000000"/>
                      <w:sz w:val="22"/>
                    </w:rPr>
                  </w:rPrChange>
                </w:rPr>
                <w:t>ADL-intra</w:t>
              </w:r>
            </w:ins>
          </w:p>
        </w:tc>
        <w:tc>
          <w:tcPr>
            <w:tcW w:w="958" w:type="dxa"/>
            <w:shd w:val="clear" w:color="auto" w:fill="auto"/>
            <w:noWrap/>
            <w:hideMark/>
          </w:tcPr>
          <w:p w14:paraId="4F3D0AC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67" w:author="韬 黄" w:date="2018-09-27T17:36:00Z"/>
                <w:rFonts w:eastAsia="Times New Roman" w:cs="Times New Roman"/>
                <w:color w:val="000000"/>
                <w:sz w:val="22"/>
                <w:rPrChange w:id="6968" w:author="韬 黄" w:date="2018-10-15T17:38:00Z">
                  <w:rPr>
                    <w:ins w:id="6969" w:author="韬 黄" w:date="2018-09-27T17:36:00Z"/>
                    <w:rFonts w:ascii="Calibri" w:eastAsia="Times New Roman" w:hAnsi="Calibri" w:cs="Calibri"/>
                    <w:color w:val="000000"/>
                    <w:sz w:val="22"/>
                  </w:rPr>
                </w:rPrChange>
              </w:rPr>
              <w:pPrChange w:id="697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71" w:author="韬 黄" w:date="2018-09-27T17:36:00Z">
              <w:r w:rsidRPr="00437B0F">
                <w:rPr>
                  <w:rFonts w:eastAsia="Times New Roman" w:cs="Times New Roman"/>
                  <w:color w:val="000000"/>
                  <w:sz w:val="22"/>
                  <w:rPrChange w:id="6972" w:author="韬 黄" w:date="2018-10-15T17:38:00Z">
                    <w:rPr>
                      <w:rFonts w:ascii="Calibri" w:eastAsia="Times New Roman" w:hAnsi="Calibri" w:cs="Calibri"/>
                      <w:color w:val="000000"/>
                      <w:sz w:val="22"/>
                    </w:rPr>
                  </w:rPrChange>
                </w:rPr>
                <w:t>15.157</w:t>
              </w:r>
            </w:ins>
          </w:p>
        </w:tc>
        <w:tc>
          <w:tcPr>
            <w:tcW w:w="701" w:type="dxa"/>
            <w:shd w:val="clear" w:color="auto" w:fill="auto"/>
            <w:noWrap/>
            <w:hideMark/>
          </w:tcPr>
          <w:p w14:paraId="73D2FA06"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73" w:author="韬 黄" w:date="2018-09-27T17:36:00Z"/>
                <w:rFonts w:eastAsia="Times New Roman" w:cs="Times New Roman"/>
                <w:color w:val="000000"/>
                <w:sz w:val="22"/>
                <w:rPrChange w:id="6974" w:author="韬 黄" w:date="2018-10-15T17:38:00Z">
                  <w:rPr>
                    <w:ins w:id="6975" w:author="韬 黄" w:date="2018-09-27T17:36:00Z"/>
                    <w:rFonts w:ascii="Calibri" w:eastAsia="Times New Roman" w:hAnsi="Calibri" w:cs="Calibri"/>
                    <w:color w:val="000000"/>
                    <w:sz w:val="22"/>
                  </w:rPr>
                </w:rPrChange>
              </w:rPr>
              <w:pPrChange w:id="697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77" w:author="韬 黄" w:date="2018-09-27T17:36:00Z">
              <w:r w:rsidRPr="00437B0F">
                <w:rPr>
                  <w:rFonts w:eastAsia="Times New Roman" w:cs="Times New Roman"/>
                  <w:color w:val="000000"/>
                  <w:sz w:val="22"/>
                  <w:rPrChange w:id="6978" w:author="韬 黄" w:date="2018-10-15T17:38:00Z">
                    <w:rPr>
                      <w:rFonts w:ascii="Calibri" w:eastAsia="Times New Roman" w:hAnsi="Calibri" w:cs="Calibri"/>
                      <w:color w:val="000000"/>
                      <w:sz w:val="22"/>
                    </w:rPr>
                  </w:rPrChange>
                </w:rPr>
                <w:t>2</w:t>
              </w:r>
            </w:ins>
          </w:p>
        </w:tc>
        <w:tc>
          <w:tcPr>
            <w:tcW w:w="1192" w:type="dxa"/>
            <w:shd w:val="clear" w:color="auto" w:fill="auto"/>
            <w:noWrap/>
            <w:hideMark/>
          </w:tcPr>
          <w:p w14:paraId="7FCEA13A"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79" w:author="韬 黄" w:date="2018-09-27T17:36:00Z"/>
                <w:rFonts w:eastAsia="Times New Roman" w:cs="Times New Roman"/>
                <w:color w:val="000000"/>
                <w:sz w:val="22"/>
                <w:rPrChange w:id="6980" w:author="韬 黄" w:date="2018-10-15T17:38:00Z">
                  <w:rPr>
                    <w:ins w:id="6981" w:author="韬 黄" w:date="2018-09-27T17:36:00Z"/>
                    <w:rFonts w:ascii="Calibri" w:eastAsia="Times New Roman" w:hAnsi="Calibri" w:cs="Calibri"/>
                    <w:color w:val="000000"/>
                    <w:sz w:val="22"/>
                  </w:rPr>
                </w:rPrChange>
              </w:rPr>
              <w:pPrChange w:id="698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83" w:author="韬 黄" w:date="2018-09-27T17:36:00Z">
              <w:r w:rsidRPr="00437B0F">
                <w:rPr>
                  <w:rFonts w:eastAsia="Times New Roman" w:cs="Times New Roman"/>
                  <w:color w:val="000000"/>
                  <w:sz w:val="22"/>
                  <w:rPrChange w:id="6984" w:author="韬 黄" w:date="2018-10-15T17:38:00Z">
                    <w:rPr>
                      <w:rFonts w:ascii="Calibri" w:eastAsia="Times New Roman" w:hAnsi="Calibri" w:cs="Calibri"/>
                      <w:color w:val="000000"/>
                      <w:sz w:val="22"/>
                    </w:rPr>
                  </w:rPrChange>
                </w:rPr>
                <w:t>40.12%</w:t>
              </w:r>
            </w:ins>
          </w:p>
        </w:tc>
        <w:tc>
          <w:tcPr>
            <w:tcW w:w="701" w:type="dxa"/>
            <w:shd w:val="clear" w:color="auto" w:fill="auto"/>
            <w:noWrap/>
            <w:hideMark/>
          </w:tcPr>
          <w:p w14:paraId="350C2163"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85" w:author="韬 黄" w:date="2018-09-27T17:36:00Z"/>
                <w:rFonts w:eastAsia="Times New Roman" w:cs="Times New Roman"/>
                <w:color w:val="000000"/>
                <w:sz w:val="22"/>
                <w:rPrChange w:id="6986" w:author="韬 黄" w:date="2018-10-15T17:38:00Z">
                  <w:rPr>
                    <w:ins w:id="6987" w:author="韬 黄" w:date="2018-09-27T17:36:00Z"/>
                    <w:rFonts w:ascii="Calibri" w:eastAsia="Times New Roman" w:hAnsi="Calibri" w:cs="Calibri"/>
                    <w:color w:val="000000"/>
                    <w:sz w:val="22"/>
                  </w:rPr>
                </w:rPrChange>
              </w:rPr>
              <w:pPrChange w:id="698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89" w:author="韬 黄" w:date="2018-09-27T17:36:00Z">
              <w:r w:rsidRPr="00437B0F">
                <w:rPr>
                  <w:rFonts w:eastAsia="Times New Roman" w:cs="Times New Roman"/>
                  <w:color w:val="000000"/>
                  <w:sz w:val="22"/>
                  <w:rPrChange w:id="6990" w:author="韬 黄" w:date="2018-10-15T17:38:00Z">
                    <w:rPr>
                      <w:rFonts w:ascii="Calibri" w:eastAsia="Times New Roman" w:hAnsi="Calibri" w:cs="Calibri"/>
                      <w:color w:val="000000"/>
                      <w:sz w:val="22"/>
                    </w:rPr>
                  </w:rPrChange>
                </w:rPr>
                <w:t>3</w:t>
              </w:r>
            </w:ins>
          </w:p>
        </w:tc>
        <w:tc>
          <w:tcPr>
            <w:tcW w:w="1290" w:type="dxa"/>
            <w:shd w:val="clear" w:color="auto" w:fill="auto"/>
            <w:noWrap/>
            <w:hideMark/>
          </w:tcPr>
          <w:p w14:paraId="2D699B6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91" w:author="韬 黄" w:date="2018-09-27T17:36:00Z"/>
                <w:rFonts w:eastAsia="Times New Roman" w:cs="Times New Roman"/>
                <w:color w:val="000000"/>
                <w:sz w:val="22"/>
                <w:rPrChange w:id="6992" w:author="韬 黄" w:date="2018-10-15T17:38:00Z">
                  <w:rPr>
                    <w:ins w:id="6993" w:author="韬 黄" w:date="2018-09-27T17:36:00Z"/>
                    <w:rFonts w:ascii="Calibri" w:eastAsia="Times New Roman" w:hAnsi="Calibri" w:cs="Calibri"/>
                    <w:color w:val="000000"/>
                    <w:sz w:val="22"/>
                  </w:rPr>
                </w:rPrChange>
              </w:rPr>
              <w:pPrChange w:id="699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95" w:author="韬 黄" w:date="2018-09-27T17:36:00Z">
              <w:r w:rsidRPr="00437B0F">
                <w:rPr>
                  <w:rFonts w:eastAsia="Times New Roman" w:cs="Times New Roman"/>
                  <w:color w:val="000000"/>
                  <w:sz w:val="22"/>
                  <w:rPrChange w:id="6996" w:author="韬 黄" w:date="2018-10-15T17:38:00Z">
                    <w:rPr>
                      <w:rFonts w:ascii="Calibri" w:eastAsia="Times New Roman" w:hAnsi="Calibri" w:cs="Calibri"/>
                      <w:color w:val="000000"/>
                      <w:sz w:val="22"/>
                    </w:rPr>
                  </w:rPrChange>
                </w:rPr>
                <w:t>0.686329</w:t>
              </w:r>
            </w:ins>
          </w:p>
        </w:tc>
        <w:tc>
          <w:tcPr>
            <w:tcW w:w="701" w:type="dxa"/>
            <w:shd w:val="clear" w:color="auto" w:fill="auto"/>
            <w:noWrap/>
            <w:hideMark/>
          </w:tcPr>
          <w:p w14:paraId="477C4A83"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97" w:author="韬 黄" w:date="2018-09-27T17:36:00Z"/>
                <w:rFonts w:eastAsia="Times New Roman" w:cs="Times New Roman"/>
                <w:color w:val="000000"/>
                <w:sz w:val="22"/>
                <w:rPrChange w:id="6998" w:author="韬 黄" w:date="2018-10-15T17:38:00Z">
                  <w:rPr>
                    <w:ins w:id="6999" w:author="韬 黄" w:date="2018-09-27T17:36:00Z"/>
                    <w:rFonts w:ascii="Calibri" w:eastAsia="Times New Roman" w:hAnsi="Calibri" w:cs="Calibri"/>
                    <w:color w:val="000000"/>
                    <w:sz w:val="22"/>
                  </w:rPr>
                </w:rPrChange>
              </w:rPr>
              <w:pPrChange w:id="700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001" w:author="韬 黄" w:date="2018-09-27T17:36:00Z">
              <w:r w:rsidRPr="00437B0F">
                <w:rPr>
                  <w:rFonts w:eastAsia="Times New Roman" w:cs="Times New Roman"/>
                  <w:color w:val="000000"/>
                  <w:sz w:val="22"/>
                  <w:rPrChange w:id="7002" w:author="韬 黄" w:date="2018-10-15T17:38:00Z">
                    <w:rPr>
                      <w:rFonts w:ascii="Calibri" w:eastAsia="Times New Roman" w:hAnsi="Calibri" w:cs="Calibri"/>
                      <w:color w:val="000000"/>
                      <w:sz w:val="22"/>
                    </w:rPr>
                  </w:rPrChange>
                </w:rPr>
                <w:t>4</w:t>
              </w:r>
            </w:ins>
          </w:p>
        </w:tc>
        <w:tc>
          <w:tcPr>
            <w:tcW w:w="1582" w:type="dxa"/>
            <w:shd w:val="clear" w:color="auto" w:fill="auto"/>
            <w:noWrap/>
            <w:hideMark/>
          </w:tcPr>
          <w:p w14:paraId="064359F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003" w:author="韬 黄" w:date="2018-09-27T17:36:00Z"/>
                <w:rFonts w:eastAsia="Times New Roman" w:cs="Times New Roman"/>
                <w:color w:val="000000"/>
                <w:sz w:val="22"/>
                <w:rPrChange w:id="7004" w:author="韬 黄" w:date="2018-10-15T17:38:00Z">
                  <w:rPr>
                    <w:ins w:id="7005" w:author="韬 黄" w:date="2018-09-27T17:36:00Z"/>
                    <w:rFonts w:ascii="Calibri" w:eastAsia="Times New Roman" w:hAnsi="Calibri" w:cs="Calibri"/>
                    <w:color w:val="000000"/>
                    <w:sz w:val="22"/>
                  </w:rPr>
                </w:rPrChange>
              </w:rPr>
              <w:pPrChange w:id="700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007" w:author="韬 黄" w:date="2018-09-27T17:36:00Z">
              <w:r w:rsidRPr="00437B0F">
                <w:rPr>
                  <w:rFonts w:eastAsia="Times New Roman" w:cs="Times New Roman"/>
                  <w:color w:val="000000"/>
                  <w:sz w:val="22"/>
                  <w:rPrChange w:id="7008" w:author="韬 黄" w:date="2018-10-15T17:38:00Z">
                    <w:rPr>
                      <w:rFonts w:ascii="Calibri" w:eastAsia="Times New Roman" w:hAnsi="Calibri" w:cs="Calibri"/>
                      <w:color w:val="000000"/>
                      <w:sz w:val="22"/>
                    </w:rPr>
                  </w:rPrChange>
                </w:rPr>
                <w:t>0.9913</w:t>
              </w:r>
            </w:ins>
          </w:p>
        </w:tc>
        <w:tc>
          <w:tcPr>
            <w:tcW w:w="701" w:type="dxa"/>
            <w:shd w:val="clear" w:color="auto" w:fill="auto"/>
            <w:noWrap/>
            <w:hideMark/>
          </w:tcPr>
          <w:p w14:paraId="60DFDC9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009" w:author="韬 黄" w:date="2018-09-27T17:36:00Z"/>
                <w:rFonts w:eastAsia="Times New Roman" w:cs="Times New Roman"/>
                <w:color w:val="000000"/>
                <w:sz w:val="22"/>
                <w:rPrChange w:id="7010" w:author="韬 黄" w:date="2018-10-15T17:38:00Z">
                  <w:rPr>
                    <w:ins w:id="7011" w:author="韬 黄" w:date="2018-09-27T17:36:00Z"/>
                    <w:rFonts w:ascii="Calibri" w:eastAsia="Times New Roman" w:hAnsi="Calibri" w:cs="Calibri"/>
                    <w:color w:val="000000"/>
                    <w:sz w:val="22"/>
                  </w:rPr>
                </w:rPrChange>
              </w:rPr>
              <w:pPrChange w:id="701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013" w:author="韬 黄" w:date="2018-09-27T17:36:00Z">
              <w:r w:rsidRPr="00437B0F">
                <w:rPr>
                  <w:rFonts w:eastAsia="Times New Roman" w:cs="Times New Roman"/>
                  <w:color w:val="000000"/>
                  <w:sz w:val="22"/>
                  <w:rPrChange w:id="7014" w:author="韬 黄" w:date="2018-10-15T17:38:00Z">
                    <w:rPr>
                      <w:rFonts w:ascii="Calibri" w:eastAsia="Times New Roman" w:hAnsi="Calibri" w:cs="Calibri"/>
                      <w:color w:val="000000"/>
                      <w:sz w:val="22"/>
                    </w:rPr>
                  </w:rPrChange>
                </w:rPr>
                <w:t>3</w:t>
              </w:r>
            </w:ins>
          </w:p>
        </w:tc>
        <w:tc>
          <w:tcPr>
            <w:tcW w:w="1543" w:type="dxa"/>
            <w:shd w:val="clear" w:color="auto" w:fill="auto"/>
            <w:noWrap/>
            <w:hideMark/>
          </w:tcPr>
          <w:p w14:paraId="071E1746"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015" w:author="韬 黄" w:date="2018-09-27T17:36:00Z"/>
                <w:rFonts w:eastAsia="Times New Roman" w:cs="Times New Roman"/>
                <w:color w:val="000000"/>
                <w:sz w:val="22"/>
                <w:rPrChange w:id="7016" w:author="韬 黄" w:date="2018-10-15T17:38:00Z">
                  <w:rPr>
                    <w:ins w:id="7017" w:author="韬 黄" w:date="2018-09-27T17:36:00Z"/>
                    <w:rFonts w:ascii="Calibri" w:eastAsia="Times New Roman" w:hAnsi="Calibri" w:cs="Calibri"/>
                    <w:color w:val="000000"/>
                    <w:sz w:val="22"/>
                  </w:rPr>
                </w:rPrChange>
              </w:rPr>
              <w:pPrChange w:id="701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019" w:author="韬 黄" w:date="2018-09-27T17:36:00Z">
              <w:r w:rsidRPr="00437B0F">
                <w:rPr>
                  <w:rFonts w:eastAsia="Times New Roman" w:cs="Times New Roman"/>
                  <w:color w:val="000000"/>
                  <w:sz w:val="22"/>
                  <w:rPrChange w:id="7020" w:author="韬 黄" w:date="2018-10-15T17:38:00Z">
                    <w:rPr>
                      <w:rFonts w:ascii="Calibri" w:eastAsia="Times New Roman" w:hAnsi="Calibri" w:cs="Calibri"/>
                      <w:color w:val="000000"/>
                      <w:sz w:val="22"/>
                    </w:rPr>
                  </w:rPrChange>
                </w:rPr>
                <w:t>0.1514</w:t>
              </w:r>
            </w:ins>
          </w:p>
        </w:tc>
        <w:tc>
          <w:tcPr>
            <w:tcW w:w="701" w:type="dxa"/>
            <w:shd w:val="clear" w:color="auto" w:fill="auto"/>
            <w:noWrap/>
            <w:hideMark/>
          </w:tcPr>
          <w:p w14:paraId="286F956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021" w:author="韬 黄" w:date="2018-09-27T17:36:00Z"/>
                <w:rFonts w:eastAsia="Times New Roman" w:cs="Times New Roman"/>
                <w:color w:val="000000"/>
                <w:sz w:val="22"/>
                <w:rPrChange w:id="7022" w:author="韬 黄" w:date="2018-10-15T17:38:00Z">
                  <w:rPr>
                    <w:ins w:id="7023" w:author="韬 黄" w:date="2018-09-27T17:36:00Z"/>
                    <w:rFonts w:ascii="Calibri" w:eastAsia="Times New Roman" w:hAnsi="Calibri" w:cs="Calibri"/>
                    <w:color w:val="000000"/>
                    <w:sz w:val="22"/>
                  </w:rPr>
                </w:rPrChange>
              </w:rPr>
              <w:pPrChange w:id="702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025" w:author="韬 黄" w:date="2018-09-27T17:36:00Z">
              <w:r w:rsidRPr="00437B0F">
                <w:rPr>
                  <w:rFonts w:eastAsia="Times New Roman" w:cs="Times New Roman"/>
                  <w:color w:val="000000"/>
                  <w:sz w:val="22"/>
                  <w:rPrChange w:id="7026" w:author="韬 黄" w:date="2018-10-15T17:38:00Z">
                    <w:rPr>
                      <w:rFonts w:ascii="Calibri" w:eastAsia="Times New Roman" w:hAnsi="Calibri" w:cs="Calibri"/>
                      <w:color w:val="000000"/>
                      <w:sz w:val="22"/>
                    </w:rPr>
                  </w:rPrChange>
                </w:rPr>
                <w:t>2</w:t>
              </w:r>
            </w:ins>
          </w:p>
        </w:tc>
      </w:tr>
      <w:tr w:rsidR="00FC610D" w:rsidRPr="00437B0F" w14:paraId="4EE35F76" w14:textId="77777777" w:rsidTr="00FC610D">
        <w:trPr>
          <w:trHeight w:val="170"/>
          <w:jc w:val="center"/>
          <w:ins w:id="7027" w:author="韬 黄" w:date="2018-09-27T17:36:00Z"/>
          <w:trPrChange w:id="7028"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7029" w:author="韬 黄" w:date="2018-09-27T17:36:00Z">
              <w:tcPr>
                <w:tcW w:w="2192" w:type="dxa"/>
                <w:tcBorders>
                  <w:top w:val="nil"/>
                  <w:left w:val="nil"/>
                  <w:bottom w:val="nil"/>
                  <w:right w:val="nil"/>
                </w:tcBorders>
                <w:shd w:val="clear" w:color="000000" w:fill="FFFF00"/>
                <w:noWrap/>
                <w:vAlign w:val="bottom"/>
                <w:hideMark/>
              </w:tcPr>
            </w:tcPrChange>
          </w:tcPr>
          <w:p w14:paraId="0EBA3626" w14:textId="77777777" w:rsidR="00FC610D" w:rsidRPr="00437B0F" w:rsidRDefault="00FC610D" w:rsidP="00FC610D">
            <w:pPr>
              <w:spacing w:after="0" w:line="240" w:lineRule="auto"/>
              <w:rPr>
                <w:ins w:id="7030" w:author="韬 黄" w:date="2018-09-27T17:36:00Z"/>
                <w:rFonts w:eastAsia="Times New Roman" w:cs="Times New Roman"/>
                <w:b w:val="0"/>
                <w:color w:val="000000"/>
                <w:sz w:val="22"/>
                <w:rPrChange w:id="7031" w:author="韬 黄" w:date="2018-10-15T17:38:00Z">
                  <w:rPr>
                    <w:ins w:id="7032" w:author="韬 黄" w:date="2018-09-27T17:36:00Z"/>
                    <w:rFonts w:ascii="Calibri" w:eastAsia="Times New Roman" w:hAnsi="Calibri" w:cs="Calibri"/>
                    <w:color w:val="000000"/>
                    <w:sz w:val="22"/>
                  </w:rPr>
                </w:rPrChange>
              </w:rPr>
            </w:pPr>
            <w:ins w:id="7033" w:author="韬 黄" w:date="2018-09-27T17:36:00Z">
              <w:r w:rsidRPr="00437B0F">
                <w:rPr>
                  <w:rFonts w:eastAsia="Times New Roman" w:cs="Times New Roman"/>
                  <w:b w:val="0"/>
                  <w:color w:val="000000"/>
                  <w:sz w:val="22"/>
                  <w:rPrChange w:id="7034" w:author="韬 黄" w:date="2018-10-15T17:38:00Z">
                    <w:rPr>
                      <w:rFonts w:ascii="Calibri" w:eastAsia="Times New Roman" w:hAnsi="Calibri" w:cs="Calibri"/>
                      <w:color w:val="000000"/>
                      <w:sz w:val="22"/>
                    </w:rPr>
                  </w:rPrChange>
                </w:rPr>
                <w:t>ADL-own-EWC</w:t>
              </w:r>
            </w:ins>
          </w:p>
        </w:tc>
        <w:tc>
          <w:tcPr>
            <w:tcW w:w="0" w:type="dxa"/>
            <w:shd w:val="clear" w:color="auto" w:fill="auto"/>
            <w:noWrap/>
            <w:hideMark/>
            <w:tcPrChange w:id="7035" w:author="韬 黄" w:date="2018-09-27T17:36:00Z">
              <w:tcPr>
                <w:tcW w:w="958" w:type="dxa"/>
                <w:tcBorders>
                  <w:top w:val="nil"/>
                  <w:left w:val="nil"/>
                  <w:bottom w:val="nil"/>
                  <w:right w:val="nil"/>
                </w:tcBorders>
                <w:shd w:val="clear" w:color="000000" w:fill="FFFF00"/>
                <w:noWrap/>
                <w:vAlign w:val="bottom"/>
                <w:hideMark/>
              </w:tcPr>
            </w:tcPrChange>
          </w:tcPr>
          <w:p w14:paraId="18BC00E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36" w:author="韬 黄" w:date="2018-09-27T17:36:00Z"/>
                <w:rFonts w:eastAsia="Times New Roman" w:cs="Times New Roman"/>
                <w:color w:val="000000"/>
                <w:sz w:val="22"/>
                <w:rPrChange w:id="7037" w:author="韬 黄" w:date="2018-10-15T17:38:00Z">
                  <w:rPr>
                    <w:ins w:id="7038" w:author="韬 黄" w:date="2018-09-27T17:36:00Z"/>
                    <w:rFonts w:ascii="Calibri" w:eastAsia="Times New Roman" w:hAnsi="Calibri" w:cs="Calibri"/>
                    <w:color w:val="000000"/>
                    <w:sz w:val="22"/>
                  </w:rPr>
                </w:rPrChange>
              </w:rPr>
              <w:pPrChange w:id="703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40" w:author="韬 黄" w:date="2018-09-27T17:36:00Z">
              <w:r w:rsidRPr="00437B0F">
                <w:rPr>
                  <w:rFonts w:eastAsia="Times New Roman" w:cs="Times New Roman"/>
                  <w:color w:val="000000"/>
                  <w:sz w:val="22"/>
                  <w:rPrChange w:id="7041" w:author="韬 黄" w:date="2018-10-15T17:38:00Z">
                    <w:rPr>
                      <w:rFonts w:ascii="Calibri" w:eastAsia="Times New Roman" w:hAnsi="Calibri" w:cs="Calibri"/>
                      <w:color w:val="000000"/>
                      <w:sz w:val="22"/>
                    </w:rPr>
                  </w:rPrChange>
                </w:rPr>
                <w:t>15.546</w:t>
              </w:r>
            </w:ins>
          </w:p>
        </w:tc>
        <w:tc>
          <w:tcPr>
            <w:tcW w:w="0" w:type="dxa"/>
            <w:shd w:val="clear" w:color="auto" w:fill="auto"/>
            <w:noWrap/>
            <w:hideMark/>
            <w:tcPrChange w:id="7042" w:author="韬 黄" w:date="2018-09-27T17:36:00Z">
              <w:tcPr>
                <w:tcW w:w="701" w:type="dxa"/>
                <w:tcBorders>
                  <w:top w:val="nil"/>
                  <w:left w:val="nil"/>
                  <w:bottom w:val="nil"/>
                  <w:right w:val="nil"/>
                </w:tcBorders>
                <w:shd w:val="clear" w:color="000000" w:fill="FFFF00"/>
                <w:noWrap/>
                <w:vAlign w:val="bottom"/>
                <w:hideMark/>
              </w:tcPr>
            </w:tcPrChange>
          </w:tcPr>
          <w:p w14:paraId="7F7AB6F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43" w:author="韬 黄" w:date="2018-09-27T17:36:00Z"/>
                <w:rFonts w:eastAsia="Times New Roman" w:cs="Times New Roman"/>
                <w:color w:val="000000"/>
                <w:sz w:val="22"/>
                <w:rPrChange w:id="7044" w:author="韬 黄" w:date="2018-10-15T17:38:00Z">
                  <w:rPr>
                    <w:ins w:id="7045" w:author="韬 黄" w:date="2018-09-27T17:36:00Z"/>
                    <w:rFonts w:ascii="Calibri" w:eastAsia="Times New Roman" w:hAnsi="Calibri" w:cs="Calibri"/>
                    <w:color w:val="000000"/>
                    <w:sz w:val="22"/>
                  </w:rPr>
                </w:rPrChange>
              </w:rPr>
              <w:pPrChange w:id="704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47" w:author="韬 黄" w:date="2018-09-27T17:36:00Z">
              <w:r w:rsidRPr="00437B0F">
                <w:rPr>
                  <w:rFonts w:eastAsia="Times New Roman" w:cs="Times New Roman"/>
                  <w:color w:val="000000"/>
                  <w:sz w:val="22"/>
                  <w:rPrChange w:id="7048" w:author="韬 黄" w:date="2018-10-15T17:38:00Z">
                    <w:rPr>
                      <w:rFonts w:ascii="Calibri" w:eastAsia="Times New Roman" w:hAnsi="Calibri" w:cs="Calibri"/>
                      <w:color w:val="000000"/>
                      <w:sz w:val="22"/>
                    </w:rPr>
                  </w:rPrChange>
                </w:rPr>
                <w:t>4</w:t>
              </w:r>
            </w:ins>
          </w:p>
        </w:tc>
        <w:tc>
          <w:tcPr>
            <w:tcW w:w="0" w:type="dxa"/>
            <w:shd w:val="clear" w:color="auto" w:fill="auto"/>
            <w:noWrap/>
            <w:hideMark/>
            <w:tcPrChange w:id="7049" w:author="韬 黄" w:date="2018-09-27T17:36:00Z">
              <w:tcPr>
                <w:tcW w:w="1192" w:type="dxa"/>
                <w:tcBorders>
                  <w:top w:val="nil"/>
                  <w:left w:val="nil"/>
                  <w:bottom w:val="nil"/>
                  <w:right w:val="nil"/>
                </w:tcBorders>
                <w:shd w:val="clear" w:color="000000" w:fill="FFFF00"/>
                <w:noWrap/>
                <w:vAlign w:val="bottom"/>
                <w:hideMark/>
              </w:tcPr>
            </w:tcPrChange>
          </w:tcPr>
          <w:p w14:paraId="21CA0BE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50" w:author="韬 黄" w:date="2018-09-27T17:36:00Z"/>
                <w:rFonts w:eastAsia="Times New Roman" w:cs="Times New Roman"/>
                <w:color w:val="000000"/>
                <w:sz w:val="22"/>
                <w:rPrChange w:id="7051" w:author="韬 黄" w:date="2018-10-15T17:38:00Z">
                  <w:rPr>
                    <w:ins w:id="7052" w:author="韬 黄" w:date="2018-09-27T17:36:00Z"/>
                    <w:rFonts w:ascii="Calibri" w:eastAsia="Times New Roman" w:hAnsi="Calibri" w:cs="Calibri"/>
                    <w:color w:val="000000"/>
                    <w:sz w:val="22"/>
                  </w:rPr>
                </w:rPrChange>
              </w:rPr>
              <w:pPrChange w:id="705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54" w:author="韬 黄" w:date="2018-09-27T17:36:00Z">
              <w:r w:rsidRPr="00437B0F">
                <w:rPr>
                  <w:rFonts w:eastAsia="Times New Roman" w:cs="Times New Roman"/>
                  <w:color w:val="000000"/>
                  <w:sz w:val="22"/>
                  <w:rPrChange w:id="7055" w:author="韬 黄" w:date="2018-10-15T17:38:00Z">
                    <w:rPr>
                      <w:rFonts w:ascii="Calibri" w:eastAsia="Times New Roman" w:hAnsi="Calibri" w:cs="Calibri"/>
                      <w:color w:val="000000"/>
                      <w:sz w:val="22"/>
                    </w:rPr>
                  </w:rPrChange>
                </w:rPr>
                <w:t>40.31%</w:t>
              </w:r>
            </w:ins>
          </w:p>
        </w:tc>
        <w:tc>
          <w:tcPr>
            <w:tcW w:w="0" w:type="dxa"/>
            <w:shd w:val="clear" w:color="auto" w:fill="auto"/>
            <w:noWrap/>
            <w:hideMark/>
            <w:tcPrChange w:id="7056" w:author="韬 黄" w:date="2018-09-27T17:36:00Z">
              <w:tcPr>
                <w:tcW w:w="701" w:type="dxa"/>
                <w:tcBorders>
                  <w:top w:val="nil"/>
                  <w:left w:val="nil"/>
                  <w:bottom w:val="nil"/>
                  <w:right w:val="nil"/>
                </w:tcBorders>
                <w:shd w:val="clear" w:color="000000" w:fill="FFFF00"/>
                <w:noWrap/>
                <w:vAlign w:val="bottom"/>
                <w:hideMark/>
              </w:tcPr>
            </w:tcPrChange>
          </w:tcPr>
          <w:p w14:paraId="5F37859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57" w:author="韬 黄" w:date="2018-09-27T17:36:00Z"/>
                <w:rFonts w:eastAsia="Times New Roman" w:cs="Times New Roman"/>
                <w:color w:val="000000"/>
                <w:sz w:val="22"/>
                <w:rPrChange w:id="7058" w:author="韬 黄" w:date="2018-10-15T17:38:00Z">
                  <w:rPr>
                    <w:ins w:id="7059" w:author="韬 黄" w:date="2018-09-27T17:36:00Z"/>
                    <w:rFonts w:ascii="Calibri" w:eastAsia="Times New Roman" w:hAnsi="Calibri" w:cs="Calibri"/>
                    <w:color w:val="000000"/>
                    <w:sz w:val="22"/>
                  </w:rPr>
                </w:rPrChange>
              </w:rPr>
              <w:pPrChange w:id="706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61" w:author="韬 黄" w:date="2018-09-27T17:36:00Z">
              <w:r w:rsidRPr="00437B0F">
                <w:rPr>
                  <w:rFonts w:eastAsia="Times New Roman" w:cs="Times New Roman"/>
                  <w:color w:val="000000"/>
                  <w:sz w:val="22"/>
                  <w:rPrChange w:id="7062" w:author="韬 黄" w:date="2018-10-15T17:38:00Z">
                    <w:rPr>
                      <w:rFonts w:ascii="Calibri" w:eastAsia="Times New Roman" w:hAnsi="Calibri" w:cs="Calibri"/>
                      <w:color w:val="000000"/>
                      <w:sz w:val="22"/>
                    </w:rPr>
                  </w:rPrChange>
                </w:rPr>
                <w:t>5</w:t>
              </w:r>
            </w:ins>
          </w:p>
        </w:tc>
        <w:tc>
          <w:tcPr>
            <w:tcW w:w="0" w:type="dxa"/>
            <w:shd w:val="clear" w:color="auto" w:fill="auto"/>
            <w:noWrap/>
            <w:hideMark/>
            <w:tcPrChange w:id="7063" w:author="韬 黄" w:date="2018-09-27T17:36:00Z">
              <w:tcPr>
                <w:tcW w:w="1290" w:type="dxa"/>
                <w:tcBorders>
                  <w:top w:val="nil"/>
                  <w:left w:val="nil"/>
                  <w:bottom w:val="nil"/>
                  <w:right w:val="nil"/>
                </w:tcBorders>
                <w:shd w:val="clear" w:color="000000" w:fill="FFFF00"/>
                <w:noWrap/>
                <w:vAlign w:val="bottom"/>
                <w:hideMark/>
              </w:tcPr>
            </w:tcPrChange>
          </w:tcPr>
          <w:p w14:paraId="700CE88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64" w:author="韬 黄" w:date="2018-09-27T17:36:00Z"/>
                <w:rFonts w:eastAsia="Times New Roman" w:cs="Times New Roman"/>
                <w:color w:val="000000"/>
                <w:sz w:val="22"/>
                <w:rPrChange w:id="7065" w:author="韬 黄" w:date="2018-10-15T17:38:00Z">
                  <w:rPr>
                    <w:ins w:id="7066" w:author="韬 黄" w:date="2018-09-27T17:36:00Z"/>
                    <w:rFonts w:ascii="Calibri" w:eastAsia="Times New Roman" w:hAnsi="Calibri" w:cs="Calibri"/>
                    <w:color w:val="000000"/>
                    <w:sz w:val="22"/>
                  </w:rPr>
                </w:rPrChange>
              </w:rPr>
              <w:pPrChange w:id="706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68" w:author="韬 黄" w:date="2018-09-27T17:36:00Z">
              <w:r w:rsidRPr="00437B0F">
                <w:rPr>
                  <w:rFonts w:eastAsia="Times New Roman" w:cs="Times New Roman"/>
                  <w:color w:val="000000"/>
                  <w:sz w:val="22"/>
                  <w:rPrChange w:id="7069" w:author="韬 黄" w:date="2018-10-15T17:38:00Z">
                    <w:rPr>
                      <w:rFonts w:ascii="Calibri" w:eastAsia="Times New Roman" w:hAnsi="Calibri" w:cs="Calibri"/>
                      <w:color w:val="000000"/>
                      <w:sz w:val="22"/>
                    </w:rPr>
                  </w:rPrChange>
                </w:rPr>
                <w:t>0.688358</w:t>
              </w:r>
            </w:ins>
          </w:p>
        </w:tc>
        <w:tc>
          <w:tcPr>
            <w:tcW w:w="0" w:type="dxa"/>
            <w:shd w:val="clear" w:color="auto" w:fill="auto"/>
            <w:noWrap/>
            <w:hideMark/>
            <w:tcPrChange w:id="7070" w:author="韬 黄" w:date="2018-09-27T17:36:00Z">
              <w:tcPr>
                <w:tcW w:w="701" w:type="dxa"/>
                <w:tcBorders>
                  <w:top w:val="nil"/>
                  <w:left w:val="nil"/>
                  <w:bottom w:val="nil"/>
                  <w:right w:val="nil"/>
                </w:tcBorders>
                <w:shd w:val="clear" w:color="000000" w:fill="FFFF00"/>
                <w:noWrap/>
                <w:vAlign w:val="bottom"/>
                <w:hideMark/>
              </w:tcPr>
            </w:tcPrChange>
          </w:tcPr>
          <w:p w14:paraId="3A41EB8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71" w:author="韬 黄" w:date="2018-09-27T17:36:00Z"/>
                <w:rFonts w:eastAsia="Times New Roman" w:cs="Times New Roman"/>
                <w:color w:val="000000"/>
                <w:sz w:val="22"/>
                <w:rPrChange w:id="7072" w:author="韬 黄" w:date="2018-10-15T17:38:00Z">
                  <w:rPr>
                    <w:ins w:id="7073" w:author="韬 黄" w:date="2018-09-27T17:36:00Z"/>
                    <w:rFonts w:ascii="Calibri" w:eastAsia="Times New Roman" w:hAnsi="Calibri" w:cs="Calibri"/>
                    <w:color w:val="000000"/>
                    <w:sz w:val="22"/>
                  </w:rPr>
                </w:rPrChange>
              </w:rPr>
              <w:pPrChange w:id="707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75" w:author="韬 黄" w:date="2018-09-27T17:36:00Z">
              <w:r w:rsidRPr="00437B0F">
                <w:rPr>
                  <w:rFonts w:eastAsia="Times New Roman" w:cs="Times New Roman"/>
                  <w:color w:val="000000"/>
                  <w:sz w:val="22"/>
                  <w:rPrChange w:id="7076" w:author="韬 黄" w:date="2018-10-15T17:38:00Z">
                    <w:rPr>
                      <w:rFonts w:ascii="Calibri" w:eastAsia="Times New Roman" w:hAnsi="Calibri" w:cs="Calibri"/>
                      <w:color w:val="000000"/>
                      <w:sz w:val="22"/>
                    </w:rPr>
                  </w:rPrChange>
                </w:rPr>
                <w:t>5</w:t>
              </w:r>
            </w:ins>
          </w:p>
        </w:tc>
        <w:tc>
          <w:tcPr>
            <w:tcW w:w="0" w:type="dxa"/>
            <w:shd w:val="clear" w:color="auto" w:fill="auto"/>
            <w:noWrap/>
            <w:hideMark/>
            <w:tcPrChange w:id="7077" w:author="韬 黄" w:date="2018-09-27T17:36:00Z">
              <w:tcPr>
                <w:tcW w:w="1582" w:type="dxa"/>
                <w:tcBorders>
                  <w:top w:val="nil"/>
                  <w:left w:val="nil"/>
                  <w:bottom w:val="nil"/>
                  <w:right w:val="nil"/>
                </w:tcBorders>
                <w:shd w:val="clear" w:color="000000" w:fill="E7E6E6"/>
                <w:noWrap/>
                <w:vAlign w:val="bottom"/>
                <w:hideMark/>
              </w:tcPr>
            </w:tcPrChange>
          </w:tcPr>
          <w:p w14:paraId="0DF6259E"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78" w:author="韬 黄" w:date="2018-09-27T17:36:00Z"/>
                <w:rFonts w:eastAsia="Times New Roman" w:cs="Times New Roman"/>
                <w:color w:val="000000"/>
                <w:sz w:val="22"/>
                <w:rPrChange w:id="7079" w:author="韬 黄" w:date="2018-10-15T17:38:00Z">
                  <w:rPr>
                    <w:ins w:id="7080" w:author="韬 黄" w:date="2018-09-27T17:36:00Z"/>
                    <w:rFonts w:ascii="Calibri" w:eastAsia="Times New Roman" w:hAnsi="Calibri" w:cs="Calibri"/>
                    <w:color w:val="000000"/>
                    <w:sz w:val="22"/>
                  </w:rPr>
                </w:rPrChange>
              </w:rPr>
              <w:pPrChange w:id="708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82" w:author="韬 黄" w:date="2018-09-27T17:36:00Z">
              <w:r w:rsidRPr="00437B0F">
                <w:rPr>
                  <w:rFonts w:eastAsia="Times New Roman" w:cs="Times New Roman"/>
                  <w:color w:val="000000"/>
                  <w:sz w:val="22"/>
                  <w:rPrChange w:id="7083" w:author="韬 黄" w:date="2018-10-15T17:38:00Z">
                    <w:rPr>
                      <w:rFonts w:ascii="Calibri" w:eastAsia="Times New Roman" w:hAnsi="Calibri" w:cs="Calibri"/>
                      <w:color w:val="000000"/>
                      <w:sz w:val="22"/>
                    </w:rPr>
                  </w:rPrChange>
                </w:rPr>
                <w:t>0.9950</w:t>
              </w:r>
            </w:ins>
          </w:p>
        </w:tc>
        <w:tc>
          <w:tcPr>
            <w:tcW w:w="0" w:type="dxa"/>
            <w:shd w:val="clear" w:color="auto" w:fill="auto"/>
            <w:noWrap/>
            <w:hideMark/>
            <w:tcPrChange w:id="7084" w:author="韬 黄" w:date="2018-09-27T17:36:00Z">
              <w:tcPr>
                <w:tcW w:w="701" w:type="dxa"/>
                <w:tcBorders>
                  <w:top w:val="nil"/>
                  <w:left w:val="nil"/>
                  <w:bottom w:val="nil"/>
                  <w:right w:val="nil"/>
                </w:tcBorders>
                <w:shd w:val="clear" w:color="000000" w:fill="E7E6E6"/>
                <w:noWrap/>
                <w:vAlign w:val="bottom"/>
                <w:hideMark/>
              </w:tcPr>
            </w:tcPrChange>
          </w:tcPr>
          <w:p w14:paraId="370DC40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85" w:author="韬 黄" w:date="2018-09-27T17:36:00Z"/>
                <w:rFonts w:eastAsia="Times New Roman" w:cs="Times New Roman"/>
                <w:color w:val="000000"/>
                <w:sz w:val="22"/>
                <w:rPrChange w:id="7086" w:author="韬 黄" w:date="2018-10-15T17:38:00Z">
                  <w:rPr>
                    <w:ins w:id="7087" w:author="韬 黄" w:date="2018-09-27T17:36:00Z"/>
                    <w:rFonts w:ascii="Calibri" w:eastAsia="Times New Roman" w:hAnsi="Calibri" w:cs="Calibri"/>
                    <w:color w:val="000000"/>
                    <w:sz w:val="22"/>
                  </w:rPr>
                </w:rPrChange>
              </w:rPr>
              <w:pPrChange w:id="708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89" w:author="韬 黄" w:date="2018-09-27T17:36:00Z">
              <w:r w:rsidRPr="00437B0F">
                <w:rPr>
                  <w:rFonts w:eastAsia="Times New Roman" w:cs="Times New Roman"/>
                  <w:color w:val="000000"/>
                  <w:sz w:val="22"/>
                  <w:rPrChange w:id="7090" w:author="韬 黄" w:date="2018-10-15T17:38:00Z">
                    <w:rPr>
                      <w:rFonts w:ascii="Calibri" w:eastAsia="Times New Roman" w:hAnsi="Calibri" w:cs="Calibri"/>
                      <w:color w:val="000000"/>
                      <w:sz w:val="22"/>
                    </w:rPr>
                  </w:rPrChange>
                </w:rPr>
                <w:t>5</w:t>
              </w:r>
            </w:ins>
          </w:p>
        </w:tc>
        <w:tc>
          <w:tcPr>
            <w:tcW w:w="0" w:type="dxa"/>
            <w:shd w:val="clear" w:color="auto" w:fill="auto"/>
            <w:noWrap/>
            <w:hideMark/>
            <w:tcPrChange w:id="7091" w:author="韬 黄" w:date="2018-09-27T17:36:00Z">
              <w:tcPr>
                <w:tcW w:w="1543" w:type="dxa"/>
                <w:tcBorders>
                  <w:top w:val="nil"/>
                  <w:left w:val="nil"/>
                  <w:bottom w:val="nil"/>
                  <w:right w:val="nil"/>
                </w:tcBorders>
                <w:shd w:val="clear" w:color="000000" w:fill="FFFF00"/>
                <w:noWrap/>
                <w:vAlign w:val="bottom"/>
                <w:hideMark/>
              </w:tcPr>
            </w:tcPrChange>
          </w:tcPr>
          <w:p w14:paraId="262587F9"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92" w:author="韬 黄" w:date="2018-09-27T17:36:00Z"/>
                <w:rFonts w:eastAsia="Times New Roman" w:cs="Times New Roman"/>
                <w:color w:val="000000"/>
                <w:sz w:val="22"/>
                <w:rPrChange w:id="7093" w:author="韬 黄" w:date="2018-10-15T17:38:00Z">
                  <w:rPr>
                    <w:ins w:id="7094" w:author="韬 黄" w:date="2018-09-27T17:36:00Z"/>
                    <w:rFonts w:ascii="Calibri" w:eastAsia="Times New Roman" w:hAnsi="Calibri" w:cs="Calibri"/>
                    <w:color w:val="000000"/>
                    <w:sz w:val="22"/>
                  </w:rPr>
                </w:rPrChange>
              </w:rPr>
              <w:pPrChange w:id="709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96" w:author="韬 黄" w:date="2018-09-27T17:36:00Z">
              <w:r w:rsidRPr="00437B0F">
                <w:rPr>
                  <w:rFonts w:eastAsia="Times New Roman" w:cs="Times New Roman"/>
                  <w:color w:val="000000"/>
                  <w:sz w:val="22"/>
                  <w:rPrChange w:id="7097" w:author="韬 黄" w:date="2018-10-15T17:38:00Z">
                    <w:rPr>
                      <w:rFonts w:ascii="Calibri" w:eastAsia="Times New Roman" w:hAnsi="Calibri" w:cs="Calibri"/>
                      <w:color w:val="000000"/>
                      <w:sz w:val="22"/>
                    </w:rPr>
                  </w:rPrChange>
                </w:rPr>
                <w:t>0.1540</w:t>
              </w:r>
            </w:ins>
          </w:p>
        </w:tc>
        <w:tc>
          <w:tcPr>
            <w:tcW w:w="0" w:type="dxa"/>
            <w:shd w:val="clear" w:color="auto" w:fill="auto"/>
            <w:noWrap/>
            <w:hideMark/>
            <w:tcPrChange w:id="7098" w:author="韬 黄" w:date="2018-09-27T17:36:00Z">
              <w:tcPr>
                <w:tcW w:w="701" w:type="dxa"/>
                <w:tcBorders>
                  <w:top w:val="nil"/>
                  <w:left w:val="nil"/>
                  <w:bottom w:val="nil"/>
                  <w:right w:val="nil"/>
                </w:tcBorders>
                <w:shd w:val="clear" w:color="000000" w:fill="FFFF00"/>
                <w:noWrap/>
                <w:vAlign w:val="bottom"/>
                <w:hideMark/>
              </w:tcPr>
            </w:tcPrChange>
          </w:tcPr>
          <w:p w14:paraId="08DE2FFB"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099" w:author="韬 黄" w:date="2018-09-27T17:36:00Z"/>
                <w:rFonts w:eastAsia="Times New Roman" w:cs="Times New Roman"/>
                <w:color w:val="000000"/>
                <w:sz w:val="22"/>
                <w:rPrChange w:id="7100" w:author="韬 黄" w:date="2018-10-15T17:38:00Z">
                  <w:rPr>
                    <w:ins w:id="7101" w:author="韬 黄" w:date="2018-09-27T17:36:00Z"/>
                    <w:rFonts w:ascii="Calibri" w:eastAsia="Times New Roman" w:hAnsi="Calibri" w:cs="Calibri"/>
                    <w:color w:val="000000"/>
                    <w:sz w:val="22"/>
                  </w:rPr>
                </w:rPrChange>
              </w:rPr>
              <w:pPrChange w:id="710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103" w:author="韬 黄" w:date="2018-09-27T17:36:00Z">
              <w:r w:rsidRPr="00437B0F">
                <w:rPr>
                  <w:rFonts w:eastAsia="Times New Roman" w:cs="Times New Roman"/>
                  <w:color w:val="000000"/>
                  <w:sz w:val="22"/>
                  <w:rPrChange w:id="7104" w:author="韬 黄" w:date="2018-10-15T17:38:00Z">
                    <w:rPr>
                      <w:rFonts w:ascii="Calibri" w:eastAsia="Times New Roman" w:hAnsi="Calibri" w:cs="Calibri"/>
                      <w:color w:val="000000"/>
                      <w:sz w:val="22"/>
                    </w:rPr>
                  </w:rPrChange>
                </w:rPr>
                <w:t>4</w:t>
              </w:r>
            </w:ins>
          </w:p>
        </w:tc>
      </w:tr>
      <w:tr w:rsidR="00FC610D" w:rsidRPr="00437B0F" w14:paraId="0CC1C2BB"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7105"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D22350" w14:textId="77777777" w:rsidR="00FC610D" w:rsidRPr="00437B0F" w:rsidRDefault="00FC610D" w:rsidP="00FC610D">
            <w:pPr>
              <w:spacing w:after="0" w:line="240" w:lineRule="auto"/>
              <w:rPr>
                <w:ins w:id="7106" w:author="韬 黄" w:date="2018-09-27T17:36:00Z"/>
                <w:rFonts w:eastAsia="Times New Roman" w:cs="Times New Roman"/>
                <w:b w:val="0"/>
                <w:color w:val="000000"/>
                <w:sz w:val="22"/>
                <w:rPrChange w:id="7107" w:author="韬 黄" w:date="2018-10-15T17:38:00Z">
                  <w:rPr>
                    <w:ins w:id="7108" w:author="韬 黄" w:date="2018-09-27T17:36:00Z"/>
                    <w:rFonts w:ascii="Calibri" w:eastAsia="Times New Roman" w:hAnsi="Calibri" w:cs="Calibri"/>
                    <w:color w:val="000000"/>
                    <w:sz w:val="22"/>
                  </w:rPr>
                </w:rPrChange>
              </w:rPr>
            </w:pPr>
            <w:ins w:id="7109" w:author="韬 黄" w:date="2018-09-27T17:36:00Z">
              <w:r w:rsidRPr="00437B0F">
                <w:rPr>
                  <w:rFonts w:eastAsia="Times New Roman" w:cs="Times New Roman"/>
                  <w:b w:val="0"/>
                  <w:color w:val="000000"/>
                  <w:sz w:val="22"/>
                  <w:rPrChange w:id="7110" w:author="韬 黄" w:date="2018-10-15T17:38:00Z">
                    <w:rPr>
                      <w:rFonts w:ascii="Calibri" w:eastAsia="Times New Roman" w:hAnsi="Calibri" w:cs="Calibri"/>
                      <w:color w:val="000000"/>
                      <w:sz w:val="22"/>
                    </w:rPr>
                  </w:rPrChange>
                </w:rPr>
                <w:t>ADL-own-IC</w:t>
              </w:r>
            </w:ins>
          </w:p>
        </w:tc>
        <w:tc>
          <w:tcPr>
            <w:tcW w:w="958" w:type="dxa"/>
            <w:shd w:val="clear" w:color="auto" w:fill="auto"/>
            <w:noWrap/>
            <w:hideMark/>
          </w:tcPr>
          <w:p w14:paraId="2FA167B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11" w:author="韬 黄" w:date="2018-09-27T17:36:00Z"/>
                <w:rFonts w:eastAsia="Times New Roman" w:cs="Times New Roman"/>
                <w:color w:val="000000"/>
                <w:sz w:val="22"/>
                <w:rPrChange w:id="7112" w:author="韬 黄" w:date="2018-10-15T17:38:00Z">
                  <w:rPr>
                    <w:ins w:id="7113" w:author="韬 黄" w:date="2018-09-27T17:36:00Z"/>
                    <w:rFonts w:ascii="Calibri" w:eastAsia="Times New Roman" w:hAnsi="Calibri" w:cs="Calibri"/>
                    <w:color w:val="000000"/>
                    <w:sz w:val="22"/>
                  </w:rPr>
                </w:rPrChange>
              </w:rPr>
              <w:pPrChange w:id="711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15" w:author="韬 黄" w:date="2018-09-27T17:36:00Z">
              <w:r w:rsidRPr="00437B0F">
                <w:rPr>
                  <w:rFonts w:eastAsia="Times New Roman" w:cs="Times New Roman"/>
                  <w:color w:val="000000"/>
                  <w:sz w:val="22"/>
                  <w:rPrChange w:id="7116" w:author="韬 黄" w:date="2018-10-15T17:38:00Z">
                    <w:rPr>
                      <w:rFonts w:ascii="Calibri" w:eastAsia="Times New Roman" w:hAnsi="Calibri" w:cs="Calibri"/>
                      <w:color w:val="000000"/>
                      <w:sz w:val="22"/>
                    </w:rPr>
                  </w:rPrChange>
                </w:rPr>
                <w:t>15.942</w:t>
              </w:r>
            </w:ins>
          </w:p>
        </w:tc>
        <w:tc>
          <w:tcPr>
            <w:tcW w:w="701" w:type="dxa"/>
            <w:shd w:val="clear" w:color="auto" w:fill="auto"/>
            <w:noWrap/>
            <w:hideMark/>
          </w:tcPr>
          <w:p w14:paraId="5E13AA8B"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17" w:author="韬 黄" w:date="2018-09-27T17:36:00Z"/>
                <w:rFonts w:eastAsia="Times New Roman" w:cs="Times New Roman"/>
                <w:color w:val="000000"/>
                <w:sz w:val="22"/>
                <w:rPrChange w:id="7118" w:author="韬 黄" w:date="2018-10-15T17:38:00Z">
                  <w:rPr>
                    <w:ins w:id="7119" w:author="韬 黄" w:date="2018-09-27T17:36:00Z"/>
                    <w:rFonts w:ascii="Calibri" w:eastAsia="Times New Roman" w:hAnsi="Calibri" w:cs="Calibri"/>
                    <w:color w:val="000000"/>
                    <w:sz w:val="22"/>
                  </w:rPr>
                </w:rPrChange>
              </w:rPr>
              <w:pPrChange w:id="712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21" w:author="韬 黄" w:date="2018-09-27T17:36:00Z">
              <w:r w:rsidRPr="00437B0F">
                <w:rPr>
                  <w:rFonts w:eastAsia="Times New Roman" w:cs="Times New Roman"/>
                  <w:color w:val="000000"/>
                  <w:sz w:val="22"/>
                  <w:rPrChange w:id="7122" w:author="韬 黄" w:date="2018-10-15T17:38:00Z">
                    <w:rPr>
                      <w:rFonts w:ascii="Calibri" w:eastAsia="Times New Roman" w:hAnsi="Calibri" w:cs="Calibri"/>
                      <w:color w:val="000000"/>
                      <w:sz w:val="22"/>
                    </w:rPr>
                  </w:rPrChange>
                </w:rPr>
                <w:t>6</w:t>
              </w:r>
            </w:ins>
          </w:p>
        </w:tc>
        <w:tc>
          <w:tcPr>
            <w:tcW w:w="1192" w:type="dxa"/>
            <w:shd w:val="clear" w:color="auto" w:fill="auto"/>
            <w:noWrap/>
            <w:hideMark/>
          </w:tcPr>
          <w:p w14:paraId="33828E0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23" w:author="韬 黄" w:date="2018-09-27T17:36:00Z"/>
                <w:rFonts w:eastAsia="Times New Roman" w:cs="Times New Roman"/>
                <w:color w:val="000000"/>
                <w:sz w:val="22"/>
                <w:rPrChange w:id="7124" w:author="韬 黄" w:date="2018-10-15T17:38:00Z">
                  <w:rPr>
                    <w:ins w:id="7125" w:author="韬 黄" w:date="2018-09-27T17:36:00Z"/>
                    <w:rFonts w:ascii="Calibri" w:eastAsia="Times New Roman" w:hAnsi="Calibri" w:cs="Calibri"/>
                    <w:color w:val="000000"/>
                    <w:sz w:val="22"/>
                  </w:rPr>
                </w:rPrChange>
              </w:rPr>
              <w:pPrChange w:id="712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27" w:author="韬 黄" w:date="2018-09-27T17:36:00Z">
              <w:r w:rsidRPr="00437B0F">
                <w:rPr>
                  <w:rFonts w:eastAsia="Times New Roman" w:cs="Times New Roman"/>
                  <w:color w:val="000000"/>
                  <w:sz w:val="22"/>
                  <w:rPrChange w:id="7128" w:author="韬 黄" w:date="2018-10-15T17:38:00Z">
                    <w:rPr>
                      <w:rFonts w:ascii="Calibri" w:eastAsia="Times New Roman" w:hAnsi="Calibri" w:cs="Calibri"/>
                      <w:color w:val="000000"/>
                      <w:sz w:val="22"/>
                    </w:rPr>
                  </w:rPrChange>
                </w:rPr>
                <w:t>40.25%</w:t>
              </w:r>
            </w:ins>
          </w:p>
        </w:tc>
        <w:tc>
          <w:tcPr>
            <w:tcW w:w="701" w:type="dxa"/>
            <w:shd w:val="clear" w:color="auto" w:fill="auto"/>
            <w:noWrap/>
            <w:hideMark/>
          </w:tcPr>
          <w:p w14:paraId="328EB1B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29" w:author="韬 黄" w:date="2018-09-27T17:36:00Z"/>
                <w:rFonts w:eastAsia="Times New Roman" w:cs="Times New Roman"/>
                <w:color w:val="000000"/>
                <w:sz w:val="22"/>
                <w:rPrChange w:id="7130" w:author="韬 黄" w:date="2018-10-15T17:38:00Z">
                  <w:rPr>
                    <w:ins w:id="7131" w:author="韬 黄" w:date="2018-09-27T17:36:00Z"/>
                    <w:rFonts w:ascii="Calibri" w:eastAsia="Times New Roman" w:hAnsi="Calibri" w:cs="Calibri"/>
                    <w:color w:val="000000"/>
                    <w:sz w:val="22"/>
                  </w:rPr>
                </w:rPrChange>
              </w:rPr>
              <w:pPrChange w:id="713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33" w:author="韬 黄" w:date="2018-09-27T17:36:00Z">
              <w:r w:rsidRPr="00437B0F">
                <w:rPr>
                  <w:rFonts w:eastAsia="Times New Roman" w:cs="Times New Roman"/>
                  <w:color w:val="000000"/>
                  <w:sz w:val="22"/>
                  <w:rPrChange w:id="7134" w:author="韬 黄" w:date="2018-10-15T17:38:00Z">
                    <w:rPr>
                      <w:rFonts w:ascii="Calibri" w:eastAsia="Times New Roman" w:hAnsi="Calibri" w:cs="Calibri"/>
                      <w:color w:val="000000"/>
                      <w:sz w:val="22"/>
                    </w:rPr>
                  </w:rPrChange>
                </w:rPr>
                <w:t>4</w:t>
              </w:r>
            </w:ins>
          </w:p>
        </w:tc>
        <w:tc>
          <w:tcPr>
            <w:tcW w:w="1290" w:type="dxa"/>
            <w:shd w:val="clear" w:color="auto" w:fill="auto"/>
            <w:noWrap/>
            <w:hideMark/>
          </w:tcPr>
          <w:p w14:paraId="27440B1A"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35" w:author="韬 黄" w:date="2018-09-27T17:36:00Z"/>
                <w:rFonts w:eastAsia="Times New Roman" w:cs="Times New Roman"/>
                <w:color w:val="000000"/>
                <w:sz w:val="22"/>
                <w:rPrChange w:id="7136" w:author="韬 黄" w:date="2018-10-15T17:38:00Z">
                  <w:rPr>
                    <w:ins w:id="7137" w:author="韬 黄" w:date="2018-09-27T17:36:00Z"/>
                    <w:rFonts w:ascii="Calibri" w:eastAsia="Times New Roman" w:hAnsi="Calibri" w:cs="Calibri"/>
                    <w:color w:val="000000"/>
                    <w:sz w:val="22"/>
                  </w:rPr>
                </w:rPrChange>
              </w:rPr>
              <w:pPrChange w:id="713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39" w:author="韬 黄" w:date="2018-09-27T17:36:00Z">
              <w:r w:rsidRPr="00437B0F">
                <w:rPr>
                  <w:rFonts w:eastAsia="Times New Roman" w:cs="Times New Roman"/>
                  <w:color w:val="000000"/>
                  <w:sz w:val="22"/>
                  <w:rPrChange w:id="7140" w:author="韬 黄" w:date="2018-10-15T17:38:00Z">
                    <w:rPr>
                      <w:rFonts w:ascii="Calibri" w:eastAsia="Times New Roman" w:hAnsi="Calibri" w:cs="Calibri"/>
                      <w:color w:val="000000"/>
                      <w:sz w:val="22"/>
                    </w:rPr>
                  </w:rPrChange>
                </w:rPr>
                <w:t>0.683757</w:t>
              </w:r>
            </w:ins>
          </w:p>
        </w:tc>
        <w:tc>
          <w:tcPr>
            <w:tcW w:w="701" w:type="dxa"/>
            <w:shd w:val="clear" w:color="auto" w:fill="auto"/>
            <w:noWrap/>
            <w:hideMark/>
          </w:tcPr>
          <w:p w14:paraId="786AAD92"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41" w:author="韬 黄" w:date="2018-09-27T17:36:00Z"/>
                <w:rFonts w:eastAsia="Times New Roman" w:cs="Times New Roman"/>
                <w:color w:val="000000"/>
                <w:sz w:val="22"/>
                <w:rPrChange w:id="7142" w:author="韬 黄" w:date="2018-10-15T17:38:00Z">
                  <w:rPr>
                    <w:ins w:id="7143" w:author="韬 黄" w:date="2018-09-27T17:36:00Z"/>
                    <w:rFonts w:ascii="Calibri" w:eastAsia="Times New Roman" w:hAnsi="Calibri" w:cs="Calibri"/>
                    <w:color w:val="000000"/>
                    <w:sz w:val="22"/>
                  </w:rPr>
                </w:rPrChange>
              </w:rPr>
              <w:pPrChange w:id="714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45" w:author="韬 黄" w:date="2018-09-27T17:36:00Z">
              <w:r w:rsidRPr="00437B0F">
                <w:rPr>
                  <w:rFonts w:eastAsia="Times New Roman" w:cs="Times New Roman"/>
                  <w:color w:val="000000"/>
                  <w:sz w:val="22"/>
                  <w:rPrChange w:id="7146" w:author="韬 黄" w:date="2018-10-15T17:38:00Z">
                    <w:rPr>
                      <w:rFonts w:ascii="Calibri" w:eastAsia="Times New Roman" w:hAnsi="Calibri" w:cs="Calibri"/>
                      <w:color w:val="000000"/>
                      <w:sz w:val="22"/>
                    </w:rPr>
                  </w:rPrChange>
                </w:rPr>
                <w:t>2</w:t>
              </w:r>
            </w:ins>
          </w:p>
        </w:tc>
        <w:tc>
          <w:tcPr>
            <w:tcW w:w="1582" w:type="dxa"/>
            <w:shd w:val="clear" w:color="auto" w:fill="auto"/>
            <w:noWrap/>
            <w:hideMark/>
          </w:tcPr>
          <w:p w14:paraId="2F91C508"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47" w:author="韬 黄" w:date="2018-09-27T17:36:00Z"/>
                <w:rFonts w:eastAsia="Times New Roman" w:cs="Times New Roman"/>
                <w:color w:val="000000"/>
                <w:sz w:val="22"/>
                <w:rPrChange w:id="7148" w:author="韬 黄" w:date="2018-10-15T17:38:00Z">
                  <w:rPr>
                    <w:ins w:id="7149" w:author="韬 黄" w:date="2018-09-27T17:36:00Z"/>
                    <w:rFonts w:ascii="Calibri" w:eastAsia="Times New Roman" w:hAnsi="Calibri" w:cs="Calibri"/>
                    <w:color w:val="000000"/>
                    <w:sz w:val="22"/>
                  </w:rPr>
                </w:rPrChange>
              </w:rPr>
              <w:pPrChange w:id="715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51" w:author="韬 黄" w:date="2018-09-27T17:36:00Z">
              <w:r w:rsidRPr="00437B0F">
                <w:rPr>
                  <w:rFonts w:eastAsia="Times New Roman" w:cs="Times New Roman"/>
                  <w:color w:val="000000"/>
                  <w:sz w:val="22"/>
                  <w:rPrChange w:id="7152" w:author="韬 黄" w:date="2018-10-15T17:38:00Z">
                    <w:rPr>
                      <w:rFonts w:ascii="Calibri" w:eastAsia="Times New Roman" w:hAnsi="Calibri" w:cs="Calibri"/>
                      <w:color w:val="000000"/>
                      <w:sz w:val="22"/>
                    </w:rPr>
                  </w:rPrChange>
                </w:rPr>
                <w:t>0.9948</w:t>
              </w:r>
            </w:ins>
          </w:p>
        </w:tc>
        <w:tc>
          <w:tcPr>
            <w:tcW w:w="701" w:type="dxa"/>
            <w:shd w:val="clear" w:color="auto" w:fill="auto"/>
            <w:noWrap/>
            <w:hideMark/>
          </w:tcPr>
          <w:p w14:paraId="06409BA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53" w:author="韬 黄" w:date="2018-09-27T17:36:00Z"/>
                <w:rFonts w:eastAsia="Times New Roman" w:cs="Times New Roman"/>
                <w:color w:val="000000"/>
                <w:sz w:val="22"/>
                <w:rPrChange w:id="7154" w:author="韬 黄" w:date="2018-10-15T17:38:00Z">
                  <w:rPr>
                    <w:ins w:id="7155" w:author="韬 黄" w:date="2018-09-27T17:36:00Z"/>
                    <w:rFonts w:ascii="Calibri" w:eastAsia="Times New Roman" w:hAnsi="Calibri" w:cs="Calibri"/>
                    <w:color w:val="000000"/>
                    <w:sz w:val="22"/>
                  </w:rPr>
                </w:rPrChange>
              </w:rPr>
              <w:pPrChange w:id="715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57" w:author="韬 黄" w:date="2018-09-27T17:36:00Z">
              <w:r w:rsidRPr="00437B0F">
                <w:rPr>
                  <w:rFonts w:eastAsia="Times New Roman" w:cs="Times New Roman"/>
                  <w:color w:val="000000"/>
                  <w:sz w:val="22"/>
                  <w:rPrChange w:id="7158" w:author="韬 黄" w:date="2018-10-15T17:38:00Z">
                    <w:rPr>
                      <w:rFonts w:ascii="Calibri" w:eastAsia="Times New Roman" w:hAnsi="Calibri" w:cs="Calibri"/>
                      <w:color w:val="000000"/>
                      <w:sz w:val="22"/>
                    </w:rPr>
                  </w:rPrChange>
                </w:rPr>
                <w:t>4</w:t>
              </w:r>
            </w:ins>
          </w:p>
        </w:tc>
        <w:tc>
          <w:tcPr>
            <w:tcW w:w="1543" w:type="dxa"/>
            <w:shd w:val="clear" w:color="auto" w:fill="auto"/>
            <w:noWrap/>
            <w:hideMark/>
          </w:tcPr>
          <w:p w14:paraId="779FFDA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59" w:author="韬 黄" w:date="2018-09-27T17:36:00Z"/>
                <w:rFonts w:eastAsia="Times New Roman" w:cs="Times New Roman"/>
                <w:color w:val="000000"/>
                <w:sz w:val="22"/>
                <w:rPrChange w:id="7160" w:author="韬 黄" w:date="2018-10-15T17:38:00Z">
                  <w:rPr>
                    <w:ins w:id="7161" w:author="韬 黄" w:date="2018-09-27T17:36:00Z"/>
                    <w:rFonts w:ascii="Calibri" w:eastAsia="Times New Roman" w:hAnsi="Calibri" w:cs="Calibri"/>
                    <w:color w:val="000000"/>
                    <w:sz w:val="22"/>
                  </w:rPr>
                </w:rPrChange>
              </w:rPr>
              <w:pPrChange w:id="716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63" w:author="韬 黄" w:date="2018-09-27T17:36:00Z">
              <w:r w:rsidRPr="00437B0F">
                <w:rPr>
                  <w:rFonts w:eastAsia="Times New Roman" w:cs="Times New Roman"/>
                  <w:color w:val="000000"/>
                  <w:sz w:val="22"/>
                  <w:rPrChange w:id="7164" w:author="韬 黄" w:date="2018-10-15T17:38:00Z">
                    <w:rPr>
                      <w:rFonts w:ascii="Calibri" w:eastAsia="Times New Roman" w:hAnsi="Calibri" w:cs="Calibri"/>
                      <w:color w:val="000000"/>
                      <w:sz w:val="22"/>
                    </w:rPr>
                  </w:rPrChange>
                </w:rPr>
                <w:t>0.1553</w:t>
              </w:r>
            </w:ins>
          </w:p>
        </w:tc>
        <w:tc>
          <w:tcPr>
            <w:tcW w:w="701" w:type="dxa"/>
            <w:shd w:val="clear" w:color="auto" w:fill="auto"/>
            <w:noWrap/>
            <w:hideMark/>
          </w:tcPr>
          <w:p w14:paraId="4FD3D5E6"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165" w:author="韬 黄" w:date="2018-09-27T17:36:00Z"/>
                <w:rFonts w:eastAsia="Times New Roman" w:cs="Times New Roman"/>
                <w:color w:val="000000"/>
                <w:sz w:val="22"/>
                <w:rPrChange w:id="7166" w:author="韬 黄" w:date="2018-10-15T17:38:00Z">
                  <w:rPr>
                    <w:ins w:id="7167" w:author="韬 黄" w:date="2018-09-27T17:36:00Z"/>
                    <w:rFonts w:ascii="Calibri" w:eastAsia="Times New Roman" w:hAnsi="Calibri" w:cs="Calibri"/>
                    <w:color w:val="000000"/>
                    <w:sz w:val="22"/>
                  </w:rPr>
                </w:rPrChange>
              </w:rPr>
              <w:pPrChange w:id="716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69" w:author="韬 黄" w:date="2018-09-27T17:36:00Z">
              <w:r w:rsidRPr="00437B0F">
                <w:rPr>
                  <w:rFonts w:eastAsia="Times New Roman" w:cs="Times New Roman"/>
                  <w:color w:val="000000"/>
                  <w:sz w:val="22"/>
                  <w:rPrChange w:id="7170" w:author="韬 黄" w:date="2018-10-15T17:38:00Z">
                    <w:rPr>
                      <w:rFonts w:ascii="Calibri" w:eastAsia="Times New Roman" w:hAnsi="Calibri" w:cs="Calibri"/>
                      <w:color w:val="000000"/>
                      <w:sz w:val="22"/>
                    </w:rPr>
                  </w:rPrChange>
                </w:rPr>
                <w:t>6</w:t>
              </w:r>
            </w:ins>
          </w:p>
        </w:tc>
      </w:tr>
      <w:tr w:rsidR="00FC610D" w:rsidRPr="00437B0F" w14:paraId="37B42D81" w14:textId="77777777" w:rsidTr="00FC610D">
        <w:trPr>
          <w:trHeight w:val="170"/>
          <w:jc w:val="center"/>
          <w:ins w:id="7171" w:author="韬 黄" w:date="2018-09-27T17:36:00Z"/>
          <w:trPrChange w:id="7172"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7173" w:author="韬 黄" w:date="2018-09-27T17:36:00Z">
              <w:tcPr>
                <w:tcW w:w="2192" w:type="dxa"/>
                <w:tcBorders>
                  <w:top w:val="nil"/>
                  <w:left w:val="nil"/>
                  <w:bottom w:val="nil"/>
                  <w:right w:val="nil"/>
                </w:tcBorders>
                <w:shd w:val="clear" w:color="000000" w:fill="FFFF00"/>
                <w:noWrap/>
                <w:vAlign w:val="bottom"/>
                <w:hideMark/>
              </w:tcPr>
            </w:tcPrChange>
          </w:tcPr>
          <w:p w14:paraId="0058422D" w14:textId="77777777" w:rsidR="00FC610D" w:rsidRPr="00437B0F" w:rsidRDefault="00FC610D" w:rsidP="00FC610D">
            <w:pPr>
              <w:spacing w:after="0" w:line="240" w:lineRule="auto"/>
              <w:rPr>
                <w:ins w:id="7174" w:author="韬 黄" w:date="2018-09-27T17:36:00Z"/>
                <w:rFonts w:eastAsia="Times New Roman" w:cs="Times New Roman"/>
                <w:b w:val="0"/>
                <w:color w:val="000000"/>
                <w:sz w:val="22"/>
                <w:rPrChange w:id="7175" w:author="韬 黄" w:date="2018-10-15T17:38:00Z">
                  <w:rPr>
                    <w:ins w:id="7176" w:author="韬 黄" w:date="2018-09-27T17:36:00Z"/>
                    <w:rFonts w:ascii="Calibri" w:eastAsia="Times New Roman" w:hAnsi="Calibri" w:cs="Calibri"/>
                    <w:color w:val="000000"/>
                    <w:sz w:val="22"/>
                  </w:rPr>
                </w:rPrChange>
              </w:rPr>
            </w:pPr>
            <w:ins w:id="7177" w:author="韬 黄" w:date="2018-09-27T17:36:00Z">
              <w:r w:rsidRPr="00437B0F">
                <w:rPr>
                  <w:rFonts w:eastAsia="Times New Roman" w:cs="Times New Roman"/>
                  <w:b w:val="0"/>
                  <w:color w:val="000000"/>
                  <w:sz w:val="22"/>
                  <w:rPrChange w:id="7178" w:author="韬 黄" w:date="2018-10-15T17:38:00Z">
                    <w:rPr>
                      <w:rFonts w:ascii="Calibri" w:eastAsia="Times New Roman" w:hAnsi="Calibri" w:cs="Calibri"/>
                      <w:color w:val="000000"/>
                      <w:sz w:val="22"/>
                    </w:rPr>
                  </w:rPrChange>
                </w:rPr>
                <w:t>ADL-intra-EWC</w:t>
              </w:r>
            </w:ins>
          </w:p>
        </w:tc>
        <w:tc>
          <w:tcPr>
            <w:tcW w:w="0" w:type="dxa"/>
            <w:shd w:val="clear" w:color="auto" w:fill="auto"/>
            <w:noWrap/>
            <w:hideMark/>
            <w:tcPrChange w:id="7179" w:author="韬 黄" w:date="2018-09-27T17:36:00Z">
              <w:tcPr>
                <w:tcW w:w="958" w:type="dxa"/>
                <w:tcBorders>
                  <w:top w:val="nil"/>
                  <w:left w:val="nil"/>
                  <w:bottom w:val="nil"/>
                  <w:right w:val="nil"/>
                </w:tcBorders>
                <w:shd w:val="clear" w:color="000000" w:fill="FFFF00"/>
                <w:noWrap/>
                <w:vAlign w:val="bottom"/>
                <w:hideMark/>
              </w:tcPr>
            </w:tcPrChange>
          </w:tcPr>
          <w:p w14:paraId="54EF5B5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180" w:author="韬 黄" w:date="2018-09-27T17:36:00Z"/>
                <w:rFonts w:eastAsia="Times New Roman" w:cs="Times New Roman"/>
                <w:color w:val="000000"/>
                <w:sz w:val="22"/>
                <w:rPrChange w:id="7181" w:author="韬 黄" w:date="2018-10-15T17:38:00Z">
                  <w:rPr>
                    <w:ins w:id="7182" w:author="韬 黄" w:date="2018-09-27T17:36:00Z"/>
                    <w:rFonts w:ascii="Calibri" w:eastAsia="Times New Roman" w:hAnsi="Calibri" w:cs="Calibri"/>
                    <w:color w:val="000000"/>
                    <w:sz w:val="22"/>
                  </w:rPr>
                </w:rPrChange>
              </w:rPr>
              <w:pPrChange w:id="718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184" w:author="韬 黄" w:date="2018-09-27T17:36:00Z">
              <w:r w:rsidRPr="00437B0F">
                <w:rPr>
                  <w:rFonts w:eastAsia="Times New Roman" w:cs="Times New Roman"/>
                  <w:color w:val="000000"/>
                  <w:sz w:val="22"/>
                  <w:rPrChange w:id="7185" w:author="韬 黄" w:date="2018-10-15T17:38:00Z">
                    <w:rPr>
                      <w:rFonts w:ascii="Calibri" w:eastAsia="Times New Roman" w:hAnsi="Calibri" w:cs="Calibri"/>
                      <w:color w:val="000000"/>
                      <w:sz w:val="22"/>
                    </w:rPr>
                  </w:rPrChange>
                </w:rPr>
                <w:t>15.089</w:t>
              </w:r>
            </w:ins>
          </w:p>
        </w:tc>
        <w:tc>
          <w:tcPr>
            <w:tcW w:w="0" w:type="dxa"/>
            <w:shd w:val="clear" w:color="auto" w:fill="auto"/>
            <w:noWrap/>
            <w:hideMark/>
            <w:tcPrChange w:id="7186" w:author="韬 黄" w:date="2018-09-27T17:36:00Z">
              <w:tcPr>
                <w:tcW w:w="701" w:type="dxa"/>
                <w:tcBorders>
                  <w:top w:val="nil"/>
                  <w:left w:val="nil"/>
                  <w:bottom w:val="nil"/>
                  <w:right w:val="nil"/>
                </w:tcBorders>
                <w:shd w:val="clear" w:color="000000" w:fill="FFFF00"/>
                <w:noWrap/>
                <w:vAlign w:val="bottom"/>
                <w:hideMark/>
              </w:tcPr>
            </w:tcPrChange>
          </w:tcPr>
          <w:p w14:paraId="7D8FEBC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187" w:author="韬 黄" w:date="2018-09-27T17:36:00Z"/>
                <w:rFonts w:eastAsia="Times New Roman" w:cs="Times New Roman"/>
                <w:color w:val="000000"/>
                <w:sz w:val="22"/>
                <w:rPrChange w:id="7188" w:author="韬 黄" w:date="2018-10-15T17:38:00Z">
                  <w:rPr>
                    <w:ins w:id="7189" w:author="韬 黄" w:date="2018-09-27T17:36:00Z"/>
                    <w:rFonts w:ascii="Calibri" w:eastAsia="Times New Roman" w:hAnsi="Calibri" w:cs="Calibri"/>
                    <w:color w:val="000000"/>
                    <w:sz w:val="22"/>
                  </w:rPr>
                </w:rPrChange>
              </w:rPr>
              <w:pPrChange w:id="719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191" w:author="韬 黄" w:date="2018-09-27T17:36:00Z">
              <w:r w:rsidRPr="00437B0F">
                <w:rPr>
                  <w:rFonts w:eastAsia="Times New Roman" w:cs="Times New Roman"/>
                  <w:color w:val="000000"/>
                  <w:sz w:val="22"/>
                  <w:rPrChange w:id="7192" w:author="韬 黄" w:date="2018-10-15T17:38:00Z">
                    <w:rPr>
                      <w:rFonts w:ascii="Calibri" w:eastAsia="Times New Roman" w:hAnsi="Calibri" w:cs="Calibri"/>
                      <w:color w:val="000000"/>
                      <w:sz w:val="22"/>
                    </w:rPr>
                  </w:rPrChange>
                </w:rPr>
                <w:t>1</w:t>
              </w:r>
            </w:ins>
          </w:p>
        </w:tc>
        <w:tc>
          <w:tcPr>
            <w:tcW w:w="0" w:type="dxa"/>
            <w:shd w:val="clear" w:color="auto" w:fill="auto"/>
            <w:noWrap/>
            <w:hideMark/>
            <w:tcPrChange w:id="7193" w:author="韬 黄" w:date="2018-09-27T17:36:00Z">
              <w:tcPr>
                <w:tcW w:w="1192" w:type="dxa"/>
                <w:tcBorders>
                  <w:top w:val="nil"/>
                  <w:left w:val="nil"/>
                  <w:bottom w:val="nil"/>
                  <w:right w:val="nil"/>
                </w:tcBorders>
                <w:shd w:val="clear" w:color="000000" w:fill="FFFF00"/>
                <w:noWrap/>
                <w:vAlign w:val="bottom"/>
                <w:hideMark/>
              </w:tcPr>
            </w:tcPrChange>
          </w:tcPr>
          <w:p w14:paraId="15550AF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194" w:author="韬 黄" w:date="2018-09-27T17:36:00Z"/>
                <w:rFonts w:eastAsia="Times New Roman" w:cs="Times New Roman"/>
                <w:color w:val="000000"/>
                <w:sz w:val="22"/>
                <w:rPrChange w:id="7195" w:author="韬 黄" w:date="2018-10-15T17:38:00Z">
                  <w:rPr>
                    <w:ins w:id="7196" w:author="韬 黄" w:date="2018-09-27T17:36:00Z"/>
                    <w:rFonts w:ascii="Calibri" w:eastAsia="Times New Roman" w:hAnsi="Calibri" w:cs="Calibri"/>
                    <w:color w:val="000000"/>
                    <w:sz w:val="22"/>
                  </w:rPr>
                </w:rPrChange>
              </w:rPr>
              <w:pPrChange w:id="719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198" w:author="韬 黄" w:date="2018-09-27T17:36:00Z">
              <w:r w:rsidRPr="00437B0F">
                <w:rPr>
                  <w:rFonts w:eastAsia="Times New Roman" w:cs="Times New Roman"/>
                  <w:color w:val="000000"/>
                  <w:sz w:val="22"/>
                  <w:rPrChange w:id="7199" w:author="韬 黄" w:date="2018-10-15T17:38:00Z">
                    <w:rPr>
                      <w:rFonts w:ascii="Calibri" w:eastAsia="Times New Roman" w:hAnsi="Calibri" w:cs="Calibri"/>
                      <w:color w:val="000000"/>
                      <w:sz w:val="22"/>
                    </w:rPr>
                  </w:rPrChange>
                </w:rPr>
                <w:t>40.01%</w:t>
              </w:r>
            </w:ins>
          </w:p>
        </w:tc>
        <w:tc>
          <w:tcPr>
            <w:tcW w:w="0" w:type="dxa"/>
            <w:shd w:val="clear" w:color="auto" w:fill="auto"/>
            <w:noWrap/>
            <w:hideMark/>
            <w:tcPrChange w:id="7200" w:author="韬 黄" w:date="2018-09-27T17:36:00Z">
              <w:tcPr>
                <w:tcW w:w="701" w:type="dxa"/>
                <w:tcBorders>
                  <w:top w:val="nil"/>
                  <w:left w:val="nil"/>
                  <w:bottom w:val="nil"/>
                  <w:right w:val="nil"/>
                </w:tcBorders>
                <w:shd w:val="clear" w:color="000000" w:fill="FFFF00"/>
                <w:noWrap/>
                <w:vAlign w:val="bottom"/>
                <w:hideMark/>
              </w:tcPr>
            </w:tcPrChange>
          </w:tcPr>
          <w:p w14:paraId="7A93295B"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01" w:author="韬 黄" w:date="2018-09-27T17:36:00Z"/>
                <w:rFonts w:eastAsia="Times New Roman" w:cs="Times New Roman"/>
                <w:color w:val="000000"/>
                <w:sz w:val="22"/>
                <w:rPrChange w:id="7202" w:author="韬 黄" w:date="2018-10-15T17:38:00Z">
                  <w:rPr>
                    <w:ins w:id="7203" w:author="韬 黄" w:date="2018-09-27T17:36:00Z"/>
                    <w:rFonts w:ascii="Calibri" w:eastAsia="Times New Roman" w:hAnsi="Calibri" w:cs="Calibri"/>
                    <w:color w:val="000000"/>
                    <w:sz w:val="22"/>
                  </w:rPr>
                </w:rPrChange>
              </w:rPr>
              <w:pPrChange w:id="720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05" w:author="韬 黄" w:date="2018-09-27T17:36:00Z">
              <w:r w:rsidRPr="00437B0F">
                <w:rPr>
                  <w:rFonts w:eastAsia="Times New Roman" w:cs="Times New Roman"/>
                  <w:color w:val="000000"/>
                  <w:sz w:val="22"/>
                  <w:rPrChange w:id="7206" w:author="韬 黄" w:date="2018-10-15T17:38:00Z">
                    <w:rPr>
                      <w:rFonts w:ascii="Calibri" w:eastAsia="Times New Roman" w:hAnsi="Calibri" w:cs="Calibri"/>
                      <w:color w:val="000000"/>
                      <w:sz w:val="22"/>
                    </w:rPr>
                  </w:rPrChange>
                </w:rPr>
                <w:t>2</w:t>
              </w:r>
            </w:ins>
          </w:p>
        </w:tc>
        <w:tc>
          <w:tcPr>
            <w:tcW w:w="0" w:type="dxa"/>
            <w:shd w:val="clear" w:color="auto" w:fill="auto"/>
            <w:noWrap/>
            <w:hideMark/>
            <w:tcPrChange w:id="7207" w:author="韬 黄" w:date="2018-09-27T17:36:00Z">
              <w:tcPr>
                <w:tcW w:w="1290" w:type="dxa"/>
                <w:tcBorders>
                  <w:top w:val="nil"/>
                  <w:left w:val="nil"/>
                  <w:bottom w:val="nil"/>
                  <w:right w:val="nil"/>
                </w:tcBorders>
                <w:shd w:val="clear" w:color="000000" w:fill="FFFF00"/>
                <w:noWrap/>
                <w:vAlign w:val="bottom"/>
                <w:hideMark/>
              </w:tcPr>
            </w:tcPrChange>
          </w:tcPr>
          <w:p w14:paraId="7AA670A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08" w:author="韬 黄" w:date="2018-09-27T17:36:00Z"/>
                <w:rFonts w:eastAsia="Times New Roman" w:cs="Times New Roman"/>
                <w:color w:val="000000"/>
                <w:sz w:val="22"/>
                <w:rPrChange w:id="7209" w:author="韬 黄" w:date="2018-10-15T17:38:00Z">
                  <w:rPr>
                    <w:ins w:id="7210" w:author="韬 黄" w:date="2018-09-27T17:36:00Z"/>
                    <w:rFonts w:ascii="Calibri" w:eastAsia="Times New Roman" w:hAnsi="Calibri" w:cs="Calibri"/>
                    <w:color w:val="000000"/>
                    <w:sz w:val="22"/>
                  </w:rPr>
                </w:rPrChange>
              </w:rPr>
              <w:pPrChange w:id="721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12" w:author="韬 黄" w:date="2018-09-27T17:36:00Z">
              <w:r w:rsidRPr="00437B0F">
                <w:rPr>
                  <w:rFonts w:eastAsia="Times New Roman" w:cs="Times New Roman"/>
                  <w:color w:val="000000"/>
                  <w:sz w:val="22"/>
                  <w:rPrChange w:id="7213" w:author="韬 黄" w:date="2018-10-15T17:38:00Z">
                    <w:rPr>
                      <w:rFonts w:ascii="Calibri" w:eastAsia="Times New Roman" w:hAnsi="Calibri" w:cs="Calibri"/>
                      <w:color w:val="000000"/>
                      <w:sz w:val="22"/>
                    </w:rPr>
                  </w:rPrChange>
                </w:rPr>
                <w:t>0.684993</w:t>
              </w:r>
            </w:ins>
          </w:p>
        </w:tc>
        <w:tc>
          <w:tcPr>
            <w:tcW w:w="0" w:type="dxa"/>
            <w:shd w:val="clear" w:color="auto" w:fill="auto"/>
            <w:noWrap/>
            <w:hideMark/>
            <w:tcPrChange w:id="7214" w:author="韬 黄" w:date="2018-09-27T17:36:00Z">
              <w:tcPr>
                <w:tcW w:w="701" w:type="dxa"/>
                <w:tcBorders>
                  <w:top w:val="nil"/>
                  <w:left w:val="nil"/>
                  <w:bottom w:val="nil"/>
                  <w:right w:val="nil"/>
                </w:tcBorders>
                <w:shd w:val="clear" w:color="000000" w:fill="FFFF00"/>
                <w:noWrap/>
                <w:vAlign w:val="bottom"/>
                <w:hideMark/>
              </w:tcPr>
            </w:tcPrChange>
          </w:tcPr>
          <w:p w14:paraId="5E3CCCBF"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15" w:author="韬 黄" w:date="2018-09-27T17:36:00Z"/>
                <w:rFonts w:eastAsia="Times New Roman" w:cs="Times New Roman"/>
                <w:color w:val="000000"/>
                <w:sz w:val="22"/>
                <w:rPrChange w:id="7216" w:author="韬 黄" w:date="2018-10-15T17:38:00Z">
                  <w:rPr>
                    <w:ins w:id="7217" w:author="韬 黄" w:date="2018-09-27T17:36:00Z"/>
                    <w:rFonts w:ascii="Calibri" w:eastAsia="Times New Roman" w:hAnsi="Calibri" w:cs="Calibri"/>
                    <w:color w:val="000000"/>
                    <w:sz w:val="22"/>
                  </w:rPr>
                </w:rPrChange>
              </w:rPr>
              <w:pPrChange w:id="721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19" w:author="韬 黄" w:date="2018-09-27T17:36:00Z">
              <w:r w:rsidRPr="00437B0F">
                <w:rPr>
                  <w:rFonts w:eastAsia="Times New Roman" w:cs="Times New Roman"/>
                  <w:color w:val="000000"/>
                  <w:sz w:val="22"/>
                  <w:rPrChange w:id="7220"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7221" w:author="韬 黄" w:date="2018-09-27T17:36:00Z">
              <w:tcPr>
                <w:tcW w:w="1582" w:type="dxa"/>
                <w:tcBorders>
                  <w:top w:val="nil"/>
                  <w:left w:val="nil"/>
                  <w:bottom w:val="nil"/>
                  <w:right w:val="nil"/>
                </w:tcBorders>
                <w:shd w:val="clear" w:color="000000" w:fill="E7E6E6"/>
                <w:noWrap/>
                <w:vAlign w:val="bottom"/>
                <w:hideMark/>
              </w:tcPr>
            </w:tcPrChange>
          </w:tcPr>
          <w:p w14:paraId="5D87B4FE"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22" w:author="韬 黄" w:date="2018-09-27T17:36:00Z"/>
                <w:rFonts w:eastAsia="Times New Roman" w:cs="Times New Roman"/>
                <w:color w:val="000000"/>
                <w:sz w:val="22"/>
                <w:rPrChange w:id="7223" w:author="韬 黄" w:date="2018-10-15T17:38:00Z">
                  <w:rPr>
                    <w:ins w:id="7224" w:author="韬 黄" w:date="2018-09-27T17:36:00Z"/>
                    <w:rFonts w:ascii="Calibri" w:eastAsia="Times New Roman" w:hAnsi="Calibri" w:cs="Calibri"/>
                    <w:color w:val="000000"/>
                    <w:sz w:val="22"/>
                  </w:rPr>
                </w:rPrChange>
              </w:rPr>
              <w:pPrChange w:id="722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26" w:author="韬 黄" w:date="2018-09-27T17:36:00Z">
              <w:r w:rsidRPr="00437B0F">
                <w:rPr>
                  <w:rFonts w:eastAsia="Times New Roman" w:cs="Times New Roman"/>
                  <w:color w:val="000000"/>
                  <w:sz w:val="22"/>
                  <w:rPrChange w:id="7227" w:author="韬 黄" w:date="2018-10-15T17:38:00Z">
                    <w:rPr>
                      <w:rFonts w:ascii="Calibri" w:eastAsia="Times New Roman" w:hAnsi="Calibri" w:cs="Calibri"/>
                      <w:color w:val="000000"/>
                      <w:sz w:val="22"/>
                    </w:rPr>
                  </w:rPrChange>
                </w:rPr>
                <w:t>0.9876</w:t>
              </w:r>
            </w:ins>
          </w:p>
        </w:tc>
        <w:tc>
          <w:tcPr>
            <w:tcW w:w="0" w:type="dxa"/>
            <w:shd w:val="clear" w:color="auto" w:fill="auto"/>
            <w:noWrap/>
            <w:hideMark/>
            <w:tcPrChange w:id="7228" w:author="韬 黄" w:date="2018-09-27T17:36:00Z">
              <w:tcPr>
                <w:tcW w:w="701" w:type="dxa"/>
                <w:tcBorders>
                  <w:top w:val="nil"/>
                  <w:left w:val="nil"/>
                  <w:bottom w:val="nil"/>
                  <w:right w:val="nil"/>
                </w:tcBorders>
                <w:shd w:val="clear" w:color="000000" w:fill="E7E6E6"/>
                <w:noWrap/>
                <w:vAlign w:val="bottom"/>
                <w:hideMark/>
              </w:tcPr>
            </w:tcPrChange>
          </w:tcPr>
          <w:p w14:paraId="3A376CE9"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29" w:author="韬 黄" w:date="2018-09-27T17:36:00Z"/>
                <w:rFonts w:eastAsia="Times New Roman" w:cs="Times New Roman"/>
                <w:color w:val="000000"/>
                <w:sz w:val="22"/>
                <w:rPrChange w:id="7230" w:author="韬 黄" w:date="2018-10-15T17:38:00Z">
                  <w:rPr>
                    <w:ins w:id="7231" w:author="韬 黄" w:date="2018-09-27T17:36:00Z"/>
                    <w:rFonts w:ascii="Calibri" w:eastAsia="Times New Roman" w:hAnsi="Calibri" w:cs="Calibri"/>
                    <w:color w:val="000000"/>
                    <w:sz w:val="22"/>
                  </w:rPr>
                </w:rPrChange>
              </w:rPr>
              <w:pPrChange w:id="723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33" w:author="韬 黄" w:date="2018-09-27T17:36:00Z">
              <w:r w:rsidRPr="00437B0F">
                <w:rPr>
                  <w:rFonts w:eastAsia="Times New Roman" w:cs="Times New Roman"/>
                  <w:color w:val="000000"/>
                  <w:sz w:val="22"/>
                  <w:rPrChange w:id="7234" w:author="韬 黄" w:date="2018-10-15T17:38:00Z">
                    <w:rPr>
                      <w:rFonts w:ascii="Calibri" w:eastAsia="Times New Roman" w:hAnsi="Calibri" w:cs="Calibri"/>
                      <w:color w:val="000000"/>
                      <w:sz w:val="22"/>
                    </w:rPr>
                  </w:rPrChange>
                </w:rPr>
                <w:t>2</w:t>
              </w:r>
            </w:ins>
          </w:p>
        </w:tc>
        <w:tc>
          <w:tcPr>
            <w:tcW w:w="0" w:type="dxa"/>
            <w:shd w:val="clear" w:color="auto" w:fill="auto"/>
            <w:noWrap/>
            <w:hideMark/>
            <w:tcPrChange w:id="7235" w:author="韬 黄" w:date="2018-09-27T17:36:00Z">
              <w:tcPr>
                <w:tcW w:w="1543" w:type="dxa"/>
                <w:tcBorders>
                  <w:top w:val="nil"/>
                  <w:left w:val="nil"/>
                  <w:bottom w:val="nil"/>
                  <w:right w:val="nil"/>
                </w:tcBorders>
                <w:shd w:val="clear" w:color="000000" w:fill="FFFF00"/>
                <w:noWrap/>
                <w:vAlign w:val="bottom"/>
                <w:hideMark/>
              </w:tcPr>
            </w:tcPrChange>
          </w:tcPr>
          <w:p w14:paraId="7B59EB0D"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36" w:author="韬 黄" w:date="2018-09-27T17:36:00Z"/>
                <w:rFonts w:eastAsia="Times New Roman" w:cs="Times New Roman"/>
                <w:color w:val="000000"/>
                <w:sz w:val="22"/>
                <w:rPrChange w:id="7237" w:author="韬 黄" w:date="2018-10-15T17:38:00Z">
                  <w:rPr>
                    <w:ins w:id="7238" w:author="韬 黄" w:date="2018-09-27T17:36:00Z"/>
                    <w:rFonts w:ascii="Calibri" w:eastAsia="Times New Roman" w:hAnsi="Calibri" w:cs="Calibri"/>
                    <w:color w:val="000000"/>
                    <w:sz w:val="22"/>
                  </w:rPr>
                </w:rPrChange>
              </w:rPr>
              <w:pPrChange w:id="723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40" w:author="韬 黄" w:date="2018-09-27T17:36:00Z">
              <w:r w:rsidRPr="00437B0F">
                <w:rPr>
                  <w:rFonts w:eastAsia="Times New Roman" w:cs="Times New Roman"/>
                  <w:color w:val="000000"/>
                  <w:sz w:val="22"/>
                  <w:rPrChange w:id="7241" w:author="韬 黄" w:date="2018-10-15T17:38:00Z">
                    <w:rPr>
                      <w:rFonts w:ascii="Calibri" w:eastAsia="Times New Roman" w:hAnsi="Calibri" w:cs="Calibri"/>
                      <w:color w:val="000000"/>
                      <w:sz w:val="22"/>
                    </w:rPr>
                  </w:rPrChange>
                </w:rPr>
                <w:t>0.1509</w:t>
              </w:r>
            </w:ins>
          </w:p>
        </w:tc>
        <w:tc>
          <w:tcPr>
            <w:tcW w:w="0" w:type="dxa"/>
            <w:shd w:val="clear" w:color="auto" w:fill="auto"/>
            <w:noWrap/>
            <w:hideMark/>
            <w:tcPrChange w:id="7242" w:author="韬 黄" w:date="2018-09-27T17:36:00Z">
              <w:tcPr>
                <w:tcW w:w="701" w:type="dxa"/>
                <w:tcBorders>
                  <w:top w:val="nil"/>
                  <w:left w:val="nil"/>
                  <w:bottom w:val="nil"/>
                  <w:right w:val="nil"/>
                </w:tcBorders>
                <w:shd w:val="clear" w:color="000000" w:fill="FFFF00"/>
                <w:noWrap/>
                <w:vAlign w:val="bottom"/>
                <w:hideMark/>
              </w:tcPr>
            </w:tcPrChange>
          </w:tcPr>
          <w:p w14:paraId="439B4BB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43" w:author="韬 黄" w:date="2018-09-27T17:36:00Z"/>
                <w:rFonts w:eastAsia="Times New Roman" w:cs="Times New Roman"/>
                <w:color w:val="000000"/>
                <w:sz w:val="22"/>
                <w:rPrChange w:id="7244" w:author="韬 黄" w:date="2018-10-15T17:38:00Z">
                  <w:rPr>
                    <w:ins w:id="7245" w:author="韬 黄" w:date="2018-09-27T17:36:00Z"/>
                    <w:rFonts w:ascii="Calibri" w:eastAsia="Times New Roman" w:hAnsi="Calibri" w:cs="Calibri"/>
                    <w:color w:val="000000"/>
                    <w:sz w:val="22"/>
                  </w:rPr>
                </w:rPrChange>
              </w:rPr>
              <w:pPrChange w:id="724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47" w:author="韬 黄" w:date="2018-09-27T17:36:00Z">
              <w:r w:rsidRPr="00437B0F">
                <w:rPr>
                  <w:rFonts w:eastAsia="Times New Roman" w:cs="Times New Roman"/>
                  <w:color w:val="000000"/>
                  <w:sz w:val="22"/>
                  <w:rPrChange w:id="7248" w:author="韬 黄" w:date="2018-10-15T17:38:00Z">
                    <w:rPr>
                      <w:rFonts w:ascii="Calibri" w:eastAsia="Times New Roman" w:hAnsi="Calibri" w:cs="Calibri"/>
                      <w:color w:val="000000"/>
                      <w:sz w:val="22"/>
                    </w:rPr>
                  </w:rPrChange>
                </w:rPr>
                <w:t>1</w:t>
              </w:r>
            </w:ins>
          </w:p>
        </w:tc>
      </w:tr>
      <w:tr w:rsidR="00FC610D" w:rsidRPr="00437B0F" w14:paraId="13D4FEBB"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7249"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6428409" w14:textId="77777777" w:rsidR="00FC610D" w:rsidRPr="00437B0F" w:rsidRDefault="00FC610D" w:rsidP="00FC610D">
            <w:pPr>
              <w:spacing w:after="0" w:line="240" w:lineRule="auto"/>
              <w:rPr>
                <w:ins w:id="7250" w:author="韬 黄" w:date="2018-09-27T17:36:00Z"/>
                <w:rFonts w:eastAsia="Times New Roman" w:cs="Times New Roman"/>
                <w:b w:val="0"/>
                <w:color w:val="000000"/>
                <w:sz w:val="22"/>
                <w:rPrChange w:id="7251" w:author="韬 黄" w:date="2018-10-15T17:38:00Z">
                  <w:rPr>
                    <w:ins w:id="7252" w:author="韬 黄" w:date="2018-09-27T17:36:00Z"/>
                    <w:rFonts w:ascii="Calibri" w:eastAsia="Times New Roman" w:hAnsi="Calibri" w:cs="Calibri"/>
                    <w:color w:val="000000"/>
                    <w:sz w:val="22"/>
                  </w:rPr>
                </w:rPrChange>
              </w:rPr>
            </w:pPr>
            <w:ins w:id="7253" w:author="韬 黄" w:date="2018-09-27T17:36:00Z">
              <w:r w:rsidRPr="00437B0F">
                <w:rPr>
                  <w:rFonts w:eastAsia="Times New Roman" w:cs="Times New Roman"/>
                  <w:b w:val="0"/>
                  <w:color w:val="000000"/>
                  <w:sz w:val="22"/>
                  <w:rPrChange w:id="7254" w:author="韬 黄" w:date="2018-10-15T17:38:00Z">
                    <w:rPr>
                      <w:rFonts w:ascii="Calibri" w:eastAsia="Times New Roman" w:hAnsi="Calibri" w:cs="Calibri"/>
                      <w:color w:val="000000"/>
                      <w:sz w:val="22"/>
                    </w:rPr>
                  </w:rPrChange>
                </w:rPr>
                <w:t>ADL-intra-IC</w:t>
              </w:r>
            </w:ins>
          </w:p>
        </w:tc>
        <w:tc>
          <w:tcPr>
            <w:tcW w:w="958" w:type="dxa"/>
            <w:shd w:val="clear" w:color="auto" w:fill="auto"/>
            <w:noWrap/>
            <w:hideMark/>
          </w:tcPr>
          <w:p w14:paraId="10CFFC6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55" w:author="韬 黄" w:date="2018-09-27T17:36:00Z"/>
                <w:rFonts w:eastAsia="Times New Roman" w:cs="Times New Roman"/>
                <w:color w:val="000000"/>
                <w:sz w:val="22"/>
                <w:rPrChange w:id="7256" w:author="韬 黄" w:date="2018-10-15T17:38:00Z">
                  <w:rPr>
                    <w:ins w:id="7257" w:author="韬 黄" w:date="2018-09-27T17:36:00Z"/>
                    <w:rFonts w:ascii="Calibri" w:eastAsia="Times New Roman" w:hAnsi="Calibri" w:cs="Calibri"/>
                    <w:color w:val="000000"/>
                    <w:sz w:val="22"/>
                  </w:rPr>
                </w:rPrChange>
              </w:rPr>
              <w:pPrChange w:id="725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259" w:author="韬 黄" w:date="2018-09-27T17:36:00Z">
              <w:r w:rsidRPr="00437B0F">
                <w:rPr>
                  <w:rFonts w:eastAsia="Times New Roman" w:cs="Times New Roman"/>
                  <w:color w:val="000000"/>
                  <w:sz w:val="22"/>
                  <w:rPrChange w:id="7260" w:author="韬 黄" w:date="2018-10-15T17:38:00Z">
                    <w:rPr>
                      <w:rFonts w:ascii="Calibri" w:eastAsia="Times New Roman" w:hAnsi="Calibri" w:cs="Calibri"/>
                      <w:color w:val="000000"/>
                      <w:sz w:val="22"/>
                    </w:rPr>
                  </w:rPrChange>
                </w:rPr>
                <w:t>15.211</w:t>
              </w:r>
            </w:ins>
          </w:p>
        </w:tc>
        <w:tc>
          <w:tcPr>
            <w:tcW w:w="701" w:type="dxa"/>
            <w:shd w:val="clear" w:color="auto" w:fill="auto"/>
            <w:noWrap/>
            <w:hideMark/>
          </w:tcPr>
          <w:p w14:paraId="1612B89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61" w:author="韬 黄" w:date="2018-09-27T17:36:00Z"/>
                <w:rFonts w:eastAsia="Times New Roman" w:cs="Times New Roman"/>
                <w:color w:val="000000"/>
                <w:sz w:val="22"/>
                <w:rPrChange w:id="7262" w:author="韬 黄" w:date="2018-10-15T17:38:00Z">
                  <w:rPr>
                    <w:ins w:id="7263" w:author="韬 黄" w:date="2018-09-27T17:36:00Z"/>
                    <w:rFonts w:ascii="Calibri" w:eastAsia="Times New Roman" w:hAnsi="Calibri" w:cs="Calibri"/>
                    <w:color w:val="000000"/>
                    <w:sz w:val="22"/>
                  </w:rPr>
                </w:rPrChange>
              </w:rPr>
              <w:pPrChange w:id="726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265" w:author="韬 黄" w:date="2018-09-27T17:36:00Z">
              <w:r w:rsidRPr="00437B0F">
                <w:rPr>
                  <w:rFonts w:eastAsia="Times New Roman" w:cs="Times New Roman"/>
                  <w:color w:val="000000"/>
                  <w:sz w:val="22"/>
                  <w:rPrChange w:id="7266" w:author="韬 黄" w:date="2018-10-15T17:38:00Z">
                    <w:rPr>
                      <w:rFonts w:ascii="Calibri" w:eastAsia="Times New Roman" w:hAnsi="Calibri" w:cs="Calibri"/>
                      <w:color w:val="000000"/>
                      <w:sz w:val="22"/>
                    </w:rPr>
                  </w:rPrChange>
                </w:rPr>
                <w:t>3</w:t>
              </w:r>
            </w:ins>
          </w:p>
        </w:tc>
        <w:tc>
          <w:tcPr>
            <w:tcW w:w="1192" w:type="dxa"/>
            <w:shd w:val="clear" w:color="auto" w:fill="auto"/>
            <w:noWrap/>
            <w:hideMark/>
          </w:tcPr>
          <w:p w14:paraId="673F282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67" w:author="韬 黄" w:date="2018-09-27T17:36:00Z"/>
                <w:rFonts w:eastAsia="Times New Roman" w:cs="Times New Roman"/>
                <w:color w:val="000000"/>
                <w:sz w:val="22"/>
                <w:rPrChange w:id="7268" w:author="韬 黄" w:date="2018-10-15T17:38:00Z">
                  <w:rPr>
                    <w:ins w:id="7269" w:author="韬 黄" w:date="2018-09-27T17:36:00Z"/>
                    <w:rFonts w:ascii="Calibri" w:eastAsia="Times New Roman" w:hAnsi="Calibri" w:cs="Calibri"/>
                    <w:color w:val="000000"/>
                    <w:sz w:val="22"/>
                  </w:rPr>
                </w:rPrChange>
              </w:rPr>
              <w:pPrChange w:id="727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271" w:author="韬 黄" w:date="2018-09-27T17:36:00Z">
              <w:r w:rsidRPr="00437B0F">
                <w:rPr>
                  <w:rFonts w:eastAsia="Times New Roman" w:cs="Times New Roman"/>
                  <w:color w:val="000000"/>
                  <w:sz w:val="22"/>
                  <w:rPrChange w:id="7272" w:author="韬 黄" w:date="2018-10-15T17:38:00Z">
                    <w:rPr>
                      <w:rFonts w:ascii="Calibri" w:eastAsia="Times New Roman" w:hAnsi="Calibri" w:cs="Calibri"/>
                      <w:color w:val="000000"/>
                      <w:sz w:val="22"/>
                    </w:rPr>
                  </w:rPrChange>
                </w:rPr>
                <w:t>39.93%</w:t>
              </w:r>
            </w:ins>
          </w:p>
        </w:tc>
        <w:tc>
          <w:tcPr>
            <w:tcW w:w="701" w:type="dxa"/>
            <w:shd w:val="clear" w:color="auto" w:fill="auto"/>
            <w:noWrap/>
            <w:hideMark/>
          </w:tcPr>
          <w:p w14:paraId="7CF54B91"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73" w:author="韬 黄" w:date="2018-09-27T17:36:00Z"/>
                <w:rFonts w:eastAsia="Times New Roman" w:cs="Times New Roman"/>
                <w:color w:val="000000"/>
                <w:sz w:val="22"/>
                <w:rPrChange w:id="7274" w:author="韬 黄" w:date="2018-10-15T17:38:00Z">
                  <w:rPr>
                    <w:ins w:id="7275" w:author="韬 黄" w:date="2018-09-27T17:36:00Z"/>
                    <w:rFonts w:ascii="Calibri" w:eastAsia="Times New Roman" w:hAnsi="Calibri" w:cs="Calibri"/>
                    <w:color w:val="000000"/>
                    <w:sz w:val="22"/>
                  </w:rPr>
                </w:rPrChange>
              </w:rPr>
              <w:pPrChange w:id="727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277" w:author="韬 黄" w:date="2018-09-27T17:36:00Z">
              <w:r w:rsidRPr="00437B0F">
                <w:rPr>
                  <w:rFonts w:eastAsia="Times New Roman" w:cs="Times New Roman"/>
                  <w:color w:val="000000"/>
                  <w:sz w:val="22"/>
                  <w:rPrChange w:id="7278" w:author="韬 黄" w:date="2018-10-15T17:38:00Z">
                    <w:rPr>
                      <w:rFonts w:ascii="Calibri" w:eastAsia="Times New Roman" w:hAnsi="Calibri" w:cs="Calibri"/>
                      <w:color w:val="000000"/>
                      <w:sz w:val="22"/>
                    </w:rPr>
                  </w:rPrChange>
                </w:rPr>
                <w:t>1</w:t>
              </w:r>
            </w:ins>
          </w:p>
        </w:tc>
        <w:tc>
          <w:tcPr>
            <w:tcW w:w="1290" w:type="dxa"/>
            <w:shd w:val="clear" w:color="auto" w:fill="auto"/>
            <w:noWrap/>
            <w:hideMark/>
          </w:tcPr>
          <w:p w14:paraId="6960F83A"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79" w:author="韬 黄" w:date="2018-09-27T17:36:00Z"/>
                <w:rFonts w:eastAsia="Times New Roman" w:cs="Times New Roman"/>
                <w:color w:val="000000"/>
                <w:sz w:val="22"/>
                <w:rPrChange w:id="7280" w:author="韬 黄" w:date="2018-10-15T17:38:00Z">
                  <w:rPr>
                    <w:ins w:id="7281" w:author="韬 黄" w:date="2018-09-27T17:36:00Z"/>
                    <w:rFonts w:ascii="Calibri" w:eastAsia="Times New Roman" w:hAnsi="Calibri" w:cs="Calibri"/>
                    <w:color w:val="000000"/>
                    <w:sz w:val="22"/>
                  </w:rPr>
                </w:rPrChange>
              </w:rPr>
              <w:pPrChange w:id="728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283" w:author="韬 黄" w:date="2018-09-27T17:36:00Z">
              <w:r w:rsidRPr="00437B0F">
                <w:rPr>
                  <w:rFonts w:eastAsia="Times New Roman" w:cs="Times New Roman"/>
                  <w:color w:val="000000"/>
                  <w:sz w:val="22"/>
                  <w:rPrChange w:id="7284" w:author="韬 黄" w:date="2018-10-15T17:38:00Z">
                    <w:rPr>
                      <w:rFonts w:ascii="Calibri" w:eastAsia="Times New Roman" w:hAnsi="Calibri" w:cs="Calibri"/>
                      <w:color w:val="000000"/>
                      <w:sz w:val="22"/>
                    </w:rPr>
                  </w:rPrChange>
                </w:rPr>
                <w:t>0.681286</w:t>
              </w:r>
            </w:ins>
          </w:p>
        </w:tc>
        <w:tc>
          <w:tcPr>
            <w:tcW w:w="701" w:type="dxa"/>
            <w:shd w:val="clear" w:color="auto" w:fill="auto"/>
            <w:noWrap/>
            <w:hideMark/>
          </w:tcPr>
          <w:p w14:paraId="481FC15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85" w:author="韬 黄" w:date="2018-09-27T17:36:00Z"/>
                <w:rFonts w:eastAsia="Times New Roman" w:cs="Times New Roman"/>
                <w:color w:val="000000"/>
                <w:sz w:val="22"/>
                <w:rPrChange w:id="7286" w:author="韬 黄" w:date="2018-10-15T17:38:00Z">
                  <w:rPr>
                    <w:ins w:id="7287" w:author="韬 黄" w:date="2018-09-27T17:36:00Z"/>
                    <w:rFonts w:ascii="Calibri" w:eastAsia="Times New Roman" w:hAnsi="Calibri" w:cs="Calibri"/>
                    <w:color w:val="000000"/>
                    <w:sz w:val="22"/>
                  </w:rPr>
                </w:rPrChange>
              </w:rPr>
              <w:pPrChange w:id="7288"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289" w:author="韬 黄" w:date="2018-09-27T17:36:00Z">
              <w:r w:rsidRPr="00437B0F">
                <w:rPr>
                  <w:rFonts w:eastAsia="Times New Roman" w:cs="Times New Roman"/>
                  <w:color w:val="000000"/>
                  <w:sz w:val="22"/>
                  <w:rPrChange w:id="7290" w:author="韬 黄" w:date="2018-10-15T17:38:00Z">
                    <w:rPr>
                      <w:rFonts w:ascii="Calibri" w:eastAsia="Times New Roman" w:hAnsi="Calibri" w:cs="Calibri"/>
                      <w:color w:val="000000"/>
                      <w:sz w:val="22"/>
                    </w:rPr>
                  </w:rPrChange>
                </w:rPr>
                <w:t>1</w:t>
              </w:r>
            </w:ins>
          </w:p>
        </w:tc>
        <w:tc>
          <w:tcPr>
            <w:tcW w:w="1582" w:type="dxa"/>
            <w:shd w:val="clear" w:color="auto" w:fill="auto"/>
            <w:noWrap/>
            <w:hideMark/>
          </w:tcPr>
          <w:p w14:paraId="0548A1D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91" w:author="韬 黄" w:date="2018-09-27T17:36:00Z"/>
                <w:rFonts w:eastAsia="Times New Roman" w:cs="Times New Roman"/>
                <w:color w:val="000000"/>
                <w:sz w:val="22"/>
                <w:rPrChange w:id="7292" w:author="韬 黄" w:date="2018-10-15T17:38:00Z">
                  <w:rPr>
                    <w:ins w:id="7293" w:author="韬 黄" w:date="2018-09-27T17:36:00Z"/>
                    <w:rFonts w:ascii="Calibri" w:eastAsia="Times New Roman" w:hAnsi="Calibri" w:cs="Calibri"/>
                    <w:color w:val="000000"/>
                    <w:sz w:val="22"/>
                  </w:rPr>
                </w:rPrChange>
              </w:rPr>
              <w:pPrChange w:id="7294"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295" w:author="韬 黄" w:date="2018-09-27T17:36:00Z">
              <w:r w:rsidRPr="00437B0F">
                <w:rPr>
                  <w:rFonts w:eastAsia="Times New Roman" w:cs="Times New Roman"/>
                  <w:color w:val="000000"/>
                  <w:sz w:val="22"/>
                  <w:rPrChange w:id="7296" w:author="韬 黄" w:date="2018-10-15T17:38:00Z">
                    <w:rPr>
                      <w:rFonts w:ascii="Calibri" w:eastAsia="Times New Roman" w:hAnsi="Calibri" w:cs="Calibri"/>
                      <w:color w:val="000000"/>
                      <w:sz w:val="22"/>
                    </w:rPr>
                  </w:rPrChange>
                </w:rPr>
                <w:t>0.9871</w:t>
              </w:r>
            </w:ins>
          </w:p>
        </w:tc>
        <w:tc>
          <w:tcPr>
            <w:tcW w:w="701" w:type="dxa"/>
            <w:shd w:val="clear" w:color="auto" w:fill="auto"/>
            <w:noWrap/>
            <w:hideMark/>
          </w:tcPr>
          <w:p w14:paraId="4E746A6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297" w:author="韬 黄" w:date="2018-09-27T17:36:00Z"/>
                <w:rFonts w:eastAsia="Times New Roman" w:cs="Times New Roman"/>
                <w:color w:val="000000"/>
                <w:sz w:val="22"/>
                <w:rPrChange w:id="7298" w:author="韬 黄" w:date="2018-10-15T17:38:00Z">
                  <w:rPr>
                    <w:ins w:id="7299" w:author="韬 黄" w:date="2018-09-27T17:36:00Z"/>
                    <w:rFonts w:ascii="Calibri" w:eastAsia="Times New Roman" w:hAnsi="Calibri" w:cs="Calibri"/>
                    <w:color w:val="000000"/>
                    <w:sz w:val="22"/>
                  </w:rPr>
                </w:rPrChange>
              </w:rPr>
              <w:pPrChange w:id="7300"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01" w:author="韬 黄" w:date="2018-09-27T17:36:00Z">
              <w:r w:rsidRPr="00437B0F">
                <w:rPr>
                  <w:rFonts w:eastAsia="Times New Roman" w:cs="Times New Roman"/>
                  <w:color w:val="000000"/>
                  <w:sz w:val="22"/>
                  <w:rPrChange w:id="7302" w:author="韬 黄" w:date="2018-10-15T17:38:00Z">
                    <w:rPr>
                      <w:rFonts w:ascii="Calibri" w:eastAsia="Times New Roman" w:hAnsi="Calibri" w:cs="Calibri"/>
                      <w:color w:val="000000"/>
                      <w:sz w:val="22"/>
                    </w:rPr>
                  </w:rPrChange>
                </w:rPr>
                <w:t>1</w:t>
              </w:r>
            </w:ins>
          </w:p>
        </w:tc>
        <w:tc>
          <w:tcPr>
            <w:tcW w:w="1543" w:type="dxa"/>
            <w:shd w:val="clear" w:color="auto" w:fill="auto"/>
            <w:noWrap/>
            <w:hideMark/>
          </w:tcPr>
          <w:p w14:paraId="6323A47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03" w:author="韬 黄" w:date="2018-09-27T17:36:00Z"/>
                <w:rFonts w:eastAsia="Times New Roman" w:cs="Times New Roman"/>
                <w:color w:val="000000"/>
                <w:sz w:val="22"/>
                <w:rPrChange w:id="7304" w:author="韬 黄" w:date="2018-10-15T17:38:00Z">
                  <w:rPr>
                    <w:ins w:id="7305" w:author="韬 黄" w:date="2018-09-27T17:36:00Z"/>
                    <w:rFonts w:ascii="Calibri" w:eastAsia="Times New Roman" w:hAnsi="Calibri" w:cs="Calibri"/>
                    <w:color w:val="000000"/>
                    <w:sz w:val="22"/>
                  </w:rPr>
                </w:rPrChange>
              </w:rPr>
              <w:pPrChange w:id="7306"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07" w:author="韬 黄" w:date="2018-09-27T17:36:00Z">
              <w:r w:rsidRPr="00437B0F">
                <w:rPr>
                  <w:rFonts w:eastAsia="Times New Roman" w:cs="Times New Roman"/>
                  <w:color w:val="000000"/>
                  <w:sz w:val="22"/>
                  <w:rPrChange w:id="7308" w:author="韬 黄" w:date="2018-10-15T17:38:00Z">
                    <w:rPr>
                      <w:rFonts w:ascii="Calibri" w:eastAsia="Times New Roman" w:hAnsi="Calibri" w:cs="Calibri"/>
                      <w:color w:val="000000"/>
                      <w:sz w:val="22"/>
                    </w:rPr>
                  </w:rPrChange>
                </w:rPr>
                <w:t>0.1517</w:t>
              </w:r>
            </w:ins>
          </w:p>
        </w:tc>
        <w:tc>
          <w:tcPr>
            <w:tcW w:w="701" w:type="dxa"/>
            <w:shd w:val="clear" w:color="auto" w:fill="auto"/>
            <w:noWrap/>
            <w:hideMark/>
          </w:tcPr>
          <w:p w14:paraId="69699DBB"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09" w:author="韬 黄" w:date="2018-09-27T17:36:00Z"/>
                <w:rFonts w:eastAsia="Times New Roman" w:cs="Times New Roman"/>
                <w:color w:val="000000"/>
                <w:sz w:val="22"/>
                <w:rPrChange w:id="7310" w:author="韬 黄" w:date="2018-10-15T17:38:00Z">
                  <w:rPr>
                    <w:ins w:id="7311" w:author="韬 黄" w:date="2018-09-27T17:36:00Z"/>
                    <w:rFonts w:ascii="Calibri" w:eastAsia="Times New Roman" w:hAnsi="Calibri" w:cs="Calibri"/>
                    <w:color w:val="000000"/>
                    <w:sz w:val="22"/>
                  </w:rPr>
                </w:rPrChange>
              </w:rPr>
              <w:pPrChange w:id="7312"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313" w:author="韬 黄" w:date="2018-09-27T17:36:00Z">
              <w:r w:rsidRPr="00437B0F">
                <w:rPr>
                  <w:rFonts w:eastAsia="Times New Roman" w:cs="Times New Roman"/>
                  <w:color w:val="000000"/>
                  <w:sz w:val="22"/>
                  <w:rPrChange w:id="7314" w:author="韬 黄" w:date="2018-10-15T17:38:00Z">
                    <w:rPr>
                      <w:rFonts w:ascii="Calibri" w:eastAsia="Times New Roman" w:hAnsi="Calibri" w:cs="Calibri"/>
                      <w:color w:val="000000"/>
                      <w:sz w:val="22"/>
                    </w:rPr>
                  </w:rPrChange>
                </w:rPr>
                <w:t>3</w:t>
              </w:r>
            </w:ins>
          </w:p>
        </w:tc>
      </w:tr>
      <w:tr w:rsidR="00FC610D" w:rsidRPr="00437B0F" w14:paraId="582AB04C" w14:textId="77777777" w:rsidTr="00FC610D">
        <w:trPr>
          <w:trHeight w:val="170"/>
          <w:jc w:val="center"/>
          <w:ins w:id="7315" w:author="韬 黄" w:date="2018-09-27T17:36:00Z"/>
          <w:trPrChange w:id="7316" w:author="韬 黄" w:date="2018-09-27T17:41: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Change w:id="7317" w:author="韬 黄" w:date="2018-09-27T17:41:00Z">
              <w:tcPr>
                <w:tcW w:w="12262" w:type="dxa"/>
                <w:gridSpan w:val="11"/>
                <w:tcBorders>
                  <w:top w:val="nil"/>
                  <w:left w:val="nil"/>
                  <w:bottom w:val="nil"/>
                  <w:right w:val="nil"/>
                </w:tcBorders>
                <w:shd w:val="clear" w:color="auto" w:fill="auto"/>
                <w:noWrap/>
                <w:vAlign w:val="bottom"/>
                <w:hideMark/>
              </w:tcPr>
            </w:tcPrChange>
          </w:tcPr>
          <w:p w14:paraId="6D3CFFB5" w14:textId="307DF84C" w:rsidR="00FC610D" w:rsidRPr="00437B0F" w:rsidRDefault="00FC610D">
            <w:pPr>
              <w:spacing w:after="0" w:line="240" w:lineRule="auto"/>
              <w:rPr>
                <w:ins w:id="7318" w:author="韬 黄" w:date="2018-09-27T17:36:00Z"/>
                <w:rFonts w:eastAsia="Times New Roman" w:cs="Times New Roman"/>
                <w:b w:val="0"/>
                <w:color w:val="000000"/>
                <w:sz w:val="22"/>
                <w:rPrChange w:id="7319" w:author="韬 黄" w:date="2018-10-15T17:38:00Z">
                  <w:rPr>
                    <w:ins w:id="7320" w:author="韬 黄" w:date="2018-09-27T17:36:00Z"/>
                    <w:rFonts w:ascii="Calibri" w:eastAsia="Times New Roman" w:hAnsi="Calibri" w:cs="Calibri"/>
                    <w:color w:val="000000"/>
                    <w:sz w:val="22"/>
                  </w:rPr>
                </w:rPrChange>
              </w:rPr>
            </w:pPr>
            <w:ins w:id="7321" w:author="韬 黄" w:date="2018-09-27T17:36:00Z">
              <w:r w:rsidRPr="00437B0F">
                <w:rPr>
                  <w:rFonts w:eastAsia="Times New Roman" w:cs="Times New Roman"/>
                  <w:b w:val="0"/>
                  <w:color w:val="000000"/>
                  <w:sz w:val="22"/>
                  <w:rPrChange w:id="7322" w:author="韬 黄" w:date="2018-10-15T17:38:00Z">
                    <w:rPr>
                      <w:rFonts w:ascii="Calibri" w:eastAsia="Times New Roman" w:hAnsi="Calibri" w:cs="Calibri"/>
                      <w:color w:val="000000"/>
                      <w:sz w:val="22"/>
                    </w:rPr>
                  </w:rPrChange>
                </w:rPr>
                <w:t>Forecast horizon is 1 week ahead</w:t>
              </w:r>
            </w:ins>
            <w:ins w:id="7323" w:author="韬 黄" w:date="2018-09-28T16:41:00Z">
              <w:r w:rsidR="00635F25" w:rsidRPr="00437B0F">
                <w:rPr>
                  <w:rFonts w:eastAsia="Times New Roman" w:cs="Times New Roman"/>
                  <w:b w:val="0"/>
                  <w:color w:val="000000"/>
                  <w:sz w:val="22"/>
                  <w:rPrChange w:id="7324" w:author="韬 黄" w:date="2018-10-15T17:38:00Z">
                    <w:rPr>
                      <w:rFonts w:eastAsia="Times New Roman" w:cs="Times New Roman"/>
                      <w:color w:val="000000"/>
                      <w:sz w:val="22"/>
                    </w:rPr>
                  </w:rPrChange>
                </w:rPr>
                <w:t>, for all forecast period</w:t>
              </w:r>
            </w:ins>
          </w:p>
        </w:tc>
      </w:tr>
      <w:tr w:rsidR="00FC610D" w:rsidRPr="00437B0F" w14:paraId="094D14AD" w14:textId="77777777" w:rsidTr="00FC610D">
        <w:tblPrEx>
          <w:tblPrExChange w:id="7325" w:author="韬 黄" w:date="2018-09-27T17:41:00Z">
            <w:tblPrEx>
              <w:jc w:val="center"/>
            </w:tblPrEx>
          </w:tblPrExChange>
        </w:tblPrEx>
        <w:trPr>
          <w:cnfStyle w:val="000000100000" w:firstRow="0" w:lastRow="0" w:firstColumn="0" w:lastColumn="0" w:oddVBand="0" w:evenVBand="0" w:oddHBand="1" w:evenHBand="0" w:firstRowFirstColumn="0" w:firstRowLastColumn="0" w:lastRowFirstColumn="0" w:lastRowLastColumn="0"/>
          <w:trHeight w:val="170"/>
          <w:jc w:val="center"/>
          <w:ins w:id="7326" w:author="韬 黄" w:date="2018-09-27T17:36:00Z"/>
          <w:trPrChange w:id="7327" w:author="韬 黄" w:date="2018-09-27T17:41:00Z">
            <w:trPr>
              <w:trHeight w:val="170"/>
              <w:jc w:val="center"/>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Change w:id="7328" w:author="韬 黄" w:date="2018-09-27T17:41:00Z">
              <w:tcPr>
                <w:tcW w:w="2192" w:type="dxa"/>
                <w:shd w:val="clear" w:color="auto" w:fill="auto"/>
                <w:noWrap/>
                <w:hideMark/>
              </w:tcPr>
            </w:tcPrChange>
          </w:tcPr>
          <w:p w14:paraId="78BA4306" w14:textId="77777777" w:rsidR="00FC610D" w:rsidRPr="00437B0F" w:rsidRDefault="00FC610D" w:rsidP="00FC610D">
            <w:pPr>
              <w:spacing w:after="0" w:line="240" w:lineRule="auto"/>
              <w:cnfStyle w:val="001000100000" w:firstRow="0" w:lastRow="0" w:firstColumn="1" w:lastColumn="0" w:oddVBand="0" w:evenVBand="0" w:oddHBand="1" w:evenHBand="0" w:firstRowFirstColumn="0" w:firstRowLastColumn="0" w:lastRowFirstColumn="0" w:lastRowLastColumn="0"/>
              <w:rPr>
                <w:ins w:id="7329" w:author="韬 黄" w:date="2018-09-27T17:36:00Z"/>
                <w:rFonts w:eastAsia="Times New Roman" w:cs="Times New Roman"/>
                <w:b w:val="0"/>
                <w:color w:val="000000"/>
                <w:sz w:val="22"/>
                <w:rPrChange w:id="7330" w:author="韬 黄" w:date="2018-10-15T17:38:00Z">
                  <w:rPr>
                    <w:ins w:id="7331" w:author="韬 黄" w:date="2018-09-27T17:36:00Z"/>
                    <w:rFonts w:ascii="Calibri" w:eastAsia="Times New Roman" w:hAnsi="Calibri" w:cs="Calibri"/>
                    <w:color w:val="000000"/>
                    <w:sz w:val="22"/>
                  </w:rPr>
                </w:rPrChange>
              </w:rPr>
            </w:pPr>
            <w:ins w:id="7332" w:author="韬 黄" w:date="2018-09-27T17:36:00Z">
              <w:r w:rsidRPr="00437B0F">
                <w:rPr>
                  <w:rFonts w:eastAsia="Times New Roman" w:cs="Times New Roman"/>
                  <w:b w:val="0"/>
                  <w:color w:val="000000"/>
                  <w:sz w:val="22"/>
                  <w:rPrChange w:id="7333" w:author="韬 黄" w:date="2018-10-15T17:38:00Z">
                    <w:rPr>
                      <w:rFonts w:ascii="Calibri" w:eastAsia="Times New Roman" w:hAnsi="Calibri" w:cs="Calibri"/>
                      <w:color w:val="000000"/>
                      <w:sz w:val="22"/>
                    </w:rPr>
                  </w:rPrChange>
                </w:rPr>
                <w:t>Model/measure</w:t>
              </w:r>
            </w:ins>
          </w:p>
        </w:tc>
        <w:tc>
          <w:tcPr>
            <w:tcW w:w="0" w:type="dxa"/>
            <w:tcBorders>
              <w:top w:val="single" w:sz="4" w:space="0" w:color="auto"/>
            </w:tcBorders>
            <w:shd w:val="clear" w:color="auto" w:fill="auto"/>
            <w:noWrap/>
            <w:hideMark/>
            <w:tcPrChange w:id="7334" w:author="韬 黄" w:date="2018-09-27T17:41:00Z">
              <w:tcPr>
                <w:tcW w:w="958" w:type="dxa"/>
                <w:shd w:val="clear" w:color="auto" w:fill="auto"/>
                <w:noWrap/>
                <w:hideMark/>
              </w:tcPr>
            </w:tcPrChange>
          </w:tcPr>
          <w:p w14:paraId="1CAA413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35" w:author="韬 黄" w:date="2018-09-27T17:36:00Z"/>
                <w:rFonts w:eastAsia="Times New Roman" w:cs="Times New Roman"/>
                <w:color w:val="000000"/>
                <w:sz w:val="22"/>
                <w:rPrChange w:id="7336" w:author="韬 黄" w:date="2018-10-15T17:38:00Z">
                  <w:rPr>
                    <w:ins w:id="7337" w:author="韬 黄" w:date="2018-09-27T17:36:00Z"/>
                    <w:rFonts w:ascii="Calibri" w:eastAsia="Times New Roman" w:hAnsi="Calibri" w:cs="Calibri"/>
                    <w:color w:val="000000"/>
                    <w:sz w:val="22"/>
                  </w:rPr>
                </w:rPrChange>
              </w:rPr>
              <w:pPrChange w:id="7338"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39" w:author="韬 黄" w:date="2018-09-27T17:36:00Z">
              <w:r w:rsidRPr="00437B0F">
                <w:rPr>
                  <w:rFonts w:eastAsia="Times New Roman" w:cs="Times New Roman"/>
                  <w:color w:val="000000"/>
                  <w:sz w:val="22"/>
                  <w:rPrChange w:id="7340" w:author="韬 黄" w:date="2018-10-15T17:38:00Z">
                    <w:rPr>
                      <w:rFonts w:ascii="Calibri" w:eastAsia="Times New Roman" w:hAnsi="Calibri" w:cs="Calibri"/>
                      <w:color w:val="000000"/>
                      <w:sz w:val="22"/>
                    </w:rPr>
                  </w:rPrChange>
                </w:rPr>
                <w:t>MAE</w:t>
              </w:r>
            </w:ins>
          </w:p>
        </w:tc>
        <w:tc>
          <w:tcPr>
            <w:tcW w:w="0" w:type="dxa"/>
            <w:tcBorders>
              <w:top w:val="single" w:sz="4" w:space="0" w:color="auto"/>
            </w:tcBorders>
            <w:shd w:val="clear" w:color="auto" w:fill="auto"/>
            <w:noWrap/>
            <w:hideMark/>
            <w:tcPrChange w:id="7341" w:author="韬 黄" w:date="2018-09-27T17:41:00Z">
              <w:tcPr>
                <w:tcW w:w="701" w:type="dxa"/>
                <w:shd w:val="clear" w:color="auto" w:fill="auto"/>
                <w:noWrap/>
                <w:hideMark/>
              </w:tcPr>
            </w:tcPrChange>
          </w:tcPr>
          <w:p w14:paraId="4A9443D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42" w:author="韬 黄" w:date="2018-09-27T17:36:00Z"/>
                <w:rFonts w:eastAsia="Times New Roman" w:cs="Times New Roman"/>
                <w:color w:val="000000"/>
                <w:sz w:val="22"/>
                <w:rPrChange w:id="7343" w:author="韬 黄" w:date="2018-10-15T17:38:00Z">
                  <w:rPr>
                    <w:ins w:id="7344" w:author="韬 黄" w:date="2018-09-27T17:36:00Z"/>
                    <w:rFonts w:ascii="Calibri" w:eastAsia="Times New Roman" w:hAnsi="Calibri" w:cs="Calibri"/>
                    <w:color w:val="000000"/>
                    <w:sz w:val="22"/>
                  </w:rPr>
                </w:rPrChange>
              </w:rPr>
              <w:pPrChange w:id="7345"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46" w:author="韬 黄" w:date="2018-09-27T17:36:00Z">
              <w:r w:rsidRPr="00437B0F">
                <w:rPr>
                  <w:rFonts w:eastAsia="Times New Roman" w:cs="Times New Roman"/>
                  <w:color w:val="000000"/>
                  <w:sz w:val="22"/>
                  <w:rPrChange w:id="7347"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7348" w:author="韬 黄" w:date="2018-09-27T17:41:00Z">
              <w:tcPr>
                <w:tcW w:w="1192" w:type="dxa"/>
                <w:shd w:val="clear" w:color="auto" w:fill="auto"/>
                <w:noWrap/>
                <w:hideMark/>
              </w:tcPr>
            </w:tcPrChange>
          </w:tcPr>
          <w:p w14:paraId="34FAF0F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49" w:author="韬 黄" w:date="2018-09-27T17:36:00Z"/>
                <w:rFonts w:eastAsia="Times New Roman" w:cs="Times New Roman"/>
                <w:color w:val="000000"/>
                <w:sz w:val="22"/>
                <w:rPrChange w:id="7350" w:author="韬 黄" w:date="2018-10-15T17:38:00Z">
                  <w:rPr>
                    <w:ins w:id="7351" w:author="韬 黄" w:date="2018-09-27T17:36:00Z"/>
                    <w:rFonts w:ascii="Calibri" w:eastAsia="Times New Roman" w:hAnsi="Calibri" w:cs="Calibri"/>
                    <w:color w:val="000000"/>
                    <w:sz w:val="22"/>
                  </w:rPr>
                </w:rPrChange>
              </w:rPr>
              <w:pPrChange w:id="7352"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53" w:author="韬 黄" w:date="2018-09-27T17:36:00Z">
              <w:r w:rsidRPr="00437B0F">
                <w:rPr>
                  <w:rFonts w:eastAsia="Times New Roman" w:cs="Times New Roman"/>
                  <w:color w:val="000000"/>
                  <w:sz w:val="22"/>
                  <w:rPrChange w:id="7354" w:author="韬 黄" w:date="2018-10-15T17:38:00Z">
                    <w:rPr>
                      <w:rFonts w:ascii="Calibri" w:eastAsia="Times New Roman" w:hAnsi="Calibri" w:cs="Calibri"/>
                      <w:color w:val="000000"/>
                      <w:sz w:val="22"/>
                    </w:rPr>
                  </w:rPrChange>
                </w:rPr>
                <w:t>SMAPE</w:t>
              </w:r>
            </w:ins>
          </w:p>
        </w:tc>
        <w:tc>
          <w:tcPr>
            <w:tcW w:w="0" w:type="dxa"/>
            <w:tcBorders>
              <w:top w:val="single" w:sz="4" w:space="0" w:color="auto"/>
            </w:tcBorders>
            <w:shd w:val="clear" w:color="auto" w:fill="auto"/>
            <w:noWrap/>
            <w:hideMark/>
            <w:tcPrChange w:id="7355" w:author="韬 黄" w:date="2018-09-27T17:41:00Z">
              <w:tcPr>
                <w:tcW w:w="701" w:type="dxa"/>
                <w:shd w:val="clear" w:color="auto" w:fill="auto"/>
                <w:noWrap/>
                <w:hideMark/>
              </w:tcPr>
            </w:tcPrChange>
          </w:tcPr>
          <w:p w14:paraId="19FBCCA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56" w:author="韬 黄" w:date="2018-09-27T17:36:00Z"/>
                <w:rFonts w:eastAsia="Times New Roman" w:cs="Times New Roman"/>
                <w:color w:val="000000"/>
                <w:sz w:val="22"/>
                <w:rPrChange w:id="7357" w:author="韬 黄" w:date="2018-10-15T17:38:00Z">
                  <w:rPr>
                    <w:ins w:id="7358" w:author="韬 黄" w:date="2018-09-27T17:36:00Z"/>
                    <w:rFonts w:ascii="Calibri" w:eastAsia="Times New Roman" w:hAnsi="Calibri" w:cs="Calibri"/>
                    <w:color w:val="000000"/>
                    <w:sz w:val="22"/>
                  </w:rPr>
                </w:rPrChange>
              </w:rPr>
              <w:pPrChange w:id="7359"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60" w:author="韬 黄" w:date="2018-09-27T17:36:00Z">
              <w:r w:rsidRPr="00437B0F">
                <w:rPr>
                  <w:rFonts w:eastAsia="Times New Roman" w:cs="Times New Roman"/>
                  <w:color w:val="000000"/>
                  <w:sz w:val="22"/>
                  <w:rPrChange w:id="7361"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7362" w:author="韬 黄" w:date="2018-09-27T17:41:00Z">
              <w:tcPr>
                <w:tcW w:w="1290" w:type="dxa"/>
                <w:shd w:val="clear" w:color="auto" w:fill="auto"/>
                <w:noWrap/>
                <w:hideMark/>
              </w:tcPr>
            </w:tcPrChange>
          </w:tcPr>
          <w:p w14:paraId="6BE661E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63" w:author="韬 黄" w:date="2018-09-27T17:36:00Z"/>
                <w:rFonts w:eastAsia="Times New Roman" w:cs="Times New Roman"/>
                <w:color w:val="000000"/>
                <w:sz w:val="22"/>
                <w:rPrChange w:id="7364" w:author="韬 黄" w:date="2018-10-15T17:38:00Z">
                  <w:rPr>
                    <w:ins w:id="7365" w:author="韬 黄" w:date="2018-09-27T17:36:00Z"/>
                    <w:rFonts w:ascii="Calibri" w:eastAsia="Times New Roman" w:hAnsi="Calibri" w:cs="Calibri"/>
                    <w:color w:val="000000"/>
                    <w:sz w:val="22"/>
                  </w:rPr>
                </w:rPrChange>
              </w:rPr>
              <w:pPrChange w:id="7366"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67" w:author="韬 黄" w:date="2018-09-27T17:36:00Z">
              <w:r w:rsidRPr="00437B0F">
                <w:rPr>
                  <w:rFonts w:eastAsia="Times New Roman" w:cs="Times New Roman"/>
                  <w:color w:val="000000"/>
                  <w:sz w:val="22"/>
                  <w:rPrChange w:id="7368" w:author="韬 黄" w:date="2018-10-15T17:38: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Change w:id="7369" w:author="韬 黄" w:date="2018-09-27T17:41:00Z">
              <w:tcPr>
                <w:tcW w:w="701" w:type="dxa"/>
                <w:shd w:val="clear" w:color="auto" w:fill="auto"/>
                <w:noWrap/>
                <w:hideMark/>
              </w:tcPr>
            </w:tcPrChange>
          </w:tcPr>
          <w:p w14:paraId="0047C3B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70" w:author="韬 黄" w:date="2018-09-27T17:36:00Z"/>
                <w:rFonts w:eastAsia="Times New Roman" w:cs="Times New Roman"/>
                <w:color w:val="000000"/>
                <w:sz w:val="22"/>
                <w:rPrChange w:id="7371" w:author="韬 黄" w:date="2018-10-15T17:38:00Z">
                  <w:rPr>
                    <w:ins w:id="7372" w:author="韬 黄" w:date="2018-09-27T17:36:00Z"/>
                    <w:rFonts w:ascii="Calibri" w:eastAsia="Times New Roman" w:hAnsi="Calibri" w:cs="Calibri"/>
                    <w:color w:val="000000"/>
                    <w:sz w:val="22"/>
                  </w:rPr>
                </w:rPrChange>
              </w:rPr>
              <w:pPrChange w:id="7373"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74" w:author="韬 黄" w:date="2018-09-27T17:36:00Z">
              <w:r w:rsidRPr="00437B0F">
                <w:rPr>
                  <w:rFonts w:eastAsia="Times New Roman" w:cs="Times New Roman"/>
                  <w:color w:val="000000"/>
                  <w:sz w:val="22"/>
                  <w:rPrChange w:id="7375"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7376" w:author="韬 黄" w:date="2018-09-27T17:41:00Z">
              <w:tcPr>
                <w:tcW w:w="1582" w:type="dxa"/>
                <w:shd w:val="clear" w:color="auto" w:fill="auto"/>
                <w:noWrap/>
                <w:hideMark/>
              </w:tcPr>
            </w:tcPrChange>
          </w:tcPr>
          <w:p w14:paraId="5C2B749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77" w:author="韬 黄" w:date="2018-09-27T17:36:00Z"/>
                <w:rFonts w:eastAsia="Times New Roman" w:cs="Times New Roman"/>
                <w:color w:val="000000"/>
                <w:sz w:val="22"/>
                <w:rPrChange w:id="7378" w:author="韬 黄" w:date="2018-10-15T17:38:00Z">
                  <w:rPr>
                    <w:ins w:id="7379" w:author="韬 黄" w:date="2018-09-27T17:36:00Z"/>
                    <w:rFonts w:ascii="Calibri" w:eastAsia="Times New Roman" w:hAnsi="Calibri" w:cs="Calibri"/>
                    <w:color w:val="000000"/>
                    <w:sz w:val="22"/>
                  </w:rPr>
                </w:rPrChange>
              </w:rPr>
              <w:pPrChange w:id="7380"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81" w:author="韬 黄" w:date="2018-09-27T17:36:00Z">
              <w:r w:rsidRPr="00437B0F">
                <w:rPr>
                  <w:rFonts w:eastAsia="Times New Roman" w:cs="Times New Roman"/>
                  <w:color w:val="000000"/>
                  <w:sz w:val="22"/>
                  <w:rPrChange w:id="7382" w:author="韬 黄" w:date="2018-10-15T17:38:00Z">
                    <w:rPr>
                      <w:rFonts w:ascii="Calibri" w:eastAsia="Times New Roman" w:hAnsi="Calibri" w:cs="Calibri"/>
                      <w:color w:val="000000"/>
                      <w:sz w:val="22"/>
                    </w:rPr>
                  </w:rPrChange>
                </w:rPr>
                <w:t>AvgRelMAE</w:t>
              </w:r>
            </w:ins>
          </w:p>
        </w:tc>
        <w:tc>
          <w:tcPr>
            <w:tcW w:w="0" w:type="dxa"/>
            <w:tcBorders>
              <w:top w:val="single" w:sz="4" w:space="0" w:color="auto"/>
            </w:tcBorders>
            <w:shd w:val="clear" w:color="auto" w:fill="auto"/>
            <w:noWrap/>
            <w:hideMark/>
            <w:tcPrChange w:id="7383" w:author="韬 黄" w:date="2018-09-27T17:41:00Z">
              <w:tcPr>
                <w:tcW w:w="701" w:type="dxa"/>
                <w:shd w:val="clear" w:color="auto" w:fill="auto"/>
                <w:noWrap/>
                <w:hideMark/>
              </w:tcPr>
            </w:tcPrChange>
          </w:tcPr>
          <w:p w14:paraId="0A2447B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84" w:author="韬 黄" w:date="2018-09-27T17:36:00Z"/>
                <w:rFonts w:eastAsia="Times New Roman" w:cs="Times New Roman"/>
                <w:color w:val="000000"/>
                <w:sz w:val="22"/>
                <w:rPrChange w:id="7385" w:author="韬 黄" w:date="2018-10-15T17:38:00Z">
                  <w:rPr>
                    <w:ins w:id="7386" w:author="韬 黄" w:date="2018-09-27T17:36:00Z"/>
                    <w:rFonts w:ascii="Calibri" w:eastAsia="Times New Roman" w:hAnsi="Calibri" w:cs="Calibri"/>
                    <w:color w:val="000000"/>
                    <w:sz w:val="22"/>
                  </w:rPr>
                </w:rPrChange>
              </w:rPr>
              <w:pPrChange w:id="7387"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88" w:author="韬 黄" w:date="2018-09-27T17:36:00Z">
              <w:r w:rsidRPr="00437B0F">
                <w:rPr>
                  <w:rFonts w:eastAsia="Times New Roman" w:cs="Times New Roman"/>
                  <w:color w:val="000000"/>
                  <w:sz w:val="22"/>
                  <w:rPrChange w:id="7389" w:author="韬 黄" w:date="2018-10-15T17:38: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Change w:id="7390" w:author="韬 黄" w:date="2018-09-27T17:41:00Z">
              <w:tcPr>
                <w:tcW w:w="1543" w:type="dxa"/>
                <w:shd w:val="clear" w:color="auto" w:fill="auto"/>
                <w:noWrap/>
                <w:hideMark/>
              </w:tcPr>
            </w:tcPrChange>
          </w:tcPr>
          <w:p w14:paraId="2CDFA8DF"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91" w:author="韬 黄" w:date="2018-09-27T17:36:00Z"/>
                <w:rFonts w:eastAsia="Times New Roman" w:cs="Times New Roman"/>
                <w:color w:val="000000"/>
                <w:sz w:val="22"/>
                <w:rPrChange w:id="7392" w:author="韬 黄" w:date="2018-10-15T17:38:00Z">
                  <w:rPr>
                    <w:ins w:id="7393" w:author="韬 黄" w:date="2018-09-27T17:36:00Z"/>
                    <w:rFonts w:ascii="Calibri" w:eastAsia="Times New Roman" w:hAnsi="Calibri" w:cs="Calibri"/>
                    <w:color w:val="000000"/>
                    <w:sz w:val="22"/>
                  </w:rPr>
                </w:rPrChange>
              </w:rPr>
              <w:pPrChange w:id="7394"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395" w:author="韬 黄" w:date="2018-09-27T17:36:00Z">
              <w:r w:rsidRPr="00437B0F">
                <w:rPr>
                  <w:rFonts w:eastAsia="Times New Roman" w:cs="Times New Roman"/>
                  <w:color w:val="000000"/>
                  <w:sz w:val="22"/>
                  <w:rPrChange w:id="7396" w:author="韬 黄" w:date="2018-10-15T17:38:00Z">
                    <w:rPr>
                      <w:rFonts w:ascii="Calibri" w:eastAsia="Times New Roman" w:hAnsi="Calibri" w:cs="Calibri"/>
                      <w:color w:val="000000"/>
                      <w:sz w:val="22"/>
                    </w:rPr>
                  </w:rPrChange>
                </w:rPr>
                <w:t>scaled MSE</w:t>
              </w:r>
            </w:ins>
          </w:p>
        </w:tc>
        <w:tc>
          <w:tcPr>
            <w:tcW w:w="0" w:type="dxa"/>
            <w:tcBorders>
              <w:top w:val="single" w:sz="4" w:space="0" w:color="auto"/>
            </w:tcBorders>
            <w:shd w:val="clear" w:color="auto" w:fill="auto"/>
            <w:noWrap/>
            <w:hideMark/>
            <w:tcPrChange w:id="7397" w:author="韬 黄" w:date="2018-09-27T17:41:00Z">
              <w:tcPr>
                <w:tcW w:w="701" w:type="dxa"/>
                <w:shd w:val="clear" w:color="auto" w:fill="auto"/>
                <w:noWrap/>
                <w:hideMark/>
              </w:tcPr>
            </w:tcPrChange>
          </w:tcPr>
          <w:p w14:paraId="1B5E3CB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98" w:author="韬 黄" w:date="2018-09-27T17:36:00Z"/>
                <w:rFonts w:eastAsia="Times New Roman" w:cs="Times New Roman"/>
                <w:color w:val="000000"/>
                <w:sz w:val="22"/>
                <w:rPrChange w:id="7399" w:author="韬 黄" w:date="2018-10-15T17:38:00Z">
                  <w:rPr>
                    <w:ins w:id="7400" w:author="韬 黄" w:date="2018-09-27T17:36:00Z"/>
                    <w:rFonts w:ascii="Calibri" w:eastAsia="Times New Roman" w:hAnsi="Calibri" w:cs="Calibri"/>
                    <w:color w:val="000000"/>
                    <w:sz w:val="22"/>
                  </w:rPr>
                </w:rPrChange>
              </w:rPr>
              <w:pPrChange w:id="7401" w:author="韬 黄" w:date="2018-09-27T17:36: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7402" w:author="韬 黄" w:date="2018-09-27T17:36:00Z">
              <w:r w:rsidRPr="00437B0F">
                <w:rPr>
                  <w:rFonts w:eastAsia="Times New Roman" w:cs="Times New Roman"/>
                  <w:color w:val="000000"/>
                  <w:sz w:val="22"/>
                  <w:rPrChange w:id="7403" w:author="韬 黄" w:date="2018-10-15T17:38:00Z">
                    <w:rPr>
                      <w:rFonts w:ascii="Calibri" w:eastAsia="Times New Roman" w:hAnsi="Calibri" w:cs="Calibri"/>
                      <w:color w:val="000000"/>
                      <w:sz w:val="22"/>
                    </w:rPr>
                  </w:rPrChange>
                </w:rPr>
                <w:t>Rank</w:t>
              </w:r>
            </w:ins>
          </w:p>
        </w:tc>
      </w:tr>
      <w:tr w:rsidR="00FC610D" w:rsidRPr="00437B0F" w14:paraId="26EC2FB7" w14:textId="77777777" w:rsidTr="00FC610D">
        <w:trPr>
          <w:trHeight w:val="170"/>
          <w:jc w:val="center"/>
          <w:ins w:id="7404" w:author="韬 黄" w:date="2018-09-27T17:36:00Z"/>
          <w:trPrChange w:id="7405"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7406" w:author="韬 黄" w:date="2018-09-27T17:36:00Z">
              <w:tcPr>
                <w:tcW w:w="2192" w:type="dxa"/>
                <w:tcBorders>
                  <w:top w:val="nil"/>
                  <w:left w:val="nil"/>
                  <w:bottom w:val="nil"/>
                  <w:right w:val="nil"/>
                </w:tcBorders>
                <w:shd w:val="clear" w:color="000000" w:fill="FFFF00"/>
                <w:noWrap/>
                <w:vAlign w:val="bottom"/>
                <w:hideMark/>
              </w:tcPr>
            </w:tcPrChange>
          </w:tcPr>
          <w:p w14:paraId="6D1EE78B" w14:textId="77777777" w:rsidR="00FC610D" w:rsidRPr="00437B0F" w:rsidRDefault="00FC610D" w:rsidP="00FC610D">
            <w:pPr>
              <w:spacing w:after="0" w:line="240" w:lineRule="auto"/>
              <w:rPr>
                <w:ins w:id="7407" w:author="韬 黄" w:date="2018-09-27T17:36:00Z"/>
                <w:rFonts w:eastAsia="Times New Roman" w:cs="Times New Roman"/>
                <w:b w:val="0"/>
                <w:color w:val="000000"/>
                <w:sz w:val="22"/>
                <w:rPrChange w:id="7408" w:author="韬 黄" w:date="2018-10-15T17:38:00Z">
                  <w:rPr>
                    <w:ins w:id="7409" w:author="韬 黄" w:date="2018-09-27T17:36:00Z"/>
                    <w:rFonts w:ascii="Calibri" w:eastAsia="Times New Roman" w:hAnsi="Calibri" w:cs="Calibri"/>
                    <w:color w:val="000000"/>
                    <w:sz w:val="22"/>
                  </w:rPr>
                </w:rPrChange>
              </w:rPr>
            </w:pPr>
            <w:ins w:id="7410" w:author="韬 黄" w:date="2018-09-27T17:36:00Z">
              <w:r w:rsidRPr="00437B0F">
                <w:rPr>
                  <w:rFonts w:eastAsia="Times New Roman" w:cs="Times New Roman"/>
                  <w:b w:val="0"/>
                  <w:color w:val="000000"/>
                  <w:sz w:val="22"/>
                  <w:rPrChange w:id="7411" w:author="韬 黄" w:date="2018-10-15T17:38:00Z">
                    <w:rPr>
                      <w:rFonts w:ascii="Calibri" w:eastAsia="Times New Roman" w:hAnsi="Calibri" w:cs="Calibri"/>
                      <w:color w:val="000000"/>
                      <w:sz w:val="22"/>
                    </w:rPr>
                  </w:rPrChange>
                </w:rPr>
                <w:t>Base-lift</w:t>
              </w:r>
            </w:ins>
          </w:p>
        </w:tc>
        <w:tc>
          <w:tcPr>
            <w:tcW w:w="0" w:type="dxa"/>
            <w:shd w:val="clear" w:color="auto" w:fill="auto"/>
            <w:noWrap/>
            <w:hideMark/>
            <w:tcPrChange w:id="7412" w:author="韬 黄" w:date="2018-09-27T17:36:00Z">
              <w:tcPr>
                <w:tcW w:w="958" w:type="dxa"/>
                <w:tcBorders>
                  <w:top w:val="nil"/>
                  <w:left w:val="nil"/>
                  <w:bottom w:val="nil"/>
                  <w:right w:val="nil"/>
                </w:tcBorders>
                <w:shd w:val="clear" w:color="000000" w:fill="FFFF00"/>
                <w:noWrap/>
                <w:vAlign w:val="bottom"/>
                <w:hideMark/>
              </w:tcPr>
            </w:tcPrChange>
          </w:tcPr>
          <w:p w14:paraId="55A5B04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13" w:author="韬 黄" w:date="2018-09-27T17:36:00Z"/>
                <w:rFonts w:eastAsia="Times New Roman" w:cs="Times New Roman"/>
                <w:color w:val="000000"/>
                <w:sz w:val="22"/>
                <w:rPrChange w:id="7414" w:author="韬 黄" w:date="2018-10-15T17:38:00Z">
                  <w:rPr>
                    <w:ins w:id="7415" w:author="韬 黄" w:date="2018-09-27T17:36:00Z"/>
                    <w:rFonts w:ascii="Calibri" w:eastAsia="Times New Roman" w:hAnsi="Calibri" w:cs="Calibri"/>
                    <w:color w:val="000000"/>
                    <w:sz w:val="22"/>
                  </w:rPr>
                </w:rPrChange>
              </w:rPr>
              <w:pPrChange w:id="741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17" w:author="韬 黄" w:date="2018-09-27T17:36:00Z">
              <w:r w:rsidRPr="00437B0F">
                <w:rPr>
                  <w:rFonts w:eastAsia="Times New Roman" w:cs="Times New Roman"/>
                  <w:color w:val="000000"/>
                  <w:sz w:val="22"/>
                  <w:rPrChange w:id="7418" w:author="韬 黄" w:date="2018-10-15T17:38:00Z">
                    <w:rPr>
                      <w:rFonts w:ascii="Calibri" w:eastAsia="Times New Roman" w:hAnsi="Calibri" w:cs="Calibri"/>
                      <w:color w:val="000000"/>
                      <w:sz w:val="22"/>
                    </w:rPr>
                  </w:rPrChange>
                </w:rPr>
                <w:t>24.990</w:t>
              </w:r>
            </w:ins>
          </w:p>
        </w:tc>
        <w:tc>
          <w:tcPr>
            <w:tcW w:w="0" w:type="dxa"/>
            <w:shd w:val="clear" w:color="auto" w:fill="auto"/>
            <w:noWrap/>
            <w:hideMark/>
            <w:tcPrChange w:id="7419" w:author="韬 黄" w:date="2018-09-27T17:36:00Z">
              <w:tcPr>
                <w:tcW w:w="701" w:type="dxa"/>
                <w:tcBorders>
                  <w:top w:val="nil"/>
                  <w:left w:val="nil"/>
                  <w:bottom w:val="nil"/>
                  <w:right w:val="nil"/>
                </w:tcBorders>
                <w:shd w:val="clear" w:color="000000" w:fill="FFFF00"/>
                <w:noWrap/>
                <w:vAlign w:val="bottom"/>
                <w:hideMark/>
              </w:tcPr>
            </w:tcPrChange>
          </w:tcPr>
          <w:p w14:paraId="5067E26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20" w:author="韬 黄" w:date="2018-09-27T17:36:00Z"/>
                <w:rFonts w:eastAsia="Times New Roman" w:cs="Times New Roman"/>
                <w:color w:val="000000"/>
                <w:sz w:val="22"/>
                <w:rPrChange w:id="7421" w:author="韬 黄" w:date="2018-10-15T17:38:00Z">
                  <w:rPr>
                    <w:ins w:id="7422" w:author="韬 黄" w:date="2018-09-27T17:36:00Z"/>
                    <w:rFonts w:ascii="Calibri" w:eastAsia="Times New Roman" w:hAnsi="Calibri" w:cs="Calibri"/>
                    <w:color w:val="000000"/>
                    <w:sz w:val="22"/>
                  </w:rPr>
                </w:rPrChange>
              </w:rPr>
              <w:pPrChange w:id="742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24" w:author="韬 黄" w:date="2018-09-27T17:36:00Z">
              <w:r w:rsidRPr="00437B0F">
                <w:rPr>
                  <w:rFonts w:eastAsia="Times New Roman" w:cs="Times New Roman"/>
                  <w:color w:val="000000"/>
                  <w:sz w:val="22"/>
                  <w:rPrChange w:id="7425"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7426" w:author="韬 黄" w:date="2018-09-27T17:36:00Z">
              <w:tcPr>
                <w:tcW w:w="1192" w:type="dxa"/>
                <w:tcBorders>
                  <w:top w:val="nil"/>
                  <w:left w:val="nil"/>
                  <w:bottom w:val="nil"/>
                  <w:right w:val="nil"/>
                </w:tcBorders>
                <w:shd w:val="clear" w:color="000000" w:fill="FFFF00"/>
                <w:noWrap/>
                <w:vAlign w:val="bottom"/>
                <w:hideMark/>
              </w:tcPr>
            </w:tcPrChange>
          </w:tcPr>
          <w:p w14:paraId="3C65E1D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27" w:author="韬 黄" w:date="2018-09-27T17:36:00Z"/>
                <w:rFonts w:eastAsia="Times New Roman" w:cs="Times New Roman"/>
                <w:color w:val="000000"/>
                <w:sz w:val="22"/>
                <w:rPrChange w:id="7428" w:author="韬 黄" w:date="2018-10-15T17:38:00Z">
                  <w:rPr>
                    <w:ins w:id="7429" w:author="韬 黄" w:date="2018-09-27T17:36:00Z"/>
                    <w:rFonts w:ascii="Calibri" w:eastAsia="Times New Roman" w:hAnsi="Calibri" w:cs="Calibri"/>
                    <w:color w:val="000000"/>
                    <w:sz w:val="22"/>
                  </w:rPr>
                </w:rPrChange>
              </w:rPr>
              <w:pPrChange w:id="743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31" w:author="韬 黄" w:date="2018-09-27T17:36:00Z">
              <w:r w:rsidRPr="00437B0F">
                <w:rPr>
                  <w:rFonts w:eastAsia="Times New Roman" w:cs="Times New Roman"/>
                  <w:color w:val="000000"/>
                  <w:sz w:val="22"/>
                  <w:rPrChange w:id="7432" w:author="韬 黄" w:date="2018-10-15T17:38:00Z">
                    <w:rPr>
                      <w:rFonts w:ascii="Calibri" w:eastAsia="Times New Roman" w:hAnsi="Calibri" w:cs="Calibri"/>
                      <w:color w:val="000000"/>
                      <w:sz w:val="22"/>
                    </w:rPr>
                  </w:rPrChange>
                </w:rPr>
                <w:t>45.415%</w:t>
              </w:r>
            </w:ins>
          </w:p>
        </w:tc>
        <w:tc>
          <w:tcPr>
            <w:tcW w:w="0" w:type="dxa"/>
            <w:shd w:val="clear" w:color="auto" w:fill="auto"/>
            <w:noWrap/>
            <w:hideMark/>
            <w:tcPrChange w:id="7433" w:author="韬 黄" w:date="2018-09-27T17:36:00Z">
              <w:tcPr>
                <w:tcW w:w="701" w:type="dxa"/>
                <w:tcBorders>
                  <w:top w:val="nil"/>
                  <w:left w:val="nil"/>
                  <w:bottom w:val="nil"/>
                  <w:right w:val="nil"/>
                </w:tcBorders>
                <w:shd w:val="clear" w:color="000000" w:fill="FFFF00"/>
                <w:noWrap/>
                <w:vAlign w:val="bottom"/>
                <w:hideMark/>
              </w:tcPr>
            </w:tcPrChange>
          </w:tcPr>
          <w:p w14:paraId="2B94B23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34" w:author="韬 黄" w:date="2018-09-27T17:36:00Z"/>
                <w:rFonts w:eastAsia="Times New Roman" w:cs="Times New Roman"/>
                <w:color w:val="000000"/>
                <w:sz w:val="22"/>
                <w:rPrChange w:id="7435" w:author="韬 黄" w:date="2018-10-15T17:38:00Z">
                  <w:rPr>
                    <w:ins w:id="7436" w:author="韬 黄" w:date="2018-09-27T17:36:00Z"/>
                    <w:rFonts w:ascii="Calibri" w:eastAsia="Times New Roman" w:hAnsi="Calibri" w:cs="Calibri"/>
                    <w:color w:val="000000"/>
                    <w:sz w:val="22"/>
                  </w:rPr>
                </w:rPrChange>
              </w:rPr>
              <w:pPrChange w:id="743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38" w:author="韬 黄" w:date="2018-09-27T17:36:00Z">
              <w:r w:rsidRPr="00437B0F">
                <w:rPr>
                  <w:rFonts w:eastAsia="Times New Roman" w:cs="Times New Roman"/>
                  <w:color w:val="000000"/>
                  <w:sz w:val="22"/>
                  <w:rPrChange w:id="7439"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7440" w:author="韬 黄" w:date="2018-09-27T17:36:00Z">
              <w:tcPr>
                <w:tcW w:w="1290" w:type="dxa"/>
                <w:tcBorders>
                  <w:top w:val="nil"/>
                  <w:left w:val="nil"/>
                  <w:bottom w:val="nil"/>
                  <w:right w:val="nil"/>
                </w:tcBorders>
                <w:shd w:val="clear" w:color="000000" w:fill="FFFF00"/>
                <w:noWrap/>
                <w:vAlign w:val="bottom"/>
                <w:hideMark/>
              </w:tcPr>
            </w:tcPrChange>
          </w:tcPr>
          <w:p w14:paraId="0285D70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41" w:author="韬 黄" w:date="2018-09-27T17:36:00Z"/>
                <w:rFonts w:eastAsia="Times New Roman" w:cs="Times New Roman"/>
                <w:color w:val="000000"/>
                <w:sz w:val="22"/>
                <w:rPrChange w:id="7442" w:author="韬 黄" w:date="2018-10-15T17:38:00Z">
                  <w:rPr>
                    <w:ins w:id="7443" w:author="韬 黄" w:date="2018-09-27T17:36:00Z"/>
                    <w:rFonts w:ascii="Calibri" w:eastAsia="Times New Roman" w:hAnsi="Calibri" w:cs="Calibri"/>
                    <w:color w:val="000000"/>
                    <w:sz w:val="22"/>
                  </w:rPr>
                </w:rPrChange>
              </w:rPr>
              <w:pPrChange w:id="744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45" w:author="韬 黄" w:date="2018-09-27T17:36:00Z">
              <w:r w:rsidRPr="00437B0F">
                <w:rPr>
                  <w:rFonts w:eastAsia="Times New Roman" w:cs="Times New Roman"/>
                  <w:color w:val="000000"/>
                  <w:sz w:val="22"/>
                  <w:rPrChange w:id="7446" w:author="韬 黄" w:date="2018-10-15T17:38:00Z">
                    <w:rPr>
                      <w:rFonts w:ascii="Calibri" w:eastAsia="Times New Roman" w:hAnsi="Calibri" w:cs="Calibri"/>
                      <w:color w:val="000000"/>
                      <w:sz w:val="22"/>
                    </w:rPr>
                  </w:rPrChange>
                </w:rPr>
                <w:t>0.762</w:t>
              </w:r>
            </w:ins>
          </w:p>
        </w:tc>
        <w:tc>
          <w:tcPr>
            <w:tcW w:w="0" w:type="dxa"/>
            <w:shd w:val="clear" w:color="auto" w:fill="auto"/>
            <w:noWrap/>
            <w:hideMark/>
            <w:tcPrChange w:id="7447" w:author="韬 黄" w:date="2018-09-27T17:36:00Z">
              <w:tcPr>
                <w:tcW w:w="701" w:type="dxa"/>
                <w:tcBorders>
                  <w:top w:val="nil"/>
                  <w:left w:val="nil"/>
                  <w:bottom w:val="nil"/>
                  <w:right w:val="nil"/>
                </w:tcBorders>
                <w:shd w:val="clear" w:color="000000" w:fill="FFFF00"/>
                <w:noWrap/>
                <w:vAlign w:val="bottom"/>
                <w:hideMark/>
              </w:tcPr>
            </w:tcPrChange>
          </w:tcPr>
          <w:p w14:paraId="6396E25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48" w:author="韬 黄" w:date="2018-09-27T17:36:00Z"/>
                <w:rFonts w:eastAsia="Times New Roman" w:cs="Times New Roman"/>
                <w:color w:val="000000"/>
                <w:sz w:val="22"/>
                <w:rPrChange w:id="7449" w:author="韬 黄" w:date="2018-10-15T17:38:00Z">
                  <w:rPr>
                    <w:ins w:id="7450" w:author="韬 黄" w:date="2018-09-27T17:36:00Z"/>
                    <w:rFonts w:ascii="Calibri" w:eastAsia="Times New Roman" w:hAnsi="Calibri" w:cs="Calibri"/>
                    <w:color w:val="000000"/>
                    <w:sz w:val="22"/>
                  </w:rPr>
                </w:rPrChange>
              </w:rPr>
              <w:pPrChange w:id="745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52" w:author="韬 黄" w:date="2018-09-27T17:36:00Z">
              <w:r w:rsidRPr="00437B0F">
                <w:rPr>
                  <w:rFonts w:eastAsia="Times New Roman" w:cs="Times New Roman"/>
                  <w:color w:val="000000"/>
                  <w:sz w:val="22"/>
                  <w:rPrChange w:id="7453"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7454" w:author="韬 黄" w:date="2018-09-27T17:36:00Z">
              <w:tcPr>
                <w:tcW w:w="1582" w:type="dxa"/>
                <w:tcBorders>
                  <w:top w:val="nil"/>
                  <w:left w:val="nil"/>
                  <w:bottom w:val="nil"/>
                  <w:right w:val="nil"/>
                </w:tcBorders>
                <w:shd w:val="clear" w:color="000000" w:fill="E7E6E6"/>
                <w:noWrap/>
                <w:vAlign w:val="bottom"/>
                <w:hideMark/>
              </w:tcPr>
            </w:tcPrChange>
          </w:tcPr>
          <w:p w14:paraId="2E76D3D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55" w:author="韬 黄" w:date="2018-09-27T17:36:00Z"/>
                <w:rFonts w:eastAsia="Times New Roman" w:cs="Times New Roman"/>
                <w:color w:val="000000"/>
                <w:sz w:val="22"/>
                <w:rPrChange w:id="7456" w:author="韬 黄" w:date="2018-10-15T17:38:00Z">
                  <w:rPr>
                    <w:ins w:id="7457" w:author="韬 黄" w:date="2018-09-27T17:36:00Z"/>
                    <w:rFonts w:ascii="Calibri" w:eastAsia="Times New Roman" w:hAnsi="Calibri" w:cs="Calibri"/>
                    <w:color w:val="000000"/>
                    <w:sz w:val="22"/>
                  </w:rPr>
                </w:rPrChange>
              </w:rPr>
              <w:pPrChange w:id="745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59" w:author="韬 黄" w:date="2018-09-27T17:36:00Z">
              <w:r w:rsidRPr="00437B0F">
                <w:rPr>
                  <w:rFonts w:eastAsia="Times New Roman" w:cs="Times New Roman"/>
                  <w:color w:val="000000"/>
                  <w:sz w:val="22"/>
                  <w:rPrChange w:id="7460" w:author="韬 黄" w:date="2018-10-15T17:38:00Z">
                    <w:rPr>
                      <w:rFonts w:ascii="Calibri" w:eastAsia="Times New Roman" w:hAnsi="Calibri" w:cs="Calibri"/>
                      <w:color w:val="000000"/>
                      <w:sz w:val="22"/>
                    </w:rPr>
                  </w:rPrChange>
                </w:rPr>
                <w:t>1.1279</w:t>
              </w:r>
            </w:ins>
          </w:p>
        </w:tc>
        <w:tc>
          <w:tcPr>
            <w:tcW w:w="0" w:type="dxa"/>
            <w:shd w:val="clear" w:color="auto" w:fill="auto"/>
            <w:noWrap/>
            <w:hideMark/>
            <w:tcPrChange w:id="7461" w:author="韬 黄" w:date="2018-09-27T17:36:00Z">
              <w:tcPr>
                <w:tcW w:w="701" w:type="dxa"/>
                <w:tcBorders>
                  <w:top w:val="nil"/>
                  <w:left w:val="nil"/>
                  <w:bottom w:val="nil"/>
                  <w:right w:val="nil"/>
                </w:tcBorders>
                <w:shd w:val="clear" w:color="000000" w:fill="E7E6E6"/>
                <w:noWrap/>
                <w:vAlign w:val="bottom"/>
                <w:hideMark/>
              </w:tcPr>
            </w:tcPrChange>
          </w:tcPr>
          <w:p w14:paraId="1FA8D517"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62" w:author="韬 黄" w:date="2018-09-27T17:36:00Z"/>
                <w:rFonts w:eastAsia="Times New Roman" w:cs="Times New Roman"/>
                <w:color w:val="000000"/>
                <w:sz w:val="22"/>
                <w:rPrChange w:id="7463" w:author="韬 黄" w:date="2018-10-15T17:38:00Z">
                  <w:rPr>
                    <w:ins w:id="7464" w:author="韬 黄" w:date="2018-09-27T17:36:00Z"/>
                    <w:rFonts w:ascii="Calibri" w:eastAsia="Times New Roman" w:hAnsi="Calibri" w:cs="Calibri"/>
                    <w:color w:val="000000"/>
                    <w:sz w:val="22"/>
                  </w:rPr>
                </w:rPrChange>
              </w:rPr>
              <w:pPrChange w:id="746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66" w:author="韬 黄" w:date="2018-09-27T17:36:00Z">
              <w:r w:rsidRPr="00437B0F">
                <w:rPr>
                  <w:rFonts w:eastAsia="Times New Roman" w:cs="Times New Roman"/>
                  <w:color w:val="000000"/>
                  <w:sz w:val="22"/>
                  <w:rPrChange w:id="7467" w:author="韬 黄" w:date="2018-10-15T17:38:00Z">
                    <w:rPr>
                      <w:rFonts w:ascii="Calibri" w:eastAsia="Times New Roman" w:hAnsi="Calibri" w:cs="Calibri"/>
                      <w:color w:val="000000"/>
                      <w:sz w:val="22"/>
                    </w:rPr>
                  </w:rPrChange>
                </w:rPr>
                <w:t>7</w:t>
              </w:r>
            </w:ins>
          </w:p>
        </w:tc>
        <w:tc>
          <w:tcPr>
            <w:tcW w:w="0" w:type="dxa"/>
            <w:shd w:val="clear" w:color="auto" w:fill="auto"/>
            <w:noWrap/>
            <w:hideMark/>
            <w:tcPrChange w:id="7468" w:author="韬 黄" w:date="2018-09-27T17:36:00Z">
              <w:tcPr>
                <w:tcW w:w="1543" w:type="dxa"/>
                <w:tcBorders>
                  <w:top w:val="nil"/>
                  <w:left w:val="nil"/>
                  <w:bottom w:val="nil"/>
                  <w:right w:val="nil"/>
                </w:tcBorders>
                <w:shd w:val="clear" w:color="000000" w:fill="FFFF00"/>
                <w:noWrap/>
                <w:vAlign w:val="bottom"/>
                <w:hideMark/>
              </w:tcPr>
            </w:tcPrChange>
          </w:tcPr>
          <w:p w14:paraId="2B0396DE"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69" w:author="韬 黄" w:date="2018-09-27T17:36:00Z"/>
                <w:rFonts w:eastAsia="Times New Roman" w:cs="Times New Roman"/>
                <w:color w:val="000000"/>
                <w:sz w:val="22"/>
                <w:rPrChange w:id="7470" w:author="韬 黄" w:date="2018-10-15T17:38:00Z">
                  <w:rPr>
                    <w:ins w:id="7471" w:author="韬 黄" w:date="2018-09-27T17:36:00Z"/>
                    <w:rFonts w:ascii="Calibri" w:eastAsia="Times New Roman" w:hAnsi="Calibri" w:cs="Calibri"/>
                    <w:color w:val="000000"/>
                    <w:sz w:val="22"/>
                  </w:rPr>
                </w:rPrChange>
              </w:rPr>
              <w:pPrChange w:id="747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73" w:author="韬 黄" w:date="2018-09-27T17:36:00Z">
              <w:r w:rsidRPr="00437B0F">
                <w:rPr>
                  <w:rFonts w:eastAsia="Times New Roman" w:cs="Times New Roman"/>
                  <w:color w:val="000000"/>
                  <w:sz w:val="22"/>
                  <w:rPrChange w:id="7474" w:author="韬 黄" w:date="2018-10-15T17:38:00Z">
                    <w:rPr>
                      <w:rFonts w:ascii="Calibri" w:eastAsia="Times New Roman" w:hAnsi="Calibri" w:cs="Calibri"/>
                      <w:color w:val="000000"/>
                      <w:sz w:val="22"/>
                    </w:rPr>
                  </w:rPrChange>
                </w:rPr>
                <w:t>0.2261</w:t>
              </w:r>
            </w:ins>
          </w:p>
        </w:tc>
        <w:tc>
          <w:tcPr>
            <w:tcW w:w="0" w:type="dxa"/>
            <w:shd w:val="clear" w:color="auto" w:fill="auto"/>
            <w:noWrap/>
            <w:hideMark/>
            <w:tcPrChange w:id="7475" w:author="韬 黄" w:date="2018-09-27T17:36:00Z">
              <w:tcPr>
                <w:tcW w:w="701" w:type="dxa"/>
                <w:tcBorders>
                  <w:top w:val="nil"/>
                  <w:left w:val="nil"/>
                  <w:bottom w:val="nil"/>
                  <w:right w:val="nil"/>
                </w:tcBorders>
                <w:shd w:val="clear" w:color="000000" w:fill="FFFF00"/>
                <w:noWrap/>
                <w:vAlign w:val="bottom"/>
                <w:hideMark/>
              </w:tcPr>
            </w:tcPrChange>
          </w:tcPr>
          <w:p w14:paraId="43BF8F6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76" w:author="韬 黄" w:date="2018-09-27T17:36:00Z"/>
                <w:rFonts w:eastAsia="Times New Roman" w:cs="Times New Roman"/>
                <w:color w:val="000000"/>
                <w:sz w:val="22"/>
                <w:rPrChange w:id="7477" w:author="韬 黄" w:date="2018-10-15T17:38:00Z">
                  <w:rPr>
                    <w:ins w:id="7478" w:author="韬 黄" w:date="2018-09-27T17:36:00Z"/>
                    <w:rFonts w:ascii="Calibri" w:eastAsia="Times New Roman" w:hAnsi="Calibri" w:cs="Calibri"/>
                    <w:color w:val="000000"/>
                    <w:sz w:val="22"/>
                  </w:rPr>
                </w:rPrChange>
              </w:rPr>
              <w:pPrChange w:id="747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480" w:author="韬 黄" w:date="2018-09-27T17:36:00Z">
              <w:r w:rsidRPr="00437B0F">
                <w:rPr>
                  <w:rFonts w:eastAsia="Times New Roman" w:cs="Times New Roman"/>
                  <w:color w:val="000000"/>
                  <w:sz w:val="22"/>
                  <w:rPrChange w:id="7481" w:author="韬 黄" w:date="2018-10-15T17:38:00Z">
                    <w:rPr>
                      <w:rFonts w:ascii="Calibri" w:eastAsia="Times New Roman" w:hAnsi="Calibri" w:cs="Calibri"/>
                      <w:color w:val="000000"/>
                      <w:sz w:val="22"/>
                    </w:rPr>
                  </w:rPrChange>
                </w:rPr>
                <w:t>7</w:t>
              </w:r>
            </w:ins>
          </w:p>
        </w:tc>
      </w:tr>
      <w:tr w:rsidR="00FC610D" w:rsidRPr="00437B0F" w14:paraId="2A58B1E8"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7482"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DEF5127" w14:textId="77777777" w:rsidR="00FC610D" w:rsidRPr="00437B0F" w:rsidRDefault="00FC610D" w:rsidP="00FC610D">
            <w:pPr>
              <w:spacing w:after="0" w:line="240" w:lineRule="auto"/>
              <w:rPr>
                <w:ins w:id="7483" w:author="韬 黄" w:date="2018-09-27T17:36:00Z"/>
                <w:rFonts w:eastAsia="Times New Roman" w:cs="Times New Roman"/>
                <w:b w:val="0"/>
                <w:color w:val="000000"/>
                <w:sz w:val="22"/>
                <w:rPrChange w:id="7484" w:author="韬 黄" w:date="2018-10-15T17:38:00Z">
                  <w:rPr>
                    <w:ins w:id="7485" w:author="韬 黄" w:date="2018-09-27T17:36:00Z"/>
                    <w:rFonts w:ascii="Calibri" w:eastAsia="Times New Roman" w:hAnsi="Calibri" w:cs="Calibri"/>
                    <w:color w:val="000000"/>
                    <w:sz w:val="22"/>
                  </w:rPr>
                </w:rPrChange>
              </w:rPr>
            </w:pPr>
            <w:ins w:id="7486" w:author="韬 黄" w:date="2018-09-27T17:36:00Z">
              <w:r w:rsidRPr="00437B0F">
                <w:rPr>
                  <w:rFonts w:eastAsia="Times New Roman" w:cs="Times New Roman"/>
                  <w:b w:val="0"/>
                  <w:color w:val="000000"/>
                  <w:sz w:val="22"/>
                  <w:rPrChange w:id="7487" w:author="韬 黄" w:date="2018-10-15T17:38:00Z">
                    <w:rPr>
                      <w:rFonts w:ascii="Calibri" w:eastAsia="Times New Roman" w:hAnsi="Calibri" w:cs="Calibri"/>
                      <w:color w:val="000000"/>
                      <w:sz w:val="22"/>
                    </w:rPr>
                  </w:rPrChange>
                </w:rPr>
                <w:t>ADL-own</w:t>
              </w:r>
            </w:ins>
          </w:p>
        </w:tc>
        <w:tc>
          <w:tcPr>
            <w:tcW w:w="958" w:type="dxa"/>
            <w:shd w:val="clear" w:color="auto" w:fill="auto"/>
            <w:noWrap/>
            <w:hideMark/>
          </w:tcPr>
          <w:p w14:paraId="71091E8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88" w:author="韬 黄" w:date="2018-09-27T17:36:00Z"/>
                <w:rFonts w:eastAsia="Times New Roman" w:cs="Times New Roman"/>
                <w:color w:val="000000"/>
                <w:sz w:val="22"/>
                <w:rPrChange w:id="7489" w:author="韬 黄" w:date="2018-10-15T17:38:00Z">
                  <w:rPr>
                    <w:ins w:id="7490" w:author="韬 黄" w:date="2018-09-27T17:36:00Z"/>
                    <w:rFonts w:ascii="Calibri" w:eastAsia="Times New Roman" w:hAnsi="Calibri" w:cs="Calibri"/>
                    <w:color w:val="000000"/>
                    <w:sz w:val="22"/>
                  </w:rPr>
                </w:rPrChange>
              </w:rPr>
              <w:pPrChange w:id="7491"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492" w:author="韬 黄" w:date="2018-09-27T17:36:00Z">
              <w:r w:rsidRPr="00437B0F">
                <w:rPr>
                  <w:rFonts w:eastAsia="Times New Roman" w:cs="Times New Roman"/>
                  <w:color w:val="000000"/>
                  <w:sz w:val="22"/>
                  <w:rPrChange w:id="7493" w:author="韬 黄" w:date="2018-10-15T17:38:00Z">
                    <w:rPr>
                      <w:rFonts w:ascii="Calibri" w:eastAsia="Times New Roman" w:hAnsi="Calibri" w:cs="Calibri"/>
                      <w:color w:val="000000"/>
                      <w:sz w:val="22"/>
                    </w:rPr>
                  </w:rPrChange>
                </w:rPr>
                <w:t>16.662</w:t>
              </w:r>
            </w:ins>
          </w:p>
        </w:tc>
        <w:tc>
          <w:tcPr>
            <w:tcW w:w="701" w:type="dxa"/>
            <w:shd w:val="clear" w:color="auto" w:fill="auto"/>
            <w:noWrap/>
            <w:hideMark/>
          </w:tcPr>
          <w:p w14:paraId="05E6222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94" w:author="韬 黄" w:date="2018-09-27T17:36:00Z"/>
                <w:rFonts w:eastAsia="Times New Roman" w:cs="Times New Roman"/>
                <w:color w:val="000000"/>
                <w:sz w:val="22"/>
                <w:rPrChange w:id="7495" w:author="韬 黄" w:date="2018-10-15T17:38:00Z">
                  <w:rPr>
                    <w:ins w:id="7496" w:author="韬 黄" w:date="2018-09-27T17:36:00Z"/>
                    <w:rFonts w:ascii="Calibri" w:eastAsia="Times New Roman" w:hAnsi="Calibri" w:cs="Calibri"/>
                    <w:color w:val="000000"/>
                    <w:sz w:val="22"/>
                  </w:rPr>
                </w:rPrChange>
              </w:rPr>
              <w:pPrChange w:id="7497"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498" w:author="韬 黄" w:date="2018-09-27T17:36:00Z">
              <w:r w:rsidRPr="00437B0F">
                <w:rPr>
                  <w:rFonts w:eastAsia="Times New Roman" w:cs="Times New Roman"/>
                  <w:color w:val="000000"/>
                  <w:sz w:val="22"/>
                  <w:rPrChange w:id="7499" w:author="韬 黄" w:date="2018-10-15T17:38:00Z">
                    <w:rPr>
                      <w:rFonts w:ascii="Calibri" w:eastAsia="Times New Roman" w:hAnsi="Calibri" w:cs="Calibri"/>
                      <w:color w:val="000000"/>
                      <w:sz w:val="22"/>
                    </w:rPr>
                  </w:rPrChange>
                </w:rPr>
                <w:t>5</w:t>
              </w:r>
            </w:ins>
          </w:p>
        </w:tc>
        <w:tc>
          <w:tcPr>
            <w:tcW w:w="1192" w:type="dxa"/>
            <w:shd w:val="clear" w:color="auto" w:fill="auto"/>
            <w:noWrap/>
            <w:hideMark/>
          </w:tcPr>
          <w:p w14:paraId="68B9E41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00" w:author="韬 黄" w:date="2018-09-27T17:36:00Z"/>
                <w:rFonts w:eastAsia="Times New Roman" w:cs="Times New Roman"/>
                <w:color w:val="000000"/>
                <w:sz w:val="22"/>
                <w:rPrChange w:id="7501" w:author="韬 黄" w:date="2018-10-15T17:38:00Z">
                  <w:rPr>
                    <w:ins w:id="7502" w:author="韬 黄" w:date="2018-09-27T17:36:00Z"/>
                    <w:rFonts w:ascii="Calibri" w:eastAsia="Times New Roman" w:hAnsi="Calibri" w:cs="Calibri"/>
                    <w:color w:val="000000"/>
                    <w:sz w:val="22"/>
                  </w:rPr>
                </w:rPrChange>
              </w:rPr>
              <w:pPrChange w:id="7503"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04" w:author="韬 黄" w:date="2018-09-27T17:36:00Z">
              <w:r w:rsidRPr="00437B0F">
                <w:rPr>
                  <w:rFonts w:eastAsia="Times New Roman" w:cs="Times New Roman"/>
                  <w:color w:val="000000"/>
                  <w:sz w:val="22"/>
                  <w:rPrChange w:id="7505" w:author="韬 黄" w:date="2018-10-15T17:38:00Z">
                    <w:rPr>
                      <w:rFonts w:ascii="Calibri" w:eastAsia="Times New Roman" w:hAnsi="Calibri" w:cs="Calibri"/>
                      <w:color w:val="000000"/>
                      <w:sz w:val="22"/>
                    </w:rPr>
                  </w:rPrChange>
                </w:rPr>
                <w:t>39.873%</w:t>
              </w:r>
            </w:ins>
          </w:p>
        </w:tc>
        <w:tc>
          <w:tcPr>
            <w:tcW w:w="701" w:type="dxa"/>
            <w:shd w:val="clear" w:color="auto" w:fill="auto"/>
            <w:noWrap/>
            <w:hideMark/>
          </w:tcPr>
          <w:p w14:paraId="3E70856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06" w:author="韬 黄" w:date="2018-09-27T17:36:00Z"/>
                <w:rFonts w:eastAsia="Times New Roman" w:cs="Times New Roman"/>
                <w:color w:val="000000"/>
                <w:sz w:val="22"/>
                <w:rPrChange w:id="7507" w:author="韬 黄" w:date="2018-10-15T17:38:00Z">
                  <w:rPr>
                    <w:ins w:id="7508" w:author="韬 黄" w:date="2018-09-27T17:36:00Z"/>
                    <w:rFonts w:ascii="Calibri" w:eastAsia="Times New Roman" w:hAnsi="Calibri" w:cs="Calibri"/>
                    <w:color w:val="000000"/>
                    <w:sz w:val="22"/>
                  </w:rPr>
                </w:rPrChange>
              </w:rPr>
              <w:pPrChange w:id="7509"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10" w:author="韬 黄" w:date="2018-09-27T17:36:00Z">
              <w:r w:rsidRPr="00437B0F">
                <w:rPr>
                  <w:rFonts w:eastAsia="Times New Roman" w:cs="Times New Roman"/>
                  <w:color w:val="000000"/>
                  <w:sz w:val="22"/>
                  <w:rPrChange w:id="7511" w:author="韬 黄" w:date="2018-10-15T17:38:00Z">
                    <w:rPr>
                      <w:rFonts w:ascii="Calibri" w:eastAsia="Times New Roman" w:hAnsi="Calibri" w:cs="Calibri"/>
                      <w:color w:val="000000"/>
                      <w:sz w:val="22"/>
                    </w:rPr>
                  </w:rPrChange>
                </w:rPr>
                <w:t>6</w:t>
              </w:r>
            </w:ins>
          </w:p>
        </w:tc>
        <w:tc>
          <w:tcPr>
            <w:tcW w:w="1290" w:type="dxa"/>
            <w:shd w:val="clear" w:color="auto" w:fill="auto"/>
            <w:noWrap/>
            <w:hideMark/>
          </w:tcPr>
          <w:p w14:paraId="7DBB611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12" w:author="韬 黄" w:date="2018-09-27T17:36:00Z"/>
                <w:rFonts w:eastAsia="Times New Roman" w:cs="Times New Roman"/>
                <w:color w:val="000000"/>
                <w:sz w:val="22"/>
                <w:rPrChange w:id="7513" w:author="韬 黄" w:date="2018-10-15T17:38:00Z">
                  <w:rPr>
                    <w:ins w:id="7514" w:author="韬 黄" w:date="2018-09-27T17:36:00Z"/>
                    <w:rFonts w:ascii="Calibri" w:eastAsia="Times New Roman" w:hAnsi="Calibri" w:cs="Calibri"/>
                    <w:color w:val="000000"/>
                    <w:sz w:val="22"/>
                  </w:rPr>
                </w:rPrChange>
              </w:rPr>
              <w:pPrChange w:id="7515"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16" w:author="韬 黄" w:date="2018-09-27T17:36:00Z">
              <w:r w:rsidRPr="00437B0F">
                <w:rPr>
                  <w:rFonts w:eastAsia="Times New Roman" w:cs="Times New Roman"/>
                  <w:color w:val="000000"/>
                  <w:sz w:val="22"/>
                  <w:rPrChange w:id="7517" w:author="韬 黄" w:date="2018-10-15T17:38:00Z">
                    <w:rPr>
                      <w:rFonts w:ascii="Calibri" w:eastAsia="Times New Roman" w:hAnsi="Calibri" w:cs="Calibri"/>
                      <w:color w:val="000000"/>
                      <w:sz w:val="22"/>
                    </w:rPr>
                  </w:rPrChange>
                </w:rPr>
                <w:t>0.689</w:t>
              </w:r>
            </w:ins>
          </w:p>
        </w:tc>
        <w:tc>
          <w:tcPr>
            <w:tcW w:w="701" w:type="dxa"/>
            <w:shd w:val="clear" w:color="auto" w:fill="auto"/>
            <w:noWrap/>
            <w:hideMark/>
          </w:tcPr>
          <w:p w14:paraId="1889906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18" w:author="韬 黄" w:date="2018-09-27T17:36:00Z"/>
                <w:rFonts w:eastAsia="Times New Roman" w:cs="Times New Roman"/>
                <w:color w:val="000000"/>
                <w:sz w:val="22"/>
                <w:rPrChange w:id="7519" w:author="韬 黄" w:date="2018-10-15T17:38:00Z">
                  <w:rPr>
                    <w:ins w:id="7520" w:author="韬 黄" w:date="2018-09-27T17:36:00Z"/>
                    <w:rFonts w:ascii="Calibri" w:eastAsia="Times New Roman" w:hAnsi="Calibri" w:cs="Calibri"/>
                    <w:color w:val="000000"/>
                    <w:sz w:val="22"/>
                  </w:rPr>
                </w:rPrChange>
              </w:rPr>
              <w:pPrChange w:id="7521"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22" w:author="韬 黄" w:date="2018-09-27T17:36:00Z">
              <w:r w:rsidRPr="00437B0F">
                <w:rPr>
                  <w:rFonts w:eastAsia="Times New Roman" w:cs="Times New Roman"/>
                  <w:color w:val="000000"/>
                  <w:sz w:val="22"/>
                  <w:rPrChange w:id="7523" w:author="韬 黄" w:date="2018-10-15T17:38:00Z">
                    <w:rPr>
                      <w:rFonts w:ascii="Calibri" w:eastAsia="Times New Roman" w:hAnsi="Calibri" w:cs="Calibri"/>
                      <w:color w:val="000000"/>
                      <w:sz w:val="22"/>
                    </w:rPr>
                  </w:rPrChange>
                </w:rPr>
                <w:t>6</w:t>
              </w:r>
            </w:ins>
          </w:p>
        </w:tc>
        <w:tc>
          <w:tcPr>
            <w:tcW w:w="1582" w:type="dxa"/>
            <w:shd w:val="clear" w:color="auto" w:fill="auto"/>
            <w:noWrap/>
            <w:hideMark/>
          </w:tcPr>
          <w:p w14:paraId="70762E83"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24" w:author="韬 黄" w:date="2018-09-27T17:36:00Z"/>
                <w:rFonts w:eastAsia="Times New Roman" w:cs="Times New Roman"/>
                <w:color w:val="000000"/>
                <w:sz w:val="22"/>
                <w:rPrChange w:id="7525" w:author="韬 黄" w:date="2018-10-15T17:38:00Z">
                  <w:rPr>
                    <w:ins w:id="7526" w:author="韬 黄" w:date="2018-09-27T17:36:00Z"/>
                    <w:rFonts w:ascii="Calibri" w:eastAsia="Times New Roman" w:hAnsi="Calibri" w:cs="Calibri"/>
                    <w:color w:val="000000"/>
                    <w:sz w:val="22"/>
                  </w:rPr>
                </w:rPrChange>
              </w:rPr>
              <w:pPrChange w:id="7527"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28" w:author="韬 黄" w:date="2018-09-27T17:36:00Z">
              <w:r w:rsidRPr="00437B0F">
                <w:rPr>
                  <w:rFonts w:eastAsia="Times New Roman" w:cs="Times New Roman"/>
                  <w:color w:val="000000"/>
                  <w:sz w:val="22"/>
                  <w:rPrChange w:id="7529" w:author="韬 黄" w:date="2018-10-15T17:38:00Z">
                    <w:rPr>
                      <w:rFonts w:ascii="Calibri" w:eastAsia="Times New Roman" w:hAnsi="Calibri" w:cs="Calibri"/>
                      <w:color w:val="000000"/>
                      <w:sz w:val="22"/>
                    </w:rPr>
                  </w:rPrChange>
                </w:rPr>
                <w:t>1.0000</w:t>
              </w:r>
            </w:ins>
          </w:p>
        </w:tc>
        <w:tc>
          <w:tcPr>
            <w:tcW w:w="701" w:type="dxa"/>
            <w:shd w:val="clear" w:color="auto" w:fill="auto"/>
            <w:noWrap/>
            <w:hideMark/>
          </w:tcPr>
          <w:p w14:paraId="00E34909"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30" w:author="韬 黄" w:date="2018-09-27T17:36:00Z"/>
                <w:rFonts w:eastAsia="Times New Roman" w:cs="Times New Roman"/>
                <w:color w:val="000000"/>
                <w:sz w:val="22"/>
                <w:rPrChange w:id="7531" w:author="韬 黄" w:date="2018-10-15T17:38:00Z">
                  <w:rPr>
                    <w:ins w:id="7532" w:author="韬 黄" w:date="2018-09-27T17:36:00Z"/>
                    <w:rFonts w:ascii="Calibri" w:eastAsia="Times New Roman" w:hAnsi="Calibri" w:cs="Calibri"/>
                    <w:color w:val="000000"/>
                    <w:sz w:val="22"/>
                  </w:rPr>
                </w:rPrChange>
              </w:rPr>
              <w:pPrChange w:id="7533"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34" w:author="韬 黄" w:date="2018-09-27T17:36:00Z">
              <w:r w:rsidRPr="00437B0F">
                <w:rPr>
                  <w:rFonts w:eastAsia="Times New Roman" w:cs="Times New Roman"/>
                  <w:color w:val="000000"/>
                  <w:sz w:val="22"/>
                  <w:rPrChange w:id="7535" w:author="韬 黄" w:date="2018-10-15T17:38:00Z">
                    <w:rPr>
                      <w:rFonts w:ascii="Calibri" w:eastAsia="Times New Roman" w:hAnsi="Calibri" w:cs="Calibri"/>
                      <w:color w:val="000000"/>
                      <w:sz w:val="22"/>
                    </w:rPr>
                  </w:rPrChange>
                </w:rPr>
                <w:t>6</w:t>
              </w:r>
            </w:ins>
          </w:p>
        </w:tc>
        <w:tc>
          <w:tcPr>
            <w:tcW w:w="1543" w:type="dxa"/>
            <w:shd w:val="clear" w:color="auto" w:fill="auto"/>
            <w:noWrap/>
            <w:hideMark/>
          </w:tcPr>
          <w:p w14:paraId="2A75920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36" w:author="韬 黄" w:date="2018-09-27T17:36:00Z"/>
                <w:rFonts w:eastAsia="Times New Roman" w:cs="Times New Roman"/>
                <w:color w:val="000000"/>
                <w:sz w:val="22"/>
                <w:rPrChange w:id="7537" w:author="韬 黄" w:date="2018-10-15T17:38:00Z">
                  <w:rPr>
                    <w:ins w:id="7538" w:author="韬 黄" w:date="2018-09-27T17:36:00Z"/>
                    <w:rFonts w:ascii="Calibri" w:eastAsia="Times New Roman" w:hAnsi="Calibri" w:cs="Calibri"/>
                    <w:color w:val="000000"/>
                    <w:sz w:val="22"/>
                  </w:rPr>
                </w:rPrChange>
              </w:rPr>
              <w:pPrChange w:id="7539"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40" w:author="韬 黄" w:date="2018-09-27T17:36:00Z">
              <w:r w:rsidRPr="00437B0F">
                <w:rPr>
                  <w:rFonts w:eastAsia="Times New Roman" w:cs="Times New Roman"/>
                  <w:color w:val="000000"/>
                  <w:sz w:val="22"/>
                  <w:rPrChange w:id="7541" w:author="韬 黄" w:date="2018-10-15T17:38:00Z">
                    <w:rPr>
                      <w:rFonts w:ascii="Calibri" w:eastAsia="Times New Roman" w:hAnsi="Calibri" w:cs="Calibri"/>
                      <w:color w:val="000000"/>
                      <w:sz w:val="22"/>
                    </w:rPr>
                  </w:rPrChange>
                </w:rPr>
                <w:t>0.1561</w:t>
              </w:r>
            </w:ins>
          </w:p>
        </w:tc>
        <w:tc>
          <w:tcPr>
            <w:tcW w:w="701" w:type="dxa"/>
            <w:shd w:val="clear" w:color="auto" w:fill="auto"/>
            <w:noWrap/>
            <w:hideMark/>
          </w:tcPr>
          <w:p w14:paraId="7B709D8A"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42" w:author="韬 黄" w:date="2018-09-27T17:36:00Z"/>
                <w:rFonts w:eastAsia="Times New Roman" w:cs="Times New Roman"/>
                <w:color w:val="000000"/>
                <w:sz w:val="22"/>
                <w:rPrChange w:id="7543" w:author="韬 黄" w:date="2018-10-15T17:38:00Z">
                  <w:rPr>
                    <w:ins w:id="7544" w:author="韬 黄" w:date="2018-09-27T17:36:00Z"/>
                    <w:rFonts w:ascii="Calibri" w:eastAsia="Times New Roman" w:hAnsi="Calibri" w:cs="Calibri"/>
                    <w:color w:val="000000"/>
                    <w:sz w:val="22"/>
                  </w:rPr>
                </w:rPrChange>
              </w:rPr>
              <w:pPrChange w:id="7545"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546" w:author="韬 黄" w:date="2018-09-27T17:36:00Z">
              <w:r w:rsidRPr="00437B0F">
                <w:rPr>
                  <w:rFonts w:eastAsia="Times New Roman" w:cs="Times New Roman"/>
                  <w:color w:val="000000"/>
                  <w:sz w:val="22"/>
                  <w:rPrChange w:id="7547" w:author="韬 黄" w:date="2018-10-15T17:38:00Z">
                    <w:rPr>
                      <w:rFonts w:ascii="Calibri" w:eastAsia="Times New Roman" w:hAnsi="Calibri" w:cs="Calibri"/>
                      <w:color w:val="000000"/>
                      <w:sz w:val="22"/>
                    </w:rPr>
                  </w:rPrChange>
                </w:rPr>
                <w:t>6</w:t>
              </w:r>
            </w:ins>
          </w:p>
        </w:tc>
      </w:tr>
      <w:tr w:rsidR="00FC610D" w:rsidRPr="00437B0F" w14:paraId="58887B37" w14:textId="77777777" w:rsidTr="00FC610D">
        <w:trPr>
          <w:trHeight w:val="170"/>
          <w:jc w:val="center"/>
          <w:ins w:id="7548" w:author="韬 黄" w:date="2018-09-27T17:36:00Z"/>
          <w:trPrChange w:id="7549"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7550" w:author="韬 黄" w:date="2018-09-27T17:36:00Z">
              <w:tcPr>
                <w:tcW w:w="2192" w:type="dxa"/>
                <w:tcBorders>
                  <w:top w:val="nil"/>
                  <w:left w:val="nil"/>
                  <w:bottom w:val="nil"/>
                  <w:right w:val="nil"/>
                </w:tcBorders>
                <w:shd w:val="clear" w:color="000000" w:fill="FFFF00"/>
                <w:noWrap/>
                <w:vAlign w:val="bottom"/>
                <w:hideMark/>
              </w:tcPr>
            </w:tcPrChange>
          </w:tcPr>
          <w:p w14:paraId="27ADC968" w14:textId="77777777" w:rsidR="00FC610D" w:rsidRPr="00437B0F" w:rsidRDefault="00FC610D" w:rsidP="00FC610D">
            <w:pPr>
              <w:spacing w:after="0" w:line="240" w:lineRule="auto"/>
              <w:rPr>
                <w:ins w:id="7551" w:author="韬 黄" w:date="2018-09-27T17:36:00Z"/>
                <w:rFonts w:eastAsia="Times New Roman" w:cs="Times New Roman"/>
                <w:b w:val="0"/>
                <w:color w:val="000000"/>
                <w:sz w:val="22"/>
                <w:rPrChange w:id="7552" w:author="韬 黄" w:date="2018-10-15T17:38:00Z">
                  <w:rPr>
                    <w:ins w:id="7553" w:author="韬 黄" w:date="2018-09-27T17:36:00Z"/>
                    <w:rFonts w:ascii="Calibri" w:eastAsia="Times New Roman" w:hAnsi="Calibri" w:cs="Calibri"/>
                    <w:color w:val="000000"/>
                    <w:sz w:val="22"/>
                  </w:rPr>
                </w:rPrChange>
              </w:rPr>
            </w:pPr>
            <w:ins w:id="7554" w:author="韬 黄" w:date="2018-09-27T17:36:00Z">
              <w:r w:rsidRPr="00437B0F">
                <w:rPr>
                  <w:rFonts w:eastAsia="Times New Roman" w:cs="Times New Roman"/>
                  <w:b w:val="0"/>
                  <w:color w:val="000000"/>
                  <w:sz w:val="22"/>
                  <w:rPrChange w:id="7555" w:author="韬 黄" w:date="2018-10-15T17:38:00Z">
                    <w:rPr>
                      <w:rFonts w:ascii="Calibri" w:eastAsia="Times New Roman" w:hAnsi="Calibri" w:cs="Calibri"/>
                      <w:color w:val="000000"/>
                      <w:sz w:val="22"/>
                    </w:rPr>
                  </w:rPrChange>
                </w:rPr>
                <w:t>ADL-intra</w:t>
              </w:r>
            </w:ins>
          </w:p>
        </w:tc>
        <w:tc>
          <w:tcPr>
            <w:tcW w:w="0" w:type="dxa"/>
            <w:shd w:val="clear" w:color="auto" w:fill="auto"/>
            <w:noWrap/>
            <w:hideMark/>
            <w:tcPrChange w:id="7556" w:author="韬 黄" w:date="2018-09-27T17:36:00Z">
              <w:tcPr>
                <w:tcW w:w="958" w:type="dxa"/>
                <w:tcBorders>
                  <w:top w:val="nil"/>
                  <w:left w:val="nil"/>
                  <w:bottom w:val="nil"/>
                  <w:right w:val="nil"/>
                </w:tcBorders>
                <w:shd w:val="clear" w:color="000000" w:fill="FFFF00"/>
                <w:noWrap/>
                <w:vAlign w:val="bottom"/>
                <w:hideMark/>
              </w:tcPr>
            </w:tcPrChange>
          </w:tcPr>
          <w:p w14:paraId="5114502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57" w:author="韬 黄" w:date="2018-09-27T17:36:00Z"/>
                <w:rFonts w:eastAsia="Times New Roman" w:cs="Times New Roman"/>
                <w:color w:val="000000"/>
                <w:sz w:val="22"/>
                <w:rPrChange w:id="7558" w:author="韬 黄" w:date="2018-10-15T17:38:00Z">
                  <w:rPr>
                    <w:ins w:id="7559" w:author="韬 黄" w:date="2018-09-27T17:36:00Z"/>
                    <w:rFonts w:ascii="Calibri" w:eastAsia="Times New Roman" w:hAnsi="Calibri" w:cs="Calibri"/>
                    <w:color w:val="000000"/>
                    <w:sz w:val="22"/>
                  </w:rPr>
                </w:rPrChange>
              </w:rPr>
              <w:pPrChange w:id="756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561" w:author="韬 黄" w:date="2018-09-27T17:36:00Z">
              <w:r w:rsidRPr="00437B0F">
                <w:rPr>
                  <w:rFonts w:eastAsia="Times New Roman" w:cs="Times New Roman"/>
                  <w:color w:val="000000"/>
                  <w:sz w:val="22"/>
                  <w:rPrChange w:id="7562" w:author="韬 黄" w:date="2018-10-15T17:38:00Z">
                    <w:rPr>
                      <w:rFonts w:ascii="Calibri" w:eastAsia="Times New Roman" w:hAnsi="Calibri" w:cs="Calibri"/>
                      <w:color w:val="000000"/>
                      <w:sz w:val="22"/>
                    </w:rPr>
                  </w:rPrChange>
                </w:rPr>
                <w:t>15.661</w:t>
              </w:r>
            </w:ins>
          </w:p>
        </w:tc>
        <w:tc>
          <w:tcPr>
            <w:tcW w:w="0" w:type="dxa"/>
            <w:shd w:val="clear" w:color="auto" w:fill="auto"/>
            <w:noWrap/>
            <w:hideMark/>
            <w:tcPrChange w:id="7563" w:author="韬 黄" w:date="2018-09-27T17:36:00Z">
              <w:tcPr>
                <w:tcW w:w="701" w:type="dxa"/>
                <w:tcBorders>
                  <w:top w:val="nil"/>
                  <w:left w:val="nil"/>
                  <w:bottom w:val="nil"/>
                  <w:right w:val="nil"/>
                </w:tcBorders>
                <w:shd w:val="clear" w:color="000000" w:fill="FFFF00"/>
                <w:noWrap/>
                <w:vAlign w:val="bottom"/>
                <w:hideMark/>
              </w:tcPr>
            </w:tcPrChange>
          </w:tcPr>
          <w:p w14:paraId="1352E86B"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64" w:author="韬 黄" w:date="2018-09-27T17:36:00Z"/>
                <w:rFonts w:eastAsia="Times New Roman" w:cs="Times New Roman"/>
                <w:color w:val="000000"/>
                <w:sz w:val="22"/>
                <w:rPrChange w:id="7565" w:author="韬 黄" w:date="2018-10-15T17:38:00Z">
                  <w:rPr>
                    <w:ins w:id="7566" w:author="韬 黄" w:date="2018-09-27T17:36:00Z"/>
                    <w:rFonts w:ascii="Calibri" w:eastAsia="Times New Roman" w:hAnsi="Calibri" w:cs="Calibri"/>
                    <w:color w:val="000000"/>
                    <w:sz w:val="22"/>
                  </w:rPr>
                </w:rPrChange>
              </w:rPr>
              <w:pPrChange w:id="756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568" w:author="韬 黄" w:date="2018-09-27T17:36:00Z">
              <w:r w:rsidRPr="00437B0F">
                <w:rPr>
                  <w:rFonts w:eastAsia="Times New Roman" w:cs="Times New Roman"/>
                  <w:color w:val="000000"/>
                  <w:sz w:val="22"/>
                  <w:rPrChange w:id="7569"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7570" w:author="韬 黄" w:date="2018-09-27T17:36:00Z">
              <w:tcPr>
                <w:tcW w:w="1192" w:type="dxa"/>
                <w:tcBorders>
                  <w:top w:val="nil"/>
                  <w:left w:val="nil"/>
                  <w:bottom w:val="nil"/>
                  <w:right w:val="nil"/>
                </w:tcBorders>
                <w:shd w:val="clear" w:color="000000" w:fill="FFFF00"/>
                <w:noWrap/>
                <w:vAlign w:val="bottom"/>
                <w:hideMark/>
              </w:tcPr>
            </w:tcPrChange>
          </w:tcPr>
          <w:p w14:paraId="6EAB0FF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71" w:author="韬 黄" w:date="2018-09-27T17:36:00Z"/>
                <w:rFonts w:eastAsia="Times New Roman" w:cs="Times New Roman"/>
                <w:color w:val="000000"/>
                <w:sz w:val="22"/>
                <w:rPrChange w:id="7572" w:author="韬 黄" w:date="2018-10-15T17:38:00Z">
                  <w:rPr>
                    <w:ins w:id="7573" w:author="韬 黄" w:date="2018-09-27T17:36:00Z"/>
                    <w:rFonts w:ascii="Calibri" w:eastAsia="Times New Roman" w:hAnsi="Calibri" w:cs="Calibri"/>
                    <w:color w:val="000000"/>
                    <w:sz w:val="22"/>
                  </w:rPr>
                </w:rPrChange>
              </w:rPr>
              <w:pPrChange w:id="757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575" w:author="韬 黄" w:date="2018-09-27T17:36:00Z">
              <w:r w:rsidRPr="00437B0F">
                <w:rPr>
                  <w:rFonts w:eastAsia="Times New Roman" w:cs="Times New Roman"/>
                  <w:color w:val="000000"/>
                  <w:sz w:val="22"/>
                  <w:rPrChange w:id="7576" w:author="韬 黄" w:date="2018-10-15T17:38:00Z">
                    <w:rPr>
                      <w:rFonts w:ascii="Calibri" w:eastAsia="Times New Roman" w:hAnsi="Calibri" w:cs="Calibri"/>
                      <w:color w:val="000000"/>
                      <w:sz w:val="22"/>
                    </w:rPr>
                  </w:rPrChange>
                </w:rPr>
                <w:t>39.434%</w:t>
              </w:r>
            </w:ins>
          </w:p>
        </w:tc>
        <w:tc>
          <w:tcPr>
            <w:tcW w:w="0" w:type="dxa"/>
            <w:shd w:val="clear" w:color="auto" w:fill="auto"/>
            <w:noWrap/>
            <w:hideMark/>
            <w:tcPrChange w:id="7577" w:author="韬 黄" w:date="2018-09-27T17:36:00Z">
              <w:tcPr>
                <w:tcW w:w="701" w:type="dxa"/>
                <w:tcBorders>
                  <w:top w:val="nil"/>
                  <w:left w:val="nil"/>
                  <w:bottom w:val="nil"/>
                  <w:right w:val="nil"/>
                </w:tcBorders>
                <w:shd w:val="clear" w:color="000000" w:fill="FFFF00"/>
                <w:noWrap/>
                <w:vAlign w:val="bottom"/>
                <w:hideMark/>
              </w:tcPr>
            </w:tcPrChange>
          </w:tcPr>
          <w:p w14:paraId="339027F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78" w:author="韬 黄" w:date="2018-09-27T17:36:00Z"/>
                <w:rFonts w:eastAsia="Times New Roman" w:cs="Times New Roman"/>
                <w:color w:val="000000"/>
                <w:sz w:val="22"/>
                <w:rPrChange w:id="7579" w:author="韬 黄" w:date="2018-10-15T17:38:00Z">
                  <w:rPr>
                    <w:ins w:id="7580" w:author="韬 黄" w:date="2018-09-27T17:36:00Z"/>
                    <w:rFonts w:ascii="Calibri" w:eastAsia="Times New Roman" w:hAnsi="Calibri" w:cs="Calibri"/>
                    <w:color w:val="000000"/>
                    <w:sz w:val="22"/>
                  </w:rPr>
                </w:rPrChange>
              </w:rPr>
              <w:pPrChange w:id="758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582" w:author="韬 黄" w:date="2018-09-27T17:36:00Z">
              <w:r w:rsidRPr="00437B0F">
                <w:rPr>
                  <w:rFonts w:eastAsia="Times New Roman" w:cs="Times New Roman"/>
                  <w:color w:val="000000"/>
                  <w:sz w:val="22"/>
                  <w:rPrChange w:id="7583"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7584" w:author="韬 黄" w:date="2018-09-27T17:36:00Z">
              <w:tcPr>
                <w:tcW w:w="1290" w:type="dxa"/>
                <w:tcBorders>
                  <w:top w:val="nil"/>
                  <w:left w:val="nil"/>
                  <w:bottom w:val="nil"/>
                  <w:right w:val="nil"/>
                </w:tcBorders>
                <w:shd w:val="clear" w:color="000000" w:fill="FFFF00"/>
                <w:noWrap/>
                <w:vAlign w:val="bottom"/>
                <w:hideMark/>
              </w:tcPr>
            </w:tcPrChange>
          </w:tcPr>
          <w:p w14:paraId="3C59C8E2"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85" w:author="韬 黄" w:date="2018-09-27T17:36:00Z"/>
                <w:rFonts w:eastAsia="Times New Roman" w:cs="Times New Roman"/>
                <w:color w:val="000000"/>
                <w:sz w:val="22"/>
                <w:rPrChange w:id="7586" w:author="韬 黄" w:date="2018-10-15T17:38:00Z">
                  <w:rPr>
                    <w:ins w:id="7587" w:author="韬 黄" w:date="2018-09-27T17:36:00Z"/>
                    <w:rFonts w:ascii="Calibri" w:eastAsia="Times New Roman" w:hAnsi="Calibri" w:cs="Calibri"/>
                    <w:color w:val="000000"/>
                    <w:sz w:val="22"/>
                  </w:rPr>
                </w:rPrChange>
              </w:rPr>
              <w:pPrChange w:id="758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589" w:author="韬 黄" w:date="2018-09-27T17:36:00Z">
              <w:r w:rsidRPr="00437B0F">
                <w:rPr>
                  <w:rFonts w:eastAsia="Times New Roman" w:cs="Times New Roman"/>
                  <w:color w:val="000000"/>
                  <w:sz w:val="22"/>
                  <w:rPrChange w:id="7590" w:author="韬 黄" w:date="2018-10-15T17:38:00Z">
                    <w:rPr>
                      <w:rFonts w:ascii="Calibri" w:eastAsia="Times New Roman" w:hAnsi="Calibri" w:cs="Calibri"/>
                      <w:color w:val="000000"/>
                      <w:sz w:val="22"/>
                    </w:rPr>
                  </w:rPrChange>
                </w:rPr>
                <w:t>0.686</w:t>
              </w:r>
            </w:ins>
          </w:p>
        </w:tc>
        <w:tc>
          <w:tcPr>
            <w:tcW w:w="0" w:type="dxa"/>
            <w:shd w:val="clear" w:color="auto" w:fill="auto"/>
            <w:noWrap/>
            <w:hideMark/>
            <w:tcPrChange w:id="7591" w:author="韬 黄" w:date="2018-09-27T17:36:00Z">
              <w:tcPr>
                <w:tcW w:w="701" w:type="dxa"/>
                <w:tcBorders>
                  <w:top w:val="nil"/>
                  <w:left w:val="nil"/>
                  <w:bottom w:val="nil"/>
                  <w:right w:val="nil"/>
                </w:tcBorders>
                <w:shd w:val="clear" w:color="000000" w:fill="FFFF00"/>
                <w:noWrap/>
                <w:vAlign w:val="bottom"/>
                <w:hideMark/>
              </w:tcPr>
            </w:tcPrChange>
          </w:tcPr>
          <w:p w14:paraId="5B7C48A3"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92" w:author="韬 黄" w:date="2018-09-27T17:36:00Z"/>
                <w:rFonts w:eastAsia="Times New Roman" w:cs="Times New Roman"/>
                <w:color w:val="000000"/>
                <w:sz w:val="22"/>
                <w:rPrChange w:id="7593" w:author="韬 黄" w:date="2018-10-15T17:38:00Z">
                  <w:rPr>
                    <w:ins w:id="7594" w:author="韬 黄" w:date="2018-09-27T17:36:00Z"/>
                    <w:rFonts w:ascii="Calibri" w:eastAsia="Times New Roman" w:hAnsi="Calibri" w:cs="Calibri"/>
                    <w:color w:val="000000"/>
                    <w:sz w:val="22"/>
                  </w:rPr>
                </w:rPrChange>
              </w:rPr>
              <w:pPrChange w:id="759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596" w:author="韬 黄" w:date="2018-09-27T17:36:00Z">
              <w:r w:rsidRPr="00437B0F">
                <w:rPr>
                  <w:rFonts w:eastAsia="Times New Roman" w:cs="Times New Roman"/>
                  <w:color w:val="000000"/>
                  <w:sz w:val="22"/>
                  <w:rPrChange w:id="7597" w:author="韬 黄" w:date="2018-10-15T17:38:00Z">
                    <w:rPr>
                      <w:rFonts w:ascii="Calibri" w:eastAsia="Times New Roman" w:hAnsi="Calibri" w:cs="Calibri"/>
                      <w:color w:val="000000"/>
                      <w:sz w:val="22"/>
                    </w:rPr>
                  </w:rPrChange>
                </w:rPr>
                <w:t>4</w:t>
              </w:r>
            </w:ins>
          </w:p>
        </w:tc>
        <w:tc>
          <w:tcPr>
            <w:tcW w:w="0" w:type="dxa"/>
            <w:shd w:val="clear" w:color="auto" w:fill="auto"/>
            <w:noWrap/>
            <w:hideMark/>
            <w:tcPrChange w:id="7598" w:author="韬 黄" w:date="2018-09-27T17:36:00Z">
              <w:tcPr>
                <w:tcW w:w="1582" w:type="dxa"/>
                <w:tcBorders>
                  <w:top w:val="nil"/>
                  <w:left w:val="nil"/>
                  <w:bottom w:val="nil"/>
                  <w:right w:val="nil"/>
                </w:tcBorders>
                <w:shd w:val="clear" w:color="000000" w:fill="E7E6E6"/>
                <w:noWrap/>
                <w:vAlign w:val="bottom"/>
                <w:hideMark/>
              </w:tcPr>
            </w:tcPrChange>
          </w:tcPr>
          <w:p w14:paraId="49FB7A7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99" w:author="韬 黄" w:date="2018-09-27T17:36:00Z"/>
                <w:rFonts w:eastAsia="Times New Roman" w:cs="Times New Roman"/>
                <w:color w:val="000000"/>
                <w:sz w:val="22"/>
                <w:rPrChange w:id="7600" w:author="韬 黄" w:date="2018-10-15T17:38:00Z">
                  <w:rPr>
                    <w:ins w:id="7601" w:author="韬 黄" w:date="2018-09-27T17:36:00Z"/>
                    <w:rFonts w:ascii="Calibri" w:eastAsia="Times New Roman" w:hAnsi="Calibri" w:cs="Calibri"/>
                    <w:color w:val="000000"/>
                    <w:sz w:val="22"/>
                  </w:rPr>
                </w:rPrChange>
              </w:rPr>
              <w:pPrChange w:id="760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603" w:author="韬 黄" w:date="2018-09-27T17:36:00Z">
              <w:r w:rsidRPr="00437B0F">
                <w:rPr>
                  <w:rFonts w:eastAsia="Times New Roman" w:cs="Times New Roman"/>
                  <w:color w:val="000000"/>
                  <w:sz w:val="22"/>
                  <w:rPrChange w:id="7604" w:author="韬 黄" w:date="2018-10-15T17:38:00Z">
                    <w:rPr>
                      <w:rFonts w:ascii="Calibri" w:eastAsia="Times New Roman" w:hAnsi="Calibri" w:cs="Calibri"/>
                      <w:color w:val="000000"/>
                      <w:sz w:val="22"/>
                    </w:rPr>
                  </w:rPrChange>
                </w:rPr>
                <w:t>0.9883</w:t>
              </w:r>
            </w:ins>
          </w:p>
        </w:tc>
        <w:tc>
          <w:tcPr>
            <w:tcW w:w="0" w:type="dxa"/>
            <w:shd w:val="clear" w:color="auto" w:fill="auto"/>
            <w:noWrap/>
            <w:hideMark/>
            <w:tcPrChange w:id="7605" w:author="韬 黄" w:date="2018-09-27T17:36:00Z">
              <w:tcPr>
                <w:tcW w:w="701" w:type="dxa"/>
                <w:tcBorders>
                  <w:top w:val="nil"/>
                  <w:left w:val="nil"/>
                  <w:bottom w:val="nil"/>
                  <w:right w:val="nil"/>
                </w:tcBorders>
                <w:shd w:val="clear" w:color="000000" w:fill="E7E6E6"/>
                <w:noWrap/>
                <w:vAlign w:val="bottom"/>
                <w:hideMark/>
              </w:tcPr>
            </w:tcPrChange>
          </w:tcPr>
          <w:p w14:paraId="4F952A1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606" w:author="韬 黄" w:date="2018-09-27T17:36:00Z"/>
                <w:rFonts w:eastAsia="Times New Roman" w:cs="Times New Roman"/>
                <w:color w:val="000000"/>
                <w:sz w:val="22"/>
                <w:rPrChange w:id="7607" w:author="韬 黄" w:date="2018-10-15T17:38:00Z">
                  <w:rPr>
                    <w:ins w:id="7608" w:author="韬 黄" w:date="2018-09-27T17:36:00Z"/>
                    <w:rFonts w:ascii="Calibri" w:eastAsia="Times New Roman" w:hAnsi="Calibri" w:cs="Calibri"/>
                    <w:color w:val="000000"/>
                    <w:sz w:val="22"/>
                  </w:rPr>
                </w:rPrChange>
              </w:rPr>
              <w:pPrChange w:id="760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610" w:author="韬 黄" w:date="2018-09-27T17:36:00Z">
              <w:r w:rsidRPr="00437B0F">
                <w:rPr>
                  <w:rFonts w:eastAsia="Times New Roman" w:cs="Times New Roman"/>
                  <w:color w:val="000000"/>
                  <w:sz w:val="22"/>
                  <w:rPrChange w:id="7611" w:author="韬 黄" w:date="2018-10-15T17:38:00Z">
                    <w:rPr>
                      <w:rFonts w:ascii="Calibri" w:eastAsia="Times New Roman" w:hAnsi="Calibri" w:cs="Calibri"/>
                      <w:color w:val="000000"/>
                      <w:sz w:val="22"/>
                    </w:rPr>
                  </w:rPrChange>
                </w:rPr>
                <w:t>3</w:t>
              </w:r>
            </w:ins>
          </w:p>
        </w:tc>
        <w:tc>
          <w:tcPr>
            <w:tcW w:w="0" w:type="dxa"/>
            <w:shd w:val="clear" w:color="auto" w:fill="auto"/>
            <w:noWrap/>
            <w:hideMark/>
            <w:tcPrChange w:id="7612" w:author="韬 黄" w:date="2018-09-27T17:36:00Z">
              <w:tcPr>
                <w:tcW w:w="1543" w:type="dxa"/>
                <w:tcBorders>
                  <w:top w:val="nil"/>
                  <w:left w:val="nil"/>
                  <w:bottom w:val="nil"/>
                  <w:right w:val="nil"/>
                </w:tcBorders>
                <w:shd w:val="clear" w:color="000000" w:fill="FFFF00"/>
                <w:noWrap/>
                <w:vAlign w:val="bottom"/>
                <w:hideMark/>
              </w:tcPr>
            </w:tcPrChange>
          </w:tcPr>
          <w:p w14:paraId="287CF44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613" w:author="韬 黄" w:date="2018-09-27T17:36:00Z"/>
                <w:rFonts w:eastAsia="Times New Roman" w:cs="Times New Roman"/>
                <w:color w:val="000000"/>
                <w:sz w:val="22"/>
                <w:rPrChange w:id="7614" w:author="韬 黄" w:date="2018-10-15T17:38:00Z">
                  <w:rPr>
                    <w:ins w:id="7615" w:author="韬 黄" w:date="2018-09-27T17:36:00Z"/>
                    <w:rFonts w:ascii="Calibri" w:eastAsia="Times New Roman" w:hAnsi="Calibri" w:cs="Calibri"/>
                    <w:color w:val="000000"/>
                    <w:sz w:val="22"/>
                  </w:rPr>
                </w:rPrChange>
              </w:rPr>
              <w:pPrChange w:id="761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617" w:author="韬 黄" w:date="2018-09-27T17:36:00Z">
              <w:r w:rsidRPr="00437B0F">
                <w:rPr>
                  <w:rFonts w:eastAsia="Times New Roman" w:cs="Times New Roman"/>
                  <w:color w:val="000000"/>
                  <w:sz w:val="22"/>
                  <w:rPrChange w:id="7618" w:author="韬 黄" w:date="2018-10-15T17:38:00Z">
                    <w:rPr>
                      <w:rFonts w:ascii="Calibri" w:eastAsia="Times New Roman" w:hAnsi="Calibri" w:cs="Calibri"/>
                      <w:color w:val="000000"/>
                      <w:sz w:val="22"/>
                    </w:rPr>
                  </w:rPrChange>
                </w:rPr>
                <w:t>0.1529</w:t>
              </w:r>
            </w:ins>
          </w:p>
        </w:tc>
        <w:tc>
          <w:tcPr>
            <w:tcW w:w="0" w:type="dxa"/>
            <w:shd w:val="clear" w:color="auto" w:fill="auto"/>
            <w:noWrap/>
            <w:hideMark/>
            <w:tcPrChange w:id="7619" w:author="韬 黄" w:date="2018-09-27T17:36:00Z">
              <w:tcPr>
                <w:tcW w:w="701" w:type="dxa"/>
                <w:tcBorders>
                  <w:top w:val="nil"/>
                  <w:left w:val="nil"/>
                  <w:bottom w:val="nil"/>
                  <w:right w:val="nil"/>
                </w:tcBorders>
                <w:shd w:val="clear" w:color="000000" w:fill="FFFF00"/>
                <w:noWrap/>
                <w:vAlign w:val="bottom"/>
                <w:hideMark/>
              </w:tcPr>
            </w:tcPrChange>
          </w:tcPr>
          <w:p w14:paraId="5CB2F5B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620" w:author="韬 黄" w:date="2018-09-27T17:36:00Z"/>
                <w:rFonts w:eastAsia="Times New Roman" w:cs="Times New Roman"/>
                <w:color w:val="000000"/>
                <w:sz w:val="22"/>
                <w:rPrChange w:id="7621" w:author="韬 黄" w:date="2018-10-15T17:38:00Z">
                  <w:rPr>
                    <w:ins w:id="7622" w:author="韬 黄" w:date="2018-09-27T17:36:00Z"/>
                    <w:rFonts w:ascii="Calibri" w:eastAsia="Times New Roman" w:hAnsi="Calibri" w:cs="Calibri"/>
                    <w:color w:val="000000"/>
                    <w:sz w:val="22"/>
                  </w:rPr>
                </w:rPrChange>
              </w:rPr>
              <w:pPrChange w:id="762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624" w:author="韬 黄" w:date="2018-09-27T17:36:00Z">
              <w:r w:rsidRPr="00437B0F">
                <w:rPr>
                  <w:rFonts w:eastAsia="Times New Roman" w:cs="Times New Roman"/>
                  <w:color w:val="000000"/>
                  <w:sz w:val="22"/>
                  <w:rPrChange w:id="7625" w:author="韬 黄" w:date="2018-10-15T17:38:00Z">
                    <w:rPr>
                      <w:rFonts w:ascii="Calibri" w:eastAsia="Times New Roman" w:hAnsi="Calibri" w:cs="Calibri"/>
                      <w:color w:val="000000"/>
                      <w:sz w:val="22"/>
                    </w:rPr>
                  </w:rPrChange>
                </w:rPr>
                <w:t>3</w:t>
              </w:r>
            </w:ins>
          </w:p>
        </w:tc>
      </w:tr>
      <w:tr w:rsidR="00FC610D" w:rsidRPr="00437B0F" w14:paraId="2C96482B"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7626"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6EBC6C0" w14:textId="77777777" w:rsidR="00FC610D" w:rsidRPr="00437B0F" w:rsidRDefault="00FC610D" w:rsidP="00FC610D">
            <w:pPr>
              <w:spacing w:after="0" w:line="240" w:lineRule="auto"/>
              <w:rPr>
                <w:ins w:id="7627" w:author="韬 黄" w:date="2018-09-27T17:36:00Z"/>
                <w:rFonts w:eastAsia="Times New Roman" w:cs="Times New Roman"/>
                <w:b w:val="0"/>
                <w:color w:val="000000"/>
                <w:sz w:val="22"/>
                <w:rPrChange w:id="7628" w:author="韬 黄" w:date="2018-10-15T17:38:00Z">
                  <w:rPr>
                    <w:ins w:id="7629" w:author="韬 黄" w:date="2018-09-27T17:36:00Z"/>
                    <w:rFonts w:ascii="Calibri" w:eastAsia="Times New Roman" w:hAnsi="Calibri" w:cs="Calibri"/>
                    <w:color w:val="000000"/>
                    <w:sz w:val="22"/>
                  </w:rPr>
                </w:rPrChange>
              </w:rPr>
            </w:pPr>
            <w:ins w:id="7630" w:author="韬 黄" w:date="2018-09-27T17:36:00Z">
              <w:r w:rsidRPr="00437B0F">
                <w:rPr>
                  <w:rFonts w:eastAsia="Times New Roman" w:cs="Times New Roman"/>
                  <w:b w:val="0"/>
                  <w:color w:val="000000"/>
                  <w:sz w:val="22"/>
                  <w:rPrChange w:id="7631" w:author="韬 黄" w:date="2018-10-15T17:38:00Z">
                    <w:rPr>
                      <w:rFonts w:ascii="Calibri" w:eastAsia="Times New Roman" w:hAnsi="Calibri" w:cs="Calibri"/>
                      <w:color w:val="000000"/>
                      <w:sz w:val="22"/>
                    </w:rPr>
                  </w:rPrChange>
                </w:rPr>
                <w:t>ADL-own-EWC</w:t>
              </w:r>
            </w:ins>
          </w:p>
        </w:tc>
        <w:tc>
          <w:tcPr>
            <w:tcW w:w="958" w:type="dxa"/>
            <w:shd w:val="clear" w:color="auto" w:fill="auto"/>
            <w:noWrap/>
            <w:hideMark/>
          </w:tcPr>
          <w:p w14:paraId="1E345818"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32" w:author="韬 黄" w:date="2018-09-27T17:36:00Z"/>
                <w:rFonts w:eastAsia="Times New Roman" w:cs="Times New Roman"/>
                <w:color w:val="000000"/>
                <w:sz w:val="22"/>
                <w:rPrChange w:id="7633" w:author="韬 黄" w:date="2018-10-15T17:38:00Z">
                  <w:rPr>
                    <w:ins w:id="7634" w:author="韬 黄" w:date="2018-09-27T17:36:00Z"/>
                    <w:rFonts w:ascii="Calibri" w:eastAsia="Times New Roman" w:hAnsi="Calibri" w:cs="Calibri"/>
                    <w:color w:val="000000"/>
                    <w:sz w:val="22"/>
                  </w:rPr>
                </w:rPrChange>
              </w:rPr>
              <w:pPrChange w:id="7635"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36" w:author="韬 黄" w:date="2018-09-27T17:36:00Z">
              <w:r w:rsidRPr="00437B0F">
                <w:rPr>
                  <w:rFonts w:eastAsia="Times New Roman" w:cs="Times New Roman"/>
                  <w:color w:val="000000"/>
                  <w:sz w:val="22"/>
                  <w:rPrChange w:id="7637" w:author="韬 黄" w:date="2018-10-15T17:38:00Z">
                    <w:rPr>
                      <w:rFonts w:ascii="Calibri" w:eastAsia="Times New Roman" w:hAnsi="Calibri" w:cs="Calibri"/>
                      <w:color w:val="000000"/>
                      <w:sz w:val="22"/>
                    </w:rPr>
                  </w:rPrChange>
                </w:rPr>
                <w:t>16.588</w:t>
              </w:r>
            </w:ins>
          </w:p>
        </w:tc>
        <w:tc>
          <w:tcPr>
            <w:tcW w:w="701" w:type="dxa"/>
            <w:shd w:val="clear" w:color="auto" w:fill="auto"/>
            <w:noWrap/>
            <w:hideMark/>
          </w:tcPr>
          <w:p w14:paraId="592447DD"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38" w:author="韬 黄" w:date="2018-09-27T17:36:00Z"/>
                <w:rFonts w:eastAsia="Times New Roman" w:cs="Times New Roman"/>
                <w:color w:val="000000"/>
                <w:sz w:val="22"/>
                <w:rPrChange w:id="7639" w:author="韬 黄" w:date="2018-10-15T17:38:00Z">
                  <w:rPr>
                    <w:ins w:id="7640" w:author="韬 黄" w:date="2018-09-27T17:36:00Z"/>
                    <w:rFonts w:ascii="Calibri" w:eastAsia="Times New Roman" w:hAnsi="Calibri" w:cs="Calibri"/>
                    <w:color w:val="000000"/>
                    <w:sz w:val="22"/>
                  </w:rPr>
                </w:rPrChange>
              </w:rPr>
              <w:pPrChange w:id="7641"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42" w:author="韬 黄" w:date="2018-09-27T17:36:00Z">
              <w:r w:rsidRPr="00437B0F">
                <w:rPr>
                  <w:rFonts w:eastAsia="Times New Roman" w:cs="Times New Roman"/>
                  <w:color w:val="000000"/>
                  <w:sz w:val="22"/>
                  <w:rPrChange w:id="7643" w:author="韬 黄" w:date="2018-10-15T17:38:00Z">
                    <w:rPr>
                      <w:rFonts w:ascii="Calibri" w:eastAsia="Times New Roman" w:hAnsi="Calibri" w:cs="Calibri"/>
                      <w:color w:val="000000"/>
                      <w:sz w:val="22"/>
                    </w:rPr>
                  </w:rPrChange>
                </w:rPr>
                <w:t>4</w:t>
              </w:r>
            </w:ins>
          </w:p>
        </w:tc>
        <w:tc>
          <w:tcPr>
            <w:tcW w:w="1192" w:type="dxa"/>
            <w:shd w:val="clear" w:color="auto" w:fill="auto"/>
            <w:noWrap/>
            <w:hideMark/>
          </w:tcPr>
          <w:p w14:paraId="5FE5DD7F"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44" w:author="韬 黄" w:date="2018-09-27T17:36:00Z"/>
                <w:rFonts w:eastAsia="Times New Roman" w:cs="Times New Roman"/>
                <w:color w:val="000000"/>
                <w:sz w:val="22"/>
                <w:rPrChange w:id="7645" w:author="韬 黄" w:date="2018-10-15T17:38:00Z">
                  <w:rPr>
                    <w:ins w:id="7646" w:author="韬 黄" w:date="2018-09-27T17:36:00Z"/>
                    <w:rFonts w:ascii="Calibri" w:eastAsia="Times New Roman" w:hAnsi="Calibri" w:cs="Calibri"/>
                    <w:color w:val="000000"/>
                    <w:sz w:val="22"/>
                  </w:rPr>
                </w:rPrChange>
              </w:rPr>
              <w:pPrChange w:id="7647"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48" w:author="韬 黄" w:date="2018-09-27T17:36:00Z">
              <w:r w:rsidRPr="00437B0F">
                <w:rPr>
                  <w:rFonts w:eastAsia="Times New Roman" w:cs="Times New Roman"/>
                  <w:color w:val="000000"/>
                  <w:sz w:val="22"/>
                  <w:rPrChange w:id="7649" w:author="韬 黄" w:date="2018-10-15T17:38:00Z">
                    <w:rPr>
                      <w:rFonts w:ascii="Calibri" w:eastAsia="Times New Roman" w:hAnsi="Calibri" w:cs="Calibri"/>
                      <w:color w:val="000000"/>
                      <w:sz w:val="22"/>
                    </w:rPr>
                  </w:rPrChange>
                </w:rPr>
                <w:t>39.720%</w:t>
              </w:r>
            </w:ins>
          </w:p>
        </w:tc>
        <w:tc>
          <w:tcPr>
            <w:tcW w:w="701" w:type="dxa"/>
            <w:shd w:val="clear" w:color="auto" w:fill="auto"/>
            <w:noWrap/>
            <w:hideMark/>
          </w:tcPr>
          <w:p w14:paraId="106F46C7"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50" w:author="韬 黄" w:date="2018-09-27T17:36:00Z"/>
                <w:rFonts w:eastAsia="Times New Roman" w:cs="Times New Roman"/>
                <w:color w:val="000000"/>
                <w:sz w:val="22"/>
                <w:rPrChange w:id="7651" w:author="韬 黄" w:date="2018-10-15T17:38:00Z">
                  <w:rPr>
                    <w:ins w:id="7652" w:author="韬 黄" w:date="2018-09-27T17:36:00Z"/>
                    <w:rFonts w:ascii="Calibri" w:eastAsia="Times New Roman" w:hAnsi="Calibri" w:cs="Calibri"/>
                    <w:color w:val="000000"/>
                    <w:sz w:val="22"/>
                  </w:rPr>
                </w:rPrChange>
              </w:rPr>
              <w:pPrChange w:id="7653"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54" w:author="韬 黄" w:date="2018-09-27T17:36:00Z">
              <w:r w:rsidRPr="00437B0F">
                <w:rPr>
                  <w:rFonts w:eastAsia="Times New Roman" w:cs="Times New Roman"/>
                  <w:color w:val="000000"/>
                  <w:sz w:val="22"/>
                  <w:rPrChange w:id="7655" w:author="韬 黄" w:date="2018-10-15T17:38:00Z">
                    <w:rPr>
                      <w:rFonts w:ascii="Calibri" w:eastAsia="Times New Roman" w:hAnsi="Calibri" w:cs="Calibri"/>
                      <w:color w:val="000000"/>
                      <w:sz w:val="22"/>
                    </w:rPr>
                  </w:rPrChange>
                </w:rPr>
                <w:t>5</w:t>
              </w:r>
            </w:ins>
          </w:p>
        </w:tc>
        <w:tc>
          <w:tcPr>
            <w:tcW w:w="1290" w:type="dxa"/>
            <w:shd w:val="clear" w:color="auto" w:fill="auto"/>
            <w:noWrap/>
            <w:hideMark/>
          </w:tcPr>
          <w:p w14:paraId="17FAFA8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56" w:author="韬 黄" w:date="2018-09-27T17:36:00Z"/>
                <w:rFonts w:eastAsia="Times New Roman" w:cs="Times New Roman"/>
                <w:color w:val="000000"/>
                <w:sz w:val="22"/>
                <w:rPrChange w:id="7657" w:author="韬 黄" w:date="2018-10-15T17:38:00Z">
                  <w:rPr>
                    <w:ins w:id="7658" w:author="韬 黄" w:date="2018-09-27T17:36:00Z"/>
                    <w:rFonts w:ascii="Calibri" w:eastAsia="Times New Roman" w:hAnsi="Calibri" w:cs="Calibri"/>
                    <w:color w:val="000000"/>
                    <w:sz w:val="22"/>
                  </w:rPr>
                </w:rPrChange>
              </w:rPr>
              <w:pPrChange w:id="7659"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60" w:author="韬 黄" w:date="2018-09-27T17:36:00Z">
              <w:r w:rsidRPr="00437B0F">
                <w:rPr>
                  <w:rFonts w:eastAsia="Times New Roman" w:cs="Times New Roman"/>
                  <w:color w:val="000000"/>
                  <w:sz w:val="22"/>
                  <w:rPrChange w:id="7661" w:author="韬 黄" w:date="2018-10-15T17:38:00Z">
                    <w:rPr>
                      <w:rFonts w:ascii="Calibri" w:eastAsia="Times New Roman" w:hAnsi="Calibri" w:cs="Calibri"/>
                      <w:color w:val="000000"/>
                      <w:sz w:val="22"/>
                    </w:rPr>
                  </w:rPrChange>
                </w:rPr>
                <w:t>0.686</w:t>
              </w:r>
            </w:ins>
          </w:p>
        </w:tc>
        <w:tc>
          <w:tcPr>
            <w:tcW w:w="701" w:type="dxa"/>
            <w:shd w:val="clear" w:color="auto" w:fill="auto"/>
            <w:noWrap/>
            <w:hideMark/>
          </w:tcPr>
          <w:p w14:paraId="1269529A"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62" w:author="韬 黄" w:date="2018-09-27T17:36:00Z"/>
                <w:rFonts w:eastAsia="Times New Roman" w:cs="Times New Roman"/>
                <w:color w:val="000000"/>
                <w:sz w:val="22"/>
                <w:rPrChange w:id="7663" w:author="韬 黄" w:date="2018-10-15T17:38:00Z">
                  <w:rPr>
                    <w:ins w:id="7664" w:author="韬 黄" w:date="2018-09-27T17:36:00Z"/>
                    <w:rFonts w:ascii="Calibri" w:eastAsia="Times New Roman" w:hAnsi="Calibri" w:cs="Calibri"/>
                    <w:color w:val="000000"/>
                    <w:sz w:val="22"/>
                  </w:rPr>
                </w:rPrChange>
              </w:rPr>
              <w:pPrChange w:id="7665"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66" w:author="韬 黄" w:date="2018-09-27T17:36:00Z">
              <w:r w:rsidRPr="00437B0F">
                <w:rPr>
                  <w:rFonts w:eastAsia="Times New Roman" w:cs="Times New Roman"/>
                  <w:color w:val="000000"/>
                  <w:sz w:val="22"/>
                  <w:rPrChange w:id="7667" w:author="韬 黄" w:date="2018-10-15T17:38:00Z">
                    <w:rPr>
                      <w:rFonts w:ascii="Calibri" w:eastAsia="Times New Roman" w:hAnsi="Calibri" w:cs="Calibri"/>
                      <w:color w:val="000000"/>
                      <w:sz w:val="22"/>
                    </w:rPr>
                  </w:rPrChange>
                </w:rPr>
                <w:t>5</w:t>
              </w:r>
            </w:ins>
          </w:p>
        </w:tc>
        <w:tc>
          <w:tcPr>
            <w:tcW w:w="1582" w:type="dxa"/>
            <w:shd w:val="clear" w:color="auto" w:fill="auto"/>
            <w:noWrap/>
            <w:hideMark/>
          </w:tcPr>
          <w:p w14:paraId="6D929DB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68" w:author="韬 黄" w:date="2018-09-27T17:36:00Z"/>
                <w:rFonts w:eastAsia="Times New Roman" w:cs="Times New Roman"/>
                <w:color w:val="000000"/>
                <w:sz w:val="22"/>
                <w:rPrChange w:id="7669" w:author="韬 黄" w:date="2018-10-15T17:38:00Z">
                  <w:rPr>
                    <w:ins w:id="7670" w:author="韬 黄" w:date="2018-09-27T17:36:00Z"/>
                    <w:rFonts w:ascii="Calibri" w:eastAsia="Times New Roman" w:hAnsi="Calibri" w:cs="Calibri"/>
                    <w:color w:val="000000"/>
                    <w:sz w:val="22"/>
                  </w:rPr>
                </w:rPrChange>
              </w:rPr>
              <w:pPrChange w:id="7671"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72" w:author="韬 黄" w:date="2018-09-27T17:36:00Z">
              <w:r w:rsidRPr="00437B0F">
                <w:rPr>
                  <w:rFonts w:eastAsia="Times New Roman" w:cs="Times New Roman"/>
                  <w:color w:val="000000"/>
                  <w:sz w:val="22"/>
                  <w:rPrChange w:id="7673" w:author="韬 黄" w:date="2018-10-15T17:38:00Z">
                    <w:rPr>
                      <w:rFonts w:ascii="Calibri" w:eastAsia="Times New Roman" w:hAnsi="Calibri" w:cs="Calibri"/>
                      <w:color w:val="000000"/>
                      <w:sz w:val="22"/>
                    </w:rPr>
                  </w:rPrChange>
                </w:rPr>
                <w:t>0.9955</w:t>
              </w:r>
            </w:ins>
          </w:p>
        </w:tc>
        <w:tc>
          <w:tcPr>
            <w:tcW w:w="701" w:type="dxa"/>
            <w:shd w:val="clear" w:color="auto" w:fill="auto"/>
            <w:noWrap/>
            <w:hideMark/>
          </w:tcPr>
          <w:p w14:paraId="2CB918B3"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74" w:author="韬 黄" w:date="2018-09-27T17:36:00Z"/>
                <w:rFonts w:eastAsia="Times New Roman" w:cs="Times New Roman"/>
                <w:color w:val="000000"/>
                <w:sz w:val="22"/>
                <w:rPrChange w:id="7675" w:author="韬 黄" w:date="2018-10-15T17:38:00Z">
                  <w:rPr>
                    <w:ins w:id="7676" w:author="韬 黄" w:date="2018-09-27T17:36:00Z"/>
                    <w:rFonts w:ascii="Calibri" w:eastAsia="Times New Roman" w:hAnsi="Calibri" w:cs="Calibri"/>
                    <w:color w:val="000000"/>
                    <w:sz w:val="22"/>
                  </w:rPr>
                </w:rPrChange>
              </w:rPr>
              <w:pPrChange w:id="7677"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78" w:author="韬 黄" w:date="2018-09-27T17:36:00Z">
              <w:r w:rsidRPr="00437B0F">
                <w:rPr>
                  <w:rFonts w:eastAsia="Times New Roman" w:cs="Times New Roman"/>
                  <w:color w:val="000000"/>
                  <w:sz w:val="22"/>
                  <w:rPrChange w:id="7679" w:author="韬 黄" w:date="2018-10-15T17:38:00Z">
                    <w:rPr>
                      <w:rFonts w:ascii="Calibri" w:eastAsia="Times New Roman" w:hAnsi="Calibri" w:cs="Calibri"/>
                      <w:color w:val="000000"/>
                      <w:sz w:val="22"/>
                    </w:rPr>
                  </w:rPrChange>
                </w:rPr>
                <w:t>5</w:t>
              </w:r>
            </w:ins>
          </w:p>
        </w:tc>
        <w:tc>
          <w:tcPr>
            <w:tcW w:w="1543" w:type="dxa"/>
            <w:shd w:val="clear" w:color="auto" w:fill="auto"/>
            <w:noWrap/>
            <w:hideMark/>
          </w:tcPr>
          <w:p w14:paraId="53F54CE3"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80" w:author="韬 黄" w:date="2018-09-27T17:36:00Z"/>
                <w:rFonts w:eastAsia="Times New Roman" w:cs="Times New Roman"/>
                <w:color w:val="000000"/>
                <w:sz w:val="22"/>
                <w:rPrChange w:id="7681" w:author="韬 黄" w:date="2018-10-15T17:38:00Z">
                  <w:rPr>
                    <w:ins w:id="7682" w:author="韬 黄" w:date="2018-09-27T17:36:00Z"/>
                    <w:rFonts w:ascii="Calibri" w:eastAsia="Times New Roman" w:hAnsi="Calibri" w:cs="Calibri"/>
                    <w:color w:val="000000"/>
                    <w:sz w:val="22"/>
                  </w:rPr>
                </w:rPrChange>
              </w:rPr>
              <w:pPrChange w:id="7683"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84" w:author="韬 黄" w:date="2018-09-27T17:36:00Z">
              <w:r w:rsidRPr="00437B0F">
                <w:rPr>
                  <w:rFonts w:eastAsia="Times New Roman" w:cs="Times New Roman"/>
                  <w:color w:val="000000"/>
                  <w:sz w:val="22"/>
                  <w:rPrChange w:id="7685" w:author="韬 黄" w:date="2018-10-15T17:38:00Z">
                    <w:rPr>
                      <w:rFonts w:ascii="Calibri" w:eastAsia="Times New Roman" w:hAnsi="Calibri" w:cs="Calibri"/>
                      <w:color w:val="000000"/>
                      <w:sz w:val="22"/>
                    </w:rPr>
                  </w:rPrChange>
                </w:rPr>
                <w:t>0.1549</w:t>
              </w:r>
            </w:ins>
          </w:p>
        </w:tc>
        <w:tc>
          <w:tcPr>
            <w:tcW w:w="701" w:type="dxa"/>
            <w:shd w:val="clear" w:color="auto" w:fill="auto"/>
            <w:noWrap/>
            <w:hideMark/>
          </w:tcPr>
          <w:p w14:paraId="049393B5"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86" w:author="韬 黄" w:date="2018-09-27T17:36:00Z"/>
                <w:rFonts w:eastAsia="Times New Roman" w:cs="Times New Roman"/>
                <w:color w:val="000000"/>
                <w:sz w:val="22"/>
                <w:rPrChange w:id="7687" w:author="韬 黄" w:date="2018-10-15T17:38:00Z">
                  <w:rPr>
                    <w:ins w:id="7688" w:author="韬 黄" w:date="2018-09-27T17:36:00Z"/>
                    <w:rFonts w:ascii="Calibri" w:eastAsia="Times New Roman" w:hAnsi="Calibri" w:cs="Calibri"/>
                    <w:color w:val="000000"/>
                    <w:sz w:val="22"/>
                  </w:rPr>
                </w:rPrChange>
              </w:rPr>
              <w:pPrChange w:id="7689"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90" w:author="韬 黄" w:date="2018-09-27T17:36:00Z">
              <w:r w:rsidRPr="00437B0F">
                <w:rPr>
                  <w:rFonts w:eastAsia="Times New Roman" w:cs="Times New Roman"/>
                  <w:color w:val="000000"/>
                  <w:sz w:val="22"/>
                  <w:rPrChange w:id="7691" w:author="韬 黄" w:date="2018-10-15T17:38:00Z">
                    <w:rPr>
                      <w:rFonts w:ascii="Calibri" w:eastAsia="Times New Roman" w:hAnsi="Calibri" w:cs="Calibri"/>
                      <w:color w:val="000000"/>
                      <w:sz w:val="22"/>
                    </w:rPr>
                  </w:rPrChange>
                </w:rPr>
                <w:t>4</w:t>
              </w:r>
            </w:ins>
          </w:p>
        </w:tc>
      </w:tr>
      <w:tr w:rsidR="00FC610D" w:rsidRPr="00437B0F" w14:paraId="3993B0CC" w14:textId="77777777" w:rsidTr="00FC610D">
        <w:trPr>
          <w:trHeight w:val="170"/>
          <w:jc w:val="center"/>
          <w:ins w:id="7692" w:author="韬 黄" w:date="2018-09-27T17:36:00Z"/>
          <w:trPrChange w:id="7693"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7694" w:author="韬 黄" w:date="2018-09-27T17:36:00Z">
              <w:tcPr>
                <w:tcW w:w="2192" w:type="dxa"/>
                <w:tcBorders>
                  <w:top w:val="nil"/>
                  <w:left w:val="nil"/>
                  <w:bottom w:val="nil"/>
                  <w:right w:val="nil"/>
                </w:tcBorders>
                <w:shd w:val="clear" w:color="000000" w:fill="FFFF00"/>
                <w:noWrap/>
                <w:vAlign w:val="bottom"/>
                <w:hideMark/>
              </w:tcPr>
            </w:tcPrChange>
          </w:tcPr>
          <w:p w14:paraId="1C5B630E" w14:textId="77777777" w:rsidR="00FC610D" w:rsidRPr="00437B0F" w:rsidRDefault="00FC610D" w:rsidP="00FC610D">
            <w:pPr>
              <w:spacing w:after="0" w:line="240" w:lineRule="auto"/>
              <w:rPr>
                <w:ins w:id="7695" w:author="韬 黄" w:date="2018-09-27T17:36:00Z"/>
                <w:rFonts w:eastAsia="Times New Roman" w:cs="Times New Roman"/>
                <w:b w:val="0"/>
                <w:color w:val="000000"/>
                <w:sz w:val="22"/>
                <w:rPrChange w:id="7696" w:author="韬 黄" w:date="2018-10-15T17:38:00Z">
                  <w:rPr>
                    <w:ins w:id="7697" w:author="韬 黄" w:date="2018-09-27T17:36:00Z"/>
                    <w:rFonts w:ascii="Calibri" w:eastAsia="Times New Roman" w:hAnsi="Calibri" w:cs="Calibri"/>
                    <w:color w:val="000000"/>
                    <w:sz w:val="22"/>
                  </w:rPr>
                </w:rPrChange>
              </w:rPr>
            </w:pPr>
            <w:ins w:id="7698" w:author="韬 黄" w:date="2018-09-27T17:36:00Z">
              <w:r w:rsidRPr="00437B0F">
                <w:rPr>
                  <w:rFonts w:eastAsia="Times New Roman" w:cs="Times New Roman"/>
                  <w:b w:val="0"/>
                  <w:color w:val="000000"/>
                  <w:sz w:val="22"/>
                  <w:rPrChange w:id="7699" w:author="韬 黄" w:date="2018-10-15T17:38:00Z">
                    <w:rPr>
                      <w:rFonts w:ascii="Calibri" w:eastAsia="Times New Roman" w:hAnsi="Calibri" w:cs="Calibri"/>
                      <w:color w:val="000000"/>
                      <w:sz w:val="22"/>
                    </w:rPr>
                  </w:rPrChange>
                </w:rPr>
                <w:t>ADL-own-IC</w:t>
              </w:r>
            </w:ins>
          </w:p>
        </w:tc>
        <w:tc>
          <w:tcPr>
            <w:tcW w:w="0" w:type="dxa"/>
            <w:shd w:val="clear" w:color="auto" w:fill="auto"/>
            <w:noWrap/>
            <w:hideMark/>
            <w:tcPrChange w:id="7700" w:author="韬 黄" w:date="2018-09-27T17:36:00Z">
              <w:tcPr>
                <w:tcW w:w="958" w:type="dxa"/>
                <w:tcBorders>
                  <w:top w:val="nil"/>
                  <w:left w:val="nil"/>
                  <w:bottom w:val="nil"/>
                  <w:right w:val="nil"/>
                </w:tcBorders>
                <w:shd w:val="clear" w:color="000000" w:fill="FFFF00"/>
                <w:noWrap/>
                <w:vAlign w:val="bottom"/>
                <w:hideMark/>
              </w:tcPr>
            </w:tcPrChange>
          </w:tcPr>
          <w:p w14:paraId="78F3C3D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01" w:author="韬 黄" w:date="2018-09-27T17:36:00Z"/>
                <w:rFonts w:eastAsia="Times New Roman" w:cs="Times New Roman"/>
                <w:color w:val="000000"/>
                <w:sz w:val="22"/>
                <w:rPrChange w:id="7702" w:author="韬 黄" w:date="2018-10-15T17:38:00Z">
                  <w:rPr>
                    <w:ins w:id="7703" w:author="韬 黄" w:date="2018-09-27T17:36:00Z"/>
                    <w:rFonts w:ascii="Calibri" w:eastAsia="Times New Roman" w:hAnsi="Calibri" w:cs="Calibri"/>
                    <w:color w:val="000000"/>
                    <w:sz w:val="22"/>
                  </w:rPr>
                </w:rPrChange>
              </w:rPr>
              <w:pPrChange w:id="770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05" w:author="韬 黄" w:date="2018-09-27T17:36:00Z">
              <w:r w:rsidRPr="00437B0F">
                <w:rPr>
                  <w:rFonts w:eastAsia="Times New Roman" w:cs="Times New Roman"/>
                  <w:color w:val="000000"/>
                  <w:sz w:val="22"/>
                  <w:rPrChange w:id="7706" w:author="韬 黄" w:date="2018-10-15T17:38:00Z">
                    <w:rPr>
                      <w:rFonts w:ascii="Calibri" w:eastAsia="Times New Roman" w:hAnsi="Calibri" w:cs="Calibri"/>
                      <w:color w:val="000000"/>
                      <w:sz w:val="22"/>
                    </w:rPr>
                  </w:rPrChange>
                </w:rPr>
                <w:t>17.015</w:t>
              </w:r>
            </w:ins>
          </w:p>
        </w:tc>
        <w:tc>
          <w:tcPr>
            <w:tcW w:w="0" w:type="dxa"/>
            <w:shd w:val="clear" w:color="auto" w:fill="auto"/>
            <w:noWrap/>
            <w:hideMark/>
            <w:tcPrChange w:id="7707" w:author="韬 黄" w:date="2018-09-27T17:36:00Z">
              <w:tcPr>
                <w:tcW w:w="701" w:type="dxa"/>
                <w:tcBorders>
                  <w:top w:val="nil"/>
                  <w:left w:val="nil"/>
                  <w:bottom w:val="nil"/>
                  <w:right w:val="nil"/>
                </w:tcBorders>
                <w:shd w:val="clear" w:color="000000" w:fill="FFFF00"/>
                <w:noWrap/>
                <w:vAlign w:val="bottom"/>
                <w:hideMark/>
              </w:tcPr>
            </w:tcPrChange>
          </w:tcPr>
          <w:p w14:paraId="3AADBC7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08" w:author="韬 黄" w:date="2018-09-27T17:36:00Z"/>
                <w:rFonts w:eastAsia="Times New Roman" w:cs="Times New Roman"/>
                <w:color w:val="000000"/>
                <w:sz w:val="22"/>
                <w:rPrChange w:id="7709" w:author="韬 黄" w:date="2018-10-15T17:38:00Z">
                  <w:rPr>
                    <w:ins w:id="7710" w:author="韬 黄" w:date="2018-09-27T17:36:00Z"/>
                    <w:rFonts w:ascii="Calibri" w:eastAsia="Times New Roman" w:hAnsi="Calibri" w:cs="Calibri"/>
                    <w:color w:val="000000"/>
                    <w:sz w:val="22"/>
                  </w:rPr>
                </w:rPrChange>
              </w:rPr>
              <w:pPrChange w:id="771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12" w:author="韬 黄" w:date="2018-09-27T17:36:00Z">
              <w:r w:rsidRPr="00437B0F">
                <w:rPr>
                  <w:rFonts w:eastAsia="Times New Roman" w:cs="Times New Roman"/>
                  <w:color w:val="000000"/>
                  <w:sz w:val="22"/>
                  <w:rPrChange w:id="7713" w:author="韬 黄" w:date="2018-10-15T17:38:00Z">
                    <w:rPr>
                      <w:rFonts w:ascii="Calibri" w:eastAsia="Times New Roman" w:hAnsi="Calibri" w:cs="Calibri"/>
                      <w:color w:val="000000"/>
                      <w:sz w:val="22"/>
                    </w:rPr>
                  </w:rPrChange>
                </w:rPr>
                <w:t>6</w:t>
              </w:r>
            </w:ins>
          </w:p>
        </w:tc>
        <w:tc>
          <w:tcPr>
            <w:tcW w:w="0" w:type="dxa"/>
            <w:shd w:val="clear" w:color="auto" w:fill="auto"/>
            <w:noWrap/>
            <w:hideMark/>
            <w:tcPrChange w:id="7714" w:author="韬 黄" w:date="2018-09-27T17:36:00Z">
              <w:tcPr>
                <w:tcW w:w="1192" w:type="dxa"/>
                <w:tcBorders>
                  <w:top w:val="nil"/>
                  <w:left w:val="nil"/>
                  <w:bottom w:val="nil"/>
                  <w:right w:val="nil"/>
                </w:tcBorders>
                <w:shd w:val="clear" w:color="000000" w:fill="FFFF00"/>
                <w:noWrap/>
                <w:vAlign w:val="bottom"/>
                <w:hideMark/>
              </w:tcPr>
            </w:tcPrChange>
          </w:tcPr>
          <w:p w14:paraId="362410A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15" w:author="韬 黄" w:date="2018-09-27T17:36:00Z"/>
                <w:rFonts w:eastAsia="Times New Roman" w:cs="Times New Roman"/>
                <w:color w:val="000000"/>
                <w:sz w:val="22"/>
                <w:rPrChange w:id="7716" w:author="韬 黄" w:date="2018-10-15T17:38:00Z">
                  <w:rPr>
                    <w:ins w:id="7717" w:author="韬 黄" w:date="2018-09-27T17:36:00Z"/>
                    <w:rFonts w:ascii="Calibri" w:eastAsia="Times New Roman" w:hAnsi="Calibri" w:cs="Calibri"/>
                    <w:color w:val="000000"/>
                    <w:sz w:val="22"/>
                  </w:rPr>
                </w:rPrChange>
              </w:rPr>
              <w:pPrChange w:id="771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19" w:author="韬 黄" w:date="2018-09-27T17:36:00Z">
              <w:r w:rsidRPr="00437B0F">
                <w:rPr>
                  <w:rFonts w:eastAsia="Times New Roman" w:cs="Times New Roman"/>
                  <w:color w:val="000000"/>
                  <w:sz w:val="22"/>
                  <w:rPrChange w:id="7720" w:author="韬 黄" w:date="2018-10-15T17:38:00Z">
                    <w:rPr>
                      <w:rFonts w:ascii="Calibri" w:eastAsia="Times New Roman" w:hAnsi="Calibri" w:cs="Calibri"/>
                      <w:color w:val="000000"/>
                      <w:sz w:val="22"/>
                    </w:rPr>
                  </w:rPrChange>
                </w:rPr>
                <w:t>39.519%</w:t>
              </w:r>
            </w:ins>
          </w:p>
        </w:tc>
        <w:tc>
          <w:tcPr>
            <w:tcW w:w="0" w:type="dxa"/>
            <w:shd w:val="clear" w:color="auto" w:fill="auto"/>
            <w:noWrap/>
            <w:hideMark/>
            <w:tcPrChange w:id="7721" w:author="韬 黄" w:date="2018-09-27T17:36:00Z">
              <w:tcPr>
                <w:tcW w:w="701" w:type="dxa"/>
                <w:tcBorders>
                  <w:top w:val="nil"/>
                  <w:left w:val="nil"/>
                  <w:bottom w:val="nil"/>
                  <w:right w:val="nil"/>
                </w:tcBorders>
                <w:shd w:val="clear" w:color="000000" w:fill="FFFF00"/>
                <w:noWrap/>
                <w:vAlign w:val="bottom"/>
                <w:hideMark/>
              </w:tcPr>
            </w:tcPrChange>
          </w:tcPr>
          <w:p w14:paraId="209F8DF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22" w:author="韬 黄" w:date="2018-09-27T17:36:00Z"/>
                <w:rFonts w:eastAsia="Times New Roman" w:cs="Times New Roman"/>
                <w:color w:val="000000"/>
                <w:sz w:val="22"/>
                <w:rPrChange w:id="7723" w:author="韬 黄" w:date="2018-10-15T17:38:00Z">
                  <w:rPr>
                    <w:ins w:id="7724" w:author="韬 黄" w:date="2018-09-27T17:36:00Z"/>
                    <w:rFonts w:ascii="Calibri" w:eastAsia="Times New Roman" w:hAnsi="Calibri" w:cs="Calibri"/>
                    <w:color w:val="000000"/>
                    <w:sz w:val="22"/>
                  </w:rPr>
                </w:rPrChange>
              </w:rPr>
              <w:pPrChange w:id="772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26" w:author="韬 黄" w:date="2018-09-27T17:36:00Z">
              <w:r w:rsidRPr="00437B0F">
                <w:rPr>
                  <w:rFonts w:eastAsia="Times New Roman" w:cs="Times New Roman"/>
                  <w:color w:val="000000"/>
                  <w:sz w:val="22"/>
                  <w:rPrChange w:id="7727" w:author="韬 黄" w:date="2018-10-15T17:38:00Z">
                    <w:rPr>
                      <w:rFonts w:ascii="Calibri" w:eastAsia="Times New Roman" w:hAnsi="Calibri" w:cs="Calibri"/>
                      <w:color w:val="000000"/>
                      <w:sz w:val="22"/>
                    </w:rPr>
                  </w:rPrChange>
                </w:rPr>
                <w:t>4</w:t>
              </w:r>
            </w:ins>
          </w:p>
        </w:tc>
        <w:tc>
          <w:tcPr>
            <w:tcW w:w="0" w:type="dxa"/>
            <w:shd w:val="clear" w:color="auto" w:fill="auto"/>
            <w:noWrap/>
            <w:hideMark/>
            <w:tcPrChange w:id="7728" w:author="韬 黄" w:date="2018-09-27T17:36:00Z">
              <w:tcPr>
                <w:tcW w:w="1290" w:type="dxa"/>
                <w:tcBorders>
                  <w:top w:val="nil"/>
                  <w:left w:val="nil"/>
                  <w:bottom w:val="nil"/>
                  <w:right w:val="nil"/>
                </w:tcBorders>
                <w:shd w:val="clear" w:color="000000" w:fill="FFFF00"/>
                <w:noWrap/>
                <w:vAlign w:val="bottom"/>
                <w:hideMark/>
              </w:tcPr>
            </w:tcPrChange>
          </w:tcPr>
          <w:p w14:paraId="2416188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29" w:author="韬 黄" w:date="2018-09-27T17:36:00Z"/>
                <w:rFonts w:eastAsia="Times New Roman" w:cs="Times New Roman"/>
                <w:color w:val="000000"/>
                <w:sz w:val="22"/>
                <w:rPrChange w:id="7730" w:author="韬 黄" w:date="2018-10-15T17:38:00Z">
                  <w:rPr>
                    <w:ins w:id="7731" w:author="韬 黄" w:date="2018-09-27T17:36:00Z"/>
                    <w:rFonts w:ascii="Calibri" w:eastAsia="Times New Roman" w:hAnsi="Calibri" w:cs="Calibri"/>
                    <w:color w:val="000000"/>
                    <w:sz w:val="22"/>
                  </w:rPr>
                </w:rPrChange>
              </w:rPr>
              <w:pPrChange w:id="773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33" w:author="韬 黄" w:date="2018-09-27T17:36:00Z">
              <w:r w:rsidRPr="00437B0F">
                <w:rPr>
                  <w:rFonts w:eastAsia="Times New Roman" w:cs="Times New Roman"/>
                  <w:color w:val="000000"/>
                  <w:sz w:val="22"/>
                  <w:rPrChange w:id="7734" w:author="韬 黄" w:date="2018-10-15T17:38:00Z">
                    <w:rPr>
                      <w:rFonts w:ascii="Calibri" w:eastAsia="Times New Roman" w:hAnsi="Calibri" w:cs="Calibri"/>
                      <w:color w:val="000000"/>
                      <w:sz w:val="22"/>
                    </w:rPr>
                  </w:rPrChange>
                </w:rPr>
                <w:t>0.680</w:t>
              </w:r>
            </w:ins>
          </w:p>
        </w:tc>
        <w:tc>
          <w:tcPr>
            <w:tcW w:w="0" w:type="dxa"/>
            <w:shd w:val="clear" w:color="auto" w:fill="auto"/>
            <w:noWrap/>
            <w:hideMark/>
            <w:tcPrChange w:id="7735" w:author="韬 黄" w:date="2018-09-27T17:36:00Z">
              <w:tcPr>
                <w:tcW w:w="701" w:type="dxa"/>
                <w:tcBorders>
                  <w:top w:val="nil"/>
                  <w:left w:val="nil"/>
                  <w:bottom w:val="nil"/>
                  <w:right w:val="nil"/>
                </w:tcBorders>
                <w:shd w:val="clear" w:color="000000" w:fill="FFFF00"/>
                <w:noWrap/>
                <w:vAlign w:val="bottom"/>
                <w:hideMark/>
              </w:tcPr>
            </w:tcPrChange>
          </w:tcPr>
          <w:p w14:paraId="7EB76D5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36" w:author="韬 黄" w:date="2018-09-27T17:36:00Z"/>
                <w:rFonts w:eastAsia="Times New Roman" w:cs="Times New Roman"/>
                <w:color w:val="000000"/>
                <w:sz w:val="22"/>
                <w:rPrChange w:id="7737" w:author="韬 黄" w:date="2018-10-15T17:38:00Z">
                  <w:rPr>
                    <w:ins w:id="7738" w:author="韬 黄" w:date="2018-09-27T17:36:00Z"/>
                    <w:rFonts w:ascii="Calibri" w:eastAsia="Times New Roman" w:hAnsi="Calibri" w:cs="Calibri"/>
                    <w:color w:val="000000"/>
                    <w:sz w:val="22"/>
                  </w:rPr>
                </w:rPrChange>
              </w:rPr>
              <w:pPrChange w:id="773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40" w:author="韬 黄" w:date="2018-09-27T17:36:00Z">
              <w:r w:rsidRPr="00437B0F">
                <w:rPr>
                  <w:rFonts w:eastAsia="Times New Roman" w:cs="Times New Roman"/>
                  <w:color w:val="000000"/>
                  <w:sz w:val="22"/>
                  <w:rPrChange w:id="7741" w:author="韬 黄" w:date="2018-10-15T17:38:00Z">
                    <w:rPr>
                      <w:rFonts w:ascii="Calibri" w:eastAsia="Times New Roman" w:hAnsi="Calibri" w:cs="Calibri"/>
                      <w:color w:val="000000"/>
                      <w:sz w:val="22"/>
                    </w:rPr>
                  </w:rPrChange>
                </w:rPr>
                <w:t>2</w:t>
              </w:r>
            </w:ins>
          </w:p>
        </w:tc>
        <w:tc>
          <w:tcPr>
            <w:tcW w:w="0" w:type="dxa"/>
            <w:shd w:val="clear" w:color="auto" w:fill="auto"/>
            <w:noWrap/>
            <w:hideMark/>
            <w:tcPrChange w:id="7742" w:author="韬 黄" w:date="2018-09-27T17:36:00Z">
              <w:tcPr>
                <w:tcW w:w="1582" w:type="dxa"/>
                <w:tcBorders>
                  <w:top w:val="nil"/>
                  <w:left w:val="nil"/>
                  <w:bottom w:val="nil"/>
                  <w:right w:val="nil"/>
                </w:tcBorders>
                <w:shd w:val="clear" w:color="000000" w:fill="E7E6E6"/>
                <w:noWrap/>
                <w:vAlign w:val="bottom"/>
                <w:hideMark/>
              </w:tcPr>
            </w:tcPrChange>
          </w:tcPr>
          <w:p w14:paraId="5DEAD0AA"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43" w:author="韬 黄" w:date="2018-09-27T17:36:00Z"/>
                <w:rFonts w:eastAsia="Times New Roman" w:cs="Times New Roman"/>
                <w:color w:val="000000"/>
                <w:sz w:val="22"/>
                <w:rPrChange w:id="7744" w:author="韬 黄" w:date="2018-10-15T17:38:00Z">
                  <w:rPr>
                    <w:ins w:id="7745" w:author="韬 黄" w:date="2018-09-27T17:36:00Z"/>
                    <w:rFonts w:ascii="Calibri" w:eastAsia="Times New Roman" w:hAnsi="Calibri" w:cs="Calibri"/>
                    <w:color w:val="000000"/>
                    <w:sz w:val="22"/>
                  </w:rPr>
                </w:rPrChange>
              </w:rPr>
              <w:pPrChange w:id="774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47" w:author="韬 黄" w:date="2018-09-27T17:36:00Z">
              <w:r w:rsidRPr="00437B0F">
                <w:rPr>
                  <w:rFonts w:eastAsia="Times New Roman" w:cs="Times New Roman"/>
                  <w:color w:val="000000"/>
                  <w:sz w:val="22"/>
                  <w:rPrChange w:id="7748" w:author="韬 黄" w:date="2018-10-15T17:38:00Z">
                    <w:rPr>
                      <w:rFonts w:ascii="Calibri" w:eastAsia="Times New Roman" w:hAnsi="Calibri" w:cs="Calibri"/>
                      <w:color w:val="000000"/>
                      <w:sz w:val="22"/>
                    </w:rPr>
                  </w:rPrChange>
                </w:rPr>
                <w:t>0.9902</w:t>
              </w:r>
            </w:ins>
          </w:p>
        </w:tc>
        <w:tc>
          <w:tcPr>
            <w:tcW w:w="0" w:type="dxa"/>
            <w:shd w:val="clear" w:color="auto" w:fill="auto"/>
            <w:noWrap/>
            <w:hideMark/>
            <w:tcPrChange w:id="7749" w:author="韬 黄" w:date="2018-09-27T17:36:00Z">
              <w:tcPr>
                <w:tcW w:w="701" w:type="dxa"/>
                <w:tcBorders>
                  <w:top w:val="nil"/>
                  <w:left w:val="nil"/>
                  <w:bottom w:val="nil"/>
                  <w:right w:val="nil"/>
                </w:tcBorders>
                <w:shd w:val="clear" w:color="000000" w:fill="E7E6E6"/>
                <w:noWrap/>
                <w:vAlign w:val="bottom"/>
                <w:hideMark/>
              </w:tcPr>
            </w:tcPrChange>
          </w:tcPr>
          <w:p w14:paraId="1453E1CD"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50" w:author="韬 黄" w:date="2018-09-27T17:36:00Z"/>
                <w:rFonts w:eastAsia="Times New Roman" w:cs="Times New Roman"/>
                <w:color w:val="000000"/>
                <w:sz w:val="22"/>
                <w:rPrChange w:id="7751" w:author="韬 黄" w:date="2018-10-15T17:38:00Z">
                  <w:rPr>
                    <w:ins w:id="7752" w:author="韬 黄" w:date="2018-09-27T17:36:00Z"/>
                    <w:rFonts w:ascii="Calibri" w:eastAsia="Times New Roman" w:hAnsi="Calibri" w:cs="Calibri"/>
                    <w:color w:val="000000"/>
                    <w:sz w:val="22"/>
                  </w:rPr>
                </w:rPrChange>
              </w:rPr>
              <w:pPrChange w:id="775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54" w:author="韬 黄" w:date="2018-09-27T17:36:00Z">
              <w:r w:rsidRPr="00437B0F">
                <w:rPr>
                  <w:rFonts w:eastAsia="Times New Roman" w:cs="Times New Roman"/>
                  <w:color w:val="000000"/>
                  <w:sz w:val="22"/>
                  <w:rPrChange w:id="7755" w:author="韬 黄" w:date="2018-10-15T17:38:00Z">
                    <w:rPr>
                      <w:rFonts w:ascii="Calibri" w:eastAsia="Times New Roman" w:hAnsi="Calibri" w:cs="Calibri"/>
                      <w:color w:val="000000"/>
                      <w:sz w:val="22"/>
                    </w:rPr>
                  </w:rPrChange>
                </w:rPr>
                <w:t>4</w:t>
              </w:r>
            </w:ins>
          </w:p>
        </w:tc>
        <w:tc>
          <w:tcPr>
            <w:tcW w:w="0" w:type="dxa"/>
            <w:shd w:val="clear" w:color="auto" w:fill="auto"/>
            <w:noWrap/>
            <w:hideMark/>
            <w:tcPrChange w:id="7756" w:author="韬 黄" w:date="2018-09-27T17:36:00Z">
              <w:tcPr>
                <w:tcW w:w="1543" w:type="dxa"/>
                <w:tcBorders>
                  <w:top w:val="nil"/>
                  <w:left w:val="nil"/>
                  <w:bottom w:val="nil"/>
                  <w:right w:val="nil"/>
                </w:tcBorders>
                <w:shd w:val="clear" w:color="000000" w:fill="FFFF00"/>
                <w:noWrap/>
                <w:vAlign w:val="bottom"/>
                <w:hideMark/>
              </w:tcPr>
            </w:tcPrChange>
          </w:tcPr>
          <w:p w14:paraId="710A395B"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57" w:author="韬 黄" w:date="2018-09-27T17:36:00Z"/>
                <w:rFonts w:eastAsia="Times New Roman" w:cs="Times New Roman"/>
                <w:color w:val="000000"/>
                <w:sz w:val="22"/>
                <w:rPrChange w:id="7758" w:author="韬 黄" w:date="2018-10-15T17:38:00Z">
                  <w:rPr>
                    <w:ins w:id="7759" w:author="韬 黄" w:date="2018-09-27T17:36:00Z"/>
                    <w:rFonts w:ascii="Calibri" w:eastAsia="Times New Roman" w:hAnsi="Calibri" w:cs="Calibri"/>
                    <w:color w:val="000000"/>
                    <w:sz w:val="22"/>
                  </w:rPr>
                </w:rPrChange>
              </w:rPr>
              <w:pPrChange w:id="776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61" w:author="韬 黄" w:date="2018-09-27T17:36:00Z">
              <w:r w:rsidRPr="00437B0F">
                <w:rPr>
                  <w:rFonts w:eastAsia="Times New Roman" w:cs="Times New Roman"/>
                  <w:color w:val="000000"/>
                  <w:sz w:val="22"/>
                  <w:rPrChange w:id="7762" w:author="韬 黄" w:date="2018-10-15T17:38:00Z">
                    <w:rPr>
                      <w:rFonts w:ascii="Calibri" w:eastAsia="Times New Roman" w:hAnsi="Calibri" w:cs="Calibri"/>
                      <w:color w:val="000000"/>
                      <w:sz w:val="22"/>
                    </w:rPr>
                  </w:rPrChange>
                </w:rPr>
                <w:t>0.1552</w:t>
              </w:r>
            </w:ins>
          </w:p>
        </w:tc>
        <w:tc>
          <w:tcPr>
            <w:tcW w:w="0" w:type="dxa"/>
            <w:shd w:val="clear" w:color="auto" w:fill="auto"/>
            <w:noWrap/>
            <w:hideMark/>
            <w:tcPrChange w:id="7763" w:author="韬 黄" w:date="2018-09-27T17:36:00Z">
              <w:tcPr>
                <w:tcW w:w="701" w:type="dxa"/>
                <w:tcBorders>
                  <w:top w:val="nil"/>
                  <w:left w:val="nil"/>
                  <w:bottom w:val="nil"/>
                  <w:right w:val="nil"/>
                </w:tcBorders>
                <w:shd w:val="clear" w:color="000000" w:fill="FFFF00"/>
                <w:noWrap/>
                <w:vAlign w:val="bottom"/>
                <w:hideMark/>
              </w:tcPr>
            </w:tcPrChange>
          </w:tcPr>
          <w:p w14:paraId="304747A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64" w:author="韬 黄" w:date="2018-09-27T17:36:00Z"/>
                <w:rFonts w:eastAsia="Times New Roman" w:cs="Times New Roman"/>
                <w:color w:val="000000"/>
                <w:sz w:val="22"/>
                <w:rPrChange w:id="7765" w:author="韬 黄" w:date="2018-10-15T17:38:00Z">
                  <w:rPr>
                    <w:ins w:id="7766" w:author="韬 黄" w:date="2018-09-27T17:36:00Z"/>
                    <w:rFonts w:ascii="Calibri" w:eastAsia="Times New Roman" w:hAnsi="Calibri" w:cs="Calibri"/>
                    <w:color w:val="000000"/>
                    <w:sz w:val="22"/>
                  </w:rPr>
                </w:rPrChange>
              </w:rPr>
              <w:pPrChange w:id="776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68" w:author="韬 黄" w:date="2018-09-27T17:36:00Z">
              <w:r w:rsidRPr="00437B0F">
                <w:rPr>
                  <w:rFonts w:eastAsia="Times New Roman" w:cs="Times New Roman"/>
                  <w:color w:val="000000"/>
                  <w:sz w:val="22"/>
                  <w:rPrChange w:id="7769" w:author="韬 黄" w:date="2018-10-15T17:38:00Z">
                    <w:rPr>
                      <w:rFonts w:ascii="Calibri" w:eastAsia="Times New Roman" w:hAnsi="Calibri" w:cs="Calibri"/>
                      <w:color w:val="000000"/>
                      <w:sz w:val="22"/>
                    </w:rPr>
                  </w:rPrChange>
                </w:rPr>
                <w:t>5</w:t>
              </w:r>
            </w:ins>
          </w:p>
        </w:tc>
      </w:tr>
      <w:tr w:rsidR="00FC610D" w:rsidRPr="00437B0F" w14:paraId="5A9E7186" w14:textId="77777777" w:rsidTr="00FC610D">
        <w:trPr>
          <w:cnfStyle w:val="000000100000" w:firstRow="0" w:lastRow="0" w:firstColumn="0" w:lastColumn="0" w:oddVBand="0" w:evenVBand="0" w:oddHBand="1" w:evenHBand="0" w:firstRowFirstColumn="0" w:firstRowLastColumn="0" w:lastRowFirstColumn="0" w:lastRowLastColumn="0"/>
          <w:trHeight w:val="170"/>
          <w:jc w:val="center"/>
          <w:ins w:id="7770" w:author="韬 黄" w:date="2018-09-27T17:36: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71F25C9F" w14:textId="77777777" w:rsidR="00FC610D" w:rsidRPr="00437B0F" w:rsidRDefault="00FC610D" w:rsidP="00FC610D">
            <w:pPr>
              <w:spacing w:after="0" w:line="240" w:lineRule="auto"/>
              <w:rPr>
                <w:ins w:id="7771" w:author="韬 黄" w:date="2018-09-27T17:36:00Z"/>
                <w:rFonts w:eastAsia="Times New Roman" w:cs="Times New Roman"/>
                <w:b w:val="0"/>
                <w:color w:val="000000"/>
                <w:sz w:val="22"/>
                <w:rPrChange w:id="7772" w:author="韬 黄" w:date="2018-10-15T17:38:00Z">
                  <w:rPr>
                    <w:ins w:id="7773" w:author="韬 黄" w:date="2018-09-27T17:36:00Z"/>
                    <w:rFonts w:ascii="Calibri" w:eastAsia="Times New Roman" w:hAnsi="Calibri" w:cs="Calibri"/>
                    <w:color w:val="000000"/>
                    <w:sz w:val="22"/>
                  </w:rPr>
                </w:rPrChange>
              </w:rPr>
            </w:pPr>
            <w:ins w:id="7774" w:author="韬 黄" w:date="2018-09-27T17:36:00Z">
              <w:r w:rsidRPr="00437B0F">
                <w:rPr>
                  <w:rFonts w:eastAsia="Times New Roman" w:cs="Times New Roman"/>
                  <w:b w:val="0"/>
                  <w:color w:val="000000"/>
                  <w:sz w:val="22"/>
                  <w:rPrChange w:id="7775" w:author="韬 黄" w:date="2018-10-15T17:38:00Z">
                    <w:rPr>
                      <w:rFonts w:ascii="Calibri" w:eastAsia="Times New Roman" w:hAnsi="Calibri" w:cs="Calibri"/>
                      <w:color w:val="000000"/>
                      <w:sz w:val="22"/>
                    </w:rPr>
                  </w:rPrChange>
                </w:rPr>
                <w:t>ADL-intra-EWC</w:t>
              </w:r>
            </w:ins>
          </w:p>
        </w:tc>
        <w:tc>
          <w:tcPr>
            <w:tcW w:w="958" w:type="dxa"/>
            <w:shd w:val="clear" w:color="auto" w:fill="auto"/>
            <w:noWrap/>
            <w:hideMark/>
          </w:tcPr>
          <w:p w14:paraId="79D829C8"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76" w:author="韬 黄" w:date="2018-09-27T17:36:00Z"/>
                <w:rFonts w:eastAsia="Times New Roman" w:cs="Times New Roman"/>
                <w:color w:val="000000"/>
                <w:sz w:val="22"/>
                <w:rPrChange w:id="7777" w:author="韬 黄" w:date="2018-10-15T17:38:00Z">
                  <w:rPr>
                    <w:ins w:id="7778" w:author="韬 黄" w:date="2018-09-27T17:36:00Z"/>
                    <w:rFonts w:ascii="Calibri" w:eastAsia="Times New Roman" w:hAnsi="Calibri" w:cs="Calibri"/>
                    <w:color w:val="000000"/>
                    <w:sz w:val="22"/>
                  </w:rPr>
                </w:rPrChange>
              </w:rPr>
              <w:pPrChange w:id="7779"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80" w:author="韬 黄" w:date="2018-09-27T17:36:00Z">
              <w:r w:rsidRPr="00437B0F">
                <w:rPr>
                  <w:rFonts w:eastAsia="Times New Roman" w:cs="Times New Roman"/>
                  <w:color w:val="000000"/>
                  <w:sz w:val="22"/>
                  <w:rPrChange w:id="7781" w:author="韬 黄" w:date="2018-10-15T17:38:00Z">
                    <w:rPr>
                      <w:rFonts w:ascii="Calibri" w:eastAsia="Times New Roman" w:hAnsi="Calibri" w:cs="Calibri"/>
                      <w:color w:val="000000"/>
                      <w:sz w:val="22"/>
                    </w:rPr>
                  </w:rPrChange>
                </w:rPr>
                <w:t>15.595</w:t>
              </w:r>
            </w:ins>
          </w:p>
        </w:tc>
        <w:tc>
          <w:tcPr>
            <w:tcW w:w="701" w:type="dxa"/>
            <w:shd w:val="clear" w:color="auto" w:fill="auto"/>
            <w:noWrap/>
            <w:hideMark/>
          </w:tcPr>
          <w:p w14:paraId="74C7DEC1"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82" w:author="韬 黄" w:date="2018-09-27T17:36:00Z"/>
                <w:rFonts w:eastAsia="Times New Roman" w:cs="Times New Roman"/>
                <w:color w:val="000000"/>
                <w:sz w:val="22"/>
                <w:rPrChange w:id="7783" w:author="韬 黄" w:date="2018-10-15T17:38:00Z">
                  <w:rPr>
                    <w:ins w:id="7784" w:author="韬 黄" w:date="2018-09-27T17:36:00Z"/>
                    <w:rFonts w:ascii="Calibri" w:eastAsia="Times New Roman" w:hAnsi="Calibri" w:cs="Calibri"/>
                    <w:color w:val="000000"/>
                    <w:sz w:val="22"/>
                  </w:rPr>
                </w:rPrChange>
              </w:rPr>
              <w:pPrChange w:id="7785"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86" w:author="韬 黄" w:date="2018-09-27T17:36:00Z">
              <w:r w:rsidRPr="00437B0F">
                <w:rPr>
                  <w:rFonts w:eastAsia="Times New Roman" w:cs="Times New Roman"/>
                  <w:color w:val="000000"/>
                  <w:sz w:val="22"/>
                  <w:rPrChange w:id="7787" w:author="韬 黄" w:date="2018-10-15T17:38:00Z">
                    <w:rPr>
                      <w:rFonts w:ascii="Calibri" w:eastAsia="Times New Roman" w:hAnsi="Calibri" w:cs="Calibri"/>
                      <w:color w:val="000000"/>
                      <w:sz w:val="22"/>
                    </w:rPr>
                  </w:rPrChange>
                </w:rPr>
                <w:t>1</w:t>
              </w:r>
            </w:ins>
          </w:p>
        </w:tc>
        <w:tc>
          <w:tcPr>
            <w:tcW w:w="1192" w:type="dxa"/>
            <w:shd w:val="clear" w:color="auto" w:fill="auto"/>
            <w:noWrap/>
            <w:hideMark/>
          </w:tcPr>
          <w:p w14:paraId="32B9911E"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88" w:author="韬 黄" w:date="2018-09-27T17:36:00Z"/>
                <w:rFonts w:eastAsia="Times New Roman" w:cs="Times New Roman"/>
                <w:color w:val="000000"/>
                <w:sz w:val="22"/>
                <w:rPrChange w:id="7789" w:author="韬 黄" w:date="2018-10-15T17:38:00Z">
                  <w:rPr>
                    <w:ins w:id="7790" w:author="韬 黄" w:date="2018-09-27T17:36:00Z"/>
                    <w:rFonts w:ascii="Calibri" w:eastAsia="Times New Roman" w:hAnsi="Calibri" w:cs="Calibri"/>
                    <w:color w:val="000000"/>
                    <w:sz w:val="22"/>
                  </w:rPr>
                </w:rPrChange>
              </w:rPr>
              <w:pPrChange w:id="7791"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92" w:author="韬 黄" w:date="2018-09-27T17:36:00Z">
              <w:r w:rsidRPr="00437B0F">
                <w:rPr>
                  <w:rFonts w:eastAsia="Times New Roman" w:cs="Times New Roman"/>
                  <w:color w:val="000000"/>
                  <w:sz w:val="22"/>
                  <w:rPrChange w:id="7793" w:author="韬 黄" w:date="2018-10-15T17:38:00Z">
                    <w:rPr>
                      <w:rFonts w:ascii="Calibri" w:eastAsia="Times New Roman" w:hAnsi="Calibri" w:cs="Calibri"/>
                      <w:color w:val="000000"/>
                      <w:sz w:val="22"/>
                    </w:rPr>
                  </w:rPrChange>
                </w:rPr>
                <w:t>39.329%</w:t>
              </w:r>
            </w:ins>
          </w:p>
        </w:tc>
        <w:tc>
          <w:tcPr>
            <w:tcW w:w="701" w:type="dxa"/>
            <w:shd w:val="clear" w:color="auto" w:fill="auto"/>
            <w:noWrap/>
            <w:hideMark/>
          </w:tcPr>
          <w:p w14:paraId="1401013F"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94" w:author="韬 黄" w:date="2018-09-27T17:36:00Z"/>
                <w:rFonts w:eastAsia="Times New Roman" w:cs="Times New Roman"/>
                <w:color w:val="000000"/>
                <w:sz w:val="22"/>
                <w:rPrChange w:id="7795" w:author="韬 黄" w:date="2018-10-15T17:38:00Z">
                  <w:rPr>
                    <w:ins w:id="7796" w:author="韬 黄" w:date="2018-09-27T17:36:00Z"/>
                    <w:rFonts w:ascii="Calibri" w:eastAsia="Times New Roman" w:hAnsi="Calibri" w:cs="Calibri"/>
                    <w:color w:val="000000"/>
                    <w:sz w:val="22"/>
                  </w:rPr>
                </w:rPrChange>
              </w:rPr>
              <w:pPrChange w:id="7797"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98" w:author="韬 黄" w:date="2018-09-27T17:36:00Z">
              <w:r w:rsidRPr="00437B0F">
                <w:rPr>
                  <w:rFonts w:eastAsia="Times New Roman" w:cs="Times New Roman"/>
                  <w:color w:val="000000"/>
                  <w:sz w:val="22"/>
                  <w:rPrChange w:id="7799" w:author="韬 黄" w:date="2018-10-15T17:38:00Z">
                    <w:rPr>
                      <w:rFonts w:ascii="Calibri" w:eastAsia="Times New Roman" w:hAnsi="Calibri" w:cs="Calibri"/>
                      <w:color w:val="000000"/>
                      <w:sz w:val="22"/>
                    </w:rPr>
                  </w:rPrChange>
                </w:rPr>
                <w:t>2</w:t>
              </w:r>
            </w:ins>
          </w:p>
        </w:tc>
        <w:tc>
          <w:tcPr>
            <w:tcW w:w="1290" w:type="dxa"/>
            <w:shd w:val="clear" w:color="auto" w:fill="auto"/>
            <w:noWrap/>
            <w:hideMark/>
          </w:tcPr>
          <w:p w14:paraId="05997D18"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800" w:author="韬 黄" w:date="2018-09-27T17:36:00Z"/>
                <w:rFonts w:eastAsia="Times New Roman" w:cs="Times New Roman"/>
                <w:color w:val="000000"/>
                <w:sz w:val="22"/>
                <w:rPrChange w:id="7801" w:author="韬 黄" w:date="2018-10-15T17:38:00Z">
                  <w:rPr>
                    <w:ins w:id="7802" w:author="韬 黄" w:date="2018-09-27T17:36:00Z"/>
                    <w:rFonts w:ascii="Calibri" w:eastAsia="Times New Roman" w:hAnsi="Calibri" w:cs="Calibri"/>
                    <w:color w:val="000000"/>
                    <w:sz w:val="22"/>
                  </w:rPr>
                </w:rPrChange>
              </w:rPr>
              <w:pPrChange w:id="7803"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804" w:author="韬 黄" w:date="2018-09-27T17:36:00Z">
              <w:r w:rsidRPr="00437B0F">
                <w:rPr>
                  <w:rFonts w:eastAsia="Times New Roman" w:cs="Times New Roman"/>
                  <w:color w:val="000000"/>
                  <w:sz w:val="22"/>
                  <w:rPrChange w:id="7805" w:author="韬 黄" w:date="2018-10-15T17:38:00Z">
                    <w:rPr>
                      <w:rFonts w:ascii="Calibri" w:eastAsia="Times New Roman" w:hAnsi="Calibri" w:cs="Calibri"/>
                      <w:color w:val="000000"/>
                      <w:sz w:val="22"/>
                    </w:rPr>
                  </w:rPrChange>
                </w:rPr>
                <w:t>0.684</w:t>
              </w:r>
            </w:ins>
          </w:p>
        </w:tc>
        <w:tc>
          <w:tcPr>
            <w:tcW w:w="701" w:type="dxa"/>
            <w:shd w:val="clear" w:color="auto" w:fill="auto"/>
            <w:noWrap/>
            <w:hideMark/>
          </w:tcPr>
          <w:p w14:paraId="6C60C5D4"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806" w:author="韬 黄" w:date="2018-09-27T17:36:00Z"/>
                <w:rFonts w:eastAsia="Times New Roman" w:cs="Times New Roman"/>
                <w:color w:val="000000"/>
                <w:sz w:val="22"/>
                <w:rPrChange w:id="7807" w:author="韬 黄" w:date="2018-10-15T17:38:00Z">
                  <w:rPr>
                    <w:ins w:id="7808" w:author="韬 黄" w:date="2018-09-27T17:36:00Z"/>
                    <w:rFonts w:ascii="Calibri" w:eastAsia="Times New Roman" w:hAnsi="Calibri" w:cs="Calibri"/>
                    <w:color w:val="000000"/>
                    <w:sz w:val="22"/>
                  </w:rPr>
                </w:rPrChange>
              </w:rPr>
              <w:pPrChange w:id="7809"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810" w:author="韬 黄" w:date="2018-09-27T17:36:00Z">
              <w:r w:rsidRPr="00437B0F">
                <w:rPr>
                  <w:rFonts w:eastAsia="Times New Roman" w:cs="Times New Roman"/>
                  <w:color w:val="000000"/>
                  <w:sz w:val="22"/>
                  <w:rPrChange w:id="7811" w:author="韬 黄" w:date="2018-10-15T17:38:00Z">
                    <w:rPr>
                      <w:rFonts w:ascii="Calibri" w:eastAsia="Times New Roman" w:hAnsi="Calibri" w:cs="Calibri"/>
                      <w:color w:val="000000"/>
                      <w:sz w:val="22"/>
                    </w:rPr>
                  </w:rPrChange>
                </w:rPr>
                <w:t>3</w:t>
              </w:r>
            </w:ins>
          </w:p>
        </w:tc>
        <w:tc>
          <w:tcPr>
            <w:tcW w:w="1582" w:type="dxa"/>
            <w:shd w:val="clear" w:color="auto" w:fill="auto"/>
            <w:noWrap/>
            <w:hideMark/>
          </w:tcPr>
          <w:p w14:paraId="5792342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812" w:author="韬 黄" w:date="2018-09-27T17:36:00Z"/>
                <w:rFonts w:eastAsia="Times New Roman" w:cs="Times New Roman"/>
                <w:color w:val="000000"/>
                <w:sz w:val="22"/>
                <w:rPrChange w:id="7813" w:author="韬 黄" w:date="2018-10-15T17:38:00Z">
                  <w:rPr>
                    <w:ins w:id="7814" w:author="韬 黄" w:date="2018-09-27T17:36:00Z"/>
                    <w:rFonts w:ascii="Calibri" w:eastAsia="Times New Roman" w:hAnsi="Calibri" w:cs="Calibri"/>
                    <w:color w:val="000000"/>
                    <w:sz w:val="22"/>
                  </w:rPr>
                </w:rPrChange>
              </w:rPr>
              <w:pPrChange w:id="7815"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816" w:author="韬 黄" w:date="2018-09-27T17:36:00Z">
              <w:r w:rsidRPr="00437B0F">
                <w:rPr>
                  <w:rFonts w:eastAsia="Times New Roman" w:cs="Times New Roman"/>
                  <w:color w:val="000000"/>
                  <w:sz w:val="22"/>
                  <w:rPrChange w:id="7817" w:author="韬 黄" w:date="2018-10-15T17:38:00Z">
                    <w:rPr>
                      <w:rFonts w:ascii="Calibri" w:eastAsia="Times New Roman" w:hAnsi="Calibri" w:cs="Calibri"/>
                      <w:color w:val="000000"/>
                      <w:sz w:val="22"/>
                    </w:rPr>
                  </w:rPrChange>
                </w:rPr>
                <w:t>0.9850</w:t>
              </w:r>
            </w:ins>
          </w:p>
        </w:tc>
        <w:tc>
          <w:tcPr>
            <w:tcW w:w="701" w:type="dxa"/>
            <w:shd w:val="clear" w:color="auto" w:fill="auto"/>
            <w:noWrap/>
            <w:hideMark/>
          </w:tcPr>
          <w:p w14:paraId="1EE68EDC"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818" w:author="韬 黄" w:date="2018-09-27T17:36:00Z"/>
                <w:rFonts w:eastAsia="Times New Roman" w:cs="Times New Roman"/>
                <w:color w:val="000000"/>
                <w:sz w:val="22"/>
                <w:rPrChange w:id="7819" w:author="韬 黄" w:date="2018-10-15T17:38:00Z">
                  <w:rPr>
                    <w:ins w:id="7820" w:author="韬 黄" w:date="2018-09-27T17:36:00Z"/>
                    <w:rFonts w:ascii="Calibri" w:eastAsia="Times New Roman" w:hAnsi="Calibri" w:cs="Calibri"/>
                    <w:color w:val="000000"/>
                    <w:sz w:val="22"/>
                  </w:rPr>
                </w:rPrChange>
              </w:rPr>
              <w:pPrChange w:id="7821"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822" w:author="韬 黄" w:date="2018-09-27T17:36:00Z">
              <w:r w:rsidRPr="00437B0F">
                <w:rPr>
                  <w:rFonts w:eastAsia="Times New Roman" w:cs="Times New Roman"/>
                  <w:color w:val="000000"/>
                  <w:sz w:val="22"/>
                  <w:rPrChange w:id="7823" w:author="韬 黄" w:date="2018-10-15T17:38:00Z">
                    <w:rPr>
                      <w:rFonts w:ascii="Calibri" w:eastAsia="Times New Roman" w:hAnsi="Calibri" w:cs="Calibri"/>
                      <w:color w:val="000000"/>
                      <w:sz w:val="22"/>
                    </w:rPr>
                  </w:rPrChange>
                </w:rPr>
                <w:t>2</w:t>
              </w:r>
            </w:ins>
          </w:p>
        </w:tc>
        <w:tc>
          <w:tcPr>
            <w:tcW w:w="1543" w:type="dxa"/>
            <w:shd w:val="clear" w:color="auto" w:fill="auto"/>
            <w:noWrap/>
            <w:hideMark/>
          </w:tcPr>
          <w:p w14:paraId="0E036298"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824" w:author="韬 黄" w:date="2018-09-27T17:36:00Z"/>
                <w:rFonts w:eastAsia="Times New Roman" w:cs="Times New Roman"/>
                <w:color w:val="000000"/>
                <w:sz w:val="22"/>
                <w:rPrChange w:id="7825" w:author="韬 黄" w:date="2018-10-15T17:38:00Z">
                  <w:rPr>
                    <w:ins w:id="7826" w:author="韬 黄" w:date="2018-09-27T17:36:00Z"/>
                    <w:rFonts w:ascii="Calibri" w:eastAsia="Times New Roman" w:hAnsi="Calibri" w:cs="Calibri"/>
                    <w:color w:val="000000"/>
                    <w:sz w:val="22"/>
                  </w:rPr>
                </w:rPrChange>
              </w:rPr>
              <w:pPrChange w:id="7827"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828" w:author="韬 黄" w:date="2018-09-27T17:36:00Z">
              <w:r w:rsidRPr="00437B0F">
                <w:rPr>
                  <w:rFonts w:eastAsia="Times New Roman" w:cs="Times New Roman"/>
                  <w:color w:val="000000"/>
                  <w:sz w:val="22"/>
                  <w:rPrChange w:id="7829" w:author="韬 黄" w:date="2018-10-15T17:38:00Z">
                    <w:rPr>
                      <w:rFonts w:ascii="Calibri" w:eastAsia="Times New Roman" w:hAnsi="Calibri" w:cs="Calibri"/>
                      <w:color w:val="000000"/>
                      <w:sz w:val="22"/>
                    </w:rPr>
                  </w:rPrChange>
                </w:rPr>
                <w:t>0.1523</w:t>
              </w:r>
            </w:ins>
          </w:p>
        </w:tc>
        <w:tc>
          <w:tcPr>
            <w:tcW w:w="701" w:type="dxa"/>
            <w:shd w:val="clear" w:color="auto" w:fill="auto"/>
            <w:noWrap/>
            <w:hideMark/>
          </w:tcPr>
          <w:p w14:paraId="32EA1E70" w14:textId="77777777" w:rsidR="00FC610D" w:rsidRPr="00437B0F" w:rsidRDefault="00FC610D">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830" w:author="韬 黄" w:date="2018-09-27T17:36:00Z"/>
                <w:rFonts w:eastAsia="Times New Roman" w:cs="Times New Roman"/>
                <w:color w:val="000000"/>
                <w:sz w:val="22"/>
                <w:rPrChange w:id="7831" w:author="韬 黄" w:date="2018-10-15T17:38:00Z">
                  <w:rPr>
                    <w:ins w:id="7832" w:author="韬 黄" w:date="2018-09-27T17:36:00Z"/>
                    <w:rFonts w:ascii="Calibri" w:eastAsia="Times New Roman" w:hAnsi="Calibri" w:cs="Calibri"/>
                    <w:color w:val="000000"/>
                    <w:sz w:val="22"/>
                  </w:rPr>
                </w:rPrChange>
              </w:rPr>
              <w:pPrChange w:id="7833" w:author="韬 黄" w:date="2018-09-27T17:36: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834" w:author="韬 黄" w:date="2018-09-27T17:36:00Z">
              <w:r w:rsidRPr="00437B0F">
                <w:rPr>
                  <w:rFonts w:eastAsia="Times New Roman" w:cs="Times New Roman"/>
                  <w:color w:val="000000"/>
                  <w:sz w:val="22"/>
                  <w:rPrChange w:id="7835" w:author="韬 黄" w:date="2018-10-15T17:38:00Z">
                    <w:rPr>
                      <w:rFonts w:ascii="Calibri" w:eastAsia="Times New Roman" w:hAnsi="Calibri" w:cs="Calibri"/>
                      <w:color w:val="000000"/>
                      <w:sz w:val="22"/>
                    </w:rPr>
                  </w:rPrChange>
                </w:rPr>
                <w:t>2</w:t>
              </w:r>
            </w:ins>
          </w:p>
        </w:tc>
      </w:tr>
      <w:tr w:rsidR="00FC610D" w:rsidRPr="00437B0F" w14:paraId="07D28F72" w14:textId="77777777" w:rsidTr="00FC610D">
        <w:trPr>
          <w:trHeight w:val="170"/>
          <w:jc w:val="center"/>
          <w:ins w:id="7836" w:author="韬 黄" w:date="2018-09-27T17:36:00Z"/>
          <w:trPrChange w:id="7837" w:author="韬 黄" w:date="2018-09-27T17:36:00Z">
            <w:trPr>
              <w:trHeight w:val="29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7838" w:author="韬 黄" w:date="2018-09-27T17:36:00Z">
              <w:tcPr>
                <w:tcW w:w="2192" w:type="dxa"/>
                <w:tcBorders>
                  <w:top w:val="nil"/>
                  <w:left w:val="nil"/>
                  <w:bottom w:val="nil"/>
                  <w:right w:val="nil"/>
                </w:tcBorders>
                <w:shd w:val="clear" w:color="000000" w:fill="FFFF00"/>
                <w:noWrap/>
                <w:vAlign w:val="bottom"/>
                <w:hideMark/>
              </w:tcPr>
            </w:tcPrChange>
          </w:tcPr>
          <w:p w14:paraId="0B75FC6C" w14:textId="77777777" w:rsidR="00FC610D" w:rsidRPr="00437B0F" w:rsidRDefault="00FC610D" w:rsidP="00FC610D">
            <w:pPr>
              <w:spacing w:after="0" w:line="240" w:lineRule="auto"/>
              <w:rPr>
                <w:ins w:id="7839" w:author="韬 黄" w:date="2018-09-27T17:36:00Z"/>
                <w:rFonts w:eastAsia="Times New Roman" w:cs="Times New Roman"/>
                <w:b w:val="0"/>
                <w:color w:val="000000"/>
                <w:sz w:val="22"/>
                <w:rPrChange w:id="7840" w:author="韬 黄" w:date="2018-10-15T17:38:00Z">
                  <w:rPr>
                    <w:ins w:id="7841" w:author="韬 黄" w:date="2018-09-27T17:36:00Z"/>
                    <w:rFonts w:ascii="Calibri" w:eastAsia="Times New Roman" w:hAnsi="Calibri" w:cs="Calibri"/>
                    <w:color w:val="000000"/>
                    <w:sz w:val="22"/>
                  </w:rPr>
                </w:rPrChange>
              </w:rPr>
            </w:pPr>
            <w:ins w:id="7842" w:author="韬 黄" w:date="2018-09-27T17:36:00Z">
              <w:r w:rsidRPr="00437B0F">
                <w:rPr>
                  <w:rFonts w:eastAsia="Times New Roman" w:cs="Times New Roman"/>
                  <w:b w:val="0"/>
                  <w:color w:val="000000"/>
                  <w:sz w:val="22"/>
                  <w:rPrChange w:id="7843" w:author="韬 黄" w:date="2018-10-15T17:38:00Z">
                    <w:rPr>
                      <w:rFonts w:ascii="Calibri" w:eastAsia="Times New Roman" w:hAnsi="Calibri" w:cs="Calibri"/>
                      <w:color w:val="000000"/>
                      <w:sz w:val="22"/>
                    </w:rPr>
                  </w:rPrChange>
                </w:rPr>
                <w:t>ADL-intra-IC</w:t>
              </w:r>
            </w:ins>
          </w:p>
        </w:tc>
        <w:tc>
          <w:tcPr>
            <w:tcW w:w="0" w:type="dxa"/>
            <w:shd w:val="clear" w:color="auto" w:fill="auto"/>
            <w:noWrap/>
            <w:hideMark/>
            <w:tcPrChange w:id="7844" w:author="韬 黄" w:date="2018-09-27T17:36:00Z">
              <w:tcPr>
                <w:tcW w:w="958" w:type="dxa"/>
                <w:tcBorders>
                  <w:top w:val="nil"/>
                  <w:left w:val="nil"/>
                  <w:bottom w:val="nil"/>
                  <w:right w:val="nil"/>
                </w:tcBorders>
                <w:shd w:val="clear" w:color="000000" w:fill="FFFF00"/>
                <w:noWrap/>
                <w:vAlign w:val="bottom"/>
                <w:hideMark/>
              </w:tcPr>
            </w:tcPrChange>
          </w:tcPr>
          <w:p w14:paraId="48616D70"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45" w:author="韬 黄" w:date="2018-09-27T17:36:00Z"/>
                <w:rFonts w:eastAsia="Times New Roman" w:cs="Times New Roman"/>
                <w:color w:val="000000"/>
                <w:sz w:val="22"/>
                <w:rPrChange w:id="7846" w:author="韬 黄" w:date="2018-10-15T17:38:00Z">
                  <w:rPr>
                    <w:ins w:id="7847" w:author="韬 黄" w:date="2018-09-27T17:36:00Z"/>
                    <w:rFonts w:ascii="Calibri" w:eastAsia="Times New Roman" w:hAnsi="Calibri" w:cs="Calibri"/>
                    <w:color w:val="000000"/>
                    <w:sz w:val="22"/>
                  </w:rPr>
                </w:rPrChange>
              </w:rPr>
              <w:pPrChange w:id="7848"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49" w:author="韬 黄" w:date="2018-09-27T17:36:00Z">
              <w:r w:rsidRPr="00437B0F">
                <w:rPr>
                  <w:rFonts w:eastAsia="Times New Roman" w:cs="Times New Roman"/>
                  <w:color w:val="000000"/>
                  <w:sz w:val="22"/>
                  <w:rPrChange w:id="7850" w:author="韬 黄" w:date="2018-10-15T17:38:00Z">
                    <w:rPr>
                      <w:rFonts w:ascii="Calibri" w:eastAsia="Times New Roman" w:hAnsi="Calibri" w:cs="Calibri"/>
                      <w:color w:val="000000"/>
                      <w:sz w:val="22"/>
                    </w:rPr>
                  </w:rPrChange>
                </w:rPr>
                <w:t>15.653</w:t>
              </w:r>
            </w:ins>
          </w:p>
        </w:tc>
        <w:tc>
          <w:tcPr>
            <w:tcW w:w="0" w:type="dxa"/>
            <w:shd w:val="clear" w:color="auto" w:fill="auto"/>
            <w:noWrap/>
            <w:hideMark/>
            <w:tcPrChange w:id="7851" w:author="韬 黄" w:date="2018-09-27T17:36:00Z">
              <w:tcPr>
                <w:tcW w:w="701" w:type="dxa"/>
                <w:tcBorders>
                  <w:top w:val="nil"/>
                  <w:left w:val="nil"/>
                  <w:bottom w:val="nil"/>
                  <w:right w:val="nil"/>
                </w:tcBorders>
                <w:shd w:val="clear" w:color="000000" w:fill="FFFF00"/>
                <w:noWrap/>
                <w:vAlign w:val="bottom"/>
                <w:hideMark/>
              </w:tcPr>
            </w:tcPrChange>
          </w:tcPr>
          <w:p w14:paraId="5CB02FF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52" w:author="韬 黄" w:date="2018-09-27T17:36:00Z"/>
                <w:rFonts w:eastAsia="Times New Roman" w:cs="Times New Roman"/>
                <w:color w:val="000000"/>
                <w:sz w:val="22"/>
                <w:rPrChange w:id="7853" w:author="韬 黄" w:date="2018-10-15T17:38:00Z">
                  <w:rPr>
                    <w:ins w:id="7854" w:author="韬 黄" w:date="2018-09-27T17:36:00Z"/>
                    <w:rFonts w:ascii="Calibri" w:eastAsia="Times New Roman" w:hAnsi="Calibri" w:cs="Calibri"/>
                    <w:color w:val="000000"/>
                    <w:sz w:val="22"/>
                  </w:rPr>
                </w:rPrChange>
              </w:rPr>
              <w:pPrChange w:id="7855"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56" w:author="韬 黄" w:date="2018-09-27T17:36:00Z">
              <w:r w:rsidRPr="00437B0F">
                <w:rPr>
                  <w:rFonts w:eastAsia="Times New Roman" w:cs="Times New Roman"/>
                  <w:color w:val="000000"/>
                  <w:sz w:val="22"/>
                  <w:rPrChange w:id="7857" w:author="韬 黄" w:date="2018-10-15T17:38:00Z">
                    <w:rPr>
                      <w:rFonts w:ascii="Calibri" w:eastAsia="Times New Roman" w:hAnsi="Calibri" w:cs="Calibri"/>
                      <w:color w:val="000000"/>
                      <w:sz w:val="22"/>
                    </w:rPr>
                  </w:rPrChange>
                </w:rPr>
                <w:t>2</w:t>
              </w:r>
            </w:ins>
          </w:p>
        </w:tc>
        <w:tc>
          <w:tcPr>
            <w:tcW w:w="0" w:type="dxa"/>
            <w:shd w:val="clear" w:color="auto" w:fill="auto"/>
            <w:noWrap/>
            <w:hideMark/>
            <w:tcPrChange w:id="7858" w:author="韬 黄" w:date="2018-09-27T17:36:00Z">
              <w:tcPr>
                <w:tcW w:w="1192" w:type="dxa"/>
                <w:tcBorders>
                  <w:top w:val="nil"/>
                  <w:left w:val="nil"/>
                  <w:bottom w:val="nil"/>
                  <w:right w:val="nil"/>
                </w:tcBorders>
                <w:shd w:val="clear" w:color="000000" w:fill="FFFF00"/>
                <w:noWrap/>
                <w:vAlign w:val="bottom"/>
                <w:hideMark/>
              </w:tcPr>
            </w:tcPrChange>
          </w:tcPr>
          <w:p w14:paraId="6E2DCFA1"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59" w:author="韬 黄" w:date="2018-09-27T17:36:00Z"/>
                <w:rFonts w:eastAsia="Times New Roman" w:cs="Times New Roman"/>
                <w:color w:val="000000"/>
                <w:sz w:val="22"/>
                <w:rPrChange w:id="7860" w:author="韬 黄" w:date="2018-10-15T17:38:00Z">
                  <w:rPr>
                    <w:ins w:id="7861" w:author="韬 黄" w:date="2018-09-27T17:36:00Z"/>
                    <w:rFonts w:ascii="Calibri" w:eastAsia="Times New Roman" w:hAnsi="Calibri" w:cs="Calibri"/>
                    <w:color w:val="000000"/>
                    <w:sz w:val="22"/>
                  </w:rPr>
                </w:rPrChange>
              </w:rPr>
              <w:pPrChange w:id="7862"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63" w:author="韬 黄" w:date="2018-09-27T17:36:00Z">
              <w:r w:rsidRPr="00437B0F">
                <w:rPr>
                  <w:rFonts w:eastAsia="Times New Roman" w:cs="Times New Roman"/>
                  <w:color w:val="000000"/>
                  <w:sz w:val="22"/>
                  <w:rPrChange w:id="7864" w:author="韬 黄" w:date="2018-10-15T17:38:00Z">
                    <w:rPr>
                      <w:rFonts w:ascii="Calibri" w:eastAsia="Times New Roman" w:hAnsi="Calibri" w:cs="Calibri"/>
                      <w:color w:val="000000"/>
                      <w:sz w:val="22"/>
                    </w:rPr>
                  </w:rPrChange>
                </w:rPr>
                <w:t>39.148%</w:t>
              </w:r>
            </w:ins>
          </w:p>
        </w:tc>
        <w:tc>
          <w:tcPr>
            <w:tcW w:w="0" w:type="dxa"/>
            <w:shd w:val="clear" w:color="auto" w:fill="auto"/>
            <w:noWrap/>
            <w:hideMark/>
            <w:tcPrChange w:id="7865" w:author="韬 黄" w:date="2018-09-27T17:36:00Z">
              <w:tcPr>
                <w:tcW w:w="701" w:type="dxa"/>
                <w:tcBorders>
                  <w:top w:val="nil"/>
                  <w:left w:val="nil"/>
                  <w:bottom w:val="nil"/>
                  <w:right w:val="nil"/>
                </w:tcBorders>
                <w:shd w:val="clear" w:color="000000" w:fill="FFFF00"/>
                <w:noWrap/>
                <w:vAlign w:val="bottom"/>
                <w:hideMark/>
              </w:tcPr>
            </w:tcPrChange>
          </w:tcPr>
          <w:p w14:paraId="6E8341B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66" w:author="韬 黄" w:date="2018-09-27T17:36:00Z"/>
                <w:rFonts w:eastAsia="Times New Roman" w:cs="Times New Roman"/>
                <w:color w:val="000000"/>
                <w:sz w:val="22"/>
                <w:rPrChange w:id="7867" w:author="韬 黄" w:date="2018-10-15T17:38:00Z">
                  <w:rPr>
                    <w:ins w:id="7868" w:author="韬 黄" w:date="2018-09-27T17:36:00Z"/>
                    <w:rFonts w:ascii="Calibri" w:eastAsia="Times New Roman" w:hAnsi="Calibri" w:cs="Calibri"/>
                    <w:color w:val="000000"/>
                    <w:sz w:val="22"/>
                  </w:rPr>
                </w:rPrChange>
              </w:rPr>
              <w:pPrChange w:id="7869"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70" w:author="韬 黄" w:date="2018-09-27T17:36:00Z">
              <w:r w:rsidRPr="00437B0F">
                <w:rPr>
                  <w:rFonts w:eastAsia="Times New Roman" w:cs="Times New Roman"/>
                  <w:color w:val="000000"/>
                  <w:sz w:val="22"/>
                  <w:rPrChange w:id="7871" w:author="韬 黄" w:date="2018-10-15T17:38:00Z">
                    <w:rPr>
                      <w:rFonts w:ascii="Calibri" w:eastAsia="Times New Roman" w:hAnsi="Calibri" w:cs="Calibri"/>
                      <w:color w:val="000000"/>
                      <w:sz w:val="22"/>
                    </w:rPr>
                  </w:rPrChange>
                </w:rPr>
                <w:t>1</w:t>
              </w:r>
            </w:ins>
          </w:p>
        </w:tc>
        <w:tc>
          <w:tcPr>
            <w:tcW w:w="0" w:type="dxa"/>
            <w:shd w:val="clear" w:color="auto" w:fill="auto"/>
            <w:noWrap/>
            <w:hideMark/>
            <w:tcPrChange w:id="7872" w:author="韬 黄" w:date="2018-09-27T17:36:00Z">
              <w:tcPr>
                <w:tcW w:w="1290" w:type="dxa"/>
                <w:tcBorders>
                  <w:top w:val="nil"/>
                  <w:left w:val="nil"/>
                  <w:bottom w:val="nil"/>
                  <w:right w:val="nil"/>
                </w:tcBorders>
                <w:shd w:val="clear" w:color="000000" w:fill="FFFF00"/>
                <w:noWrap/>
                <w:vAlign w:val="bottom"/>
                <w:hideMark/>
              </w:tcPr>
            </w:tcPrChange>
          </w:tcPr>
          <w:p w14:paraId="3C7C9E16"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73" w:author="韬 黄" w:date="2018-09-27T17:36:00Z"/>
                <w:rFonts w:eastAsia="Times New Roman" w:cs="Times New Roman"/>
                <w:color w:val="000000"/>
                <w:sz w:val="22"/>
                <w:rPrChange w:id="7874" w:author="韬 黄" w:date="2018-10-15T17:38:00Z">
                  <w:rPr>
                    <w:ins w:id="7875" w:author="韬 黄" w:date="2018-09-27T17:36:00Z"/>
                    <w:rFonts w:ascii="Calibri" w:eastAsia="Times New Roman" w:hAnsi="Calibri" w:cs="Calibri"/>
                    <w:color w:val="000000"/>
                    <w:sz w:val="22"/>
                  </w:rPr>
                </w:rPrChange>
              </w:rPr>
              <w:pPrChange w:id="7876"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77" w:author="韬 黄" w:date="2018-09-27T17:36:00Z">
              <w:r w:rsidRPr="00437B0F">
                <w:rPr>
                  <w:rFonts w:eastAsia="Times New Roman" w:cs="Times New Roman"/>
                  <w:color w:val="000000"/>
                  <w:sz w:val="22"/>
                  <w:rPrChange w:id="7878" w:author="韬 黄" w:date="2018-10-15T17:38:00Z">
                    <w:rPr>
                      <w:rFonts w:ascii="Calibri" w:eastAsia="Times New Roman" w:hAnsi="Calibri" w:cs="Calibri"/>
                      <w:color w:val="000000"/>
                      <w:sz w:val="22"/>
                    </w:rPr>
                  </w:rPrChange>
                </w:rPr>
                <w:t>0.679</w:t>
              </w:r>
            </w:ins>
          </w:p>
        </w:tc>
        <w:tc>
          <w:tcPr>
            <w:tcW w:w="0" w:type="dxa"/>
            <w:shd w:val="clear" w:color="auto" w:fill="auto"/>
            <w:noWrap/>
            <w:hideMark/>
            <w:tcPrChange w:id="7879" w:author="韬 黄" w:date="2018-09-27T17:36:00Z">
              <w:tcPr>
                <w:tcW w:w="701" w:type="dxa"/>
                <w:tcBorders>
                  <w:top w:val="nil"/>
                  <w:left w:val="nil"/>
                  <w:bottom w:val="nil"/>
                  <w:right w:val="nil"/>
                </w:tcBorders>
                <w:shd w:val="clear" w:color="000000" w:fill="FFFF00"/>
                <w:noWrap/>
                <w:vAlign w:val="bottom"/>
                <w:hideMark/>
              </w:tcPr>
            </w:tcPrChange>
          </w:tcPr>
          <w:p w14:paraId="13C98A09"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80" w:author="韬 黄" w:date="2018-09-27T17:36:00Z"/>
                <w:rFonts w:eastAsia="Times New Roman" w:cs="Times New Roman"/>
                <w:color w:val="000000"/>
                <w:sz w:val="22"/>
                <w:rPrChange w:id="7881" w:author="韬 黄" w:date="2018-10-15T17:38:00Z">
                  <w:rPr>
                    <w:ins w:id="7882" w:author="韬 黄" w:date="2018-09-27T17:36:00Z"/>
                    <w:rFonts w:ascii="Calibri" w:eastAsia="Times New Roman" w:hAnsi="Calibri" w:cs="Calibri"/>
                    <w:color w:val="000000"/>
                    <w:sz w:val="22"/>
                  </w:rPr>
                </w:rPrChange>
              </w:rPr>
              <w:pPrChange w:id="7883"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84" w:author="韬 黄" w:date="2018-09-27T17:36:00Z">
              <w:r w:rsidRPr="00437B0F">
                <w:rPr>
                  <w:rFonts w:eastAsia="Times New Roman" w:cs="Times New Roman"/>
                  <w:color w:val="000000"/>
                  <w:sz w:val="22"/>
                  <w:rPrChange w:id="7885" w:author="韬 黄" w:date="2018-10-15T17:38:00Z">
                    <w:rPr>
                      <w:rFonts w:ascii="Calibri" w:eastAsia="Times New Roman" w:hAnsi="Calibri" w:cs="Calibri"/>
                      <w:color w:val="000000"/>
                      <w:sz w:val="22"/>
                    </w:rPr>
                  </w:rPrChange>
                </w:rPr>
                <w:t>1</w:t>
              </w:r>
            </w:ins>
          </w:p>
        </w:tc>
        <w:tc>
          <w:tcPr>
            <w:tcW w:w="0" w:type="dxa"/>
            <w:shd w:val="clear" w:color="auto" w:fill="auto"/>
            <w:noWrap/>
            <w:hideMark/>
            <w:tcPrChange w:id="7886" w:author="韬 黄" w:date="2018-09-27T17:36:00Z">
              <w:tcPr>
                <w:tcW w:w="1582" w:type="dxa"/>
                <w:tcBorders>
                  <w:top w:val="nil"/>
                  <w:left w:val="nil"/>
                  <w:bottom w:val="nil"/>
                  <w:right w:val="nil"/>
                </w:tcBorders>
                <w:shd w:val="clear" w:color="000000" w:fill="E7E6E6"/>
                <w:noWrap/>
                <w:vAlign w:val="bottom"/>
                <w:hideMark/>
              </w:tcPr>
            </w:tcPrChange>
          </w:tcPr>
          <w:p w14:paraId="35C13F28"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87" w:author="韬 黄" w:date="2018-09-27T17:36:00Z"/>
                <w:rFonts w:eastAsia="Times New Roman" w:cs="Times New Roman"/>
                <w:color w:val="000000"/>
                <w:sz w:val="22"/>
                <w:rPrChange w:id="7888" w:author="韬 黄" w:date="2018-10-15T17:38:00Z">
                  <w:rPr>
                    <w:ins w:id="7889" w:author="韬 黄" w:date="2018-09-27T17:36:00Z"/>
                    <w:rFonts w:ascii="Calibri" w:eastAsia="Times New Roman" w:hAnsi="Calibri" w:cs="Calibri"/>
                    <w:color w:val="000000"/>
                    <w:sz w:val="22"/>
                  </w:rPr>
                </w:rPrChange>
              </w:rPr>
              <w:pPrChange w:id="7890"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91" w:author="韬 黄" w:date="2018-09-27T17:36:00Z">
              <w:r w:rsidRPr="00437B0F">
                <w:rPr>
                  <w:rFonts w:eastAsia="Times New Roman" w:cs="Times New Roman"/>
                  <w:color w:val="000000"/>
                  <w:sz w:val="22"/>
                  <w:rPrChange w:id="7892" w:author="韬 黄" w:date="2018-10-15T17:38:00Z">
                    <w:rPr>
                      <w:rFonts w:ascii="Calibri" w:eastAsia="Times New Roman" w:hAnsi="Calibri" w:cs="Calibri"/>
                      <w:color w:val="000000"/>
                      <w:sz w:val="22"/>
                    </w:rPr>
                  </w:rPrChange>
                </w:rPr>
                <w:t>0.9804</w:t>
              </w:r>
            </w:ins>
          </w:p>
        </w:tc>
        <w:tc>
          <w:tcPr>
            <w:tcW w:w="0" w:type="dxa"/>
            <w:shd w:val="clear" w:color="auto" w:fill="auto"/>
            <w:noWrap/>
            <w:hideMark/>
            <w:tcPrChange w:id="7893" w:author="韬 黄" w:date="2018-09-27T17:36:00Z">
              <w:tcPr>
                <w:tcW w:w="701" w:type="dxa"/>
                <w:tcBorders>
                  <w:top w:val="nil"/>
                  <w:left w:val="nil"/>
                  <w:bottom w:val="nil"/>
                  <w:right w:val="nil"/>
                </w:tcBorders>
                <w:shd w:val="clear" w:color="000000" w:fill="E7E6E6"/>
                <w:noWrap/>
                <w:vAlign w:val="bottom"/>
                <w:hideMark/>
              </w:tcPr>
            </w:tcPrChange>
          </w:tcPr>
          <w:p w14:paraId="51A0AABC"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94" w:author="韬 黄" w:date="2018-09-27T17:36:00Z"/>
                <w:rFonts w:eastAsia="Times New Roman" w:cs="Times New Roman"/>
                <w:color w:val="000000"/>
                <w:sz w:val="22"/>
                <w:rPrChange w:id="7895" w:author="韬 黄" w:date="2018-10-15T17:38:00Z">
                  <w:rPr>
                    <w:ins w:id="7896" w:author="韬 黄" w:date="2018-09-27T17:36:00Z"/>
                    <w:rFonts w:ascii="Calibri" w:eastAsia="Times New Roman" w:hAnsi="Calibri" w:cs="Calibri"/>
                    <w:color w:val="000000"/>
                    <w:sz w:val="22"/>
                  </w:rPr>
                </w:rPrChange>
              </w:rPr>
              <w:pPrChange w:id="7897"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98" w:author="韬 黄" w:date="2018-09-27T17:36:00Z">
              <w:r w:rsidRPr="00437B0F">
                <w:rPr>
                  <w:rFonts w:eastAsia="Times New Roman" w:cs="Times New Roman"/>
                  <w:color w:val="000000"/>
                  <w:sz w:val="22"/>
                  <w:rPrChange w:id="7899" w:author="韬 黄" w:date="2018-10-15T17:38:00Z">
                    <w:rPr>
                      <w:rFonts w:ascii="Calibri" w:eastAsia="Times New Roman" w:hAnsi="Calibri" w:cs="Calibri"/>
                      <w:color w:val="000000"/>
                      <w:sz w:val="22"/>
                    </w:rPr>
                  </w:rPrChange>
                </w:rPr>
                <w:t>1</w:t>
              </w:r>
            </w:ins>
          </w:p>
        </w:tc>
        <w:tc>
          <w:tcPr>
            <w:tcW w:w="0" w:type="dxa"/>
            <w:shd w:val="clear" w:color="auto" w:fill="auto"/>
            <w:noWrap/>
            <w:hideMark/>
            <w:tcPrChange w:id="7900" w:author="韬 黄" w:date="2018-09-27T17:36:00Z">
              <w:tcPr>
                <w:tcW w:w="1543" w:type="dxa"/>
                <w:tcBorders>
                  <w:top w:val="nil"/>
                  <w:left w:val="nil"/>
                  <w:bottom w:val="nil"/>
                  <w:right w:val="nil"/>
                </w:tcBorders>
                <w:shd w:val="clear" w:color="000000" w:fill="FFFF00"/>
                <w:noWrap/>
                <w:vAlign w:val="bottom"/>
                <w:hideMark/>
              </w:tcPr>
            </w:tcPrChange>
          </w:tcPr>
          <w:p w14:paraId="1BC2D9E5"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01" w:author="韬 黄" w:date="2018-09-27T17:36:00Z"/>
                <w:rFonts w:eastAsia="Times New Roman" w:cs="Times New Roman"/>
                <w:color w:val="000000"/>
                <w:sz w:val="22"/>
                <w:rPrChange w:id="7902" w:author="韬 黄" w:date="2018-10-15T17:38:00Z">
                  <w:rPr>
                    <w:ins w:id="7903" w:author="韬 黄" w:date="2018-09-27T17:36:00Z"/>
                    <w:rFonts w:ascii="Calibri" w:eastAsia="Times New Roman" w:hAnsi="Calibri" w:cs="Calibri"/>
                    <w:color w:val="000000"/>
                    <w:sz w:val="22"/>
                  </w:rPr>
                </w:rPrChange>
              </w:rPr>
              <w:pPrChange w:id="7904"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05" w:author="韬 黄" w:date="2018-09-27T17:36:00Z">
              <w:r w:rsidRPr="00437B0F">
                <w:rPr>
                  <w:rFonts w:eastAsia="Times New Roman" w:cs="Times New Roman"/>
                  <w:color w:val="000000"/>
                  <w:sz w:val="22"/>
                  <w:rPrChange w:id="7906" w:author="韬 黄" w:date="2018-10-15T17:38:00Z">
                    <w:rPr>
                      <w:rFonts w:ascii="Calibri" w:eastAsia="Times New Roman" w:hAnsi="Calibri" w:cs="Calibri"/>
                      <w:color w:val="000000"/>
                      <w:sz w:val="22"/>
                    </w:rPr>
                  </w:rPrChange>
                </w:rPr>
                <w:t>0.1520</w:t>
              </w:r>
            </w:ins>
          </w:p>
        </w:tc>
        <w:tc>
          <w:tcPr>
            <w:tcW w:w="0" w:type="dxa"/>
            <w:shd w:val="clear" w:color="auto" w:fill="auto"/>
            <w:noWrap/>
            <w:hideMark/>
            <w:tcPrChange w:id="7907" w:author="韬 黄" w:date="2018-09-27T17:36:00Z">
              <w:tcPr>
                <w:tcW w:w="701" w:type="dxa"/>
                <w:tcBorders>
                  <w:top w:val="nil"/>
                  <w:left w:val="nil"/>
                  <w:bottom w:val="nil"/>
                  <w:right w:val="nil"/>
                </w:tcBorders>
                <w:shd w:val="clear" w:color="000000" w:fill="FFFF00"/>
                <w:noWrap/>
                <w:vAlign w:val="bottom"/>
                <w:hideMark/>
              </w:tcPr>
            </w:tcPrChange>
          </w:tcPr>
          <w:p w14:paraId="1D2DF9BD" w14:textId="77777777" w:rsidR="00FC610D" w:rsidRPr="00437B0F" w:rsidRDefault="00FC610D">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08" w:author="韬 黄" w:date="2018-09-27T17:36:00Z"/>
                <w:rFonts w:eastAsia="Times New Roman" w:cs="Times New Roman"/>
                <w:color w:val="000000"/>
                <w:sz w:val="22"/>
                <w:rPrChange w:id="7909" w:author="韬 黄" w:date="2018-10-15T17:38:00Z">
                  <w:rPr>
                    <w:ins w:id="7910" w:author="韬 黄" w:date="2018-09-27T17:36:00Z"/>
                    <w:rFonts w:ascii="Calibri" w:eastAsia="Times New Roman" w:hAnsi="Calibri" w:cs="Calibri"/>
                    <w:color w:val="000000"/>
                    <w:sz w:val="22"/>
                  </w:rPr>
                </w:rPrChange>
              </w:rPr>
              <w:pPrChange w:id="7911" w:author="韬 黄" w:date="2018-09-27T17:36: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12" w:author="韬 黄" w:date="2018-09-27T17:36:00Z">
              <w:r w:rsidRPr="00437B0F">
                <w:rPr>
                  <w:rFonts w:eastAsia="Times New Roman" w:cs="Times New Roman"/>
                  <w:color w:val="000000"/>
                  <w:sz w:val="22"/>
                  <w:rPrChange w:id="7913" w:author="韬 黄" w:date="2018-10-15T17:38:00Z">
                    <w:rPr>
                      <w:rFonts w:ascii="Calibri" w:eastAsia="Times New Roman" w:hAnsi="Calibri" w:cs="Calibri"/>
                      <w:color w:val="000000"/>
                      <w:sz w:val="22"/>
                    </w:rPr>
                  </w:rPrChange>
                </w:rPr>
                <w:t>1</w:t>
              </w:r>
            </w:ins>
          </w:p>
        </w:tc>
      </w:tr>
    </w:tbl>
    <w:p w14:paraId="1F5C0B87" w14:textId="293306FF" w:rsidR="000375C8" w:rsidRDefault="000375C8" w:rsidP="004C569C">
      <w:pPr>
        <w:shd w:val="clear" w:color="auto" w:fill="FFFFFF" w:themeFill="background1"/>
        <w:spacing w:after="0" w:line="360" w:lineRule="auto"/>
        <w:rPr>
          <w:ins w:id="7914" w:author="韬 黄" w:date="2018-09-27T16:54:00Z"/>
          <w:rFonts w:cs="Times New Roman"/>
          <w:color w:val="000000" w:themeColor="text1"/>
          <w:sz w:val="22"/>
        </w:rPr>
      </w:pPr>
    </w:p>
    <w:p w14:paraId="25A02D05" w14:textId="0CEBDE21" w:rsidR="000375C8" w:rsidRDefault="000375C8" w:rsidP="004C569C">
      <w:pPr>
        <w:shd w:val="clear" w:color="auto" w:fill="FFFFFF" w:themeFill="background1"/>
        <w:spacing w:after="0" w:line="360" w:lineRule="auto"/>
        <w:rPr>
          <w:ins w:id="7915" w:author="韬 黄" w:date="2018-09-27T16:54:00Z"/>
          <w:rFonts w:cs="Times New Roman"/>
          <w:color w:val="000000" w:themeColor="text1"/>
          <w:sz w:val="22"/>
        </w:rPr>
      </w:pPr>
    </w:p>
    <w:p w14:paraId="4FB54C23" w14:textId="7936C4BC" w:rsidR="000375C8" w:rsidRDefault="000375C8" w:rsidP="004C569C">
      <w:pPr>
        <w:shd w:val="clear" w:color="auto" w:fill="FFFFFF" w:themeFill="background1"/>
        <w:spacing w:after="0" w:line="360" w:lineRule="auto"/>
        <w:rPr>
          <w:ins w:id="7916" w:author="韬 黄" w:date="2018-09-27T16:54:00Z"/>
          <w:rFonts w:cs="Times New Roman"/>
          <w:color w:val="000000" w:themeColor="text1"/>
          <w:sz w:val="22"/>
        </w:rPr>
      </w:pPr>
    </w:p>
    <w:p w14:paraId="45266153" w14:textId="6C707EE6" w:rsidR="000375C8" w:rsidRDefault="000375C8" w:rsidP="004C569C">
      <w:pPr>
        <w:shd w:val="clear" w:color="auto" w:fill="FFFFFF" w:themeFill="background1"/>
        <w:spacing w:after="0" w:line="360" w:lineRule="auto"/>
        <w:rPr>
          <w:ins w:id="7917" w:author="韬 黄" w:date="2018-09-27T16:54:00Z"/>
          <w:rFonts w:cs="Times New Roman"/>
          <w:color w:val="000000" w:themeColor="text1"/>
          <w:sz w:val="22"/>
        </w:rPr>
      </w:pPr>
    </w:p>
    <w:p w14:paraId="32C11DEA" w14:textId="35A56443" w:rsidR="000375C8" w:rsidRDefault="000375C8" w:rsidP="004C569C">
      <w:pPr>
        <w:shd w:val="clear" w:color="auto" w:fill="FFFFFF" w:themeFill="background1"/>
        <w:spacing w:after="0" w:line="360" w:lineRule="auto"/>
        <w:rPr>
          <w:ins w:id="7918" w:author="韬 黄" w:date="2018-09-27T16:54:00Z"/>
          <w:rFonts w:cs="Times New Roman"/>
          <w:color w:val="000000" w:themeColor="text1"/>
          <w:sz w:val="22"/>
        </w:rPr>
      </w:pPr>
    </w:p>
    <w:p w14:paraId="25043868" w14:textId="2DF4ADFF" w:rsidR="000375C8" w:rsidRDefault="000375C8" w:rsidP="004C569C">
      <w:pPr>
        <w:shd w:val="clear" w:color="auto" w:fill="FFFFFF" w:themeFill="background1"/>
        <w:spacing w:after="0" w:line="360" w:lineRule="auto"/>
        <w:rPr>
          <w:ins w:id="7919" w:author="韬 黄" w:date="2018-09-27T16:54:00Z"/>
          <w:rFonts w:cs="Times New Roman"/>
          <w:color w:val="000000" w:themeColor="text1"/>
          <w:sz w:val="22"/>
        </w:rPr>
      </w:pPr>
    </w:p>
    <w:p w14:paraId="1EC3DCAA" w14:textId="5AF5351B" w:rsidR="000375C8" w:rsidRDefault="000375C8" w:rsidP="004C569C">
      <w:pPr>
        <w:shd w:val="clear" w:color="auto" w:fill="FFFFFF" w:themeFill="background1"/>
        <w:spacing w:after="0" w:line="360" w:lineRule="auto"/>
        <w:rPr>
          <w:ins w:id="7920" w:author="韬 黄" w:date="2018-09-27T16:54:00Z"/>
          <w:rFonts w:cs="Times New Roman"/>
          <w:color w:val="000000" w:themeColor="text1"/>
          <w:sz w:val="22"/>
        </w:rPr>
      </w:pPr>
    </w:p>
    <w:p w14:paraId="0C03345D" w14:textId="71FC884F" w:rsidR="000375C8" w:rsidRDefault="000375C8" w:rsidP="004C569C">
      <w:pPr>
        <w:shd w:val="clear" w:color="auto" w:fill="FFFFFF" w:themeFill="background1"/>
        <w:spacing w:after="0" w:line="360" w:lineRule="auto"/>
        <w:rPr>
          <w:ins w:id="7921" w:author="韬 黄" w:date="2018-09-27T16:54:00Z"/>
          <w:rFonts w:cs="Times New Roman"/>
          <w:color w:val="000000" w:themeColor="text1"/>
          <w:sz w:val="22"/>
        </w:rPr>
      </w:pPr>
    </w:p>
    <w:p w14:paraId="00062535" w14:textId="06CE01F4" w:rsidR="000375C8" w:rsidRDefault="000375C8" w:rsidP="004C569C">
      <w:pPr>
        <w:shd w:val="clear" w:color="auto" w:fill="FFFFFF" w:themeFill="background1"/>
        <w:spacing w:after="0" w:line="360" w:lineRule="auto"/>
        <w:rPr>
          <w:ins w:id="7922" w:author="韬 黄" w:date="2018-09-27T16:54:00Z"/>
          <w:rFonts w:cs="Times New Roman"/>
          <w:color w:val="000000" w:themeColor="text1"/>
          <w:sz w:val="22"/>
        </w:rPr>
      </w:pPr>
    </w:p>
    <w:p w14:paraId="282D9AC0" w14:textId="78968637" w:rsidR="000375C8" w:rsidRDefault="000375C8" w:rsidP="004C569C">
      <w:pPr>
        <w:shd w:val="clear" w:color="auto" w:fill="FFFFFF" w:themeFill="background1"/>
        <w:spacing w:after="0" w:line="360" w:lineRule="auto"/>
        <w:rPr>
          <w:ins w:id="7923" w:author="韬 黄" w:date="2018-09-27T16:54:00Z"/>
          <w:rFonts w:cs="Times New Roman"/>
          <w:color w:val="000000" w:themeColor="text1"/>
          <w:sz w:val="22"/>
        </w:rPr>
      </w:pPr>
    </w:p>
    <w:p w14:paraId="41A7EB22" w14:textId="77777777" w:rsidR="000375C8" w:rsidRDefault="000375C8" w:rsidP="004C569C">
      <w:pPr>
        <w:shd w:val="clear" w:color="auto" w:fill="FFFFFF" w:themeFill="background1"/>
        <w:spacing w:after="0" w:line="360" w:lineRule="auto"/>
        <w:rPr>
          <w:ins w:id="7924" w:author="Tao Huang" w:date="2018-09-04T13:16:00Z"/>
          <w:rFonts w:cs="Times New Roman"/>
          <w:color w:val="000000" w:themeColor="text1"/>
          <w:sz w:val="22"/>
        </w:rPr>
      </w:pPr>
    </w:p>
    <w:p w14:paraId="424C9A70" w14:textId="0FCDA1CB" w:rsidR="001739A3" w:rsidRDefault="001739A3" w:rsidP="004C569C">
      <w:pPr>
        <w:shd w:val="clear" w:color="auto" w:fill="FFFFFF" w:themeFill="background1"/>
        <w:spacing w:after="0" w:line="360" w:lineRule="auto"/>
        <w:rPr>
          <w:ins w:id="7925" w:author="Tao Huang" w:date="2018-09-04T13:16:00Z"/>
          <w:rFonts w:cs="Times New Roman"/>
          <w:color w:val="000000" w:themeColor="text1"/>
          <w:sz w:val="22"/>
        </w:rPr>
      </w:pPr>
    </w:p>
    <w:p w14:paraId="5EC499D3" w14:textId="28EBEC7E" w:rsidR="001739A3" w:rsidRDefault="001739A3" w:rsidP="004C569C">
      <w:pPr>
        <w:shd w:val="clear" w:color="auto" w:fill="FFFFFF" w:themeFill="background1"/>
        <w:spacing w:after="0" w:line="360" w:lineRule="auto"/>
        <w:rPr>
          <w:ins w:id="7926" w:author="Tao Huang" w:date="2018-09-04T13:23:00Z"/>
          <w:rFonts w:cs="Times New Roman"/>
          <w:color w:val="000000" w:themeColor="text1"/>
          <w:sz w:val="22"/>
        </w:rPr>
      </w:pPr>
    </w:p>
    <w:p w14:paraId="0DB795C8" w14:textId="256F8975" w:rsidR="00A06C86" w:rsidRPr="001E17BA" w:rsidRDefault="00A06C86" w:rsidP="00A06C86">
      <w:pPr>
        <w:shd w:val="clear" w:color="auto" w:fill="FFFFFF" w:themeFill="background1"/>
        <w:spacing w:after="0" w:line="360" w:lineRule="auto"/>
        <w:jc w:val="center"/>
        <w:rPr>
          <w:ins w:id="7927" w:author="Tao Huang" w:date="2018-09-04T13:23:00Z"/>
          <w:rFonts w:eastAsia="DengXian" w:cs="Times New Roman"/>
          <w:color w:val="000000" w:themeColor="text1"/>
          <w:sz w:val="22"/>
        </w:rPr>
      </w:pPr>
      <w:ins w:id="7928" w:author="Tao Huang" w:date="2018-09-04T13:23:00Z">
        <w:r w:rsidRPr="001E17BA">
          <w:rPr>
            <w:rFonts w:eastAsia="DengXian" w:cs="Times New Roman"/>
            <w:color w:val="000000" w:themeColor="text1"/>
            <w:sz w:val="22"/>
          </w:rPr>
          <w:t xml:space="preserve">Table </w:t>
        </w:r>
        <w:r>
          <w:rPr>
            <w:rFonts w:eastAsia="DengXian" w:cs="Times New Roman"/>
            <w:noProof/>
            <w:color w:val="000000" w:themeColor="text1"/>
            <w:sz w:val="22"/>
          </w:rPr>
          <w:t>3.</w:t>
        </w:r>
        <w:r>
          <w:rPr>
            <w:rFonts w:eastAsia="DengXian" w:cs="Times New Roman"/>
            <w:noProof/>
            <w:color w:val="000000" w:themeColor="text1"/>
            <w:sz w:val="22"/>
          </w:rPr>
          <w:tab/>
        </w:r>
        <w:r w:rsidRPr="001E17BA">
          <w:rPr>
            <w:rFonts w:eastAsia="DengXian" w:cs="Times New Roman"/>
            <w:color w:val="000000" w:themeColor="text1"/>
            <w:sz w:val="22"/>
          </w:rPr>
          <w:t xml:space="preserve">The p-values of the </w:t>
        </w:r>
      </w:ins>
      <w:ins w:id="7929" w:author="Tao Huang" w:date="2018-09-04T13:24:00Z">
        <w:r>
          <w:rPr>
            <w:rFonts w:eastAsia="DengXian" w:cs="Times New Roman"/>
            <w:color w:val="000000" w:themeColor="text1"/>
            <w:sz w:val="22"/>
          </w:rPr>
          <w:t xml:space="preserve">Diebold-Mariana (DM) </w:t>
        </w:r>
      </w:ins>
      <w:ins w:id="7930" w:author="Tao Huang" w:date="2018-09-04T13:23:00Z">
        <w:r w:rsidRPr="001E17BA">
          <w:rPr>
            <w:rFonts w:eastAsia="DengXian" w:cs="Times New Roman"/>
            <w:color w:val="000000" w:themeColor="text1"/>
            <w:sz w:val="22"/>
          </w:rPr>
          <w:t>test</w:t>
        </w:r>
      </w:ins>
    </w:p>
    <w:p w14:paraId="7DDC7669" w14:textId="77777777" w:rsidR="00A06C86" w:rsidRDefault="00A06C86" w:rsidP="004C569C">
      <w:pPr>
        <w:shd w:val="clear" w:color="auto" w:fill="FFFFFF" w:themeFill="background1"/>
        <w:spacing w:after="0" w:line="360" w:lineRule="auto"/>
        <w:rPr>
          <w:ins w:id="7931" w:author="Tao Huang" w:date="2018-09-04T13:16:00Z"/>
          <w:rFonts w:cs="Times New Roman"/>
          <w:color w:val="000000" w:themeColor="text1"/>
          <w:sz w:val="22"/>
        </w:rPr>
      </w:pPr>
    </w:p>
    <w:tbl>
      <w:tblPr>
        <w:tblW w:w="12579" w:type="dxa"/>
        <w:tblLook w:val="04A0" w:firstRow="1" w:lastRow="0" w:firstColumn="1" w:lastColumn="0" w:noHBand="0" w:noVBand="1"/>
        <w:tblPrChange w:id="7932" w:author="Tao Huang" w:date="2018-09-04T13:16:00Z">
          <w:tblPr>
            <w:tblW w:w="12195" w:type="dxa"/>
            <w:tblLook w:val="04A0" w:firstRow="1" w:lastRow="0" w:firstColumn="1" w:lastColumn="0" w:noHBand="0" w:noVBand="1"/>
          </w:tblPr>
        </w:tblPrChange>
      </w:tblPr>
      <w:tblGrid>
        <w:gridCol w:w="1580"/>
        <w:gridCol w:w="1964"/>
        <w:gridCol w:w="951"/>
        <w:gridCol w:w="711"/>
        <w:gridCol w:w="711"/>
        <w:gridCol w:w="711"/>
        <w:gridCol w:w="711"/>
        <w:gridCol w:w="711"/>
        <w:gridCol w:w="839"/>
        <w:gridCol w:w="711"/>
        <w:gridCol w:w="711"/>
        <w:gridCol w:w="846"/>
        <w:gridCol w:w="711"/>
        <w:gridCol w:w="711"/>
        <w:tblGridChange w:id="7933">
          <w:tblGrid>
            <w:gridCol w:w="1580"/>
            <w:gridCol w:w="1580"/>
            <w:gridCol w:w="951"/>
            <w:gridCol w:w="711"/>
            <w:gridCol w:w="711"/>
            <w:gridCol w:w="711"/>
            <w:gridCol w:w="711"/>
            <w:gridCol w:w="711"/>
            <w:gridCol w:w="747"/>
            <w:gridCol w:w="711"/>
            <w:gridCol w:w="711"/>
            <w:gridCol w:w="92"/>
            <w:gridCol w:w="619"/>
            <w:gridCol w:w="711"/>
            <w:gridCol w:w="711"/>
            <w:gridCol w:w="227"/>
            <w:gridCol w:w="520"/>
            <w:gridCol w:w="711"/>
            <w:gridCol w:w="711"/>
            <w:gridCol w:w="711"/>
            <w:gridCol w:w="711"/>
            <w:gridCol w:w="711"/>
            <w:gridCol w:w="747"/>
            <w:gridCol w:w="711"/>
            <w:gridCol w:w="711"/>
          </w:tblGrid>
        </w:tblGridChange>
      </w:tblGrid>
      <w:tr w:rsidR="001739A3" w:rsidRPr="001739A3" w14:paraId="1A561D47" w14:textId="77777777" w:rsidTr="001739A3">
        <w:trPr>
          <w:trHeight w:val="20"/>
          <w:ins w:id="7934" w:author="Tao Huang" w:date="2018-09-04T13:16:00Z"/>
          <w:trPrChange w:id="7935" w:author="Tao Huang" w:date="2018-09-04T13:16:00Z">
            <w:trPr>
              <w:gridAfter w:val="0"/>
              <w:trHeight w:val="300"/>
            </w:trPr>
          </w:trPrChange>
        </w:trPr>
        <w:tc>
          <w:tcPr>
            <w:tcW w:w="1580" w:type="dxa"/>
            <w:tcBorders>
              <w:top w:val="nil"/>
              <w:left w:val="nil"/>
              <w:bottom w:val="nil"/>
              <w:right w:val="nil"/>
            </w:tcBorders>
            <w:shd w:val="clear" w:color="auto" w:fill="auto"/>
            <w:noWrap/>
            <w:vAlign w:val="bottom"/>
            <w:hideMark/>
            <w:tcPrChange w:id="7936" w:author="Tao Huang" w:date="2018-09-04T13:16:00Z">
              <w:tcPr>
                <w:tcW w:w="1580" w:type="dxa"/>
                <w:tcBorders>
                  <w:top w:val="nil"/>
                  <w:left w:val="nil"/>
                  <w:bottom w:val="nil"/>
                  <w:right w:val="nil"/>
                </w:tcBorders>
                <w:shd w:val="clear" w:color="auto" w:fill="auto"/>
                <w:noWrap/>
                <w:vAlign w:val="bottom"/>
                <w:hideMark/>
              </w:tcPr>
            </w:tcPrChange>
          </w:tcPr>
          <w:p w14:paraId="5D70A0E0" w14:textId="77777777" w:rsidR="001739A3" w:rsidRPr="001739A3" w:rsidRDefault="001739A3">
            <w:pPr>
              <w:spacing w:after="0"/>
              <w:rPr>
                <w:ins w:id="7937" w:author="Tao Huang" w:date="2018-09-04T13:16:00Z"/>
                <w:rFonts w:eastAsia="Times New Roman" w:cs="Times New Roman"/>
                <w:sz w:val="22"/>
                <w:rPrChange w:id="7938" w:author="Tao Huang" w:date="2018-09-04T13:16:00Z">
                  <w:rPr>
                    <w:ins w:id="7939" w:author="Tao Huang" w:date="2018-09-04T13:16:00Z"/>
                    <w:rFonts w:eastAsia="Times New Roman" w:cs="Times New Roman"/>
                    <w:sz w:val="20"/>
                    <w:szCs w:val="24"/>
                  </w:rPr>
                </w:rPrChange>
              </w:rPr>
              <w:pPrChange w:id="7940" w:author="Tao Huang" w:date="2018-09-04T13:18:00Z">
                <w:pPr>
                  <w:spacing w:after="0" w:line="240" w:lineRule="auto"/>
                </w:pPr>
              </w:pPrChange>
            </w:pPr>
          </w:p>
        </w:tc>
        <w:tc>
          <w:tcPr>
            <w:tcW w:w="1964" w:type="dxa"/>
            <w:tcBorders>
              <w:top w:val="nil"/>
              <w:left w:val="nil"/>
              <w:bottom w:val="nil"/>
              <w:right w:val="nil"/>
            </w:tcBorders>
            <w:shd w:val="clear" w:color="auto" w:fill="auto"/>
            <w:noWrap/>
            <w:vAlign w:val="bottom"/>
            <w:hideMark/>
            <w:tcPrChange w:id="7941" w:author="Tao Huang" w:date="2018-09-04T13:16:00Z">
              <w:tcPr>
                <w:tcW w:w="1580" w:type="dxa"/>
                <w:tcBorders>
                  <w:top w:val="nil"/>
                  <w:left w:val="nil"/>
                  <w:bottom w:val="nil"/>
                  <w:right w:val="nil"/>
                </w:tcBorders>
                <w:shd w:val="clear" w:color="auto" w:fill="auto"/>
                <w:noWrap/>
                <w:vAlign w:val="bottom"/>
                <w:hideMark/>
              </w:tcPr>
            </w:tcPrChange>
          </w:tcPr>
          <w:p w14:paraId="44D89AF3" w14:textId="77777777" w:rsidR="001739A3" w:rsidRPr="001739A3" w:rsidRDefault="001739A3">
            <w:pPr>
              <w:spacing w:after="0"/>
              <w:rPr>
                <w:ins w:id="7942" w:author="Tao Huang" w:date="2018-09-04T13:16:00Z"/>
                <w:rFonts w:eastAsia="Times New Roman" w:cs="Times New Roman"/>
                <w:sz w:val="22"/>
                <w:rPrChange w:id="7943" w:author="Tao Huang" w:date="2018-09-04T13:16:00Z">
                  <w:rPr>
                    <w:ins w:id="7944" w:author="Tao Huang" w:date="2018-09-04T13:16:00Z"/>
                    <w:rFonts w:eastAsia="Times New Roman" w:cs="Times New Roman"/>
                    <w:sz w:val="20"/>
                    <w:szCs w:val="20"/>
                  </w:rPr>
                </w:rPrChange>
              </w:rPr>
              <w:pPrChange w:id="7945" w:author="Tao Huang" w:date="2018-09-04T13:18:00Z">
                <w:pPr>
                  <w:spacing w:after="0" w:line="240" w:lineRule="auto"/>
                </w:pPr>
              </w:pPrChange>
            </w:pPr>
          </w:p>
        </w:tc>
        <w:tc>
          <w:tcPr>
            <w:tcW w:w="2373" w:type="dxa"/>
            <w:gridSpan w:val="3"/>
            <w:tcBorders>
              <w:top w:val="nil"/>
              <w:left w:val="nil"/>
              <w:bottom w:val="single" w:sz="8" w:space="0" w:color="666666"/>
              <w:right w:val="nil"/>
            </w:tcBorders>
            <w:shd w:val="clear" w:color="auto" w:fill="auto"/>
            <w:noWrap/>
            <w:vAlign w:val="center"/>
            <w:hideMark/>
            <w:tcPrChange w:id="7946" w:author="Tao Huang" w:date="2018-09-04T13:16:00Z">
              <w:tcPr>
                <w:tcW w:w="2373" w:type="dxa"/>
                <w:gridSpan w:val="3"/>
                <w:tcBorders>
                  <w:top w:val="nil"/>
                  <w:left w:val="nil"/>
                  <w:bottom w:val="single" w:sz="8" w:space="0" w:color="666666"/>
                  <w:right w:val="nil"/>
                </w:tcBorders>
                <w:shd w:val="clear" w:color="auto" w:fill="auto"/>
                <w:noWrap/>
                <w:vAlign w:val="center"/>
                <w:hideMark/>
              </w:tcPr>
            </w:tcPrChange>
          </w:tcPr>
          <w:p w14:paraId="44BD337E" w14:textId="77777777" w:rsidR="001739A3" w:rsidRPr="001739A3" w:rsidRDefault="001739A3">
            <w:pPr>
              <w:spacing w:after="0"/>
              <w:jc w:val="center"/>
              <w:rPr>
                <w:ins w:id="7947" w:author="Tao Huang" w:date="2018-09-04T13:16:00Z"/>
                <w:rFonts w:eastAsia="Times New Roman" w:cs="Times New Roman"/>
                <w:color w:val="000000"/>
                <w:sz w:val="22"/>
              </w:rPr>
              <w:pPrChange w:id="7948" w:author="Tao Huang" w:date="2018-09-04T13:18:00Z">
                <w:pPr>
                  <w:spacing w:after="0" w:line="240" w:lineRule="auto"/>
                  <w:jc w:val="center"/>
                </w:pPr>
              </w:pPrChange>
            </w:pPr>
            <w:ins w:id="7949" w:author="Tao Huang" w:date="2018-09-04T13:16:00Z">
              <w:r w:rsidRPr="001739A3">
                <w:rPr>
                  <w:rFonts w:eastAsia="Times New Roman" w:cs="Times New Roman"/>
                  <w:color w:val="000000"/>
                  <w:sz w:val="22"/>
                </w:rPr>
                <w:t>MAE</w:t>
              </w:r>
            </w:ins>
          </w:p>
        </w:tc>
        <w:tc>
          <w:tcPr>
            <w:tcW w:w="2133" w:type="dxa"/>
            <w:gridSpan w:val="3"/>
            <w:tcBorders>
              <w:top w:val="nil"/>
              <w:left w:val="nil"/>
              <w:bottom w:val="single" w:sz="8" w:space="0" w:color="666666"/>
              <w:right w:val="nil"/>
            </w:tcBorders>
            <w:shd w:val="clear" w:color="auto" w:fill="auto"/>
            <w:noWrap/>
            <w:vAlign w:val="center"/>
            <w:hideMark/>
            <w:tcPrChange w:id="7950" w:author="Tao Huang" w:date="2018-09-04T13:16:00Z">
              <w:tcPr>
                <w:tcW w:w="2133" w:type="dxa"/>
                <w:gridSpan w:val="3"/>
                <w:tcBorders>
                  <w:top w:val="nil"/>
                  <w:left w:val="nil"/>
                  <w:bottom w:val="single" w:sz="8" w:space="0" w:color="666666"/>
                  <w:right w:val="nil"/>
                </w:tcBorders>
                <w:shd w:val="clear" w:color="auto" w:fill="auto"/>
                <w:noWrap/>
                <w:vAlign w:val="center"/>
                <w:hideMark/>
              </w:tcPr>
            </w:tcPrChange>
          </w:tcPr>
          <w:p w14:paraId="296D5319" w14:textId="77777777" w:rsidR="001739A3" w:rsidRPr="001739A3" w:rsidRDefault="001739A3">
            <w:pPr>
              <w:spacing w:after="0"/>
              <w:jc w:val="center"/>
              <w:rPr>
                <w:ins w:id="7951" w:author="Tao Huang" w:date="2018-09-04T13:16:00Z"/>
                <w:rFonts w:eastAsia="Times New Roman" w:cs="Times New Roman"/>
                <w:color w:val="000000"/>
                <w:sz w:val="22"/>
              </w:rPr>
              <w:pPrChange w:id="7952" w:author="Tao Huang" w:date="2018-09-04T13:18:00Z">
                <w:pPr>
                  <w:spacing w:after="0" w:line="240" w:lineRule="auto"/>
                  <w:jc w:val="center"/>
                </w:pPr>
              </w:pPrChange>
            </w:pPr>
            <w:ins w:id="7953" w:author="Tao Huang" w:date="2018-09-04T13:16:00Z">
              <w:r w:rsidRPr="001739A3">
                <w:rPr>
                  <w:rFonts w:eastAsia="Times New Roman" w:cs="Times New Roman"/>
                  <w:color w:val="000000"/>
                  <w:sz w:val="22"/>
                </w:rPr>
                <w:t>SMAPE</w:t>
              </w:r>
            </w:ins>
          </w:p>
        </w:tc>
        <w:tc>
          <w:tcPr>
            <w:tcW w:w="2261" w:type="dxa"/>
            <w:gridSpan w:val="3"/>
            <w:tcBorders>
              <w:top w:val="nil"/>
              <w:left w:val="nil"/>
              <w:bottom w:val="single" w:sz="8" w:space="0" w:color="666666"/>
              <w:right w:val="nil"/>
            </w:tcBorders>
            <w:shd w:val="clear" w:color="auto" w:fill="auto"/>
            <w:noWrap/>
            <w:vAlign w:val="center"/>
            <w:hideMark/>
            <w:tcPrChange w:id="7954" w:author="Tao Huang" w:date="2018-09-04T13:16:00Z">
              <w:tcPr>
                <w:tcW w:w="2261" w:type="dxa"/>
                <w:gridSpan w:val="4"/>
                <w:tcBorders>
                  <w:top w:val="nil"/>
                  <w:left w:val="nil"/>
                  <w:bottom w:val="single" w:sz="8" w:space="0" w:color="666666"/>
                  <w:right w:val="nil"/>
                </w:tcBorders>
                <w:shd w:val="clear" w:color="auto" w:fill="auto"/>
                <w:noWrap/>
                <w:vAlign w:val="center"/>
                <w:hideMark/>
              </w:tcPr>
            </w:tcPrChange>
          </w:tcPr>
          <w:p w14:paraId="6219B641" w14:textId="77777777" w:rsidR="001739A3" w:rsidRPr="001739A3" w:rsidRDefault="001739A3">
            <w:pPr>
              <w:spacing w:after="0"/>
              <w:jc w:val="center"/>
              <w:rPr>
                <w:ins w:id="7955" w:author="Tao Huang" w:date="2018-09-04T13:16:00Z"/>
                <w:rFonts w:eastAsia="Times New Roman" w:cs="Times New Roman"/>
                <w:color w:val="000000"/>
                <w:sz w:val="22"/>
              </w:rPr>
              <w:pPrChange w:id="7956" w:author="Tao Huang" w:date="2018-09-04T13:18:00Z">
                <w:pPr>
                  <w:spacing w:after="0" w:line="240" w:lineRule="auto"/>
                  <w:jc w:val="center"/>
                </w:pPr>
              </w:pPrChange>
            </w:pPr>
            <w:ins w:id="7957" w:author="Tao Huang" w:date="2018-09-04T13:16:00Z">
              <w:r w:rsidRPr="001739A3">
                <w:rPr>
                  <w:rFonts w:eastAsia="Times New Roman" w:cs="Times New Roman"/>
                  <w:color w:val="000000"/>
                  <w:sz w:val="22"/>
                </w:rPr>
                <w:t>MASE</w:t>
              </w:r>
            </w:ins>
          </w:p>
        </w:tc>
        <w:tc>
          <w:tcPr>
            <w:tcW w:w="2268" w:type="dxa"/>
            <w:gridSpan w:val="3"/>
            <w:tcBorders>
              <w:top w:val="nil"/>
              <w:left w:val="nil"/>
              <w:bottom w:val="single" w:sz="8" w:space="0" w:color="666666"/>
              <w:right w:val="nil"/>
            </w:tcBorders>
            <w:shd w:val="clear" w:color="auto" w:fill="auto"/>
            <w:noWrap/>
            <w:vAlign w:val="center"/>
            <w:hideMark/>
            <w:tcPrChange w:id="7958" w:author="Tao Huang" w:date="2018-09-04T13:16:00Z">
              <w:tcPr>
                <w:tcW w:w="2265" w:type="dxa"/>
                <w:gridSpan w:val="4"/>
                <w:tcBorders>
                  <w:top w:val="nil"/>
                  <w:left w:val="nil"/>
                  <w:bottom w:val="single" w:sz="8" w:space="0" w:color="666666"/>
                  <w:right w:val="nil"/>
                </w:tcBorders>
                <w:shd w:val="clear" w:color="auto" w:fill="auto"/>
                <w:noWrap/>
                <w:vAlign w:val="center"/>
                <w:hideMark/>
              </w:tcPr>
            </w:tcPrChange>
          </w:tcPr>
          <w:p w14:paraId="0F71C318" w14:textId="77777777" w:rsidR="001739A3" w:rsidRPr="001739A3" w:rsidRDefault="001739A3">
            <w:pPr>
              <w:spacing w:after="0"/>
              <w:jc w:val="center"/>
              <w:rPr>
                <w:ins w:id="7959" w:author="Tao Huang" w:date="2018-09-04T13:16:00Z"/>
                <w:rFonts w:eastAsia="Times New Roman" w:cs="Times New Roman"/>
                <w:color w:val="000000"/>
                <w:sz w:val="22"/>
              </w:rPr>
              <w:pPrChange w:id="7960" w:author="Tao Huang" w:date="2018-09-04T13:18:00Z">
                <w:pPr>
                  <w:spacing w:after="0" w:line="240" w:lineRule="auto"/>
                  <w:jc w:val="center"/>
                </w:pPr>
              </w:pPrChange>
            </w:pPr>
            <w:ins w:id="7961" w:author="Tao Huang" w:date="2018-09-04T13:16:00Z">
              <w:r w:rsidRPr="001739A3">
                <w:rPr>
                  <w:rFonts w:eastAsia="Times New Roman" w:cs="Times New Roman"/>
                  <w:color w:val="000000"/>
                  <w:sz w:val="22"/>
                </w:rPr>
                <w:t>MSE</w:t>
              </w:r>
            </w:ins>
          </w:p>
        </w:tc>
      </w:tr>
      <w:tr w:rsidR="001739A3" w:rsidRPr="001739A3" w14:paraId="17BB522A" w14:textId="77777777" w:rsidTr="001739A3">
        <w:tblPrEx>
          <w:tblPrExChange w:id="7962" w:author="Tao Huang" w:date="2018-09-04T13:16:00Z">
            <w:tblPrEx>
              <w:tblW w:w="16266" w:type="dxa"/>
            </w:tblPrEx>
          </w:tblPrExChange>
        </w:tblPrEx>
        <w:trPr>
          <w:trHeight w:val="20"/>
          <w:ins w:id="7963" w:author="Tao Huang" w:date="2018-09-04T13:16:00Z"/>
          <w:trPrChange w:id="7964" w:author="Tao Huang" w:date="2018-09-04T13:16:00Z">
            <w:trPr>
              <w:gridAfter w:val="0"/>
              <w:trHeight w:val="290"/>
            </w:trPr>
          </w:trPrChange>
        </w:trPr>
        <w:tc>
          <w:tcPr>
            <w:tcW w:w="1580" w:type="dxa"/>
            <w:tcBorders>
              <w:top w:val="nil"/>
              <w:left w:val="nil"/>
              <w:bottom w:val="nil"/>
              <w:right w:val="nil"/>
            </w:tcBorders>
            <w:shd w:val="clear" w:color="auto" w:fill="auto"/>
            <w:noWrap/>
            <w:vAlign w:val="bottom"/>
            <w:hideMark/>
            <w:tcPrChange w:id="7965" w:author="Tao Huang" w:date="2018-09-04T13:16:00Z">
              <w:tcPr>
                <w:tcW w:w="1580" w:type="dxa"/>
                <w:tcBorders>
                  <w:top w:val="nil"/>
                  <w:left w:val="nil"/>
                  <w:bottom w:val="nil"/>
                  <w:right w:val="nil"/>
                </w:tcBorders>
                <w:shd w:val="clear" w:color="auto" w:fill="auto"/>
                <w:noWrap/>
                <w:vAlign w:val="bottom"/>
                <w:hideMark/>
              </w:tcPr>
            </w:tcPrChange>
          </w:tcPr>
          <w:p w14:paraId="74ADF10D" w14:textId="77777777" w:rsidR="001739A3" w:rsidRPr="001739A3" w:rsidRDefault="001739A3">
            <w:pPr>
              <w:spacing w:after="0"/>
              <w:jc w:val="center"/>
              <w:rPr>
                <w:ins w:id="7966" w:author="Tao Huang" w:date="2018-09-04T13:16:00Z"/>
                <w:rFonts w:eastAsia="Times New Roman" w:cs="Times New Roman"/>
                <w:color w:val="000000"/>
                <w:sz w:val="22"/>
              </w:rPr>
              <w:pPrChange w:id="7967" w:author="Tao Huang" w:date="2018-09-04T13:18:00Z">
                <w:pPr>
                  <w:spacing w:after="0" w:line="240" w:lineRule="auto"/>
                  <w:jc w:val="center"/>
                </w:pPr>
              </w:pPrChange>
            </w:pPr>
          </w:p>
        </w:tc>
        <w:tc>
          <w:tcPr>
            <w:tcW w:w="1964" w:type="dxa"/>
            <w:tcBorders>
              <w:top w:val="nil"/>
              <w:left w:val="nil"/>
              <w:bottom w:val="nil"/>
              <w:right w:val="nil"/>
            </w:tcBorders>
            <w:shd w:val="clear" w:color="auto" w:fill="auto"/>
            <w:noWrap/>
            <w:vAlign w:val="bottom"/>
            <w:hideMark/>
            <w:tcPrChange w:id="7968" w:author="Tao Huang" w:date="2018-09-04T13:16:00Z">
              <w:tcPr>
                <w:tcW w:w="1580" w:type="dxa"/>
                <w:tcBorders>
                  <w:top w:val="nil"/>
                  <w:left w:val="nil"/>
                  <w:bottom w:val="nil"/>
                  <w:right w:val="nil"/>
                </w:tcBorders>
                <w:shd w:val="clear" w:color="auto" w:fill="auto"/>
                <w:noWrap/>
                <w:vAlign w:val="bottom"/>
                <w:hideMark/>
              </w:tcPr>
            </w:tcPrChange>
          </w:tcPr>
          <w:p w14:paraId="50056BC5" w14:textId="77777777" w:rsidR="001739A3" w:rsidRPr="001739A3" w:rsidRDefault="001739A3">
            <w:pPr>
              <w:spacing w:after="0"/>
              <w:rPr>
                <w:ins w:id="7969" w:author="Tao Huang" w:date="2018-09-04T13:16:00Z"/>
                <w:rFonts w:eastAsia="Times New Roman" w:cs="Times New Roman"/>
                <w:sz w:val="22"/>
                <w:rPrChange w:id="7970" w:author="Tao Huang" w:date="2018-09-04T13:16:00Z">
                  <w:rPr>
                    <w:ins w:id="7971" w:author="Tao Huang" w:date="2018-09-04T13:16:00Z"/>
                    <w:rFonts w:eastAsia="Times New Roman" w:cs="Times New Roman"/>
                    <w:sz w:val="20"/>
                    <w:szCs w:val="20"/>
                  </w:rPr>
                </w:rPrChange>
              </w:rPr>
              <w:pPrChange w:id="7972" w:author="Tao Huang" w:date="2018-09-04T13:18:00Z">
                <w:pPr>
                  <w:spacing w:after="0" w:line="240" w:lineRule="auto"/>
                </w:pPr>
              </w:pPrChange>
            </w:pPr>
          </w:p>
        </w:tc>
        <w:tc>
          <w:tcPr>
            <w:tcW w:w="951" w:type="dxa"/>
            <w:tcBorders>
              <w:top w:val="nil"/>
              <w:left w:val="nil"/>
              <w:bottom w:val="nil"/>
              <w:right w:val="nil"/>
            </w:tcBorders>
            <w:shd w:val="clear" w:color="auto" w:fill="auto"/>
            <w:noWrap/>
            <w:vAlign w:val="center"/>
            <w:hideMark/>
            <w:tcPrChange w:id="7973" w:author="Tao Huang" w:date="2018-09-04T13:16:00Z">
              <w:tcPr>
                <w:tcW w:w="951" w:type="dxa"/>
                <w:tcBorders>
                  <w:top w:val="nil"/>
                  <w:left w:val="nil"/>
                  <w:bottom w:val="nil"/>
                  <w:right w:val="nil"/>
                </w:tcBorders>
                <w:shd w:val="clear" w:color="auto" w:fill="auto"/>
                <w:noWrap/>
                <w:vAlign w:val="center"/>
                <w:hideMark/>
              </w:tcPr>
            </w:tcPrChange>
          </w:tcPr>
          <w:p w14:paraId="7B043BB4" w14:textId="77777777" w:rsidR="001739A3" w:rsidRPr="001739A3" w:rsidRDefault="001739A3">
            <w:pPr>
              <w:spacing w:after="0"/>
              <w:jc w:val="center"/>
              <w:rPr>
                <w:ins w:id="7974" w:author="Tao Huang" w:date="2018-09-04T13:16:00Z"/>
                <w:rFonts w:eastAsia="Times New Roman" w:cs="Times New Roman"/>
                <w:i/>
                <w:iCs/>
                <w:color w:val="000000"/>
                <w:sz w:val="22"/>
              </w:rPr>
              <w:pPrChange w:id="7975" w:author="Tao Huang" w:date="2018-09-04T13:18:00Z">
                <w:pPr>
                  <w:spacing w:after="0" w:line="240" w:lineRule="auto"/>
                  <w:jc w:val="center"/>
                </w:pPr>
              </w:pPrChange>
            </w:pPr>
            <w:ins w:id="7976"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7977" w:author="Tao Huang" w:date="2018-09-04T13:16:00Z">
              <w:tcPr>
                <w:tcW w:w="711" w:type="dxa"/>
                <w:tcBorders>
                  <w:top w:val="nil"/>
                  <w:left w:val="nil"/>
                  <w:bottom w:val="nil"/>
                  <w:right w:val="nil"/>
                </w:tcBorders>
                <w:shd w:val="clear" w:color="auto" w:fill="auto"/>
                <w:noWrap/>
                <w:vAlign w:val="center"/>
                <w:hideMark/>
              </w:tcPr>
            </w:tcPrChange>
          </w:tcPr>
          <w:p w14:paraId="6C73721B" w14:textId="77777777" w:rsidR="001739A3" w:rsidRPr="001739A3" w:rsidRDefault="001739A3">
            <w:pPr>
              <w:spacing w:after="0"/>
              <w:jc w:val="center"/>
              <w:rPr>
                <w:ins w:id="7978" w:author="Tao Huang" w:date="2018-09-04T13:16:00Z"/>
                <w:rFonts w:eastAsia="Times New Roman" w:cs="Times New Roman"/>
                <w:i/>
                <w:iCs/>
                <w:color w:val="000000"/>
                <w:sz w:val="22"/>
              </w:rPr>
              <w:pPrChange w:id="7979" w:author="Tao Huang" w:date="2018-09-04T13:18:00Z">
                <w:pPr>
                  <w:spacing w:after="0" w:line="240" w:lineRule="auto"/>
                  <w:jc w:val="center"/>
                </w:pPr>
              </w:pPrChange>
            </w:pPr>
            <w:ins w:id="7980"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7981" w:author="Tao Huang" w:date="2018-09-04T13:16:00Z">
              <w:tcPr>
                <w:tcW w:w="711" w:type="dxa"/>
                <w:tcBorders>
                  <w:top w:val="nil"/>
                  <w:left w:val="nil"/>
                  <w:bottom w:val="nil"/>
                  <w:right w:val="nil"/>
                </w:tcBorders>
                <w:shd w:val="clear" w:color="auto" w:fill="auto"/>
                <w:noWrap/>
                <w:vAlign w:val="center"/>
                <w:hideMark/>
              </w:tcPr>
            </w:tcPrChange>
          </w:tcPr>
          <w:p w14:paraId="23ED709E" w14:textId="77777777" w:rsidR="001739A3" w:rsidRPr="001739A3" w:rsidRDefault="001739A3">
            <w:pPr>
              <w:spacing w:after="0"/>
              <w:jc w:val="center"/>
              <w:rPr>
                <w:ins w:id="7982" w:author="Tao Huang" w:date="2018-09-04T13:16:00Z"/>
                <w:rFonts w:eastAsia="Times New Roman" w:cs="Times New Roman"/>
                <w:i/>
                <w:iCs/>
                <w:color w:val="000000"/>
                <w:sz w:val="22"/>
              </w:rPr>
              <w:pPrChange w:id="7983" w:author="Tao Huang" w:date="2018-09-04T13:18:00Z">
                <w:pPr>
                  <w:spacing w:after="0" w:line="240" w:lineRule="auto"/>
                  <w:jc w:val="center"/>
                </w:pPr>
              </w:pPrChange>
            </w:pPr>
            <w:ins w:id="7984"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c>
          <w:tcPr>
            <w:tcW w:w="711" w:type="dxa"/>
            <w:tcBorders>
              <w:top w:val="nil"/>
              <w:left w:val="nil"/>
              <w:bottom w:val="nil"/>
              <w:right w:val="nil"/>
            </w:tcBorders>
            <w:shd w:val="clear" w:color="auto" w:fill="auto"/>
            <w:noWrap/>
            <w:vAlign w:val="center"/>
            <w:hideMark/>
            <w:tcPrChange w:id="7985" w:author="Tao Huang" w:date="2018-09-04T13:16:00Z">
              <w:tcPr>
                <w:tcW w:w="704" w:type="dxa"/>
                <w:tcBorders>
                  <w:top w:val="nil"/>
                  <w:left w:val="nil"/>
                  <w:bottom w:val="nil"/>
                  <w:right w:val="nil"/>
                </w:tcBorders>
                <w:shd w:val="clear" w:color="auto" w:fill="auto"/>
                <w:noWrap/>
                <w:vAlign w:val="center"/>
                <w:hideMark/>
              </w:tcPr>
            </w:tcPrChange>
          </w:tcPr>
          <w:p w14:paraId="67062C25" w14:textId="77777777" w:rsidR="001739A3" w:rsidRPr="001739A3" w:rsidRDefault="001739A3">
            <w:pPr>
              <w:spacing w:after="0"/>
              <w:jc w:val="center"/>
              <w:rPr>
                <w:ins w:id="7986" w:author="Tao Huang" w:date="2018-09-04T13:16:00Z"/>
                <w:rFonts w:eastAsia="Times New Roman" w:cs="Times New Roman"/>
                <w:i/>
                <w:iCs/>
                <w:color w:val="000000"/>
                <w:sz w:val="22"/>
              </w:rPr>
              <w:pPrChange w:id="7987" w:author="Tao Huang" w:date="2018-09-04T13:18:00Z">
                <w:pPr>
                  <w:spacing w:after="0" w:line="240" w:lineRule="auto"/>
                  <w:jc w:val="center"/>
                </w:pPr>
              </w:pPrChange>
            </w:pPr>
            <w:ins w:id="7988"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7989" w:author="Tao Huang" w:date="2018-09-04T13:16:00Z">
              <w:tcPr>
                <w:tcW w:w="711" w:type="dxa"/>
                <w:tcBorders>
                  <w:top w:val="nil"/>
                  <w:left w:val="nil"/>
                  <w:bottom w:val="nil"/>
                  <w:right w:val="nil"/>
                </w:tcBorders>
                <w:shd w:val="clear" w:color="auto" w:fill="auto"/>
                <w:noWrap/>
                <w:vAlign w:val="center"/>
                <w:hideMark/>
              </w:tcPr>
            </w:tcPrChange>
          </w:tcPr>
          <w:p w14:paraId="72D883F8" w14:textId="77777777" w:rsidR="001739A3" w:rsidRPr="001739A3" w:rsidRDefault="001739A3">
            <w:pPr>
              <w:spacing w:after="0"/>
              <w:jc w:val="center"/>
              <w:rPr>
                <w:ins w:id="7990" w:author="Tao Huang" w:date="2018-09-04T13:16:00Z"/>
                <w:rFonts w:eastAsia="Times New Roman" w:cs="Times New Roman"/>
                <w:i/>
                <w:iCs/>
                <w:color w:val="000000"/>
                <w:sz w:val="22"/>
              </w:rPr>
              <w:pPrChange w:id="7991" w:author="Tao Huang" w:date="2018-09-04T13:18:00Z">
                <w:pPr>
                  <w:spacing w:after="0" w:line="240" w:lineRule="auto"/>
                  <w:jc w:val="center"/>
                </w:pPr>
              </w:pPrChange>
            </w:pPr>
            <w:ins w:id="7992"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7993" w:author="Tao Huang" w:date="2018-09-04T13:16:00Z">
              <w:tcPr>
                <w:tcW w:w="711" w:type="dxa"/>
                <w:tcBorders>
                  <w:top w:val="nil"/>
                  <w:left w:val="nil"/>
                  <w:bottom w:val="nil"/>
                  <w:right w:val="nil"/>
                </w:tcBorders>
                <w:shd w:val="clear" w:color="auto" w:fill="auto"/>
                <w:noWrap/>
                <w:vAlign w:val="center"/>
                <w:hideMark/>
              </w:tcPr>
            </w:tcPrChange>
          </w:tcPr>
          <w:p w14:paraId="774BBCF2" w14:textId="77777777" w:rsidR="001739A3" w:rsidRPr="001739A3" w:rsidRDefault="001739A3">
            <w:pPr>
              <w:spacing w:after="0"/>
              <w:jc w:val="center"/>
              <w:rPr>
                <w:ins w:id="7994" w:author="Tao Huang" w:date="2018-09-04T13:16:00Z"/>
                <w:rFonts w:eastAsia="Times New Roman" w:cs="Times New Roman"/>
                <w:i/>
                <w:iCs/>
                <w:color w:val="000000"/>
                <w:sz w:val="22"/>
              </w:rPr>
              <w:pPrChange w:id="7995" w:author="Tao Huang" w:date="2018-09-04T13:18:00Z">
                <w:pPr>
                  <w:spacing w:after="0" w:line="240" w:lineRule="auto"/>
                  <w:jc w:val="center"/>
                </w:pPr>
              </w:pPrChange>
            </w:pPr>
            <w:ins w:id="7996"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c>
          <w:tcPr>
            <w:tcW w:w="839" w:type="dxa"/>
            <w:tcBorders>
              <w:top w:val="nil"/>
              <w:left w:val="nil"/>
              <w:bottom w:val="nil"/>
              <w:right w:val="nil"/>
            </w:tcBorders>
            <w:shd w:val="clear" w:color="auto" w:fill="auto"/>
            <w:noWrap/>
            <w:vAlign w:val="center"/>
            <w:hideMark/>
            <w:tcPrChange w:id="7997" w:author="Tao Huang" w:date="2018-09-04T13:16:00Z">
              <w:tcPr>
                <w:tcW w:w="2880" w:type="dxa"/>
                <w:gridSpan w:val="5"/>
                <w:tcBorders>
                  <w:top w:val="nil"/>
                  <w:left w:val="nil"/>
                  <w:bottom w:val="nil"/>
                  <w:right w:val="nil"/>
                </w:tcBorders>
                <w:shd w:val="clear" w:color="auto" w:fill="auto"/>
                <w:noWrap/>
                <w:vAlign w:val="center"/>
                <w:hideMark/>
              </w:tcPr>
            </w:tcPrChange>
          </w:tcPr>
          <w:p w14:paraId="2F9C99DC" w14:textId="77777777" w:rsidR="001739A3" w:rsidRPr="001739A3" w:rsidRDefault="001739A3">
            <w:pPr>
              <w:spacing w:after="0"/>
              <w:jc w:val="center"/>
              <w:rPr>
                <w:ins w:id="7998" w:author="Tao Huang" w:date="2018-09-04T13:16:00Z"/>
                <w:rFonts w:eastAsia="Times New Roman" w:cs="Times New Roman"/>
                <w:i/>
                <w:iCs/>
                <w:color w:val="000000"/>
                <w:sz w:val="22"/>
              </w:rPr>
              <w:pPrChange w:id="7999" w:author="Tao Huang" w:date="2018-09-04T13:18:00Z">
                <w:pPr>
                  <w:spacing w:after="0" w:line="240" w:lineRule="auto"/>
                  <w:jc w:val="center"/>
                </w:pPr>
              </w:pPrChange>
            </w:pPr>
            <w:ins w:id="8000"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8001" w:author="Tao Huang" w:date="2018-09-04T13:16:00Z">
              <w:tcPr>
                <w:tcW w:w="711" w:type="dxa"/>
                <w:tcBorders>
                  <w:top w:val="nil"/>
                  <w:left w:val="nil"/>
                  <w:bottom w:val="nil"/>
                  <w:right w:val="nil"/>
                </w:tcBorders>
                <w:shd w:val="clear" w:color="auto" w:fill="auto"/>
                <w:noWrap/>
                <w:vAlign w:val="center"/>
                <w:hideMark/>
              </w:tcPr>
            </w:tcPrChange>
          </w:tcPr>
          <w:p w14:paraId="25C74FD6" w14:textId="77777777" w:rsidR="001739A3" w:rsidRPr="001739A3" w:rsidRDefault="001739A3">
            <w:pPr>
              <w:spacing w:after="0"/>
              <w:jc w:val="center"/>
              <w:rPr>
                <w:ins w:id="8002" w:author="Tao Huang" w:date="2018-09-04T13:16:00Z"/>
                <w:rFonts w:eastAsia="Times New Roman" w:cs="Times New Roman"/>
                <w:i/>
                <w:iCs/>
                <w:color w:val="000000"/>
                <w:sz w:val="22"/>
              </w:rPr>
              <w:pPrChange w:id="8003" w:author="Tao Huang" w:date="2018-09-04T13:18:00Z">
                <w:pPr>
                  <w:spacing w:after="0" w:line="240" w:lineRule="auto"/>
                  <w:jc w:val="center"/>
                </w:pPr>
              </w:pPrChange>
            </w:pPr>
            <w:ins w:id="8004"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8005" w:author="Tao Huang" w:date="2018-09-04T13:16:00Z">
              <w:tcPr>
                <w:tcW w:w="711" w:type="dxa"/>
                <w:tcBorders>
                  <w:top w:val="nil"/>
                  <w:left w:val="nil"/>
                  <w:bottom w:val="nil"/>
                  <w:right w:val="nil"/>
                </w:tcBorders>
                <w:shd w:val="clear" w:color="auto" w:fill="auto"/>
                <w:noWrap/>
                <w:vAlign w:val="center"/>
                <w:hideMark/>
              </w:tcPr>
            </w:tcPrChange>
          </w:tcPr>
          <w:p w14:paraId="6A4E8015" w14:textId="77777777" w:rsidR="001739A3" w:rsidRPr="001739A3" w:rsidRDefault="001739A3">
            <w:pPr>
              <w:spacing w:after="0"/>
              <w:jc w:val="center"/>
              <w:rPr>
                <w:ins w:id="8006" w:author="Tao Huang" w:date="2018-09-04T13:16:00Z"/>
                <w:rFonts w:eastAsia="Times New Roman" w:cs="Times New Roman"/>
                <w:i/>
                <w:iCs/>
                <w:color w:val="000000"/>
                <w:sz w:val="22"/>
              </w:rPr>
              <w:pPrChange w:id="8007" w:author="Tao Huang" w:date="2018-09-04T13:18:00Z">
                <w:pPr>
                  <w:spacing w:after="0" w:line="240" w:lineRule="auto"/>
                  <w:jc w:val="center"/>
                </w:pPr>
              </w:pPrChange>
            </w:pPr>
            <w:ins w:id="8008"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c>
          <w:tcPr>
            <w:tcW w:w="846" w:type="dxa"/>
            <w:tcBorders>
              <w:top w:val="nil"/>
              <w:left w:val="nil"/>
              <w:bottom w:val="nil"/>
              <w:right w:val="nil"/>
            </w:tcBorders>
            <w:shd w:val="clear" w:color="auto" w:fill="auto"/>
            <w:noWrap/>
            <w:vAlign w:val="center"/>
            <w:hideMark/>
            <w:tcPrChange w:id="8009" w:author="Tao Huang" w:date="2018-09-04T13:16:00Z">
              <w:tcPr>
                <w:tcW w:w="2880" w:type="dxa"/>
                <w:gridSpan w:val="5"/>
                <w:tcBorders>
                  <w:top w:val="nil"/>
                  <w:left w:val="nil"/>
                  <w:bottom w:val="nil"/>
                  <w:right w:val="nil"/>
                </w:tcBorders>
                <w:shd w:val="clear" w:color="auto" w:fill="auto"/>
                <w:noWrap/>
                <w:vAlign w:val="center"/>
                <w:hideMark/>
              </w:tcPr>
            </w:tcPrChange>
          </w:tcPr>
          <w:p w14:paraId="6094A06F" w14:textId="77777777" w:rsidR="001739A3" w:rsidRPr="001739A3" w:rsidRDefault="001739A3">
            <w:pPr>
              <w:spacing w:after="0"/>
              <w:jc w:val="center"/>
              <w:rPr>
                <w:ins w:id="8010" w:author="Tao Huang" w:date="2018-09-04T13:16:00Z"/>
                <w:rFonts w:eastAsia="Times New Roman" w:cs="Times New Roman"/>
                <w:i/>
                <w:iCs/>
                <w:color w:val="000000"/>
                <w:sz w:val="22"/>
              </w:rPr>
              <w:pPrChange w:id="8011" w:author="Tao Huang" w:date="2018-09-04T13:18:00Z">
                <w:pPr>
                  <w:spacing w:after="0" w:line="240" w:lineRule="auto"/>
                  <w:jc w:val="center"/>
                </w:pPr>
              </w:pPrChange>
            </w:pPr>
            <w:ins w:id="8012"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=1</w:t>
              </w:r>
            </w:ins>
          </w:p>
        </w:tc>
        <w:tc>
          <w:tcPr>
            <w:tcW w:w="711" w:type="dxa"/>
            <w:tcBorders>
              <w:top w:val="nil"/>
              <w:left w:val="nil"/>
              <w:bottom w:val="nil"/>
              <w:right w:val="nil"/>
            </w:tcBorders>
            <w:shd w:val="clear" w:color="auto" w:fill="auto"/>
            <w:noWrap/>
            <w:vAlign w:val="center"/>
            <w:hideMark/>
            <w:tcPrChange w:id="8013" w:author="Tao Huang" w:date="2018-09-04T13:16:00Z">
              <w:tcPr>
                <w:tcW w:w="711" w:type="dxa"/>
                <w:tcBorders>
                  <w:top w:val="nil"/>
                  <w:left w:val="nil"/>
                  <w:bottom w:val="nil"/>
                  <w:right w:val="nil"/>
                </w:tcBorders>
                <w:shd w:val="clear" w:color="auto" w:fill="auto"/>
                <w:noWrap/>
                <w:vAlign w:val="center"/>
                <w:hideMark/>
              </w:tcPr>
            </w:tcPrChange>
          </w:tcPr>
          <w:p w14:paraId="40DBB75D" w14:textId="77777777" w:rsidR="001739A3" w:rsidRPr="001739A3" w:rsidRDefault="001739A3">
            <w:pPr>
              <w:spacing w:after="0"/>
              <w:jc w:val="center"/>
              <w:rPr>
                <w:ins w:id="8014" w:author="Tao Huang" w:date="2018-09-04T13:16:00Z"/>
                <w:rFonts w:eastAsia="Times New Roman" w:cs="Times New Roman"/>
                <w:i/>
                <w:iCs/>
                <w:color w:val="000000"/>
                <w:sz w:val="22"/>
              </w:rPr>
              <w:pPrChange w:id="8015" w:author="Tao Huang" w:date="2018-09-04T13:18:00Z">
                <w:pPr>
                  <w:spacing w:after="0" w:line="240" w:lineRule="auto"/>
                  <w:jc w:val="center"/>
                </w:pPr>
              </w:pPrChange>
            </w:pPr>
            <w:ins w:id="8016"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=4</w:t>
              </w:r>
            </w:ins>
          </w:p>
        </w:tc>
        <w:tc>
          <w:tcPr>
            <w:tcW w:w="711" w:type="dxa"/>
            <w:tcBorders>
              <w:top w:val="nil"/>
              <w:left w:val="nil"/>
              <w:bottom w:val="nil"/>
              <w:right w:val="nil"/>
            </w:tcBorders>
            <w:shd w:val="clear" w:color="auto" w:fill="auto"/>
            <w:noWrap/>
            <w:vAlign w:val="center"/>
            <w:hideMark/>
            <w:tcPrChange w:id="8017" w:author="Tao Huang" w:date="2018-09-04T13:16:00Z">
              <w:tcPr>
                <w:tcW w:w="711" w:type="dxa"/>
                <w:tcBorders>
                  <w:top w:val="nil"/>
                  <w:left w:val="nil"/>
                  <w:bottom w:val="nil"/>
                  <w:right w:val="nil"/>
                </w:tcBorders>
                <w:shd w:val="clear" w:color="auto" w:fill="auto"/>
                <w:noWrap/>
                <w:vAlign w:val="center"/>
                <w:hideMark/>
              </w:tcPr>
            </w:tcPrChange>
          </w:tcPr>
          <w:p w14:paraId="481639FC" w14:textId="77777777" w:rsidR="001739A3" w:rsidRPr="001739A3" w:rsidRDefault="001739A3">
            <w:pPr>
              <w:spacing w:after="0"/>
              <w:jc w:val="center"/>
              <w:rPr>
                <w:ins w:id="8018" w:author="Tao Huang" w:date="2018-09-04T13:16:00Z"/>
                <w:rFonts w:eastAsia="Times New Roman" w:cs="Times New Roman"/>
                <w:i/>
                <w:iCs/>
                <w:color w:val="000000"/>
                <w:sz w:val="22"/>
              </w:rPr>
              <w:pPrChange w:id="8019" w:author="Tao Huang" w:date="2018-09-04T13:18:00Z">
                <w:pPr>
                  <w:spacing w:after="0" w:line="240" w:lineRule="auto"/>
                  <w:jc w:val="center"/>
                </w:pPr>
              </w:pPrChange>
            </w:pPr>
            <w:ins w:id="8020" w:author="Tao Huang" w:date="2018-09-04T13:16:00Z">
              <w:r w:rsidRPr="001739A3">
                <w:rPr>
                  <w:rFonts w:eastAsia="Times New Roman" w:cs="Times New Roman"/>
                  <w:i/>
                  <w:iCs/>
                  <w:color w:val="000000"/>
                  <w:sz w:val="22"/>
                </w:rPr>
                <w:t>H</w:t>
              </w:r>
              <w:r w:rsidRPr="001739A3">
                <w:rPr>
                  <w:rFonts w:eastAsia="Times New Roman" w:cs="Times New Roman"/>
                  <w:color w:val="000000"/>
                  <w:sz w:val="22"/>
                </w:rPr>
                <w:t>=8</w:t>
              </w:r>
            </w:ins>
          </w:p>
        </w:tc>
      </w:tr>
      <w:tr w:rsidR="001739A3" w:rsidRPr="001739A3" w14:paraId="71C36B6A" w14:textId="77777777" w:rsidTr="001739A3">
        <w:tblPrEx>
          <w:tblPrExChange w:id="8021" w:author="Tao Huang" w:date="2018-09-04T13:16:00Z">
            <w:tblPrEx>
              <w:tblW w:w="16266" w:type="dxa"/>
            </w:tblPrEx>
          </w:tblPrExChange>
        </w:tblPrEx>
        <w:trPr>
          <w:trHeight w:val="20"/>
          <w:ins w:id="8022" w:author="Tao Huang" w:date="2018-09-04T13:16:00Z"/>
          <w:trPrChange w:id="8023" w:author="Tao Huang" w:date="2018-09-04T13:16:00Z">
            <w:trPr>
              <w:gridAfter w:val="0"/>
              <w:trHeight w:val="290"/>
            </w:trPr>
          </w:trPrChange>
        </w:trPr>
        <w:tc>
          <w:tcPr>
            <w:tcW w:w="1580" w:type="dxa"/>
            <w:tcBorders>
              <w:top w:val="nil"/>
              <w:left w:val="nil"/>
              <w:bottom w:val="nil"/>
              <w:right w:val="nil"/>
            </w:tcBorders>
            <w:shd w:val="clear" w:color="auto" w:fill="auto"/>
            <w:noWrap/>
            <w:vAlign w:val="center"/>
            <w:hideMark/>
            <w:tcPrChange w:id="8024" w:author="Tao Huang" w:date="2018-09-04T13:16:00Z">
              <w:tcPr>
                <w:tcW w:w="1580" w:type="dxa"/>
                <w:tcBorders>
                  <w:top w:val="nil"/>
                  <w:left w:val="nil"/>
                  <w:bottom w:val="nil"/>
                  <w:right w:val="nil"/>
                </w:tcBorders>
                <w:shd w:val="clear" w:color="auto" w:fill="auto"/>
                <w:noWrap/>
                <w:vAlign w:val="center"/>
                <w:hideMark/>
              </w:tcPr>
            </w:tcPrChange>
          </w:tcPr>
          <w:p w14:paraId="084BD207" w14:textId="77777777" w:rsidR="001739A3" w:rsidRPr="001739A3" w:rsidRDefault="001739A3">
            <w:pPr>
              <w:spacing w:after="0"/>
              <w:jc w:val="center"/>
              <w:rPr>
                <w:ins w:id="8025" w:author="Tao Huang" w:date="2018-09-04T13:16:00Z"/>
                <w:rFonts w:eastAsia="Times New Roman" w:cs="Times New Roman"/>
                <w:color w:val="000000"/>
                <w:sz w:val="22"/>
              </w:rPr>
              <w:pPrChange w:id="8026" w:author="Tao Huang" w:date="2018-09-04T13:18:00Z">
                <w:pPr>
                  <w:spacing w:after="0" w:line="240" w:lineRule="auto"/>
                  <w:jc w:val="center"/>
                </w:pPr>
              </w:pPrChange>
            </w:pPr>
            <w:ins w:id="8027"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8028" w:author="Tao Huang" w:date="2018-09-04T13:16:00Z">
              <w:tcPr>
                <w:tcW w:w="1580" w:type="dxa"/>
                <w:tcBorders>
                  <w:top w:val="nil"/>
                  <w:left w:val="nil"/>
                  <w:bottom w:val="nil"/>
                  <w:right w:val="nil"/>
                </w:tcBorders>
                <w:shd w:val="clear" w:color="auto" w:fill="auto"/>
                <w:noWrap/>
                <w:vAlign w:val="center"/>
                <w:hideMark/>
              </w:tcPr>
            </w:tcPrChange>
          </w:tcPr>
          <w:p w14:paraId="5FC515EE" w14:textId="77777777" w:rsidR="001739A3" w:rsidRPr="001739A3" w:rsidRDefault="001739A3">
            <w:pPr>
              <w:spacing w:after="0"/>
              <w:rPr>
                <w:ins w:id="8029" w:author="Tao Huang" w:date="2018-09-04T13:16:00Z"/>
                <w:rFonts w:eastAsia="Times New Roman" w:cs="Times New Roman"/>
                <w:color w:val="000000"/>
                <w:sz w:val="22"/>
              </w:rPr>
              <w:pPrChange w:id="8030" w:author="Tao Huang" w:date="2018-09-04T13:18:00Z">
                <w:pPr>
                  <w:spacing w:after="0" w:line="240" w:lineRule="auto"/>
                </w:pPr>
              </w:pPrChange>
            </w:pPr>
            <w:ins w:id="8031" w:author="Tao Huang" w:date="2018-09-04T13:16:00Z">
              <w:r w:rsidRPr="001739A3">
                <w:rPr>
                  <w:rFonts w:eastAsia="Times New Roman" w:cs="Times New Roman"/>
                  <w:color w:val="000000"/>
                  <w:sz w:val="22"/>
                </w:rPr>
                <w:t>Base-lift</w:t>
              </w:r>
            </w:ins>
          </w:p>
        </w:tc>
        <w:tc>
          <w:tcPr>
            <w:tcW w:w="951" w:type="dxa"/>
            <w:tcBorders>
              <w:top w:val="nil"/>
              <w:left w:val="nil"/>
              <w:bottom w:val="nil"/>
              <w:right w:val="nil"/>
            </w:tcBorders>
            <w:shd w:val="clear" w:color="auto" w:fill="auto"/>
            <w:noWrap/>
            <w:vAlign w:val="bottom"/>
            <w:hideMark/>
            <w:tcPrChange w:id="8032" w:author="Tao Huang" w:date="2018-09-04T13:16:00Z">
              <w:tcPr>
                <w:tcW w:w="951" w:type="dxa"/>
                <w:tcBorders>
                  <w:top w:val="nil"/>
                  <w:left w:val="nil"/>
                  <w:bottom w:val="nil"/>
                  <w:right w:val="nil"/>
                </w:tcBorders>
                <w:shd w:val="clear" w:color="auto" w:fill="auto"/>
                <w:noWrap/>
                <w:vAlign w:val="bottom"/>
                <w:hideMark/>
              </w:tcPr>
            </w:tcPrChange>
          </w:tcPr>
          <w:p w14:paraId="26E73EED" w14:textId="77777777" w:rsidR="001739A3" w:rsidRPr="001739A3" w:rsidRDefault="001739A3">
            <w:pPr>
              <w:spacing w:after="0"/>
              <w:jc w:val="right"/>
              <w:rPr>
                <w:ins w:id="8033" w:author="Tao Huang" w:date="2018-09-04T13:16:00Z"/>
                <w:rFonts w:eastAsia="Times New Roman" w:cs="Times New Roman"/>
                <w:color w:val="000000"/>
                <w:sz w:val="22"/>
                <w:rPrChange w:id="8034" w:author="Tao Huang" w:date="2018-09-04T13:16:00Z">
                  <w:rPr>
                    <w:ins w:id="8035" w:author="Tao Huang" w:date="2018-09-04T13:16:00Z"/>
                    <w:rFonts w:ascii="Calibri" w:eastAsia="Times New Roman" w:hAnsi="Calibri" w:cs="Calibri"/>
                    <w:color w:val="000000"/>
                    <w:sz w:val="22"/>
                  </w:rPr>
                </w:rPrChange>
              </w:rPr>
              <w:pPrChange w:id="8036" w:author="Tao Huang" w:date="2018-09-04T13:18:00Z">
                <w:pPr>
                  <w:spacing w:after="0" w:line="240" w:lineRule="auto"/>
                  <w:jc w:val="right"/>
                </w:pPr>
              </w:pPrChange>
            </w:pPr>
            <w:ins w:id="8037" w:author="Tao Huang" w:date="2018-09-04T13:16:00Z">
              <w:r w:rsidRPr="001739A3">
                <w:rPr>
                  <w:rFonts w:eastAsia="Times New Roman" w:cs="Times New Roman"/>
                  <w:color w:val="000000"/>
                  <w:sz w:val="22"/>
                  <w:rPrChange w:id="8038"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039" w:author="Tao Huang" w:date="2018-09-04T13:16:00Z">
              <w:tcPr>
                <w:tcW w:w="711" w:type="dxa"/>
                <w:tcBorders>
                  <w:top w:val="nil"/>
                  <w:left w:val="nil"/>
                  <w:bottom w:val="nil"/>
                  <w:right w:val="nil"/>
                </w:tcBorders>
                <w:shd w:val="clear" w:color="auto" w:fill="auto"/>
                <w:noWrap/>
                <w:vAlign w:val="bottom"/>
                <w:hideMark/>
              </w:tcPr>
            </w:tcPrChange>
          </w:tcPr>
          <w:p w14:paraId="1065E06B" w14:textId="77777777" w:rsidR="001739A3" w:rsidRPr="001739A3" w:rsidRDefault="001739A3">
            <w:pPr>
              <w:spacing w:after="0"/>
              <w:jc w:val="right"/>
              <w:rPr>
                <w:ins w:id="8040" w:author="Tao Huang" w:date="2018-09-04T13:16:00Z"/>
                <w:rFonts w:eastAsia="Times New Roman" w:cs="Times New Roman"/>
                <w:color w:val="000000"/>
                <w:sz w:val="22"/>
                <w:rPrChange w:id="8041" w:author="Tao Huang" w:date="2018-09-04T13:16:00Z">
                  <w:rPr>
                    <w:ins w:id="8042" w:author="Tao Huang" w:date="2018-09-04T13:16:00Z"/>
                    <w:rFonts w:ascii="Calibri" w:eastAsia="Times New Roman" w:hAnsi="Calibri" w:cs="Calibri"/>
                    <w:color w:val="000000"/>
                    <w:sz w:val="22"/>
                  </w:rPr>
                </w:rPrChange>
              </w:rPr>
              <w:pPrChange w:id="8043" w:author="Tao Huang" w:date="2018-09-04T13:18:00Z">
                <w:pPr>
                  <w:spacing w:after="0" w:line="240" w:lineRule="auto"/>
                  <w:jc w:val="right"/>
                </w:pPr>
              </w:pPrChange>
            </w:pPr>
            <w:ins w:id="8044" w:author="Tao Huang" w:date="2018-09-04T13:16:00Z">
              <w:r w:rsidRPr="001739A3">
                <w:rPr>
                  <w:rFonts w:eastAsia="Times New Roman" w:cs="Times New Roman"/>
                  <w:color w:val="000000"/>
                  <w:sz w:val="22"/>
                  <w:rPrChange w:id="8045"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046" w:author="Tao Huang" w:date="2018-09-04T13:16:00Z">
              <w:tcPr>
                <w:tcW w:w="711" w:type="dxa"/>
                <w:tcBorders>
                  <w:top w:val="nil"/>
                  <w:left w:val="nil"/>
                  <w:bottom w:val="nil"/>
                  <w:right w:val="nil"/>
                </w:tcBorders>
                <w:shd w:val="clear" w:color="auto" w:fill="auto"/>
                <w:noWrap/>
                <w:vAlign w:val="bottom"/>
                <w:hideMark/>
              </w:tcPr>
            </w:tcPrChange>
          </w:tcPr>
          <w:p w14:paraId="2F5F25F0" w14:textId="77777777" w:rsidR="001739A3" w:rsidRPr="001739A3" w:rsidRDefault="001739A3">
            <w:pPr>
              <w:spacing w:after="0"/>
              <w:jc w:val="right"/>
              <w:rPr>
                <w:ins w:id="8047" w:author="Tao Huang" w:date="2018-09-04T13:16:00Z"/>
                <w:rFonts w:eastAsia="Times New Roman" w:cs="Times New Roman"/>
                <w:color w:val="000000"/>
                <w:sz w:val="22"/>
                <w:rPrChange w:id="8048" w:author="Tao Huang" w:date="2018-09-04T13:16:00Z">
                  <w:rPr>
                    <w:ins w:id="8049" w:author="Tao Huang" w:date="2018-09-04T13:16:00Z"/>
                    <w:rFonts w:ascii="Calibri" w:eastAsia="Times New Roman" w:hAnsi="Calibri" w:cs="Calibri"/>
                    <w:color w:val="000000"/>
                    <w:sz w:val="22"/>
                  </w:rPr>
                </w:rPrChange>
              </w:rPr>
              <w:pPrChange w:id="8050" w:author="Tao Huang" w:date="2018-09-04T13:18:00Z">
                <w:pPr>
                  <w:spacing w:after="0" w:line="240" w:lineRule="auto"/>
                  <w:jc w:val="right"/>
                </w:pPr>
              </w:pPrChange>
            </w:pPr>
            <w:ins w:id="8051" w:author="Tao Huang" w:date="2018-09-04T13:16:00Z">
              <w:r w:rsidRPr="001739A3">
                <w:rPr>
                  <w:rFonts w:eastAsia="Times New Roman" w:cs="Times New Roman"/>
                  <w:color w:val="000000"/>
                  <w:sz w:val="22"/>
                  <w:rPrChange w:id="8052"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053" w:author="Tao Huang" w:date="2018-09-04T13:16:00Z">
              <w:tcPr>
                <w:tcW w:w="704" w:type="dxa"/>
                <w:tcBorders>
                  <w:top w:val="nil"/>
                  <w:left w:val="nil"/>
                  <w:bottom w:val="nil"/>
                  <w:right w:val="nil"/>
                </w:tcBorders>
                <w:shd w:val="clear" w:color="auto" w:fill="auto"/>
                <w:noWrap/>
                <w:vAlign w:val="bottom"/>
                <w:hideMark/>
              </w:tcPr>
            </w:tcPrChange>
          </w:tcPr>
          <w:p w14:paraId="703F4373" w14:textId="77777777" w:rsidR="001739A3" w:rsidRPr="001739A3" w:rsidRDefault="001739A3">
            <w:pPr>
              <w:spacing w:after="0"/>
              <w:jc w:val="right"/>
              <w:rPr>
                <w:ins w:id="8054" w:author="Tao Huang" w:date="2018-09-04T13:16:00Z"/>
                <w:rFonts w:eastAsia="Times New Roman" w:cs="Times New Roman"/>
                <w:color w:val="000000"/>
                <w:sz w:val="22"/>
                <w:rPrChange w:id="8055" w:author="Tao Huang" w:date="2018-09-04T13:16:00Z">
                  <w:rPr>
                    <w:ins w:id="8056" w:author="Tao Huang" w:date="2018-09-04T13:16:00Z"/>
                    <w:rFonts w:ascii="Calibri" w:eastAsia="Times New Roman" w:hAnsi="Calibri" w:cs="Calibri"/>
                    <w:color w:val="000000"/>
                    <w:sz w:val="22"/>
                  </w:rPr>
                </w:rPrChange>
              </w:rPr>
              <w:pPrChange w:id="8057" w:author="Tao Huang" w:date="2018-09-04T13:18:00Z">
                <w:pPr>
                  <w:spacing w:after="0" w:line="240" w:lineRule="auto"/>
                  <w:jc w:val="right"/>
                </w:pPr>
              </w:pPrChange>
            </w:pPr>
            <w:ins w:id="8058" w:author="Tao Huang" w:date="2018-09-04T13:16:00Z">
              <w:r w:rsidRPr="001739A3">
                <w:rPr>
                  <w:rFonts w:eastAsia="Times New Roman" w:cs="Times New Roman"/>
                  <w:color w:val="000000"/>
                  <w:sz w:val="22"/>
                  <w:rPrChange w:id="8059"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060" w:author="Tao Huang" w:date="2018-09-04T13:16:00Z">
              <w:tcPr>
                <w:tcW w:w="711" w:type="dxa"/>
                <w:tcBorders>
                  <w:top w:val="nil"/>
                  <w:left w:val="nil"/>
                  <w:bottom w:val="nil"/>
                  <w:right w:val="nil"/>
                </w:tcBorders>
                <w:shd w:val="clear" w:color="auto" w:fill="auto"/>
                <w:noWrap/>
                <w:vAlign w:val="bottom"/>
                <w:hideMark/>
              </w:tcPr>
            </w:tcPrChange>
          </w:tcPr>
          <w:p w14:paraId="460B75C2" w14:textId="77777777" w:rsidR="001739A3" w:rsidRPr="001739A3" w:rsidRDefault="001739A3">
            <w:pPr>
              <w:spacing w:after="0"/>
              <w:jc w:val="right"/>
              <w:rPr>
                <w:ins w:id="8061" w:author="Tao Huang" w:date="2018-09-04T13:16:00Z"/>
                <w:rFonts w:eastAsia="Times New Roman" w:cs="Times New Roman"/>
                <w:color w:val="000000"/>
                <w:sz w:val="22"/>
                <w:rPrChange w:id="8062" w:author="Tao Huang" w:date="2018-09-04T13:16:00Z">
                  <w:rPr>
                    <w:ins w:id="8063" w:author="Tao Huang" w:date="2018-09-04T13:16:00Z"/>
                    <w:rFonts w:ascii="Calibri" w:eastAsia="Times New Roman" w:hAnsi="Calibri" w:cs="Calibri"/>
                    <w:color w:val="000000"/>
                    <w:sz w:val="22"/>
                  </w:rPr>
                </w:rPrChange>
              </w:rPr>
              <w:pPrChange w:id="8064" w:author="Tao Huang" w:date="2018-09-04T13:18:00Z">
                <w:pPr>
                  <w:spacing w:after="0" w:line="240" w:lineRule="auto"/>
                  <w:jc w:val="right"/>
                </w:pPr>
              </w:pPrChange>
            </w:pPr>
            <w:ins w:id="8065" w:author="Tao Huang" w:date="2018-09-04T13:16:00Z">
              <w:r w:rsidRPr="001739A3">
                <w:rPr>
                  <w:rFonts w:eastAsia="Times New Roman" w:cs="Times New Roman"/>
                  <w:color w:val="000000"/>
                  <w:sz w:val="22"/>
                  <w:rPrChange w:id="806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067" w:author="Tao Huang" w:date="2018-09-04T13:16:00Z">
              <w:tcPr>
                <w:tcW w:w="711" w:type="dxa"/>
                <w:tcBorders>
                  <w:top w:val="nil"/>
                  <w:left w:val="nil"/>
                  <w:bottom w:val="nil"/>
                  <w:right w:val="nil"/>
                </w:tcBorders>
                <w:shd w:val="clear" w:color="auto" w:fill="auto"/>
                <w:noWrap/>
                <w:vAlign w:val="bottom"/>
                <w:hideMark/>
              </w:tcPr>
            </w:tcPrChange>
          </w:tcPr>
          <w:p w14:paraId="40B16B5E" w14:textId="77777777" w:rsidR="001739A3" w:rsidRPr="001739A3" w:rsidRDefault="001739A3">
            <w:pPr>
              <w:spacing w:after="0"/>
              <w:jc w:val="right"/>
              <w:rPr>
                <w:ins w:id="8068" w:author="Tao Huang" w:date="2018-09-04T13:16:00Z"/>
                <w:rFonts w:eastAsia="Times New Roman" w:cs="Times New Roman"/>
                <w:color w:val="000000"/>
                <w:sz w:val="22"/>
                <w:rPrChange w:id="8069" w:author="Tao Huang" w:date="2018-09-04T13:16:00Z">
                  <w:rPr>
                    <w:ins w:id="8070" w:author="Tao Huang" w:date="2018-09-04T13:16:00Z"/>
                    <w:rFonts w:ascii="Calibri" w:eastAsia="Times New Roman" w:hAnsi="Calibri" w:cs="Calibri"/>
                    <w:color w:val="000000"/>
                    <w:sz w:val="22"/>
                  </w:rPr>
                </w:rPrChange>
              </w:rPr>
              <w:pPrChange w:id="8071" w:author="Tao Huang" w:date="2018-09-04T13:18:00Z">
                <w:pPr>
                  <w:spacing w:after="0" w:line="240" w:lineRule="auto"/>
                  <w:jc w:val="right"/>
                </w:pPr>
              </w:pPrChange>
            </w:pPr>
            <w:ins w:id="8072" w:author="Tao Huang" w:date="2018-09-04T13:16:00Z">
              <w:r w:rsidRPr="001739A3">
                <w:rPr>
                  <w:rFonts w:eastAsia="Times New Roman" w:cs="Times New Roman"/>
                  <w:color w:val="000000"/>
                  <w:sz w:val="22"/>
                  <w:rPrChange w:id="8073"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auto" w:fill="auto"/>
            <w:noWrap/>
            <w:vAlign w:val="bottom"/>
            <w:hideMark/>
            <w:tcPrChange w:id="8074" w:author="Tao Huang" w:date="2018-09-04T13:16:00Z">
              <w:tcPr>
                <w:tcW w:w="2880" w:type="dxa"/>
                <w:gridSpan w:val="5"/>
                <w:tcBorders>
                  <w:top w:val="nil"/>
                  <w:left w:val="nil"/>
                  <w:bottom w:val="nil"/>
                  <w:right w:val="nil"/>
                </w:tcBorders>
                <w:shd w:val="clear" w:color="auto" w:fill="auto"/>
                <w:noWrap/>
                <w:vAlign w:val="bottom"/>
                <w:hideMark/>
              </w:tcPr>
            </w:tcPrChange>
          </w:tcPr>
          <w:p w14:paraId="7170D175" w14:textId="77777777" w:rsidR="001739A3" w:rsidRPr="001739A3" w:rsidRDefault="001739A3">
            <w:pPr>
              <w:spacing w:after="0"/>
              <w:jc w:val="right"/>
              <w:rPr>
                <w:ins w:id="8075" w:author="Tao Huang" w:date="2018-09-04T13:16:00Z"/>
                <w:rFonts w:eastAsia="Times New Roman" w:cs="Times New Roman"/>
                <w:color w:val="000000"/>
                <w:sz w:val="22"/>
                <w:rPrChange w:id="8076" w:author="Tao Huang" w:date="2018-09-04T13:16:00Z">
                  <w:rPr>
                    <w:ins w:id="8077" w:author="Tao Huang" w:date="2018-09-04T13:16:00Z"/>
                    <w:rFonts w:ascii="Calibri" w:eastAsia="Times New Roman" w:hAnsi="Calibri" w:cs="Calibri"/>
                    <w:color w:val="000000"/>
                    <w:sz w:val="22"/>
                  </w:rPr>
                </w:rPrChange>
              </w:rPr>
              <w:pPrChange w:id="8078" w:author="Tao Huang" w:date="2018-09-04T13:18:00Z">
                <w:pPr>
                  <w:spacing w:after="0" w:line="240" w:lineRule="auto"/>
                  <w:jc w:val="right"/>
                </w:pPr>
              </w:pPrChange>
            </w:pPr>
            <w:ins w:id="8079" w:author="Tao Huang" w:date="2018-09-04T13:16:00Z">
              <w:r w:rsidRPr="001739A3">
                <w:rPr>
                  <w:rFonts w:eastAsia="Times New Roman" w:cs="Times New Roman"/>
                  <w:color w:val="000000"/>
                  <w:sz w:val="22"/>
                  <w:rPrChange w:id="8080"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081" w:author="Tao Huang" w:date="2018-09-04T13:16:00Z">
              <w:tcPr>
                <w:tcW w:w="711" w:type="dxa"/>
                <w:tcBorders>
                  <w:top w:val="nil"/>
                  <w:left w:val="nil"/>
                  <w:bottom w:val="nil"/>
                  <w:right w:val="nil"/>
                </w:tcBorders>
                <w:shd w:val="clear" w:color="auto" w:fill="auto"/>
                <w:noWrap/>
                <w:vAlign w:val="bottom"/>
                <w:hideMark/>
              </w:tcPr>
            </w:tcPrChange>
          </w:tcPr>
          <w:p w14:paraId="10206D51" w14:textId="77777777" w:rsidR="001739A3" w:rsidRPr="001739A3" w:rsidRDefault="001739A3">
            <w:pPr>
              <w:spacing w:after="0"/>
              <w:jc w:val="right"/>
              <w:rPr>
                <w:ins w:id="8082" w:author="Tao Huang" w:date="2018-09-04T13:16:00Z"/>
                <w:rFonts w:eastAsia="Times New Roman" w:cs="Times New Roman"/>
                <w:color w:val="000000"/>
                <w:sz w:val="22"/>
                <w:rPrChange w:id="8083" w:author="Tao Huang" w:date="2018-09-04T13:16:00Z">
                  <w:rPr>
                    <w:ins w:id="8084" w:author="Tao Huang" w:date="2018-09-04T13:16:00Z"/>
                    <w:rFonts w:ascii="Calibri" w:eastAsia="Times New Roman" w:hAnsi="Calibri" w:cs="Calibri"/>
                    <w:color w:val="000000"/>
                    <w:sz w:val="22"/>
                  </w:rPr>
                </w:rPrChange>
              </w:rPr>
              <w:pPrChange w:id="8085" w:author="Tao Huang" w:date="2018-09-04T13:18:00Z">
                <w:pPr>
                  <w:spacing w:after="0" w:line="240" w:lineRule="auto"/>
                  <w:jc w:val="right"/>
                </w:pPr>
              </w:pPrChange>
            </w:pPr>
            <w:ins w:id="8086" w:author="Tao Huang" w:date="2018-09-04T13:16:00Z">
              <w:r w:rsidRPr="001739A3">
                <w:rPr>
                  <w:rFonts w:eastAsia="Times New Roman" w:cs="Times New Roman"/>
                  <w:color w:val="000000"/>
                  <w:sz w:val="22"/>
                  <w:rPrChange w:id="8087"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088" w:author="Tao Huang" w:date="2018-09-04T13:16:00Z">
              <w:tcPr>
                <w:tcW w:w="711" w:type="dxa"/>
                <w:tcBorders>
                  <w:top w:val="nil"/>
                  <w:left w:val="nil"/>
                  <w:bottom w:val="nil"/>
                  <w:right w:val="nil"/>
                </w:tcBorders>
                <w:shd w:val="clear" w:color="auto" w:fill="auto"/>
                <w:noWrap/>
                <w:vAlign w:val="bottom"/>
                <w:hideMark/>
              </w:tcPr>
            </w:tcPrChange>
          </w:tcPr>
          <w:p w14:paraId="470E80FC" w14:textId="77777777" w:rsidR="001739A3" w:rsidRPr="001739A3" w:rsidRDefault="001739A3">
            <w:pPr>
              <w:spacing w:after="0"/>
              <w:jc w:val="right"/>
              <w:rPr>
                <w:ins w:id="8089" w:author="Tao Huang" w:date="2018-09-04T13:16:00Z"/>
                <w:rFonts w:eastAsia="Times New Roman" w:cs="Times New Roman"/>
                <w:color w:val="000000"/>
                <w:sz w:val="22"/>
                <w:rPrChange w:id="8090" w:author="Tao Huang" w:date="2018-09-04T13:16:00Z">
                  <w:rPr>
                    <w:ins w:id="8091" w:author="Tao Huang" w:date="2018-09-04T13:16:00Z"/>
                    <w:rFonts w:ascii="Calibri" w:eastAsia="Times New Roman" w:hAnsi="Calibri" w:cs="Calibri"/>
                    <w:color w:val="000000"/>
                    <w:sz w:val="22"/>
                  </w:rPr>
                </w:rPrChange>
              </w:rPr>
              <w:pPrChange w:id="8092" w:author="Tao Huang" w:date="2018-09-04T13:18:00Z">
                <w:pPr>
                  <w:spacing w:after="0" w:line="240" w:lineRule="auto"/>
                  <w:jc w:val="right"/>
                </w:pPr>
              </w:pPrChange>
            </w:pPr>
            <w:ins w:id="8093" w:author="Tao Huang" w:date="2018-09-04T13:16:00Z">
              <w:r w:rsidRPr="001739A3">
                <w:rPr>
                  <w:rFonts w:eastAsia="Times New Roman" w:cs="Times New Roman"/>
                  <w:color w:val="000000"/>
                  <w:sz w:val="22"/>
                  <w:rPrChange w:id="8094" w:author="Tao Huang" w:date="2018-09-04T13:16:00Z">
                    <w:rPr>
                      <w:rFonts w:ascii="Calibri" w:eastAsia="Times New Roman" w:hAnsi="Calibri" w:cs="Calibri"/>
                      <w:color w:val="000000"/>
                      <w:sz w:val="22"/>
                    </w:rPr>
                  </w:rPrChange>
                </w:rPr>
                <w:t>0.000</w:t>
              </w:r>
            </w:ins>
          </w:p>
        </w:tc>
        <w:tc>
          <w:tcPr>
            <w:tcW w:w="846" w:type="dxa"/>
            <w:tcBorders>
              <w:top w:val="nil"/>
              <w:left w:val="nil"/>
              <w:bottom w:val="nil"/>
              <w:right w:val="nil"/>
            </w:tcBorders>
            <w:shd w:val="clear" w:color="auto" w:fill="auto"/>
            <w:noWrap/>
            <w:vAlign w:val="bottom"/>
            <w:hideMark/>
            <w:tcPrChange w:id="8095" w:author="Tao Huang" w:date="2018-09-04T13:16:00Z">
              <w:tcPr>
                <w:tcW w:w="2880" w:type="dxa"/>
                <w:gridSpan w:val="5"/>
                <w:tcBorders>
                  <w:top w:val="nil"/>
                  <w:left w:val="nil"/>
                  <w:bottom w:val="nil"/>
                  <w:right w:val="nil"/>
                </w:tcBorders>
                <w:shd w:val="clear" w:color="auto" w:fill="auto"/>
                <w:noWrap/>
                <w:vAlign w:val="bottom"/>
                <w:hideMark/>
              </w:tcPr>
            </w:tcPrChange>
          </w:tcPr>
          <w:p w14:paraId="1277251B" w14:textId="77777777" w:rsidR="001739A3" w:rsidRPr="001739A3" w:rsidRDefault="001739A3">
            <w:pPr>
              <w:spacing w:after="0"/>
              <w:jc w:val="right"/>
              <w:rPr>
                <w:ins w:id="8096" w:author="Tao Huang" w:date="2018-09-04T13:16:00Z"/>
                <w:rFonts w:eastAsia="Times New Roman" w:cs="Times New Roman"/>
                <w:color w:val="000000"/>
                <w:sz w:val="22"/>
                <w:rPrChange w:id="8097" w:author="Tao Huang" w:date="2018-09-04T13:16:00Z">
                  <w:rPr>
                    <w:ins w:id="8098" w:author="Tao Huang" w:date="2018-09-04T13:16:00Z"/>
                    <w:rFonts w:ascii="Calibri" w:eastAsia="Times New Roman" w:hAnsi="Calibri" w:cs="Calibri"/>
                    <w:color w:val="000000"/>
                    <w:sz w:val="22"/>
                  </w:rPr>
                </w:rPrChange>
              </w:rPr>
              <w:pPrChange w:id="8099" w:author="Tao Huang" w:date="2018-09-04T13:18:00Z">
                <w:pPr>
                  <w:spacing w:after="0" w:line="240" w:lineRule="auto"/>
                  <w:jc w:val="right"/>
                </w:pPr>
              </w:pPrChange>
            </w:pPr>
            <w:ins w:id="8100" w:author="Tao Huang" w:date="2018-09-04T13:16:00Z">
              <w:r w:rsidRPr="001739A3">
                <w:rPr>
                  <w:rFonts w:eastAsia="Times New Roman" w:cs="Times New Roman"/>
                  <w:color w:val="000000"/>
                  <w:sz w:val="22"/>
                  <w:rPrChange w:id="810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102" w:author="Tao Huang" w:date="2018-09-04T13:16:00Z">
              <w:tcPr>
                <w:tcW w:w="711" w:type="dxa"/>
                <w:tcBorders>
                  <w:top w:val="nil"/>
                  <w:left w:val="nil"/>
                  <w:bottom w:val="nil"/>
                  <w:right w:val="nil"/>
                </w:tcBorders>
                <w:shd w:val="clear" w:color="auto" w:fill="auto"/>
                <w:noWrap/>
                <w:vAlign w:val="bottom"/>
                <w:hideMark/>
              </w:tcPr>
            </w:tcPrChange>
          </w:tcPr>
          <w:p w14:paraId="7FD74350" w14:textId="77777777" w:rsidR="001739A3" w:rsidRPr="001739A3" w:rsidRDefault="001739A3">
            <w:pPr>
              <w:spacing w:after="0"/>
              <w:jc w:val="right"/>
              <w:rPr>
                <w:ins w:id="8103" w:author="Tao Huang" w:date="2018-09-04T13:16:00Z"/>
                <w:rFonts w:eastAsia="Times New Roman" w:cs="Times New Roman"/>
                <w:color w:val="000000"/>
                <w:sz w:val="22"/>
                <w:rPrChange w:id="8104" w:author="Tao Huang" w:date="2018-09-04T13:16:00Z">
                  <w:rPr>
                    <w:ins w:id="8105" w:author="Tao Huang" w:date="2018-09-04T13:16:00Z"/>
                    <w:rFonts w:ascii="Calibri" w:eastAsia="Times New Roman" w:hAnsi="Calibri" w:cs="Calibri"/>
                    <w:color w:val="000000"/>
                    <w:sz w:val="22"/>
                  </w:rPr>
                </w:rPrChange>
              </w:rPr>
              <w:pPrChange w:id="8106" w:author="Tao Huang" w:date="2018-09-04T13:18:00Z">
                <w:pPr>
                  <w:spacing w:after="0" w:line="240" w:lineRule="auto"/>
                  <w:jc w:val="right"/>
                </w:pPr>
              </w:pPrChange>
            </w:pPr>
            <w:ins w:id="8107" w:author="Tao Huang" w:date="2018-09-04T13:16:00Z">
              <w:r w:rsidRPr="001739A3">
                <w:rPr>
                  <w:rFonts w:eastAsia="Times New Roman" w:cs="Times New Roman"/>
                  <w:color w:val="000000"/>
                  <w:sz w:val="22"/>
                  <w:rPrChange w:id="8108"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109" w:author="Tao Huang" w:date="2018-09-04T13:16:00Z">
              <w:tcPr>
                <w:tcW w:w="711" w:type="dxa"/>
                <w:tcBorders>
                  <w:top w:val="nil"/>
                  <w:left w:val="nil"/>
                  <w:bottom w:val="nil"/>
                  <w:right w:val="nil"/>
                </w:tcBorders>
                <w:shd w:val="clear" w:color="auto" w:fill="auto"/>
                <w:noWrap/>
                <w:vAlign w:val="bottom"/>
                <w:hideMark/>
              </w:tcPr>
            </w:tcPrChange>
          </w:tcPr>
          <w:p w14:paraId="003E5159" w14:textId="77777777" w:rsidR="001739A3" w:rsidRPr="001739A3" w:rsidRDefault="001739A3">
            <w:pPr>
              <w:spacing w:after="0"/>
              <w:jc w:val="right"/>
              <w:rPr>
                <w:ins w:id="8110" w:author="Tao Huang" w:date="2018-09-04T13:16:00Z"/>
                <w:rFonts w:eastAsia="Times New Roman" w:cs="Times New Roman"/>
                <w:color w:val="000000"/>
                <w:sz w:val="22"/>
                <w:rPrChange w:id="8111" w:author="Tao Huang" w:date="2018-09-04T13:16:00Z">
                  <w:rPr>
                    <w:ins w:id="8112" w:author="Tao Huang" w:date="2018-09-04T13:16:00Z"/>
                    <w:rFonts w:ascii="Calibri" w:eastAsia="Times New Roman" w:hAnsi="Calibri" w:cs="Calibri"/>
                    <w:color w:val="000000"/>
                    <w:sz w:val="22"/>
                  </w:rPr>
                </w:rPrChange>
              </w:rPr>
              <w:pPrChange w:id="8113" w:author="Tao Huang" w:date="2018-09-04T13:18:00Z">
                <w:pPr>
                  <w:spacing w:after="0" w:line="240" w:lineRule="auto"/>
                  <w:jc w:val="right"/>
                </w:pPr>
              </w:pPrChange>
            </w:pPr>
            <w:ins w:id="8114" w:author="Tao Huang" w:date="2018-09-04T13:16:00Z">
              <w:r w:rsidRPr="001739A3">
                <w:rPr>
                  <w:rFonts w:eastAsia="Times New Roman" w:cs="Times New Roman"/>
                  <w:color w:val="000000"/>
                  <w:sz w:val="22"/>
                  <w:rPrChange w:id="8115" w:author="Tao Huang" w:date="2018-09-04T13:16:00Z">
                    <w:rPr>
                      <w:rFonts w:ascii="Calibri" w:eastAsia="Times New Roman" w:hAnsi="Calibri" w:cs="Calibri"/>
                      <w:color w:val="000000"/>
                      <w:sz w:val="22"/>
                    </w:rPr>
                  </w:rPrChange>
                </w:rPr>
                <w:t>0.000</w:t>
              </w:r>
            </w:ins>
          </w:p>
        </w:tc>
      </w:tr>
      <w:tr w:rsidR="001739A3" w:rsidRPr="001739A3" w14:paraId="292687B0" w14:textId="77777777" w:rsidTr="001739A3">
        <w:tblPrEx>
          <w:tblPrExChange w:id="8116" w:author="Tao Huang" w:date="2018-09-04T13:16:00Z">
            <w:tblPrEx>
              <w:tblW w:w="18439" w:type="dxa"/>
            </w:tblPrEx>
          </w:tblPrExChange>
        </w:tblPrEx>
        <w:trPr>
          <w:trHeight w:val="20"/>
          <w:ins w:id="8117" w:author="Tao Huang" w:date="2018-09-04T13:16:00Z"/>
          <w:trPrChange w:id="8118"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8119" w:author="Tao Huang" w:date="2018-09-04T13:16:00Z">
              <w:tcPr>
                <w:tcW w:w="1580" w:type="dxa"/>
                <w:tcBorders>
                  <w:top w:val="nil"/>
                  <w:left w:val="nil"/>
                  <w:bottom w:val="nil"/>
                  <w:right w:val="nil"/>
                </w:tcBorders>
                <w:shd w:val="clear" w:color="auto" w:fill="auto"/>
                <w:noWrap/>
                <w:vAlign w:val="center"/>
                <w:hideMark/>
              </w:tcPr>
            </w:tcPrChange>
          </w:tcPr>
          <w:p w14:paraId="70FCC887" w14:textId="77777777" w:rsidR="001739A3" w:rsidRPr="001739A3" w:rsidRDefault="001739A3">
            <w:pPr>
              <w:spacing w:after="0"/>
              <w:jc w:val="center"/>
              <w:rPr>
                <w:ins w:id="8120" w:author="Tao Huang" w:date="2018-09-04T13:16:00Z"/>
                <w:rFonts w:eastAsia="Times New Roman" w:cs="Times New Roman"/>
                <w:color w:val="000000"/>
                <w:sz w:val="22"/>
              </w:rPr>
              <w:pPrChange w:id="8121" w:author="Tao Huang" w:date="2018-09-04T13:18:00Z">
                <w:pPr>
                  <w:spacing w:after="0" w:line="240" w:lineRule="auto"/>
                  <w:jc w:val="center"/>
                </w:pPr>
              </w:pPrChange>
            </w:pPr>
            <w:ins w:id="8122"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8123" w:author="Tao Huang" w:date="2018-09-04T13:16:00Z">
              <w:tcPr>
                <w:tcW w:w="1580" w:type="dxa"/>
                <w:tcBorders>
                  <w:top w:val="nil"/>
                  <w:left w:val="nil"/>
                  <w:bottom w:val="nil"/>
                  <w:right w:val="nil"/>
                </w:tcBorders>
                <w:shd w:val="clear" w:color="auto" w:fill="auto"/>
                <w:noWrap/>
                <w:vAlign w:val="center"/>
                <w:hideMark/>
              </w:tcPr>
            </w:tcPrChange>
          </w:tcPr>
          <w:p w14:paraId="2CA5D768" w14:textId="77777777" w:rsidR="001739A3" w:rsidRPr="001739A3" w:rsidRDefault="001739A3">
            <w:pPr>
              <w:spacing w:after="0"/>
              <w:rPr>
                <w:ins w:id="8124" w:author="Tao Huang" w:date="2018-09-04T13:16:00Z"/>
                <w:rFonts w:eastAsia="Times New Roman" w:cs="Times New Roman"/>
                <w:color w:val="000000"/>
                <w:sz w:val="22"/>
              </w:rPr>
              <w:pPrChange w:id="8125" w:author="Tao Huang" w:date="2018-09-04T13:18:00Z">
                <w:pPr>
                  <w:spacing w:after="0" w:line="240" w:lineRule="auto"/>
                </w:pPr>
              </w:pPrChange>
            </w:pPr>
            <w:ins w:id="8126" w:author="Tao Huang" w:date="2018-09-04T13:16:00Z">
              <w:r w:rsidRPr="001739A3">
                <w:rPr>
                  <w:rFonts w:eastAsia="Times New Roman" w:cs="Times New Roman"/>
                  <w:color w:val="000000"/>
                  <w:sz w:val="22"/>
                </w:rPr>
                <w:t>ADL-intra</w:t>
              </w:r>
            </w:ins>
          </w:p>
        </w:tc>
        <w:tc>
          <w:tcPr>
            <w:tcW w:w="951" w:type="dxa"/>
            <w:tcBorders>
              <w:top w:val="nil"/>
              <w:left w:val="nil"/>
              <w:bottom w:val="nil"/>
              <w:right w:val="nil"/>
            </w:tcBorders>
            <w:shd w:val="clear" w:color="auto" w:fill="auto"/>
            <w:noWrap/>
            <w:vAlign w:val="bottom"/>
            <w:hideMark/>
            <w:tcPrChange w:id="8127" w:author="Tao Huang" w:date="2018-09-04T13:16:00Z">
              <w:tcPr>
                <w:tcW w:w="951" w:type="dxa"/>
                <w:tcBorders>
                  <w:top w:val="nil"/>
                  <w:left w:val="nil"/>
                  <w:bottom w:val="nil"/>
                  <w:right w:val="nil"/>
                </w:tcBorders>
                <w:shd w:val="clear" w:color="auto" w:fill="auto"/>
                <w:noWrap/>
                <w:vAlign w:val="bottom"/>
                <w:hideMark/>
              </w:tcPr>
            </w:tcPrChange>
          </w:tcPr>
          <w:p w14:paraId="71458E10" w14:textId="77777777" w:rsidR="001739A3" w:rsidRPr="001739A3" w:rsidRDefault="001739A3">
            <w:pPr>
              <w:spacing w:after="0"/>
              <w:jc w:val="right"/>
              <w:rPr>
                <w:ins w:id="8128" w:author="Tao Huang" w:date="2018-09-04T13:16:00Z"/>
                <w:rFonts w:eastAsia="Times New Roman" w:cs="Times New Roman"/>
                <w:color w:val="000000"/>
                <w:sz w:val="22"/>
                <w:rPrChange w:id="8129" w:author="Tao Huang" w:date="2018-09-04T13:16:00Z">
                  <w:rPr>
                    <w:ins w:id="8130" w:author="Tao Huang" w:date="2018-09-04T13:16:00Z"/>
                    <w:rFonts w:ascii="Calibri" w:eastAsia="Times New Roman" w:hAnsi="Calibri" w:cs="Calibri"/>
                    <w:color w:val="000000"/>
                    <w:sz w:val="22"/>
                  </w:rPr>
                </w:rPrChange>
              </w:rPr>
              <w:pPrChange w:id="8131" w:author="Tao Huang" w:date="2018-09-04T13:18:00Z">
                <w:pPr>
                  <w:spacing w:after="0" w:line="240" w:lineRule="auto"/>
                  <w:jc w:val="right"/>
                </w:pPr>
              </w:pPrChange>
            </w:pPr>
            <w:ins w:id="8132" w:author="Tao Huang" w:date="2018-09-04T13:16:00Z">
              <w:r w:rsidRPr="001739A3">
                <w:rPr>
                  <w:rFonts w:eastAsia="Times New Roman" w:cs="Times New Roman"/>
                  <w:color w:val="000000"/>
                  <w:sz w:val="22"/>
                  <w:rPrChange w:id="8133"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134" w:author="Tao Huang" w:date="2018-09-04T13:16:00Z">
              <w:tcPr>
                <w:tcW w:w="711" w:type="dxa"/>
                <w:tcBorders>
                  <w:top w:val="nil"/>
                  <w:left w:val="nil"/>
                  <w:bottom w:val="nil"/>
                  <w:right w:val="nil"/>
                </w:tcBorders>
                <w:shd w:val="clear" w:color="auto" w:fill="auto"/>
                <w:noWrap/>
                <w:vAlign w:val="bottom"/>
                <w:hideMark/>
              </w:tcPr>
            </w:tcPrChange>
          </w:tcPr>
          <w:p w14:paraId="1468017D" w14:textId="77777777" w:rsidR="001739A3" w:rsidRPr="001739A3" w:rsidRDefault="001739A3">
            <w:pPr>
              <w:spacing w:after="0"/>
              <w:jc w:val="right"/>
              <w:rPr>
                <w:ins w:id="8135" w:author="Tao Huang" w:date="2018-09-04T13:16:00Z"/>
                <w:rFonts w:eastAsia="Times New Roman" w:cs="Times New Roman"/>
                <w:color w:val="000000"/>
                <w:sz w:val="22"/>
                <w:rPrChange w:id="8136" w:author="Tao Huang" w:date="2018-09-04T13:16:00Z">
                  <w:rPr>
                    <w:ins w:id="8137" w:author="Tao Huang" w:date="2018-09-04T13:16:00Z"/>
                    <w:rFonts w:ascii="Calibri" w:eastAsia="Times New Roman" w:hAnsi="Calibri" w:cs="Calibri"/>
                    <w:color w:val="000000"/>
                    <w:sz w:val="22"/>
                  </w:rPr>
                </w:rPrChange>
              </w:rPr>
              <w:pPrChange w:id="8138" w:author="Tao Huang" w:date="2018-09-04T13:18:00Z">
                <w:pPr>
                  <w:spacing w:after="0" w:line="240" w:lineRule="auto"/>
                  <w:jc w:val="right"/>
                </w:pPr>
              </w:pPrChange>
            </w:pPr>
            <w:ins w:id="8139" w:author="Tao Huang" w:date="2018-09-04T13:16:00Z">
              <w:r w:rsidRPr="001739A3">
                <w:rPr>
                  <w:rFonts w:eastAsia="Times New Roman" w:cs="Times New Roman"/>
                  <w:color w:val="000000"/>
                  <w:sz w:val="22"/>
                  <w:rPrChange w:id="8140" w:author="Tao Huang" w:date="2018-09-04T13:16:00Z">
                    <w:rPr>
                      <w:rFonts w:ascii="Calibri" w:eastAsia="Times New Roman" w:hAnsi="Calibri" w:cs="Calibri"/>
                      <w:color w:val="000000"/>
                      <w:sz w:val="22"/>
                    </w:rPr>
                  </w:rPrChange>
                </w:rPr>
                <w:t>0.001</w:t>
              </w:r>
            </w:ins>
          </w:p>
        </w:tc>
        <w:tc>
          <w:tcPr>
            <w:tcW w:w="711" w:type="dxa"/>
            <w:tcBorders>
              <w:top w:val="nil"/>
              <w:left w:val="nil"/>
              <w:bottom w:val="nil"/>
              <w:right w:val="nil"/>
            </w:tcBorders>
            <w:shd w:val="clear" w:color="auto" w:fill="auto"/>
            <w:noWrap/>
            <w:vAlign w:val="bottom"/>
            <w:hideMark/>
            <w:tcPrChange w:id="8141" w:author="Tao Huang" w:date="2018-09-04T13:16:00Z">
              <w:tcPr>
                <w:tcW w:w="711" w:type="dxa"/>
                <w:tcBorders>
                  <w:top w:val="nil"/>
                  <w:left w:val="nil"/>
                  <w:bottom w:val="nil"/>
                  <w:right w:val="nil"/>
                </w:tcBorders>
                <w:shd w:val="clear" w:color="auto" w:fill="auto"/>
                <w:noWrap/>
                <w:vAlign w:val="bottom"/>
                <w:hideMark/>
              </w:tcPr>
            </w:tcPrChange>
          </w:tcPr>
          <w:p w14:paraId="750DCDAE" w14:textId="77777777" w:rsidR="001739A3" w:rsidRPr="001739A3" w:rsidRDefault="001739A3">
            <w:pPr>
              <w:spacing w:after="0"/>
              <w:jc w:val="right"/>
              <w:rPr>
                <w:ins w:id="8142" w:author="Tao Huang" w:date="2018-09-04T13:16:00Z"/>
                <w:rFonts w:eastAsia="Times New Roman" w:cs="Times New Roman"/>
                <w:color w:val="000000"/>
                <w:sz w:val="22"/>
                <w:rPrChange w:id="8143" w:author="Tao Huang" w:date="2018-09-04T13:16:00Z">
                  <w:rPr>
                    <w:ins w:id="8144" w:author="Tao Huang" w:date="2018-09-04T13:16:00Z"/>
                    <w:rFonts w:ascii="Calibri" w:eastAsia="Times New Roman" w:hAnsi="Calibri" w:cs="Calibri"/>
                    <w:color w:val="000000"/>
                    <w:sz w:val="22"/>
                  </w:rPr>
                </w:rPrChange>
              </w:rPr>
              <w:pPrChange w:id="8145" w:author="Tao Huang" w:date="2018-09-04T13:18:00Z">
                <w:pPr>
                  <w:spacing w:after="0" w:line="240" w:lineRule="auto"/>
                  <w:jc w:val="right"/>
                </w:pPr>
              </w:pPrChange>
            </w:pPr>
            <w:ins w:id="8146" w:author="Tao Huang" w:date="2018-09-04T13:16:00Z">
              <w:r w:rsidRPr="001739A3">
                <w:rPr>
                  <w:rFonts w:eastAsia="Times New Roman" w:cs="Times New Roman"/>
                  <w:color w:val="000000"/>
                  <w:sz w:val="22"/>
                  <w:rPrChange w:id="8147" w:author="Tao Huang" w:date="2018-09-04T13:16:00Z">
                    <w:rPr>
                      <w:rFonts w:ascii="Calibri" w:eastAsia="Times New Roman" w:hAnsi="Calibri" w:cs="Calibri"/>
                      <w:color w:val="000000"/>
                      <w:sz w:val="22"/>
                    </w:rPr>
                  </w:rPrChange>
                </w:rPr>
                <w:t>0.015</w:t>
              </w:r>
            </w:ins>
          </w:p>
        </w:tc>
        <w:tc>
          <w:tcPr>
            <w:tcW w:w="711" w:type="dxa"/>
            <w:tcBorders>
              <w:top w:val="nil"/>
              <w:left w:val="nil"/>
              <w:bottom w:val="nil"/>
              <w:right w:val="nil"/>
            </w:tcBorders>
            <w:shd w:val="clear" w:color="auto" w:fill="auto"/>
            <w:noWrap/>
            <w:vAlign w:val="bottom"/>
            <w:hideMark/>
            <w:tcPrChange w:id="8148" w:author="Tao Huang" w:date="2018-09-04T13:16:00Z">
              <w:tcPr>
                <w:tcW w:w="2880" w:type="dxa"/>
                <w:gridSpan w:val="4"/>
                <w:tcBorders>
                  <w:top w:val="nil"/>
                  <w:left w:val="nil"/>
                  <w:bottom w:val="nil"/>
                  <w:right w:val="nil"/>
                </w:tcBorders>
                <w:shd w:val="clear" w:color="auto" w:fill="auto"/>
                <w:noWrap/>
                <w:vAlign w:val="bottom"/>
                <w:hideMark/>
              </w:tcPr>
            </w:tcPrChange>
          </w:tcPr>
          <w:p w14:paraId="2D989209" w14:textId="77777777" w:rsidR="001739A3" w:rsidRPr="001739A3" w:rsidRDefault="001739A3">
            <w:pPr>
              <w:spacing w:after="0"/>
              <w:jc w:val="right"/>
              <w:rPr>
                <w:ins w:id="8149" w:author="Tao Huang" w:date="2018-09-04T13:16:00Z"/>
                <w:rFonts w:eastAsia="Times New Roman" w:cs="Times New Roman"/>
                <w:color w:val="000000"/>
                <w:sz w:val="22"/>
                <w:rPrChange w:id="8150" w:author="Tao Huang" w:date="2018-09-04T13:16:00Z">
                  <w:rPr>
                    <w:ins w:id="8151" w:author="Tao Huang" w:date="2018-09-04T13:16:00Z"/>
                    <w:rFonts w:ascii="Calibri" w:eastAsia="Times New Roman" w:hAnsi="Calibri" w:cs="Calibri"/>
                    <w:color w:val="000000"/>
                    <w:sz w:val="22"/>
                  </w:rPr>
                </w:rPrChange>
              </w:rPr>
              <w:pPrChange w:id="8152" w:author="Tao Huang" w:date="2018-09-04T13:18:00Z">
                <w:pPr>
                  <w:spacing w:after="0" w:line="240" w:lineRule="auto"/>
                  <w:jc w:val="right"/>
                </w:pPr>
              </w:pPrChange>
            </w:pPr>
            <w:ins w:id="8153" w:author="Tao Huang" w:date="2018-09-04T13:16:00Z">
              <w:r w:rsidRPr="001739A3">
                <w:rPr>
                  <w:rFonts w:eastAsia="Times New Roman" w:cs="Times New Roman"/>
                  <w:color w:val="000000"/>
                  <w:sz w:val="22"/>
                  <w:rPrChange w:id="8154"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155" w:author="Tao Huang" w:date="2018-09-04T13:16:00Z">
              <w:tcPr>
                <w:tcW w:w="711" w:type="dxa"/>
                <w:tcBorders>
                  <w:top w:val="nil"/>
                  <w:left w:val="nil"/>
                  <w:bottom w:val="nil"/>
                  <w:right w:val="nil"/>
                </w:tcBorders>
                <w:shd w:val="clear" w:color="auto" w:fill="auto"/>
                <w:noWrap/>
                <w:vAlign w:val="bottom"/>
                <w:hideMark/>
              </w:tcPr>
            </w:tcPrChange>
          </w:tcPr>
          <w:p w14:paraId="512726A1" w14:textId="77777777" w:rsidR="001739A3" w:rsidRPr="001739A3" w:rsidRDefault="001739A3">
            <w:pPr>
              <w:spacing w:after="0"/>
              <w:jc w:val="right"/>
              <w:rPr>
                <w:ins w:id="8156" w:author="Tao Huang" w:date="2018-09-04T13:16:00Z"/>
                <w:rFonts w:eastAsia="Times New Roman" w:cs="Times New Roman"/>
                <w:color w:val="000000"/>
                <w:sz w:val="22"/>
                <w:rPrChange w:id="8157" w:author="Tao Huang" w:date="2018-09-04T13:16:00Z">
                  <w:rPr>
                    <w:ins w:id="8158" w:author="Tao Huang" w:date="2018-09-04T13:16:00Z"/>
                    <w:rFonts w:ascii="Calibri" w:eastAsia="Times New Roman" w:hAnsi="Calibri" w:cs="Calibri"/>
                    <w:color w:val="000000"/>
                    <w:sz w:val="22"/>
                  </w:rPr>
                </w:rPrChange>
              </w:rPr>
              <w:pPrChange w:id="8159" w:author="Tao Huang" w:date="2018-09-04T13:18:00Z">
                <w:pPr>
                  <w:spacing w:after="0" w:line="240" w:lineRule="auto"/>
                  <w:jc w:val="right"/>
                </w:pPr>
              </w:pPrChange>
            </w:pPr>
            <w:ins w:id="8160" w:author="Tao Huang" w:date="2018-09-04T13:16:00Z">
              <w:r w:rsidRPr="001739A3">
                <w:rPr>
                  <w:rFonts w:eastAsia="Times New Roman" w:cs="Times New Roman"/>
                  <w:color w:val="000000"/>
                  <w:sz w:val="22"/>
                  <w:rPrChange w:id="816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162" w:author="Tao Huang" w:date="2018-09-04T13:16:00Z">
              <w:tcPr>
                <w:tcW w:w="711" w:type="dxa"/>
                <w:tcBorders>
                  <w:top w:val="nil"/>
                  <w:left w:val="nil"/>
                  <w:bottom w:val="nil"/>
                  <w:right w:val="nil"/>
                </w:tcBorders>
                <w:shd w:val="clear" w:color="auto" w:fill="auto"/>
                <w:noWrap/>
                <w:vAlign w:val="bottom"/>
                <w:hideMark/>
              </w:tcPr>
            </w:tcPrChange>
          </w:tcPr>
          <w:p w14:paraId="6601D3A4" w14:textId="77777777" w:rsidR="001739A3" w:rsidRPr="001739A3" w:rsidRDefault="001739A3">
            <w:pPr>
              <w:spacing w:after="0"/>
              <w:jc w:val="right"/>
              <w:rPr>
                <w:ins w:id="8163" w:author="Tao Huang" w:date="2018-09-04T13:16:00Z"/>
                <w:rFonts w:eastAsia="Times New Roman" w:cs="Times New Roman"/>
                <w:color w:val="000000"/>
                <w:sz w:val="22"/>
                <w:rPrChange w:id="8164" w:author="Tao Huang" w:date="2018-09-04T13:16:00Z">
                  <w:rPr>
                    <w:ins w:id="8165" w:author="Tao Huang" w:date="2018-09-04T13:16:00Z"/>
                    <w:rFonts w:ascii="Calibri" w:eastAsia="Times New Roman" w:hAnsi="Calibri" w:cs="Calibri"/>
                    <w:color w:val="000000"/>
                    <w:sz w:val="22"/>
                  </w:rPr>
                </w:rPrChange>
              </w:rPr>
              <w:pPrChange w:id="8166" w:author="Tao Huang" w:date="2018-09-04T13:18:00Z">
                <w:pPr>
                  <w:spacing w:after="0" w:line="240" w:lineRule="auto"/>
                  <w:jc w:val="right"/>
                </w:pPr>
              </w:pPrChange>
            </w:pPr>
            <w:ins w:id="8167" w:author="Tao Huang" w:date="2018-09-04T13:16:00Z">
              <w:r w:rsidRPr="001739A3">
                <w:rPr>
                  <w:rFonts w:eastAsia="Times New Roman" w:cs="Times New Roman"/>
                  <w:color w:val="000000"/>
                  <w:sz w:val="22"/>
                  <w:rPrChange w:id="8168"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000000" w:fill="9BC2E6"/>
            <w:noWrap/>
            <w:vAlign w:val="bottom"/>
            <w:hideMark/>
            <w:tcPrChange w:id="8169" w:author="Tao Huang" w:date="2018-09-04T13:16:00Z">
              <w:tcPr>
                <w:tcW w:w="2880" w:type="dxa"/>
                <w:gridSpan w:val="6"/>
                <w:tcBorders>
                  <w:top w:val="nil"/>
                  <w:left w:val="nil"/>
                  <w:bottom w:val="nil"/>
                  <w:right w:val="nil"/>
                </w:tcBorders>
                <w:shd w:val="clear" w:color="000000" w:fill="9BC2E6"/>
                <w:noWrap/>
                <w:vAlign w:val="bottom"/>
                <w:hideMark/>
              </w:tcPr>
            </w:tcPrChange>
          </w:tcPr>
          <w:p w14:paraId="6F211CA8" w14:textId="77777777" w:rsidR="001739A3" w:rsidRPr="001739A3" w:rsidRDefault="001739A3">
            <w:pPr>
              <w:spacing w:after="0"/>
              <w:jc w:val="right"/>
              <w:rPr>
                <w:ins w:id="8170" w:author="Tao Huang" w:date="2018-09-04T13:16:00Z"/>
                <w:rFonts w:eastAsia="Times New Roman" w:cs="Times New Roman"/>
                <w:color w:val="000000"/>
                <w:sz w:val="22"/>
                <w:rPrChange w:id="8171" w:author="Tao Huang" w:date="2018-09-04T13:16:00Z">
                  <w:rPr>
                    <w:ins w:id="8172" w:author="Tao Huang" w:date="2018-09-04T13:16:00Z"/>
                    <w:rFonts w:ascii="Calibri" w:eastAsia="Times New Roman" w:hAnsi="Calibri" w:cs="Calibri"/>
                    <w:color w:val="000000"/>
                    <w:sz w:val="22"/>
                  </w:rPr>
                </w:rPrChange>
              </w:rPr>
              <w:pPrChange w:id="8173" w:author="Tao Huang" w:date="2018-09-04T13:18:00Z">
                <w:pPr>
                  <w:spacing w:after="0" w:line="240" w:lineRule="auto"/>
                  <w:jc w:val="right"/>
                </w:pPr>
              </w:pPrChange>
            </w:pPr>
            <w:ins w:id="8174" w:author="Tao Huang" w:date="2018-09-04T13:16:00Z">
              <w:r w:rsidRPr="001739A3">
                <w:rPr>
                  <w:rFonts w:eastAsia="Times New Roman" w:cs="Times New Roman"/>
                  <w:color w:val="000000"/>
                  <w:sz w:val="22"/>
                  <w:rPrChange w:id="8175" w:author="Tao Huang" w:date="2018-09-04T13:16:00Z">
                    <w:rPr>
                      <w:rFonts w:ascii="Calibri" w:eastAsia="Times New Roman" w:hAnsi="Calibri" w:cs="Calibri"/>
                      <w:color w:val="000000"/>
                      <w:sz w:val="22"/>
                    </w:rPr>
                  </w:rPrChange>
                </w:rPr>
                <w:t>0.234</w:t>
              </w:r>
            </w:ins>
          </w:p>
        </w:tc>
        <w:tc>
          <w:tcPr>
            <w:tcW w:w="711" w:type="dxa"/>
            <w:tcBorders>
              <w:top w:val="nil"/>
              <w:left w:val="nil"/>
              <w:bottom w:val="nil"/>
              <w:right w:val="nil"/>
            </w:tcBorders>
            <w:shd w:val="clear" w:color="auto" w:fill="auto"/>
            <w:noWrap/>
            <w:vAlign w:val="bottom"/>
            <w:hideMark/>
            <w:tcPrChange w:id="8176" w:author="Tao Huang" w:date="2018-09-04T13:16:00Z">
              <w:tcPr>
                <w:tcW w:w="711" w:type="dxa"/>
                <w:tcBorders>
                  <w:top w:val="nil"/>
                  <w:left w:val="nil"/>
                  <w:bottom w:val="nil"/>
                  <w:right w:val="nil"/>
                </w:tcBorders>
                <w:shd w:val="clear" w:color="auto" w:fill="auto"/>
                <w:noWrap/>
                <w:vAlign w:val="bottom"/>
                <w:hideMark/>
              </w:tcPr>
            </w:tcPrChange>
          </w:tcPr>
          <w:p w14:paraId="64555051" w14:textId="77777777" w:rsidR="001739A3" w:rsidRPr="001739A3" w:rsidRDefault="001739A3">
            <w:pPr>
              <w:spacing w:after="0"/>
              <w:jc w:val="right"/>
              <w:rPr>
                <w:ins w:id="8177" w:author="Tao Huang" w:date="2018-09-04T13:16:00Z"/>
                <w:rFonts w:eastAsia="Times New Roman" w:cs="Times New Roman"/>
                <w:color w:val="000000"/>
                <w:sz w:val="22"/>
                <w:rPrChange w:id="8178" w:author="Tao Huang" w:date="2018-09-04T13:16:00Z">
                  <w:rPr>
                    <w:ins w:id="8179" w:author="Tao Huang" w:date="2018-09-04T13:16:00Z"/>
                    <w:rFonts w:ascii="Calibri" w:eastAsia="Times New Roman" w:hAnsi="Calibri" w:cs="Calibri"/>
                    <w:color w:val="000000"/>
                    <w:sz w:val="22"/>
                  </w:rPr>
                </w:rPrChange>
              </w:rPr>
              <w:pPrChange w:id="8180" w:author="Tao Huang" w:date="2018-09-04T13:18:00Z">
                <w:pPr>
                  <w:spacing w:after="0" w:line="240" w:lineRule="auto"/>
                  <w:jc w:val="right"/>
                </w:pPr>
              </w:pPrChange>
            </w:pPr>
            <w:ins w:id="8181" w:author="Tao Huang" w:date="2018-09-04T13:16:00Z">
              <w:r w:rsidRPr="001739A3">
                <w:rPr>
                  <w:rFonts w:eastAsia="Times New Roman" w:cs="Times New Roman"/>
                  <w:color w:val="000000"/>
                  <w:sz w:val="22"/>
                  <w:rPrChange w:id="8182" w:author="Tao Huang" w:date="2018-09-04T13:16:00Z">
                    <w:rPr>
                      <w:rFonts w:ascii="Calibri" w:eastAsia="Times New Roman" w:hAnsi="Calibri" w:cs="Calibri"/>
                      <w:color w:val="000000"/>
                      <w:sz w:val="22"/>
                    </w:rPr>
                  </w:rPrChange>
                </w:rPr>
                <w:t>0.026</w:t>
              </w:r>
            </w:ins>
          </w:p>
        </w:tc>
        <w:tc>
          <w:tcPr>
            <w:tcW w:w="711" w:type="dxa"/>
            <w:tcBorders>
              <w:top w:val="nil"/>
              <w:left w:val="nil"/>
              <w:bottom w:val="nil"/>
              <w:right w:val="nil"/>
            </w:tcBorders>
            <w:shd w:val="clear" w:color="000000" w:fill="9BC2E6"/>
            <w:noWrap/>
            <w:vAlign w:val="bottom"/>
            <w:hideMark/>
            <w:tcPrChange w:id="8183" w:author="Tao Huang" w:date="2018-09-04T13:16:00Z">
              <w:tcPr>
                <w:tcW w:w="711" w:type="dxa"/>
                <w:tcBorders>
                  <w:top w:val="nil"/>
                  <w:left w:val="nil"/>
                  <w:bottom w:val="nil"/>
                  <w:right w:val="nil"/>
                </w:tcBorders>
                <w:shd w:val="clear" w:color="000000" w:fill="9BC2E6"/>
                <w:noWrap/>
                <w:vAlign w:val="bottom"/>
                <w:hideMark/>
              </w:tcPr>
            </w:tcPrChange>
          </w:tcPr>
          <w:p w14:paraId="37F713DC" w14:textId="77777777" w:rsidR="001739A3" w:rsidRPr="001739A3" w:rsidRDefault="001739A3">
            <w:pPr>
              <w:spacing w:after="0"/>
              <w:jc w:val="right"/>
              <w:rPr>
                <w:ins w:id="8184" w:author="Tao Huang" w:date="2018-09-04T13:16:00Z"/>
                <w:rFonts w:eastAsia="Times New Roman" w:cs="Times New Roman"/>
                <w:color w:val="000000"/>
                <w:sz w:val="22"/>
                <w:rPrChange w:id="8185" w:author="Tao Huang" w:date="2018-09-04T13:16:00Z">
                  <w:rPr>
                    <w:ins w:id="8186" w:author="Tao Huang" w:date="2018-09-04T13:16:00Z"/>
                    <w:rFonts w:ascii="Calibri" w:eastAsia="Times New Roman" w:hAnsi="Calibri" w:cs="Calibri"/>
                    <w:color w:val="000000"/>
                    <w:sz w:val="22"/>
                  </w:rPr>
                </w:rPrChange>
              </w:rPr>
              <w:pPrChange w:id="8187" w:author="Tao Huang" w:date="2018-09-04T13:18:00Z">
                <w:pPr>
                  <w:spacing w:after="0" w:line="240" w:lineRule="auto"/>
                  <w:jc w:val="right"/>
                </w:pPr>
              </w:pPrChange>
            </w:pPr>
            <w:ins w:id="8188" w:author="Tao Huang" w:date="2018-09-04T13:16:00Z">
              <w:r w:rsidRPr="001739A3">
                <w:rPr>
                  <w:rFonts w:eastAsia="Times New Roman" w:cs="Times New Roman"/>
                  <w:color w:val="000000"/>
                  <w:sz w:val="22"/>
                  <w:rPrChange w:id="8189" w:author="Tao Huang" w:date="2018-09-04T13:16:00Z">
                    <w:rPr>
                      <w:rFonts w:ascii="Calibri" w:eastAsia="Times New Roman" w:hAnsi="Calibri" w:cs="Calibri"/>
                      <w:color w:val="000000"/>
                      <w:sz w:val="22"/>
                    </w:rPr>
                  </w:rPrChange>
                </w:rPr>
                <w:t>0.157</w:t>
              </w:r>
            </w:ins>
          </w:p>
        </w:tc>
        <w:tc>
          <w:tcPr>
            <w:tcW w:w="846" w:type="dxa"/>
            <w:tcBorders>
              <w:top w:val="nil"/>
              <w:left w:val="nil"/>
              <w:bottom w:val="nil"/>
              <w:right w:val="nil"/>
            </w:tcBorders>
            <w:shd w:val="clear" w:color="auto" w:fill="auto"/>
            <w:noWrap/>
            <w:vAlign w:val="bottom"/>
            <w:hideMark/>
            <w:tcPrChange w:id="8190" w:author="Tao Huang" w:date="2018-09-04T13:16:00Z">
              <w:tcPr>
                <w:tcW w:w="2880" w:type="dxa"/>
                <w:gridSpan w:val="4"/>
                <w:tcBorders>
                  <w:top w:val="nil"/>
                  <w:left w:val="nil"/>
                  <w:bottom w:val="nil"/>
                  <w:right w:val="nil"/>
                </w:tcBorders>
                <w:shd w:val="clear" w:color="auto" w:fill="auto"/>
                <w:noWrap/>
                <w:vAlign w:val="bottom"/>
                <w:hideMark/>
              </w:tcPr>
            </w:tcPrChange>
          </w:tcPr>
          <w:p w14:paraId="1CC1AFFF" w14:textId="77777777" w:rsidR="001739A3" w:rsidRPr="001739A3" w:rsidRDefault="001739A3">
            <w:pPr>
              <w:spacing w:after="0"/>
              <w:jc w:val="right"/>
              <w:rPr>
                <w:ins w:id="8191" w:author="Tao Huang" w:date="2018-09-04T13:16:00Z"/>
                <w:rFonts w:eastAsia="Times New Roman" w:cs="Times New Roman"/>
                <w:color w:val="000000"/>
                <w:sz w:val="22"/>
                <w:rPrChange w:id="8192" w:author="Tao Huang" w:date="2018-09-04T13:16:00Z">
                  <w:rPr>
                    <w:ins w:id="8193" w:author="Tao Huang" w:date="2018-09-04T13:16:00Z"/>
                    <w:rFonts w:ascii="Calibri" w:eastAsia="Times New Roman" w:hAnsi="Calibri" w:cs="Calibri"/>
                    <w:color w:val="000000"/>
                    <w:sz w:val="22"/>
                  </w:rPr>
                </w:rPrChange>
              </w:rPr>
              <w:pPrChange w:id="8194" w:author="Tao Huang" w:date="2018-09-04T13:18:00Z">
                <w:pPr>
                  <w:spacing w:after="0" w:line="240" w:lineRule="auto"/>
                  <w:jc w:val="right"/>
                </w:pPr>
              </w:pPrChange>
            </w:pPr>
            <w:ins w:id="8195" w:author="Tao Huang" w:date="2018-09-04T13:16:00Z">
              <w:r w:rsidRPr="001739A3">
                <w:rPr>
                  <w:rFonts w:eastAsia="Times New Roman" w:cs="Times New Roman"/>
                  <w:color w:val="000000"/>
                  <w:sz w:val="22"/>
                  <w:rPrChange w:id="8196" w:author="Tao Huang" w:date="2018-09-04T13:16:00Z">
                    <w:rPr>
                      <w:rFonts w:ascii="Calibri" w:eastAsia="Times New Roman" w:hAnsi="Calibri" w:cs="Calibri"/>
                      <w:color w:val="000000"/>
                      <w:sz w:val="22"/>
                    </w:rPr>
                  </w:rPrChange>
                </w:rPr>
                <w:t>0.259</w:t>
              </w:r>
            </w:ins>
          </w:p>
        </w:tc>
        <w:tc>
          <w:tcPr>
            <w:tcW w:w="711" w:type="dxa"/>
            <w:tcBorders>
              <w:top w:val="nil"/>
              <w:left w:val="nil"/>
              <w:bottom w:val="nil"/>
              <w:right w:val="nil"/>
            </w:tcBorders>
            <w:shd w:val="clear" w:color="auto" w:fill="auto"/>
            <w:noWrap/>
            <w:vAlign w:val="bottom"/>
            <w:hideMark/>
            <w:tcPrChange w:id="8197" w:author="Tao Huang" w:date="2018-09-04T13:16:00Z">
              <w:tcPr>
                <w:tcW w:w="711" w:type="dxa"/>
                <w:tcBorders>
                  <w:top w:val="nil"/>
                  <w:left w:val="nil"/>
                  <w:bottom w:val="nil"/>
                  <w:right w:val="nil"/>
                </w:tcBorders>
                <w:shd w:val="clear" w:color="auto" w:fill="auto"/>
                <w:noWrap/>
                <w:vAlign w:val="bottom"/>
                <w:hideMark/>
              </w:tcPr>
            </w:tcPrChange>
          </w:tcPr>
          <w:p w14:paraId="4D8991A4" w14:textId="77777777" w:rsidR="001739A3" w:rsidRPr="001739A3" w:rsidRDefault="001739A3">
            <w:pPr>
              <w:spacing w:after="0"/>
              <w:jc w:val="right"/>
              <w:rPr>
                <w:ins w:id="8198" w:author="Tao Huang" w:date="2018-09-04T13:16:00Z"/>
                <w:rFonts w:eastAsia="Times New Roman" w:cs="Times New Roman"/>
                <w:color w:val="000000"/>
                <w:sz w:val="22"/>
                <w:rPrChange w:id="8199" w:author="Tao Huang" w:date="2018-09-04T13:16:00Z">
                  <w:rPr>
                    <w:ins w:id="8200" w:author="Tao Huang" w:date="2018-09-04T13:16:00Z"/>
                    <w:rFonts w:ascii="Calibri" w:eastAsia="Times New Roman" w:hAnsi="Calibri" w:cs="Calibri"/>
                    <w:color w:val="000000"/>
                    <w:sz w:val="22"/>
                  </w:rPr>
                </w:rPrChange>
              </w:rPr>
              <w:pPrChange w:id="8201" w:author="Tao Huang" w:date="2018-09-04T13:18:00Z">
                <w:pPr>
                  <w:spacing w:after="0" w:line="240" w:lineRule="auto"/>
                  <w:jc w:val="right"/>
                </w:pPr>
              </w:pPrChange>
            </w:pPr>
            <w:ins w:id="8202" w:author="Tao Huang" w:date="2018-09-04T13:16:00Z">
              <w:r w:rsidRPr="001739A3">
                <w:rPr>
                  <w:rFonts w:eastAsia="Times New Roman" w:cs="Times New Roman"/>
                  <w:color w:val="000000"/>
                  <w:sz w:val="22"/>
                  <w:rPrChange w:id="8203" w:author="Tao Huang" w:date="2018-09-04T13:16:00Z">
                    <w:rPr>
                      <w:rFonts w:ascii="Calibri" w:eastAsia="Times New Roman" w:hAnsi="Calibri" w:cs="Calibri"/>
                      <w:color w:val="000000"/>
                      <w:sz w:val="22"/>
                    </w:rPr>
                  </w:rPrChange>
                </w:rPr>
                <w:t>0.289</w:t>
              </w:r>
            </w:ins>
          </w:p>
        </w:tc>
        <w:tc>
          <w:tcPr>
            <w:tcW w:w="711" w:type="dxa"/>
            <w:tcBorders>
              <w:top w:val="nil"/>
              <w:left w:val="nil"/>
              <w:bottom w:val="nil"/>
              <w:right w:val="nil"/>
            </w:tcBorders>
            <w:shd w:val="clear" w:color="auto" w:fill="auto"/>
            <w:noWrap/>
            <w:vAlign w:val="bottom"/>
            <w:hideMark/>
            <w:tcPrChange w:id="8204" w:author="Tao Huang" w:date="2018-09-04T13:16:00Z">
              <w:tcPr>
                <w:tcW w:w="711" w:type="dxa"/>
                <w:tcBorders>
                  <w:top w:val="nil"/>
                  <w:left w:val="nil"/>
                  <w:bottom w:val="nil"/>
                  <w:right w:val="nil"/>
                </w:tcBorders>
                <w:shd w:val="clear" w:color="auto" w:fill="auto"/>
                <w:noWrap/>
                <w:vAlign w:val="bottom"/>
                <w:hideMark/>
              </w:tcPr>
            </w:tcPrChange>
          </w:tcPr>
          <w:p w14:paraId="31A52FC6" w14:textId="77777777" w:rsidR="001739A3" w:rsidRPr="001739A3" w:rsidRDefault="001739A3">
            <w:pPr>
              <w:spacing w:after="0"/>
              <w:jc w:val="right"/>
              <w:rPr>
                <w:ins w:id="8205" w:author="Tao Huang" w:date="2018-09-04T13:16:00Z"/>
                <w:rFonts w:eastAsia="Times New Roman" w:cs="Times New Roman"/>
                <w:color w:val="000000"/>
                <w:sz w:val="22"/>
                <w:rPrChange w:id="8206" w:author="Tao Huang" w:date="2018-09-04T13:16:00Z">
                  <w:rPr>
                    <w:ins w:id="8207" w:author="Tao Huang" w:date="2018-09-04T13:16:00Z"/>
                    <w:rFonts w:ascii="Calibri" w:eastAsia="Times New Roman" w:hAnsi="Calibri" w:cs="Calibri"/>
                    <w:color w:val="000000"/>
                    <w:sz w:val="22"/>
                  </w:rPr>
                </w:rPrChange>
              </w:rPr>
              <w:pPrChange w:id="8208" w:author="Tao Huang" w:date="2018-09-04T13:18:00Z">
                <w:pPr>
                  <w:spacing w:after="0" w:line="240" w:lineRule="auto"/>
                  <w:jc w:val="right"/>
                </w:pPr>
              </w:pPrChange>
            </w:pPr>
            <w:ins w:id="8209" w:author="Tao Huang" w:date="2018-09-04T13:16:00Z">
              <w:r w:rsidRPr="001739A3">
                <w:rPr>
                  <w:rFonts w:eastAsia="Times New Roman" w:cs="Times New Roman"/>
                  <w:color w:val="000000"/>
                  <w:sz w:val="22"/>
                  <w:rPrChange w:id="8210" w:author="Tao Huang" w:date="2018-09-04T13:16:00Z">
                    <w:rPr>
                      <w:rFonts w:ascii="Calibri" w:eastAsia="Times New Roman" w:hAnsi="Calibri" w:cs="Calibri"/>
                      <w:color w:val="000000"/>
                      <w:sz w:val="22"/>
                    </w:rPr>
                  </w:rPrChange>
                </w:rPr>
                <w:t>0.637</w:t>
              </w:r>
            </w:ins>
          </w:p>
        </w:tc>
      </w:tr>
      <w:tr w:rsidR="001739A3" w:rsidRPr="001739A3" w14:paraId="508D9D0B" w14:textId="77777777" w:rsidTr="001739A3">
        <w:tblPrEx>
          <w:tblPrExChange w:id="8211" w:author="Tao Huang" w:date="2018-09-04T13:16:00Z">
            <w:tblPrEx>
              <w:tblW w:w="18439" w:type="dxa"/>
            </w:tblPrEx>
          </w:tblPrExChange>
        </w:tblPrEx>
        <w:trPr>
          <w:trHeight w:val="20"/>
          <w:ins w:id="8212" w:author="Tao Huang" w:date="2018-09-04T13:16:00Z"/>
          <w:trPrChange w:id="8213"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8214" w:author="Tao Huang" w:date="2018-09-04T13:16:00Z">
              <w:tcPr>
                <w:tcW w:w="1580" w:type="dxa"/>
                <w:tcBorders>
                  <w:top w:val="nil"/>
                  <w:left w:val="nil"/>
                  <w:bottom w:val="nil"/>
                  <w:right w:val="nil"/>
                </w:tcBorders>
                <w:shd w:val="clear" w:color="auto" w:fill="auto"/>
                <w:noWrap/>
                <w:vAlign w:val="center"/>
                <w:hideMark/>
              </w:tcPr>
            </w:tcPrChange>
          </w:tcPr>
          <w:p w14:paraId="46302CB9" w14:textId="77777777" w:rsidR="001739A3" w:rsidRPr="001739A3" w:rsidRDefault="001739A3">
            <w:pPr>
              <w:spacing w:after="0"/>
              <w:jc w:val="center"/>
              <w:rPr>
                <w:ins w:id="8215" w:author="Tao Huang" w:date="2018-09-04T13:16:00Z"/>
                <w:rFonts w:eastAsia="Times New Roman" w:cs="Times New Roman"/>
                <w:color w:val="000000"/>
                <w:sz w:val="22"/>
              </w:rPr>
              <w:pPrChange w:id="8216" w:author="Tao Huang" w:date="2018-09-04T13:18:00Z">
                <w:pPr>
                  <w:spacing w:after="0" w:line="240" w:lineRule="auto"/>
                  <w:jc w:val="center"/>
                </w:pPr>
              </w:pPrChange>
            </w:pPr>
            <w:ins w:id="8217"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8218" w:author="Tao Huang" w:date="2018-09-04T13:16:00Z">
              <w:tcPr>
                <w:tcW w:w="1580" w:type="dxa"/>
                <w:tcBorders>
                  <w:top w:val="nil"/>
                  <w:left w:val="nil"/>
                  <w:bottom w:val="nil"/>
                  <w:right w:val="nil"/>
                </w:tcBorders>
                <w:shd w:val="clear" w:color="auto" w:fill="auto"/>
                <w:noWrap/>
                <w:vAlign w:val="center"/>
                <w:hideMark/>
              </w:tcPr>
            </w:tcPrChange>
          </w:tcPr>
          <w:p w14:paraId="4130A17B" w14:textId="77777777" w:rsidR="001739A3" w:rsidRPr="001739A3" w:rsidRDefault="001739A3">
            <w:pPr>
              <w:spacing w:after="0"/>
              <w:rPr>
                <w:ins w:id="8219" w:author="Tao Huang" w:date="2018-09-04T13:16:00Z"/>
                <w:rFonts w:eastAsia="Times New Roman" w:cs="Times New Roman"/>
                <w:color w:val="000000"/>
                <w:sz w:val="22"/>
              </w:rPr>
              <w:pPrChange w:id="8220" w:author="Tao Huang" w:date="2018-09-04T13:18:00Z">
                <w:pPr>
                  <w:spacing w:after="0" w:line="240" w:lineRule="auto"/>
                </w:pPr>
              </w:pPrChange>
            </w:pPr>
            <w:ins w:id="8221" w:author="Tao Huang" w:date="2018-09-04T13:16:00Z">
              <w:r w:rsidRPr="001739A3">
                <w:rPr>
                  <w:rFonts w:eastAsia="Times New Roman" w:cs="Times New Roman"/>
                  <w:color w:val="000000"/>
                  <w:sz w:val="22"/>
                </w:rPr>
                <w:t>ADL-own-EWC</w:t>
              </w:r>
            </w:ins>
          </w:p>
        </w:tc>
        <w:tc>
          <w:tcPr>
            <w:tcW w:w="951" w:type="dxa"/>
            <w:tcBorders>
              <w:top w:val="nil"/>
              <w:left w:val="nil"/>
              <w:bottom w:val="nil"/>
              <w:right w:val="nil"/>
            </w:tcBorders>
            <w:shd w:val="clear" w:color="auto" w:fill="auto"/>
            <w:noWrap/>
            <w:vAlign w:val="bottom"/>
            <w:hideMark/>
            <w:tcPrChange w:id="8222" w:author="Tao Huang" w:date="2018-09-04T13:16:00Z">
              <w:tcPr>
                <w:tcW w:w="951" w:type="dxa"/>
                <w:tcBorders>
                  <w:top w:val="nil"/>
                  <w:left w:val="nil"/>
                  <w:bottom w:val="nil"/>
                  <w:right w:val="nil"/>
                </w:tcBorders>
                <w:shd w:val="clear" w:color="auto" w:fill="auto"/>
                <w:noWrap/>
                <w:vAlign w:val="bottom"/>
                <w:hideMark/>
              </w:tcPr>
            </w:tcPrChange>
          </w:tcPr>
          <w:p w14:paraId="01AFB139" w14:textId="77777777" w:rsidR="001739A3" w:rsidRPr="001739A3" w:rsidRDefault="001739A3">
            <w:pPr>
              <w:spacing w:after="0"/>
              <w:jc w:val="right"/>
              <w:rPr>
                <w:ins w:id="8223" w:author="Tao Huang" w:date="2018-09-04T13:16:00Z"/>
                <w:rFonts w:eastAsia="Times New Roman" w:cs="Times New Roman"/>
                <w:color w:val="000000"/>
                <w:sz w:val="22"/>
                <w:rPrChange w:id="8224" w:author="Tao Huang" w:date="2018-09-04T13:16:00Z">
                  <w:rPr>
                    <w:ins w:id="8225" w:author="Tao Huang" w:date="2018-09-04T13:16:00Z"/>
                    <w:rFonts w:ascii="Calibri" w:eastAsia="Times New Roman" w:hAnsi="Calibri" w:cs="Calibri"/>
                    <w:color w:val="000000"/>
                    <w:sz w:val="22"/>
                  </w:rPr>
                </w:rPrChange>
              </w:rPr>
              <w:pPrChange w:id="8226" w:author="Tao Huang" w:date="2018-09-04T13:18:00Z">
                <w:pPr>
                  <w:spacing w:after="0" w:line="240" w:lineRule="auto"/>
                  <w:jc w:val="right"/>
                </w:pPr>
              </w:pPrChange>
            </w:pPr>
            <w:ins w:id="8227" w:author="Tao Huang" w:date="2018-09-04T13:16:00Z">
              <w:r w:rsidRPr="001739A3">
                <w:rPr>
                  <w:rFonts w:eastAsia="Times New Roman" w:cs="Times New Roman"/>
                  <w:color w:val="000000"/>
                  <w:sz w:val="22"/>
                  <w:rPrChange w:id="8228" w:author="Tao Huang" w:date="2018-09-04T13:16:00Z">
                    <w:rPr>
                      <w:rFonts w:ascii="Calibri" w:eastAsia="Times New Roman" w:hAnsi="Calibri" w:cs="Calibri"/>
                      <w:color w:val="000000"/>
                      <w:sz w:val="22"/>
                    </w:rPr>
                  </w:rPrChange>
                </w:rPr>
                <w:t>0.078</w:t>
              </w:r>
            </w:ins>
          </w:p>
        </w:tc>
        <w:tc>
          <w:tcPr>
            <w:tcW w:w="711" w:type="dxa"/>
            <w:tcBorders>
              <w:top w:val="nil"/>
              <w:left w:val="nil"/>
              <w:bottom w:val="nil"/>
              <w:right w:val="nil"/>
            </w:tcBorders>
            <w:shd w:val="clear" w:color="auto" w:fill="auto"/>
            <w:noWrap/>
            <w:vAlign w:val="bottom"/>
            <w:hideMark/>
            <w:tcPrChange w:id="8229" w:author="Tao Huang" w:date="2018-09-04T13:16:00Z">
              <w:tcPr>
                <w:tcW w:w="711" w:type="dxa"/>
                <w:tcBorders>
                  <w:top w:val="nil"/>
                  <w:left w:val="nil"/>
                  <w:bottom w:val="nil"/>
                  <w:right w:val="nil"/>
                </w:tcBorders>
                <w:shd w:val="clear" w:color="auto" w:fill="auto"/>
                <w:noWrap/>
                <w:vAlign w:val="bottom"/>
                <w:hideMark/>
              </w:tcPr>
            </w:tcPrChange>
          </w:tcPr>
          <w:p w14:paraId="4C2E7A66" w14:textId="77777777" w:rsidR="001739A3" w:rsidRPr="001739A3" w:rsidRDefault="001739A3">
            <w:pPr>
              <w:spacing w:after="0"/>
              <w:jc w:val="right"/>
              <w:rPr>
                <w:ins w:id="8230" w:author="Tao Huang" w:date="2018-09-04T13:16:00Z"/>
                <w:rFonts w:eastAsia="Times New Roman" w:cs="Times New Roman"/>
                <w:color w:val="000000"/>
                <w:sz w:val="22"/>
                <w:rPrChange w:id="8231" w:author="Tao Huang" w:date="2018-09-04T13:16:00Z">
                  <w:rPr>
                    <w:ins w:id="8232" w:author="Tao Huang" w:date="2018-09-04T13:16:00Z"/>
                    <w:rFonts w:ascii="Calibri" w:eastAsia="Times New Roman" w:hAnsi="Calibri" w:cs="Calibri"/>
                    <w:color w:val="000000"/>
                    <w:sz w:val="22"/>
                  </w:rPr>
                </w:rPrChange>
              </w:rPr>
              <w:pPrChange w:id="8233" w:author="Tao Huang" w:date="2018-09-04T13:18:00Z">
                <w:pPr>
                  <w:spacing w:after="0" w:line="240" w:lineRule="auto"/>
                  <w:jc w:val="right"/>
                </w:pPr>
              </w:pPrChange>
            </w:pPr>
            <w:ins w:id="8234" w:author="Tao Huang" w:date="2018-09-04T13:16:00Z">
              <w:r w:rsidRPr="001739A3">
                <w:rPr>
                  <w:rFonts w:eastAsia="Times New Roman" w:cs="Times New Roman"/>
                  <w:color w:val="000000"/>
                  <w:sz w:val="22"/>
                  <w:rPrChange w:id="8235" w:author="Tao Huang" w:date="2018-09-04T13:16:00Z">
                    <w:rPr>
                      <w:rFonts w:ascii="Calibri" w:eastAsia="Times New Roman" w:hAnsi="Calibri" w:cs="Calibri"/>
                      <w:color w:val="000000"/>
                      <w:sz w:val="22"/>
                    </w:rPr>
                  </w:rPrChange>
                </w:rPr>
                <w:t>0.004</w:t>
              </w:r>
            </w:ins>
          </w:p>
        </w:tc>
        <w:tc>
          <w:tcPr>
            <w:tcW w:w="711" w:type="dxa"/>
            <w:tcBorders>
              <w:top w:val="nil"/>
              <w:left w:val="nil"/>
              <w:bottom w:val="nil"/>
              <w:right w:val="nil"/>
            </w:tcBorders>
            <w:shd w:val="clear" w:color="auto" w:fill="auto"/>
            <w:noWrap/>
            <w:vAlign w:val="bottom"/>
            <w:hideMark/>
            <w:tcPrChange w:id="8236" w:author="Tao Huang" w:date="2018-09-04T13:16:00Z">
              <w:tcPr>
                <w:tcW w:w="711" w:type="dxa"/>
                <w:tcBorders>
                  <w:top w:val="nil"/>
                  <w:left w:val="nil"/>
                  <w:bottom w:val="nil"/>
                  <w:right w:val="nil"/>
                </w:tcBorders>
                <w:shd w:val="clear" w:color="auto" w:fill="auto"/>
                <w:noWrap/>
                <w:vAlign w:val="bottom"/>
                <w:hideMark/>
              </w:tcPr>
            </w:tcPrChange>
          </w:tcPr>
          <w:p w14:paraId="2E1A78B8" w14:textId="77777777" w:rsidR="001739A3" w:rsidRPr="001739A3" w:rsidRDefault="001739A3">
            <w:pPr>
              <w:spacing w:after="0"/>
              <w:jc w:val="right"/>
              <w:rPr>
                <w:ins w:id="8237" w:author="Tao Huang" w:date="2018-09-04T13:16:00Z"/>
                <w:rFonts w:eastAsia="Times New Roman" w:cs="Times New Roman"/>
                <w:color w:val="000000"/>
                <w:sz w:val="22"/>
                <w:rPrChange w:id="8238" w:author="Tao Huang" w:date="2018-09-04T13:16:00Z">
                  <w:rPr>
                    <w:ins w:id="8239" w:author="Tao Huang" w:date="2018-09-04T13:16:00Z"/>
                    <w:rFonts w:ascii="Calibri" w:eastAsia="Times New Roman" w:hAnsi="Calibri" w:cs="Calibri"/>
                    <w:color w:val="000000"/>
                    <w:sz w:val="22"/>
                  </w:rPr>
                </w:rPrChange>
              </w:rPr>
              <w:pPrChange w:id="8240" w:author="Tao Huang" w:date="2018-09-04T13:18:00Z">
                <w:pPr>
                  <w:spacing w:after="0" w:line="240" w:lineRule="auto"/>
                  <w:jc w:val="right"/>
                </w:pPr>
              </w:pPrChange>
            </w:pPr>
            <w:ins w:id="8241" w:author="Tao Huang" w:date="2018-09-04T13:16:00Z">
              <w:r w:rsidRPr="001739A3">
                <w:rPr>
                  <w:rFonts w:eastAsia="Times New Roman" w:cs="Times New Roman"/>
                  <w:color w:val="000000"/>
                  <w:sz w:val="22"/>
                  <w:rPrChange w:id="8242" w:author="Tao Huang" w:date="2018-09-04T13:16:00Z">
                    <w:rPr>
                      <w:rFonts w:ascii="Calibri" w:eastAsia="Times New Roman" w:hAnsi="Calibri" w:cs="Calibri"/>
                      <w:color w:val="000000"/>
                      <w:sz w:val="22"/>
                    </w:rPr>
                  </w:rPrChange>
                </w:rPr>
                <w:t>0.002</w:t>
              </w:r>
            </w:ins>
          </w:p>
        </w:tc>
        <w:tc>
          <w:tcPr>
            <w:tcW w:w="711" w:type="dxa"/>
            <w:tcBorders>
              <w:top w:val="nil"/>
              <w:left w:val="nil"/>
              <w:bottom w:val="nil"/>
              <w:right w:val="nil"/>
            </w:tcBorders>
            <w:shd w:val="clear" w:color="auto" w:fill="auto"/>
            <w:noWrap/>
            <w:vAlign w:val="bottom"/>
            <w:hideMark/>
            <w:tcPrChange w:id="8243" w:author="Tao Huang" w:date="2018-09-04T13:16:00Z">
              <w:tcPr>
                <w:tcW w:w="2880" w:type="dxa"/>
                <w:gridSpan w:val="4"/>
                <w:tcBorders>
                  <w:top w:val="nil"/>
                  <w:left w:val="nil"/>
                  <w:bottom w:val="nil"/>
                  <w:right w:val="nil"/>
                </w:tcBorders>
                <w:shd w:val="clear" w:color="auto" w:fill="auto"/>
                <w:noWrap/>
                <w:vAlign w:val="bottom"/>
                <w:hideMark/>
              </w:tcPr>
            </w:tcPrChange>
          </w:tcPr>
          <w:p w14:paraId="4895F745" w14:textId="77777777" w:rsidR="001739A3" w:rsidRPr="001739A3" w:rsidRDefault="001739A3">
            <w:pPr>
              <w:spacing w:after="0"/>
              <w:jc w:val="right"/>
              <w:rPr>
                <w:ins w:id="8244" w:author="Tao Huang" w:date="2018-09-04T13:16:00Z"/>
                <w:rFonts w:eastAsia="Times New Roman" w:cs="Times New Roman"/>
                <w:color w:val="000000"/>
                <w:sz w:val="22"/>
                <w:rPrChange w:id="8245" w:author="Tao Huang" w:date="2018-09-04T13:16:00Z">
                  <w:rPr>
                    <w:ins w:id="8246" w:author="Tao Huang" w:date="2018-09-04T13:16:00Z"/>
                    <w:rFonts w:ascii="Calibri" w:eastAsia="Times New Roman" w:hAnsi="Calibri" w:cs="Calibri"/>
                    <w:color w:val="000000"/>
                    <w:sz w:val="22"/>
                  </w:rPr>
                </w:rPrChange>
              </w:rPr>
              <w:pPrChange w:id="8247" w:author="Tao Huang" w:date="2018-09-04T13:18:00Z">
                <w:pPr>
                  <w:spacing w:after="0" w:line="240" w:lineRule="auto"/>
                  <w:jc w:val="right"/>
                </w:pPr>
              </w:pPrChange>
            </w:pPr>
            <w:ins w:id="8248" w:author="Tao Huang" w:date="2018-09-04T13:16:00Z">
              <w:r w:rsidRPr="001739A3">
                <w:rPr>
                  <w:rFonts w:eastAsia="Times New Roman" w:cs="Times New Roman"/>
                  <w:color w:val="000000"/>
                  <w:sz w:val="22"/>
                  <w:rPrChange w:id="8249"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250" w:author="Tao Huang" w:date="2018-09-04T13:16:00Z">
              <w:tcPr>
                <w:tcW w:w="711" w:type="dxa"/>
                <w:tcBorders>
                  <w:top w:val="nil"/>
                  <w:left w:val="nil"/>
                  <w:bottom w:val="nil"/>
                  <w:right w:val="nil"/>
                </w:tcBorders>
                <w:shd w:val="clear" w:color="auto" w:fill="auto"/>
                <w:noWrap/>
                <w:vAlign w:val="bottom"/>
                <w:hideMark/>
              </w:tcPr>
            </w:tcPrChange>
          </w:tcPr>
          <w:p w14:paraId="3C3BF665" w14:textId="77777777" w:rsidR="001739A3" w:rsidRPr="001739A3" w:rsidRDefault="001739A3">
            <w:pPr>
              <w:spacing w:after="0"/>
              <w:jc w:val="right"/>
              <w:rPr>
                <w:ins w:id="8251" w:author="Tao Huang" w:date="2018-09-04T13:16:00Z"/>
                <w:rFonts w:eastAsia="Times New Roman" w:cs="Times New Roman"/>
                <w:color w:val="000000"/>
                <w:sz w:val="22"/>
                <w:rPrChange w:id="8252" w:author="Tao Huang" w:date="2018-09-04T13:16:00Z">
                  <w:rPr>
                    <w:ins w:id="8253" w:author="Tao Huang" w:date="2018-09-04T13:16:00Z"/>
                    <w:rFonts w:ascii="Calibri" w:eastAsia="Times New Roman" w:hAnsi="Calibri" w:cs="Calibri"/>
                    <w:color w:val="000000"/>
                    <w:sz w:val="22"/>
                  </w:rPr>
                </w:rPrChange>
              </w:rPr>
              <w:pPrChange w:id="8254" w:author="Tao Huang" w:date="2018-09-04T13:18:00Z">
                <w:pPr>
                  <w:spacing w:after="0" w:line="240" w:lineRule="auto"/>
                  <w:jc w:val="right"/>
                </w:pPr>
              </w:pPrChange>
            </w:pPr>
            <w:ins w:id="8255" w:author="Tao Huang" w:date="2018-09-04T13:16:00Z">
              <w:r w:rsidRPr="001739A3">
                <w:rPr>
                  <w:rFonts w:eastAsia="Times New Roman" w:cs="Times New Roman"/>
                  <w:color w:val="000000"/>
                  <w:sz w:val="22"/>
                  <w:rPrChange w:id="825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257" w:author="Tao Huang" w:date="2018-09-04T13:16:00Z">
              <w:tcPr>
                <w:tcW w:w="711" w:type="dxa"/>
                <w:tcBorders>
                  <w:top w:val="nil"/>
                  <w:left w:val="nil"/>
                  <w:bottom w:val="nil"/>
                  <w:right w:val="nil"/>
                </w:tcBorders>
                <w:shd w:val="clear" w:color="auto" w:fill="auto"/>
                <w:noWrap/>
                <w:vAlign w:val="bottom"/>
                <w:hideMark/>
              </w:tcPr>
            </w:tcPrChange>
          </w:tcPr>
          <w:p w14:paraId="636862D8" w14:textId="77777777" w:rsidR="001739A3" w:rsidRPr="001739A3" w:rsidRDefault="001739A3">
            <w:pPr>
              <w:spacing w:after="0"/>
              <w:jc w:val="right"/>
              <w:rPr>
                <w:ins w:id="8258" w:author="Tao Huang" w:date="2018-09-04T13:16:00Z"/>
                <w:rFonts w:eastAsia="Times New Roman" w:cs="Times New Roman"/>
                <w:color w:val="000000"/>
                <w:sz w:val="22"/>
                <w:rPrChange w:id="8259" w:author="Tao Huang" w:date="2018-09-04T13:16:00Z">
                  <w:rPr>
                    <w:ins w:id="8260" w:author="Tao Huang" w:date="2018-09-04T13:16:00Z"/>
                    <w:rFonts w:ascii="Calibri" w:eastAsia="Times New Roman" w:hAnsi="Calibri" w:cs="Calibri"/>
                    <w:color w:val="000000"/>
                    <w:sz w:val="22"/>
                  </w:rPr>
                </w:rPrChange>
              </w:rPr>
              <w:pPrChange w:id="8261" w:author="Tao Huang" w:date="2018-09-04T13:18:00Z">
                <w:pPr>
                  <w:spacing w:after="0" w:line="240" w:lineRule="auto"/>
                  <w:jc w:val="right"/>
                </w:pPr>
              </w:pPrChange>
            </w:pPr>
            <w:ins w:id="8262" w:author="Tao Huang" w:date="2018-09-04T13:16:00Z">
              <w:r w:rsidRPr="001739A3">
                <w:rPr>
                  <w:rFonts w:eastAsia="Times New Roman" w:cs="Times New Roman"/>
                  <w:color w:val="000000"/>
                  <w:sz w:val="22"/>
                  <w:rPrChange w:id="8263"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auto" w:fill="auto"/>
            <w:noWrap/>
            <w:vAlign w:val="bottom"/>
            <w:hideMark/>
            <w:tcPrChange w:id="8264" w:author="Tao Huang" w:date="2018-09-04T13:16:00Z">
              <w:tcPr>
                <w:tcW w:w="2880" w:type="dxa"/>
                <w:gridSpan w:val="6"/>
                <w:tcBorders>
                  <w:top w:val="nil"/>
                  <w:left w:val="nil"/>
                  <w:bottom w:val="nil"/>
                  <w:right w:val="nil"/>
                </w:tcBorders>
                <w:shd w:val="clear" w:color="auto" w:fill="auto"/>
                <w:noWrap/>
                <w:vAlign w:val="bottom"/>
                <w:hideMark/>
              </w:tcPr>
            </w:tcPrChange>
          </w:tcPr>
          <w:p w14:paraId="36A4F6B9" w14:textId="77777777" w:rsidR="001739A3" w:rsidRPr="001739A3" w:rsidRDefault="001739A3">
            <w:pPr>
              <w:spacing w:after="0"/>
              <w:jc w:val="right"/>
              <w:rPr>
                <w:ins w:id="8265" w:author="Tao Huang" w:date="2018-09-04T13:16:00Z"/>
                <w:rFonts w:eastAsia="Times New Roman" w:cs="Times New Roman"/>
                <w:color w:val="000000"/>
                <w:sz w:val="22"/>
                <w:rPrChange w:id="8266" w:author="Tao Huang" w:date="2018-09-04T13:16:00Z">
                  <w:rPr>
                    <w:ins w:id="8267" w:author="Tao Huang" w:date="2018-09-04T13:16:00Z"/>
                    <w:rFonts w:ascii="Calibri" w:eastAsia="Times New Roman" w:hAnsi="Calibri" w:cs="Calibri"/>
                    <w:color w:val="000000"/>
                    <w:sz w:val="22"/>
                  </w:rPr>
                </w:rPrChange>
              </w:rPr>
              <w:pPrChange w:id="8268" w:author="Tao Huang" w:date="2018-09-04T13:18:00Z">
                <w:pPr>
                  <w:spacing w:after="0" w:line="240" w:lineRule="auto"/>
                  <w:jc w:val="right"/>
                </w:pPr>
              </w:pPrChange>
            </w:pPr>
            <w:ins w:id="8269" w:author="Tao Huang" w:date="2018-09-04T13:16:00Z">
              <w:r w:rsidRPr="001739A3">
                <w:rPr>
                  <w:rFonts w:eastAsia="Times New Roman" w:cs="Times New Roman"/>
                  <w:color w:val="000000"/>
                  <w:sz w:val="22"/>
                  <w:rPrChange w:id="8270"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000000" w:fill="9BC2E6"/>
            <w:noWrap/>
            <w:vAlign w:val="bottom"/>
            <w:hideMark/>
            <w:tcPrChange w:id="8271" w:author="Tao Huang" w:date="2018-09-04T13:16:00Z">
              <w:tcPr>
                <w:tcW w:w="711" w:type="dxa"/>
                <w:tcBorders>
                  <w:top w:val="nil"/>
                  <w:left w:val="nil"/>
                  <w:bottom w:val="nil"/>
                  <w:right w:val="nil"/>
                </w:tcBorders>
                <w:shd w:val="clear" w:color="000000" w:fill="9BC2E6"/>
                <w:noWrap/>
                <w:vAlign w:val="bottom"/>
                <w:hideMark/>
              </w:tcPr>
            </w:tcPrChange>
          </w:tcPr>
          <w:p w14:paraId="7199F384" w14:textId="77777777" w:rsidR="001739A3" w:rsidRPr="001739A3" w:rsidRDefault="001739A3">
            <w:pPr>
              <w:spacing w:after="0"/>
              <w:jc w:val="right"/>
              <w:rPr>
                <w:ins w:id="8272" w:author="Tao Huang" w:date="2018-09-04T13:16:00Z"/>
                <w:rFonts w:eastAsia="Times New Roman" w:cs="Times New Roman"/>
                <w:color w:val="000000"/>
                <w:sz w:val="22"/>
                <w:rPrChange w:id="8273" w:author="Tao Huang" w:date="2018-09-04T13:16:00Z">
                  <w:rPr>
                    <w:ins w:id="8274" w:author="Tao Huang" w:date="2018-09-04T13:16:00Z"/>
                    <w:rFonts w:ascii="Calibri" w:eastAsia="Times New Roman" w:hAnsi="Calibri" w:cs="Calibri"/>
                    <w:color w:val="000000"/>
                    <w:sz w:val="22"/>
                  </w:rPr>
                </w:rPrChange>
              </w:rPr>
              <w:pPrChange w:id="8275" w:author="Tao Huang" w:date="2018-09-04T13:18:00Z">
                <w:pPr>
                  <w:spacing w:after="0" w:line="240" w:lineRule="auto"/>
                  <w:jc w:val="right"/>
                </w:pPr>
              </w:pPrChange>
            </w:pPr>
            <w:ins w:id="8276" w:author="Tao Huang" w:date="2018-09-04T13:16:00Z">
              <w:r w:rsidRPr="001739A3">
                <w:rPr>
                  <w:rFonts w:eastAsia="Times New Roman" w:cs="Times New Roman"/>
                  <w:color w:val="000000"/>
                  <w:sz w:val="22"/>
                  <w:rPrChange w:id="8277" w:author="Tao Huang" w:date="2018-09-04T13:16:00Z">
                    <w:rPr>
                      <w:rFonts w:ascii="Calibri" w:eastAsia="Times New Roman" w:hAnsi="Calibri" w:cs="Calibri"/>
                      <w:color w:val="000000"/>
                      <w:sz w:val="22"/>
                    </w:rPr>
                  </w:rPrChange>
                </w:rPr>
                <w:t>0.120</w:t>
              </w:r>
            </w:ins>
          </w:p>
        </w:tc>
        <w:tc>
          <w:tcPr>
            <w:tcW w:w="711" w:type="dxa"/>
            <w:tcBorders>
              <w:top w:val="nil"/>
              <w:left w:val="nil"/>
              <w:bottom w:val="nil"/>
              <w:right w:val="nil"/>
            </w:tcBorders>
            <w:shd w:val="clear" w:color="000000" w:fill="9BC2E6"/>
            <w:noWrap/>
            <w:vAlign w:val="bottom"/>
            <w:hideMark/>
            <w:tcPrChange w:id="8278" w:author="Tao Huang" w:date="2018-09-04T13:16:00Z">
              <w:tcPr>
                <w:tcW w:w="711" w:type="dxa"/>
                <w:tcBorders>
                  <w:top w:val="nil"/>
                  <w:left w:val="nil"/>
                  <w:bottom w:val="nil"/>
                  <w:right w:val="nil"/>
                </w:tcBorders>
                <w:shd w:val="clear" w:color="000000" w:fill="9BC2E6"/>
                <w:noWrap/>
                <w:vAlign w:val="bottom"/>
                <w:hideMark/>
              </w:tcPr>
            </w:tcPrChange>
          </w:tcPr>
          <w:p w14:paraId="3A2006C4" w14:textId="77777777" w:rsidR="001739A3" w:rsidRPr="001739A3" w:rsidRDefault="001739A3">
            <w:pPr>
              <w:spacing w:after="0"/>
              <w:jc w:val="right"/>
              <w:rPr>
                <w:ins w:id="8279" w:author="Tao Huang" w:date="2018-09-04T13:16:00Z"/>
                <w:rFonts w:eastAsia="Times New Roman" w:cs="Times New Roman"/>
                <w:color w:val="000000"/>
                <w:sz w:val="22"/>
                <w:rPrChange w:id="8280" w:author="Tao Huang" w:date="2018-09-04T13:16:00Z">
                  <w:rPr>
                    <w:ins w:id="8281" w:author="Tao Huang" w:date="2018-09-04T13:16:00Z"/>
                    <w:rFonts w:ascii="Calibri" w:eastAsia="Times New Roman" w:hAnsi="Calibri" w:cs="Calibri"/>
                    <w:color w:val="000000"/>
                    <w:sz w:val="22"/>
                  </w:rPr>
                </w:rPrChange>
              </w:rPr>
              <w:pPrChange w:id="8282" w:author="Tao Huang" w:date="2018-09-04T13:18:00Z">
                <w:pPr>
                  <w:spacing w:after="0" w:line="240" w:lineRule="auto"/>
                  <w:jc w:val="right"/>
                </w:pPr>
              </w:pPrChange>
            </w:pPr>
            <w:ins w:id="8283" w:author="Tao Huang" w:date="2018-09-04T13:16:00Z">
              <w:r w:rsidRPr="001739A3">
                <w:rPr>
                  <w:rFonts w:eastAsia="Times New Roman" w:cs="Times New Roman"/>
                  <w:color w:val="000000"/>
                  <w:sz w:val="22"/>
                  <w:rPrChange w:id="8284" w:author="Tao Huang" w:date="2018-09-04T13:16:00Z">
                    <w:rPr>
                      <w:rFonts w:ascii="Calibri" w:eastAsia="Times New Roman" w:hAnsi="Calibri" w:cs="Calibri"/>
                      <w:color w:val="000000"/>
                      <w:sz w:val="22"/>
                    </w:rPr>
                  </w:rPrChange>
                </w:rPr>
                <w:t>0.341</w:t>
              </w:r>
            </w:ins>
          </w:p>
        </w:tc>
        <w:tc>
          <w:tcPr>
            <w:tcW w:w="846" w:type="dxa"/>
            <w:tcBorders>
              <w:top w:val="nil"/>
              <w:left w:val="nil"/>
              <w:bottom w:val="nil"/>
              <w:right w:val="nil"/>
            </w:tcBorders>
            <w:shd w:val="clear" w:color="auto" w:fill="auto"/>
            <w:noWrap/>
            <w:vAlign w:val="bottom"/>
            <w:hideMark/>
            <w:tcPrChange w:id="8285" w:author="Tao Huang" w:date="2018-09-04T13:16:00Z">
              <w:tcPr>
                <w:tcW w:w="2880" w:type="dxa"/>
                <w:gridSpan w:val="4"/>
                <w:tcBorders>
                  <w:top w:val="nil"/>
                  <w:left w:val="nil"/>
                  <w:bottom w:val="nil"/>
                  <w:right w:val="nil"/>
                </w:tcBorders>
                <w:shd w:val="clear" w:color="auto" w:fill="auto"/>
                <w:noWrap/>
                <w:vAlign w:val="bottom"/>
                <w:hideMark/>
              </w:tcPr>
            </w:tcPrChange>
          </w:tcPr>
          <w:p w14:paraId="79B051C2" w14:textId="77777777" w:rsidR="001739A3" w:rsidRPr="001739A3" w:rsidRDefault="001739A3">
            <w:pPr>
              <w:spacing w:after="0"/>
              <w:jc w:val="right"/>
              <w:rPr>
                <w:ins w:id="8286" w:author="Tao Huang" w:date="2018-09-04T13:16:00Z"/>
                <w:rFonts w:eastAsia="Times New Roman" w:cs="Times New Roman"/>
                <w:color w:val="000000"/>
                <w:sz w:val="22"/>
                <w:rPrChange w:id="8287" w:author="Tao Huang" w:date="2018-09-04T13:16:00Z">
                  <w:rPr>
                    <w:ins w:id="8288" w:author="Tao Huang" w:date="2018-09-04T13:16:00Z"/>
                    <w:rFonts w:ascii="Calibri" w:eastAsia="Times New Roman" w:hAnsi="Calibri" w:cs="Calibri"/>
                    <w:color w:val="000000"/>
                    <w:sz w:val="22"/>
                  </w:rPr>
                </w:rPrChange>
              </w:rPr>
              <w:pPrChange w:id="8289" w:author="Tao Huang" w:date="2018-09-04T13:18:00Z">
                <w:pPr>
                  <w:spacing w:after="0" w:line="240" w:lineRule="auto"/>
                  <w:jc w:val="right"/>
                </w:pPr>
              </w:pPrChange>
            </w:pPr>
            <w:ins w:id="8290" w:author="Tao Huang" w:date="2018-09-04T13:16:00Z">
              <w:r w:rsidRPr="001739A3">
                <w:rPr>
                  <w:rFonts w:eastAsia="Times New Roman" w:cs="Times New Roman"/>
                  <w:color w:val="000000"/>
                  <w:sz w:val="22"/>
                  <w:rPrChange w:id="8291" w:author="Tao Huang" w:date="2018-09-04T13:16:00Z">
                    <w:rPr>
                      <w:rFonts w:ascii="Calibri" w:eastAsia="Times New Roman" w:hAnsi="Calibri" w:cs="Calibri"/>
                      <w:color w:val="000000"/>
                      <w:sz w:val="22"/>
                    </w:rPr>
                  </w:rPrChange>
                </w:rPr>
                <w:t>0.503</w:t>
              </w:r>
            </w:ins>
          </w:p>
        </w:tc>
        <w:tc>
          <w:tcPr>
            <w:tcW w:w="711" w:type="dxa"/>
            <w:tcBorders>
              <w:top w:val="nil"/>
              <w:left w:val="nil"/>
              <w:bottom w:val="nil"/>
              <w:right w:val="nil"/>
            </w:tcBorders>
            <w:shd w:val="clear" w:color="auto" w:fill="auto"/>
            <w:noWrap/>
            <w:vAlign w:val="bottom"/>
            <w:hideMark/>
            <w:tcPrChange w:id="8292" w:author="Tao Huang" w:date="2018-09-04T13:16:00Z">
              <w:tcPr>
                <w:tcW w:w="711" w:type="dxa"/>
                <w:tcBorders>
                  <w:top w:val="nil"/>
                  <w:left w:val="nil"/>
                  <w:bottom w:val="nil"/>
                  <w:right w:val="nil"/>
                </w:tcBorders>
                <w:shd w:val="clear" w:color="auto" w:fill="auto"/>
                <w:noWrap/>
                <w:vAlign w:val="bottom"/>
                <w:hideMark/>
              </w:tcPr>
            </w:tcPrChange>
          </w:tcPr>
          <w:p w14:paraId="7C3D8765" w14:textId="77777777" w:rsidR="001739A3" w:rsidRPr="001739A3" w:rsidRDefault="001739A3">
            <w:pPr>
              <w:spacing w:after="0"/>
              <w:jc w:val="right"/>
              <w:rPr>
                <w:ins w:id="8293" w:author="Tao Huang" w:date="2018-09-04T13:16:00Z"/>
                <w:rFonts w:eastAsia="Times New Roman" w:cs="Times New Roman"/>
                <w:color w:val="000000"/>
                <w:sz w:val="22"/>
                <w:rPrChange w:id="8294" w:author="Tao Huang" w:date="2018-09-04T13:16:00Z">
                  <w:rPr>
                    <w:ins w:id="8295" w:author="Tao Huang" w:date="2018-09-04T13:16:00Z"/>
                    <w:rFonts w:ascii="Calibri" w:eastAsia="Times New Roman" w:hAnsi="Calibri" w:cs="Calibri"/>
                    <w:color w:val="000000"/>
                    <w:sz w:val="22"/>
                  </w:rPr>
                </w:rPrChange>
              </w:rPr>
              <w:pPrChange w:id="8296" w:author="Tao Huang" w:date="2018-09-04T13:18:00Z">
                <w:pPr>
                  <w:spacing w:after="0" w:line="240" w:lineRule="auto"/>
                  <w:jc w:val="right"/>
                </w:pPr>
              </w:pPrChange>
            </w:pPr>
            <w:ins w:id="8297" w:author="Tao Huang" w:date="2018-09-04T13:16:00Z">
              <w:r w:rsidRPr="001739A3">
                <w:rPr>
                  <w:rFonts w:eastAsia="Times New Roman" w:cs="Times New Roman"/>
                  <w:color w:val="000000"/>
                  <w:sz w:val="22"/>
                  <w:rPrChange w:id="8298" w:author="Tao Huang" w:date="2018-09-04T13:16:00Z">
                    <w:rPr>
                      <w:rFonts w:ascii="Calibri" w:eastAsia="Times New Roman" w:hAnsi="Calibri" w:cs="Calibri"/>
                      <w:color w:val="000000"/>
                      <w:sz w:val="22"/>
                    </w:rPr>
                  </w:rPrChange>
                </w:rPr>
                <w:t>0.586</w:t>
              </w:r>
            </w:ins>
          </w:p>
        </w:tc>
        <w:tc>
          <w:tcPr>
            <w:tcW w:w="711" w:type="dxa"/>
            <w:tcBorders>
              <w:top w:val="nil"/>
              <w:left w:val="nil"/>
              <w:bottom w:val="nil"/>
              <w:right w:val="nil"/>
            </w:tcBorders>
            <w:shd w:val="clear" w:color="auto" w:fill="auto"/>
            <w:noWrap/>
            <w:vAlign w:val="bottom"/>
            <w:hideMark/>
            <w:tcPrChange w:id="8299" w:author="Tao Huang" w:date="2018-09-04T13:16:00Z">
              <w:tcPr>
                <w:tcW w:w="711" w:type="dxa"/>
                <w:tcBorders>
                  <w:top w:val="nil"/>
                  <w:left w:val="nil"/>
                  <w:bottom w:val="nil"/>
                  <w:right w:val="nil"/>
                </w:tcBorders>
                <w:shd w:val="clear" w:color="auto" w:fill="auto"/>
                <w:noWrap/>
                <w:vAlign w:val="bottom"/>
                <w:hideMark/>
              </w:tcPr>
            </w:tcPrChange>
          </w:tcPr>
          <w:p w14:paraId="5F801AB6" w14:textId="77777777" w:rsidR="001739A3" w:rsidRPr="001739A3" w:rsidRDefault="001739A3">
            <w:pPr>
              <w:spacing w:after="0"/>
              <w:jc w:val="right"/>
              <w:rPr>
                <w:ins w:id="8300" w:author="Tao Huang" w:date="2018-09-04T13:16:00Z"/>
                <w:rFonts w:eastAsia="Times New Roman" w:cs="Times New Roman"/>
                <w:color w:val="000000"/>
                <w:sz w:val="22"/>
                <w:rPrChange w:id="8301" w:author="Tao Huang" w:date="2018-09-04T13:16:00Z">
                  <w:rPr>
                    <w:ins w:id="8302" w:author="Tao Huang" w:date="2018-09-04T13:16:00Z"/>
                    <w:rFonts w:ascii="Calibri" w:eastAsia="Times New Roman" w:hAnsi="Calibri" w:cs="Calibri"/>
                    <w:color w:val="000000"/>
                    <w:sz w:val="22"/>
                  </w:rPr>
                </w:rPrChange>
              </w:rPr>
              <w:pPrChange w:id="8303" w:author="Tao Huang" w:date="2018-09-04T13:18:00Z">
                <w:pPr>
                  <w:spacing w:after="0" w:line="240" w:lineRule="auto"/>
                  <w:jc w:val="right"/>
                </w:pPr>
              </w:pPrChange>
            </w:pPr>
            <w:ins w:id="8304" w:author="Tao Huang" w:date="2018-09-04T13:16:00Z">
              <w:r w:rsidRPr="001739A3">
                <w:rPr>
                  <w:rFonts w:eastAsia="Times New Roman" w:cs="Times New Roman"/>
                  <w:color w:val="000000"/>
                  <w:sz w:val="22"/>
                  <w:rPrChange w:id="8305" w:author="Tao Huang" w:date="2018-09-04T13:16:00Z">
                    <w:rPr>
                      <w:rFonts w:ascii="Calibri" w:eastAsia="Times New Roman" w:hAnsi="Calibri" w:cs="Calibri"/>
                      <w:color w:val="000000"/>
                      <w:sz w:val="22"/>
                    </w:rPr>
                  </w:rPrChange>
                </w:rPr>
                <w:t>0.201</w:t>
              </w:r>
            </w:ins>
          </w:p>
        </w:tc>
      </w:tr>
      <w:tr w:rsidR="001739A3" w:rsidRPr="001739A3" w14:paraId="7AFD359E" w14:textId="77777777" w:rsidTr="001739A3">
        <w:tblPrEx>
          <w:tblPrExChange w:id="8306" w:author="Tao Huang" w:date="2018-09-04T13:16:00Z">
            <w:tblPrEx>
              <w:tblW w:w="18439" w:type="dxa"/>
            </w:tblPrEx>
          </w:tblPrExChange>
        </w:tblPrEx>
        <w:trPr>
          <w:trHeight w:val="20"/>
          <w:ins w:id="8307" w:author="Tao Huang" w:date="2018-09-04T13:16:00Z"/>
          <w:trPrChange w:id="8308"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8309" w:author="Tao Huang" w:date="2018-09-04T13:16:00Z">
              <w:tcPr>
                <w:tcW w:w="1580" w:type="dxa"/>
                <w:tcBorders>
                  <w:top w:val="nil"/>
                  <w:left w:val="nil"/>
                  <w:bottom w:val="nil"/>
                  <w:right w:val="nil"/>
                </w:tcBorders>
                <w:shd w:val="clear" w:color="auto" w:fill="auto"/>
                <w:noWrap/>
                <w:vAlign w:val="center"/>
                <w:hideMark/>
              </w:tcPr>
            </w:tcPrChange>
          </w:tcPr>
          <w:p w14:paraId="63CEA289" w14:textId="77777777" w:rsidR="001739A3" w:rsidRPr="001739A3" w:rsidRDefault="001739A3">
            <w:pPr>
              <w:spacing w:after="0"/>
              <w:jc w:val="center"/>
              <w:rPr>
                <w:ins w:id="8310" w:author="Tao Huang" w:date="2018-09-04T13:16:00Z"/>
                <w:rFonts w:eastAsia="Times New Roman" w:cs="Times New Roman"/>
                <w:color w:val="000000"/>
                <w:sz w:val="22"/>
              </w:rPr>
              <w:pPrChange w:id="8311" w:author="Tao Huang" w:date="2018-09-04T13:18:00Z">
                <w:pPr>
                  <w:spacing w:after="0" w:line="240" w:lineRule="auto"/>
                  <w:jc w:val="center"/>
                </w:pPr>
              </w:pPrChange>
            </w:pPr>
            <w:ins w:id="8312" w:author="Tao Huang" w:date="2018-09-04T13:16:00Z">
              <w:r w:rsidRPr="001739A3">
                <w:rPr>
                  <w:rFonts w:eastAsia="Times New Roman" w:cs="Times New Roman"/>
                  <w:color w:val="000000"/>
                  <w:sz w:val="22"/>
                </w:rPr>
                <w:t>ADL-own</w:t>
              </w:r>
            </w:ins>
          </w:p>
        </w:tc>
        <w:tc>
          <w:tcPr>
            <w:tcW w:w="1964" w:type="dxa"/>
            <w:tcBorders>
              <w:top w:val="nil"/>
              <w:left w:val="nil"/>
              <w:bottom w:val="nil"/>
              <w:right w:val="nil"/>
            </w:tcBorders>
            <w:shd w:val="clear" w:color="auto" w:fill="auto"/>
            <w:noWrap/>
            <w:vAlign w:val="center"/>
            <w:hideMark/>
            <w:tcPrChange w:id="8313" w:author="Tao Huang" w:date="2018-09-04T13:16:00Z">
              <w:tcPr>
                <w:tcW w:w="1580" w:type="dxa"/>
                <w:tcBorders>
                  <w:top w:val="nil"/>
                  <w:left w:val="nil"/>
                  <w:bottom w:val="nil"/>
                  <w:right w:val="nil"/>
                </w:tcBorders>
                <w:shd w:val="clear" w:color="auto" w:fill="auto"/>
                <w:noWrap/>
                <w:vAlign w:val="center"/>
                <w:hideMark/>
              </w:tcPr>
            </w:tcPrChange>
          </w:tcPr>
          <w:p w14:paraId="093E3F0F" w14:textId="77777777" w:rsidR="001739A3" w:rsidRPr="001739A3" w:rsidRDefault="001739A3">
            <w:pPr>
              <w:spacing w:after="0"/>
              <w:rPr>
                <w:ins w:id="8314" w:author="Tao Huang" w:date="2018-09-04T13:16:00Z"/>
                <w:rFonts w:eastAsia="Times New Roman" w:cs="Times New Roman"/>
                <w:color w:val="000000"/>
                <w:sz w:val="22"/>
              </w:rPr>
              <w:pPrChange w:id="8315" w:author="Tao Huang" w:date="2018-09-04T13:18:00Z">
                <w:pPr>
                  <w:spacing w:after="0" w:line="240" w:lineRule="auto"/>
                </w:pPr>
              </w:pPrChange>
            </w:pPr>
            <w:ins w:id="8316" w:author="Tao Huang" w:date="2018-09-04T13:16:00Z">
              <w:r w:rsidRPr="001739A3">
                <w:rPr>
                  <w:rFonts w:eastAsia="Times New Roman" w:cs="Times New Roman"/>
                  <w:color w:val="000000"/>
                  <w:sz w:val="22"/>
                </w:rPr>
                <w:t>ADL-own-IC</w:t>
              </w:r>
            </w:ins>
          </w:p>
        </w:tc>
        <w:tc>
          <w:tcPr>
            <w:tcW w:w="951" w:type="dxa"/>
            <w:tcBorders>
              <w:top w:val="nil"/>
              <w:left w:val="nil"/>
              <w:bottom w:val="nil"/>
              <w:right w:val="nil"/>
            </w:tcBorders>
            <w:shd w:val="clear" w:color="auto" w:fill="auto"/>
            <w:noWrap/>
            <w:vAlign w:val="bottom"/>
            <w:hideMark/>
            <w:tcPrChange w:id="8317" w:author="Tao Huang" w:date="2018-09-04T13:16:00Z">
              <w:tcPr>
                <w:tcW w:w="951" w:type="dxa"/>
                <w:tcBorders>
                  <w:top w:val="nil"/>
                  <w:left w:val="nil"/>
                  <w:bottom w:val="nil"/>
                  <w:right w:val="nil"/>
                </w:tcBorders>
                <w:shd w:val="clear" w:color="auto" w:fill="auto"/>
                <w:noWrap/>
                <w:vAlign w:val="bottom"/>
                <w:hideMark/>
              </w:tcPr>
            </w:tcPrChange>
          </w:tcPr>
          <w:p w14:paraId="3405DB65" w14:textId="77777777" w:rsidR="001739A3" w:rsidRPr="001739A3" w:rsidRDefault="001739A3">
            <w:pPr>
              <w:spacing w:after="0"/>
              <w:jc w:val="right"/>
              <w:rPr>
                <w:ins w:id="8318" w:author="Tao Huang" w:date="2018-09-04T13:16:00Z"/>
                <w:rFonts w:eastAsia="Times New Roman" w:cs="Times New Roman"/>
                <w:color w:val="000000"/>
                <w:sz w:val="22"/>
                <w:rPrChange w:id="8319" w:author="Tao Huang" w:date="2018-09-04T13:16:00Z">
                  <w:rPr>
                    <w:ins w:id="8320" w:author="Tao Huang" w:date="2018-09-04T13:16:00Z"/>
                    <w:rFonts w:ascii="Calibri" w:eastAsia="Times New Roman" w:hAnsi="Calibri" w:cs="Calibri"/>
                    <w:color w:val="000000"/>
                    <w:sz w:val="22"/>
                  </w:rPr>
                </w:rPrChange>
              </w:rPr>
              <w:pPrChange w:id="8321" w:author="Tao Huang" w:date="2018-09-04T13:18:00Z">
                <w:pPr>
                  <w:spacing w:after="0" w:line="240" w:lineRule="auto"/>
                  <w:jc w:val="right"/>
                </w:pPr>
              </w:pPrChange>
            </w:pPr>
            <w:ins w:id="8322" w:author="Tao Huang" w:date="2018-09-04T13:16:00Z">
              <w:r w:rsidRPr="001739A3">
                <w:rPr>
                  <w:rFonts w:eastAsia="Times New Roman" w:cs="Times New Roman"/>
                  <w:color w:val="000000"/>
                  <w:sz w:val="22"/>
                  <w:rPrChange w:id="8323" w:author="Tao Huang" w:date="2018-09-04T13:16:00Z">
                    <w:rPr>
                      <w:rFonts w:ascii="Calibri" w:eastAsia="Times New Roman" w:hAnsi="Calibri" w:cs="Calibri"/>
                      <w:color w:val="000000"/>
                      <w:sz w:val="22"/>
                    </w:rPr>
                  </w:rPrChange>
                </w:rPr>
                <w:t>0.065</w:t>
              </w:r>
            </w:ins>
          </w:p>
        </w:tc>
        <w:tc>
          <w:tcPr>
            <w:tcW w:w="711" w:type="dxa"/>
            <w:tcBorders>
              <w:top w:val="nil"/>
              <w:left w:val="nil"/>
              <w:bottom w:val="nil"/>
              <w:right w:val="nil"/>
            </w:tcBorders>
            <w:shd w:val="clear" w:color="auto" w:fill="auto"/>
            <w:noWrap/>
            <w:vAlign w:val="bottom"/>
            <w:hideMark/>
            <w:tcPrChange w:id="8324" w:author="Tao Huang" w:date="2018-09-04T13:16:00Z">
              <w:tcPr>
                <w:tcW w:w="711" w:type="dxa"/>
                <w:tcBorders>
                  <w:top w:val="nil"/>
                  <w:left w:val="nil"/>
                  <w:bottom w:val="nil"/>
                  <w:right w:val="nil"/>
                </w:tcBorders>
                <w:shd w:val="clear" w:color="auto" w:fill="auto"/>
                <w:noWrap/>
                <w:vAlign w:val="bottom"/>
                <w:hideMark/>
              </w:tcPr>
            </w:tcPrChange>
          </w:tcPr>
          <w:p w14:paraId="5FBE8D54" w14:textId="77777777" w:rsidR="001739A3" w:rsidRPr="001739A3" w:rsidRDefault="001739A3">
            <w:pPr>
              <w:spacing w:after="0"/>
              <w:jc w:val="right"/>
              <w:rPr>
                <w:ins w:id="8325" w:author="Tao Huang" w:date="2018-09-04T13:16:00Z"/>
                <w:rFonts w:eastAsia="Times New Roman" w:cs="Times New Roman"/>
                <w:color w:val="000000"/>
                <w:sz w:val="22"/>
                <w:rPrChange w:id="8326" w:author="Tao Huang" w:date="2018-09-04T13:16:00Z">
                  <w:rPr>
                    <w:ins w:id="8327" w:author="Tao Huang" w:date="2018-09-04T13:16:00Z"/>
                    <w:rFonts w:ascii="Calibri" w:eastAsia="Times New Roman" w:hAnsi="Calibri" w:cs="Calibri"/>
                    <w:color w:val="000000"/>
                    <w:sz w:val="22"/>
                  </w:rPr>
                </w:rPrChange>
              </w:rPr>
              <w:pPrChange w:id="8328" w:author="Tao Huang" w:date="2018-09-04T13:18:00Z">
                <w:pPr>
                  <w:spacing w:after="0" w:line="240" w:lineRule="auto"/>
                  <w:jc w:val="right"/>
                </w:pPr>
              </w:pPrChange>
            </w:pPr>
            <w:ins w:id="8329" w:author="Tao Huang" w:date="2018-09-04T13:16:00Z">
              <w:r w:rsidRPr="001739A3">
                <w:rPr>
                  <w:rFonts w:eastAsia="Times New Roman" w:cs="Times New Roman"/>
                  <w:color w:val="000000"/>
                  <w:sz w:val="22"/>
                  <w:rPrChange w:id="8330" w:author="Tao Huang" w:date="2018-09-04T13:16:00Z">
                    <w:rPr>
                      <w:rFonts w:ascii="Calibri" w:eastAsia="Times New Roman" w:hAnsi="Calibri" w:cs="Calibri"/>
                      <w:color w:val="000000"/>
                      <w:sz w:val="22"/>
                    </w:rPr>
                  </w:rPrChange>
                </w:rPr>
                <w:t>0.008</w:t>
              </w:r>
            </w:ins>
          </w:p>
        </w:tc>
        <w:tc>
          <w:tcPr>
            <w:tcW w:w="711" w:type="dxa"/>
            <w:tcBorders>
              <w:top w:val="nil"/>
              <w:left w:val="nil"/>
              <w:bottom w:val="nil"/>
              <w:right w:val="nil"/>
            </w:tcBorders>
            <w:shd w:val="clear" w:color="auto" w:fill="auto"/>
            <w:noWrap/>
            <w:vAlign w:val="bottom"/>
            <w:hideMark/>
            <w:tcPrChange w:id="8331" w:author="Tao Huang" w:date="2018-09-04T13:16:00Z">
              <w:tcPr>
                <w:tcW w:w="711" w:type="dxa"/>
                <w:tcBorders>
                  <w:top w:val="nil"/>
                  <w:left w:val="nil"/>
                  <w:bottom w:val="nil"/>
                  <w:right w:val="nil"/>
                </w:tcBorders>
                <w:shd w:val="clear" w:color="auto" w:fill="auto"/>
                <w:noWrap/>
                <w:vAlign w:val="bottom"/>
                <w:hideMark/>
              </w:tcPr>
            </w:tcPrChange>
          </w:tcPr>
          <w:p w14:paraId="2C40AEFA" w14:textId="77777777" w:rsidR="001739A3" w:rsidRPr="001739A3" w:rsidRDefault="001739A3">
            <w:pPr>
              <w:spacing w:after="0"/>
              <w:jc w:val="right"/>
              <w:rPr>
                <w:ins w:id="8332" w:author="Tao Huang" w:date="2018-09-04T13:16:00Z"/>
                <w:rFonts w:eastAsia="Times New Roman" w:cs="Times New Roman"/>
                <w:color w:val="000000"/>
                <w:sz w:val="22"/>
                <w:rPrChange w:id="8333" w:author="Tao Huang" w:date="2018-09-04T13:16:00Z">
                  <w:rPr>
                    <w:ins w:id="8334" w:author="Tao Huang" w:date="2018-09-04T13:16:00Z"/>
                    <w:rFonts w:ascii="Calibri" w:eastAsia="Times New Roman" w:hAnsi="Calibri" w:cs="Calibri"/>
                    <w:color w:val="000000"/>
                    <w:sz w:val="22"/>
                  </w:rPr>
                </w:rPrChange>
              </w:rPr>
              <w:pPrChange w:id="8335" w:author="Tao Huang" w:date="2018-09-04T13:18:00Z">
                <w:pPr>
                  <w:spacing w:after="0" w:line="240" w:lineRule="auto"/>
                  <w:jc w:val="right"/>
                </w:pPr>
              </w:pPrChange>
            </w:pPr>
            <w:ins w:id="8336" w:author="Tao Huang" w:date="2018-09-04T13:16:00Z">
              <w:r w:rsidRPr="001739A3">
                <w:rPr>
                  <w:rFonts w:eastAsia="Times New Roman" w:cs="Times New Roman"/>
                  <w:color w:val="000000"/>
                  <w:sz w:val="22"/>
                  <w:rPrChange w:id="8337"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338" w:author="Tao Huang" w:date="2018-09-04T13:16:00Z">
              <w:tcPr>
                <w:tcW w:w="2880" w:type="dxa"/>
                <w:gridSpan w:val="4"/>
                <w:tcBorders>
                  <w:top w:val="nil"/>
                  <w:left w:val="nil"/>
                  <w:bottom w:val="nil"/>
                  <w:right w:val="nil"/>
                </w:tcBorders>
                <w:shd w:val="clear" w:color="auto" w:fill="auto"/>
                <w:noWrap/>
                <w:vAlign w:val="bottom"/>
                <w:hideMark/>
              </w:tcPr>
            </w:tcPrChange>
          </w:tcPr>
          <w:p w14:paraId="48857008" w14:textId="77777777" w:rsidR="001739A3" w:rsidRPr="001739A3" w:rsidRDefault="001739A3">
            <w:pPr>
              <w:spacing w:after="0"/>
              <w:jc w:val="right"/>
              <w:rPr>
                <w:ins w:id="8339" w:author="Tao Huang" w:date="2018-09-04T13:16:00Z"/>
                <w:rFonts w:eastAsia="Times New Roman" w:cs="Times New Roman"/>
                <w:color w:val="000000"/>
                <w:sz w:val="22"/>
                <w:rPrChange w:id="8340" w:author="Tao Huang" w:date="2018-09-04T13:16:00Z">
                  <w:rPr>
                    <w:ins w:id="8341" w:author="Tao Huang" w:date="2018-09-04T13:16:00Z"/>
                    <w:rFonts w:ascii="Calibri" w:eastAsia="Times New Roman" w:hAnsi="Calibri" w:cs="Calibri"/>
                    <w:color w:val="000000"/>
                    <w:sz w:val="22"/>
                  </w:rPr>
                </w:rPrChange>
              </w:rPr>
              <w:pPrChange w:id="8342" w:author="Tao Huang" w:date="2018-09-04T13:18:00Z">
                <w:pPr>
                  <w:spacing w:after="0" w:line="240" w:lineRule="auto"/>
                  <w:jc w:val="right"/>
                </w:pPr>
              </w:pPrChange>
            </w:pPr>
            <w:ins w:id="8343" w:author="Tao Huang" w:date="2018-09-04T13:16:00Z">
              <w:r w:rsidRPr="001739A3">
                <w:rPr>
                  <w:rFonts w:eastAsia="Times New Roman" w:cs="Times New Roman"/>
                  <w:color w:val="000000"/>
                  <w:sz w:val="22"/>
                  <w:rPrChange w:id="8344"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345" w:author="Tao Huang" w:date="2018-09-04T13:16:00Z">
              <w:tcPr>
                <w:tcW w:w="711" w:type="dxa"/>
                <w:tcBorders>
                  <w:top w:val="nil"/>
                  <w:left w:val="nil"/>
                  <w:bottom w:val="nil"/>
                  <w:right w:val="nil"/>
                </w:tcBorders>
                <w:shd w:val="clear" w:color="auto" w:fill="auto"/>
                <w:noWrap/>
                <w:vAlign w:val="bottom"/>
                <w:hideMark/>
              </w:tcPr>
            </w:tcPrChange>
          </w:tcPr>
          <w:p w14:paraId="4227BA1F" w14:textId="77777777" w:rsidR="001739A3" w:rsidRPr="001739A3" w:rsidRDefault="001739A3">
            <w:pPr>
              <w:spacing w:after="0"/>
              <w:jc w:val="right"/>
              <w:rPr>
                <w:ins w:id="8346" w:author="Tao Huang" w:date="2018-09-04T13:16:00Z"/>
                <w:rFonts w:eastAsia="Times New Roman" w:cs="Times New Roman"/>
                <w:color w:val="000000"/>
                <w:sz w:val="22"/>
                <w:rPrChange w:id="8347" w:author="Tao Huang" w:date="2018-09-04T13:16:00Z">
                  <w:rPr>
                    <w:ins w:id="8348" w:author="Tao Huang" w:date="2018-09-04T13:16:00Z"/>
                    <w:rFonts w:ascii="Calibri" w:eastAsia="Times New Roman" w:hAnsi="Calibri" w:cs="Calibri"/>
                    <w:color w:val="000000"/>
                    <w:sz w:val="22"/>
                  </w:rPr>
                </w:rPrChange>
              </w:rPr>
              <w:pPrChange w:id="8349" w:author="Tao Huang" w:date="2018-09-04T13:18:00Z">
                <w:pPr>
                  <w:spacing w:after="0" w:line="240" w:lineRule="auto"/>
                  <w:jc w:val="right"/>
                </w:pPr>
              </w:pPrChange>
            </w:pPr>
            <w:ins w:id="8350" w:author="Tao Huang" w:date="2018-09-04T13:16:00Z">
              <w:r w:rsidRPr="001739A3">
                <w:rPr>
                  <w:rFonts w:eastAsia="Times New Roman" w:cs="Times New Roman"/>
                  <w:color w:val="000000"/>
                  <w:sz w:val="22"/>
                  <w:rPrChange w:id="835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000000" w:fill="9BC2E6"/>
            <w:noWrap/>
            <w:vAlign w:val="bottom"/>
            <w:hideMark/>
            <w:tcPrChange w:id="8352" w:author="Tao Huang" w:date="2018-09-04T13:16:00Z">
              <w:tcPr>
                <w:tcW w:w="711" w:type="dxa"/>
                <w:tcBorders>
                  <w:top w:val="nil"/>
                  <w:left w:val="nil"/>
                  <w:bottom w:val="nil"/>
                  <w:right w:val="nil"/>
                </w:tcBorders>
                <w:shd w:val="clear" w:color="000000" w:fill="9BC2E6"/>
                <w:noWrap/>
                <w:vAlign w:val="bottom"/>
                <w:hideMark/>
              </w:tcPr>
            </w:tcPrChange>
          </w:tcPr>
          <w:p w14:paraId="091C2197" w14:textId="77777777" w:rsidR="001739A3" w:rsidRPr="001739A3" w:rsidRDefault="001739A3">
            <w:pPr>
              <w:spacing w:after="0"/>
              <w:jc w:val="right"/>
              <w:rPr>
                <w:ins w:id="8353" w:author="Tao Huang" w:date="2018-09-04T13:16:00Z"/>
                <w:rFonts w:eastAsia="Times New Roman" w:cs="Times New Roman"/>
                <w:color w:val="000000"/>
                <w:sz w:val="22"/>
                <w:rPrChange w:id="8354" w:author="Tao Huang" w:date="2018-09-04T13:16:00Z">
                  <w:rPr>
                    <w:ins w:id="8355" w:author="Tao Huang" w:date="2018-09-04T13:16:00Z"/>
                    <w:rFonts w:ascii="Calibri" w:eastAsia="Times New Roman" w:hAnsi="Calibri" w:cs="Calibri"/>
                    <w:color w:val="000000"/>
                    <w:sz w:val="22"/>
                  </w:rPr>
                </w:rPrChange>
              </w:rPr>
              <w:pPrChange w:id="8356" w:author="Tao Huang" w:date="2018-09-04T13:18:00Z">
                <w:pPr>
                  <w:spacing w:after="0" w:line="240" w:lineRule="auto"/>
                  <w:jc w:val="right"/>
                </w:pPr>
              </w:pPrChange>
            </w:pPr>
            <w:ins w:id="8357" w:author="Tao Huang" w:date="2018-09-04T13:16:00Z">
              <w:r w:rsidRPr="001739A3">
                <w:rPr>
                  <w:rFonts w:eastAsia="Times New Roman" w:cs="Times New Roman"/>
                  <w:color w:val="000000"/>
                  <w:sz w:val="22"/>
                  <w:rPrChange w:id="8358" w:author="Tao Huang" w:date="2018-09-04T13:16:00Z">
                    <w:rPr>
                      <w:rFonts w:ascii="Calibri" w:eastAsia="Times New Roman" w:hAnsi="Calibri" w:cs="Calibri"/>
                      <w:color w:val="000000"/>
                      <w:sz w:val="22"/>
                    </w:rPr>
                  </w:rPrChange>
                </w:rPr>
                <w:t>0.208</w:t>
              </w:r>
            </w:ins>
          </w:p>
        </w:tc>
        <w:tc>
          <w:tcPr>
            <w:tcW w:w="839" w:type="dxa"/>
            <w:tcBorders>
              <w:top w:val="nil"/>
              <w:left w:val="nil"/>
              <w:bottom w:val="nil"/>
              <w:right w:val="nil"/>
            </w:tcBorders>
            <w:shd w:val="clear" w:color="auto" w:fill="auto"/>
            <w:noWrap/>
            <w:vAlign w:val="bottom"/>
            <w:hideMark/>
            <w:tcPrChange w:id="8359" w:author="Tao Huang" w:date="2018-09-04T13:16:00Z">
              <w:tcPr>
                <w:tcW w:w="2880" w:type="dxa"/>
                <w:gridSpan w:val="6"/>
                <w:tcBorders>
                  <w:top w:val="nil"/>
                  <w:left w:val="nil"/>
                  <w:bottom w:val="nil"/>
                  <w:right w:val="nil"/>
                </w:tcBorders>
                <w:shd w:val="clear" w:color="auto" w:fill="auto"/>
                <w:noWrap/>
                <w:vAlign w:val="bottom"/>
                <w:hideMark/>
              </w:tcPr>
            </w:tcPrChange>
          </w:tcPr>
          <w:p w14:paraId="174147AB" w14:textId="77777777" w:rsidR="001739A3" w:rsidRPr="001739A3" w:rsidRDefault="001739A3">
            <w:pPr>
              <w:spacing w:after="0"/>
              <w:jc w:val="right"/>
              <w:rPr>
                <w:ins w:id="8360" w:author="Tao Huang" w:date="2018-09-04T13:16:00Z"/>
                <w:rFonts w:eastAsia="Times New Roman" w:cs="Times New Roman"/>
                <w:color w:val="000000"/>
                <w:sz w:val="22"/>
                <w:rPrChange w:id="8361" w:author="Tao Huang" w:date="2018-09-04T13:16:00Z">
                  <w:rPr>
                    <w:ins w:id="8362" w:author="Tao Huang" w:date="2018-09-04T13:16:00Z"/>
                    <w:rFonts w:ascii="Calibri" w:eastAsia="Times New Roman" w:hAnsi="Calibri" w:cs="Calibri"/>
                    <w:color w:val="000000"/>
                    <w:sz w:val="22"/>
                  </w:rPr>
                </w:rPrChange>
              </w:rPr>
              <w:pPrChange w:id="8363" w:author="Tao Huang" w:date="2018-09-04T13:18:00Z">
                <w:pPr>
                  <w:spacing w:after="0" w:line="240" w:lineRule="auto"/>
                  <w:jc w:val="right"/>
                </w:pPr>
              </w:pPrChange>
            </w:pPr>
            <w:ins w:id="8364" w:author="Tao Huang" w:date="2018-09-04T13:16:00Z">
              <w:r w:rsidRPr="001739A3">
                <w:rPr>
                  <w:rFonts w:eastAsia="Times New Roman" w:cs="Times New Roman"/>
                  <w:color w:val="000000"/>
                  <w:sz w:val="22"/>
                  <w:rPrChange w:id="8365"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366" w:author="Tao Huang" w:date="2018-09-04T13:16:00Z">
              <w:tcPr>
                <w:tcW w:w="711" w:type="dxa"/>
                <w:tcBorders>
                  <w:top w:val="nil"/>
                  <w:left w:val="nil"/>
                  <w:bottom w:val="nil"/>
                  <w:right w:val="nil"/>
                </w:tcBorders>
                <w:shd w:val="clear" w:color="auto" w:fill="auto"/>
                <w:noWrap/>
                <w:vAlign w:val="bottom"/>
                <w:hideMark/>
              </w:tcPr>
            </w:tcPrChange>
          </w:tcPr>
          <w:p w14:paraId="3E672C3C" w14:textId="77777777" w:rsidR="001739A3" w:rsidRPr="001739A3" w:rsidRDefault="001739A3">
            <w:pPr>
              <w:spacing w:after="0"/>
              <w:jc w:val="right"/>
              <w:rPr>
                <w:ins w:id="8367" w:author="Tao Huang" w:date="2018-09-04T13:16:00Z"/>
                <w:rFonts w:eastAsia="Times New Roman" w:cs="Times New Roman"/>
                <w:color w:val="000000"/>
                <w:sz w:val="22"/>
                <w:rPrChange w:id="8368" w:author="Tao Huang" w:date="2018-09-04T13:16:00Z">
                  <w:rPr>
                    <w:ins w:id="8369" w:author="Tao Huang" w:date="2018-09-04T13:16:00Z"/>
                    <w:rFonts w:ascii="Calibri" w:eastAsia="Times New Roman" w:hAnsi="Calibri" w:cs="Calibri"/>
                    <w:color w:val="000000"/>
                    <w:sz w:val="22"/>
                  </w:rPr>
                </w:rPrChange>
              </w:rPr>
              <w:pPrChange w:id="8370" w:author="Tao Huang" w:date="2018-09-04T13:18:00Z">
                <w:pPr>
                  <w:spacing w:after="0" w:line="240" w:lineRule="auto"/>
                  <w:jc w:val="right"/>
                </w:pPr>
              </w:pPrChange>
            </w:pPr>
            <w:ins w:id="8371" w:author="Tao Huang" w:date="2018-09-04T13:16:00Z">
              <w:r w:rsidRPr="001739A3">
                <w:rPr>
                  <w:rFonts w:eastAsia="Times New Roman" w:cs="Times New Roman"/>
                  <w:color w:val="000000"/>
                  <w:sz w:val="22"/>
                  <w:rPrChange w:id="8372"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373" w:author="Tao Huang" w:date="2018-09-04T13:16:00Z">
              <w:tcPr>
                <w:tcW w:w="711" w:type="dxa"/>
                <w:tcBorders>
                  <w:top w:val="nil"/>
                  <w:left w:val="nil"/>
                  <w:bottom w:val="nil"/>
                  <w:right w:val="nil"/>
                </w:tcBorders>
                <w:shd w:val="clear" w:color="auto" w:fill="auto"/>
                <w:noWrap/>
                <w:vAlign w:val="bottom"/>
                <w:hideMark/>
              </w:tcPr>
            </w:tcPrChange>
          </w:tcPr>
          <w:p w14:paraId="1718CDB8" w14:textId="77777777" w:rsidR="001739A3" w:rsidRPr="001739A3" w:rsidRDefault="001739A3">
            <w:pPr>
              <w:spacing w:after="0"/>
              <w:jc w:val="right"/>
              <w:rPr>
                <w:ins w:id="8374" w:author="Tao Huang" w:date="2018-09-04T13:16:00Z"/>
                <w:rFonts w:eastAsia="Times New Roman" w:cs="Times New Roman"/>
                <w:color w:val="000000"/>
                <w:sz w:val="22"/>
                <w:rPrChange w:id="8375" w:author="Tao Huang" w:date="2018-09-04T13:16:00Z">
                  <w:rPr>
                    <w:ins w:id="8376" w:author="Tao Huang" w:date="2018-09-04T13:16:00Z"/>
                    <w:rFonts w:ascii="Calibri" w:eastAsia="Times New Roman" w:hAnsi="Calibri" w:cs="Calibri"/>
                    <w:color w:val="000000"/>
                    <w:sz w:val="22"/>
                  </w:rPr>
                </w:rPrChange>
              </w:rPr>
              <w:pPrChange w:id="8377" w:author="Tao Huang" w:date="2018-09-04T13:18:00Z">
                <w:pPr>
                  <w:spacing w:after="0" w:line="240" w:lineRule="auto"/>
                  <w:jc w:val="right"/>
                </w:pPr>
              </w:pPrChange>
            </w:pPr>
            <w:ins w:id="8378" w:author="Tao Huang" w:date="2018-09-04T13:16:00Z">
              <w:r w:rsidRPr="001739A3">
                <w:rPr>
                  <w:rFonts w:eastAsia="Times New Roman" w:cs="Times New Roman"/>
                  <w:color w:val="000000"/>
                  <w:sz w:val="22"/>
                  <w:rPrChange w:id="8379" w:author="Tao Huang" w:date="2018-09-04T13:16:00Z">
                    <w:rPr>
                      <w:rFonts w:ascii="Calibri" w:eastAsia="Times New Roman" w:hAnsi="Calibri" w:cs="Calibri"/>
                      <w:color w:val="000000"/>
                      <w:sz w:val="22"/>
                    </w:rPr>
                  </w:rPrChange>
                </w:rPr>
                <w:t>0.002</w:t>
              </w:r>
            </w:ins>
          </w:p>
        </w:tc>
        <w:tc>
          <w:tcPr>
            <w:tcW w:w="846" w:type="dxa"/>
            <w:tcBorders>
              <w:top w:val="nil"/>
              <w:left w:val="nil"/>
              <w:bottom w:val="nil"/>
              <w:right w:val="nil"/>
            </w:tcBorders>
            <w:shd w:val="clear" w:color="auto" w:fill="auto"/>
            <w:noWrap/>
            <w:vAlign w:val="bottom"/>
            <w:hideMark/>
            <w:tcPrChange w:id="8380" w:author="Tao Huang" w:date="2018-09-04T13:16:00Z">
              <w:tcPr>
                <w:tcW w:w="2880" w:type="dxa"/>
                <w:gridSpan w:val="4"/>
                <w:tcBorders>
                  <w:top w:val="nil"/>
                  <w:left w:val="nil"/>
                  <w:bottom w:val="nil"/>
                  <w:right w:val="nil"/>
                </w:tcBorders>
                <w:shd w:val="clear" w:color="auto" w:fill="auto"/>
                <w:noWrap/>
                <w:vAlign w:val="bottom"/>
                <w:hideMark/>
              </w:tcPr>
            </w:tcPrChange>
          </w:tcPr>
          <w:p w14:paraId="2D98D01B" w14:textId="77777777" w:rsidR="001739A3" w:rsidRPr="001739A3" w:rsidRDefault="001739A3">
            <w:pPr>
              <w:spacing w:after="0"/>
              <w:jc w:val="right"/>
              <w:rPr>
                <w:ins w:id="8381" w:author="Tao Huang" w:date="2018-09-04T13:16:00Z"/>
                <w:rFonts w:eastAsia="Times New Roman" w:cs="Times New Roman"/>
                <w:color w:val="000000"/>
                <w:sz w:val="22"/>
                <w:rPrChange w:id="8382" w:author="Tao Huang" w:date="2018-09-04T13:16:00Z">
                  <w:rPr>
                    <w:ins w:id="8383" w:author="Tao Huang" w:date="2018-09-04T13:16:00Z"/>
                    <w:rFonts w:ascii="Calibri" w:eastAsia="Times New Roman" w:hAnsi="Calibri" w:cs="Calibri"/>
                    <w:color w:val="000000"/>
                    <w:sz w:val="22"/>
                  </w:rPr>
                </w:rPrChange>
              </w:rPr>
              <w:pPrChange w:id="8384" w:author="Tao Huang" w:date="2018-09-04T13:18:00Z">
                <w:pPr>
                  <w:spacing w:after="0" w:line="240" w:lineRule="auto"/>
                  <w:jc w:val="right"/>
                </w:pPr>
              </w:pPrChange>
            </w:pPr>
            <w:ins w:id="8385" w:author="Tao Huang" w:date="2018-09-04T13:16:00Z">
              <w:r w:rsidRPr="001739A3">
                <w:rPr>
                  <w:rFonts w:eastAsia="Times New Roman" w:cs="Times New Roman"/>
                  <w:color w:val="000000"/>
                  <w:sz w:val="22"/>
                  <w:rPrChange w:id="8386" w:author="Tao Huang" w:date="2018-09-04T13:16:00Z">
                    <w:rPr>
                      <w:rFonts w:ascii="Calibri" w:eastAsia="Times New Roman" w:hAnsi="Calibri" w:cs="Calibri"/>
                      <w:color w:val="000000"/>
                      <w:sz w:val="22"/>
                    </w:rPr>
                  </w:rPrChange>
                </w:rPr>
                <w:t>0.015</w:t>
              </w:r>
            </w:ins>
          </w:p>
        </w:tc>
        <w:tc>
          <w:tcPr>
            <w:tcW w:w="711" w:type="dxa"/>
            <w:tcBorders>
              <w:top w:val="nil"/>
              <w:left w:val="nil"/>
              <w:bottom w:val="nil"/>
              <w:right w:val="nil"/>
            </w:tcBorders>
            <w:shd w:val="clear" w:color="auto" w:fill="auto"/>
            <w:noWrap/>
            <w:vAlign w:val="bottom"/>
            <w:hideMark/>
            <w:tcPrChange w:id="8387" w:author="Tao Huang" w:date="2018-09-04T13:16:00Z">
              <w:tcPr>
                <w:tcW w:w="711" w:type="dxa"/>
                <w:tcBorders>
                  <w:top w:val="nil"/>
                  <w:left w:val="nil"/>
                  <w:bottom w:val="nil"/>
                  <w:right w:val="nil"/>
                </w:tcBorders>
                <w:shd w:val="clear" w:color="auto" w:fill="auto"/>
                <w:noWrap/>
                <w:vAlign w:val="bottom"/>
                <w:hideMark/>
              </w:tcPr>
            </w:tcPrChange>
          </w:tcPr>
          <w:p w14:paraId="5A74617E" w14:textId="77777777" w:rsidR="001739A3" w:rsidRPr="001739A3" w:rsidRDefault="001739A3">
            <w:pPr>
              <w:spacing w:after="0"/>
              <w:jc w:val="right"/>
              <w:rPr>
                <w:ins w:id="8388" w:author="Tao Huang" w:date="2018-09-04T13:16:00Z"/>
                <w:rFonts w:eastAsia="Times New Roman" w:cs="Times New Roman"/>
                <w:color w:val="000000"/>
                <w:sz w:val="22"/>
                <w:rPrChange w:id="8389" w:author="Tao Huang" w:date="2018-09-04T13:16:00Z">
                  <w:rPr>
                    <w:ins w:id="8390" w:author="Tao Huang" w:date="2018-09-04T13:16:00Z"/>
                    <w:rFonts w:ascii="Calibri" w:eastAsia="Times New Roman" w:hAnsi="Calibri" w:cs="Calibri"/>
                    <w:color w:val="000000"/>
                    <w:sz w:val="22"/>
                  </w:rPr>
                </w:rPrChange>
              </w:rPr>
              <w:pPrChange w:id="8391" w:author="Tao Huang" w:date="2018-09-04T13:18:00Z">
                <w:pPr>
                  <w:spacing w:after="0" w:line="240" w:lineRule="auto"/>
                  <w:jc w:val="right"/>
                </w:pPr>
              </w:pPrChange>
            </w:pPr>
            <w:ins w:id="8392" w:author="Tao Huang" w:date="2018-09-04T13:16:00Z">
              <w:r w:rsidRPr="001739A3">
                <w:rPr>
                  <w:rFonts w:eastAsia="Times New Roman" w:cs="Times New Roman"/>
                  <w:color w:val="000000"/>
                  <w:sz w:val="22"/>
                  <w:rPrChange w:id="8393" w:author="Tao Huang" w:date="2018-09-04T13:16:00Z">
                    <w:rPr>
                      <w:rFonts w:ascii="Calibri" w:eastAsia="Times New Roman" w:hAnsi="Calibri" w:cs="Calibri"/>
                      <w:color w:val="000000"/>
                      <w:sz w:val="22"/>
                    </w:rPr>
                  </w:rPrChange>
                </w:rPr>
                <w:t>0.006</w:t>
              </w:r>
            </w:ins>
          </w:p>
        </w:tc>
        <w:tc>
          <w:tcPr>
            <w:tcW w:w="711" w:type="dxa"/>
            <w:tcBorders>
              <w:top w:val="nil"/>
              <w:left w:val="nil"/>
              <w:bottom w:val="nil"/>
              <w:right w:val="nil"/>
            </w:tcBorders>
            <w:shd w:val="clear" w:color="auto" w:fill="auto"/>
            <w:noWrap/>
            <w:vAlign w:val="bottom"/>
            <w:hideMark/>
            <w:tcPrChange w:id="8394" w:author="Tao Huang" w:date="2018-09-04T13:16:00Z">
              <w:tcPr>
                <w:tcW w:w="711" w:type="dxa"/>
                <w:tcBorders>
                  <w:top w:val="nil"/>
                  <w:left w:val="nil"/>
                  <w:bottom w:val="nil"/>
                  <w:right w:val="nil"/>
                </w:tcBorders>
                <w:shd w:val="clear" w:color="auto" w:fill="auto"/>
                <w:noWrap/>
                <w:vAlign w:val="bottom"/>
                <w:hideMark/>
              </w:tcPr>
            </w:tcPrChange>
          </w:tcPr>
          <w:p w14:paraId="3DCCF5C4" w14:textId="77777777" w:rsidR="001739A3" w:rsidRPr="001739A3" w:rsidRDefault="001739A3">
            <w:pPr>
              <w:spacing w:after="0"/>
              <w:jc w:val="right"/>
              <w:rPr>
                <w:ins w:id="8395" w:author="Tao Huang" w:date="2018-09-04T13:16:00Z"/>
                <w:rFonts w:eastAsia="Times New Roman" w:cs="Times New Roman"/>
                <w:color w:val="000000"/>
                <w:sz w:val="22"/>
                <w:rPrChange w:id="8396" w:author="Tao Huang" w:date="2018-09-04T13:16:00Z">
                  <w:rPr>
                    <w:ins w:id="8397" w:author="Tao Huang" w:date="2018-09-04T13:16:00Z"/>
                    <w:rFonts w:ascii="Calibri" w:eastAsia="Times New Roman" w:hAnsi="Calibri" w:cs="Calibri"/>
                    <w:color w:val="000000"/>
                    <w:sz w:val="22"/>
                  </w:rPr>
                </w:rPrChange>
              </w:rPr>
              <w:pPrChange w:id="8398" w:author="Tao Huang" w:date="2018-09-04T13:18:00Z">
                <w:pPr>
                  <w:spacing w:after="0" w:line="240" w:lineRule="auto"/>
                  <w:jc w:val="right"/>
                </w:pPr>
              </w:pPrChange>
            </w:pPr>
            <w:ins w:id="8399" w:author="Tao Huang" w:date="2018-09-04T13:16:00Z">
              <w:r w:rsidRPr="001739A3">
                <w:rPr>
                  <w:rFonts w:eastAsia="Times New Roman" w:cs="Times New Roman"/>
                  <w:color w:val="000000"/>
                  <w:sz w:val="22"/>
                  <w:rPrChange w:id="8400" w:author="Tao Huang" w:date="2018-09-04T13:16:00Z">
                    <w:rPr>
                      <w:rFonts w:ascii="Calibri" w:eastAsia="Times New Roman" w:hAnsi="Calibri" w:cs="Calibri"/>
                      <w:color w:val="000000"/>
                      <w:sz w:val="22"/>
                    </w:rPr>
                  </w:rPrChange>
                </w:rPr>
                <w:t>0.002</w:t>
              </w:r>
            </w:ins>
          </w:p>
        </w:tc>
      </w:tr>
      <w:tr w:rsidR="001739A3" w:rsidRPr="001739A3" w14:paraId="4ECB9C33" w14:textId="77777777" w:rsidTr="001739A3">
        <w:tblPrEx>
          <w:tblPrExChange w:id="8401" w:author="Tao Huang" w:date="2018-09-04T13:16:00Z">
            <w:tblPrEx>
              <w:tblW w:w="18439" w:type="dxa"/>
            </w:tblPrEx>
          </w:tblPrExChange>
        </w:tblPrEx>
        <w:trPr>
          <w:trHeight w:val="20"/>
          <w:ins w:id="8402" w:author="Tao Huang" w:date="2018-09-04T13:16:00Z"/>
          <w:trPrChange w:id="8403"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8404" w:author="Tao Huang" w:date="2018-09-04T13:16:00Z">
              <w:tcPr>
                <w:tcW w:w="1580" w:type="dxa"/>
                <w:tcBorders>
                  <w:top w:val="nil"/>
                  <w:left w:val="nil"/>
                  <w:bottom w:val="nil"/>
                  <w:right w:val="nil"/>
                </w:tcBorders>
                <w:shd w:val="clear" w:color="auto" w:fill="auto"/>
                <w:noWrap/>
                <w:vAlign w:val="center"/>
                <w:hideMark/>
              </w:tcPr>
            </w:tcPrChange>
          </w:tcPr>
          <w:p w14:paraId="5EFEF14C" w14:textId="77777777" w:rsidR="001739A3" w:rsidRPr="001739A3" w:rsidRDefault="001739A3">
            <w:pPr>
              <w:spacing w:after="0"/>
              <w:jc w:val="center"/>
              <w:rPr>
                <w:ins w:id="8405" w:author="Tao Huang" w:date="2018-09-04T13:16:00Z"/>
                <w:rFonts w:eastAsia="Times New Roman" w:cs="Times New Roman"/>
                <w:color w:val="000000"/>
                <w:sz w:val="22"/>
              </w:rPr>
              <w:pPrChange w:id="8406" w:author="Tao Huang" w:date="2018-09-04T13:18:00Z">
                <w:pPr>
                  <w:spacing w:after="0" w:line="240" w:lineRule="auto"/>
                  <w:jc w:val="center"/>
                </w:pPr>
              </w:pPrChange>
            </w:pPr>
            <w:ins w:id="8407" w:author="Tao Huang" w:date="2018-09-04T13:16:00Z">
              <w:r w:rsidRPr="001739A3">
                <w:rPr>
                  <w:rFonts w:eastAsia="Times New Roman" w:cs="Times New Roman"/>
                  <w:color w:val="000000"/>
                  <w:sz w:val="22"/>
                </w:rPr>
                <w:t>ADL-intra</w:t>
              </w:r>
            </w:ins>
          </w:p>
        </w:tc>
        <w:tc>
          <w:tcPr>
            <w:tcW w:w="1964" w:type="dxa"/>
            <w:tcBorders>
              <w:top w:val="nil"/>
              <w:left w:val="nil"/>
              <w:bottom w:val="nil"/>
              <w:right w:val="nil"/>
            </w:tcBorders>
            <w:shd w:val="clear" w:color="auto" w:fill="auto"/>
            <w:noWrap/>
            <w:vAlign w:val="center"/>
            <w:hideMark/>
            <w:tcPrChange w:id="8408" w:author="Tao Huang" w:date="2018-09-04T13:16:00Z">
              <w:tcPr>
                <w:tcW w:w="1580" w:type="dxa"/>
                <w:tcBorders>
                  <w:top w:val="nil"/>
                  <w:left w:val="nil"/>
                  <w:bottom w:val="nil"/>
                  <w:right w:val="nil"/>
                </w:tcBorders>
                <w:shd w:val="clear" w:color="auto" w:fill="auto"/>
                <w:noWrap/>
                <w:vAlign w:val="center"/>
                <w:hideMark/>
              </w:tcPr>
            </w:tcPrChange>
          </w:tcPr>
          <w:p w14:paraId="757BD709" w14:textId="77777777" w:rsidR="001739A3" w:rsidRPr="001739A3" w:rsidRDefault="001739A3">
            <w:pPr>
              <w:spacing w:after="0"/>
              <w:rPr>
                <w:ins w:id="8409" w:author="Tao Huang" w:date="2018-09-04T13:16:00Z"/>
                <w:rFonts w:eastAsia="Times New Roman" w:cs="Times New Roman"/>
                <w:color w:val="000000"/>
                <w:sz w:val="22"/>
              </w:rPr>
              <w:pPrChange w:id="8410" w:author="Tao Huang" w:date="2018-09-04T13:18:00Z">
                <w:pPr>
                  <w:spacing w:after="0" w:line="240" w:lineRule="auto"/>
                </w:pPr>
              </w:pPrChange>
            </w:pPr>
            <w:ins w:id="8411" w:author="Tao Huang" w:date="2018-09-04T13:16:00Z">
              <w:r w:rsidRPr="001739A3">
                <w:rPr>
                  <w:rFonts w:eastAsia="Times New Roman" w:cs="Times New Roman"/>
                  <w:color w:val="000000"/>
                  <w:sz w:val="22"/>
                </w:rPr>
                <w:t>ADL-intra-EWC</w:t>
              </w:r>
            </w:ins>
          </w:p>
        </w:tc>
        <w:tc>
          <w:tcPr>
            <w:tcW w:w="951" w:type="dxa"/>
            <w:tcBorders>
              <w:top w:val="nil"/>
              <w:left w:val="nil"/>
              <w:bottom w:val="nil"/>
              <w:right w:val="nil"/>
            </w:tcBorders>
            <w:shd w:val="clear" w:color="auto" w:fill="auto"/>
            <w:noWrap/>
            <w:vAlign w:val="bottom"/>
            <w:hideMark/>
            <w:tcPrChange w:id="8412" w:author="Tao Huang" w:date="2018-09-04T13:16:00Z">
              <w:tcPr>
                <w:tcW w:w="951" w:type="dxa"/>
                <w:tcBorders>
                  <w:top w:val="nil"/>
                  <w:left w:val="nil"/>
                  <w:bottom w:val="nil"/>
                  <w:right w:val="nil"/>
                </w:tcBorders>
                <w:shd w:val="clear" w:color="auto" w:fill="auto"/>
                <w:noWrap/>
                <w:vAlign w:val="bottom"/>
                <w:hideMark/>
              </w:tcPr>
            </w:tcPrChange>
          </w:tcPr>
          <w:p w14:paraId="2AF559B9" w14:textId="77777777" w:rsidR="001739A3" w:rsidRPr="001739A3" w:rsidRDefault="001739A3">
            <w:pPr>
              <w:spacing w:after="0"/>
              <w:jc w:val="right"/>
              <w:rPr>
                <w:ins w:id="8413" w:author="Tao Huang" w:date="2018-09-04T13:16:00Z"/>
                <w:rFonts w:eastAsia="Times New Roman" w:cs="Times New Roman"/>
                <w:color w:val="000000"/>
                <w:sz w:val="22"/>
                <w:rPrChange w:id="8414" w:author="Tao Huang" w:date="2018-09-04T13:16:00Z">
                  <w:rPr>
                    <w:ins w:id="8415" w:author="Tao Huang" w:date="2018-09-04T13:16:00Z"/>
                    <w:rFonts w:ascii="Calibri" w:eastAsia="Times New Roman" w:hAnsi="Calibri" w:cs="Calibri"/>
                    <w:color w:val="000000"/>
                    <w:sz w:val="22"/>
                  </w:rPr>
                </w:rPrChange>
              </w:rPr>
              <w:pPrChange w:id="8416" w:author="Tao Huang" w:date="2018-09-04T13:18:00Z">
                <w:pPr>
                  <w:spacing w:after="0" w:line="240" w:lineRule="auto"/>
                  <w:jc w:val="right"/>
                </w:pPr>
              </w:pPrChange>
            </w:pPr>
            <w:ins w:id="8417" w:author="Tao Huang" w:date="2018-09-04T13:16:00Z">
              <w:r w:rsidRPr="001739A3">
                <w:rPr>
                  <w:rFonts w:eastAsia="Times New Roman" w:cs="Times New Roman"/>
                  <w:color w:val="000000"/>
                  <w:sz w:val="22"/>
                  <w:rPrChange w:id="8418" w:author="Tao Huang" w:date="2018-09-04T13:16:00Z">
                    <w:rPr>
                      <w:rFonts w:ascii="Calibri" w:eastAsia="Times New Roman" w:hAnsi="Calibri" w:cs="Calibri"/>
                      <w:color w:val="000000"/>
                      <w:sz w:val="22"/>
                    </w:rPr>
                  </w:rPrChange>
                </w:rPr>
                <w:t>0.080</w:t>
              </w:r>
            </w:ins>
          </w:p>
        </w:tc>
        <w:tc>
          <w:tcPr>
            <w:tcW w:w="711" w:type="dxa"/>
            <w:tcBorders>
              <w:top w:val="nil"/>
              <w:left w:val="nil"/>
              <w:bottom w:val="nil"/>
              <w:right w:val="nil"/>
            </w:tcBorders>
            <w:shd w:val="clear" w:color="auto" w:fill="auto"/>
            <w:noWrap/>
            <w:vAlign w:val="bottom"/>
            <w:hideMark/>
            <w:tcPrChange w:id="8419" w:author="Tao Huang" w:date="2018-09-04T13:16:00Z">
              <w:tcPr>
                <w:tcW w:w="711" w:type="dxa"/>
                <w:tcBorders>
                  <w:top w:val="nil"/>
                  <w:left w:val="nil"/>
                  <w:bottom w:val="nil"/>
                  <w:right w:val="nil"/>
                </w:tcBorders>
                <w:shd w:val="clear" w:color="auto" w:fill="auto"/>
                <w:noWrap/>
                <w:vAlign w:val="bottom"/>
                <w:hideMark/>
              </w:tcPr>
            </w:tcPrChange>
          </w:tcPr>
          <w:p w14:paraId="217FE5F3" w14:textId="77777777" w:rsidR="001739A3" w:rsidRPr="001739A3" w:rsidRDefault="001739A3">
            <w:pPr>
              <w:spacing w:after="0"/>
              <w:jc w:val="right"/>
              <w:rPr>
                <w:ins w:id="8420" w:author="Tao Huang" w:date="2018-09-04T13:16:00Z"/>
                <w:rFonts w:eastAsia="Times New Roman" w:cs="Times New Roman"/>
                <w:color w:val="000000"/>
                <w:sz w:val="22"/>
                <w:rPrChange w:id="8421" w:author="Tao Huang" w:date="2018-09-04T13:16:00Z">
                  <w:rPr>
                    <w:ins w:id="8422" w:author="Tao Huang" w:date="2018-09-04T13:16:00Z"/>
                    <w:rFonts w:ascii="Calibri" w:eastAsia="Times New Roman" w:hAnsi="Calibri" w:cs="Calibri"/>
                    <w:color w:val="000000"/>
                    <w:sz w:val="22"/>
                  </w:rPr>
                </w:rPrChange>
              </w:rPr>
              <w:pPrChange w:id="8423" w:author="Tao Huang" w:date="2018-09-04T13:18:00Z">
                <w:pPr>
                  <w:spacing w:after="0" w:line="240" w:lineRule="auto"/>
                  <w:jc w:val="right"/>
                </w:pPr>
              </w:pPrChange>
            </w:pPr>
            <w:ins w:id="8424" w:author="Tao Huang" w:date="2018-09-04T13:16:00Z">
              <w:r w:rsidRPr="001739A3">
                <w:rPr>
                  <w:rFonts w:eastAsia="Times New Roman" w:cs="Times New Roman"/>
                  <w:color w:val="000000"/>
                  <w:sz w:val="22"/>
                  <w:rPrChange w:id="8425" w:author="Tao Huang" w:date="2018-09-04T13:16:00Z">
                    <w:rPr>
                      <w:rFonts w:ascii="Calibri" w:eastAsia="Times New Roman" w:hAnsi="Calibri" w:cs="Calibri"/>
                      <w:color w:val="000000"/>
                      <w:sz w:val="22"/>
                    </w:rPr>
                  </w:rPrChange>
                </w:rPr>
                <w:t>0.005</w:t>
              </w:r>
            </w:ins>
          </w:p>
        </w:tc>
        <w:tc>
          <w:tcPr>
            <w:tcW w:w="711" w:type="dxa"/>
            <w:tcBorders>
              <w:top w:val="nil"/>
              <w:left w:val="nil"/>
              <w:bottom w:val="nil"/>
              <w:right w:val="nil"/>
            </w:tcBorders>
            <w:shd w:val="clear" w:color="auto" w:fill="auto"/>
            <w:noWrap/>
            <w:vAlign w:val="bottom"/>
            <w:hideMark/>
            <w:tcPrChange w:id="8426" w:author="Tao Huang" w:date="2018-09-04T13:16:00Z">
              <w:tcPr>
                <w:tcW w:w="711" w:type="dxa"/>
                <w:tcBorders>
                  <w:top w:val="nil"/>
                  <w:left w:val="nil"/>
                  <w:bottom w:val="nil"/>
                  <w:right w:val="nil"/>
                </w:tcBorders>
                <w:shd w:val="clear" w:color="auto" w:fill="auto"/>
                <w:noWrap/>
                <w:vAlign w:val="bottom"/>
                <w:hideMark/>
              </w:tcPr>
            </w:tcPrChange>
          </w:tcPr>
          <w:p w14:paraId="42A569A7" w14:textId="77777777" w:rsidR="001739A3" w:rsidRPr="001739A3" w:rsidRDefault="001739A3">
            <w:pPr>
              <w:spacing w:after="0"/>
              <w:jc w:val="right"/>
              <w:rPr>
                <w:ins w:id="8427" w:author="Tao Huang" w:date="2018-09-04T13:16:00Z"/>
                <w:rFonts w:eastAsia="Times New Roman" w:cs="Times New Roman"/>
                <w:color w:val="000000"/>
                <w:sz w:val="22"/>
                <w:rPrChange w:id="8428" w:author="Tao Huang" w:date="2018-09-04T13:16:00Z">
                  <w:rPr>
                    <w:ins w:id="8429" w:author="Tao Huang" w:date="2018-09-04T13:16:00Z"/>
                    <w:rFonts w:ascii="Calibri" w:eastAsia="Times New Roman" w:hAnsi="Calibri" w:cs="Calibri"/>
                    <w:color w:val="000000"/>
                    <w:sz w:val="22"/>
                  </w:rPr>
                </w:rPrChange>
              </w:rPr>
              <w:pPrChange w:id="8430" w:author="Tao Huang" w:date="2018-09-04T13:18:00Z">
                <w:pPr>
                  <w:spacing w:after="0" w:line="240" w:lineRule="auto"/>
                  <w:jc w:val="right"/>
                </w:pPr>
              </w:pPrChange>
            </w:pPr>
            <w:ins w:id="8431" w:author="Tao Huang" w:date="2018-09-04T13:16:00Z">
              <w:r w:rsidRPr="001739A3">
                <w:rPr>
                  <w:rFonts w:eastAsia="Times New Roman" w:cs="Times New Roman"/>
                  <w:color w:val="000000"/>
                  <w:sz w:val="22"/>
                  <w:rPrChange w:id="8432" w:author="Tao Huang" w:date="2018-09-04T13:16:00Z">
                    <w:rPr>
                      <w:rFonts w:ascii="Calibri" w:eastAsia="Times New Roman" w:hAnsi="Calibri" w:cs="Calibri"/>
                      <w:color w:val="000000"/>
                      <w:sz w:val="22"/>
                    </w:rPr>
                  </w:rPrChange>
                </w:rPr>
                <w:t>0.001</w:t>
              </w:r>
            </w:ins>
          </w:p>
        </w:tc>
        <w:tc>
          <w:tcPr>
            <w:tcW w:w="711" w:type="dxa"/>
            <w:tcBorders>
              <w:top w:val="nil"/>
              <w:left w:val="nil"/>
              <w:bottom w:val="nil"/>
              <w:right w:val="nil"/>
            </w:tcBorders>
            <w:shd w:val="clear" w:color="auto" w:fill="auto"/>
            <w:noWrap/>
            <w:vAlign w:val="bottom"/>
            <w:hideMark/>
            <w:tcPrChange w:id="8433" w:author="Tao Huang" w:date="2018-09-04T13:16:00Z">
              <w:tcPr>
                <w:tcW w:w="2880" w:type="dxa"/>
                <w:gridSpan w:val="4"/>
                <w:tcBorders>
                  <w:top w:val="nil"/>
                  <w:left w:val="nil"/>
                  <w:bottom w:val="nil"/>
                  <w:right w:val="nil"/>
                </w:tcBorders>
                <w:shd w:val="clear" w:color="auto" w:fill="auto"/>
                <w:noWrap/>
                <w:vAlign w:val="bottom"/>
                <w:hideMark/>
              </w:tcPr>
            </w:tcPrChange>
          </w:tcPr>
          <w:p w14:paraId="5ED3055B" w14:textId="77777777" w:rsidR="001739A3" w:rsidRPr="001739A3" w:rsidRDefault="001739A3">
            <w:pPr>
              <w:spacing w:after="0"/>
              <w:jc w:val="right"/>
              <w:rPr>
                <w:ins w:id="8434" w:author="Tao Huang" w:date="2018-09-04T13:16:00Z"/>
                <w:rFonts w:eastAsia="Times New Roman" w:cs="Times New Roman"/>
                <w:color w:val="000000"/>
                <w:sz w:val="22"/>
                <w:rPrChange w:id="8435" w:author="Tao Huang" w:date="2018-09-04T13:16:00Z">
                  <w:rPr>
                    <w:ins w:id="8436" w:author="Tao Huang" w:date="2018-09-04T13:16:00Z"/>
                    <w:rFonts w:ascii="Calibri" w:eastAsia="Times New Roman" w:hAnsi="Calibri" w:cs="Calibri"/>
                    <w:color w:val="000000"/>
                    <w:sz w:val="22"/>
                  </w:rPr>
                </w:rPrChange>
              </w:rPr>
              <w:pPrChange w:id="8437" w:author="Tao Huang" w:date="2018-09-04T13:18:00Z">
                <w:pPr>
                  <w:spacing w:after="0" w:line="240" w:lineRule="auto"/>
                  <w:jc w:val="right"/>
                </w:pPr>
              </w:pPrChange>
            </w:pPr>
            <w:ins w:id="8438" w:author="Tao Huang" w:date="2018-09-04T13:16:00Z">
              <w:r w:rsidRPr="001739A3">
                <w:rPr>
                  <w:rFonts w:eastAsia="Times New Roman" w:cs="Times New Roman"/>
                  <w:color w:val="000000"/>
                  <w:sz w:val="22"/>
                  <w:rPrChange w:id="8439"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440" w:author="Tao Huang" w:date="2018-09-04T13:16:00Z">
              <w:tcPr>
                <w:tcW w:w="711" w:type="dxa"/>
                <w:tcBorders>
                  <w:top w:val="nil"/>
                  <w:left w:val="nil"/>
                  <w:bottom w:val="nil"/>
                  <w:right w:val="nil"/>
                </w:tcBorders>
                <w:shd w:val="clear" w:color="auto" w:fill="auto"/>
                <w:noWrap/>
                <w:vAlign w:val="bottom"/>
                <w:hideMark/>
              </w:tcPr>
            </w:tcPrChange>
          </w:tcPr>
          <w:p w14:paraId="60815E28" w14:textId="77777777" w:rsidR="001739A3" w:rsidRPr="001739A3" w:rsidRDefault="001739A3">
            <w:pPr>
              <w:spacing w:after="0"/>
              <w:jc w:val="right"/>
              <w:rPr>
                <w:ins w:id="8441" w:author="Tao Huang" w:date="2018-09-04T13:16:00Z"/>
                <w:rFonts w:eastAsia="Times New Roman" w:cs="Times New Roman"/>
                <w:color w:val="000000"/>
                <w:sz w:val="22"/>
                <w:rPrChange w:id="8442" w:author="Tao Huang" w:date="2018-09-04T13:16:00Z">
                  <w:rPr>
                    <w:ins w:id="8443" w:author="Tao Huang" w:date="2018-09-04T13:16:00Z"/>
                    <w:rFonts w:ascii="Calibri" w:eastAsia="Times New Roman" w:hAnsi="Calibri" w:cs="Calibri"/>
                    <w:color w:val="000000"/>
                    <w:sz w:val="22"/>
                  </w:rPr>
                </w:rPrChange>
              </w:rPr>
              <w:pPrChange w:id="8444" w:author="Tao Huang" w:date="2018-09-04T13:18:00Z">
                <w:pPr>
                  <w:spacing w:after="0" w:line="240" w:lineRule="auto"/>
                  <w:jc w:val="right"/>
                </w:pPr>
              </w:pPrChange>
            </w:pPr>
            <w:ins w:id="8445" w:author="Tao Huang" w:date="2018-09-04T13:16:00Z">
              <w:r w:rsidRPr="001739A3">
                <w:rPr>
                  <w:rFonts w:eastAsia="Times New Roman" w:cs="Times New Roman"/>
                  <w:color w:val="000000"/>
                  <w:sz w:val="22"/>
                  <w:rPrChange w:id="844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447" w:author="Tao Huang" w:date="2018-09-04T13:16:00Z">
              <w:tcPr>
                <w:tcW w:w="711" w:type="dxa"/>
                <w:tcBorders>
                  <w:top w:val="nil"/>
                  <w:left w:val="nil"/>
                  <w:bottom w:val="nil"/>
                  <w:right w:val="nil"/>
                </w:tcBorders>
                <w:shd w:val="clear" w:color="auto" w:fill="auto"/>
                <w:noWrap/>
                <w:vAlign w:val="bottom"/>
                <w:hideMark/>
              </w:tcPr>
            </w:tcPrChange>
          </w:tcPr>
          <w:p w14:paraId="5E060629" w14:textId="77777777" w:rsidR="001739A3" w:rsidRPr="001739A3" w:rsidRDefault="001739A3">
            <w:pPr>
              <w:spacing w:after="0"/>
              <w:jc w:val="right"/>
              <w:rPr>
                <w:ins w:id="8448" w:author="Tao Huang" w:date="2018-09-04T13:16:00Z"/>
                <w:rFonts w:eastAsia="Times New Roman" w:cs="Times New Roman"/>
                <w:color w:val="000000"/>
                <w:sz w:val="22"/>
                <w:rPrChange w:id="8449" w:author="Tao Huang" w:date="2018-09-04T13:16:00Z">
                  <w:rPr>
                    <w:ins w:id="8450" w:author="Tao Huang" w:date="2018-09-04T13:16:00Z"/>
                    <w:rFonts w:ascii="Calibri" w:eastAsia="Times New Roman" w:hAnsi="Calibri" w:cs="Calibri"/>
                    <w:color w:val="000000"/>
                    <w:sz w:val="22"/>
                  </w:rPr>
                </w:rPrChange>
              </w:rPr>
              <w:pPrChange w:id="8451" w:author="Tao Huang" w:date="2018-09-04T13:18:00Z">
                <w:pPr>
                  <w:spacing w:after="0" w:line="240" w:lineRule="auto"/>
                  <w:jc w:val="right"/>
                </w:pPr>
              </w:pPrChange>
            </w:pPr>
            <w:ins w:id="8452" w:author="Tao Huang" w:date="2018-09-04T13:16:00Z">
              <w:r w:rsidRPr="001739A3">
                <w:rPr>
                  <w:rFonts w:eastAsia="Times New Roman" w:cs="Times New Roman"/>
                  <w:color w:val="000000"/>
                  <w:sz w:val="22"/>
                  <w:rPrChange w:id="8453" w:author="Tao Huang" w:date="2018-09-04T13:16:00Z">
                    <w:rPr>
                      <w:rFonts w:ascii="Calibri" w:eastAsia="Times New Roman" w:hAnsi="Calibri" w:cs="Calibri"/>
                      <w:color w:val="000000"/>
                      <w:sz w:val="22"/>
                    </w:rPr>
                  </w:rPrChange>
                </w:rPr>
                <w:t>0.000</w:t>
              </w:r>
            </w:ins>
          </w:p>
        </w:tc>
        <w:tc>
          <w:tcPr>
            <w:tcW w:w="839" w:type="dxa"/>
            <w:tcBorders>
              <w:top w:val="nil"/>
              <w:left w:val="nil"/>
              <w:bottom w:val="nil"/>
              <w:right w:val="nil"/>
            </w:tcBorders>
            <w:shd w:val="clear" w:color="auto" w:fill="auto"/>
            <w:noWrap/>
            <w:vAlign w:val="bottom"/>
            <w:hideMark/>
            <w:tcPrChange w:id="8454" w:author="Tao Huang" w:date="2018-09-04T13:16:00Z">
              <w:tcPr>
                <w:tcW w:w="2880" w:type="dxa"/>
                <w:gridSpan w:val="6"/>
                <w:tcBorders>
                  <w:top w:val="nil"/>
                  <w:left w:val="nil"/>
                  <w:bottom w:val="nil"/>
                  <w:right w:val="nil"/>
                </w:tcBorders>
                <w:shd w:val="clear" w:color="auto" w:fill="auto"/>
                <w:noWrap/>
                <w:vAlign w:val="bottom"/>
                <w:hideMark/>
              </w:tcPr>
            </w:tcPrChange>
          </w:tcPr>
          <w:p w14:paraId="282746BC" w14:textId="77777777" w:rsidR="001739A3" w:rsidRPr="001739A3" w:rsidRDefault="001739A3">
            <w:pPr>
              <w:spacing w:after="0"/>
              <w:jc w:val="right"/>
              <w:rPr>
                <w:ins w:id="8455" w:author="Tao Huang" w:date="2018-09-04T13:16:00Z"/>
                <w:rFonts w:eastAsia="Times New Roman" w:cs="Times New Roman"/>
                <w:color w:val="000000"/>
                <w:sz w:val="22"/>
                <w:rPrChange w:id="8456" w:author="Tao Huang" w:date="2018-09-04T13:16:00Z">
                  <w:rPr>
                    <w:ins w:id="8457" w:author="Tao Huang" w:date="2018-09-04T13:16:00Z"/>
                    <w:rFonts w:ascii="Calibri" w:eastAsia="Times New Roman" w:hAnsi="Calibri" w:cs="Calibri"/>
                    <w:color w:val="000000"/>
                    <w:sz w:val="22"/>
                  </w:rPr>
                </w:rPrChange>
              </w:rPr>
              <w:pPrChange w:id="8458" w:author="Tao Huang" w:date="2018-09-04T13:18:00Z">
                <w:pPr>
                  <w:spacing w:after="0" w:line="240" w:lineRule="auto"/>
                  <w:jc w:val="right"/>
                </w:pPr>
              </w:pPrChange>
            </w:pPr>
            <w:ins w:id="8459" w:author="Tao Huang" w:date="2018-09-04T13:16:00Z">
              <w:r w:rsidRPr="001739A3">
                <w:rPr>
                  <w:rFonts w:eastAsia="Times New Roman" w:cs="Times New Roman"/>
                  <w:color w:val="000000"/>
                  <w:sz w:val="22"/>
                  <w:rPrChange w:id="8460" w:author="Tao Huang" w:date="2018-09-04T13:16:00Z">
                    <w:rPr>
                      <w:rFonts w:ascii="Calibri" w:eastAsia="Times New Roman" w:hAnsi="Calibri" w:cs="Calibri"/>
                      <w:color w:val="000000"/>
                      <w:sz w:val="22"/>
                    </w:rPr>
                  </w:rPrChange>
                </w:rPr>
                <w:t>0.006</w:t>
              </w:r>
            </w:ins>
          </w:p>
        </w:tc>
        <w:tc>
          <w:tcPr>
            <w:tcW w:w="711" w:type="dxa"/>
            <w:tcBorders>
              <w:top w:val="nil"/>
              <w:left w:val="nil"/>
              <w:bottom w:val="nil"/>
              <w:right w:val="nil"/>
            </w:tcBorders>
            <w:shd w:val="clear" w:color="000000" w:fill="9BC2E6"/>
            <w:noWrap/>
            <w:vAlign w:val="bottom"/>
            <w:hideMark/>
            <w:tcPrChange w:id="8461" w:author="Tao Huang" w:date="2018-09-04T13:16:00Z">
              <w:tcPr>
                <w:tcW w:w="711" w:type="dxa"/>
                <w:tcBorders>
                  <w:top w:val="nil"/>
                  <w:left w:val="nil"/>
                  <w:bottom w:val="nil"/>
                  <w:right w:val="nil"/>
                </w:tcBorders>
                <w:shd w:val="clear" w:color="000000" w:fill="9BC2E6"/>
                <w:noWrap/>
                <w:vAlign w:val="bottom"/>
                <w:hideMark/>
              </w:tcPr>
            </w:tcPrChange>
          </w:tcPr>
          <w:p w14:paraId="05D16D19" w14:textId="77777777" w:rsidR="001739A3" w:rsidRPr="001739A3" w:rsidRDefault="001739A3">
            <w:pPr>
              <w:spacing w:after="0"/>
              <w:jc w:val="right"/>
              <w:rPr>
                <w:ins w:id="8462" w:author="Tao Huang" w:date="2018-09-04T13:16:00Z"/>
                <w:rFonts w:eastAsia="Times New Roman" w:cs="Times New Roman"/>
                <w:color w:val="000000"/>
                <w:sz w:val="22"/>
                <w:rPrChange w:id="8463" w:author="Tao Huang" w:date="2018-09-04T13:16:00Z">
                  <w:rPr>
                    <w:ins w:id="8464" w:author="Tao Huang" w:date="2018-09-04T13:16:00Z"/>
                    <w:rFonts w:ascii="Calibri" w:eastAsia="Times New Roman" w:hAnsi="Calibri" w:cs="Calibri"/>
                    <w:color w:val="000000"/>
                    <w:sz w:val="22"/>
                  </w:rPr>
                </w:rPrChange>
              </w:rPr>
              <w:pPrChange w:id="8465" w:author="Tao Huang" w:date="2018-09-04T13:18:00Z">
                <w:pPr>
                  <w:spacing w:after="0" w:line="240" w:lineRule="auto"/>
                  <w:jc w:val="right"/>
                </w:pPr>
              </w:pPrChange>
            </w:pPr>
            <w:ins w:id="8466" w:author="Tao Huang" w:date="2018-09-04T13:16:00Z">
              <w:r w:rsidRPr="001739A3">
                <w:rPr>
                  <w:rFonts w:eastAsia="Times New Roman" w:cs="Times New Roman"/>
                  <w:color w:val="000000"/>
                  <w:sz w:val="22"/>
                  <w:rPrChange w:id="8467" w:author="Tao Huang" w:date="2018-09-04T13:16:00Z">
                    <w:rPr>
                      <w:rFonts w:ascii="Calibri" w:eastAsia="Times New Roman" w:hAnsi="Calibri" w:cs="Calibri"/>
                      <w:color w:val="000000"/>
                      <w:sz w:val="22"/>
                    </w:rPr>
                  </w:rPrChange>
                </w:rPr>
                <w:t>0.128</w:t>
              </w:r>
            </w:ins>
          </w:p>
        </w:tc>
        <w:tc>
          <w:tcPr>
            <w:tcW w:w="711" w:type="dxa"/>
            <w:tcBorders>
              <w:top w:val="nil"/>
              <w:left w:val="nil"/>
              <w:bottom w:val="nil"/>
              <w:right w:val="nil"/>
            </w:tcBorders>
            <w:shd w:val="clear" w:color="000000" w:fill="9BC2E6"/>
            <w:noWrap/>
            <w:vAlign w:val="bottom"/>
            <w:hideMark/>
            <w:tcPrChange w:id="8468" w:author="Tao Huang" w:date="2018-09-04T13:16:00Z">
              <w:tcPr>
                <w:tcW w:w="711" w:type="dxa"/>
                <w:tcBorders>
                  <w:top w:val="nil"/>
                  <w:left w:val="nil"/>
                  <w:bottom w:val="nil"/>
                  <w:right w:val="nil"/>
                </w:tcBorders>
                <w:shd w:val="clear" w:color="000000" w:fill="9BC2E6"/>
                <w:noWrap/>
                <w:vAlign w:val="bottom"/>
                <w:hideMark/>
              </w:tcPr>
            </w:tcPrChange>
          </w:tcPr>
          <w:p w14:paraId="4E53008B" w14:textId="77777777" w:rsidR="001739A3" w:rsidRPr="001739A3" w:rsidRDefault="001739A3">
            <w:pPr>
              <w:spacing w:after="0"/>
              <w:jc w:val="right"/>
              <w:rPr>
                <w:ins w:id="8469" w:author="Tao Huang" w:date="2018-09-04T13:16:00Z"/>
                <w:rFonts w:eastAsia="Times New Roman" w:cs="Times New Roman"/>
                <w:color w:val="000000"/>
                <w:sz w:val="22"/>
                <w:rPrChange w:id="8470" w:author="Tao Huang" w:date="2018-09-04T13:16:00Z">
                  <w:rPr>
                    <w:ins w:id="8471" w:author="Tao Huang" w:date="2018-09-04T13:16:00Z"/>
                    <w:rFonts w:ascii="Calibri" w:eastAsia="Times New Roman" w:hAnsi="Calibri" w:cs="Calibri"/>
                    <w:color w:val="000000"/>
                    <w:sz w:val="22"/>
                  </w:rPr>
                </w:rPrChange>
              </w:rPr>
              <w:pPrChange w:id="8472" w:author="Tao Huang" w:date="2018-09-04T13:18:00Z">
                <w:pPr>
                  <w:spacing w:after="0" w:line="240" w:lineRule="auto"/>
                  <w:jc w:val="right"/>
                </w:pPr>
              </w:pPrChange>
            </w:pPr>
            <w:ins w:id="8473" w:author="Tao Huang" w:date="2018-09-04T13:16:00Z">
              <w:r w:rsidRPr="001739A3">
                <w:rPr>
                  <w:rFonts w:eastAsia="Times New Roman" w:cs="Times New Roman"/>
                  <w:color w:val="000000"/>
                  <w:sz w:val="22"/>
                  <w:rPrChange w:id="8474" w:author="Tao Huang" w:date="2018-09-04T13:16:00Z">
                    <w:rPr>
                      <w:rFonts w:ascii="Calibri" w:eastAsia="Times New Roman" w:hAnsi="Calibri" w:cs="Calibri"/>
                      <w:color w:val="000000"/>
                      <w:sz w:val="22"/>
                    </w:rPr>
                  </w:rPrChange>
                </w:rPr>
                <w:t>0.110</w:t>
              </w:r>
            </w:ins>
          </w:p>
        </w:tc>
        <w:tc>
          <w:tcPr>
            <w:tcW w:w="846" w:type="dxa"/>
            <w:tcBorders>
              <w:top w:val="nil"/>
              <w:left w:val="nil"/>
              <w:bottom w:val="nil"/>
              <w:right w:val="nil"/>
            </w:tcBorders>
            <w:shd w:val="clear" w:color="auto" w:fill="auto"/>
            <w:noWrap/>
            <w:vAlign w:val="bottom"/>
            <w:hideMark/>
            <w:tcPrChange w:id="8475" w:author="Tao Huang" w:date="2018-09-04T13:16:00Z">
              <w:tcPr>
                <w:tcW w:w="2880" w:type="dxa"/>
                <w:gridSpan w:val="4"/>
                <w:tcBorders>
                  <w:top w:val="nil"/>
                  <w:left w:val="nil"/>
                  <w:bottom w:val="nil"/>
                  <w:right w:val="nil"/>
                </w:tcBorders>
                <w:shd w:val="clear" w:color="auto" w:fill="auto"/>
                <w:noWrap/>
                <w:vAlign w:val="bottom"/>
                <w:hideMark/>
              </w:tcPr>
            </w:tcPrChange>
          </w:tcPr>
          <w:p w14:paraId="6148B1A1" w14:textId="77777777" w:rsidR="001739A3" w:rsidRPr="001739A3" w:rsidRDefault="001739A3">
            <w:pPr>
              <w:spacing w:after="0"/>
              <w:jc w:val="right"/>
              <w:rPr>
                <w:ins w:id="8476" w:author="Tao Huang" w:date="2018-09-04T13:16:00Z"/>
                <w:rFonts w:eastAsia="Times New Roman" w:cs="Times New Roman"/>
                <w:color w:val="000000"/>
                <w:sz w:val="22"/>
                <w:rPrChange w:id="8477" w:author="Tao Huang" w:date="2018-09-04T13:16:00Z">
                  <w:rPr>
                    <w:ins w:id="8478" w:author="Tao Huang" w:date="2018-09-04T13:16:00Z"/>
                    <w:rFonts w:ascii="Calibri" w:eastAsia="Times New Roman" w:hAnsi="Calibri" w:cs="Calibri"/>
                    <w:color w:val="000000"/>
                    <w:sz w:val="22"/>
                  </w:rPr>
                </w:rPrChange>
              </w:rPr>
              <w:pPrChange w:id="8479" w:author="Tao Huang" w:date="2018-09-04T13:18:00Z">
                <w:pPr>
                  <w:spacing w:after="0" w:line="240" w:lineRule="auto"/>
                  <w:jc w:val="right"/>
                </w:pPr>
              </w:pPrChange>
            </w:pPr>
            <w:ins w:id="8480" w:author="Tao Huang" w:date="2018-09-04T13:16:00Z">
              <w:r w:rsidRPr="001739A3">
                <w:rPr>
                  <w:rFonts w:eastAsia="Times New Roman" w:cs="Times New Roman"/>
                  <w:color w:val="000000"/>
                  <w:sz w:val="22"/>
                  <w:rPrChange w:id="8481" w:author="Tao Huang" w:date="2018-09-04T13:16:00Z">
                    <w:rPr>
                      <w:rFonts w:ascii="Calibri" w:eastAsia="Times New Roman" w:hAnsi="Calibri" w:cs="Calibri"/>
                      <w:color w:val="000000"/>
                      <w:sz w:val="22"/>
                    </w:rPr>
                  </w:rPrChange>
                </w:rPr>
                <w:t>0.965</w:t>
              </w:r>
            </w:ins>
          </w:p>
        </w:tc>
        <w:tc>
          <w:tcPr>
            <w:tcW w:w="711" w:type="dxa"/>
            <w:tcBorders>
              <w:top w:val="nil"/>
              <w:left w:val="nil"/>
              <w:bottom w:val="nil"/>
              <w:right w:val="nil"/>
            </w:tcBorders>
            <w:shd w:val="clear" w:color="auto" w:fill="auto"/>
            <w:noWrap/>
            <w:vAlign w:val="bottom"/>
            <w:hideMark/>
            <w:tcPrChange w:id="8482" w:author="Tao Huang" w:date="2018-09-04T13:16:00Z">
              <w:tcPr>
                <w:tcW w:w="711" w:type="dxa"/>
                <w:tcBorders>
                  <w:top w:val="nil"/>
                  <w:left w:val="nil"/>
                  <w:bottom w:val="nil"/>
                  <w:right w:val="nil"/>
                </w:tcBorders>
                <w:shd w:val="clear" w:color="auto" w:fill="auto"/>
                <w:noWrap/>
                <w:vAlign w:val="bottom"/>
                <w:hideMark/>
              </w:tcPr>
            </w:tcPrChange>
          </w:tcPr>
          <w:p w14:paraId="3CD36539" w14:textId="77777777" w:rsidR="001739A3" w:rsidRPr="001739A3" w:rsidRDefault="001739A3">
            <w:pPr>
              <w:spacing w:after="0"/>
              <w:jc w:val="right"/>
              <w:rPr>
                <w:ins w:id="8483" w:author="Tao Huang" w:date="2018-09-04T13:16:00Z"/>
                <w:rFonts w:eastAsia="Times New Roman" w:cs="Times New Roman"/>
                <w:color w:val="000000"/>
                <w:sz w:val="22"/>
                <w:rPrChange w:id="8484" w:author="Tao Huang" w:date="2018-09-04T13:16:00Z">
                  <w:rPr>
                    <w:ins w:id="8485" w:author="Tao Huang" w:date="2018-09-04T13:16:00Z"/>
                    <w:rFonts w:ascii="Calibri" w:eastAsia="Times New Roman" w:hAnsi="Calibri" w:cs="Calibri"/>
                    <w:color w:val="000000"/>
                    <w:sz w:val="22"/>
                  </w:rPr>
                </w:rPrChange>
              </w:rPr>
              <w:pPrChange w:id="8486" w:author="Tao Huang" w:date="2018-09-04T13:18:00Z">
                <w:pPr>
                  <w:spacing w:after="0" w:line="240" w:lineRule="auto"/>
                  <w:jc w:val="right"/>
                </w:pPr>
              </w:pPrChange>
            </w:pPr>
            <w:ins w:id="8487" w:author="Tao Huang" w:date="2018-09-04T13:16:00Z">
              <w:r w:rsidRPr="001739A3">
                <w:rPr>
                  <w:rFonts w:eastAsia="Times New Roman" w:cs="Times New Roman"/>
                  <w:color w:val="000000"/>
                  <w:sz w:val="22"/>
                  <w:rPrChange w:id="8488" w:author="Tao Huang" w:date="2018-09-04T13:16:00Z">
                    <w:rPr>
                      <w:rFonts w:ascii="Calibri" w:eastAsia="Times New Roman" w:hAnsi="Calibri" w:cs="Calibri"/>
                      <w:color w:val="000000"/>
                      <w:sz w:val="22"/>
                    </w:rPr>
                  </w:rPrChange>
                </w:rPr>
                <w:t>0.612</w:t>
              </w:r>
            </w:ins>
          </w:p>
        </w:tc>
        <w:tc>
          <w:tcPr>
            <w:tcW w:w="711" w:type="dxa"/>
            <w:tcBorders>
              <w:top w:val="nil"/>
              <w:left w:val="nil"/>
              <w:bottom w:val="nil"/>
              <w:right w:val="nil"/>
            </w:tcBorders>
            <w:shd w:val="clear" w:color="auto" w:fill="auto"/>
            <w:noWrap/>
            <w:vAlign w:val="bottom"/>
            <w:hideMark/>
            <w:tcPrChange w:id="8489" w:author="Tao Huang" w:date="2018-09-04T13:16:00Z">
              <w:tcPr>
                <w:tcW w:w="711" w:type="dxa"/>
                <w:tcBorders>
                  <w:top w:val="nil"/>
                  <w:left w:val="nil"/>
                  <w:bottom w:val="nil"/>
                  <w:right w:val="nil"/>
                </w:tcBorders>
                <w:shd w:val="clear" w:color="auto" w:fill="auto"/>
                <w:noWrap/>
                <w:vAlign w:val="bottom"/>
                <w:hideMark/>
              </w:tcPr>
            </w:tcPrChange>
          </w:tcPr>
          <w:p w14:paraId="14DF1F97" w14:textId="77777777" w:rsidR="001739A3" w:rsidRPr="001739A3" w:rsidRDefault="001739A3">
            <w:pPr>
              <w:spacing w:after="0"/>
              <w:jc w:val="right"/>
              <w:rPr>
                <w:ins w:id="8490" w:author="Tao Huang" w:date="2018-09-04T13:16:00Z"/>
                <w:rFonts w:eastAsia="Times New Roman" w:cs="Times New Roman"/>
                <w:color w:val="000000"/>
                <w:sz w:val="22"/>
                <w:rPrChange w:id="8491" w:author="Tao Huang" w:date="2018-09-04T13:16:00Z">
                  <w:rPr>
                    <w:ins w:id="8492" w:author="Tao Huang" w:date="2018-09-04T13:16:00Z"/>
                    <w:rFonts w:ascii="Calibri" w:eastAsia="Times New Roman" w:hAnsi="Calibri" w:cs="Calibri"/>
                    <w:color w:val="000000"/>
                    <w:sz w:val="22"/>
                  </w:rPr>
                </w:rPrChange>
              </w:rPr>
              <w:pPrChange w:id="8493" w:author="Tao Huang" w:date="2018-09-04T13:18:00Z">
                <w:pPr>
                  <w:spacing w:after="0" w:line="240" w:lineRule="auto"/>
                  <w:jc w:val="right"/>
                </w:pPr>
              </w:pPrChange>
            </w:pPr>
            <w:ins w:id="8494" w:author="Tao Huang" w:date="2018-09-04T13:16:00Z">
              <w:r w:rsidRPr="001739A3">
                <w:rPr>
                  <w:rFonts w:eastAsia="Times New Roman" w:cs="Times New Roman"/>
                  <w:color w:val="000000"/>
                  <w:sz w:val="22"/>
                  <w:rPrChange w:id="8495" w:author="Tao Huang" w:date="2018-09-04T13:16:00Z">
                    <w:rPr>
                      <w:rFonts w:ascii="Calibri" w:eastAsia="Times New Roman" w:hAnsi="Calibri" w:cs="Calibri"/>
                      <w:color w:val="000000"/>
                      <w:sz w:val="22"/>
                    </w:rPr>
                  </w:rPrChange>
                </w:rPr>
                <w:t>0.140</w:t>
              </w:r>
            </w:ins>
          </w:p>
        </w:tc>
      </w:tr>
      <w:tr w:rsidR="001739A3" w:rsidRPr="001739A3" w14:paraId="5210E50E" w14:textId="77777777" w:rsidTr="001739A3">
        <w:tblPrEx>
          <w:tblPrExChange w:id="8496" w:author="Tao Huang" w:date="2018-09-04T13:16:00Z">
            <w:tblPrEx>
              <w:tblW w:w="18439" w:type="dxa"/>
            </w:tblPrEx>
          </w:tblPrExChange>
        </w:tblPrEx>
        <w:trPr>
          <w:trHeight w:val="20"/>
          <w:ins w:id="8497" w:author="Tao Huang" w:date="2018-09-04T13:16:00Z"/>
          <w:trPrChange w:id="8498" w:author="Tao Huang" w:date="2018-09-04T13:16:00Z">
            <w:trPr>
              <w:trHeight w:val="290"/>
            </w:trPr>
          </w:trPrChange>
        </w:trPr>
        <w:tc>
          <w:tcPr>
            <w:tcW w:w="1580" w:type="dxa"/>
            <w:tcBorders>
              <w:top w:val="nil"/>
              <w:left w:val="nil"/>
              <w:bottom w:val="nil"/>
              <w:right w:val="nil"/>
            </w:tcBorders>
            <w:shd w:val="clear" w:color="auto" w:fill="auto"/>
            <w:noWrap/>
            <w:vAlign w:val="center"/>
            <w:hideMark/>
            <w:tcPrChange w:id="8499" w:author="Tao Huang" w:date="2018-09-04T13:16:00Z">
              <w:tcPr>
                <w:tcW w:w="1580" w:type="dxa"/>
                <w:tcBorders>
                  <w:top w:val="nil"/>
                  <w:left w:val="nil"/>
                  <w:bottom w:val="nil"/>
                  <w:right w:val="nil"/>
                </w:tcBorders>
                <w:shd w:val="clear" w:color="auto" w:fill="auto"/>
                <w:noWrap/>
                <w:vAlign w:val="center"/>
                <w:hideMark/>
              </w:tcPr>
            </w:tcPrChange>
          </w:tcPr>
          <w:p w14:paraId="74344124" w14:textId="77777777" w:rsidR="001739A3" w:rsidRPr="001739A3" w:rsidRDefault="001739A3">
            <w:pPr>
              <w:spacing w:after="0"/>
              <w:jc w:val="center"/>
              <w:rPr>
                <w:ins w:id="8500" w:author="Tao Huang" w:date="2018-09-04T13:16:00Z"/>
                <w:rFonts w:eastAsia="Times New Roman" w:cs="Times New Roman"/>
                <w:color w:val="000000"/>
                <w:sz w:val="22"/>
              </w:rPr>
              <w:pPrChange w:id="8501" w:author="Tao Huang" w:date="2018-09-04T13:18:00Z">
                <w:pPr>
                  <w:spacing w:after="0" w:line="240" w:lineRule="auto"/>
                  <w:jc w:val="center"/>
                </w:pPr>
              </w:pPrChange>
            </w:pPr>
            <w:ins w:id="8502" w:author="Tao Huang" w:date="2018-09-04T13:16:00Z">
              <w:r w:rsidRPr="001739A3">
                <w:rPr>
                  <w:rFonts w:eastAsia="Times New Roman" w:cs="Times New Roman"/>
                  <w:color w:val="000000"/>
                  <w:sz w:val="22"/>
                </w:rPr>
                <w:t>ADL-intra</w:t>
              </w:r>
            </w:ins>
          </w:p>
        </w:tc>
        <w:tc>
          <w:tcPr>
            <w:tcW w:w="1964" w:type="dxa"/>
            <w:tcBorders>
              <w:top w:val="nil"/>
              <w:left w:val="nil"/>
              <w:bottom w:val="nil"/>
              <w:right w:val="nil"/>
            </w:tcBorders>
            <w:shd w:val="clear" w:color="auto" w:fill="auto"/>
            <w:noWrap/>
            <w:vAlign w:val="center"/>
            <w:hideMark/>
            <w:tcPrChange w:id="8503" w:author="Tao Huang" w:date="2018-09-04T13:16:00Z">
              <w:tcPr>
                <w:tcW w:w="1580" w:type="dxa"/>
                <w:tcBorders>
                  <w:top w:val="nil"/>
                  <w:left w:val="nil"/>
                  <w:bottom w:val="nil"/>
                  <w:right w:val="nil"/>
                </w:tcBorders>
                <w:shd w:val="clear" w:color="auto" w:fill="auto"/>
                <w:noWrap/>
                <w:vAlign w:val="center"/>
                <w:hideMark/>
              </w:tcPr>
            </w:tcPrChange>
          </w:tcPr>
          <w:p w14:paraId="13B40282" w14:textId="77777777" w:rsidR="001739A3" w:rsidRPr="001739A3" w:rsidRDefault="001739A3">
            <w:pPr>
              <w:spacing w:after="0"/>
              <w:rPr>
                <w:ins w:id="8504" w:author="Tao Huang" w:date="2018-09-04T13:16:00Z"/>
                <w:rFonts w:eastAsia="Times New Roman" w:cs="Times New Roman"/>
                <w:color w:val="000000"/>
                <w:sz w:val="22"/>
              </w:rPr>
              <w:pPrChange w:id="8505" w:author="Tao Huang" w:date="2018-09-04T13:18:00Z">
                <w:pPr>
                  <w:spacing w:after="0" w:line="240" w:lineRule="auto"/>
                </w:pPr>
              </w:pPrChange>
            </w:pPr>
            <w:ins w:id="8506" w:author="Tao Huang" w:date="2018-09-04T13:16:00Z">
              <w:r w:rsidRPr="001739A3">
                <w:rPr>
                  <w:rFonts w:eastAsia="Times New Roman" w:cs="Times New Roman"/>
                  <w:color w:val="000000"/>
                  <w:sz w:val="22"/>
                </w:rPr>
                <w:t>ADL-intra-IC</w:t>
              </w:r>
            </w:ins>
          </w:p>
        </w:tc>
        <w:tc>
          <w:tcPr>
            <w:tcW w:w="951" w:type="dxa"/>
            <w:tcBorders>
              <w:top w:val="nil"/>
              <w:left w:val="nil"/>
              <w:bottom w:val="nil"/>
              <w:right w:val="nil"/>
            </w:tcBorders>
            <w:shd w:val="clear" w:color="000000" w:fill="9BC2E6"/>
            <w:noWrap/>
            <w:vAlign w:val="bottom"/>
            <w:hideMark/>
            <w:tcPrChange w:id="8507" w:author="Tao Huang" w:date="2018-09-04T13:16:00Z">
              <w:tcPr>
                <w:tcW w:w="951" w:type="dxa"/>
                <w:tcBorders>
                  <w:top w:val="nil"/>
                  <w:left w:val="nil"/>
                  <w:bottom w:val="nil"/>
                  <w:right w:val="nil"/>
                </w:tcBorders>
                <w:shd w:val="clear" w:color="000000" w:fill="9BC2E6"/>
                <w:noWrap/>
                <w:vAlign w:val="bottom"/>
                <w:hideMark/>
              </w:tcPr>
            </w:tcPrChange>
          </w:tcPr>
          <w:p w14:paraId="7BD0F596" w14:textId="77777777" w:rsidR="001739A3" w:rsidRPr="001739A3" w:rsidRDefault="001739A3">
            <w:pPr>
              <w:spacing w:after="0"/>
              <w:jc w:val="right"/>
              <w:rPr>
                <w:ins w:id="8508" w:author="Tao Huang" w:date="2018-09-04T13:16:00Z"/>
                <w:rFonts w:eastAsia="Times New Roman" w:cs="Times New Roman"/>
                <w:color w:val="000000"/>
                <w:sz w:val="22"/>
                <w:rPrChange w:id="8509" w:author="Tao Huang" w:date="2018-09-04T13:16:00Z">
                  <w:rPr>
                    <w:ins w:id="8510" w:author="Tao Huang" w:date="2018-09-04T13:16:00Z"/>
                    <w:rFonts w:ascii="Calibri" w:eastAsia="Times New Roman" w:hAnsi="Calibri" w:cs="Calibri"/>
                    <w:color w:val="000000"/>
                    <w:sz w:val="22"/>
                  </w:rPr>
                </w:rPrChange>
              </w:rPr>
              <w:pPrChange w:id="8511" w:author="Tao Huang" w:date="2018-09-04T13:18:00Z">
                <w:pPr>
                  <w:spacing w:after="0" w:line="240" w:lineRule="auto"/>
                  <w:jc w:val="right"/>
                </w:pPr>
              </w:pPrChange>
            </w:pPr>
            <w:ins w:id="8512" w:author="Tao Huang" w:date="2018-09-04T13:16:00Z">
              <w:r w:rsidRPr="001739A3">
                <w:rPr>
                  <w:rFonts w:eastAsia="Times New Roman" w:cs="Times New Roman"/>
                  <w:color w:val="000000"/>
                  <w:sz w:val="22"/>
                  <w:rPrChange w:id="8513" w:author="Tao Huang" w:date="2018-09-04T13:16:00Z">
                    <w:rPr>
                      <w:rFonts w:ascii="Calibri" w:eastAsia="Times New Roman" w:hAnsi="Calibri" w:cs="Calibri"/>
                      <w:color w:val="000000"/>
                      <w:sz w:val="22"/>
                    </w:rPr>
                  </w:rPrChange>
                </w:rPr>
                <w:t>0.576</w:t>
              </w:r>
            </w:ins>
          </w:p>
        </w:tc>
        <w:tc>
          <w:tcPr>
            <w:tcW w:w="711" w:type="dxa"/>
            <w:tcBorders>
              <w:top w:val="nil"/>
              <w:left w:val="nil"/>
              <w:bottom w:val="nil"/>
              <w:right w:val="nil"/>
            </w:tcBorders>
            <w:shd w:val="clear" w:color="000000" w:fill="9BC2E6"/>
            <w:noWrap/>
            <w:vAlign w:val="bottom"/>
            <w:hideMark/>
            <w:tcPrChange w:id="8514" w:author="Tao Huang" w:date="2018-09-04T13:16:00Z">
              <w:tcPr>
                <w:tcW w:w="711" w:type="dxa"/>
                <w:tcBorders>
                  <w:top w:val="nil"/>
                  <w:left w:val="nil"/>
                  <w:bottom w:val="nil"/>
                  <w:right w:val="nil"/>
                </w:tcBorders>
                <w:shd w:val="clear" w:color="000000" w:fill="9BC2E6"/>
                <w:noWrap/>
                <w:vAlign w:val="bottom"/>
                <w:hideMark/>
              </w:tcPr>
            </w:tcPrChange>
          </w:tcPr>
          <w:p w14:paraId="1A6A7CD2" w14:textId="77777777" w:rsidR="001739A3" w:rsidRPr="001739A3" w:rsidRDefault="001739A3">
            <w:pPr>
              <w:spacing w:after="0"/>
              <w:jc w:val="right"/>
              <w:rPr>
                <w:ins w:id="8515" w:author="Tao Huang" w:date="2018-09-04T13:16:00Z"/>
                <w:rFonts w:eastAsia="Times New Roman" w:cs="Times New Roman"/>
                <w:color w:val="000000"/>
                <w:sz w:val="22"/>
                <w:rPrChange w:id="8516" w:author="Tao Huang" w:date="2018-09-04T13:16:00Z">
                  <w:rPr>
                    <w:ins w:id="8517" w:author="Tao Huang" w:date="2018-09-04T13:16:00Z"/>
                    <w:rFonts w:ascii="Calibri" w:eastAsia="Times New Roman" w:hAnsi="Calibri" w:cs="Calibri"/>
                    <w:color w:val="000000"/>
                    <w:sz w:val="22"/>
                  </w:rPr>
                </w:rPrChange>
              </w:rPr>
              <w:pPrChange w:id="8518" w:author="Tao Huang" w:date="2018-09-04T13:18:00Z">
                <w:pPr>
                  <w:spacing w:after="0" w:line="240" w:lineRule="auto"/>
                  <w:jc w:val="right"/>
                </w:pPr>
              </w:pPrChange>
            </w:pPr>
            <w:ins w:id="8519" w:author="Tao Huang" w:date="2018-09-04T13:16:00Z">
              <w:r w:rsidRPr="001739A3">
                <w:rPr>
                  <w:rFonts w:eastAsia="Times New Roman" w:cs="Times New Roman"/>
                  <w:color w:val="000000"/>
                  <w:sz w:val="22"/>
                  <w:rPrChange w:id="8520" w:author="Tao Huang" w:date="2018-09-04T13:16:00Z">
                    <w:rPr>
                      <w:rFonts w:ascii="Calibri" w:eastAsia="Times New Roman" w:hAnsi="Calibri" w:cs="Calibri"/>
                      <w:color w:val="000000"/>
                      <w:sz w:val="22"/>
                    </w:rPr>
                  </w:rPrChange>
                </w:rPr>
                <w:t>0.645</w:t>
              </w:r>
            </w:ins>
          </w:p>
        </w:tc>
        <w:tc>
          <w:tcPr>
            <w:tcW w:w="711" w:type="dxa"/>
            <w:tcBorders>
              <w:top w:val="nil"/>
              <w:left w:val="nil"/>
              <w:bottom w:val="nil"/>
              <w:right w:val="nil"/>
            </w:tcBorders>
            <w:shd w:val="clear" w:color="000000" w:fill="9BC2E6"/>
            <w:noWrap/>
            <w:vAlign w:val="bottom"/>
            <w:hideMark/>
            <w:tcPrChange w:id="8521" w:author="Tao Huang" w:date="2018-09-04T13:16:00Z">
              <w:tcPr>
                <w:tcW w:w="711" w:type="dxa"/>
                <w:tcBorders>
                  <w:top w:val="nil"/>
                  <w:left w:val="nil"/>
                  <w:bottom w:val="nil"/>
                  <w:right w:val="nil"/>
                </w:tcBorders>
                <w:shd w:val="clear" w:color="000000" w:fill="9BC2E6"/>
                <w:noWrap/>
                <w:vAlign w:val="bottom"/>
                <w:hideMark/>
              </w:tcPr>
            </w:tcPrChange>
          </w:tcPr>
          <w:p w14:paraId="02434B8D" w14:textId="77777777" w:rsidR="001739A3" w:rsidRPr="001739A3" w:rsidRDefault="001739A3">
            <w:pPr>
              <w:spacing w:after="0"/>
              <w:jc w:val="right"/>
              <w:rPr>
                <w:ins w:id="8522" w:author="Tao Huang" w:date="2018-09-04T13:16:00Z"/>
                <w:rFonts w:eastAsia="Times New Roman" w:cs="Times New Roman"/>
                <w:color w:val="000000"/>
                <w:sz w:val="22"/>
                <w:rPrChange w:id="8523" w:author="Tao Huang" w:date="2018-09-04T13:16:00Z">
                  <w:rPr>
                    <w:ins w:id="8524" w:author="Tao Huang" w:date="2018-09-04T13:16:00Z"/>
                    <w:rFonts w:ascii="Calibri" w:eastAsia="Times New Roman" w:hAnsi="Calibri" w:cs="Calibri"/>
                    <w:color w:val="000000"/>
                    <w:sz w:val="22"/>
                  </w:rPr>
                </w:rPrChange>
              </w:rPr>
              <w:pPrChange w:id="8525" w:author="Tao Huang" w:date="2018-09-04T13:18:00Z">
                <w:pPr>
                  <w:spacing w:after="0" w:line="240" w:lineRule="auto"/>
                  <w:jc w:val="right"/>
                </w:pPr>
              </w:pPrChange>
            </w:pPr>
            <w:ins w:id="8526" w:author="Tao Huang" w:date="2018-09-04T13:16:00Z">
              <w:r w:rsidRPr="001739A3">
                <w:rPr>
                  <w:rFonts w:eastAsia="Times New Roman" w:cs="Times New Roman"/>
                  <w:color w:val="000000"/>
                  <w:sz w:val="22"/>
                  <w:rPrChange w:id="8527" w:author="Tao Huang" w:date="2018-09-04T13:16:00Z">
                    <w:rPr>
                      <w:rFonts w:ascii="Calibri" w:eastAsia="Times New Roman" w:hAnsi="Calibri" w:cs="Calibri"/>
                      <w:color w:val="000000"/>
                      <w:sz w:val="22"/>
                    </w:rPr>
                  </w:rPrChange>
                </w:rPr>
                <w:t>0.048</w:t>
              </w:r>
            </w:ins>
          </w:p>
        </w:tc>
        <w:tc>
          <w:tcPr>
            <w:tcW w:w="711" w:type="dxa"/>
            <w:tcBorders>
              <w:top w:val="nil"/>
              <w:left w:val="nil"/>
              <w:bottom w:val="nil"/>
              <w:right w:val="nil"/>
            </w:tcBorders>
            <w:shd w:val="clear" w:color="auto" w:fill="auto"/>
            <w:noWrap/>
            <w:vAlign w:val="bottom"/>
            <w:hideMark/>
            <w:tcPrChange w:id="8528" w:author="Tao Huang" w:date="2018-09-04T13:16:00Z">
              <w:tcPr>
                <w:tcW w:w="2880" w:type="dxa"/>
                <w:gridSpan w:val="4"/>
                <w:tcBorders>
                  <w:top w:val="nil"/>
                  <w:left w:val="nil"/>
                  <w:bottom w:val="nil"/>
                  <w:right w:val="nil"/>
                </w:tcBorders>
                <w:shd w:val="clear" w:color="auto" w:fill="auto"/>
                <w:noWrap/>
                <w:vAlign w:val="bottom"/>
                <w:hideMark/>
              </w:tcPr>
            </w:tcPrChange>
          </w:tcPr>
          <w:p w14:paraId="6AB609BB" w14:textId="77777777" w:rsidR="001739A3" w:rsidRPr="001739A3" w:rsidRDefault="001739A3">
            <w:pPr>
              <w:spacing w:after="0"/>
              <w:jc w:val="right"/>
              <w:rPr>
                <w:ins w:id="8529" w:author="Tao Huang" w:date="2018-09-04T13:16:00Z"/>
                <w:rFonts w:eastAsia="Times New Roman" w:cs="Times New Roman"/>
                <w:color w:val="000000"/>
                <w:sz w:val="22"/>
                <w:rPrChange w:id="8530" w:author="Tao Huang" w:date="2018-09-04T13:16:00Z">
                  <w:rPr>
                    <w:ins w:id="8531" w:author="Tao Huang" w:date="2018-09-04T13:16:00Z"/>
                    <w:rFonts w:ascii="Calibri" w:eastAsia="Times New Roman" w:hAnsi="Calibri" w:cs="Calibri"/>
                    <w:color w:val="000000"/>
                    <w:sz w:val="22"/>
                  </w:rPr>
                </w:rPrChange>
              </w:rPr>
              <w:pPrChange w:id="8532" w:author="Tao Huang" w:date="2018-09-04T13:18:00Z">
                <w:pPr>
                  <w:spacing w:after="0" w:line="240" w:lineRule="auto"/>
                  <w:jc w:val="right"/>
                </w:pPr>
              </w:pPrChange>
            </w:pPr>
            <w:ins w:id="8533" w:author="Tao Huang" w:date="2018-09-04T13:16:00Z">
              <w:r w:rsidRPr="001739A3">
                <w:rPr>
                  <w:rFonts w:eastAsia="Times New Roman" w:cs="Times New Roman"/>
                  <w:color w:val="000000"/>
                  <w:sz w:val="22"/>
                  <w:rPrChange w:id="8534"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535" w:author="Tao Huang" w:date="2018-09-04T13:16:00Z">
              <w:tcPr>
                <w:tcW w:w="711" w:type="dxa"/>
                <w:tcBorders>
                  <w:top w:val="nil"/>
                  <w:left w:val="nil"/>
                  <w:bottom w:val="nil"/>
                  <w:right w:val="nil"/>
                </w:tcBorders>
                <w:shd w:val="clear" w:color="auto" w:fill="auto"/>
                <w:noWrap/>
                <w:vAlign w:val="bottom"/>
                <w:hideMark/>
              </w:tcPr>
            </w:tcPrChange>
          </w:tcPr>
          <w:p w14:paraId="64A03CE6" w14:textId="77777777" w:rsidR="001739A3" w:rsidRPr="001739A3" w:rsidRDefault="001739A3">
            <w:pPr>
              <w:spacing w:after="0"/>
              <w:jc w:val="right"/>
              <w:rPr>
                <w:ins w:id="8536" w:author="Tao Huang" w:date="2018-09-04T13:16:00Z"/>
                <w:rFonts w:eastAsia="Times New Roman" w:cs="Times New Roman"/>
                <w:color w:val="000000"/>
                <w:sz w:val="22"/>
                <w:rPrChange w:id="8537" w:author="Tao Huang" w:date="2018-09-04T13:16:00Z">
                  <w:rPr>
                    <w:ins w:id="8538" w:author="Tao Huang" w:date="2018-09-04T13:16:00Z"/>
                    <w:rFonts w:ascii="Calibri" w:eastAsia="Times New Roman" w:hAnsi="Calibri" w:cs="Calibri"/>
                    <w:color w:val="000000"/>
                    <w:sz w:val="22"/>
                  </w:rPr>
                </w:rPrChange>
              </w:rPr>
              <w:pPrChange w:id="8539" w:author="Tao Huang" w:date="2018-09-04T13:18:00Z">
                <w:pPr>
                  <w:spacing w:after="0" w:line="240" w:lineRule="auto"/>
                  <w:jc w:val="right"/>
                </w:pPr>
              </w:pPrChange>
            </w:pPr>
            <w:ins w:id="8540" w:author="Tao Huang" w:date="2018-09-04T13:16:00Z">
              <w:r w:rsidRPr="001739A3">
                <w:rPr>
                  <w:rFonts w:eastAsia="Times New Roman" w:cs="Times New Roman"/>
                  <w:color w:val="000000"/>
                  <w:sz w:val="22"/>
                  <w:rPrChange w:id="8541"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542" w:author="Tao Huang" w:date="2018-09-04T13:16:00Z">
              <w:tcPr>
                <w:tcW w:w="711" w:type="dxa"/>
                <w:tcBorders>
                  <w:top w:val="nil"/>
                  <w:left w:val="nil"/>
                  <w:bottom w:val="nil"/>
                  <w:right w:val="nil"/>
                </w:tcBorders>
                <w:shd w:val="clear" w:color="auto" w:fill="auto"/>
                <w:noWrap/>
                <w:vAlign w:val="bottom"/>
                <w:hideMark/>
              </w:tcPr>
            </w:tcPrChange>
          </w:tcPr>
          <w:p w14:paraId="724D3EF5" w14:textId="77777777" w:rsidR="001739A3" w:rsidRPr="001739A3" w:rsidRDefault="001739A3">
            <w:pPr>
              <w:spacing w:after="0"/>
              <w:jc w:val="right"/>
              <w:rPr>
                <w:ins w:id="8543" w:author="Tao Huang" w:date="2018-09-04T13:16:00Z"/>
                <w:rFonts w:eastAsia="Times New Roman" w:cs="Times New Roman"/>
                <w:color w:val="000000"/>
                <w:sz w:val="22"/>
                <w:rPrChange w:id="8544" w:author="Tao Huang" w:date="2018-09-04T13:16:00Z">
                  <w:rPr>
                    <w:ins w:id="8545" w:author="Tao Huang" w:date="2018-09-04T13:16:00Z"/>
                    <w:rFonts w:ascii="Calibri" w:eastAsia="Times New Roman" w:hAnsi="Calibri" w:cs="Calibri"/>
                    <w:color w:val="000000"/>
                    <w:sz w:val="22"/>
                  </w:rPr>
                </w:rPrChange>
              </w:rPr>
              <w:pPrChange w:id="8546" w:author="Tao Huang" w:date="2018-09-04T13:18:00Z">
                <w:pPr>
                  <w:spacing w:after="0" w:line="240" w:lineRule="auto"/>
                  <w:jc w:val="right"/>
                </w:pPr>
              </w:pPrChange>
            </w:pPr>
            <w:ins w:id="8547" w:author="Tao Huang" w:date="2018-09-04T13:16:00Z">
              <w:r w:rsidRPr="001739A3">
                <w:rPr>
                  <w:rFonts w:eastAsia="Times New Roman" w:cs="Times New Roman"/>
                  <w:color w:val="000000"/>
                  <w:sz w:val="22"/>
                  <w:rPrChange w:id="8548" w:author="Tao Huang" w:date="2018-09-04T13:16:00Z">
                    <w:rPr>
                      <w:rFonts w:ascii="Calibri" w:eastAsia="Times New Roman" w:hAnsi="Calibri" w:cs="Calibri"/>
                      <w:color w:val="000000"/>
                      <w:sz w:val="22"/>
                    </w:rPr>
                  </w:rPrChange>
                </w:rPr>
                <w:t>0.070</w:t>
              </w:r>
            </w:ins>
          </w:p>
        </w:tc>
        <w:tc>
          <w:tcPr>
            <w:tcW w:w="839" w:type="dxa"/>
            <w:tcBorders>
              <w:top w:val="nil"/>
              <w:left w:val="nil"/>
              <w:bottom w:val="nil"/>
              <w:right w:val="nil"/>
            </w:tcBorders>
            <w:shd w:val="clear" w:color="auto" w:fill="auto"/>
            <w:noWrap/>
            <w:vAlign w:val="bottom"/>
            <w:hideMark/>
            <w:tcPrChange w:id="8549" w:author="Tao Huang" w:date="2018-09-04T13:16:00Z">
              <w:tcPr>
                <w:tcW w:w="2880" w:type="dxa"/>
                <w:gridSpan w:val="6"/>
                <w:tcBorders>
                  <w:top w:val="nil"/>
                  <w:left w:val="nil"/>
                  <w:bottom w:val="nil"/>
                  <w:right w:val="nil"/>
                </w:tcBorders>
                <w:shd w:val="clear" w:color="auto" w:fill="auto"/>
                <w:noWrap/>
                <w:vAlign w:val="bottom"/>
                <w:hideMark/>
              </w:tcPr>
            </w:tcPrChange>
          </w:tcPr>
          <w:p w14:paraId="1875436E" w14:textId="77777777" w:rsidR="001739A3" w:rsidRPr="001739A3" w:rsidRDefault="001739A3">
            <w:pPr>
              <w:spacing w:after="0"/>
              <w:jc w:val="right"/>
              <w:rPr>
                <w:ins w:id="8550" w:author="Tao Huang" w:date="2018-09-04T13:16:00Z"/>
                <w:rFonts w:eastAsia="Times New Roman" w:cs="Times New Roman"/>
                <w:color w:val="000000"/>
                <w:sz w:val="22"/>
                <w:rPrChange w:id="8551" w:author="Tao Huang" w:date="2018-09-04T13:16:00Z">
                  <w:rPr>
                    <w:ins w:id="8552" w:author="Tao Huang" w:date="2018-09-04T13:16:00Z"/>
                    <w:rFonts w:ascii="Calibri" w:eastAsia="Times New Roman" w:hAnsi="Calibri" w:cs="Calibri"/>
                    <w:color w:val="000000"/>
                    <w:sz w:val="22"/>
                  </w:rPr>
                </w:rPrChange>
              </w:rPr>
              <w:pPrChange w:id="8553" w:author="Tao Huang" w:date="2018-09-04T13:18:00Z">
                <w:pPr>
                  <w:spacing w:after="0" w:line="240" w:lineRule="auto"/>
                  <w:jc w:val="right"/>
                </w:pPr>
              </w:pPrChange>
            </w:pPr>
            <w:ins w:id="8554" w:author="Tao Huang" w:date="2018-09-04T13:16:00Z">
              <w:r w:rsidRPr="001739A3">
                <w:rPr>
                  <w:rFonts w:eastAsia="Times New Roman" w:cs="Times New Roman"/>
                  <w:color w:val="000000"/>
                  <w:sz w:val="22"/>
                  <w:rPrChange w:id="8555"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556" w:author="Tao Huang" w:date="2018-09-04T13:16:00Z">
              <w:tcPr>
                <w:tcW w:w="711" w:type="dxa"/>
                <w:tcBorders>
                  <w:top w:val="nil"/>
                  <w:left w:val="nil"/>
                  <w:bottom w:val="nil"/>
                  <w:right w:val="nil"/>
                </w:tcBorders>
                <w:shd w:val="clear" w:color="auto" w:fill="auto"/>
                <w:noWrap/>
                <w:vAlign w:val="bottom"/>
                <w:hideMark/>
              </w:tcPr>
            </w:tcPrChange>
          </w:tcPr>
          <w:p w14:paraId="65A88157" w14:textId="77777777" w:rsidR="001739A3" w:rsidRPr="001739A3" w:rsidRDefault="001739A3">
            <w:pPr>
              <w:spacing w:after="0"/>
              <w:jc w:val="right"/>
              <w:rPr>
                <w:ins w:id="8557" w:author="Tao Huang" w:date="2018-09-04T13:16:00Z"/>
                <w:rFonts w:eastAsia="Times New Roman" w:cs="Times New Roman"/>
                <w:color w:val="000000"/>
                <w:sz w:val="22"/>
                <w:rPrChange w:id="8558" w:author="Tao Huang" w:date="2018-09-04T13:16:00Z">
                  <w:rPr>
                    <w:ins w:id="8559" w:author="Tao Huang" w:date="2018-09-04T13:16:00Z"/>
                    <w:rFonts w:ascii="Calibri" w:eastAsia="Times New Roman" w:hAnsi="Calibri" w:cs="Calibri"/>
                    <w:color w:val="000000"/>
                    <w:sz w:val="22"/>
                  </w:rPr>
                </w:rPrChange>
              </w:rPr>
              <w:pPrChange w:id="8560" w:author="Tao Huang" w:date="2018-09-04T13:18:00Z">
                <w:pPr>
                  <w:spacing w:after="0" w:line="240" w:lineRule="auto"/>
                  <w:jc w:val="right"/>
                </w:pPr>
              </w:pPrChange>
            </w:pPr>
            <w:ins w:id="8561" w:author="Tao Huang" w:date="2018-09-04T13:16:00Z">
              <w:r w:rsidRPr="001739A3">
                <w:rPr>
                  <w:rFonts w:eastAsia="Times New Roman" w:cs="Times New Roman"/>
                  <w:color w:val="000000"/>
                  <w:sz w:val="22"/>
                  <w:rPrChange w:id="8562"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563" w:author="Tao Huang" w:date="2018-09-04T13:16:00Z">
              <w:tcPr>
                <w:tcW w:w="711" w:type="dxa"/>
                <w:tcBorders>
                  <w:top w:val="nil"/>
                  <w:left w:val="nil"/>
                  <w:bottom w:val="nil"/>
                  <w:right w:val="nil"/>
                </w:tcBorders>
                <w:shd w:val="clear" w:color="auto" w:fill="auto"/>
                <w:noWrap/>
                <w:vAlign w:val="bottom"/>
                <w:hideMark/>
              </w:tcPr>
            </w:tcPrChange>
          </w:tcPr>
          <w:p w14:paraId="0C76D128" w14:textId="77777777" w:rsidR="001739A3" w:rsidRPr="001739A3" w:rsidRDefault="001739A3">
            <w:pPr>
              <w:spacing w:after="0"/>
              <w:jc w:val="right"/>
              <w:rPr>
                <w:ins w:id="8564" w:author="Tao Huang" w:date="2018-09-04T13:16:00Z"/>
                <w:rFonts w:eastAsia="Times New Roman" w:cs="Times New Roman"/>
                <w:color w:val="000000"/>
                <w:sz w:val="22"/>
                <w:rPrChange w:id="8565" w:author="Tao Huang" w:date="2018-09-04T13:16:00Z">
                  <w:rPr>
                    <w:ins w:id="8566" w:author="Tao Huang" w:date="2018-09-04T13:16:00Z"/>
                    <w:rFonts w:ascii="Calibri" w:eastAsia="Times New Roman" w:hAnsi="Calibri" w:cs="Calibri"/>
                    <w:color w:val="000000"/>
                    <w:sz w:val="22"/>
                  </w:rPr>
                </w:rPrChange>
              </w:rPr>
              <w:pPrChange w:id="8567" w:author="Tao Huang" w:date="2018-09-04T13:18:00Z">
                <w:pPr>
                  <w:spacing w:after="0" w:line="240" w:lineRule="auto"/>
                  <w:jc w:val="right"/>
                </w:pPr>
              </w:pPrChange>
            </w:pPr>
            <w:ins w:id="8568" w:author="Tao Huang" w:date="2018-09-04T13:16:00Z">
              <w:r w:rsidRPr="001739A3">
                <w:rPr>
                  <w:rFonts w:eastAsia="Times New Roman" w:cs="Times New Roman"/>
                  <w:color w:val="000000"/>
                  <w:sz w:val="22"/>
                  <w:rPrChange w:id="8569" w:author="Tao Huang" w:date="2018-09-04T13:16:00Z">
                    <w:rPr>
                      <w:rFonts w:ascii="Calibri" w:eastAsia="Times New Roman" w:hAnsi="Calibri" w:cs="Calibri"/>
                      <w:color w:val="000000"/>
                      <w:sz w:val="22"/>
                    </w:rPr>
                  </w:rPrChange>
                </w:rPr>
                <w:t>0.002</w:t>
              </w:r>
            </w:ins>
          </w:p>
        </w:tc>
        <w:tc>
          <w:tcPr>
            <w:tcW w:w="846" w:type="dxa"/>
            <w:tcBorders>
              <w:top w:val="nil"/>
              <w:left w:val="nil"/>
              <w:bottom w:val="nil"/>
              <w:right w:val="nil"/>
            </w:tcBorders>
            <w:shd w:val="clear" w:color="auto" w:fill="auto"/>
            <w:noWrap/>
            <w:vAlign w:val="bottom"/>
            <w:hideMark/>
            <w:tcPrChange w:id="8570" w:author="Tao Huang" w:date="2018-09-04T13:16:00Z">
              <w:tcPr>
                <w:tcW w:w="2880" w:type="dxa"/>
                <w:gridSpan w:val="4"/>
                <w:tcBorders>
                  <w:top w:val="nil"/>
                  <w:left w:val="nil"/>
                  <w:bottom w:val="nil"/>
                  <w:right w:val="nil"/>
                </w:tcBorders>
                <w:shd w:val="clear" w:color="auto" w:fill="auto"/>
                <w:noWrap/>
                <w:vAlign w:val="bottom"/>
                <w:hideMark/>
              </w:tcPr>
            </w:tcPrChange>
          </w:tcPr>
          <w:p w14:paraId="4542AA3F" w14:textId="77777777" w:rsidR="001739A3" w:rsidRPr="001739A3" w:rsidRDefault="001739A3">
            <w:pPr>
              <w:spacing w:after="0"/>
              <w:jc w:val="right"/>
              <w:rPr>
                <w:ins w:id="8571" w:author="Tao Huang" w:date="2018-09-04T13:16:00Z"/>
                <w:rFonts w:eastAsia="Times New Roman" w:cs="Times New Roman"/>
                <w:color w:val="000000"/>
                <w:sz w:val="22"/>
                <w:rPrChange w:id="8572" w:author="Tao Huang" w:date="2018-09-04T13:16:00Z">
                  <w:rPr>
                    <w:ins w:id="8573" w:author="Tao Huang" w:date="2018-09-04T13:16:00Z"/>
                    <w:rFonts w:ascii="Calibri" w:eastAsia="Times New Roman" w:hAnsi="Calibri" w:cs="Calibri"/>
                    <w:color w:val="000000"/>
                    <w:sz w:val="22"/>
                  </w:rPr>
                </w:rPrChange>
              </w:rPr>
              <w:pPrChange w:id="8574" w:author="Tao Huang" w:date="2018-09-04T13:18:00Z">
                <w:pPr>
                  <w:spacing w:after="0" w:line="240" w:lineRule="auto"/>
                  <w:jc w:val="right"/>
                </w:pPr>
              </w:pPrChange>
            </w:pPr>
            <w:ins w:id="8575" w:author="Tao Huang" w:date="2018-09-04T13:16:00Z">
              <w:r w:rsidRPr="001739A3">
                <w:rPr>
                  <w:rFonts w:eastAsia="Times New Roman" w:cs="Times New Roman"/>
                  <w:color w:val="000000"/>
                  <w:sz w:val="22"/>
                  <w:rPrChange w:id="8576" w:author="Tao Huang" w:date="2018-09-04T13:16:00Z">
                    <w:rPr>
                      <w:rFonts w:ascii="Calibri" w:eastAsia="Times New Roman" w:hAnsi="Calibri" w:cs="Calibri"/>
                      <w:color w:val="000000"/>
                      <w:sz w:val="22"/>
                    </w:rPr>
                  </w:rPrChange>
                </w:rPr>
                <w:t>0.621</w:t>
              </w:r>
            </w:ins>
          </w:p>
        </w:tc>
        <w:tc>
          <w:tcPr>
            <w:tcW w:w="711" w:type="dxa"/>
            <w:tcBorders>
              <w:top w:val="nil"/>
              <w:left w:val="nil"/>
              <w:bottom w:val="nil"/>
              <w:right w:val="nil"/>
            </w:tcBorders>
            <w:shd w:val="clear" w:color="auto" w:fill="auto"/>
            <w:noWrap/>
            <w:vAlign w:val="bottom"/>
            <w:hideMark/>
            <w:tcPrChange w:id="8577" w:author="Tao Huang" w:date="2018-09-04T13:16:00Z">
              <w:tcPr>
                <w:tcW w:w="711" w:type="dxa"/>
                <w:tcBorders>
                  <w:top w:val="nil"/>
                  <w:left w:val="nil"/>
                  <w:bottom w:val="nil"/>
                  <w:right w:val="nil"/>
                </w:tcBorders>
                <w:shd w:val="clear" w:color="auto" w:fill="auto"/>
                <w:noWrap/>
                <w:vAlign w:val="bottom"/>
                <w:hideMark/>
              </w:tcPr>
            </w:tcPrChange>
          </w:tcPr>
          <w:p w14:paraId="298A0E00" w14:textId="77777777" w:rsidR="001739A3" w:rsidRPr="001739A3" w:rsidRDefault="001739A3">
            <w:pPr>
              <w:spacing w:after="0"/>
              <w:jc w:val="right"/>
              <w:rPr>
                <w:ins w:id="8578" w:author="Tao Huang" w:date="2018-09-04T13:16:00Z"/>
                <w:rFonts w:eastAsia="Times New Roman" w:cs="Times New Roman"/>
                <w:color w:val="000000"/>
                <w:sz w:val="22"/>
                <w:rPrChange w:id="8579" w:author="Tao Huang" w:date="2018-09-04T13:16:00Z">
                  <w:rPr>
                    <w:ins w:id="8580" w:author="Tao Huang" w:date="2018-09-04T13:16:00Z"/>
                    <w:rFonts w:ascii="Calibri" w:eastAsia="Times New Roman" w:hAnsi="Calibri" w:cs="Calibri"/>
                    <w:color w:val="000000"/>
                    <w:sz w:val="22"/>
                  </w:rPr>
                </w:rPrChange>
              </w:rPr>
              <w:pPrChange w:id="8581" w:author="Tao Huang" w:date="2018-09-04T13:18:00Z">
                <w:pPr>
                  <w:spacing w:after="0" w:line="240" w:lineRule="auto"/>
                  <w:jc w:val="right"/>
                </w:pPr>
              </w:pPrChange>
            </w:pPr>
            <w:ins w:id="8582" w:author="Tao Huang" w:date="2018-09-04T13:16:00Z">
              <w:r w:rsidRPr="001739A3">
                <w:rPr>
                  <w:rFonts w:eastAsia="Times New Roman" w:cs="Times New Roman"/>
                  <w:color w:val="000000"/>
                  <w:sz w:val="22"/>
                  <w:rPrChange w:id="8583" w:author="Tao Huang" w:date="2018-09-04T13:16:00Z">
                    <w:rPr>
                      <w:rFonts w:ascii="Calibri" w:eastAsia="Times New Roman" w:hAnsi="Calibri" w:cs="Calibri"/>
                      <w:color w:val="000000"/>
                      <w:sz w:val="22"/>
                    </w:rPr>
                  </w:rPrChange>
                </w:rPr>
                <w:t>0.075</w:t>
              </w:r>
            </w:ins>
          </w:p>
        </w:tc>
        <w:tc>
          <w:tcPr>
            <w:tcW w:w="711" w:type="dxa"/>
            <w:tcBorders>
              <w:top w:val="nil"/>
              <w:left w:val="nil"/>
              <w:bottom w:val="nil"/>
              <w:right w:val="nil"/>
            </w:tcBorders>
            <w:shd w:val="clear" w:color="auto" w:fill="auto"/>
            <w:noWrap/>
            <w:vAlign w:val="bottom"/>
            <w:hideMark/>
            <w:tcPrChange w:id="8584" w:author="Tao Huang" w:date="2018-09-04T13:16:00Z">
              <w:tcPr>
                <w:tcW w:w="711" w:type="dxa"/>
                <w:tcBorders>
                  <w:top w:val="nil"/>
                  <w:left w:val="nil"/>
                  <w:bottom w:val="nil"/>
                  <w:right w:val="nil"/>
                </w:tcBorders>
                <w:shd w:val="clear" w:color="auto" w:fill="auto"/>
                <w:noWrap/>
                <w:vAlign w:val="bottom"/>
                <w:hideMark/>
              </w:tcPr>
            </w:tcPrChange>
          </w:tcPr>
          <w:p w14:paraId="3047EB0B" w14:textId="77777777" w:rsidR="001739A3" w:rsidRPr="001739A3" w:rsidRDefault="001739A3">
            <w:pPr>
              <w:spacing w:after="0"/>
              <w:jc w:val="right"/>
              <w:rPr>
                <w:ins w:id="8585" w:author="Tao Huang" w:date="2018-09-04T13:16:00Z"/>
                <w:rFonts w:eastAsia="Times New Roman" w:cs="Times New Roman"/>
                <w:color w:val="000000"/>
                <w:sz w:val="22"/>
                <w:rPrChange w:id="8586" w:author="Tao Huang" w:date="2018-09-04T13:16:00Z">
                  <w:rPr>
                    <w:ins w:id="8587" w:author="Tao Huang" w:date="2018-09-04T13:16:00Z"/>
                    <w:rFonts w:ascii="Calibri" w:eastAsia="Times New Roman" w:hAnsi="Calibri" w:cs="Calibri"/>
                    <w:color w:val="000000"/>
                    <w:sz w:val="22"/>
                  </w:rPr>
                </w:rPrChange>
              </w:rPr>
              <w:pPrChange w:id="8588" w:author="Tao Huang" w:date="2018-09-04T13:18:00Z">
                <w:pPr>
                  <w:spacing w:after="0" w:line="240" w:lineRule="auto"/>
                  <w:jc w:val="right"/>
                </w:pPr>
              </w:pPrChange>
            </w:pPr>
            <w:ins w:id="8589" w:author="Tao Huang" w:date="2018-09-04T13:16:00Z">
              <w:r w:rsidRPr="001739A3">
                <w:rPr>
                  <w:rFonts w:eastAsia="Times New Roman" w:cs="Times New Roman"/>
                  <w:color w:val="000000"/>
                  <w:sz w:val="22"/>
                  <w:rPrChange w:id="8590" w:author="Tao Huang" w:date="2018-09-04T13:16:00Z">
                    <w:rPr>
                      <w:rFonts w:ascii="Calibri" w:eastAsia="Times New Roman" w:hAnsi="Calibri" w:cs="Calibri"/>
                      <w:color w:val="000000"/>
                      <w:sz w:val="22"/>
                    </w:rPr>
                  </w:rPrChange>
                </w:rPr>
                <w:t>0.052</w:t>
              </w:r>
            </w:ins>
          </w:p>
        </w:tc>
      </w:tr>
      <w:tr w:rsidR="001739A3" w:rsidRPr="001739A3" w14:paraId="10673082" w14:textId="77777777" w:rsidTr="001739A3">
        <w:tblPrEx>
          <w:tblPrExChange w:id="8591" w:author="Tao Huang" w:date="2018-09-04T13:16:00Z">
            <w:tblPrEx>
              <w:tblW w:w="16266" w:type="dxa"/>
            </w:tblPrEx>
          </w:tblPrExChange>
        </w:tblPrEx>
        <w:trPr>
          <w:trHeight w:val="20"/>
          <w:ins w:id="8592" w:author="Tao Huang" w:date="2018-09-04T13:16:00Z"/>
          <w:trPrChange w:id="8593" w:author="Tao Huang" w:date="2018-09-04T13:16:00Z">
            <w:trPr>
              <w:gridAfter w:val="0"/>
              <w:trHeight w:val="290"/>
            </w:trPr>
          </w:trPrChange>
        </w:trPr>
        <w:tc>
          <w:tcPr>
            <w:tcW w:w="1580" w:type="dxa"/>
            <w:tcBorders>
              <w:top w:val="nil"/>
              <w:left w:val="nil"/>
              <w:bottom w:val="nil"/>
              <w:right w:val="nil"/>
            </w:tcBorders>
            <w:shd w:val="clear" w:color="auto" w:fill="auto"/>
            <w:noWrap/>
            <w:vAlign w:val="center"/>
            <w:hideMark/>
            <w:tcPrChange w:id="8594" w:author="Tao Huang" w:date="2018-09-04T13:16:00Z">
              <w:tcPr>
                <w:tcW w:w="1580" w:type="dxa"/>
                <w:tcBorders>
                  <w:top w:val="nil"/>
                  <w:left w:val="nil"/>
                  <w:bottom w:val="nil"/>
                  <w:right w:val="nil"/>
                </w:tcBorders>
                <w:shd w:val="clear" w:color="auto" w:fill="auto"/>
                <w:noWrap/>
                <w:vAlign w:val="center"/>
                <w:hideMark/>
              </w:tcPr>
            </w:tcPrChange>
          </w:tcPr>
          <w:p w14:paraId="6D301EAD" w14:textId="77777777" w:rsidR="001739A3" w:rsidRPr="001739A3" w:rsidRDefault="001739A3">
            <w:pPr>
              <w:spacing w:after="0"/>
              <w:jc w:val="center"/>
              <w:rPr>
                <w:ins w:id="8595" w:author="Tao Huang" w:date="2018-09-04T13:16:00Z"/>
                <w:rFonts w:eastAsia="Times New Roman" w:cs="Times New Roman"/>
                <w:color w:val="000000"/>
                <w:sz w:val="22"/>
              </w:rPr>
              <w:pPrChange w:id="8596" w:author="Tao Huang" w:date="2018-09-04T13:18:00Z">
                <w:pPr>
                  <w:spacing w:after="0" w:line="240" w:lineRule="auto"/>
                  <w:jc w:val="center"/>
                </w:pPr>
              </w:pPrChange>
            </w:pPr>
            <w:ins w:id="8597" w:author="Tao Huang" w:date="2018-09-04T13:16:00Z">
              <w:r w:rsidRPr="001739A3">
                <w:rPr>
                  <w:rFonts w:eastAsia="Times New Roman" w:cs="Times New Roman"/>
                  <w:color w:val="000000"/>
                  <w:sz w:val="22"/>
                </w:rPr>
                <w:t>ADL-intra</w:t>
              </w:r>
            </w:ins>
          </w:p>
        </w:tc>
        <w:tc>
          <w:tcPr>
            <w:tcW w:w="1964" w:type="dxa"/>
            <w:tcBorders>
              <w:top w:val="nil"/>
              <w:left w:val="nil"/>
              <w:bottom w:val="nil"/>
              <w:right w:val="nil"/>
            </w:tcBorders>
            <w:shd w:val="clear" w:color="auto" w:fill="auto"/>
            <w:noWrap/>
            <w:vAlign w:val="center"/>
            <w:hideMark/>
            <w:tcPrChange w:id="8598" w:author="Tao Huang" w:date="2018-09-04T13:16:00Z">
              <w:tcPr>
                <w:tcW w:w="1580" w:type="dxa"/>
                <w:tcBorders>
                  <w:top w:val="nil"/>
                  <w:left w:val="nil"/>
                  <w:bottom w:val="nil"/>
                  <w:right w:val="nil"/>
                </w:tcBorders>
                <w:shd w:val="clear" w:color="auto" w:fill="auto"/>
                <w:noWrap/>
                <w:vAlign w:val="center"/>
                <w:hideMark/>
              </w:tcPr>
            </w:tcPrChange>
          </w:tcPr>
          <w:p w14:paraId="6A15D5D2" w14:textId="77777777" w:rsidR="001739A3" w:rsidRPr="001739A3" w:rsidRDefault="001739A3">
            <w:pPr>
              <w:spacing w:after="0"/>
              <w:rPr>
                <w:ins w:id="8599" w:author="Tao Huang" w:date="2018-09-04T13:16:00Z"/>
                <w:rFonts w:eastAsia="Times New Roman" w:cs="Times New Roman"/>
                <w:color w:val="000000"/>
                <w:sz w:val="22"/>
              </w:rPr>
              <w:pPrChange w:id="8600" w:author="Tao Huang" w:date="2018-09-04T13:18:00Z">
                <w:pPr>
                  <w:spacing w:after="0" w:line="240" w:lineRule="auto"/>
                </w:pPr>
              </w:pPrChange>
            </w:pPr>
            <w:ins w:id="8601" w:author="Tao Huang" w:date="2018-09-04T13:16:00Z">
              <w:r w:rsidRPr="001739A3">
                <w:rPr>
                  <w:rFonts w:eastAsia="Times New Roman" w:cs="Times New Roman"/>
                  <w:color w:val="000000"/>
                  <w:sz w:val="22"/>
                </w:rPr>
                <w:t>ADL-EWC-IC</w:t>
              </w:r>
            </w:ins>
          </w:p>
        </w:tc>
        <w:tc>
          <w:tcPr>
            <w:tcW w:w="951" w:type="dxa"/>
            <w:tcBorders>
              <w:top w:val="nil"/>
              <w:left w:val="nil"/>
              <w:bottom w:val="nil"/>
              <w:right w:val="nil"/>
            </w:tcBorders>
            <w:shd w:val="clear" w:color="auto" w:fill="auto"/>
            <w:noWrap/>
            <w:vAlign w:val="bottom"/>
            <w:hideMark/>
            <w:tcPrChange w:id="8602" w:author="Tao Huang" w:date="2018-09-04T13:16:00Z">
              <w:tcPr>
                <w:tcW w:w="951" w:type="dxa"/>
                <w:tcBorders>
                  <w:top w:val="nil"/>
                  <w:left w:val="nil"/>
                  <w:bottom w:val="nil"/>
                  <w:right w:val="nil"/>
                </w:tcBorders>
                <w:shd w:val="clear" w:color="auto" w:fill="auto"/>
                <w:noWrap/>
                <w:vAlign w:val="bottom"/>
                <w:hideMark/>
              </w:tcPr>
            </w:tcPrChange>
          </w:tcPr>
          <w:p w14:paraId="62B8C69C" w14:textId="77777777" w:rsidR="001739A3" w:rsidRPr="001739A3" w:rsidRDefault="001739A3">
            <w:pPr>
              <w:spacing w:after="0"/>
              <w:jc w:val="right"/>
              <w:rPr>
                <w:ins w:id="8603" w:author="Tao Huang" w:date="2018-09-04T13:16:00Z"/>
                <w:rFonts w:eastAsia="Times New Roman" w:cs="Times New Roman"/>
                <w:color w:val="000000"/>
                <w:sz w:val="22"/>
                <w:rPrChange w:id="8604" w:author="Tao Huang" w:date="2018-09-04T13:16:00Z">
                  <w:rPr>
                    <w:ins w:id="8605" w:author="Tao Huang" w:date="2018-09-04T13:16:00Z"/>
                    <w:rFonts w:ascii="Calibri" w:eastAsia="Times New Roman" w:hAnsi="Calibri" w:cs="Calibri"/>
                    <w:color w:val="000000"/>
                    <w:sz w:val="22"/>
                  </w:rPr>
                </w:rPrChange>
              </w:rPr>
              <w:pPrChange w:id="8606" w:author="Tao Huang" w:date="2018-09-04T13:18:00Z">
                <w:pPr>
                  <w:spacing w:after="0" w:line="240" w:lineRule="auto"/>
                  <w:jc w:val="right"/>
                </w:pPr>
              </w:pPrChange>
            </w:pPr>
            <w:ins w:id="8607" w:author="Tao Huang" w:date="2018-09-04T13:16:00Z">
              <w:r w:rsidRPr="001739A3">
                <w:rPr>
                  <w:rFonts w:eastAsia="Times New Roman" w:cs="Times New Roman"/>
                  <w:color w:val="000000"/>
                  <w:sz w:val="22"/>
                  <w:rPrChange w:id="8608" w:author="Tao Huang" w:date="2018-09-04T13:16:00Z">
                    <w:rPr>
                      <w:rFonts w:ascii="Calibri" w:eastAsia="Times New Roman" w:hAnsi="Calibri" w:cs="Calibri"/>
                      <w:color w:val="000000"/>
                      <w:sz w:val="22"/>
                    </w:rPr>
                  </w:rPrChange>
                </w:rPr>
                <w:t>0.005</w:t>
              </w:r>
            </w:ins>
          </w:p>
        </w:tc>
        <w:tc>
          <w:tcPr>
            <w:tcW w:w="711" w:type="dxa"/>
            <w:tcBorders>
              <w:top w:val="nil"/>
              <w:left w:val="nil"/>
              <w:bottom w:val="nil"/>
              <w:right w:val="nil"/>
            </w:tcBorders>
            <w:shd w:val="clear" w:color="auto" w:fill="auto"/>
            <w:noWrap/>
            <w:vAlign w:val="bottom"/>
            <w:hideMark/>
            <w:tcPrChange w:id="8609" w:author="Tao Huang" w:date="2018-09-04T13:16:00Z">
              <w:tcPr>
                <w:tcW w:w="711" w:type="dxa"/>
                <w:tcBorders>
                  <w:top w:val="nil"/>
                  <w:left w:val="nil"/>
                  <w:bottom w:val="nil"/>
                  <w:right w:val="nil"/>
                </w:tcBorders>
                <w:shd w:val="clear" w:color="auto" w:fill="auto"/>
                <w:noWrap/>
                <w:vAlign w:val="bottom"/>
                <w:hideMark/>
              </w:tcPr>
            </w:tcPrChange>
          </w:tcPr>
          <w:p w14:paraId="65A82909" w14:textId="77777777" w:rsidR="001739A3" w:rsidRPr="001739A3" w:rsidRDefault="001739A3">
            <w:pPr>
              <w:spacing w:after="0"/>
              <w:jc w:val="right"/>
              <w:rPr>
                <w:ins w:id="8610" w:author="Tao Huang" w:date="2018-09-04T13:16:00Z"/>
                <w:rFonts w:eastAsia="Times New Roman" w:cs="Times New Roman"/>
                <w:color w:val="000000"/>
                <w:sz w:val="22"/>
                <w:rPrChange w:id="8611" w:author="Tao Huang" w:date="2018-09-04T13:16:00Z">
                  <w:rPr>
                    <w:ins w:id="8612" w:author="Tao Huang" w:date="2018-09-04T13:16:00Z"/>
                    <w:rFonts w:ascii="Calibri" w:eastAsia="Times New Roman" w:hAnsi="Calibri" w:cs="Calibri"/>
                    <w:color w:val="000000"/>
                    <w:sz w:val="22"/>
                  </w:rPr>
                </w:rPrChange>
              </w:rPr>
              <w:pPrChange w:id="8613" w:author="Tao Huang" w:date="2018-09-04T13:18:00Z">
                <w:pPr>
                  <w:spacing w:after="0" w:line="240" w:lineRule="auto"/>
                  <w:jc w:val="right"/>
                </w:pPr>
              </w:pPrChange>
            </w:pPr>
            <w:ins w:id="8614" w:author="Tao Huang" w:date="2018-09-04T13:16:00Z">
              <w:r w:rsidRPr="001739A3">
                <w:rPr>
                  <w:rFonts w:eastAsia="Times New Roman" w:cs="Times New Roman"/>
                  <w:color w:val="000000"/>
                  <w:sz w:val="22"/>
                  <w:rPrChange w:id="8615"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616" w:author="Tao Huang" w:date="2018-09-04T13:16:00Z">
              <w:tcPr>
                <w:tcW w:w="711" w:type="dxa"/>
                <w:tcBorders>
                  <w:top w:val="nil"/>
                  <w:left w:val="nil"/>
                  <w:bottom w:val="nil"/>
                  <w:right w:val="nil"/>
                </w:tcBorders>
                <w:shd w:val="clear" w:color="auto" w:fill="auto"/>
                <w:noWrap/>
                <w:vAlign w:val="bottom"/>
                <w:hideMark/>
              </w:tcPr>
            </w:tcPrChange>
          </w:tcPr>
          <w:p w14:paraId="7F3B1A5A" w14:textId="77777777" w:rsidR="001739A3" w:rsidRPr="001739A3" w:rsidRDefault="001739A3">
            <w:pPr>
              <w:spacing w:after="0"/>
              <w:jc w:val="right"/>
              <w:rPr>
                <w:ins w:id="8617" w:author="Tao Huang" w:date="2018-09-04T13:16:00Z"/>
                <w:rFonts w:eastAsia="Times New Roman" w:cs="Times New Roman"/>
                <w:color w:val="000000"/>
                <w:sz w:val="22"/>
                <w:rPrChange w:id="8618" w:author="Tao Huang" w:date="2018-09-04T13:16:00Z">
                  <w:rPr>
                    <w:ins w:id="8619" w:author="Tao Huang" w:date="2018-09-04T13:16:00Z"/>
                    <w:rFonts w:ascii="Calibri" w:eastAsia="Times New Roman" w:hAnsi="Calibri" w:cs="Calibri"/>
                    <w:color w:val="000000"/>
                    <w:sz w:val="22"/>
                  </w:rPr>
                </w:rPrChange>
              </w:rPr>
              <w:pPrChange w:id="8620" w:author="Tao Huang" w:date="2018-09-04T13:18:00Z">
                <w:pPr>
                  <w:spacing w:after="0" w:line="240" w:lineRule="auto"/>
                  <w:jc w:val="right"/>
                </w:pPr>
              </w:pPrChange>
            </w:pPr>
            <w:ins w:id="8621" w:author="Tao Huang" w:date="2018-09-04T13:16:00Z">
              <w:r w:rsidRPr="001739A3">
                <w:rPr>
                  <w:rFonts w:eastAsia="Times New Roman" w:cs="Times New Roman"/>
                  <w:color w:val="000000"/>
                  <w:sz w:val="22"/>
                  <w:rPrChange w:id="8622"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623" w:author="Tao Huang" w:date="2018-09-04T13:16:00Z">
              <w:tcPr>
                <w:tcW w:w="704" w:type="dxa"/>
                <w:tcBorders>
                  <w:top w:val="nil"/>
                  <w:left w:val="nil"/>
                  <w:bottom w:val="nil"/>
                  <w:right w:val="nil"/>
                </w:tcBorders>
                <w:shd w:val="clear" w:color="auto" w:fill="auto"/>
                <w:noWrap/>
                <w:vAlign w:val="bottom"/>
                <w:hideMark/>
              </w:tcPr>
            </w:tcPrChange>
          </w:tcPr>
          <w:p w14:paraId="196EF7F7" w14:textId="77777777" w:rsidR="001739A3" w:rsidRPr="001739A3" w:rsidRDefault="001739A3">
            <w:pPr>
              <w:spacing w:after="0"/>
              <w:jc w:val="right"/>
              <w:rPr>
                <w:ins w:id="8624" w:author="Tao Huang" w:date="2018-09-04T13:16:00Z"/>
                <w:rFonts w:eastAsia="Times New Roman" w:cs="Times New Roman"/>
                <w:color w:val="000000"/>
                <w:sz w:val="22"/>
                <w:rPrChange w:id="8625" w:author="Tao Huang" w:date="2018-09-04T13:16:00Z">
                  <w:rPr>
                    <w:ins w:id="8626" w:author="Tao Huang" w:date="2018-09-04T13:16:00Z"/>
                    <w:rFonts w:ascii="Calibri" w:eastAsia="Times New Roman" w:hAnsi="Calibri" w:cs="Calibri"/>
                    <w:color w:val="000000"/>
                    <w:sz w:val="22"/>
                  </w:rPr>
                </w:rPrChange>
              </w:rPr>
              <w:pPrChange w:id="8627" w:author="Tao Huang" w:date="2018-09-04T13:18:00Z">
                <w:pPr>
                  <w:spacing w:after="0" w:line="240" w:lineRule="auto"/>
                  <w:jc w:val="right"/>
                </w:pPr>
              </w:pPrChange>
            </w:pPr>
            <w:ins w:id="8628" w:author="Tao Huang" w:date="2018-09-04T13:16:00Z">
              <w:r w:rsidRPr="001739A3">
                <w:rPr>
                  <w:rFonts w:eastAsia="Times New Roman" w:cs="Times New Roman"/>
                  <w:color w:val="000000"/>
                  <w:sz w:val="22"/>
                  <w:rPrChange w:id="8629"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630" w:author="Tao Huang" w:date="2018-09-04T13:16:00Z">
              <w:tcPr>
                <w:tcW w:w="711" w:type="dxa"/>
                <w:tcBorders>
                  <w:top w:val="nil"/>
                  <w:left w:val="nil"/>
                  <w:bottom w:val="nil"/>
                  <w:right w:val="nil"/>
                </w:tcBorders>
                <w:shd w:val="clear" w:color="auto" w:fill="auto"/>
                <w:noWrap/>
                <w:vAlign w:val="bottom"/>
                <w:hideMark/>
              </w:tcPr>
            </w:tcPrChange>
          </w:tcPr>
          <w:p w14:paraId="512B8F94" w14:textId="77777777" w:rsidR="001739A3" w:rsidRPr="001739A3" w:rsidRDefault="001739A3">
            <w:pPr>
              <w:spacing w:after="0"/>
              <w:jc w:val="right"/>
              <w:rPr>
                <w:ins w:id="8631" w:author="Tao Huang" w:date="2018-09-04T13:16:00Z"/>
                <w:rFonts w:eastAsia="Times New Roman" w:cs="Times New Roman"/>
                <w:color w:val="000000"/>
                <w:sz w:val="22"/>
                <w:rPrChange w:id="8632" w:author="Tao Huang" w:date="2018-09-04T13:16:00Z">
                  <w:rPr>
                    <w:ins w:id="8633" w:author="Tao Huang" w:date="2018-09-04T13:16:00Z"/>
                    <w:rFonts w:ascii="Calibri" w:eastAsia="Times New Roman" w:hAnsi="Calibri" w:cs="Calibri"/>
                    <w:color w:val="000000"/>
                    <w:sz w:val="22"/>
                  </w:rPr>
                </w:rPrChange>
              </w:rPr>
              <w:pPrChange w:id="8634" w:author="Tao Huang" w:date="2018-09-04T13:18:00Z">
                <w:pPr>
                  <w:spacing w:after="0" w:line="240" w:lineRule="auto"/>
                  <w:jc w:val="right"/>
                </w:pPr>
              </w:pPrChange>
            </w:pPr>
            <w:ins w:id="8635" w:author="Tao Huang" w:date="2018-09-04T13:16:00Z">
              <w:r w:rsidRPr="001739A3">
                <w:rPr>
                  <w:rFonts w:eastAsia="Times New Roman" w:cs="Times New Roman"/>
                  <w:color w:val="000000"/>
                  <w:sz w:val="22"/>
                  <w:rPrChange w:id="8636"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637" w:author="Tao Huang" w:date="2018-09-04T13:16:00Z">
              <w:tcPr>
                <w:tcW w:w="711" w:type="dxa"/>
                <w:tcBorders>
                  <w:top w:val="nil"/>
                  <w:left w:val="nil"/>
                  <w:bottom w:val="nil"/>
                  <w:right w:val="nil"/>
                </w:tcBorders>
                <w:shd w:val="clear" w:color="auto" w:fill="auto"/>
                <w:noWrap/>
                <w:vAlign w:val="bottom"/>
                <w:hideMark/>
              </w:tcPr>
            </w:tcPrChange>
          </w:tcPr>
          <w:p w14:paraId="0F2FFA3C" w14:textId="77777777" w:rsidR="001739A3" w:rsidRPr="001739A3" w:rsidRDefault="001739A3">
            <w:pPr>
              <w:spacing w:after="0"/>
              <w:jc w:val="right"/>
              <w:rPr>
                <w:ins w:id="8638" w:author="Tao Huang" w:date="2018-09-04T13:16:00Z"/>
                <w:rFonts w:eastAsia="Times New Roman" w:cs="Times New Roman"/>
                <w:color w:val="000000"/>
                <w:sz w:val="22"/>
                <w:rPrChange w:id="8639" w:author="Tao Huang" w:date="2018-09-04T13:16:00Z">
                  <w:rPr>
                    <w:ins w:id="8640" w:author="Tao Huang" w:date="2018-09-04T13:16:00Z"/>
                    <w:rFonts w:ascii="Calibri" w:eastAsia="Times New Roman" w:hAnsi="Calibri" w:cs="Calibri"/>
                    <w:color w:val="000000"/>
                    <w:sz w:val="22"/>
                  </w:rPr>
                </w:rPrChange>
              </w:rPr>
              <w:pPrChange w:id="8641" w:author="Tao Huang" w:date="2018-09-04T13:18:00Z">
                <w:pPr>
                  <w:spacing w:after="0" w:line="240" w:lineRule="auto"/>
                  <w:jc w:val="right"/>
                </w:pPr>
              </w:pPrChange>
            </w:pPr>
            <w:ins w:id="8642" w:author="Tao Huang" w:date="2018-09-04T13:16:00Z">
              <w:r w:rsidRPr="001739A3">
                <w:rPr>
                  <w:rFonts w:eastAsia="Times New Roman" w:cs="Times New Roman"/>
                  <w:color w:val="000000"/>
                  <w:sz w:val="22"/>
                  <w:rPrChange w:id="8643" w:author="Tao Huang" w:date="2018-09-04T13:16:00Z">
                    <w:rPr>
                      <w:rFonts w:ascii="Calibri" w:eastAsia="Times New Roman" w:hAnsi="Calibri" w:cs="Calibri"/>
                      <w:color w:val="000000"/>
                      <w:sz w:val="22"/>
                    </w:rPr>
                  </w:rPrChange>
                </w:rPr>
                <w:t>0.003</w:t>
              </w:r>
            </w:ins>
          </w:p>
        </w:tc>
        <w:tc>
          <w:tcPr>
            <w:tcW w:w="839" w:type="dxa"/>
            <w:tcBorders>
              <w:top w:val="nil"/>
              <w:left w:val="nil"/>
              <w:bottom w:val="nil"/>
              <w:right w:val="nil"/>
            </w:tcBorders>
            <w:shd w:val="clear" w:color="auto" w:fill="auto"/>
            <w:noWrap/>
            <w:vAlign w:val="bottom"/>
            <w:hideMark/>
            <w:tcPrChange w:id="8644" w:author="Tao Huang" w:date="2018-09-04T13:16:00Z">
              <w:tcPr>
                <w:tcW w:w="2880" w:type="dxa"/>
                <w:gridSpan w:val="5"/>
                <w:tcBorders>
                  <w:top w:val="nil"/>
                  <w:left w:val="nil"/>
                  <w:bottom w:val="nil"/>
                  <w:right w:val="nil"/>
                </w:tcBorders>
                <w:shd w:val="clear" w:color="auto" w:fill="auto"/>
                <w:noWrap/>
                <w:vAlign w:val="bottom"/>
                <w:hideMark/>
              </w:tcPr>
            </w:tcPrChange>
          </w:tcPr>
          <w:p w14:paraId="3E9F7EA1" w14:textId="77777777" w:rsidR="001739A3" w:rsidRPr="001739A3" w:rsidRDefault="001739A3">
            <w:pPr>
              <w:spacing w:after="0"/>
              <w:jc w:val="right"/>
              <w:rPr>
                <w:ins w:id="8645" w:author="Tao Huang" w:date="2018-09-04T13:16:00Z"/>
                <w:rFonts w:eastAsia="Times New Roman" w:cs="Times New Roman"/>
                <w:color w:val="000000"/>
                <w:sz w:val="22"/>
                <w:rPrChange w:id="8646" w:author="Tao Huang" w:date="2018-09-04T13:16:00Z">
                  <w:rPr>
                    <w:ins w:id="8647" w:author="Tao Huang" w:date="2018-09-04T13:16:00Z"/>
                    <w:rFonts w:ascii="Calibri" w:eastAsia="Times New Roman" w:hAnsi="Calibri" w:cs="Calibri"/>
                    <w:color w:val="000000"/>
                    <w:sz w:val="22"/>
                  </w:rPr>
                </w:rPrChange>
              </w:rPr>
              <w:pPrChange w:id="8648" w:author="Tao Huang" w:date="2018-09-04T13:18:00Z">
                <w:pPr>
                  <w:spacing w:after="0" w:line="240" w:lineRule="auto"/>
                  <w:jc w:val="right"/>
                </w:pPr>
              </w:pPrChange>
            </w:pPr>
            <w:ins w:id="8649" w:author="Tao Huang" w:date="2018-09-04T13:16:00Z">
              <w:r w:rsidRPr="001739A3">
                <w:rPr>
                  <w:rFonts w:eastAsia="Times New Roman" w:cs="Times New Roman"/>
                  <w:color w:val="000000"/>
                  <w:sz w:val="22"/>
                  <w:rPrChange w:id="8650"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651" w:author="Tao Huang" w:date="2018-09-04T13:16:00Z">
              <w:tcPr>
                <w:tcW w:w="711" w:type="dxa"/>
                <w:tcBorders>
                  <w:top w:val="nil"/>
                  <w:left w:val="nil"/>
                  <w:bottom w:val="nil"/>
                  <w:right w:val="nil"/>
                </w:tcBorders>
                <w:shd w:val="clear" w:color="auto" w:fill="auto"/>
                <w:noWrap/>
                <w:vAlign w:val="bottom"/>
                <w:hideMark/>
              </w:tcPr>
            </w:tcPrChange>
          </w:tcPr>
          <w:p w14:paraId="07C9AE20" w14:textId="77777777" w:rsidR="001739A3" w:rsidRPr="001739A3" w:rsidRDefault="001739A3">
            <w:pPr>
              <w:spacing w:after="0"/>
              <w:jc w:val="right"/>
              <w:rPr>
                <w:ins w:id="8652" w:author="Tao Huang" w:date="2018-09-04T13:16:00Z"/>
                <w:rFonts w:eastAsia="Times New Roman" w:cs="Times New Roman"/>
                <w:color w:val="000000"/>
                <w:sz w:val="22"/>
                <w:rPrChange w:id="8653" w:author="Tao Huang" w:date="2018-09-04T13:16:00Z">
                  <w:rPr>
                    <w:ins w:id="8654" w:author="Tao Huang" w:date="2018-09-04T13:16:00Z"/>
                    <w:rFonts w:ascii="Calibri" w:eastAsia="Times New Roman" w:hAnsi="Calibri" w:cs="Calibri"/>
                    <w:color w:val="000000"/>
                    <w:sz w:val="22"/>
                  </w:rPr>
                </w:rPrChange>
              </w:rPr>
              <w:pPrChange w:id="8655" w:author="Tao Huang" w:date="2018-09-04T13:18:00Z">
                <w:pPr>
                  <w:spacing w:after="0" w:line="240" w:lineRule="auto"/>
                  <w:jc w:val="right"/>
                </w:pPr>
              </w:pPrChange>
            </w:pPr>
            <w:ins w:id="8656" w:author="Tao Huang" w:date="2018-09-04T13:16:00Z">
              <w:r w:rsidRPr="001739A3">
                <w:rPr>
                  <w:rFonts w:eastAsia="Times New Roman" w:cs="Times New Roman"/>
                  <w:color w:val="000000"/>
                  <w:sz w:val="22"/>
                  <w:rPrChange w:id="8657" w:author="Tao Huang" w:date="2018-09-04T13:16:00Z">
                    <w:rPr>
                      <w:rFonts w:ascii="Calibri" w:eastAsia="Times New Roman" w:hAnsi="Calibri" w:cs="Calibri"/>
                      <w:color w:val="000000"/>
                      <w:sz w:val="22"/>
                    </w:rPr>
                  </w:rPrChange>
                </w:rPr>
                <w:t>0.000</w:t>
              </w:r>
            </w:ins>
          </w:p>
        </w:tc>
        <w:tc>
          <w:tcPr>
            <w:tcW w:w="711" w:type="dxa"/>
            <w:tcBorders>
              <w:top w:val="nil"/>
              <w:left w:val="nil"/>
              <w:bottom w:val="nil"/>
              <w:right w:val="nil"/>
            </w:tcBorders>
            <w:shd w:val="clear" w:color="auto" w:fill="auto"/>
            <w:noWrap/>
            <w:vAlign w:val="bottom"/>
            <w:hideMark/>
            <w:tcPrChange w:id="8658" w:author="Tao Huang" w:date="2018-09-04T13:16:00Z">
              <w:tcPr>
                <w:tcW w:w="711" w:type="dxa"/>
                <w:tcBorders>
                  <w:top w:val="nil"/>
                  <w:left w:val="nil"/>
                  <w:bottom w:val="nil"/>
                  <w:right w:val="nil"/>
                </w:tcBorders>
                <w:shd w:val="clear" w:color="auto" w:fill="auto"/>
                <w:noWrap/>
                <w:vAlign w:val="bottom"/>
                <w:hideMark/>
              </w:tcPr>
            </w:tcPrChange>
          </w:tcPr>
          <w:p w14:paraId="5F29A79D" w14:textId="77777777" w:rsidR="001739A3" w:rsidRPr="001739A3" w:rsidRDefault="001739A3">
            <w:pPr>
              <w:spacing w:after="0"/>
              <w:jc w:val="right"/>
              <w:rPr>
                <w:ins w:id="8659" w:author="Tao Huang" w:date="2018-09-04T13:16:00Z"/>
                <w:rFonts w:eastAsia="Times New Roman" w:cs="Times New Roman"/>
                <w:color w:val="000000"/>
                <w:sz w:val="22"/>
                <w:rPrChange w:id="8660" w:author="Tao Huang" w:date="2018-09-04T13:16:00Z">
                  <w:rPr>
                    <w:ins w:id="8661" w:author="Tao Huang" w:date="2018-09-04T13:16:00Z"/>
                    <w:rFonts w:ascii="Calibri" w:eastAsia="Times New Roman" w:hAnsi="Calibri" w:cs="Calibri"/>
                    <w:color w:val="000000"/>
                    <w:sz w:val="22"/>
                  </w:rPr>
                </w:rPrChange>
              </w:rPr>
              <w:pPrChange w:id="8662" w:author="Tao Huang" w:date="2018-09-04T13:18:00Z">
                <w:pPr>
                  <w:spacing w:after="0" w:line="240" w:lineRule="auto"/>
                  <w:jc w:val="right"/>
                </w:pPr>
              </w:pPrChange>
            </w:pPr>
            <w:ins w:id="8663" w:author="Tao Huang" w:date="2018-09-04T13:16:00Z">
              <w:r w:rsidRPr="001739A3">
                <w:rPr>
                  <w:rFonts w:eastAsia="Times New Roman" w:cs="Times New Roman"/>
                  <w:color w:val="000000"/>
                  <w:sz w:val="22"/>
                  <w:rPrChange w:id="8664" w:author="Tao Huang" w:date="2018-09-04T13:16:00Z">
                    <w:rPr>
                      <w:rFonts w:ascii="Calibri" w:eastAsia="Times New Roman" w:hAnsi="Calibri" w:cs="Calibri"/>
                      <w:color w:val="000000"/>
                      <w:sz w:val="22"/>
                    </w:rPr>
                  </w:rPrChange>
                </w:rPr>
                <w:t>0.000</w:t>
              </w:r>
            </w:ins>
          </w:p>
        </w:tc>
        <w:tc>
          <w:tcPr>
            <w:tcW w:w="846" w:type="dxa"/>
            <w:tcBorders>
              <w:top w:val="nil"/>
              <w:left w:val="nil"/>
              <w:bottom w:val="nil"/>
              <w:right w:val="nil"/>
            </w:tcBorders>
            <w:shd w:val="clear" w:color="auto" w:fill="auto"/>
            <w:noWrap/>
            <w:vAlign w:val="bottom"/>
            <w:hideMark/>
            <w:tcPrChange w:id="8665" w:author="Tao Huang" w:date="2018-09-04T13:16:00Z">
              <w:tcPr>
                <w:tcW w:w="2880" w:type="dxa"/>
                <w:gridSpan w:val="5"/>
                <w:tcBorders>
                  <w:top w:val="nil"/>
                  <w:left w:val="nil"/>
                  <w:bottom w:val="nil"/>
                  <w:right w:val="nil"/>
                </w:tcBorders>
                <w:shd w:val="clear" w:color="auto" w:fill="auto"/>
                <w:noWrap/>
                <w:vAlign w:val="bottom"/>
                <w:hideMark/>
              </w:tcPr>
            </w:tcPrChange>
          </w:tcPr>
          <w:p w14:paraId="5C100F65" w14:textId="77777777" w:rsidR="001739A3" w:rsidRPr="001739A3" w:rsidRDefault="001739A3">
            <w:pPr>
              <w:spacing w:after="0"/>
              <w:jc w:val="right"/>
              <w:rPr>
                <w:ins w:id="8666" w:author="Tao Huang" w:date="2018-09-04T13:16:00Z"/>
                <w:rFonts w:eastAsia="Times New Roman" w:cs="Times New Roman"/>
                <w:color w:val="000000"/>
                <w:sz w:val="22"/>
                <w:rPrChange w:id="8667" w:author="Tao Huang" w:date="2018-09-04T13:16:00Z">
                  <w:rPr>
                    <w:ins w:id="8668" w:author="Tao Huang" w:date="2018-09-04T13:16:00Z"/>
                    <w:rFonts w:ascii="Calibri" w:eastAsia="Times New Roman" w:hAnsi="Calibri" w:cs="Calibri"/>
                    <w:color w:val="000000"/>
                    <w:sz w:val="22"/>
                  </w:rPr>
                </w:rPrChange>
              </w:rPr>
              <w:pPrChange w:id="8669" w:author="Tao Huang" w:date="2018-09-04T13:18:00Z">
                <w:pPr>
                  <w:spacing w:after="0" w:line="240" w:lineRule="auto"/>
                  <w:jc w:val="right"/>
                </w:pPr>
              </w:pPrChange>
            </w:pPr>
            <w:ins w:id="8670" w:author="Tao Huang" w:date="2018-09-04T13:16:00Z">
              <w:r w:rsidRPr="001739A3">
                <w:rPr>
                  <w:rFonts w:eastAsia="Times New Roman" w:cs="Times New Roman"/>
                  <w:color w:val="000000"/>
                  <w:sz w:val="22"/>
                  <w:rPrChange w:id="8671" w:author="Tao Huang" w:date="2018-09-04T13:16:00Z">
                    <w:rPr>
                      <w:rFonts w:ascii="Calibri" w:eastAsia="Times New Roman" w:hAnsi="Calibri" w:cs="Calibri"/>
                      <w:color w:val="000000"/>
                      <w:sz w:val="22"/>
                    </w:rPr>
                  </w:rPrChange>
                </w:rPr>
                <w:t>0.858</w:t>
              </w:r>
            </w:ins>
          </w:p>
        </w:tc>
        <w:tc>
          <w:tcPr>
            <w:tcW w:w="711" w:type="dxa"/>
            <w:tcBorders>
              <w:top w:val="nil"/>
              <w:left w:val="nil"/>
              <w:bottom w:val="nil"/>
              <w:right w:val="nil"/>
            </w:tcBorders>
            <w:shd w:val="clear" w:color="auto" w:fill="auto"/>
            <w:noWrap/>
            <w:vAlign w:val="bottom"/>
            <w:hideMark/>
            <w:tcPrChange w:id="8672" w:author="Tao Huang" w:date="2018-09-04T13:16:00Z">
              <w:tcPr>
                <w:tcW w:w="711" w:type="dxa"/>
                <w:tcBorders>
                  <w:top w:val="nil"/>
                  <w:left w:val="nil"/>
                  <w:bottom w:val="nil"/>
                  <w:right w:val="nil"/>
                </w:tcBorders>
                <w:shd w:val="clear" w:color="auto" w:fill="auto"/>
                <w:noWrap/>
                <w:vAlign w:val="bottom"/>
                <w:hideMark/>
              </w:tcPr>
            </w:tcPrChange>
          </w:tcPr>
          <w:p w14:paraId="6F2B7BF7" w14:textId="77777777" w:rsidR="001739A3" w:rsidRPr="001739A3" w:rsidRDefault="001739A3">
            <w:pPr>
              <w:spacing w:after="0"/>
              <w:jc w:val="right"/>
              <w:rPr>
                <w:ins w:id="8673" w:author="Tao Huang" w:date="2018-09-04T13:16:00Z"/>
                <w:rFonts w:eastAsia="Times New Roman" w:cs="Times New Roman"/>
                <w:color w:val="000000"/>
                <w:sz w:val="22"/>
                <w:rPrChange w:id="8674" w:author="Tao Huang" w:date="2018-09-04T13:16:00Z">
                  <w:rPr>
                    <w:ins w:id="8675" w:author="Tao Huang" w:date="2018-09-04T13:16:00Z"/>
                    <w:rFonts w:ascii="Calibri" w:eastAsia="Times New Roman" w:hAnsi="Calibri" w:cs="Calibri"/>
                    <w:color w:val="000000"/>
                    <w:sz w:val="22"/>
                  </w:rPr>
                </w:rPrChange>
              </w:rPr>
              <w:pPrChange w:id="8676" w:author="Tao Huang" w:date="2018-09-04T13:18:00Z">
                <w:pPr>
                  <w:spacing w:after="0" w:line="240" w:lineRule="auto"/>
                  <w:jc w:val="right"/>
                </w:pPr>
              </w:pPrChange>
            </w:pPr>
            <w:ins w:id="8677" w:author="Tao Huang" w:date="2018-09-04T13:16:00Z">
              <w:r w:rsidRPr="001739A3">
                <w:rPr>
                  <w:rFonts w:eastAsia="Times New Roman" w:cs="Times New Roman"/>
                  <w:color w:val="000000"/>
                  <w:sz w:val="22"/>
                  <w:rPrChange w:id="8678" w:author="Tao Huang" w:date="2018-09-04T13:16:00Z">
                    <w:rPr>
                      <w:rFonts w:ascii="Calibri" w:eastAsia="Times New Roman" w:hAnsi="Calibri" w:cs="Calibri"/>
                      <w:color w:val="000000"/>
                      <w:sz w:val="22"/>
                    </w:rPr>
                  </w:rPrChange>
                </w:rPr>
                <w:t>0.496</w:t>
              </w:r>
            </w:ins>
          </w:p>
        </w:tc>
        <w:tc>
          <w:tcPr>
            <w:tcW w:w="711" w:type="dxa"/>
            <w:tcBorders>
              <w:top w:val="nil"/>
              <w:left w:val="nil"/>
              <w:bottom w:val="nil"/>
              <w:right w:val="nil"/>
            </w:tcBorders>
            <w:shd w:val="clear" w:color="auto" w:fill="auto"/>
            <w:noWrap/>
            <w:vAlign w:val="bottom"/>
            <w:hideMark/>
            <w:tcPrChange w:id="8679" w:author="Tao Huang" w:date="2018-09-04T13:16:00Z">
              <w:tcPr>
                <w:tcW w:w="711" w:type="dxa"/>
                <w:tcBorders>
                  <w:top w:val="nil"/>
                  <w:left w:val="nil"/>
                  <w:bottom w:val="nil"/>
                  <w:right w:val="nil"/>
                </w:tcBorders>
                <w:shd w:val="clear" w:color="auto" w:fill="auto"/>
                <w:noWrap/>
                <w:vAlign w:val="bottom"/>
                <w:hideMark/>
              </w:tcPr>
            </w:tcPrChange>
          </w:tcPr>
          <w:p w14:paraId="723FB09B" w14:textId="77777777" w:rsidR="001739A3" w:rsidRPr="001739A3" w:rsidRDefault="001739A3">
            <w:pPr>
              <w:spacing w:after="0"/>
              <w:jc w:val="right"/>
              <w:rPr>
                <w:ins w:id="8680" w:author="Tao Huang" w:date="2018-09-04T13:16:00Z"/>
                <w:rFonts w:eastAsia="Times New Roman" w:cs="Times New Roman"/>
                <w:color w:val="000000"/>
                <w:sz w:val="22"/>
                <w:rPrChange w:id="8681" w:author="Tao Huang" w:date="2018-09-04T13:16:00Z">
                  <w:rPr>
                    <w:ins w:id="8682" w:author="Tao Huang" w:date="2018-09-04T13:16:00Z"/>
                    <w:rFonts w:ascii="Calibri" w:eastAsia="Times New Roman" w:hAnsi="Calibri" w:cs="Calibri"/>
                    <w:color w:val="000000"/>
                    <w:sz w:val="22"/>
                  </w:rPr>
                </w:rPrChange>
              </w:rPr>
              <w:pPrChange w:id="8683" w:author="Tao Huang" w:date="2018-09-04T13:18:00Z">
                <w:pPr>
                  <w:spacing w:after="0" w:line="240" w:lineRule="auto"/>
                  <w:jc w:val="right"/>
                </w:pPr>
              </w:pPrChange>
            </w:pPr>
            <w:ins w:id="8684" w:author="Tao Huang" w:date="2018-09-04T13:16:00Z">
              <w:r w:rsidRPr="001739A3">
                <w:rPr>
                  <w:rFonts w:eastAsia="Times New Roman" w:cs="Times New Roman"/>
                  <w:color w:val="000000"/>
                  <w:sz w:val="22"/>
                  <w:rPrChange w:id="8685" w:author="Tao Huang" w:date="2018-09-04T13:16:00Z">
                    <w:rPr>
                      <w:rFonts w:ascii="Calibri" w:eastAsia="Times New Roman" w:hAnsi="Calibri" w:cs="Calibri"/>
                      <w:color w:val="000000"/>
                      <w:sz w:val="22"/>
                    </w:rPr>
                  </w:rPrChange>
                </w:rPr>
                <w:t>0.125</w:t>
              </w:r>
            </w:ins>
          </w:p>
        </w:tc>
      </w:tr>
    </w:tbl>
    <w:p w14:paraId="48430E20" w14:textId="77777777" w:rsidR="001739A3" w:rsidRDefault="001739A3" w:rsidP="004C569C">
      <w:pPr>
        <w:shd w:val="clear" w:color="auto" w:fill="FFFFFF" w:themeFill="background1"/>
        <w:spacing w:after="0" w:line="360" w:lineRule="auto"/>
        <w:rPr>
          <w:ins w:id="8686" w:author="Tao Huang" w:date="2018-09-04T12:49:00Z"/>
          <w:rFonts w:cs="Times New Roman"/>
          <w:color w:val="000000" w:themeColor="text1"/>
          <w:sz w:val="22"/>
        </w:rPr>
      </w:pPr>
    </w:p>
    <w:p w14:paraId="385628D9" w14:textId="77777777" w:rsidR="0027407C" w:rsidRDefault="0027407C" w:rsidP="004C569C">
      <w:pPr>
        <w:shd w:val="clear" w:color="auto" w:fill="FFFFFF" w:themeFill="background1"/>
        <w:spacing w:after="0" w:line="360" w:lineRule="auto"/>
        <w:rPr>
          <w:ins w:id="8687" w:author="Tao Huang" w:date="2018-09-04T12:49:00Z"/>
          <w:rFonts w:cs="Times New Roman"/>
          <w:color w:val="000000" w:themeColor="text1"/>
          <w:sz w:val="22"/>
        </w:rPr>
      </w:pPr>
    </w:p>
    <w:p w14:paraId="58F2B73A" w14:textId="7102C1EA" w:rsidR="0027407C" w:rsidRDefault="0027407C" w:rsidP="004C569C">
      <w:pPr>
        <w:shd w:val="clear" w:color="auto" w:fill="FFFFFF" w:themeFill="background1"/>
        <w:spacing w:after="0" w:line="360" w:lineRule="auto"/>
        <w:rPr>
          <w:ins w:id="8688" w:author="Tao Huang" w:date="2018-09-04T12:49:00Z"/>
          <w:rFonts w:cs="Times New Roman"/>
          <w:color w:val="000000" w:themeColor="text1"/>
          <w:sz w:val="22"/>
        </w:rPr>
        <w:sectPr w:rsidR="0027407C" w:rsidSect="0027407C">
          <w:pgSz w:w="16838" w:h="11906" w:orient="landscape"/>
          <w:pgMar w:top="1440" w:right="1440" w:bottom="1440" w:left="1440" w:header="708" w:footer="708" w:gutter="0"/>
          <w:cols w:space="708"/>
          <w:docGrid w:linePitch="360"/>
        </w:sectPr>
      </w:pPr>
    </w:p>
    <w:p w14:paraId="14FDE9EA" w14:textId="4A7798F9" w:rsidR="0027407C" w:rsidRPr="001E17BA" w:rsidDel="008967F7" w:rsidRDefault="0027407C" w:rsidP="004C569C">
      <w:pPr>
        <w:shd w:val="clear" w:color="auto" w:fill="FFFFFF" w:themeFill="background1"/>
        <w:spacing w:after="0" w:line="360" w:lineRule="auto"/>
        <w:rPr>
          <w:del w:id="8689" w:author="韬 黄" w:date="2018-10-08T15:14:00Z"/>
          <w:rFonts w:cs="Times New Roman"/>
          <w:color w:val="000000" w:themeColor="text1"/>
          <w:sz w:val="22"/>
        </w:rPr>
      </w:pPr>
    </w:p>
    <w:p w14:paraId="7E7F04B4" w14:textId="372EC784" w:rsidR="004C569C" w:rsidRPr="001E17BA" w:rsidDel="00985B8E" w:rsidRDefault="004C569C" w:rsidP="004C569C">
      <w:pPr>
        <w:keepNext/>
        <w:keepLines/>
        <w:shd w:val="clear" w:color="auto" w:fill="FFFFFF" w:themeFill="background1"/>
        <w:spacing w:after="0" w:line="360" w:lineRule="auto"/>
        <w:jc w:val="center"/>
        <w:rPr>
          <w:moveFrom w:id="8690" w:author="Tao Huang" w:date="2018-09-04T13:24:00Z"/>
          <w:rFonts w:eastAsia="DengXian" w:cs="Times New Roman"/>
          <w:color w:val="000000" w:themeColor="text1"/>
          <w:sz w:val="22"/>
        </w:rPr>
      </w:pPr>
      <w:moveFromRangeStart w:id="8691" w:author="Tao Huang" w:date="2018-09-04T13:24:00Z" w:name="move523830799"/>
      <w:moveFrom w:id="8692" w:author="Tao Huang" w:date="2018-09-04T13:24:00Z">
        <w:r w:rsidRPr="001E17BA" w:rsidDel="00985B8E">
          <w:rPr>
            <w:rFonts w:eastAsia="DengXian" w:cs="Times New Roman"/>
            <w:color w:val="000000" w:themeColor="text1"/>
            <w:sz w:val="22"/>
          </w:rPr>
          <w:t>Table 2.</w:t>
        </w:r>
        <w:r w:rsidRPr="001E17BA" w:rsidDel="00985B8E">
          <w:rPr>
            <w:rFonts w:eastAsia="DengXian" w:cs="Times New Roman"/>
            <w:color w:val="000000" w:themeColor="text1"/>
            <w:sz w:val="22"/>
          </w:rPr>
          <w:tab/>
          <w:t>The forecasting performance of the models for all forecast period</w:t>
        </w:r>
      </w:moveFrom>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C569C" w:rsidRPr="00B66650" w:rsidDel="001739A3" w14:paraId="3DA7F3D3" w14:textId="63129F2D" w:rsidTr="0035133A">
        <w:trPr>
          <w:cnfStyle w:val="100000000000" w:firstRow="1" w:lastRow="0" w:firstColumn="0" w:lastColumn="0" w:oddVBand="0" w:evenVBand="0" w:oddHBand="0" w:evenHBand="0" w:firstRowFirstColumn="0" w:firstRowLastColumn="0" w:lastRowFirstColumn="0" w:lastRowLastColumn="0"/>
          <w:trHeight w:val="20"/>
          <w:jc w:val="center"/>
          <w:del w:id="8693" w:author="Tao Huang" w:date="2018-09-04T13:13:00Z"/>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moveFromRangeEnd w:id="8691"/>
          <w:p w14:paraId="7D443B68" w14:textId="2E433345" w:rsidR="004C569C" w:rsidRPr="00B66650" w:rsidDel="001739A3" w:rsidRDefault="004C569C" w:rsidP="00B66650">
            <w:pPr>
              <w:keepNext/>
              <w:keepLines/>
              <w:shd w:val="clear" w:color="auto" w:fill="FFFFFF" w:themeFill="background1"/>
              <w:spacing w:after="0"/>
              <w:jc w:val="center"/>
              <w:rPr>
                <w:del w:id="8694" w:author="Tao Huang" w:date="2018-09-04T13:13:00Z"/>
                <w:rFonts w:eastAsia="Times New Roman" w:cs="Times New Roman"/>
                <w:b w:val="0"/>
                <w:color w:val="000000" w:themeColor="text1"/>
                <w:sz w:val="22"/>
              </w:rPr>
            </w:pPr>
            <w:del w:id="8695" w:author="Tao Huang" w:date="2018-09-04T13:13:00Z">
              <w:r w:rsidRPr="00B66650" w:rsidDel="001739A3">
                <w:rPr>
                  <w:rFonts w:eastAsia="Times New Roman" w:cs="Times New Roman"/>
                  <w:b w:val="0"/>
                  <w:color w:val="000000" w:themeColor="text1"/>
                  <w:sz w:val="22"/>
                </w:rPr>
                <w:delText xml:space="preserve">All forecast period, </w:delText>
              </w:r>
              <w:r w:rsidRPr="00B66650" w:rsidDel="001739A3">
                <w:rPr>
                  <w:rFonts w:eastAsia="Times New Roman" w:cs="Times New Roman"/>
                  <w:b w:val="0"/>
                  <w:i/>
                  <w:color w:val="000000" w:themeColor="text1"/>
                  <w:sz w:val="22"/>
                </w:rPr>
                <w:delText>H</w:delText>
              </w:r>
              <w:r w:rsidRPr="00B66650" w:rsidDel="001739A3">
                <w:rPr>
                  <w:rFonts w:eastAsia="Times New Roman" w:cs="Times New Roman"/>
                  <w:b w:val="0"/>
                  <w:color w:val="000000" w:themeColor="text1"/>
                  <w:sz w:val="22"/>
                </w:rPr>
                <w:delText>= 8</w:delText>
              </w:r>
            </w:del>
          </w:p>
        </w:tc>
      </w:tr>
      <w:tr w:rsidR="004C569C" w:rsidRPr="00B66650" w:rsidDel="001739A3" w14:paraId="09D69E55" w14:textId="2309CD43" w:rsidTr="0035133A">
        <w:trPr>
          <w:cnfStyle w:val="000000100000" w:firstRow="0" w:lastRow="0" w:firstColumn="0" w:lastColumn="0" w:oddVBand="0" w:evenVBand="0" w:oddHBand="1" w:evenHBand="0" w:firstRowFirstColumn="0" w:firstRowLastColumn="0" w:lastRowFirstColumn="0" w:lastRowLastColumn="0"/>
          <w:trHeight w:val="20"/>
          <w:jc w:val="center"/>
          <w:del w:id="8696"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F41C6FB" w14:textId="5C717BA1" w:rsidR="004C569C" w:rsidRPr="00B66650" w:rsidDel="001739A3" w:rsidRDefault="004C569C" w:rsidP="00B66650">
            <w:pPr>
              <w:keepNext/>
              <w:keepLines/>
              <w:shd w:val="clear" w:color="auto" w:fill="FFFFFF" w:themeFill="background1"/>
              <w:spacing w:after="0"/>
              <w:rPr>
                <w:del w:id="8697" w:author="Tao Huang" w:date="2018-09-04T13:13:00Z"/>
                <w:rFonts w:eastAsia="Times New Roman" w:cs="Times New Roman"/>
                <w:b w:val="0"/>
                <w:color w:val="000000" w:themeColor="text1"/>
                <w:sz w:val="22"/>
              </w:rPr>
            </w:pPr>
            <w:del w:id="8698" w:author="Tao Huang" w:date="2018-09-04T13:13:00Z">
              <w:r w:rsidRPr="00B66650" w:rsidDel="001739A3">
                <w:rPr>
                  <w:rFonts w:eastAsia="Times New Roman" w:cs="Times New Roman"/>
                  <w:b w:val="0"/>
                  <w:color w:val="000000" w:themeColor="text1"/>
                  <w:sz w:val="22"/>
                </w:rPr>
                <w:delText>Model/measure</w:delText>
              </w:r>
            </w:del>
          </w:p>
        </w:tc>
        <w:tc>
          <w:tcPr>
            <w:tcW w:w="727" w:type="dxa"/>
            <w:shd w:val="clear" w:color="auto" w:fill="auto"/>
            <w:hideMark/>
          </w:tcPr>
          <w:p w14:paraId="497B8983" w14:textId="08A0BA1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699" w:author="Tao Huang" w:date="2018-09-04T13:13:00Z"/>
                <w:rFonts w:eastAsia="Times New Roman" w:cs="Times New Roman"/>
                <w:bCs/>
                <w:color w:val="000000" w:themeColor="text1"/>
                <w:sz w:val="22"/>
              </w:rPr>
            </w:pPr>
            <w:del w:id="8700" w:author="Tao Huang" w:date="2018-09-04T13:13:00Z">
              <w:r w:rsidRPr="00B66650" w:rsidDel="001739A3">
                <w:rPr>
                  <w:rFonts w:eastAsia="Times New Roman" w:cs="Times New Roman"/>
                  <w:bCs/>
                  <w:color w:val="000000" w:themeColor="text1"/>
                  <w:sz w:val="22"/>
                </w:rPr>
                <w:delText>MAE</w:delText>
              </w:r>
            </w:del>
          </w:p>
        </w:tc>
        <w:tc>
          <w:tcPr>
            <w:tcW w:w="695" w:type="dxa"/>
            <w:shd w:val="clear" w:color="auto" w:fill="auto"/>
            <w:hideMark/>
          </w:tcPr>
          <w:p w14:paraId="23574A06" w14:textId="1910B03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01" w:author="Tao Huang" w:date="2018-09-04T13:13:00Z"/>
                <w:rFonts w:eastAsia="Times New Roman" w:cs="Times New Roman"/>
                <w:bCs/>
                <w:color w:val="000000" w:themeColor="text1"/>
                <w:sz w:val="22"/>
              </w:rPr>
            </w:pPr>
            <w:del w:id="8702" w:author="Tao Huang" w:date="2018-09-04T13:13:00Z">
              <w:r w:rsidRPr="00B66650" w:rsidDel="001739A3">
                <w:rPr>
                  <w:rFonts w:eastAsia="Times New Roman" w:cs="Times New Roman"/>
                  <w:bCs/>
                  <w:color w:val="000000" w:themeColor="text1"/>
                  <w:sz w:val="22"/>
                </w:rPr>
                <w:delText>Rank</w:delText>
              </w:r>
            </w:del>
          </w:p>
        </w:tc>
        <w:tc>
          <w:tcPr>
            <w:tcW w:w="950" w:type="dxa"/>
            <w:shd w:val="clear" w:color="auto" w:fill="auto"/>
            <w:hideMark/>
          </w:tcPr>
          <w:p w14:paraId="66BF7D14" w14:textId="30452B5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03" w:author="Tao Huang" w:date="2018-09-04T13:13:00Z"/>
                <w:rFonts w:eastAsia="Times New Roman" w:cs="Times New Roman"/>
                <w:bCs/>
                <w:color w:val="000000" w:themeColor="text1"/>
                <w:sz w:val="22"/>
              </w:rPr>
            </w:pPr>
            <w:del w:id="8704" w:author="Tao Huang" w:date="2018-09-04T13:13:00Z">
              <w:r w:rsidRPr="00B66650" w:rsidDel="001739A3">
                <w:rPr>
                  <w:rFonts w:eastAsia="Times New Roman" w:cs="Times New Roman"/>
                  <w:bCs/>
                  <w:color w:val="000000" w:themeColor="text1"/>
                  <w:sz w:val="22"/>
                </w:rPr>
                <w:delText>SMAPE</w:delText>
              </w:r>
            </w:del>
          </w:p>
        </w:tc>
        <w:tc>
          <w:tcPr>
            <w:tcW w:w="694" w:type="dxa"/>
            <w:shd w:val="clear" w:color="auto" w:fill="auto"/>
            <w:hideMark/>
          </w:tcPr>
          <w:p w14:paraId="5B2E4B3F" w14:textId="689C57A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05" w:author="Tao Huang" w:date="2018-09-04T13:13:00Z"/>
                <w:rFonts w:eastAsia="Times New Roman" w:cs="Times New Roman"/>
                <w:bCs/>
                <w:color w:val="000000" w:themeColor="text1"/>
                <w:sz w:val="22"/>
              </w:rPr>
            </w:pPr>
            <w:del w:id="8706" w:author="Tao Huang" w:date="2018-09-04T13:13:00Z">
              <w:r w:rsidRPr="00B66650" w:rsidDel="001739A3">
                <w:rPr>
                  <w:rFonts w:eastAsia="Times New Roman" w:cs="Times New Roman"/>
                  <w:bCs/>
                  <w:color w:val="000000" w:themeColor="text1"/>
                  <w:sz w:val="22"/>
                </w:rPr>
                <w:delText>Rank</w:delText>
              </w:r>
            </w:del>
          </w:p>
        </w:tc>
        <w:tc>
          <w:tcPr>
            <w:tcW w:w="841" w:type="dxa"/>
            <w:shd w:val="clear" w:color="auto" w:fill="auto"/>
            <w:hideMark/>
          </w:tcPr>
          <w:p w14:paraId="1A0987B5" w14:textId="50DBCAEE"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07" w:author="Tao Huang" w:date="2018-09-04T13:13:00Z"/>
                <w:rFonts w:eastAsia="Times New Roman" w:cs="Times New Roman"/>
                <w:bCs/>
                <w:color w:val="000000" w:themeColor="text1"/>
                <w:sz w:val="22"/>
              </w:rPr>
            </w:pPr>
            <w:del w:id="8708" w:author="Tao Huang" w:date="2018-09-04T13:13:00Z">
              <w:r w:rsidRPr="00B66650" w:rsidDel="001739A3">
                <w:rPr>
                  <w:rFonts w:eastAsia="Times New Roman" w:cs="Times New Roman"/>
                  <w:bCs/>
                  <w:color w:val="000000" w:themeColor="text1"/>
                  <w:sz w:val="22"/>
                </w:rPr>
                <w:delText>MASE</w:delText>
              </w:r>
            </w:del>
          </w:p>
        </w:tc>
        <w:tc>
          <w:tcPr>
            <w:tcW w:w="692" w:type="dxa"/>
            <w:shd w:val="clear" w:color="auto" w:fill="auto"/>
            <w:hideMark/>
          </w:tcPr>
          <w:p w14:paraId="7AA7D9BB" w14:textId="1B04F2D1"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09" w:author="Tao Huang" w:date="2018-09-04T13:13:00Z"/>
                <w:rFonts w:eastAsia="Times New Roman" w:cs="Times New Roman"/>
                <w:bCs/>
                <w:color w:val="000000" w:themeColor="text1"/>
                <w:sz w:val="22"/>
              </w:rPr>
            </w:pPr>
            <w:del w:id="8710" w:author="Tao Huang" w:date="2018-09-04T13:13:00Z">
              <w:r w:rsidRPr="00B66650" w:rsidDel="001739A3">
                <w:rPr>
                  <w:rFonts w:eastAsia="Times New Roman" w:cs="Times New Roman"/>
                  <w:bCs/>
                  <w:color w:val="000000" w:themeColor="text1"/>
                  <w:sz w:val="22"/>
                </w:rPr>
                <w:delText>Rank</w:delText>
              </w:r>
            </w:del>
          </w:p>
        </w:tc>
        <w:tc>
          <w:tcPr>
            <w:tcW w:w="1390" w:type="dxa"/>
            <w:shd w:val="clear" w:color="auto" w:fill="auto"/>
            <w:noWrap/>
            <w:hideMark/>
          </w:tcPr>
          <w:p w14:paraId="1458D6DE" w14:textId="6F164C12" w:rsidR="004C569C" w:rsidRPr="00B66650" w:rsidDel="001739A3"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8711" w:author="Tao Huang" w:date="2018-09-04T13:13:00Z"/>
                <w:rFonts w:eastAsia="Times New Roman" w:cs="Times New Roman"/>
                <w:bCs/>
                <w:color w:val="000000" w:themeColor="text1"/>
                <w:sz w:val="22"/>
              </w:rPr>
            </w:pPr>
            <w:del w:id="8712" w:author="Tao Huang" w:date="2018-09-04T13:13:00Z">
              <w:r w:rsidRPr="00B66650" w:rsidDel="001739A3">
                <w:rPr>
                  <w:rFonts w:eastAsia="Times New Roman" w:cs="Times New Roman"/>
                  <w:bCs/>
                  <w:color w:val="000000" w:themeColor="text1"/>
                  <w:sz w:val="22"/>
                </w:rPr>
                <w:delText>AvgRelMAE</w:delText>
              </w:r>
            </w:del>
          </w:p>
        </w:tc>
        <w:tc>
          <w:tcPr>
            <w:tcW w:w="681" w:type="dxa"/>
            <w:shd w:val="clear" w:color="auto" w:fill="auto"/>
            <w:noWrap/>
            <w:hideMark/>
          </w:tcPr>
          <w:p w14:paraId="2F37C6E9" w14:textId="457134F7" w:rsidR="004C569C" w:rsidRPr="00B66650" w:rsidDel="001739A3"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8713" w:author="Tao Huang" w:date="2018-09-04T13:13:00Z"/>
                <w:rFonts w:eastAsia="Times New Roman" w:cs="Times New Roman"/>
                <w:bCs/>
                <w:color w:val="000000" w:themeColor="text1"/>
                <w:sz w:val="22"/>
              </w:rPr>
            </w:pPr>
            <w:del w:id="8714" w:author="Tao Huang" w:date="2018-09-04T13:13:00Z">
              <w:r w:rsidRPr="00B66650" w:rsidDel="001739A3">
                <w:rPr>
                  <w:rFonts w:eastAsia="Times New Roman" w:cs="Times New Roman"/>
                  <w:bCs/>
                  <w:color w:val="000000" w:themeColor="text1"/>
                  <w:sz w:val="22"/>
                </w:rPr>
                <w:delText>Rank</w:delText>
              </w:r>
            </w:del>
          </w:p>
        </w:tc>
      </w:tr>
      <w:tr w:rsidR="004C569C" w:rsidRPr="00B66650" w:rsidDel="001739A3" w14:paraId="1DC9AD0C" w14:textId="2E5B82AE" w:rsidTr="0035133A">
        <w:trPr>
          <w:trHeight w:val="20"/>
          <w:jc w:val="center"/>
          <w:del w:id="8715"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984D383" w14:textId="4A143B89" w:rsidR="004C569C" w:rsidRPr="00B66650" w:rsidDel="001739A3" w:rsidRDefault="004C569C" w:rsidP="00B66650">
            <w:pPr>
              <w:keepNext/>
              <w:keepLines/>
              <w:shd w:val="clear" w:color="auto" w:fill="FFFFFF" w:themeFill="background1"/>
              <w:spacing w:after="0"/>
              <w:rPr>
                <w:del w:id="8716" w:author="Tao Huang" w:date="2018-09-04T13:13:00Z"/>
                <w:rFonts w:eastAsia="Times New Roman" w:cs="Times New Roman"/>
                <w:b w:val="0"/>
                <w:color w:val="000000" w:themeColor="text1"/>
                <w:sz w:val="22"/>
              </w:rPr>
            </w:pPr>
            <w:del w:id="8717" w:author="Tao Huang" w:date="2018-09-04T13:13:00Z">
              <w:r w:rsidRPr="00B66650" w:rsidDel="001739A3">
                <w:rPr>
                  <w:rFonts w:eastAsia="Times New Roman" w:cs="Times New Roman"/>
                  <w:b w:val="0"/>
                  <w:color w:val="000000" w:themeColor="text1"/>
                  <w:sz w:val="22"/>
                </w:rPr>
                <w:delText>Base-lift</w:delText>
              </w:r>
            </w:del>
          </w:p>
        </w:tc>
        <w:tc>
          <w:tcPr>
            <w:tcW w:w="727" w:type="dxa"/>
            <w:shd w:val="clear" w:color="auto" w:fill="auto"/>
            <w:hideMark/>
          </w:tcPr>
          <w:p w14:paraId="47B2F7A5" w14:textId="053CD97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18" w:author="Tao Huang" w:date="2018-09-04T13:13:00Z"/>
                <w:rFonts w:eastAsia="Times New Roman" w:cs="Times New Roman"/>
                <w:color w:val="000000" w:themeColor="text1"/>
                <w:sz w:val="22"/>
              </w:rPr>
            </w:pPr>
            <w:del w:id="8719" w:author="Tao Huang" w:date="2018-09-04T13:13:00Z">
              <w:r w:rsidRPr="00B66650" w:rsidDel="001739A3">
                <w:rPr>
                  <w:rFonts w:eastAsia="Times New Roman" w:cs="Times New Roman"/>
                  <w:color w:val="000000" w:themeColor="text1"/>
                  <w:sz w:val="22"/>
                </w:rPr>
                <w:delText>22.92</w:delText>
              </w:r>
            </w:del>
          </w:p>
        </w:tc>
        <w:tc>
          <w:tcPr>
            <w:tcW w:w="695" w:type="dxa"/>
            <w:shd w:val="clear" w:color="auto" w:fill="auto"/>
            <w:hideMark/>
          </w:tcPr>
          <w:p w14:paraId="37D3517B" w14:textId="0A6EF316"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20" w:author="Tao Huang" w:date="2018-09-04T13:13:00Z"/>
                <w:rFonts w:eastAsia="Times New Roman" w:cs="Times New Roman"/>
                <w:color w:val="000000" w:themeColor="text1"/>
                <w:sz w:val="22"/>
              </w:rPr>
            </w:pPr>
            <w:del w:id="8721" w:author="Tao Huang" w:date="2018-09-04T13:13:00Z">
              <w:r w:rsidRPr="00B66650" w:rsidDel="001739A3">
                <w:rPr>
                  <w:rFonts w:eastAsia="Times New Roman" w:cs="Times New Roman"/>
                  <w:color w:val="000000" w:themeColor="text1"/>
                  <w:sz w:val="22"/>
                </w:rPr>
                <w:delText>8</w:delText>
              </w:r>
            </w:del>
          </w:p>
        </w:tc>
        <w:tc>
          <w:tcPr>
            <w:tcW w:w="950" w:type="dxa"/>
            <w:shd w:val="clear" w:color="auto" w:fill="auto"/>
            <w:hideMark/>
          </w:tcPr>
          <w:p w14:paraId="40E99BAC" w14:textId="5D70527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22" w:author="Tao Huang" w:date="2018-09-04T13:13:00Z"/>
                <w:rFonts w:eastAsia="Times New Roman" w:cs="Times New Roman"/>
                <w:color w:val="000000" w:themeColor="text1"/>
                <w:sz w:val="22"/>
              </w:rPr>
            </w:pPr>
            <w:del w:id="8723" w:author="Tao Huang" w:date="2018-09-04T13:13:00Z">
              <w:r w:rsidRPr="00B66650" w:rsidDel="001739A3">
                <w:rPr>
                  <w:rFonts w:eastAsia="Times New Roman" w:cs="Times New Roman"/>
                  <w:color w:val="000000" w:themeColor="text1"/>
                  <w:sz w:val="22"/>
                </w:rPr>
                <w:delText>47.0%</w:delText>
              </w:r>
            </w:del>
          </w:p>
        </w:tc>
        <w:tc>
          <w:tcPr>
            <w:tcW w:w="694" w:type="dxa"/>
            <w:shd w:val="clear" w:color="auto" w:fill="auto"/>
            <w:hideMark/>
          </w:tcPr>
          <w:p w14:paraId="5D05F3F8" w14:textId="3918269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24" w:author="Tao Huang" w:date="2018-09-04T13:13:00Z"/>
                <w:rFonts w:eastAsia="Times New Roman" w:cs="Times New Roman"/>
                <w:color w:val="000000" w:themeColor="text1"/>
                <w:sz w:val="22"/>
              </w:rPr>
            </w:pPr>
            <w:del w:id="8725" w:author="Tao Huang" w:date="2018-09-04T13:13:00Z">
              <w:r w:rsidRPr="00B66650" w:rsidDel="001739A3">
                <w:rPr>
                  <w:rFonts w:eastAsia="Times New Roman" w:cs="Times New Roman"/>
                  <w:color w:val="000000" w:themeColor="text1"/>
                  <w:sz w:val="22"/>
                </w:rPr>
                <w:delText>8</w:delText>
              </w:r>
            </w:del>
          </w:p>
        </w:tc>
        <w:tc>
          <w:tcPr>
            <w:tcW w:w="841" w:type="dxa"/>
            <w:shd w:val="clear" w:color="auto" w:fill="auto"/>
            <w:hideMark/>
          </w:tcPr>
          <w:p w14:paraId="486D4CCE" w14:textId="6E8CA799"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26" w:author="Tao Huang" w:date="2018-09-04T13:13:00Z"/>
                <w:rFonts w:eastAsia="Times New Roman" w:cs="Times New Roman"/>
                <w:color w:val="000000" w:themeColor="text1"/>
                <w:sz w:val="22"/>
              </w:rPr>
            </w:pPr>
            <w:del w:id="8727" w:author="Tao Huang" w:date="2018-09-04T13:13:00Z">
              <w:r w:rsidRPr="00B66650" w:rsidDel="001739A3">
                <w:rPr>
                  <w:rFonts w:eastAsia="Times New Roman" w:cs="Times New Roman"/>
                  <w:color w:val="000000" w:themeColor="text1"/>
                  <w:sz w:val="22"/>
                </w:rPr>
                <w:delText>0.775</w:delText>
              </w:r>
            </w:del>
          </w:p>
        </w:tc>
        <w:tc>
          <w:tcPr>
            <w:tcW w:w="692" w:type="dxa"/>
            <w:shd w:val="clear" w:color="auto" w:fill="auto"/>
            <w:hideMark/>
          </w:tcPr>
          <w:p w14:paraId="24286144" w14:textId="25067C6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28" w:author="Tao Huang" w:date="2018-09-04T13:13:00Z"/>
                <w:rFonts w:eastAsia="Times New Roman" w:cs="Times New Roman"/>
                <w:color w:val="000000" w:themeColor="text1"/>
                <w:sz w:val="22"/>
              </w:rPr>
            </w:pPr>
            <w:del w:id="8729" w:author="Tao Huang" w:date="2018-09-04T13:13:00Z">
              <w:r w:rsidRPr="00B66650" w:rsidDel="001739A3">
                <w:rPr>
                  <w:rFonts w:eastAsia="Times New Roman" w:cs="Times New Roman"/>
                  <w:color w:val="000000" w:themeColor="text1"/>
                  <w:sz w:val="22"/>
                </w:rPr>
                <w:delText>8</w:delText>
              </w:r>
            </w:del>
          </w:p>
        </w:tc>
        <w:tc>
          <w:tcPr>
            <w:tcW w:w="1390" w:type="dxa"/>
            <w:shd w:val="clear" w:color="auto" w:fill="auto"/>
            <w:noWrap/>
            <w:hideMark/>
          </w:tcPr>
          <w:p w14:paraId="3C282CCB" w14:textId="04DEB9B6"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30" w:author="Tao Huang" w:date="2018-09-04T13:13:00Z"/>
                <w:rFonts w:eastAsia="Times New Roman" w:cs="Times New Roman"/>
                <w:color w:val="000000" w:themeColor="text1"/>
                <w:sz w:val="22"/>
              </w:rPr>
            </w:pPr>
            <w:del w:id="8731" w:author="Tao Huang" w:date="2018-09-04T13:13:00Z">
              <w:r w:rsidRPr="00B66650" w:rsidDel="001739A3">
                <w:rPr>
                  <w:rFonts w:eastAsia="Times New Roman" w:cs="Times New Roman"/>
                  <w:color w:val="000000" w:themeColor="text1"/>
                  <w:sz w:val="22"/>
                </w:rPr>
                <w:delText>1.136</w:delText>
              </w:r>
            </w:del>
          </w:p>
        </w:tc>
        <w:tc>
          <w:tcPr>
            <w:tcW w:w="681" w:type="dxa"/>
            <w:shd w:val="clear" w:color="auto" w:fill="auto"/>
            <w:noWrap/>
            <w:hideMark/>
          </w:tcPr>
          <w:p w14:paraId="6C4B3F56" w14:textId="6F87232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32" w:author="Tao Huang" w:date="2018-09-04T13:13:00Z"/>
                <w:rFonts w:eastAsia="Times New Roman" w:cs="Times New Roman"/>
                <w:color w:val="000000" w:themeColor="text1"/>
                <w:sz w:val="22"/>
              </w:rPr>
            </w:pPr>
            <w:del w:id="8733" w:author="Tao Huang" w:date="2018-09-04T13:13:00Z">
              <w:r w:rsidRPr="00B66650" w:rsidDel="001739A3">
                <w:rPr>
                  <w:rFonts w:eastAsia="Times New Roman" w:cs="Times New Roman"/>
                  <w:color w:val="000000" w:themeColor="text1"/>
                  <w:sz w:val="22"/>
                </w:rPr>
                <w:delText>8</w:delText>
              </w:r>
            </w:del>
          </w:p>
        </w:tc>
      </w:tr>
      <w:tr w:rsidR="004C569C" w:rsidRPr="00B66650" w:rsidDel="001739A3" w14:paraId="7F89C8AA" w14:textId="4CB04A41" w:rsidTr="0035133A">
        <w:trPr>
          <w:cnfStyle w:val="000000100000" w:firstRow="0" w:lastRow="0" w:firstColumn="0" w:lastColumn="0" w:oddVBand="0" w:evenVBand="0" w:oddHBand="1" w:evenHBand="0" w:firstRowFirstColumn="0" w:firstRowLastColumn="0" w:lastRowFirstColumn="0" w:lastRowLastColumn="0"/>
          <w:trHeight w:val="20"/>
          <w:jc w:val="center"/>
          <w:del w:id="8734"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060ED" w14:textId="07B11106" w:rsidR="004C569C" w:rsidRPr="00B66650" w:rsidDel="001739A3" w:rsidRDefault="004C569C" w:rsidP="00B66650">
            <w:pPr>
              <w:keepNext/>
              <w:keepLines/>
              <w:shd w:val="clear" w:color="auto" w:fill="FFFFFF" w:themeFill="background1"/>
              <w:spacing w:after="0"/>
              <w:rPr>
                <w:del w:id="8735" w:author="Tao Huang" w:date="2018-09-04T13:13:00Z"/>
                <w:rFonts w:eastAsia="Times New Roman" w:cs="Times New Roman"/>
                <w:b w:val="0"/>
                <w:color w:val="000000" w:themeColor="text1"/>
                <w:sz w:val="22"/>
              </w:rPr>
            </w:pPr>
            <w:del w:id="8736" w:author="Tao Huang" w:date="2018-09-04T13:13:00Z">
              <w:r w:rsidRPr="00B66650" w:rsidDel="001739A3">
                <w:rPr>
                  <w:rFonts w:eastAsia="Times New Roman" w:cs="Times New Roman"/>
                  <w:b w:val="0"/>
                  <w:color w:val="000000" w:themeColor="text1"/>
                  <w:sz w:val="22"/>
                </w:rPr>
                <w:delText>ADL-own</w:delText>
              </w:r>
            </w:del>
          </w:p>
        </w:tc>
        <w:tc>
          <w:tcPr>
            <w:tcW w:w="727" w:type="dxa"/>
            <w:shd w:val="clear" w:color="auto" w:fill="auto"/>
            <w:hideMark/>
          </w:tcPr>
          <w:p w14:paraId="72934D72" w14:textId="2EE6D56B"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37" w:author="Tao Huang" w:date="2018-09-04T13:13:00Z"/>
                <w:rFonts w:eastAsia="Times New Roman" w:cs="Times New Roman"/>
                <w:color w:val="000000" w:themeColor="text1"/>
                <w:sz w:val="22"/>
              </w:rPr>
            </w:pPr>
            <w:del w:id="8738" w:author="Tao Huang" w:date="2018-09-04T13:13:00Z">
              <w:r w:rsidRPr="00B66650" w:rsidDel="001739A3">
                <w:rPr>
                  <w:rFonts w:eastAsia="Times New Roman" w:cs="Times New Roman"/>
                  <w:color w:val="000000" w:themeColor="text1"/>
                  <w:sz w:val="22"/>
                </w:rPr>
                <w:delText>15.76</w:delText>
              </w:r>
            </w:del>
          </w:p>
        </w:tc>
        <w:tc>
          <w:tcPr>
            <w:tcW w:w="695" w:type="dxa"/>
            <w:shd w:val="clear" w:color="auto" w:fill="auto"/>
            <w:hideMark/>
          </w:tcPr>
          <w:p w14:paraId="180EF717" w14:textId="6896333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39" w:author="Tao Huang" w:date="2018-09-04T13:13:00Z"/>
                <w:rFonts w:eastAsia="Times New Roman" w:cs="Times New Roman"/>
                <w:color w:val="000000" w:themeColor="text1"/>
                <w:sz w:val="22"/>
              </w:rPr>
            </w:pPr>
            <w:del w:id="8740" w:author="Tao Huang" w:date="2018-09-04T13:13:00Z">
              <w:r w:rsidRPr="00B66650" w:rsidDel="001739A3">
                <w:rPr>
                  <w:rFonts w:eastAsia="Times New Roman" w:cs="Times New Roman"/>
                  <w:color w:val="000000" w:themeColor="text1"/>
                  <w:sz w:val="22"/>
                </w:rPr>
                <w:delText>6</w:delText>
              </w:r>
            </w:del>
          </w:p>
        </w:tc>
        <w:tc>
          <w:tcPr>
            <w:tcW w:w="950" w:type="dxa"/>
            <w:shd w:val="clear" w:color="auto" w:fill="auto"/>
            <w:hideMark/>
          </w:tcPr>
          <w:p w14:paraId="1129FDC2" w14:textId="65380B3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41" w:author="Tao Huang" w:date="2018-09-04T13:13:00Z"/>
                <w:rFonts w:eastAsia="Times New Roman" w:cs="Times New Roman"/>
                <w:color w:val="000000" w:themeColor="text1"/>
                <w:sz w:val="22"/>
              </w:rPr>
            </w:pPr>
            <w:del w:id="8742" w:author="Tao Huang" w:date="2018-09-04T13:13:00Z">
              <w:r w:rsidRPr="00B66650" w:rsidDel="001739A3">
                <w:rPr>
                  <w:rFonts w:eastAsia="Times New Roman" w:cs="Times New Roman"/>
                  <w:color w:val="000000" w:themeColor="text1"/>
                  <w:sz w:val="22"/>
                </w:rPr>
                <w:delText>40.8%</w:delText>
              </w:r>
            </w:del>
          </w:p>
        </w:tc>
        <w:tc>
          <w:tcPr>
            <w:tcW w:w="694" w:type="dxa"/>
            <w:shd w:val="clear" w:color="auto" w:fill="auto"/>
            <w:hideMark/>
          </w:tcPr>
          <w:p w14:paraId="12F8AB22" w14:textId="321414D4"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43" w:author="Tao Huang" w:date="2018-09-04T13:13:00Z"/>
                <w:rFonts w:eastAsia="Times New Roman" w:cs="Times New Roman"/>
                <w:color w:val="000000" w:themeColor="text1"/>
                <w:sz w:val="22"/>
              </w:rPr>
            </w:pPr>
            <w:del w:id="8744" w:author="Tao Huang" w:date="2018-09-04T13:13:00Z">
              <w:r w:rsidRPr="00B66650" w:rsidDel="001739A3">
                <w:rPr>
                  <w:rFonts w:eastAsia="Times New Roman" w:cs="Times New Roman"/>
                  <w:color w:val="000000" w:themeColor="text1"/>
                  <w:sz w:val="22"/>
                </w:rPr>
                <w:delText>7</w:delText>
              </w:r>
            </w:del>
          </w:p>
        </w:tc>
        <w:tc>
          <w:tcPr>
            <w:tcW w:w="841" w:type="dxa"/>
            <w:shd w:val="clear" w:color="auto" w:fill="auto"/>
            <w:hideMark/>
          </w:tcPr>
          <w:p w14:paraId="68C9FEE8" w14:textId="476FD18C"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45" w:author="Tao Huang" w:date="2018-09-04T13:13:00Z"/>
                <w:rFonts w:eastAsia="Times New Roman" w:cs="Times New Roman"/>
                <w:color w:val="000000" w:themeColor="text1"/>
                <w:sz w:val="22"/>
              </w:rPr>
            </w:pPr>
            <w:del w:id="8746" w:author="Tao Huang" w:date="2018-09-04T13:13:00Z">
              <w:r w:rsidRPr="00B66650" w:rsidDel="001739A3">
                <w:rPr>
                  <w:rFonts w:eastAsia="Times New Roman" w:cs="Times New Roman"/>
                  <w:color w:val="000000" w:themeColor="text1"/>
                  <w:sz w:val="22"/>
                </w:rPr>
                <w:delText>0.697</w:delText>
              </w:r>
            </w:del>
          </w:p>
        </w:tc>
        <w:tc>
          <w:tcPr>
            <w:tcW w:w="692" w:type="dxa"/>
            <w:shd w:val="clear" w:color="auto" w:fill="auto"/>
            <w:hideMark/>
          </w:tcPr>
          <w:p w14:paraId="2844F608" w14:textId="27C6BB1B"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47" w:author="Tao Huang" w:date="2018-09-04T13:13:00Z"/>
                <w:rFonts w:eastAsia="Times New Roman" w:cs="Times New Roman"/>
                <w:color w:val="000000" w:themeColor="text1"/>
                <w:sz w:val="22"/>
              </w:rPr>
            </w:pPr>
            <w:del w:id="8748" w:author="Tao Huang" w:date="2018-09-04T13:13:00Z">
              <w:r w:rsidRPr="00B66650" w:rsidDel="001739A3">
                <w:rPr>
                  <w:rFonts w:eastAsia="Times New Roman" w:cs="Times New Roman"/>
                  <w:color w:val="000000" w:themeColor="text1"/>
                  <w:sz w:val="22"/>
                </w:rPr>
                <w:delText>7</w:delText>
              </w:r>
            </w:del>
          </w:p>
        </w:tc>
        <w:tc>
          <w:tcPr>
            <w:tcW w:w="1390" w:type="dxa"/>
            <w:shd w:val="clear" w:color="auto" w:fill="auto"/>
            <w:noWrap/>
            <w:hideMark/>
          </w:tcPr>
          <w:p w14:paraId="789F4C06" w14:textId="0E04CD15"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49" w:author="Tao Huang" w:date="2018-09-04T13:13:00Z"/>
                <w:rFonts w:eastAsia="Times New Roman" w:cs="Times New Roman"/>
                <w:color w:val="000000" w:themeColor="text1"/>
                <w:sz w:val="22"/>
              </w:rPr>
            </w:pPr>
            <w:del w:id="8750" w:author="Tao Huang" w:date="2018-09-04T13:13:00Z">
              <w:r w:rsidRPr="00B66650" w:rsidDel="001739A3">
                <w:rPr>
                  <w:rFonts w:eastAsia="Times New Roman" w:cs="Times New Roman"/>
                  <w:color w:val="000000" w:themeColor="text1"/>
                  <w:sz w:val="22"/>
                </w:rPr>
                <w:delText>1.000</w:delText>
              </w:r>
            </w:del>
          </w:p>
        </w:tc>
        <w:tc>
          <w:tcPr>
            <w:tcW w:w="681" w:type="dxa"/>
            <w:shd w:val="clear" w:color="auto" w:fill="auto"/>
            <w:noWrap/>
            <w:hideMark/>
          </w:tcPr>
          <w:p w14:paraId="12346816" w14:textId="693C630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51" w:author="Tao Huang" w:date="2018-09-04T13:13:00Z"/>
                <w:rFonts w:eastAsia="Times New Roman" w:cs="Times New Roman"/>
                <w:color w:val="000000" w:themeColor="text1"/>
                <w:sz w:val="22"/>
              </w:rPr>
            </w:pPr>
            <w:del w:id="8752" w:author="Tao Huang" w:date="2018-09-04T13:13:00Z">
              <w:r w:rsidRPr="00B66650" w:rsidDel="001739A3">
                <w:rPr>
                  <w:rFonts w:eastAsia="Times New Roman" w:cs="Times New Roman"/>
                  <w:color w:val="000000" w:themeColor="text1"/>
                  <w:sz w:val="22"/>
                </w:rPr>
                <w:delText>7</w:delText>
              </w:r>
            </w:del>
          </w:p>
        </w:tc>
      </w:tr>
      <w:tr w:rsidR="004C569C" w:rsidRPr="00B66650" w:rsidDel="001739A3" w14:paraId="4FAC5EC0" w14:textId="316B923D" w:rsidTr="0035133A">
        <w:trPr>
          <w:trHeight w:val="20"/>
          <w:jc w:val="center"/>
          <w:del w:id="8753"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E41632" w14:textId="221D6E5D" w:rsidR="004C569C" w:rsidRPr="00B66650" w:rsidDel="001739A3" w:rsidRDefault="004C569C" w:rsidP="00B66650">
            <w:pPr>
              <w:keepNext/>
              <w:keepLines/>
              <w:shd w:val="clear" w:color="auto" w:fill="FFFFFF" w:themeFill="background1"/>
              <w:spacing w:after="0"/>
              <w:rPr>
                <w:del w:id="8754" w:author="Tao Huang" w:date="2018-09-04T13:13:00Z"/>
                <w:rFonts w:eastAsia="Times New Roman" w:cs="Times New Roman"/>
                <w:b w:val="0"/>
                <w:color w:val="000000" w:themeColor="text1"/>
                <w:sz w:val="22"/>
              </w:rPr>
            </w:pPr>
            <w:del w:id="8755" w:author="Tao Huang" w:date="2018-09-04T13:13:00Z">
              <w:r w:rsidRPr="00B66650" w:rsidDel="001739A3">
                <w:rPr>
                  <w:rFonts w:eastAsia="Times New Roman" w:cs="Times New Roman"/>
                  <w:b w:val="0"/>
                  <w:color w:val="000000" w:themeColor="text1"/>
                  <w:sz w:val="22"/>
                </w:rPr>
                <w:delText>ADL-intra</w:delText>
              </w:r>
            </w:del>
          </w:p>
        </w:tc>
        <w:tc>
          <w:tcPr>
            <w:tcW w:w="727" w:type="dxa"/>
            <w:shd w:val="clear" w:color="auto" w:fill="auto"/>
            <w:hideMark/>
          </w:tcPr>
          <w:p w14:paraId="4034607E" w14:textId="5E1FBBF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56" w:author="Tao Huang" w:date="2018-09-04T13:13:00Z"/>
                <w:rFonts w:eastAsia="Times New Roman" w:cs="Times New Roman"/>
                <w:color w:val="000000" w:themeColor="text1"/>
                <w:sz w:val="22"/>
              </w:rPr>
            </w:pPr>
            <w:del w:id="8757" w:author="Tao Huang" w:date="2018-09-04T13:13:00Z">
              <w:r w:rsidRPr="00B66650" w:rsidDel="001739A3">
                <w:rPr>
                  <w:rFonts w:eastAsia="Times New Roman" w:cs="Times New Roman"/>
                  <w:color w:val="000000" w:themeColor="text1"/>
                  <w:sz w:val="22"/>
                </w:rPr>
                <w:delText>15.44</w:delText>
              </w:r>
            </w:del>
          </w:p>
        </w:tc>
        <w:tc>
          <w:tcPr>
            <w:tcW w:w="695" w:type="dxa"/>
            <w:shd w:val="clear" w:color="auto" w:fill="auto"/>
            <w:hideMark/>
          </w:tcPr>
          <w:p w14:paraId="3466A3EE" w14:textId="027A552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58" w:author="Tao Huang" w:date="2018-09-04T13:13:00Z"/>
                <w:rFonts w:eastAsia="Times New Roman" w:cs="Times New Roman"/>
                <w:color w:val="000000" w:themeColor="text1"/>
                <w:sz w:val="22"/>
              </w:rPr>
            </w:pPr>
            <w:del w:id="8759" w:author="Tao Huang" w:date="2018-09-04T13:13:00Z">
              <w:r w:rsidRPr="00B66650" w:rsidDel="001739A3">
                <w:rPr>
                  <w:rFonts w:eastAsia="Times New Roman" w:cs="Times New Roman"/>
                  <w:color w:val="000000" w:themeColor="text1"/>
                  <w:sz w:val="22"/>
                </w:rPr>
                <w:delText>3</w:delText>
              </w:r>
            </w:del>
          </w:p>
        </w:tc>
        <w:tc>
          <w:tcPr>
            <w:tcW w:w="950" w:type="dxa"/>
            <w:shd w:val="clear" w:color="auto" w:fill="auto"/>
            <w:hideMark/>
          </w:tcPr>
          <w:p w14:paraId="60ABB95A" w14:textId="2A20DCD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60" w:author="Tao Huang" w:date="2018-09-04T13:13:00Z"/>
                <w:rFonts w:eastAsia="Times New Roman" w:cs="Times New Roman"/>
                <w:color w:val="000000" w:themeColor="text1"/>
                <w:sz w:val="22"/>
              </w:rPr>
            </w:pPr>
            <w:del w:id="8761" w:author="Tao Huang" w:date="2018-09-04T13:13:00Z">
              <w:r w:rsidRPr="00B66650" w:rsidDel="001739A3">
                <w:rPr>
                  <w:rFonts w:eastAsia="Times New Roman" w:cs="Times New Roman"/>
                  <w:color w:val="000000" w:themeColor="text1"/>
                  <w:sz w:val="22"/>
                </w:rPr>
                <w:delText>40.5%</w:delText>
              </w:r>
            </w:del>
          </w:p>
        </w:tc>
        <w:tc>
          <w:tcPr>
            <w:tcW w:w="694" w:type="dxa"/>
            <w:shd w:val="clear" w:color="auto" w:fill="auto"/>
            <w:hideMark/>
          </w:tcPr>
          <w:p w14:paraId="36F28E02" w14:textId="49C59FCB"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62" w:author="Tao Huang" w:date="2018-09-04T13:13:00Z"/>
                <w:rFonts w:eastAsia="Times New Roman" w:cs="Times New Roman"/>
                <w:color w:val="000000" w:themeColor="text1"/>
                <w:sz w:val="22"/>
              </w:rPr>
            </w:pPr>
            <w:del w:id="8763" w:author="Tao Huang" w:date="2018-09-04T13:13:00Z">
              <w:r w:rsidRPr="00B66650" w:rsidDel="001739A3">
                <w:rPr>
                  <w:rFonts w:eastAsia="Times New Roman" w:cs="Times New Roman"/>
                  <w:color w:val="000000" w:themeColor="text1"/>
                  <w:sz w:val="22"/>
                </w:rPr>
                <w:delText>4</w:delText>
              </w:r>
            </w:del>
          </w:p>
        </w:tc>
        <w:tc>
          <w:tcPr>
            <w:tcW w:w="841" w:type="dxa"/>
            <w:shd w:val="clear" w:color="auto" w:fill="auto"/>
            <w:hideMark/>
          </w:tcPr>
          <w:p w14:paraId="123EB42D" w14:textId="3D8FFE3F"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64" w:author="Tao Huang" w:date="2018-09-04T13:13:00Z"/>
                <w:rFonts w:eastAsia="Times New Roman" w:cs="Times New Roman"/>
                <w:color w:val="000000" w:themeColor="text1"/>
                <w:sz w:val="22"/>
              </w:rPr>
            </w:pPr>
            <w:del w:id="8765" w:author="Tao Huang" w:date="2018-09-04T13:13:00Z">
              <w:r w:rsidRPr="00B66650" w:rsidDel="001739A3">
                <w:rPr>
                  <w:rFonts w:eastAsia="Times New Roman" w:cs="Times New Roman"/>
                  <w:color w:val="000000" w:themeColor="text1"/>
                  <w:sz w:val="22"/>
                </w:rPr>
                <w:delText>0.695</w:delText>
              </w:r>
            </w:del>
          </w:p>
        </w:tc>
        <w:tc>
          <w:tcPr>
            <w:tcW w:w="692" w:type="dxa"/>
            <w:shd w:val="clear" w:color="auto" w:fill="auto"/>
            <w:hideMark/>
          </w:tcPr>
          <w:p w14:paraId="0A92E6D6" w14:textId="5819860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66" w:author="Tao Huang" w:date="2018-09-04T13:13:00Z"/>
                <w:rFonts w:eastAsia="Times New Roman" w:cs="Times New Roman"/>
                <w:color w:val="000000" w:themeColor="text1"/>
                <w:sz w:val="22"/>
              </w:rPr>
            </w:pPr>
            <w:del w:id="8767" w:author="Tao Huang" w:date="2018-09-04T13:13:00Z">
              <w:r w:rsidRPr="00B66650" w:rsidDel="001739A3">
                <w:rPr>
                  <w:rFonts w:eastAsia="Times New Roman" w:cs="Times New Roman"/>
                  <w:color w:val="000000" w:themeColor="text1"/>
                  <w:sz w:val="22"/>
                </w:rPr>
                <w:delText>5</w:delText>
              </w:r>
            </w:del>
          </w:p>
        </w:tc>
        <w:tc>
          <w:tcPr>
            <w:tcW w:w="1390" w:type="dxa"/>
            <w:shd w:val="clear" w:color="auto" w:fill="auto"/>
            <w:noWrap/>
            <w:hideMark/>
          </w:tcPr>
          <w:p w14:paraId="40AE53F8" w14:textId="6636F3B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68" w:author="Tao Huang" w:date="2018-09-04T13:13:00Z"/>
                <w:rFonts w:eastAsia="Times New Roman" w:cs="Times New Roman"/>
                <w:color w:val="000000" w:themeColor="text1"/>
                <w:sz w:val="22"/>
              </w:rPr>
            </w:pPr>
            <w:del w:id="8769" w:author="Tao Huang" w:date="2018-09-04T13:13:00Z">
              <w:r w:rsidRPr="00B66650" w:rsidDel="001739A3">
                <w:rPr>
                  <w:rFonts w:eastAsia="Times New Roman" w:cs="Times New Roman"/>
                  <w:color w:val="000000" w:themeColor="text1"/>
                  <w:sz w:val="22"/>
                </w:rPr>
                <w:delText>0.991</w:delText>
              </w:r>
            </w:del>
          </w:p>
        </w:tc>
        <w:tc>
          <w:tcPr>
            <w:tcW w:w="681" w:type="dxa"/>
            <w:shd w:val="clear" w:color="auto" w:fill="auto"/>
            <w:noWrap/>
            <w:hideMark/>
          </w:tcPr>
          <w:p w14:paraId="7AD81BB8" w14:textId="65315A8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70" w:author="Tao Huang" w:date="2018-09-04T13:13:00Z"/>
                <w:rFonts w:eastAsia="Times New Roman" w:cs="Times New Roman"/>
                <w:color w:val="000000" w:themeColor="text1"/>
                <w:sz w:val="22"/>
              </w:rPr>
            </w:pPr>
            <w:del w:id="8771" w:author="Tao Huang" w:date="2018-09-04T13:13:00Z">
              <w:r w:rsidRPr="00B66650" w:rsidDel="001739A3">
                <w:rPr>
                  <w:rFonts w:eastAsia="Times New Roman" w:cs="Times New Roman"/>
                  <w:color w:val="000000" w:themeColor="text1"/>
                  <w:sz w:val="22"/>
                </w:rPr>
                <w:delText>4</w:delText>
              </w:r>
            </w:del>
          </w:p>
        </w:tc>
      </w:tr>
      <w:tr w:rsidR="004C569C" w:rsidRPr="00B66650" w:rsidDel="001739A3" w14:paraId="642A065E" w14:textId="36C4FE34" w:rsidTr="0035133A">
        <w:trPr>
          <w:cnfStyle w:val="000000100000" w:firstRow="0" w:lastRow="0" w:firstColumn="0" w:lastColumn="0" w:oddVBand="0" w:evenVBand="0" w:oddHBand="1" w:evenHBand="0" w:firstRowFirstColumn="0" w:firstRowLastColumn="0" w:lastRowFirstColumn="0" w:lastRowLastColumn="0"/>
          <w:trHeight w:val="20"/>
          <w:jc w:val="center"/>
          <w:del w:id="8772"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2BBBDCC" w14:textId="06D5FEC9" w:rsidR="004C569C" w:rsidRPr="00B66650" w:rsidDel="001739A3" w:rsidRDefault="004C569C" w:rsidP="00B66650">
            <w:pPr>
              <w:keepNext/>
              <w:keepLines/>
              <w:shd w:val="clear" w:color="auto" w:fill="FFFFFF" w:themeFill="background1"/>
              <w:spacing w:after="0"/>
              <w:rPr>
                <w:del w:id="8773" w:author="Tao Huang" w:date="2018-09-04T13:13:00Z"/>
                <w:rFonts w:eastAsia="Times New Roman" w:cs="Times New Roman"/>
                <w:b w:val="0"/>
                <w:color w:val="000000" w:themeColor="text1"/>
                <w:sz w:val="22"/>
              </w:rPr>
            </w:pPr>
            <w:del w:id="8774" w:author="Tao Huang" w:date="2018-09-04T13:13:00Z">
              <w:r w:rsidRPr="00B66650" w:rsidDel="001739A3">
                <w:rPr>
                  <w:rFonts w:eastAsia="Times New Roman" w:cs="Times New Roman"/>
                  <w:b w:val="0"/>
                  <w:color w:val="000000" w:themeColor="text1"/>
                  <w:sz w:val="22"/>
                </w:rPr>
                <w:delText>ADL-own-EWC</w:delText>
              </w:r>
            </w:del>
          </w:p>
        </w:tc>
        <w:tc>
          <w:tcPr>
            <w:tcW w:w="727" w:type="dxa"/>
            <w:shd w:val="clear" w:color="auto" w:fill="auto"/>
            <w:hideMark/>
          </w:tcPr>
          <w:p w14:paraId="176D10FB" w14:textId="5A9C2994"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75" w:author="Tao Huang" w:date="2018-09-04T13:13:00Z"/>
                <w:rFonts w:eastAsia="Times New Roman" w:cs="Times New Roman"/>
                <w:color w:val="000000" w:themeColor="text1"/>
                <w:sz w:val="22"/>
              </w:rPr>
            </w:pPr>
            <w:del w:id="8776" w:author="Tao Huang" w:date="2018-09-04T13:13:00Z">
              <w:r w:rsidRPr="00B66650" w:rsidDel="001739A3">
                <w:rPr>
                  <w:rFonts w:eastAsia="Times New Roman" w:cs="Times New Roman"/>
                  <w:color w:val="000000" w:themeColor="text1"/>
                  <w:sz w:val="22"/>
                </w:rPr>
                <w:delText>15.67</w:delText>
              </w:r>
            </w:del>
          </w:p>
        </w:tc>
        <w:tc>
          <w:tcPr>
            <w:tcW w:w="695" w:type="dxa"/>
            <w:shd w:val="clear" w:color="auto" w:fill="auto"/>
            <w:hideMark/>
          </w:tcPr>
          <w:p w14:paraId="4E3126CE" w14:textId="33F3F453"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77" w:author="Tao Huang" w:date="2018-09-04T13:13:00Z"/>
                <w:rFonts w:eastAsia="Times New Roman" w:cs="Times New Roman"/>
                <w:color w:val="000000" w:themeColor="text1"/>
                <w:sz w:val="22"/>
              </w:rPr>
            </w:pPr>
            <w:del w:id="8778" w:author="Tao Huang" w:date="2018-09-04T13:13:00Z">
              <w:r w:rsidRPr="00B66650" w:rsidDel="001739A3">
                <w:rPr>
                  <w:rFonts w:eastAsia="Times New Roman" w:cs="Times New Roman"/>
                  <w:color w:val="000000" w:themeColor="text1"/>
                  <w:sz w:val="22"/>
                </w:rPr>
                <w:delText>5</w:delText>
              </w:r>
            </w:del>
          </w:p>
        </w:tc>
        <w:tc>
          <w:tcPr>
            <w:tcW w:w="950" w:type="dxa"/>
            <w:shd w:val="clear" w:color="auto" w:fill="auto"/>
            <w:hideMark/>
          </w:tcPr>
          <w:p w14:paraId="4EAA7A76" w14:textId="30F0DAA9"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79" w:author="Tao Huang" w:date="2018-09-04T13:13:00Z"/>
                <w:rFonts w:eastAsia="Times New Roman" w:cs="Times New Roman"/>
                <w:color w:val="000000" w:themeColor="text1"/>
                <w:sz w:val="22"/>
              </w:rPr>
            </w:pPr>
            <w:del w:id="8780" w:author="Tao Huang" w:date="2018-09-04T13:13:00Z">
              <w:r w:rsidRPr="00B66650" w:rsidDel="001739A3">
                <w:rPr>
                  <w:rFonts w:eastAsia="Times New Roman" w:cs="Times New Roman"/>
                  <w:color w:val="000000" w:themeColor="text1"/>
                  <w:sz w:val="22"/>
                </w:rPr>
                <w:delText>40.7%</w:delText>
              </w:r>
            </w:del>
          </w:p>
        </w:tc>
        <w:tc>
          <w:tcPr>
            <w:tcW w:w="694" w:type="dxa"/>
            <w:shd w:val="clear" w:color="auto" w:fill="auto"/>
            <w:hideMark/>
          </w:tcPr>
          <w:p w14:paraId="7D28E199" w14:textId="23015C50"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81" w:author="Tao Huang" w:date="2018-09-04T13:13:00Z"/>
                <w:rFonts w:eastAsia="Times New Roman" w:cs="Times New Roman"/>
                <w:color w:val="000000" w:themeColor="text1"/>
                <w:sz w:val="22"/>
              </w:rPr>
            </w:pPr>
            <w:del w:id="8782" w:author="Tao Huang" w:date="2018-09-04T13:13:00Z">
              <w:r w:rsidRPr="00B66650" w:rsidDel="001739A3">
                <w:rPr>
                  <w:rFonts w:eastAsia="Times New Roman" w:cs="Times New Roman"/>
                  <w:color w:val="000000" w:themeColor="text1"/>
                  <w:sz w:val="22"/>
                </w:rPr>
                <w:delText>5</w:delText>
              </w:r>
            </w:del>
          </w:p>
        </w:tc>
        <w:tc>
          <w:tcPr>
            <w:tcW w:w="841" w:type="dxa"/>
            <w:shd w:val="clear" w:color="auto" w:fill="auto"/>
            <w:hideMark/>
          </w:tcPr>
          <w:p w14:paraId="24639788" w14:textId="063F3784"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83" w:author="Tao Huang" w:date="2018-09-04T13:13:00Z"/>
                <w:rFonts w:eastAsia="Times New Roman" w:cs="Times New Roman"/>
                <w:color w:val="000000" w:themeColor="text1"/>
                <w:sz w:val="22"/>
              </w:rPr>
            </w:pPr>
            <w:del w:id="8784" w:author="Tao Huang" w:date="2018-09-04T13:13:00Z">
              <w:r w:rsidRPr="00B66650" w:rsidDel="001739A3">
                <w:rPr>
                  <w:rFonts w:eastAsia="Times New Roman" w:cs="Times New Roman"/>
                  <w:color w:val="000000" w:themeColor="text1"/>
                  <w:sz w:val="22"/>
                </w:rPr>
                <w:delText>0.696</w:delText>
              </w:r>
            </w:del>
          </w:p>
        </w:tc>
        <w:tc>
          <w:tcPr>
            <w:tcW w:w="692" w:type="dxa"/>
            <w:shd w:val="clear" w:color="auto" w:fill="auto"/>
            <w:hideMark/>
          </w:tcPr>
          <w:p w14:paraId="1BB8F415" w14:textId="42417D3F"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85" w:author="Tao Huang" w:date="2018-09-04T13:13:00Z"/>
                <w:rFonts w:eastAsia="Times New Roman" w:cs="Times New Roman"/>
                <w:color w:val="000000" w:themeColor="text1"/>
                <w:sz w:val="22"/>
              </w:rPr>
            </w:pPr>
            <w:del w:id="8786" w:author="Tao Huang" w:date="2018-09-04T13:13:00Z">
              <w:r w:rsidRPr="00B66650" w:rsidDel="001739A3">
                <w:rPr>
                  <w:rFonts w:eastAsia="Times New Roman" w:cs="Times New Roman"/>
                  <w:color w:val="000000" w:themeColor="text1"/>
                  <w:sz w:val="22"/>
                </w:rPr>
                <w:delText>6</w:delText>
              </w:r>
            </w:del>
          </w:p>
        </w:tc>
        <w:tc>
          <w:tcPr>
            <w:tcW w:w="1390" w:type="dxa"/>
            <w:shd w:val="clear" w:color="auto" w:fill="auto"/>
            <w:noWrap/>
            <w:hideMark/>
          </w:tcPr>
          <w:p w14:paraId="21787B89" w14:textId="656EBFD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87" w:author="Tao Huang" w:date="2018-09-04T13:13:00Z"/>
                <w:rFonts w:eastAsia="Times New Roman" w:cs="Times New Roman"/>
                <w:color w:val="000000" w:themeColor="text1"/>
                <w:sz w:val="22"/>
              </w:rPr>
            </w:pPr>
            <w:del w:id="8788" w:author="Tao Huang" w:date="2018-09-04T13:13:00Z">
              <w:r w:rsidRPr="00B66650" w:rsidDel="001739A3">
                <w:rPr>
                  <w:rFonts w:eastAsia="Times New Roman" w:cs="Times New Roman"/>
                  <w:color w:val="000000" w:themeColor="text1"/>
                  <w:sz w:val="22"/>
                </w:rPr>
                <w:delText>0.996</w:delText>
              </w:r>
            </w:del>
          </w:p>
        </w:tc>
        <w:tc>
          <w:tcPr>
            <w:tcW w:w="681" w:type="dxa"/>
            <w:shd w:val="clear" w:color="auto" w:fill="auto"/>
            <w:noWrap/>
            <w:hideMark/>
          </w:tcPr>
          <w:p w14:paraId="2627E933" w14:textId="64C3634A"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789" w:author="Tao Huang" w:date="2018-09-04T13:13:00Z"/>
                <w:rFonts w:eastAsia="Times New Roman" w:cs="Times New Roman"/>
                <w:color w:val="000000" w:themeColor="text1"/>
                <w:sz w:val="22"/>
              </w:rPr>
            </w:pPr>
            <w:del w:id="8790" w:author="Tao Huang" w:date="2018-09-04T13:13:00Z">
              <w:r w:rsidRPr="00B66650" w:rsidDel="001739A3">
                <w:rPr>
                  <w:rFonts w:eastAsia="Times New Roman" w:cs="Times New Roman"/>
                  <w:color w:val="000000" w:themeColor="text1"/>
                  <w:sz w:val="22"/>
                </w:rPr>
                <w:delText>6</w:delText>
              </w:r>
            </w:del>
          </w:p>
        </w:tc>
      </w:tr>
      <w:tr w:rsidR="004C569C" w:rsidRPr="00B66650" w:rsidDel="001739A3" w14:paraId="6747196B" w14:textId="7F93CDFC" w:rsidTr="0035133A">
        <w:trPr>
          <w:trHeight w:val="20"/>
          <w:jc w:val="center"/>
          <w:del w:id="8791"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B4330DF" w14:textId="3E58CF15" w:rsidR="004C569C" w:rsidRPr="00B66650" w:rsidDel="001739A3" w:rsidRDefault="004C569C" w:rsidP="00B66650">
            <w:pPr>
              <w:keepNext/>
              <w:keepLines/>
              <w:shd w:val="clear" w:color="auto" w:fill="FFFFFF" w:themeFill="background1"/>
              <w:spacing w:after="0"/>
              <w:rPr>
                <w:del w:id="8792" w:author="Tao Huang" w:date="2018-09-04T13:13:00Z"/>
                <w:rFonts w:eastAsia="Times New Roman" w:cs="Times New Roman"/>
                <w:b w:val="0"/>
                <w:color w:val="000000" w:themeColor="text1"/>
                <w:sz w:val="22"/>
              </w:rPr>
            </w:pPr>
            <w:del w:id="8793" w:author="Tao Huang" w:date="2018-09-04T13:13:00Z">
              <w:r w:rsidRPr="00B66650" w:rsidDel="001739A3">
                <w:rPr>
                  <w:rFonts w:eastAsia="Times New Roman" w:cs="Times New Roman"/>
                  <w:b w:val="0"/>
                  <w:color w:val="000000" w:themeColor="text1"/>
                  <w:sz w:val="22"/>
                </w:rPr>
                <w:delText>ADL-intra-EWC</w:delText>
              </w:r>
            </w:del>
          </w:p>
        </w:tc>
        <w:tc>
          <w:tcPr>
            <w:tcW w:w="727" w:type="dxa"/>
            <w:shd w:val="clear" w:color="auto" w:fill="auto"/>
            <w:hideMark/>
          </w:tcPr>
          <w:p w14:paraId="1BB6A3FF" w14:textId="700D2953"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94" w:author="Tao Huang" w:date="2018-09-04T13:13:00Z"/>
                <w:rFonts w:eastAsia="Times New Roman" w:cs="Times New Roman"/>
                <w:color w:val="000000" w:themeColor="text1"/>
                <w:sz w:val="22"/>
              </w:rPr>
            </w:pPr>
            <w:del w:id="8795" w:author="Tao Huang" w:date="2018-09-04T13:13:00Z">
              <w:r w:rsidRPr="00B66650" w:rsidDel="001739A3">
                <w:rPr>
                  <w:rFonts w:eastAsia="Times New Roman" w:cs="Times New Roman"/>
                  <w:color w:val="000000" w:themeColor="text1"/>
                  <w:sz w:val="22"/>
                </w:rPr>
                <w:delText>15.35</w:delText>
              </w:r>
            </w:del>
          </w:p>
        </w:tc>
        <w:tc>
          <w:tcPr>
            <w:tcW w:w="695" w:type="dxa"/>
            <w:shd w:val="clear" w:color="auto" w:fill="auto"/>
            <w:hideMark/>
          </w:tcPr>
          <w:p w14:paraId="48BE1DF7" w14:textId="43F7470B"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96" w:author="Tao Huang" w:date="2018-09-04T13:13:00Z"/>
                <w:rFonts w:eastAsia="Times New Roman" w:cs="Times New Roman"/>
                <w:color w:val="000000" w:themeColor="text1"/>
                <w:sz w:val="22"/>
              </w:rPr>
            </w:pPr>
            <w:del w:id="8797" w:author="Tao Huang" w:date="2018-09-04T13:13:00Z">
              <w:r w:rsidRPr="00B66650" w:rsidDel="001739A3">
                <w:rPr>
                  <w:rFonts w:eastAsia="Times New Roman" w:cs="Times New Roman"/>
                  <w:color w:val="000000" w:themeColor="text1"/>
                  <w:sz w:val="22"/>
                </w:rPr>
                <w:delText>2</w:delText>
              </w:r>
            </w:del>
          </w:p>
        </w:tc>
        <w:tc>
          <w:tcPr>
            <w:tcW w:w="950" w:type="dxa"/>
            <w:shd w:val="clear" w:color="auto" w:fill="auto"/>
            <w:hideMark/>
          </w:tcPr>
          <w:p w14:paraId="40906CA4" w14:textId="006D4E7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798" w:author="Tao Huang" w:date="2018-09-04T13:13:00Z"/>
                <w:rFonts w:eastAsia="Times New Roman" w:cs="Times New Roman"/>
                <w:color w:val="000000" w:themeColor="text1"/>
                <w:sz w:val="22"/>
              </w:rPr>
            </w:pPr>
            <w:del w:id="8799" w:author="Tao Huang" w:date="2018-09-04T13:13:00Z">
              <w:r w:rsidRPr="00B66650" w:rsidDel="001739A3">
                <w:rPr>
                  <w:rFonts w:eastAsia="Times New Roman" w:cs="Times New Roman"/>
                  <w:color w:val="000000" w:themeColor="text1"/>
                  <w:sz w:val="22"/>
                </w:rPr>
                <w:delText>40.4%</w:delText>
              </w:r>
            </w:del>
          </w:p>
        </w:tc>
        <w:tc>
          <w:tcPr>
            <w:tcW w:w="694" w:type="dxa"/>
            <w:shd w:val="clear" w:color="auto" w:fill="auto"/>
            <w:hideMark/>
          </w:tcPr>
          <w:p w14:paraId="7FA4963B" w14:textId="7C66BF3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00" w:author="Tao Huang" w:date="2018-09-04T13:13:00Z"/>
                <w:rFonts w:eastAsia="Times New Roman" w:cs="Times New Roman"/>
                <w:color w:val="000000" w:themeColor="text1"/>
                <w:sz w:val="22"/>
              </w:rPr>
            </w:pPr>
            <w:del w:id="8801" w:author="Tao Huang" w:date="2018-09-04T13:13:00Z">
              <w:r w:rsidRPr="00B66650" w:rsidDel="001739A3">
                <w:rPr>
                  <w:rFonts w:eastAsia="Times New Roman" w:cs="Times New Roman"/>
                  <w:color w:val="000000" w:themeColor="text1"/>
                  <w:sz w:val="22"/>
                </w:rPr>
                <w:delText>2</w:delText>
              </w:r>
            </w:del>
          </w:p>
        </w:tc>
        <w:tc>
          <w:tcPr>
            <w:tcW w:w="841" w:type="dxa"/>
            <w:shd w:val="clear" w:color="auto" w:fill="auto"/>
            <w:hideMark/>
          </w:tcPr>
          <w:p w14:paraId="682460A6" w14:textId="0CC227A7"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02" w:author="Tao Huang" w:date="2018-09-04T13:13:00Z"/>
                <w:rFonts w:eastAsia="Times New Roman" w:cs="Times New Roman"/>
                <w:color w:val="000000" w:themeColor="text1"/>
                <w:sz w:val="22"/>
              </w:rPr>
            </w:pPr>
            <w:del w:id="8803" w:author="Tao Huang" w:date="2018-09-04T13:13:00Z">
              <w:r w:rsidRPr="00B66650" w:rsidDel="001739A3">
                <w:rPr>
                  <w:rFonts w:eastAsia="Times New Roman" w:cs="Times New Roman"/>
                  <w:color w:val="000000" w:themeColor="text1"/>
                  <w:sz w:val="22"/>
                </w:rPr>
                <w:delText>0.694</w:delText>
              </w:r>
            </w:del>
          </w:p>
        </w:tc>
        <w:tc>
          <w:tcPr>
            <w:tcW w:w="692" w:type="dxa"/>
            <w:shd w:val="clear" w:color="auto" w:fill="auto"/>
            <w:hideMark/>
          </w:tcPr>
          <w:p w14:paraId="569CAD06" w14:textId="0F77F721"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04" w:author="Tao Huang" w:date="2018-09-04T13:13:00Z"/>
                <w:rFonts w:eastAsia="Times New Roman" w:cs="Times New Roman"/>
                <w:color w:val="000000" w:themeColor="text1"/>
                <w:sz w:val="22"/>
              </w:rPr>
            </w:pPr>
            <w:del w:id="8805" w:author="Tao Huang" w:date="2018-09-04T13:13:00Z">
              <w:r w:rsidRPr="00B66650" w:rsidDel="001739A3">
                <w:rPr>
                  <w:rFonts w:eastAsia="Times New Roman" w:cs="Times New Roman"/>
                  <w:color w:val="000000" w:themeColor="text1"/>
                  <w:sz w:val="22"/>
                </w:rPr>
                <w:delText>4</w:delText>
              </w:r>
            </w:del>
          </w:p>
        </w:tc>
        <w:tc>
          <w:tcPr>
            <w:tcW w:w="1390" w:type="dxa"/>
            <w:shd w:val="clear" w:color="auto" w:fill="auto"/>
            <w:noWrap/>
            <w:hideMark/>
          </w:tcPr>
          <w:p w14:paraId="53A6AE86" w14:textId="08506F1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06" w:author="Tao Huang" w:date="2018-09-04T13:13:00Z"/>
                <w:rFonts w:eastAsia="Times New Roman" w:cs="Times New Roman"/>
                <w:color w:val="000000" w:themeColor="text1"/>
                <w:sz w:val="22"/>
              </w:rPr>
            </w:pPr>
            <w:del w:id="8807" w:author="Tao Huang" w:date="2018-09-04T13:13:00Z">
              <w:r w:rsidRPr="00B66650" w:rsidDel="001739A3">
                <w:rPr>
                  <w:rFonts w:eastAsia="Times New Roman" w:cs="Times New Roman"/>
                  <w:color w:val="000000" w:themeColor="text1"/>
                  <w:sz w:val="22"/>
                </w:rPr>
                <w:delText>0.988</w:delText>
              </w:r>
            </w:del>
          </w:p>
        </w:tc>
        <w:tc>
          <w:tcPr>
            <w:tcW w:w="681" w:type="dxa"/>
            <w:shd w:val="clear" w:color="auto" w:fill="auto"/>
            <w:noWrap/>
            <w:hideMark/>
          </w:tcPr>
          <w:p w14:paraId="3C82215F" w14:textId="10C20DB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08" w:author="Tao Huang" w:date="2018-09-04T13:13:00Z"/>
                <w:rFonts w:eastAsia="Times New Roman" w:cs="Times New Roman"/>
                <w:color w:val="000000" w:themeColor="text1"/>
                <w:sz w:val="22"/>
              </w:rPr>
            </w:pPr>
            <w:del w:id="8809" w:author="Tao Huang" w:date="2018-09-04T13:13:00Z">
              <w:r w:rsidRPr="00B66650" w:rsidDel="001739A3">
                <w:rPr>
                  <w:rFonts w:eastAsia="Times New Roman" w:cs="Times New Roman"/>
                  <w:color w:val="000000" w:themeColor="text1"/>
                  <w:sz w:val="22"/>
                </w:rPr>
                <w:delText>3</w:delText>
              </w:r>
            </w:del>
          </w:p>
        </w:tc>
      </w:tr>
      <w:tr w:rsidR="004C569C" w:rsidRPr="00B66650" w:rsidDel="001739A3" w14:paraId="65EC9267" w14:textId="7BA0700D" w:rsidTr="0035133A">
        <w:trPr>
          <w:cnfStyle w:val="000000100000" w:firstRow="0" w:lastRow="0" w:firstColumn="0" w:lastColumn="0" w:oddVBand="0" w:evenVBand="0" w:oddHBand="1" w:evenHBand="0" w:firstRowFirstColumn="0" w:firstRowLastColumn="0" w:lastRowFirstColumn="0" w:lastRowLastColumn="0"/>
          <w:trHeight w:val="20"/>
          <w:jc w:val="center"/>
          <w:del w:id="8810"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DA70AE5" w14:textId="64522D76" w:rsidR="004C569C" w:rsidRPr="00B66650" w:rsidDel="001739A3" w:rsidRDefault="004C569C" w:rsidP="00B66650">
            <w:pPr>
              <w:keepNext/>
              <w:keepLines/>
              <w:shd w:val="clear" w:color="auto" w:fill="FFFFFF" w:themeFill="background1"/>
              <w:spacing w:after="0"/>
              <w:rPr>
                <w:del w:id="8811" w:author="Tao Huang" w:date="2018-09-04T13:13:00Z"/>
                <w:rFonts w:eastAsia="Times New Roman" w:cs="Times New Roman"/>
                <w:b w:val="0"/>
                <w:color w:val="000000" w:themeColor="text1"/>
                <w:sz w:val="22"/>
              </w:rPr>
            </w:pPr>
            <w:del w:id="8812" w:author="Tao Huang" w:date="2018-09-04T13:13:00Z">
              <w:r w:rsidRPr="00B66650" w:rsidDel="001739A3">
                <w:rPr>
                  <w:rFonts w:eastAsia="Times New Roman" w:cs="Times New Roman"/>
                  <w:b w:val="0"/>
                  <w:color w:val="000000" w:themeColor="text1"/>
                  <w:sz w:val="22"/>
                </w:rPr>
                <w:delText>ADL-own-IC</w:delText>
              </w:r>
            </w:del>
          </w:p>
        </w:tc>
        <w:tc>
          <w:tcPr>
            <w:tcW w:w="727" w:type="dxa"/>
            <w:shd w:val="clear" w:color="auto" w:fill="auto"/>
            <w:hideMark/>
          </w:tcPr>
          <w:p w14:paraId="7C59B1AE" w14:textId="3FA6FDE1"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13" w:author="Tao Huang" w:date="2018-09-04T13:13:00Z"/>
                <w:rFonts w:eastAsia="Times New Roman" w:cs="Times New Roman"/>
                <w:color w:val="000000" w:themeColor="text1"/>
                <w:sz w:val="22"/>
              </w:rPr>
            </w:pPr>
            <w:del w:id="8814" w:author="Tao Huang" w:date="2018-09-04T13:13:00Z">
              <w:r w:rsidRPr="00B66650" w:rsidDel="001739A3">
                <w:rPr>
                  <w:rFonts w:eastAsia="Times New Roman" w:cs="Times New Roman"/>
                  <w:color w:val="000000" w:themeColor="text1"/>
                  <w:sz w:val="22"/>
                </w:rPr>
                <w:delText>16.23</w:delText>
              </w:r>
            </w:del>
          </w:p>
        </w:tc>
        <w:tc>
          <w:tcPr>
            <w:tcW w:w="695" w:type="dxa"/>
            <w:shd w:val="clear" w:color="auto" w:fill="auto"/>
            <w:hideMark/>
          </w:tcPr>
          <w:p w14:paraId="18024CC9" w14:textId="04667DCE"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15" w:author="Tao Huang" w:date="2018-09-04T13:13:00Z"/>
                <w:rFonts w:eastAsia="Times New Roman" w:cs="Times New Roman"/>
                <w:color w:val="000000" w:themeColor="text1"/>
                <w:sz w:val="22"/>
              </w:rPr>
            </w:pPr>
            <w:del w:id="8816" w:author="Tao Huang" w:date="2018-09-04T13:13:00Z">
              <w:r w:rsidRPr="00B66650" w:rsidDel="001739A3">
                <w:rPr>
                  <w:rFonts w:eastAsia="Times New Roman" w:cs="Times New Roman"/>
                  <w:color w:val="000000" w:themeColor="text1"/>
                  <w:sz w:val="22"/>
                </w:rPr>
                <w:delText>7</w:delText>
              </w:r>
            </w:del>
          </w:p>
        </w:tc>
        <w:tc>
          <w:tcPr>
            <w:tcW w:w="950" w:type="dxa"/>
            <w:shd w:val="clear" w:color="auto" w:fill="auto"/>
            <w:hideMark/>
          </w:tcPr>
          <w:p w14:paraId="2B487624" w14:textId="6AF4EBE0"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17" w:author="Tao Huang" w:date="2018-09-04T13:13:00Z"/>
                <w:rFonts w:eastAsia="Times New Roman" w:cs="Times New Roman"/>
                <w:color w:val="000000" w:themeColor="text1"/>
                <w:sz w:val="22"/>
              </w:rPr>
            </w:pPr>
            <w:del w:id="8818" w:author="Tao Huang" w:date="2018-09-04T13:13:00Z">
              <w:r w:rsidRPr="00B66650" w:rsidDel="001739A3">
                <w:rPr>
                  <w:rFonts w:eastAsia="Times New Roman" w:cs="Times New Roman"/>
                  <w:color w:val="000000" w:themeColor="text1"/>
                  <w:sz w:val="22"/>
                </w:rPr>
                <w:delText>40.8%</w:delText>
              </w:r>
            </w:del>
          </w:p>
        </w:tc>
        <w:tc>
          <w:tcPr>
            <w:tcW w:w="694" w:type="dxa"/>
            <w:shd w:val="clear" w:color="auto" w:fill="auto"/>
            <w:hideMark/>
          </w:tcPr>
          <w:p w14:paraId="15E9029F" w14:textId="01BEB937"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19" w:author="Tao Huang" w:date="2018-09-04T13:13:00Z"/>
                <w:rFonts w:eastAsia="Times New Roman" w:cs="Times New Roman"/>
                <w:color w:val="000000" w:themeColor="text1"/>
                <w:sz w:val="22"/>
              </w:rPr>
            </w:pPr>
            <w:del w:id="8820" w:author="Tao Huang" w:date="2018-09-04T13:13:00Z">
              <w:r w:rsidRPr="00B66650" w:rsidDel="001739A3">
                <w:rPr>
                  <w:rFonts w:eastAsia="Times New Roman" w:cs="Times New Roman"/>
                  <w:color w:val="000000" w:themeColor="text1"/>
                  <w:sz w:val="22"/>
                </w:rPr>
                <w:delText>6</w:delText>
              </w:r>
            </w:del>
          </w:p>
        </w:tc>
        <w:tc>
          <w:tcPr>
            <w:tcW w:w="841" w:type="dxa"/>
            <w:shd w:val="clear" w:color="auto" w:fill="auto"/>
            <w:hideMark/>
          </w:tcPr>
          <w:p w14:paraId="27164270" w14:textId="0CD41A65"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21" w:author="Tao Huang" w:date="2018-09-04T13:13:00Z"/>
                <w:rFonts w:eastAsia="Times New Roman" w:cs="Times New Roman"/>
                <w:color w:val="000000" w:themeColor="text1"/>
                <w:sz w:val="22"/>
              </w:rPr>
            </w:pPr>
            <w:del w:id="8822" w:author="Tao Huang" w:date="2018-09-04T13:13:00Z">
              <w:r w:rsidRPr="00B66650" w:rsidDel="001739A3">
                <w:rPr>
                  <w:rFonts w:eastAsia="Times New Roman" w:cs="Times New Roman"/>
                  <w:color w:val="000000" w:themeColor="text1"/>
                  <w:sz w:val="22"/>
                </w:rPr>
                <w:delText>0.694</w:delText>
              </w:r>
            </w:del>
          </w:p>
        </w:tc>
        <w:tc>
          <w:tcPr>
            <w:tcW w:w="692" w:type="dxa"/>
            <w:shd w:val="clear" w:color="auto" w:fill="auto"/>
            <w:hideMark/>
          </w:tcPr>
          <w:p w14:paraId="1BFF90C4" w14:textId="40055D00"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23" w:author="Tao Huang" w:date="2018-09-04T13:13:00Z"/>
                <w:rFonts w:eastAsia="Times New Roman" w:cs="Times New Roman"/>
                <w:color w:val="000000" w:themeColor="text1"/>
                <w:sz w:val="22"/>
              </w:rPr>
            </w:pPr>
            <w:del w:id="8824" w:author="Tao Huang" w:date="2018-09-04T13:13:00Z">
              <w:r w:rsidRPr="00B66650" w:rsidDel="001739A3">
                <w:rPr>
                  <w:rFonts w:eastAsia="Times New Roman" w:cs="Times New Roman"/>
                  <w:color w:val="000000" w:themeColor="text1"/>
                  <w:sz w:val="22"/>
                </w:rPr>
                <w:delText>3</w:delText>
              </w:r>
            </w:del>
          </w:p>
        </w:tc>
        <w:tc>
          <w:tcPr>
            <w:tcW w:w="1390" w:type="dxa"/>
            <w:shd w:val="clear" w:color="auto" w:fill="auto"/>
            <w:noWrap/>
            <w:hideMark/>
          </w:tcPr>
          <w:p w14:paraId="36616D05" w14:textId="28CD9E5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25" w:author="Tao Huang" w:date="2018-09-04T13:13:00Z"/>
                <w:rFonts w:eastAsia="Times New Roman" w:cs="Times New Roman"/>
                <w:color w:val="000000" w:themeColor="text1"/>
                <w:sz w:val="22"/>
              </w:rPr>
            </w:pPr>
            <w:del w:id="8826" w:author="Tao Huang" w:date="2018-09-04T13:13:00Z">
              <w:r w:rsidRPr="00B66650" w:rsidDel="001739A3">
                <w:rPr>
                  <w:rFonts w:eastAsia="Times New Roman" w:cs="Times New Roman"/>
                  <w:color w:val="000000" w:themeColor="text1"/>
                  <w:sz w:val="22"/>
                </w:rPr>
                <w:delText>0.997</w:delText>
              </w:r>
            </w:del>
          </w:p>
        </w:tc>
        <w:tc>
          <w:tcPr>
            <w:tcW w:w="681" w:type="dxa"/>
            <w:shd w:val="clear" w:color="auto" w:fill="auto"/>
            <w:noWrap/>
            <w:hideMark/>
          </w:tcPr>
          <w:p w14:paraId="52A02D09" w14:textId="73400F8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27" w:author="Tao Huang" w:date="2018-09-04T13:13:00Z"/>
                <w:rFonts w:eastAsia="Times New Roman" w:cs="Times New Roman"/>
                <w:color w:val="000000" w:themeColor="text1"/>
                <w:sz w:val="22"/>
              </w:rPr>
            </w:pPr>
            <w:del w:id="8828" w:author="Tao Huang" w:date="2018-09-04T13:13:00Z">
              <w:r w:rsidRPr="00B66650" w:rsidDel="001739A3">
                <w:rPr>
                  <w:rFonts w:eastAsia="Times New Roman" w:cs="Times New Roman"/>
                  <w:color w:val="000000" w:themeColor="text1"/>
                  <w:sz w:val="22"/>
                </w:rPr>
                <w:delText>5</w:delText>
              </w:r>
            </w:del>
          </w:p>
        </w:tc>
      </w:tr>
      <w:tr w:rsidR="004C569C" w:rsidRPr="00B66650" w:rsidDel="001739A3" w14:paraId="3B41424B" w14:textId="46585D97" w:rsidTr="0035133A">
        <w:trPr>
          <w:trHeight w:val="20"/>
          <w:jc w:val="center"/>
          <w:del w:id="8829"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B954FB" w14:textId="54F7A3F9" w:rsidR="004C569C" w:rsidRPr="00B66650" w:rsidDel="001739A3" w:rsidRDefault="004C569C" w:rsidP="00B66650">
            <w:pPr>
              <w:keepNext/>
              <w:keepLines/>
              <w:shd w:val="clear" w:color="auto" w:fill="FFFFFF" w:themeFill="background1"/>
              <w:spacing w:after="0"/>
              <w:rPr>
                <w:del w:id="8830" w:author="Tao Huang" w:date="2018-09-04T13:13:00Z"/>
                <w:rFonts w:eastAsia="Times New Roman" w:cs="Times New Roman"/>
                <w:b w:val="0"/>
                <w:color w:val="000000" w:themeColor="text1"/>
                <w:sz w:val="22"/>
              </w:rPr>
            </w:pPr>
            <w:del w:id="8831" w:author="Tao Huang" w:date="2018-09-04T13:13:00Z">
              <w:r w:rsidRPr="00B66650" w:rsidDel="001739A3">
                <w:rPr>
                  <w:rFonts w:eastAsia="Times New Roman" w:cs="Times New Roman"/>
                  <w:b w:val="0"/>
                  <w:color w:val="000000" w:themeColor="text1"/>
                  <w:sz w:val="22"/>
                </w:rPr>
                <w:delText>ADL-intra-IC</w:delText>
              </w:r>
            </w:del>
          </w:p>
        </w:tc>
        <w:tc>
          <w:tcPr>
            <w:tcW w:w="727" w:type="dxa"/>
            <w:shd w:val="clear" w:color="auto" w:fill="auto"/>
            <w:hideMark/>
          </w:tcPr>
          <w:p w14:paraId="43FDF9AD" w14:textId="3B5A6E09"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32" w:author="Tao Huang" w:date="2018-09-04T13:13:00Z"/>
                <w:rFonts w:eastAsia="Times New Roman" w:cs="Times New Roman"/>
                <w:color w:val="000000" w:themeColor="text1"/>
                <w:sz w:val="22"/>
              </w:rPr>
            </w:pPr>
            <w:del w:id="8833" w:author="Tao Huang" w:date="2018-09-04T13:13:00Z">
              <w:r w:rsidRPr="00B66650" w:rsidDel="001739A3">
                <w:rPr>
                  <w:rFonts w:eastAsia="Times New Roman" w:cs="Times New Roman"/>
                  <w:color w:val="000000" w:themeColor="text1"/>
                  <w:sz w:val="22"/>
                </w:rPr>
                <w:delText>15.57</w:delText>
              </w:r>
            </w:del>
          </w:p>
        </w:tc>
        <w:tc>
          <w:tcPr>
            <w:tcW w:w="695" w:type="dxa"/>
            <w:shd w:val="clear" w:color="auto" w:fill="auto"/>
            <w:hideMark/>
          </w:tcPr>
          <w:p w14:paraId="0160292F" w14:textId="173C1C4C"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34" w:author="Tao Huang" w:date="2018-09-04T13:13:00Z"/>
                <w:rFonts w:eastAsia="Times New Roman" w:cs="Times New Roman"/>
                <w:color w:val="000000" w:themeColor="text1"/>
                <w:sz w:val="22"/>
              </w:rPr>
            </w:pPr>
            <w:del w:id="8835" w:author="Tao Huang" w:date="2018-09-04T13:13:00Z">
              <w:r w:rsidRPr="00B66650" w:rsidDel="001739A3">
                <w:rPr>
                  <w:rFonts w:eastAsia="Times New Roman" w:cs="Times New Roman"/>
                  <w:color w:val="000000" w:themeColor="text1"/>
                  <w:sz w:val="22"/>
                </w:rPr>
                <w:delText>4</w:delText>
              </w:r>
            </w:del>
          </w:p>
        </w:tc>
        <w:tc>
          <w:tcPr>
            <w:tcW w:w="950" w:type="dxa"/>
            <w:shd w:val="clear" w:color="auto" w:fill="auto"/>
            <w:hideMark/>
          </w:tcPr>
          <w:p w14:paraId="6118A08D" w14:textId="78165EF5"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36" w:author="Tao Huang" w:date="2018-09-04T13:13:00Z"/>
                <w:rFonts w:eastAsia="Times New Roman" w:cs="Times New Roman"/>
                <w:color w:val="000000" w:themeColor="text1"/>
                <w:sz w:val="22"/>
              </w:rPr>
            </w:pPr>
            <w:del w:id="8837" w:author="Tao Huang" w:date="2018-09-04T13:13:00Z">
              <w:r w:rsidRPr="00B66650" w:rsidDel="001739A3">
                <w:rPr>
                  <w:rFonts w:eastAsia="Times New Roman" w:cs="Times New Roman"/>
                  <w:color w:val="000000" w:themeColor="text1"/>
                  <w:sz w:val="22"/>
                </w:rPr>
                <w:delText>40.4%</w:delText>
              </w:r>
            </w:del>
          </w:p>
        </w:tc>
        <w:tc>
          <w:tcPr>
            <w:tcW w:w="694" w:type="dxa"/>
            <w:shd w:val="clear" w:color="auto" w:fill="auto"/>
            <w:hideMark/>
          </w:tcPr>
          <w:p w14:paraId="08D42F13" w14:textId="0D45C48F"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38" w:author="Tao Huang" w:date="2018-09-04T13:13:00Z"/>
                <w:rFonts w:eastAsia="Times New Roman" w:cs="Times New Roman"/>
                <w:color w:val="000000" w:themeColor="text1"/>
                <w:sz w:val="22"/>
              </w:rPr>
            </w:pPr>
            <w:del w:id="8839" w:author="Tao Huang" w:date="2018-09-04T13:13:00Z">
              <w:r w:rsidRPr="00B66650" w:rsidDel="001739A3">
                <w:rPr>
                  <w:rFonts w:eastAsia="Times New Roman" w:cs="Times New Roman"/>
                  <w:color w:val="000000" w:themeColor="text1"/>
                  <w:sz w:val="22"/>
                </w:rPr>
                <w:delText>3</w:delText>
              </w:r>
            </w:del>
          </w:p>
        </w:tc>
        <w:tc>
          <w:tcPr>
            <w:tcW w:w="841" w:type="dxa"/>
            <w:shd w:val="clear" w:color="auto" w:fill="auto"/>
            <w:hideMark/>
          </w:tcPr>
          <w:p w14:paraId="4F1E8F6B" w14:textId="489256A0"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40" w:author="Tao Huang" w:date="2018-09-04T13:13:00Z"/>
                <w:rFonts w:eastAsia="Times New Roman" w:cs="Times New Roman"/>
                <w:color w:val="000000" w:themeColor="text1"/>
                <w:sz w:val="22"/>
              </w:rPr>
            </w:pPr>
            <w:del w:id="8841" w:author="Tao Huang" w:date="2018-09-04T13:13:00Z">
              <w:r w:rsidRPr="00B66650" w:rsidDel="001739A3">
                <w:rPr>
                  <w:rFonts w:eastAsia="Times New Roman" w:cs="Times New Roman"/>
                  <w:color w:val="000000" w:themeColor="text1"/>
                  <w:sz w:val="22"/>
                </w:rPr>
                <w:delText>0.692</w:delText>
              </w:r>
            </w:del>
          </w:p>
        </w:tc>
        <w:tc>
          <w:tcPr>
            <w:tcW w:w="692" w:type="dxa"/>
            <w:shd w:val="clear" w:color="auto" w:fill="auto"/>
            <w:hideMark/>
          </w:tcPr>
          <w:p w14:paraId="6270D974" w14:textId="31120634"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42" w:author="Tao Huang" w:date="2018-09-04T13:13:00Z"/>
                <w:rFonts w:eastAsia="Times New Roman" w:cs="Times New Roman"/>
                <w:color w:val="000000" w:themeColor="text1"/>
                <w:sz w:val="22"/>
              </w:rPr>
            </w:pPr>
            <w:del w:id="8843" w:author="Tao Huang" w:date="2018-09-04T13:13:00Z">
              <w:r w:rsidRPr="00B66650" w:rsidDel="001739A3">
                <w:rPr>
                  <w:rFonts w:eastAsia="Times New Roman" w:cs="Times New Roman"/>
                  <w:color w:val="000000" w:themeColor="text1"/>
                  <w:sz w:val="22"/>
                </w:rPr>
                <w:delText>2</w:delText>
              </w:r>
            </w:del>
          </w:p>
        </w:tc>
        <w:tc>
          <w:tcPr>
            <w:tcW w:w="1390" w:type="dxa"/>
            <w:shd w:val="clear" w:color="auto" w:fill="auto"/>
            <w:noWrap/>
            <w:hideMark/>
          </w:tcPr>
          <w:p w14:paraId="1E533253" w14:textId="1B84B6B6"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44" w:author="Tao Huang" w:date="2018-09-04T13:13:00Z"/>
                <w:rFonts w:eastAsia="Times New Roman" w:cs="Times New Roman"/>
                <w:color w:val="000000" w:themeColor="text1"/>
                <w:sz w:val="22"/>
              </w:rPr>
            </w:pPr>
            <w:del w:id="8845" w:author="Tao Huang" w:date="2018-09-04T13:13:00Z">
              <w:r w:rsidRPr="00B66650" w:rsidDel="001739A3">
                <w:rPr>
                  <w:rFonts w:eastAsia="Times New Roman" w:cs="Times New Roman"/>
                  <w:color w:val="000000" w:themeColor="text1"/>
                  <w:sz w:val="22"/>
                </w:rPr>
                <w:delText>0.988</w:delText>
              </w:r>
            </w:del>
          </w:p>
        </w:tc>
        <w:tc>
          <w:tcPr>
            <w:tcW w:w="681" w:type="dxa"/>
            <w:shd w:val="clear" w:color="auto" w:fill="auto"/>
            <w:noWrap/>
            <w:hideMark/>
          </w:tcPr>
          <w:p w14:paraId="78BE654D" w14:textId="4D6211F9" w:rsidR="004C569C" w:rsidRPr="00B66650" w:rsidDel="001739A3"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46" w:author="Tao Huang" w:date="2018-09-04T13:13:00Z"/>
                <w:rFonts w:eastAsia="Times New Roman" w:cs="Times New Roman"/>
                <w:color w:val="000000" w:themeColor="text1"/>
                <w:sz w:val="22"/>
              </w:rPr>
            </w:pPr>
            <w:del w:id="8847" w:author="Tao Huang" w:date="2018-09-04T13:13:00Z">
              <w:r w:rsidRPr="00B66650" w:rsidDel="001739A3">
                <w:rPr>
                  <w:rFonts w:eastAsia="Times New Roman" w:cs="Times New Roman"/>
                  <w:color w:val="000000" w:themeColor="text1"/>
                  <w:sz w:val="22"/>
                </w:rPr>
                <w:delText>2</w:delText>
              </w:r>
            </w:del>
          </w:p>
        </w:tc>
      </w:tr>
      <w:tr w:rsidR="001E17BA" w:rsidRPr="00B66650" w:rsidDel="001739A3" w14:paraId="0129C243" w14:textId="24F72044" w:rsidTr="0035133A">
        <w:trPr>
          <w:cnfStyle w:val="000000100000" w:firstRow="0" w:lastRow="0" w:firstColumn="0" w:lastColumn="0" w:oddVBand="0" w:evenVBand="0" w:oddHBand="1" w:evenHBand="0" w:firstRowFirstColumn="0" w:firstRowLastColumn="0" w:lastRowFirstColumn="0" w:lastRowLastColumn="0"/>
          <w:trHeight w:val="20"/>
          <w:jc w:val="center"/>
          <w:del w:id="8848"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9912E2" w14:textId="470B456B" w:rsidR="004C569C" w:rsidRPr="00B66650" w:rsidDel="001739A3" w:rsidRDefault="004C569C" w:rsidP="00B66650">
            <w:pPr>
              <w:keepNext/>
              <w:keepLines/>
              <w:shd w:val="clear" w:color="auto" w:fill="FFFFFF" w:themeFill="background1"/>
              <w:spacing w:after="0"/>
              <w:rPr>
                <w:del w:id="8849" w:author="Tao Huang" w:date="2018-09-04T13:13:00Z"/>
                <w:rFonts w:eastAsia="Times New Roman" w:cs="Times New Roman"/>
                <w:b w:val="0"/>
                <w:color w:val="000000" w:themeColor="text1"/>
                <w:sz w:val="22"/>
              </w:rPr>
            </w:pPr>
            <w:del w:id="8850" w:author="Tao Huang" w:date="2018-09-04T13:13:00Z">
              <w:r w:rsidRPr="00B66650" w:rsidDel="001739A3">
                <w:rPr>
                  <w:rFonts w:eastAsia="Times New Roman" w:cs="Times New Roman"/>
                  <w:b w:val="0"/>
                  <w:color w:val="000000" w:themeColor="text1"/>
                  <w:sz w:val="22"/>
                </w:rPr>
                <w:delText>ADL-EWC-IC</w:delText>
              </w:r>
            </w:del>
          </w:p>
        </w:tc>
        <w:tc>
          <w:tcPr>
            <w:tcW w:w="727" w:type="dxa"/>
            <w:shd w:val="clear" w:color="auto" w:fill="auto"/>
            <w:hideMark/>
          </w:tcPr>
          <w:p w14:paraId="7876478F" w14:textId="1672F25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51" w:author="Tao Huang" w:date="2018-09-04T13:13:00Z"/>
                <w:rFonts w:eastAsia="Times New Roman" w:cs="Times New Roman"/>
                <w:color w:val="000000" w:themeColor="text1"/>
                <w:sz w:val="22"/>
              </w:rPr>
            </w:pPr>
            <w:del w:id="8852" w:author="Tao Huang" w:date="2018-09-04T13:13:00Z">
              <w:r w:rsidRPr="00B66650" w:rsidDel="001739A3">
                <w:rPr>
                  <w:rFonts w:eastAsia="Times New Roman" w:cs="Times New Roman"/>
                  <w:color w:val="000000" w:themeColor="text1"/>
                  <w:sz w:val="22"/>
                </w:rPr>
                <w:delText>15.29</w:delText>
              </w:r>
            </w:del>
          </w:p>
        </w:tc>
        <w:tc>
          <w:tcPr>
            <w:tcW w:w="695" w:type="dxa"/>
            <w:shd w:val="clear" w:color="auto" w:fill="auto"/>
            <w:hideMark/>
          </w:tcPr>
          <w:p w14:paraId="6CA42285" w14:textId="52C8A11E"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53" w:author="Tao Huang" w:date="2018-09-04T13:13:00Z"/>
                <w:rFonts w:eastAsia="Times New Roman" w:cs="Times New Roman"/>
                <w:color w:val="000000" w:themeColor="text1"/>
                <w:sz w:val="22"/>
              </w:rPr>
            </w:pPr>
            <w:del w:id="8854" w:author="Tao Huang" w:date="2018-09-04T13:13:00Z">
              <w:r w:rsidRPr="00B66650" w:rsidDel="001739A3">
                <w:rPr>
                  <w:rFonts w:eastAsia="Times New Roman" w:cs="Times New Roman"/>
                  <w:color w:val="000000" w:themeColor="text1"/>
                  <w:sz w:val="22"/>
                </w:rPr>
                <w:delText>1</w:delText>
              </w:r>
            </w:del>
          </w:p>
        </w:tc>
        <w:tc>
          <w:tcPr>
            <w:tcW w:w="950" w:type="dxa"/>
            <w:shd w:val="clear" w:color="auto" w:fill="auto"/>
            <w:hideMark/>
          </w:tcPr>
          <w:p w14:paraId="6FCD45F8" w14:textId="75D9D2BD"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55" w:author="Tao Huang" w:date="2018-09-04T13:13:00Z"/>
                <w:rFonts w:eastAsia="Times New Roman" w:cs="Times New Roman"/>
                <w:color w:val="000000" w:themeColor="text1"/>
                <w:sz w:val="22"/>
              </w:rPr>
            </w:pPr>
            <w:del w:id="8856" w:author="Tao Huang" w:date="2018-09-04T13:13:00Z">
              <w:r w:rsidRPr="00B66650" w:rsidDel="001739A3">
                <w:rPr>
                  <w:rFonts w:eastAsia="Times New Roman" w:cs="Times New Roman"/>
                  <w:color w:val="000000" w:themeColor="text1"/>
                  <w:sz w:val="22"/>
                </w:rPr>
                <w:delText>40.4%</w:delText>
              </w:r>
            </w:del>
          </w:p>
        </w:tc>
        <w:tc>
          <w:tcPr>
            <w:tcW w:w="694" w:type="dxa"/>
            <w:shd w:val="clear" w:color="auto" w:fill="auto"/>
            <w:hideMark/>
          </w:tcPr>
          <w:p w14:paraId="31022C76" w14:textId="40768A81"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57" w:author="Tao Huang" w:date="2018-09-04T13:13:00Z"/>
                <w:rFonts w:eastAsia="Times New Roman" w:cs="Times New Roman"/>
                <w:color w:val="000000" w:themeColor="text1"/>
                <w:sz w:val="22"/>
              </w:rPr>
            </w:pPr>
            <w:del w:id="8858" w:author="Tao Huang" w:date="2018-09-04T13:13:00Z">
              <w:r w:rsidRPr="00B66650" w:rsidDel="001739A3">
                <w:rPr>
                  <w:rFonts w:eastAsia="Times New Roman" w:cs="Times New Roman"/>
                  <w:color w:val="000000" w:themeColor="text1"/>
                  <w:sz w:val="22"/>
                </w:rPr>
                <w:delText>1</w:delText>
              </w:r>
            </w:del>
          </w:p>
        </w:tc>
        <w:tc>
          <w:tcPr>
            <w:tcW w:w="841" w:type="dxa"/>
            <w:shd w:val="clear" w:color="auto" w:fill="auto"/>
            <w:hideMark/>
          </w:tcPr>
          <w:p w14:paraId="3B707DF7" w14:textId="1EAC5BCB"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59" w:author="Tao Huang" w:date="2018-09-04T13:13:00Z"/>
                <w:rFonts w:eastAsia="Times New Roman" w:cs="Times New Roman"/>
                <w:color w:val="000000" w:themeColor="text1"/>
                <w:sz w:val="22"/>
              </w:rPr>
            </w:pPr>
            <w:del w:id="8860" w:author="Tao Huang" w:date="2018-09-04T13:13:00Z">
              <w:r w:rsidRPr="00B66650" w:rsidDel="001739A3">
                <w:rPr>
                  <w:rFonts w:eastAsia="Times New Roman" w:cs="Times New Roman"/>
                  <w:color w:val="000000" w:themeColor="text1"/>
                  <w:sz w:val="22"/>
                </w:rPr>
                <w:delText>0.689</w:delText>
              </w:r>
            </w:del>
          </w:p>
        </w:tc>
        <w:tc>
          <w:tcPr>
            <w:tcW w:w="692" w:type="dxa"/>
            <w:shd w:val="clear" w:color="auto" w:fill="auto"/>
            <w:hideMark/>
          </w:tcPr>
          <w:p w14:paraId="659D3110" w14:textId="554A47EC"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61" w:author="Tao Huang" w:date="2018-09-04T13:13:00Z"/>
                <w:rFonts w:eastAsia="Times New Roman" w:cs="Times New Roman"/>
                <w:color w:val="000000" w:themeColor="text1"/>
                <w:sz w:val="22"/>
              </w:rPr>
            </w:pPr>
            <w:del w:id="8862" w:author="Tao Huang" w:date="2018-09-04T13:13:00Z">
              <w:r w:rsidRPr="00B66650" w:rsidDel="001739A3">
                <w:rPr>
                  <w:rFonts w:eastAsia="Times New Roman" w:cs="Times New Roman"/>
                  <w:color w:val="000000" w:themeColor="text1"/>
                  <w:sz w:val="22"/>
                </w:rPr>
                <w:delText>1</w:delText>
              </w:r>
            </w:del>
          </w:p>
        </w:tc>
        <w:tc>
          <w:tcPr>
            <w:tcW w:w="1390" w:type="dxa"/>
            <w:shd w:val="clear" w:color="auto" w:fill="auto"/>
            <w:noWrap/>
            <w:hideMark/>
          </w:tcPr>
          <w:p w14:paraId="5A7025D3" w14:textId="1DB60606"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63" w:author="Tao Huang" w:date="2018-09-04T13:13:00Z"/>
                <w:rFonts w:eastAsia="Times New Roman" w:cs="Times New Roman"/>
                <w:color w:val="000000" w:themeColor="text1"/>
                <w:sz w:val="22"/>
              </w:rPr>
            </w:pPr>
            <w:del w:id="8864" w:author="Tao Huang" w:date="2018-09-04T13:13:00Z">
              <w:r w:rsidRPr="00B66650" w:rsidDel="001739A3">
                <w:rPr>
                  <w:rFonts w:eastAsia="Times New Roman" w:cs="Times New Roman"/>
                  <w:color w:val="000000" w:themeColor="text1"/>
                  <w:sz w:val="22"/>
                </w:rPr>
                <w:delText>0.985</w:delText>
              </w:r>
            </w:del>
          </w:p>
        </w:tc>
        <w:tc>
          <w:tcPr>
            <w:tcW w:w="681" w:type="dxa"/>
            <w:shd w:val="clear" w:color="auto" w:fill="auto"/>
            <w:hideMark/>
          </w:tcPr>
          <w:p w14:paraId="1B6808E4" w14:textId="6B11CD1F" w:rsidR="004C569C" w:rsidRPr="00B66650" w:rsidDel="001739A3"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65" w:author="Tao Huang" w:date="2018-09-04T13:13:00Z"/>
                <w:rFonts w:eastAsia="Times New Roman" w:cs="Times New Roman"/>
                <w:color w:val="000000" w:themeColor="text1"/>
                <w:sz w:val="22"/>
              </w:rPr>
            </w:pPr>
            <w:del w:id="8866" w:author="Tao Huang" w:date="2018-09-04T13:13:00Z">
              <w:r w:rsidRPr="00B66650" w:rsidDel="001739A3">
                <w:rPr>
                  <w:rFonts w:eastAsia="Times New Roman" w:cs="Times New Roman"/>
                  <w:color w:val="000000" w:themeColor="text1"/>
                  <w:sz w:val="22"/>
                </w:rPr>
                <w:delText>1</w:delText>
              </w:r>
            </w:del>
          </w:p>
        </w:tc>
      </w:tr>
      <w:tr w:rsidR="004C569C" w:rsidRPr="00B66650" w:rsidDel="001739A3" w14:paraId="4E608005" w14:textId="10168FE9" w:rsidTr="0035133A">
        <w:trPr>
          <w:trHeight w:val="20"/>
          <w:jc w:val="center"/>
          <w:del w:id="8867" w:author="Tao Huang" w:date="2018-09-04T13:13:00Z"/>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A0E36FE" w14:textId="0C50BAAF" w:rsidR="004C569C" w:rsidRPr="00B66650" w:rsidDel="001739A3" w:rsidRDefault="004C569C" w:rsidP="00B66650">
            <w:pPr>
              <w:shd w:val="clear" w:color="auto" w:fill="FFFFFF" w:themeFill="background1"/>
              <w:spacing w:after="0"/>
              <w:jc w:val="center"/>
              <w:rPr>
                <w:del w:id="8868" w:author="Tao Huang" w:date="2018-09-04T13:13:00Z"/>
                <w:rFonts w:eastAsia="Times New Roman" w:cs="Times New Roman"/>
                <w:b w:val="0"/>
                <w:color w:val="000000" w:themeColor="text1"/>
                <w:sz w:val="22"/>
              </w:rPr>
            </w:pPr>
            <w:del w:id="8869" w:author="Tao Huang" w:date="2018-09-04T13:13:00Z">
              <w:r w:rsidRPr="00B66650" w:rsidDel="001739A3">
                <w:rPr>
                  <w:rFonts w:eastAsia="Times New Roman" w:cs="Times New Roman"/>
                  <w:b w:val="0"/>
                  <w:color w:val="000000" w:themeColor="text1"/>
                  <w:sz w:val="22"/>
                </w:rPr>
                <w:delText xml:space="preserve">All forecast period, </w:delText>
              </w:r>
              <w:r w:rsidRPr="00B66650" w:rsidDel="001739A3">
                <w:rPr>
                  <w:rFonts w:eastAsia="Times New Roman" w:cs="Times New Roman"/>
                  <w:b w:val="0"/>
                  <w:i/>
                  <w:color w:val="000000" w:themeColor="text1"/>
                  <w:sz w:val="22"/>
                </w:rPr>
                <w:delText>H</w:delText>
              </w:r>
              <w:r w:rsidRPr="00B66650" w:rsidDel="001739A3">
                <w:rPr>
                  <w:rFonts w:eastAsia="Times New Roman" w:cs="Times New Roman"/>
                  <w:b w:val="0"/>
                  <w:color w:val="000000" w:themeColor="text1"/>
                  <w:sz w:val="22"/>
                </w:rPr>
                <w:delText>= 4</w:delText>
              </w:r>
            </w:del>
          </w:p>
        </w:tc>
      </w:tr>
      <w:tr w:rsidR="004C569C" w:rsidRPr="00B66650" w:rsidDel="001739A3" w14:paraId="7787F8F4" w14:textId="7F4FF88C" w:rsidTr="0035133A">
        <w:trPr>
          <w:cnfStyle w:val="000000100000" w:firstRow="0" w:lastRow="0" w:firstColumn="0" w:lastColumn="0" w:oddVBand="0" w:evenVBand="0" w:oddHBand="1" w:evenHBand="0" w:firstRowFirstColumn="0" w:firstRowLastColumn="0" w:lastRowFirstColumn="0" w:lastRowLastColumn="0"/>
          <w:trHeight w:val="20"/>
          <w:jc w:val="center"/>
          <w:del w:id="8870"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71C2BA3" w14:textId="4C9BAA4C" w:rsidR="004C569C" w:rsidRPr="00B66650" w:rsidDel="001739A3" w:rsidRDefault="004C569C" w:rsidP="00B66650">
            <w:pPr>
              <w:shd w:val="clear" w:color="auto" w:fill="FFFFFF" w:themeFill="background1"/>
              <w:spacing w:after="0"/>
              <w:rPr>
                <w:del w:id="8871" w:author="Tao Huang" w:date="2018-09-04T13:13:00Z"/>
                <w:rFonts w:eastAsia="Times New Roman" w:cs="Times New Roman"/>
                <w:b w:val="0"/>
                <w:color w:val="000000" w:themeColor="text1"/>
                <w:sz w:val="22"/>
              </w:rPr>
            </w:pPr>
            <w:del w:id="8872" w:author="Tao Huang" w:date="2018-09-04T13:13:00Z">
              <w:r w:rsidRPr="00B66650" w:rsidDel="001739A3">
                <w:rPr>
                  <w:rFonts w:eastAsia="Times New Roman" w:cs="Times New Roman"/>
                  <w:b w:val="0"/>
                  <w:color w:val="000000" w:themeColor="text1"/>
                  <w:sz w:val="22"/>
                </w:rPr>
                <w:delText>Model/measure</w:delText>
              </w:r>
            </w:del>
          </w:p>
        </w:tc>
        <w:tc>
          <w:tcPr>
            <w:tcW w:w="727" w:type="dxa"/>
            <w:shd w:val="clear" w:color="auto" w:fill="auto"/>
            <w:hideMark/>
          </w:tcPr>
          <w:p w14:paraId="3EC2F4AA" w14:textId="0AE0F87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73" w:author="Tao Huang" w:date="2018-09-04T13:13:00Z"/>
                <w:rFonts w:eastAsia="Times New Roman" w:cs="Times New Roman"/>
                <w:bCs/>
                <w:color w:val="000000" w:themeColor="text1"/>
                <w:sz w:val="22"/>
              </w:rPr>
            </w:pPr>
            <w:del w:id="8874" w:author="Tao Huang" w:date="2018-09-04T13:13:00Z">
              <w:r w:rsidRPr="00B66650" w:rsidDel="001739A3">
                <w:rPr>
                  <w:rFonts w:eastAsia="Times New Roman" w:cs="Times New Roman"/>
                  <w:bCs/>
                  <w:color w:val="000000" w:themeColor="text1"/>
                  <w:sz w:val="22"/>
                </w:rPr>
                <w:delText>MAE</w:delText>
              </w:r>
            </w:del>
          </w:p>
        </w:tc>
        <w:tc>
          <w:tcPr>
            <w:tcW w:w="695" w:type="dxa"/>
            <w:shd w:val="clear" w:color="auto" w:fill="auto"/>
            <w:hideMark/>
          </w:tcPr>
          <w:p w14:paraId="5830FF8A" w14:textId="73A95C7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75" w:author="Tao Huang" w:date="2018-09-04T13:13:00Z"/>
                <w:rFonts w:eastAsia="Times New Roman" w:cs="Times New Roman"/>
                <w:bCs/>
                <w:color w:val="000000" w:themeColor="text1"/>
                <w:sz w:val="22"/>
              </w:rPr>
            </w:pPr>
            <w:del w:id="8876" w:author="Tao Huang" w:date="2018-09-04T13:13:00Z">
              <w:r w:rsidRPr="00B66650" w:rsidDel="001739A3">
                <w:rPr>
                  <w:rFonts w:eastAsia="Times New Roman" w:cs="Times New Roman"/>
                  <w:bCs/>
                  <w:color w:val="000000" w:themeColor="text1"/>
                  <w:sz w:val="22"/>
                </w:rPr>
                <w:delText>Rank</w:delText>
              </w:r>
            </w:del>
          </w:p>
        </w:tc>
        <w:tc>
          <w:tcPr>
            <w:tcW w:w="950" w:type="dxa"/>
            <w:shd w:val="clear" w:color="auto" w:fill="auto"/>
            <w:hideMark/>
          </w:tcPr>
          <w:p w14:paraId="6AC82C8B" w14:textId="434D8D5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77" w:author="Tao Huang" w:date="2018-09-04T13:13:00Z"/>
                <w:rFonts w:eastAsia="Times New Roman" w:cs="Times New Roman"/>
                <w:bCs/>
                <w:color w:val="000000" w:themeColor="text1"/>
                <w:sz w:val="22"/>
              </w:rPr>
            </w:pPr>
            <w:del w:id="8878" w:author="Tao Huang" w:date="2018-09-04T13:13:00Z">
              <w:r w:rsidRPr="00B66650" w:rsidDel="001739A3">
                <w:rPr>
                  <w:rFonts w:eastAsia="Times New Roman" w:cs="Times New Roman"/>
                  <w:bCs/>
                  <w:color w:val="000000" w:themeColor="text1"/>
                  <w:sz w:val="22"/>
                </w:rPr>
                <w:delText>SMAPE</w:delText>
              </w:r>
            </w:del>
          </w:p>
        </w:tc>
        <w:tc>
          <w:tcPr>
            <w:tcW w:w="694" w:type="dxa"/>
            <w:shd w:val="clear" w:color="auto" w:fill="auto"/>
            <w:hideMark/>
          </w:tcPr>
          <w:p w14:paraId="1C61C16A" w14:textId="1133EDF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79" w:author="Tao Huang" w:date="2018-09-04T13:13:00Z"/>
                <w:rFonts w:eastAsia="Times New Roman" w:cs="Times New Roman"/>
                <w:bCs/>
                <w:color w:val="000000" w:themeColor="text1"/>
                <w:sz w:val="22"/>
              </w:rPr>
            </w:pPr>
            <w:del w:id="8880" w:author="Tao Huang" w:date="2018-09-04T13:13:00Z">
              <w:r w:rsidRPr="00B66650" w:rsidDel="001739A3">
                <w:rPr>
                  <w:rFonts w:eastAsia="Times New Roman" w:cs="Times New Roman"/>
                  <w:bCs/>
                  <w:color w:val="000000" w:themeColor="text1"/>
                  <w:sz w:val="22"/>
                </w:rPr>
                <w:delText>Rank</w:delText>
              </w:r>
            </w:del>
          </w:p>
        </w:tc>
        <w:tc>
          <w:tcPr>
            <w:tcW w:w="841" w:type="dxa"/>
            <w:shd w:val="clear" w:color="auto" w:fill="auto"/>
            <w:hideMark/>
          </w:tcPr>
          <w:p w14:paraId="6D45CF27" w14:textId="103DE34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81" w:author="Tao Huang" w:date="2018-09-04T13:13:00Z"/>
                <w:rFonts w:eastAsia="Times New Roman" w:cs="Times New Roman"/>
                <w:bCs/>
                <w:color w:val="000000" w:themeColor="text1"/>
                <w:sz w:val="22"/>
              </w:rPr>
            </w:pPr>
            <w:del w:id="8882" w:author="Tao Huang" w:date="2018-09-04T13:13:00Z">
              <w:r w:rsidRPr="00B66650" w:rsidDel="001739A3">
                <w:rPr>
                  <w:rFonts w:eastAsia="Times New Roman" w:cs="Times New Roman"/>
                  <w:bCs/>
                  <w:color w:val="000000" w:themeColor="text1"/>
                  <w:sz w:val="22"/>
                </w:rPr>
                <w:delText>MASE</w:delText>
              </w:r>
            </w:del>
          </w:p>
        </w:tc>
        <w:tc>
          <w:tcPr>
            <w:tcW w:w="692" w:type="dxa"/>
            <w:shd w:val="clear" w:color="auto" w:fill="auto"/>
            <w:hideMark/>
          </w:tcPr>
          <w:p w14:paraId="2A290E98" w14:textId="3144982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83" w:author="Tao Huang" w:date="2018-09-04T13:13:00Z"/>
                <w:rFonts w:eastAsia="Times New Roman" w:cs="Times New Roman"/>
                <w:bCs/>
                <w:color w:val="000000" w:themeColor="text1"/>
                <w:sz w:val="22"/>
              </w:rPr>
            </w:pPr>
            <w:del w:id="8884" w:author="Tao Huang" w:date="2018-09-04T13:13:00Z">
              <w:r w:rsidRPr="00B66650" w:rsidDel="001739A3">
                <w:rPr>
                  <w:rFonts w:eastAsia="Times New Roman" w:cs="Times New Roman"/>
                  <w:bCs/>
                  <w:color w:val="000000" w:themeColor="text1"/>
                  <w:sz w:val="22"/>
                </w:rPr>
                <w:delText>Rank</w:delText>
              </w:r>
            </w:del>
          </w:p>
        </w:tc>
        <w:tc>
          <w:tcPr>
            <w:tcW w:w="1390" w:type="dxa"/>
            <w:shd w:val="clear" w:color="auto" w:fill="auto"/>
            <w:noWrap/>
            <w:hideMark/>
          </w:tcPr>
          <w:p w14:paraId="0421A7C7" w14:textId="2F8E9C1D"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85" w:author="Tao Huang" w:date="2018-09-04T13:13:00Z"/>
                <w:rFonts w:eastAsia="Times New Roman" w:cs="Times New Roman"/>
                <w:bCs/>
                <w:color w:val="000000" w:themeColor="text1"/>
                <w:sz w:val="22"/>
              </w:rPr>
            </w:pPr>
            <w:del w:id="8886" w:author="Tao Huang" w:date="2018-09-04T13:13:00Z">
              <w:r w:rsidRPr="00B66650" w:rsidDel="001739A3">
                <w:rPr>
                  <w:rFonts w:eastAsia="Times New Roman" w:cs="Times New Roman"/>
                  <w:bCs/>
                  <w:color w:val="000000" w:themeColor="text1"/>
                  <w:sz w:val="22"/>
                </w:rPr>
                <w:delText>AvgRelMAE</w:delText>
              </w:r>
            </w:del>
          </w:p>
        </w:tc>
        <w:tc>
          <w:tcPr>
            <w:tcW w:w="681" w:type="dxa"/>
            <w:shd w:val="clear" w:color="auto" w:fill="auto"/>
            <w:noWrap/>
            <w:hideMark/>
          </w:tcPr>
          <w:p w14:paraId="1A2E2682" w14:textId="0D07CCFF"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887" w:author="Tao Huang" w:date="2018-09-04T13:13:00Z"/>
                <w:rFonts w:eastAsia="Times New Roman" w:cs="Times New Roman"/>
                <w:bCs/>
                <w:color w:val="000000" w:themeColor="text1"/>
                <w:sz w:val="22"/>
              </w:rPr>
            </w:pPr>
            <w:del w:id="8888" w:author="Tao Huang" w:date="2018-09-04T13:13:00Z">
              <w:r w:rsidRPr="00B66650" w:rsidDel="001739A3">
                <w:rPr>
                  <w:rFonts w:eastAsia="Times New Roman" w:cs="Times New Roman"/>
                  <w:bCs/>
                  <w:color w:val="000000" w:themeColor="text1"/>
                  <w:sz w:val="22"/>
                </w:rPr>
                <w:delText>Rank</w:delText>
              </w:r>
            </w:del>
          </w:p>
        </w:tc>
      </w:tr>
      <w:tr w:rsidR="004C569C" w:rsidRPr="00B66650" w:rsidDel="001739A3" w14:paraId="562884A2" w14:textId="478A4B6B" w:rsidTr="0035133A">
        <w:trPr>
          <w:trHeight w:val="20"/>
          <w:jc w:val="center"/>
          <w:del w:id="8889"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669D88" w14:textId="39FF0F9E" w:rsidR="004C569C" w:rsidRPr="00B66650" w:rsidDel="001739A3" w:rsidRDefault="004C569C" w:rsidP="00B66650">
            <w:pPr>
              <w:shd w:val="clear" w:color="auto" w:fill="FFFFFF" w:themeFill="background1"/>
              <w:spacing w:after="0"/>
              <w:rPr>
                <w:del w:id="8890" w:author="Tao Huang" w:date="2018-09-04T13:13:00Z"/>
                <w:rFonts w:eastAsia="Times New Roman" w:cs="Times New Roman"/>
                <w:b w:val="0"/>
                <w:color w:val="000000" w:themeColor="text1"/>
                <w:sz w:val="22"/>
              </w:rPr>
            </w:pPr>
            <w:del w:id="8891" w:author="Tao Huang" w:date="2018-09-04T13:13:00Z">
              <w:r w:rsidRPr="00B66650" w:rsidDel="001739A3">
                <w:rPr>
                  <w:rFonts w:eastAsia="Times New Roman" w:cs="Times New Roman"/>
                  <w:b w:val="0"/>
                  <w:color w:val="000000" w:themeColor="text1"/>
                  <w:sz w:val="22"/>
                </w:rPr>
                <w:delText>Base-lift</w:delText>
              </w:r>
            </w:del>
          </w:p>
        </w:tc>
        <w:tc>
          <w:tcPr>
            <w:tcW w:w="727" w:type="dxa"/>
            <w:shd w:val="clear" w:color="auto" w:fill="auto"/>
            <w:hideMark/>
          </w:tcPr>
          <w:p w14:paraId="19B62BAC" w14:textId="0906E48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92" w:author="Tao Huang" w:date="2018-09-04T13:13:00Z"/>
                <w:rFonts w:eastAsia="Times New Roman" w:cs="Times New Roman"/>
                <w:color w:val="000000" w:themeColor="text1"/>
                <w:sz w:val="22"/>
              </w:rPr>
            </w:pPr>
            <w:del w:id="8893" w:author="Tao Huang" w:date="2018-09-04T13:13:00Z">
              <w:r w:rsidRPr="00B66650" w:rsidDel="001739A3">
                <w:rPr>
                  <w:rFonts w:eastAsia="Times New Roman" w:cs="Times New Roman"/>
                  <w:color w:val="000000" w:themeColor="text1"/>
                  <w:sz w:val="22"/>
                </w:rPr>
                <w:delText>22.67</w:delText>
              </w:r>
            </w:del>
          </w:p>
        </w:tc>
        <w:tc>
          <w:tcPr>
            <w:tcW w:w="695" w:type="dxa"/>
            <w:shd w:val="clear" w:color="auto" w:fill="auto"/>
            <w:hideMark/>
          </w:tcPr>
          <w:p w14:paraId="7CB620F9" w14:textId="68792D56"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94" w:author="Tao Huang" w:date="2018-09-04T13:13:00Z"/>
                <w:rFonts w:eastAsia="Times New Roman" w:cs="Times New Roman"/>
                <w:color w:val="000000" w:themeColor="text1"/>
                <w:sz w:val="22"/>
              </w:rPr>
            </w:pPr>
            <w:del w:id="8895" w:author="Tao Huang" w:date="2018-09-04T13:13:00Z">
              <w:r w:rsidRPr="00B66650" w:rsidDel="001739A3">
                <w:rPr>
                  <w:rFonts w:eastAsia="Times New Roman" w:cs="Times New Roman"/>
                  <w:color w:val="000000" w:themeColor="text1"/>
                  <w:sz w:val="22"/>
                </w:rPr>
                <w:delText>8</w:delText>
              </w:r>
            </w:del>
          </w:p>
        </w:tc>
        <w:tc>
          <w:tcPr>
            <w:tcW w:w="950" w:type="dxa"/>
            <w:shd w:val="clear" w:color="auto" w:fill="auto"/>
            <w:hideMark/>
          </w:tcPr>
          <w:p w14:paraId="721BF933" w14:textId="0BCD1B7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96" w:author="Tao Huang" w:date="2018-09-04T13:13:00Z"/>
                <w:rFonts w:eastAsia="Times New Roman" w:cs="Times New Roman"/>
                <w:color w:val="000000" w:themeColor="text1"/>
                <w:sz w:val="22"/>
              </w:rPr>
            </w:pPr>
            <w:del w:id="8897" w:author="Tao Huang" w:date="2018-09-04T13:13:00Z">
              <w:r w:rsidRPr="00B66650" w:rsidDel="001739A3">
                <w:rPr>
                  <w:rFonts w:eastAsia="Times New Roman" w:cs="Times New Roman"/>
                  <w:color w:val="000000" w:themeColor="text1"/>
                  <w:sz w:val="22"/>
                </w:rPr>
                <w:delText>46.2%</w:delText>
              </w:r>
            </w:del>
          </w:p>
        </w:tc>
        <w:tc>
          <w:tcPr>
            <w:tcW w:w="694" w:type="dxa"/>
            <w:shd w:val="clear" w:color="auto" w:fill="auto"/>
            <w:hideMark/>
          </w:tcPr>
          <w:p w14:paraId="36340666" w14:textId="56A3EBF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898" w:author="Tao Huang" w:date="2018-09-04T13:13:00Z"/>
                <w:rFonts w:eastAsia="Times New Roman" w:cs="Times New Roman"/>
                <w:color w:val="000000" w:themeColor="text1"/>
                <w:sz w:val="22"/>
              </w:rPr>
            </w:pPr>
            <w:del w:id="8899" w:author="Tao Huang" w:date="2018-09-04T13:13:00Z">
              <w:r w:rsidRPr="00B66650" w:rsidDel="001739A3">
                <w:rPr>
                  <w:rFonts w:eastAsia="Times New Roman" w:cs="Times New Roman"/>
                  <w:color w:val="000000" w:themeColor="text1"/>
                  <w:sz w:val="22"/>
                </w:rPr>
                <w:delText>8</w:delText>
              </w:r>
            </w:del>
          </w:p>
        </w:tc>
        <w:tc>
          <w:tcPr>
            <w:tcW w:w="841" w:type="dxa"/>
            <w:shd w:val="clear" w:color="auto" w:fill="auto"/>
            <w:hideMark/>
          </w:tcPr>
          <w:p w14:paraId="04E64E0D" w14:textId="69A12C7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00" w:author="Tao Huang" w:date="2018-09-04T13:13:00Z"/>
                <w:rFonts w:eastAsia="Times New Roman" w:cs="Times New Roman"/>
                <w:color w:val="000000" w:themeColor="text1"/>
                <w:sz w:val="22"/>
              </w:rPr>
            </w:pPr>
            <w:del w:id="8901" w:author="Tao Huang" w:date="2018-09-04T13:13:00Z">
              <w:r w:rsidRPr="00B66650" w:rsidDel="001739A3">
                <w:rPr>
                  <w:rFonts w:eastAsia="Times New Roman" w:cs="Times New Roman"/>
                  <w:color w:val="000000" w:themeColor="text1"/>
                  <w:sz w:val="22"/>
                </w:rPr>
                <w:delText>0.762</w:delText>
              </w:r>
            </w:del>
          </w:p>
        </w:tc>
        <w:tc>
          <w:tcPr>
            <w:tcW w:w="692" w:type="dxa"/>
            <w:shd w:val="clear" w:color="auto" w:fill="auto"/>
            <w:hideMark/>
          </w:tcPr>
          <w:p w14:paraId="124CF7C8" w14:textId="6734A09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02" w:author="Tao Huang" w:date="2018-09-04T13:13:00Z"/>
                <w:rFonts w:eastAsia="Times New Roman" w:cs="Times New Roman"/>
                <w:color w:val="000000" w:themeColor="text1"/>
                <w:sz w:val="22"/>
              </w:rPr>
            </w:pPr>
            <w:del w:id="8903" w:author="Tao Huang" w:date="2018-09-04T13:13:00Z">
              <w:r w:rsidRPr="00B66650" w:rsidDel="001739A3">
                <w:rPr>
                  <w:rFonts w:eastAsia="Times New Roman" w:cs="Times New Roman"/>
                  <w:color w:val="000000" w:themeColor="text1"/>
                  <w:sz w:val="22"/>
                </w:rPr>
                <w:delText>8</w:delText>
              </w:r>
            </w:del>
          </w:p>
        </w:tc>
        <w:tc>
          <w:tcPr>
            <w:tcW w:w="1390" w:type="dxa"/>
            <w:shd w:val="clear" w:color="auto" w:fill="auto"/>
            <w:noWrap/>
            <w:hideMark/>
          </w:tcPr>
          <w:p w14:paraId="2DCA69D5" w14:textId="69025B6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04" w:author="Tao Huang" w:date="2018-09-04T13:13:00Z"/>
                <w:rFonts w:eastAsia="Times New Roman" w:cs="Times New Roman"/>
                <w:color w:val="000000" w:themeColor="text1"/>
                <w:sz w:val="22"/>
              </w:rPr>
            </w:pPr>
            <w:del w:id="8905" w:author="Tao Huang" w:date="2018-09-04T13:13:00Z">
              <w:r w:rsidRPr="00B66650" w:rsidDel="001739A3">
                <w:rPr>
                  <w:rFonts w:eastAsia="Times New Roman" w:cs="Times New Roman"/>
                  <w:color w:val="000000" w:themeColor="text1"/>
                  <w:sz w:val="22"/>
                </w:rPr>
                <w:delText>1.106</w:delText>
              </w:r>
            </w:del>
          </w:p>
        </w:tc>
        <w:tc>
          <w:tcPr>
            <w:tcW w:w="681" w:type="dxa"/>
            <w:shd w:val="clear" w:color="auto" w:fill="auto"/>
            <w:noWrap/>
            <w:hideMark/>
          </w:tcPr>
          <w:p w14:paraId="494AD05E" w14:textId="1A79A3B6"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06" w:author="Tao Huang" w:date="2018-09-04T13:13:00Z"/>
                <w:rFonts w:eastAsia="Times New Roman" w:cs="Times New Roman"/>
                <w:color w:val="000000" w:themeColor="text1"/>
                <w:sz w:val="22"/>
              </w:rPr>
            </w:pPr>
            <w:del w:id="8907" w:author="Tao Huang" w:date="2018-09-04T13:13:00Z">
              <w:r w:rsidRPr="00B66650" w:rsidDel="001739A3">
                <w:rPr>
                  <w:rFonts w:eastAsia="Times New Roman" w:cs="Times New Roman"/>
                  <w:color w:val="000000" w:themeColor="text1"/>
                  <w:sz w:val="22"/>
                </w:rPr>
                <w:delText>8</w:delText>
              </w:r>
            </w:del>
          </w:p>
        </w:tc>
      </w:tr>
      <w:tr w:rsidR="004C569C" w:rsidRPr="00B66650" w:rsidDel="001739A3" w14:paraId="47742BE9" w14:textId="2794554B" w:rsidTr="0035133A">
        <w:trPr>
          <w:cnfStyle w:val="000000100000" w:firstRow="0" w:lastRow="0" w:firstColumn="0" w:lastColumn="0" w:oddVBand="0" w:evenVBand="0" w:oddHBand="1" w:evenHBand="0" w:firstRowFirstColumn="0" w:firstRowLastColumn="0" w:lastRowFirstColumn="0" w:lastRowLastColumn="0"/>
          <w:trHeight w:val="20"/>
          <w:jc w:val="center"/>
          <w:del w:id="8908"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51690" w14:textId="1F7C1A98" w:rsidR="004C569C" w:rsidRPr="00B66650" w:rsidDel="001739A3" w:rsidRDefault="004C569C" w:rsidP="00B66650">
            <w:pPr>
              <w:shd w:val="clear" w:color="auto" w:fill="FFFFFF" w:themeFill="background1"/>
              <w:spacing w:after="0"/>
              <w:rPr>
                <w:del w:id="8909" w:author="Tao Huang" w:date="2018-09-04T13:13:00Z"/>
                <w:rFonts w:eastAsia="Times New Roman" w:cs="Times New Roman"/>
                <w:b w:val="0"/>
                <w:color w:val="000000" w:themeColor="text1"/>
                <w:sz w:val="22"/>
              </w:rPr>
            </w:pPr>
            <w:del w:id="8910" w:author="Tao Huang" w:date="2018-09-04T13:13:00Z">
              <w:r w:rsidRPr="00B66650" w:rsidDel="001739A3">
                <w:rPr>
                  <w:rFonts w:eastAsia="Times New Roman" w:cs="Times New Roman"/>
                  <w:b w:val="0"/>
                  <w:color w:val="000000" w:themeColor="text1"/>
                  <w:sz w:val="22"/>
                </w:rPr>
                <w:delText>ADL-own</w:delText>
              </w:r>
            </w:del>
          </w:p>
        </w:tc>
        <w:tc>
          <w:tcPr>
            <w:tcW w:w="727" w:type="dxa"/>
            <w:shd w:val="clear" w:color="auto" w:fill="auto"/>
            <w:hideMark/>
          </w:tcPr>
          <w:p w14:paraId="05EF78BE" w14:textId="7715011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11" w:author="Tao Huang" w:date="2018-09-04T13:13:00Z"/>
                <w:rFonts w:eastAsia="Times New Roman" w:cs="Times New Roman"/>
                <w:color w:val="000000" w:themeColor="text1"/>
                <w:sz w:val="22"/>
              </w:rPr>
            </w:pPr>
            <w:del w:id="8912" w:author="Tao Huang" w:date="2018-09-04T13:13:00Z">
              <w:r w:rsidRPr="00B66650" w:rsidDel="001739A3">
                <w:rPr>
                  <w:rFonts w:eastAsia="Times New Roman" w:cs="Times New Roman"/>
                  <w:color w:val="000000" w:themeColor="text1"/>
                  <w:sz w:val="22"/>
                </w:rPr>
                <w:delText>15.63</w:delText>
              </w:r>
            </w:del>
          </w:p>
        </w:tc>
        <w:tc>
          <w:tcPr>
            <w:tcW w:w="695" w:type="dxa"/>
            <w:shd w:val="clear" w:color="auto" w:fill="auto"/>
            <w:hideMark/>
          </w:tcPr>
          <w:p w14:paraId="4EF7D030" w14:textId="7BD7172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13" w:author="Tao Huang" w:date="2018-09-04T13:13:00Z"/>
                <w:rFonts w:eastAsia="Times New Roman" w:cs="Times New Roman"/>
                <w:color w:val="000000" w:themeColor="text1"/>
                <w:sz w:val="22"/>
              </w:rPr>
            </w:pPr>
            <w:del w:id="8914" w:author="Tao Huang" w:date="2018-09-04T13:13:00Z">
              <w:r w:rsidRPr="00B66650" w:rsidDel="001739A3">
                <w:rPr>
                  <w:rFonts w:eastAsia="Times New Roman" w:cs="Times New Roman"/>
                  <w:color w:val="000000" w:themeColor="text1"/>
                  <w:sz w:val="22"/>
                </w:rPr>
                <w:delText>6</w:delText>
              </w:r>
            </w:del>
          </w:p>
        </w:tc>
        <w:tc>
          <w:tcPr>
            <w:tcW w:w="950" w:type="dxa"/>
            <w:shd w:val="clear" w:color="auto" w:fill="auto"/>
            <w:hideMark/>
          </w:tcPr>
          <w:p w14:paraId="13FAA000" w14:textId="7251E20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15" w:author="Tao Huang" w:date="2018-09-04T13:13:00Z"/>
                <w:rFonts w:eastAsia="Times New Roman" w:cs="Times New Roman"/>
                <w:color w:val="000000" w:themeColor="text1"/>
                <w:sz w:val="22"/>
              </w:rPr>
            </w:pPr>
            <w:del w:id="8916" w:author="Tao Huang" w:date="2018-09-04T13:13:00Z">
              <w:r w:rsidRPr="00B66650" w:rsidDel="001739A3">
                <w:rPr>
                  <w:rFonts w:eastAsia="Times New Roman" w:cs="Times New Roman"/>
                  <w:color w:val="000000" w:themeColor="text1"/>
                  <w:sz w:val="22"/>
                </w:rPr>
                <w:delText>40.5%</w:delText>
              </w:r>
            </w:del>
          </w:p>
        </w:tc>
        <w:tc>
          <w:tcPr>
            <w:tcW w:w="694" w:type="dxa"/>
            <w:shd w:val="clear" w:color="auto" w:fill="auto"/>
            <w:hideMark/>
          </w:tcPr>
          <w:p w14:paraId="10D8DC52" w14:textId="4A59B20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17" w:author="Tao Huang" w:date="2018-09-04T13:13:00Z"/>
                <w:rFonts w:eastAsia="Times New Roman" w:cs="Times New Roman"/>
                <w:color w:val="000000" w:themeColor="text1"/>
                <w:sz w:val="22"/>
              </w:rPr>
            </w:pPr>
            <w:del w:id="8918" w:author="Tao Huang" w:date="2018-09-04T13:13:00Z">
              <w:r w:rsidRPr="00B66650" w:rsidDel="001739A3">
                <w:rPr>
                  <w:rFonts w:eastAsia="Times New Roman" w:cs="Times New Roman"/>
                  <w:color w:val="000000" w:themeColor="text1"/>
                  <w:sz w:val="22"/>
                </w:rPr>
                <w:delText>7</w:delText>
              </w:r>
            </w:del>
          </w:p>
        </w:tc>
        <w:tc>
          <w:tcPr>
            <w:tcW w:w="841" w:type="dxa"/>
            <w:shd w:val="clear" w:color="auto" w:fill="auto"/>
            <w:hideMark/>
          </w:tcPr>
          <w:p w14:paraId="6A88F1BB" w14:textId="6E0FEECA"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19" w:author="Tao Huang" w:date="2018-09-04T13:13:00Z"/>
                <w:rFonts w:eastAsia="Times New Roman" w:cs="Times New Roman"/>
                <w:color w:val="000000" w:themeColor="text1"/>
                <w:sz w:val="22"/>
              </w:rPr>
            </w:pPr>
            <w:del w:id="8920" w:author="Tao Huang" w:date="2018-09-04T13:13:00Z">
              <w:r w:rsidRPr="00B66650" w:rsidDel="001739A3">
                <w:rPr>
                  <w:rFonts w:eastAsia="Times New Roman" w:cs="Times New Roman"/>
                  <w:color w:val="000000" w:themeColor="text1"/>
                  <w:sz w:val="22"/>
                </w:rPr>
                <w:delText>0.690</w:delText>
              </w:r>
            </w:del>
          </w:p>
        </w:tc>
        <w:tc>
          <w:tcPr>
            <w:tcW w:w="692" w:type="dxa"/>
            <w:shd w:val="clear" w:color="auto" w:fill="auto"/>
            <w:hideMark/>
          </w:tcPr>
          <w:p w14:paraId="22AE78C3" w14:textId="7448AE5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21" w:author="Tao Huang" w:date="2018-09-04T13:13:00Z"/>
                <w:rFonts w:eastAsia="Times New Roman" w:cs="Times New Roman"/>
                <w:color w:val="000000" w:themeColor="text1"/>
                <w:sz w:val="22"/>
              </w:rPr>
            </w:pPr>
            <w:del w:id="8922" w:author="Tao Huang" w:date="2018-09-04T13:13:00Z">
              <w:r w:rsidRPr="00B66650" w:rsidDel="001739A3">
                <w:rPr>
                  <w:rFonts w:eastAsia="Times New Roman" w:cs="Times New Roman"/>
                  <w:color w:val="000000" w:themeColor="text1"/>
                  <w:sz w:val="22"/>
                </w:rPr>
                <w:delText>7</w:delText>
              </w:r>
            </w:del>
          </w:p>
        </w:tc>
        <w:tc>
          <w:tcPr>
            <w:tcW w:w="1390" w:type="dxa"/>
            <w:shd w:val="clear" w:color="auto" w:fill="auto"/>
            <w:noWrap/>
            <w:hideMark/>
          </w:tcPr>
          <w:p w14:paraId="1A5BA4E9" w14:textId="2354723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23" w:author="Tao Huang" w:date="2018-09-04T13:13:00Z"/>
                <w:rFonts w:eastAsia="Times New Roman" w:cs="Times New Roman"/>
                <w:color w:val="000000" w:themeColor="text1"/>
                <w:sz w:val="22"/>
              </w:rPr>
            </w:pPr>
            <w:del w:id="8924" w:author="Tao Huang" w:date="2018-09-04T13:13:00Z">
              <w:r w:rsidRPr="00B66650" w:rsidDel="001739A3">
                <w:rPr>
                  <w:rFonts w:eastAsia="Times New Roman" w:cs="Times New Roman"/>
                  <w:color w:val="000000" w:themeColor="text1"/>
                  <w:sz w:val="22"/>
                </w:rPr>
                <w:delText>1.000</w:delText>
              </w:r>
            </w:del>
          </w:p>
        </w:tc>
        <w:tc>
          <w:tcPr>
            <w:tcW w:w="681" w:type="dxa"/>
            <w:shd w:val="clear" w:color="auto" w:fill="auto"/>
            <w:noWrap/>
            <w:hideMark/>
          </w:tcPr>
          <w:p w14:paraId="48D250D7" w14:textId="79AE1CD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25" w:author="Tao Huang" w:date="2018-09-04T13:13:00Z"/>
                <w:rFonts w:eastAsia="Times New Roman" w:cs="Times New Roman"/>
                <w:color w:val="000000" w:themeColor="text1"/>
                <w:sz w:val="22"/>
              </w:rPr>
            </w:pPr>
            <w:del w:id="8926" w:author="Tao Huang" w:date="2018-09-04T13:13:00Z">
              <w:r w:rsidRPr="00B66650" w:rsidDel="001739A3">
                <w:rPr>
                  <w:rFonts w:eastAsia="Times New Roman" w:cs="Times New Roman"/>
                  <w:color w:val="000000" w:themeColor="text1"/>
                  <w:sz w:val="22"/>
                </w:rPr>
                <w:delText>7</w:delText>
              </w:r>
            </w:del>
          </w:p>
        </w:tc>
      </w:tr>
      <w:tr w:rsidR="004C569C" w:rsidRPr="00B66650" w:rsidDel="001739A3" w14:paraId="5FBA3535" w14:textId="262356A9" w:rsidTr="0035133A">
        <w:trPr>
          <w:trHeight w:val="20"/>
          <w:jc w:val="center"/>
          <w:del w:id="8927"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C56163" w14:textId="0098F04C" w:rsidR="004C569C" w:rsidRPr="00B66650" w:rsidDel="001739A3" w:rsidRDefault="004C569C" w:rsidP="00B66650">
            <w:pPr>
              <w:shd w:val="clear" w:color="auto" w:fill="FFFFFF" w:themeFill="background1"/>
              <w:spacing w:after="0"/>
              <w:rPr>
                <w:del w:id="8928" w:author="Tao Huang" w:date="2018-09-04T13:13:00Z"/>
                <w:rFonts w:eastAsia="Times New Roman" w:cs="Times New Roman"/>
                <w:b w:val="0"/>
                <w:color w:val="000000" w:themeColor="text1"/>
                <w:sz w:val="22"/>
              </w:rPr>
            </w:pPr>
            <w:del w:id="8929" w:author="Tao Huang" w:date="2018-09-04T13:13:00Z">
              <w:r w:rsidRPr="00B66650" w:rsidDel="001739A3">
                <w:rPr>
                  <w:rFonts w:eastAsia="Times New Roman" w:cs="Times New Roman"/>
                  <w:b w:val="0"/>
                  <w:color w:val="000000" w:themeColor="text1"/>
                  <w:sz w:val="22"/>
                </w:rPr>
                <w:delText>ADL-intra</w:delText>
              </w:r>
            </w:del>
          </w:p>
        </w:tc>
        <w:tc>
          <w:tcPr>
            <w:tcW w:w="727" w:type="dxa"/>
            <w:shd w:val="clear" w:color="auto" w:fill="auto"/>
            <w:hideMark/>
          </w:tcPr>
          <w:p w14:paraId="0535E158" w14:textId="0647431E"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30" w:author="Tao Huang" w:date="2018-09-04T13:13:00Z"/>
                <w:rFonts w:eastAsia="Times New Roman" w:cs="Times New Roman"/>
                <w:color w:val="000000" w:themeColor="text1"/>
                <w:sz w:val="22"/>
              </w:rPr>
            </w:pPr>
            <w:del w:id="8931" w:author="Tao Huang" w:date="2018-09-04T13:13:00Z">
              <w:r w:rsidRPr="00B66650" w:rsidDel="001739A3">
                <w:rPr>
                  <w:rFonts w:eastAsia="Times New Roman" w:cs="Times New Roman"/>
                  <w:color w:val="000000" w:themeColor="text1"/>
                  <w:sz w:val="22"/>
                </w:rPr>
                <w:delText>15.16</w:delText>
              </w:r>
            </w:del>
          </w:p>
        </w:tc>
        <w:tc>
          <w:tcPr>
            <w:tcW w:w="695" w:type="dxa"/>
            <w:shd w:val="clear" w:color="auto" w:fill="auto"/>
            <w:hideMark/>
          </w:tcPr>
          <w:p w14:paraId="7F12A04B" w14:textId="76E68F84"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32" w:author="Tao Huang" w:date="2018-09-04T13:13:00Z"/>
                <w:rFonts w:eastAsia="Times New Roman" w:cs="Times New Roman"/>
                <w:color w:val="000000" w:themeColor="text1"/>
                <w:sz w:val="22"/>
              </w:rPr>
            </w:pPr>
            <w:del w:id="8933" w:author="Tao Huang" w:date="2018-09-04T13:13:00Z">
              <w:r w:rsidRPr="00B66650" w:rsidDel="001739A3">
                <w:rPr>
                  <w:rFonts w:eastAsia="Times New Roman" w:cs="Times New Roman"/>
                  <w:color w:val="000000" w:themeColor="text1"/>
                  <w:sz w:val="22"/>
                </w:rPr>
                <w:delText>3</w:delText>
              </w:r>
            </w:del>
          </w:p>
        </w:tc>
        <w:tc>
          <w:tcPr>
            <w:tcW w:w="950" w:type="dxa"/>
            <w:shd w:val="clear" w:color="auto" w:fill="auto"/>
            <w:hideMark/>
          </w:tcPr>
          <w:p w14:paraId="089C4759" w14:textId="061CBA7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34" w:author="Tao Huang" w:date="2018-09-04T13:13:00Z"/>
                <w:rFonts w:eastAsia="Times New Roman" w:cs="Times New Roman"/>
                <w:color w:val="000000" w:themeColor="text1"/>
                <w:sz w:val="22"/>
              </w:rPr>
            </w:pPr>
            <w:del w:id="8935" w:author="Tao Huang" w:date="2018-09-04T13:13:00Z">
              <w:r w:rsidRPr="00B66650" w:rsidDel="001739A3">
                <w:rPr>
                  <w:rFonts w:eastAsia="Times New Roman" w:cs="Times New Roman"/>
                  <w:color w:val="000000" w:themeColor="text1"/>
                  <w:sz w:val="22"/>
                </w:rPr>
                <w:delText>40.1%</w:delText>
              </w:r>
            </w:del>
          </w:p>
        </w:tc>
        <w:tc>
          <w:tcPr>
            <w:tcW w:w="694" w:type="dxa"/>
            <w:shd w:val="clear" w:color="auto" w:fill="auto"/>
            <w:hideMark/>
          </w:tcPr>
          <w:p w14:paraId="6E69DC99" w14:textId="1729427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36" w:author="Tao Huang" w:date="2018-09-04T13:13:00Z"/>
                <w:rFonts w:eastAsia="Times New Roman" w:cs="Times New Roman"/>
                <w:color w:val="000000" w:themeColor="text1"/>
                <w:sz w:val="22"/>
              </w:rPr>
            </w:pPr>
            <w:del w:id="8937" w:author="Tao Huang" w:date="2018-09-04T13:13:00Z">
              <w:r w:rsidRPr="00B66650" w:rsidDel="001739A3">
                <w:rPr>
                  <w:rFonts w:eastAsia="Times New Roman" w:cs="Times New Roman"/>
                  <w:color w:val="000000" w:themeColor="text1"/>
                  <w:sz w:val="22"/>
                </w:rPr>
                <w:delText>4</w:delText>
              </w:r>
            </w:del>
          </w:p>
        </w:tc>
        <w:tc>
          <w:tcPr>
            <w:tcW w:w="841" w:type="dxa"/>
            <w:shd w:val="clear" w:color="auto" w:fill="auto"/>
            <w:hideMark/>
          </w:tcPr>
          <w:p w14:paraId="6E40CD6B" w14:textId="24E798AA"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38" w:author="Tao Huang" w:date="2018-09-04T13:13:00Z"/>
                <w:rFonts w:eastAsia="Times New Roman" w:cs="Times New Roman"/>
                <w:color w:val="000000" w:themeColor="text1"/>
                <w:sz w:val="22"/>
              </w:rPr>
            </w:pPr>
            <w:del w:id="8939" w:author="Tao Huang" w:date="2018-09-04T13:13:00Z">
              <w:r w:rsidRPr="00B66650" w:rsidDel="001739A3">
                <w:rPr>
                  <w:rFonts w:eastAsia="Times New Roman" w:cs="Times New Roman"/>
                  <w:color w:val="000000" w:themeColor="text1"/>
                  <w:sz w:val="22"/>
                </w:rPr>
                <w:delText>0.686</w:delText>
              </w:r>
            </w:del>
          </w:p>
        </w:tc>
        <w:tc>
          <w:tcPr>
            <w:tcW w:w="692" w:type="dxa"/>
            <w:shd w:val="clear" w:color="auto" w:fill="auto"/>
            <w:hideMark/>
          </w:tcPr>
          <w:p w14:paraId="47157B2E" w14:textId="63D8658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40" w:author="Tao Huang" w:date="2018-09-04T13:13:00Z"/>
                <w:rFonts w:eastAsia="Times New Roman" w:cs="Times New Roman"/>
                <w:color w:val="000000" w:themeColor="text1"/>
                <w:sz w:val="22"/>
              </w:rPr>
            </w:pPr>
            <w:del w:id="8941" w:author="Tao Huang" w:date="2018-09-04T13:13:00Z">
              <w:r w:rsidRPr="00B66650" w:rsidDel="001739A3">
                <w:rPr>
                  <w:rFonts w:eastAsia="Times New Roman" w:cs="Times New Roman"/>
                  <w:color w:val="000000" w:themeColor="text1"/>
                  <w:sz w:val="22"/>
                </w:rPr>
                <w:delText>5</w:delText>
              </w:r>
            </w:del>
          </w:p>
        </w:tc>
        <w:tc>
          <w:tcPr>
            <w:tcW w:w="1390" w:type="dxa"/>
            <w:shd w:val="clear" w:color="auto" w:fill="auto"/>
            <w:noWrap/>
            <w:hideMark/>
          </w:tcPr>
          <w:p w14:paraId="1E23708D" w14:textId="7FBBFFF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42" w:author="Tao Huang" w:date="2018-09-04T13:13:00Z"/>
                <w:rFonts w:eastAsia="Times New Roman" w:cs="Times New Roman"/>
                <w:color w:val="000000" w:themeColor="text1"/>
                <w:sz w:val="22"/>
              </w:rPr>
            </w:pPr>
            <w:del w:id="8943" w:author="Tao Huang" w:date="2018-09-04T13:13:00Z">
              <w:r w:rsidRPr="00B66650" w:rsidDel="001739A3">
                <w:rPr>
                  <w:rFonts w:eastAsia="Times New Roman" w:cs="Times New Roman"/>
                  <w:color w:val="000000" w:themeColor="text1"/>
                  <w:sz w:val="22"/>
                </w:rPr>
                <w:delText>0.989</w:delText>
              </w:r>
            </w:del>
          </w:p>
        </w:tc>
        <w:tc>
          <w:tcPr>
            <w:tcW w:w="681" w:type="dxa"/>
            <w:shd w:val="clear" w:color="auto" w:fill="auto"/>
            <w:noWrap/>
            <w:hideMark/>
          </w:tcPr>
          <w:p w14:paraId="50A186B9" w14:textId="6A56FC8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44" w:author="Tao Huang" w:date="2018-09-04T13:13:00Z"/>
                <w:rFonts w:eastAsia="Times New Roman" w:cs="Times New Roman"/>
                <w:color w:val="000000" w:themeColor="text1"/>
                <w:sz w:val="22"/>
              </w:rPr>
            </w:pPr>
            <w:del w:id="8945" w:author="Tao Huang" w:date="2018-09-04T13:13:00Z">
              <w:r w:rsidRPr="00B66650" w:rsidDel="001739A3">
                <w:rPr>
                  <w:rFonts w:eastAsia="Times New Roman" w:cs="Times New Roman"/>
                  <w:color w:val="000000" w:themeColor="text1"/>
                  <w:sz w:val="22"/>
                </w:rPr>
                <w:delText>4</w:delText>
              </w:r>
            </w:del>
          </w:p>
        </w:tc>
      </w:tr>
      <w:tr w:rsidR="004C569C" w:rsidRPr="00B66650" w:rsidDel="001739A3" w14:paraId="6D356DC9" w14:textId="73A396A2" w:rsidTr="0035133A">
        <w:trPr>
          <w:cnfStyle w:val="000000100000" w:firstRow="0" w:lastRow="0" w:firstColumn="0" w:lastColumn="0" w:oddVBand="0" w:evenVBand="0" w:oddHBand="1" w:evenHBand="0" w:firstRowFirstColumn="0" w:firstRowLastColumn="0" w:lastRowFirstColumn="0" w:lastRowLastColumn="0"/>
          <w:trHeight w:val="20"/>
          <w:jc w:val="center"/>
          <w:del w:id="8946"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980F78" w14:textId="34C05608" w:rsidR="004C569C" w:rsidRPr="00B66650" w:rsidDel="001739A3" w:rsidRDefault="004C569C" w:rsidP="00B66650">
            <w:pPr>
              <w:shd w:val="clear" w:color="auto" w:fill="FFFFFF" w:themeFill="background1"/>
              <w:spacing w:after="0"/>
              <w:rPr>
                <w:del w:id="8947" w:author="Tao Huang" w:date="2018-09-04T13:13:00Z"/>
                <w:rFonts w:eastAsia="Times New Roman" w:cs="Times New Roman"/>
                <w:b w:val="0"/>
                <w:color w:val="000000" w:themeColor="text1"/>
                <w:sz w:val="22"/>
              </w:rPr>
            </w:pPr>
            <w:del w:id="8948" w:author="Tao Huang" w:date="2018-09-04T13:13:00Z">
              <w:r w:rsidRPr="00B66650" w:rsidDel="001739A3">
                <w:rPr>
                  <w:rFonts w:eastAsia="Times New Roman" w:cs="Times New Roman"/>
                  <w:b w:val="0"/>
                  <w:color w:val="000000" w:themeColor="text1"/>
                  <w:sz w:val="22"/>
                </w:rPr>
                <w:delText>ADL-own-EWC</w:delText>
              </w:r>
            </w:del>
          </w:p>
        </w:tc>
        <w:tc>
          <w:tcPr>
            <w:tcW w:w="727" w:type="dxa"/>
            <w:shd w:val="clear" w:color="auto" w:fill="auto"/>
            <w:hideMark/>
          </w:tcPr>
          <w:p w14:paraId="35962092" w14:textId="51B13311"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49" w:author="Tao Huang" w:date="2018-09-04T13:13:00Z"/>
                <w:rFonts w:eastAsia="Times New Roman" w:cs="Times New Roman"/>
                <w:color w:val="000000" w:themeColor="text1"/>
                <w:sz w:val="22"/>
              </w:rPr>
            </w:pPr>
            <w:del w:id="8950" w:author="Tao Huang" w:date="2018-09-04T13:13:00Z">
              <w:r w:rsidRPr="00B66650" w:rsidDel="001739A3">
                <w:rPr>
                  <w:rFonts w:eastAsia="Times New Roman" w:cs="Times New Roman"/>
                  <w:color w:val="000000" w:themeColor="text1"/>
                  <w:sz w:val="22"/>
                </w:rPr>
                <w:delText>15.55</w:delText>
              </w:r>
            </w:del>
          </w:p>
        </w:tc>
        <w:tc>
          <w:tcPr>
            <w:tcW w:w="695" w:type="dxa"/>
            <w:shd w:val="clear" w:color="auto" w:fill="auto"/>
            <w:hideMark/>
          </w:tcPr>
          <w:p w14:paraId="5B6C60CC" w14:textId="1600FBE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51" w:author="Tao Huang" w:date="2018-09-04T13:13:00Z"/>
                <w:rFonts w:eastAsia="Times New Roman" w:cs="Times New Roman"/>
                <w:color w:val="000000" w:themeColor="text1"/>
                <w:sz w:val="22"/>
              </w:rPr>
            </w:pPr>
            <w:del w:id="8952" w:author="Tao Huang" w:date="2018-09-04T13:13:00Z">
              <w:r w:rsidRPr="00B66650" w:rsidDel="001739A3">
                <w:rPr>
                  <w:rFonts w:eastAsia="Times New Roman" w:cs="Times New Roman"/>
                  <w:color w:val="000000" w:themeColor="text1"/>
                  <w:sz w:val="22"/>
                </w:rPr>
                <w:delText>5</w:delText>
              </w:r>
            </w:del>
          </w:p>
        </w:tc>
        <w:tc>
          <w:tcPr>
            <w:tcW w:w="950" w:type="dxa"/>
            <w:shd w:val="clear" w:color="auto" w:fill="auto"/>
            <w:hideMark/>
          </w:tcPr>
          <w:p w14:paraId="67CA5131" w14:textId="3ECD8A64"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53" w:author="Tao Huang" w:date="2018-09-04T13:13:00Z"/>
                <w:rFonts w:eastAsia="Times New Roman" w:cs="Times New Roman"/>
                <w:color w:val="000000" w:themeColor="text1"/>
                <w:sz w:val="22"/>
              </w:rPr>
            </w:pPr>
            <w:del w:id="8954" w:author="Tao Huang" w:date="2018-09-04T13:13:00Z">
              <w:r w:rsidRPr="00B66650" w:rsidDel="001739A3">
                <w:rPr>
                  <w:rFonts w:eastAsia="Times New Roman" w:cs="Times New Roman"/>
                  <w:color w:val="000000" w:themeColor="text1"/>
                  <w:sz w:val="22"/>
                </w:rPr>
                <w:delText>40.3%</w:delText>
              </w:r>
            </w:del>
          </w:p>
        </w:tc>
        <w:tc>
          <w:tcPr>
            <w:tcW w:w="694" w:type="dxa"/>
            <w:shd w:val="clear" w:color="auto" w:fill="auto"/>
            <w:hideMark/>
          </w:tcPr>
          <w:p w14:paraId="5799B1E5" w14:textId="6E42E941"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55" w:author="Tao Huang" w:date="2018-09-04T13:13:00Z"/>
                <w:rFonts w:eastAsia="Times New Roman" w:cs="Times New Roman"/>
                <w:color w:val="000000" w:themeColor="text1"/>
                <w:sz w:val="22"/>
              </w:rPr>
            </w:pPr>
            <w:del w:id="8956" w:author="Tao Huang" w:date="2018-09-04T13:13:00Z">
              <w:r w:rsidRPr="00B66650" w:rsidDel="001739A3">
                <w:rPr>
                  <w:rFonts w:eastAsia="Times New Roman" w:cs="Times New Roman"/>
                  <w:color w:val="000000" w:themeColor="text1"/>
                  <w:sz w:val="22"/>
                </w:rPr>
                <w:delText>6</w:delText>
              </w:r>
            </w:del>
          </w:p>
        </w:tc>
        <w:tc>
          <w:tcPr>
            <w:tcW w:w="841" w:type="dxa"/>
            <w:shd w:val="clear" w:color="auto" w:fill="auto"/>
            <w:hideMark/>
          </w:tcPr>
          <w:p w14:paraId="3E4A8A03" w14:textId="17FB550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57" w:author="Tao Huang" w:date="2018-09-04T13:13:00Z"/>
                <w:rFonts w:eastAsia="Times New Roman" w:cs="Times New Roman"/>
                <w:color w:val="000000" w:themeColor="text1"/>
                <w:sz w:val="22"/>
              </w:rPr>
            </w:pPr>
            <w:del w:id="8958" w:author="Tao Huang" w:date="2018-09-04T13:13:00Z">
              <w:r w:rsidRPr="00B66650" w:rsidDel="001739A3">
                <w:rPr>
                  <w:rFonts w:eastAsia="Times New Roman" w:cs="Times New Roman"/>
                  <w:color w:val="000000" w:themeColor="text1"/>
                  <w:sz w:val="22"/>
                </w:rPr>
                <w:delText>0.688</w:delText>
              </w:r>
            </w:del>
          </w:p>
        </w:tc>
        <w:tc>
          <w:tcPr>
            <w:tcW w:w="692" w:type="dxa"/>
            <w:shd w:val="clear" w:color="auto" w:fill="auto"/>
            <w:hideMark/>
          </w:tcPr>
          <w:p w14:paraId="4C9D7D8A" w14:textId="1FF9D57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59" w:author="Tao Huang" w:date="2018-09-04T13:13:00Z"/>
                <w:rFonts w:eastAsia="Times New Roman" w:cs="Times New Roman"/>
                <w:color w:val="000000" w:themeColor="text1"/>
                <w:sz w:val="22"/>
              </w:rPr>
            </w:pPr>
            <w:del w:id="8960" w:author="Tao Huang" w:date="2018-09-04T13:13:00Z">
              <w:r w:rsidRPr="00B66650" w:rsidDel="001739A3">
                <w:rPr>
                  <w:rFonts w:eastAsia="Times New Roman" w:cs="Times New Roman"/>
                  <w:color w:val="000000" w:themeColor="text1"/>
                  <w:sz w:val="22"/>
                </w:rPr>
                <w:delText>6</w:delText>
              </w:r>
            </w:del>
          </w:p>
        </w:tc>
        <w:tc>
          <w:tcPr>
            <w:tcW w:w="1390" w:type="dxa"/>
            <w:shd w:val="clear" w:color="auto" w:fill="auto"/>
            <w:noWrap/>
            <w:hideMark/>
          </w:tcPr>
          <w:p w14:paraId="50E5F8EA" w14:textId="4E7F33F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61" w:author="Tao Huang" w:date="2018-09-04T13:13:00Z"/>
                <w:rFonts w:eastAsia="Times New Roman" w:cs="Times New Roman"/>
                <w:color w:val="000000" w:themeColor="text1"/>
                <w:sz w:val="22"/>
              </w:rPr>
            </w:pPr>
            <w:del w:id="8962" w:author="Tao Huang" w:date="2018-09-04T13:13:00Z">
              <w:r w:rsidRPr="00B66650" w:rsidDel="001739A3">
                <w:rPr>
                  <w:rFonts w:eastAsia="Times New Roman" w:cs="Times New Roman"/>
                  <w:color w:val="000000" w:themeColor="text1"/>
                  <w:sz w:val="22"/>
                </w:rPr>
                <w:delText>0.995</w:delText>
              </w:r>
            </w:del>
          </w:p>
        </w:tc>
        <w:tc>
          <w:tcPr>
            <w:tcW w:w="681" w:type="dxa"/>
            <w:shd w:val="clear" w:color="auto" w:fill="auto"/>
            <w:noWrap/>
            <w:hideMark/>
          </w:tcPr>
          <w:p w14:paraId="218B046C" w14:textId="00F9364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63" w:author="Tao Huang" w:date="2018-09-04T13:13:00Z"/>
                <w:rFonts w:eastAsia="Times New Roman" w:cs="Times New Roman"/>
                <w:color w:val="000000" w:themeColor="text1"/>
                <w:sz w:val="22"/>
              </w:rPr>
            </w:pPr>
            <w:del w:id="8964" w:author="Tao Huang" w:date="2018-09-04T13:13:00Z">
              <w:r w:rsidRPr="00B66650" w:rsidDel="001739A3">
                <w:rPr>
                  <w:rFonts w:eastAsia="Times New Roman" w:cs="Times New Roman"/>
                  <w:color w:val="000000" w:themeColor="text1"/>
                  <w:sz w:val="22"/>
                </w:rPr>
                <w:delText>6</w:delText>
              </w:r>
            </w:del>
          </w:p>
        </w:tc>
      </w:tr>
      <w:tr w:rsidR="004C569C" w:rsidRPr="00B66650" w:rsidDel="001739A3" w14:paraId="39637EF9" w14:textId="3A966732" w:rsidTr="0035133A">
        <w:trPr>
          <w:trHeight w:val="20"/>
          <w:jc w:val="center"/>
          <w:del w:id="8965"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5C1ADF5" w14:textId="65D6AD13" w:rsidR="004C569C" w:rsidRPr="00B66650" w:rsidDel="001739A3" w:rsidRDefault="004C569C" w:rsidP="00B66650">
            <w:pPr>
              <w:shd w:val="clear" w:color="auto" w:fill="FFFFFF" w:themeFill="background1"/>
              <w:spacing w:after="0"/>
              <w:rPr>
                <w:del w:id="8966" w:author="Tao Huang" w:date="2018-09-04T13:13:00Z"/>
                <w:rFonts w:eastAsia="Times New Roman" w:cs="Times New Roman"/>
                <w:b w:val="0"/>
                <w:color w:val="000000" w:themeColor="text1"/>
                <w:sz w:val="22"/>
              </w:rPr>
            </w:pPr>
            <w:del w:id="8967" w:author="Tao Huang" w:date="2018-09-04T13:13:00Z">
              <w:r w:rsidRPr="00B66650" w:rsidDel="001739A3">
                <w:rPr>
                  <w:rFonts w:eastAsia="Times New Roman" w:cs="Times New Roman"/>
                  <w:b w:val="0"/>
                  <w:color w:val="000000" w:themeColor="text1"/>
                  <w:sz w:val="22"/>
                </w:rPr>
                <w:delText>ADL-intra-EWC</w:delText>
              </w:r>
            </w:del>
          </w:p>
        </w:tc>
        <w:tc>
          <w:tcPr>
            <w:tcW w:w="727" w:type="dxa"/>
            <w:shd w:val="clear" w:color="auto" w:fill="auto"/>
            <w:hideMark/>
          </w:tcPr>
          <w:p w14:paraId="623B663F" w14:textId="77BAB0C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68" w:author="Tao Huang" w:date="2018-09-04T13:13:00Z"/>
                <w:rFonts w:eastAsia="Times New Roman" w:cs="Times New Roman"/>
                <w:color w:val="000000" w:themeColor="text1"/>
                <w:sz w:val="22"/>
              </w:rPr>
            </w:pPr>
            <w:del w:id="8969" w:author="Tao Huang" w:date="2018-09-04T13:13:00Z">
              <w:r w:rsidRPr="00B66650" w:rsidDel="001739A3">
                <w:rPr>
                  <w:rFonts w:eastAsia="Times New Roman" w:cs="Times New Roman"/>
                  <w:color w:val="000000" w:themeColor="text1"/>
                  <w:sz w:val="22"/>
                </w:rPr>
                <w:delText>15.08</w:delText>
              </w:r>
            </w:del>
          </w:p>
        </w:tc>
        <w:tc>
          <w:tcPr>
            <w:tcW w:w="695" w:type="dxa"/>
            <w:shd w:val="clear" w:color="auto" w:fill="auto"/>
            <w:hideMark/>
          </w:tcPr>
          <w:p w14:paraId="1BCE5B5A" w14:textId="501BC9C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70" w:author="Tao Huang" w:date="2018-09-04T13:13:00Z"/>
                <w:rFonts w:eastAsia="Times New Roman" w:cs="Times New Roman"/>
                <w:color w:val="000000" w:themeColor="text1"/>
                <w:sz w:val="22"/>
              </w:rPr>
            </w:pPr>
            <w:del w:id="8971" w:author="Tao Huang" w:date="2018-09-04T13:13:00Z">
              <w:r w:rsidRPr="00B66650" w:rsidDel="001739A3">
                <w:rPr>
                  <w:rFonts w:eastAsia="Times New Roman" w:cs="Times New Roman"/>
                  <w:color w:val="000000" w:themeColor="text1"/>
                  <w:sz w:val="22"/>
                </w:rPr>
                <w:delText>2</w:delText>
              </w:r>
            </w:del>
          </w:p>
        </w:tc>
        <w:tc>
          <w:tcPr>
            <w:tcW w:w="950" w:type="dxa"/>
            <w:shd w:val="clear" w:color="auto" w:fill="auto"/>
            <w:hideMark/>
          </w:tcPr>
          <w:p w14:paraId="569344B7" w14:textId="5519E10A"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72" w:author="Tao Huang" w:date="2018-09-04T13:13:00Z"/>
                <w:rFonts w:eastAsia="Times New Roman" w:cs="Times New Roman"/>
                <w:color w:val="000000" w:themeColor="text1"/>
                <w:sz w:val="22"/>
              </w:rPr>
            </w:pPr>
            <w:del w:id="8973" w:author="Tao Huang" w:date="2018-09-04T13:13:00Z">
              <w:r w:rsidRPr="00B66650" w:rsidDel="001739A3">
                <w:rPr>
                  <w:rFonts w:eastAsia="Times New Roman" w:cs="Times New Roman"/>
                  <w:color w:val="000000" w:themeColor="text1"/>
                  <w:sz w:val="22"/>
                </w:rPr>
                <w:delText>40.0%</w:delText>
              </w:r>
            </w:del>
          </w:p>
        </w:tc>
        <w:tc>
          <w:tcPr>
            <w:tcW w:w="694" w:type="dxa"/>
            <w:shd w:val="clear" w:color="auto" w:fill="auto"/>
            <w:hideMark/>
          </w:tcPr>
          <w:p w14:paraId="6AC00315" w14:textId="5CDB2A7A"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74" w:author="Tao Huang" w:date="2018-09-04T13:13:00Z"/>
                <w:rFonts w:eastAsia="Times New Roman" w:cs="Times New Roman"/>
                <w:color w:val="000000" w:themeColor="text1"/>
                <w:sz w:val="22"/>
              </w:rPr>
            </w:pPr>
            <w:del w:id="8975" w:author="Tao Huang" w:date="2018-09-04T13:13:00Z">
              <w:r w:rsidRPr="00B66650" w:rsidDel="001739A3">
                <w:rPr>
                  <w:rFonts w:eastAsia="Times New Roman" w:cs="Times New Roman"/>
                  <w:color w:val="000000" w:themeColor="text1"/>
                  <w:sz w:val="22"/>
                </w:rPr>
                <w:delText>3</w:delText>
              </w:r>
            </w:del>
          </w:p>
        </w:tc>
        <w:tc>
          <w:tcPr>
            <w:tcW w:w="841" w:type="dxa"/>
            <w:shd w:val="clear" w:color="auto" w:fill="auto"/>
            <w:hideMark/>
          </w:tcPr>
          <w:p w14:paraId="63433E54" w14:textId="5EF96F1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76" w:author="Tao Huang" w:date="2018-09-04T13:13:00Z"/>
                <w:rFonts w:eastAsia="Times New Roman" w:cs="Times New Roman"/>
                <w:color w:val="000000" w:themeColor="text1"/>
                <w:sz w:val="22"/>
              </w:rPr>
            </w:pPr>
            <w:del w:id="8977" w:author="Tao Huang" w:date="2018-09-04T13:13:00Z">
              <w:r w:rsidRPr="00B66650" w:rsidDel="001739A3">
                <w:rPr>
                  <w:rFonts w:eastAsia="Times New Roman" w:cs="Times New Roman"/>
                  <w:color w:val="000000" w:themeColor="text1"/>
                  <w:sz w:val="22"/>
                </w:rPr>
                <w:delText>0.685</w:delText>
              </w:r>
            </w:del>
          </w:p>
        </w:tc>
        <w:tc>
          <w:tcPr>
            <w:tcW w:w="692" w:type="dxa"/>
            <w:shd w:val="clear" w:color="auto" w:fill="auto"/>
            <w:hideMark/>
          </w:tcPr>
          <w:p w14:paraId="25BB0677" w14:textId="2227F7B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78" w:author="Tao Huang" w:date="2018-09-04T13:13:00Z"/>
                <w:rFonts w:eastAsia="Times New Roman" w:cs="Times New Roman"/>
                <w:color w:val="000000" w:themeColor="text1"/>
                <w:sz w:val="22"/>
              </w:rPr>
            </w:pPr>
            <w:del w:id="8979" w:author="Tao Huang" w:date="2018-09-04T13:13:00Z">
              <w:r w:rsidRPr="00B66650" w:rsidDel="001739A3">
                <w:rPr>
                  <w:rFonts w:eastAsia="Times New Roman" w:cs="Times New Roman"/>
                  <w:color w:val="000000" w:themeColor="text1"/>
                  <w:sz w:val="22"/>
                </w:rPr>
                <w:delText>4</w:delText>
              </w:r>
            </w:del>
          </w:p>
        </w:tc>
        <w:tc>
          <w:tcPr>
            <w:tcW w:w="1390" w:type="dxa"/>
            <w:shd w:val="clear" w:color="auto" w:fill="auto"/>
            <w:noWrap/>
            <w:hideMark/>
          </w:tcPr>
          <w:p w14:paraId="12F3D6EE" w14:textId="7255DA1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80" w:author="Tao Huang" w:date="2018-09-04T13:13:00Z"/>
                <w:rFonts w:eastAsia="Times New Roman" w:cs="Times New Roman"/>
                <w:color w:val="000000" w:themeColor="text1"/>
                <w:sz w:val="22"/>
              </w:rPr>
            </w:pPr>
            <w:del w:id="8981" w:author="Tao Huang" w:date="2018-09-04T13:13:00Z">
              <w:r w:rsidRPr="00B66650" w:rsidDel="001739A3">
                <w:rPr>
                  <w:rFonts w:eastAsia="Times New Roman" w:cs="Times New Roman"/>
                  <w:color w:val="000000" w:themeColor="text1"/>
                  <w:sz w:val="22"/>
                </w:rPr>
                <w:delText>0.985</w:delText>
              </w:r>
            </w:del>
          </w:p>
        </w:tc>
        <w:tc>
          <w:tcPr>
            <w:tcW w:w="681" w:type="dxa"/>
            <w:shd w:val="clear" w:color="auto" w:fill="auto"/>
            <w:noWrap/>
            <w:hideMark/>
          </w:tcPr>
          <w:p w14:paraId="2F8917D1" w14:textId="629CF60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8982" w:author="Tao Huang" w:date="2018-09-04T13:13:00Z"/>
                <w:rFonts w:eastAsia="Times New Roman" w:cs="Times New Roman"/>
                <w:color w:val="000000" w:themeColor="text1"/>
                <w:sz w:val="22"/>
              </w:rPr>
            </w:pPr>
            <w:del w:id="8983" w:author="Tao Huang" w:date="2018-09-04T13:13:00Z">
              <w:r w:rsidRPr="00B66650" w:rsidDel="001739A3">
                <w:rPr>
                  <w:rFonts w:eastAsia="Times New Roman" w:cs="Times New Roman"/>
                  <w:color w:val="000000" w:themeColor="text1"/>
                  <w:sz w:val="22"/>
                </w:rPr>
                <w:delText>3</w:delText>
              </w:r>
            </w:del>
          </w:p>
        </w:tc>
      </w:tr>
      <w:tr w:rsidR="004C569C" w:rsidRPr="00B66650" w:rsidDel="001739A3" w14:paraId="20272354" w14:textId="1AAD02E7" w:rsidTr="0035133A">
        <w:trPr>
          <w:cnfStyle w:val="000000100000" w:firstRow="0" w:lastRow="0" w:firstColumn="0" w:lastColumn="0" w:oddVBand="0" w:evenVBand="0" w:oddHBand="1" w:evenHBand="0" w:firstRowFirstColumn="0" w:firstRowLastColumn="0" w:lastRowFirstColumn="0" w:lastRowLastColumn="0"/>
          <w:trHeight w:val="20"/>
          <w:jc w:val="center"/>
          <w:del w:id="8984"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0AEC53" w14:textId="3701B30B" w:rsidR="004C569C" w:rsidRPr="00B66650" w:rsidDel="001739A3" w:rsidRDefault="004C569C" w:rsidP="00B66650">
            <w:pPr>
              <w:shd w:val="clear" w:color="auto" w:fill="FFFFFF" w:themeFill="background1"/>
              <w:spacing w:after="0"/>
              <w:rPr>
                <w:del w:id="8985" w:author="Tao Huang" w:date="2018-09-04T13:13:00Z"/>
                <w:rFonts w:eastAsia="Times New Roman" w:cs="Times New Roman"/>
                <w:b w:val="0"/>
                <w:color w:val="000000" w:themeColor="text1"/>
                <w:sz w:val="22"/>
              </w:rPr>
            </w:pPr>
            <w:del w:id="8986" w:author="Tao Huang" w:date="2018-09-04T13:13:00Z">
              <w:r w:rsidRPr="00B66650" w:rsidDel="001739A3">
                <w:rPr>
                  <w:rFonts w:eastAsia="Times New Roman" w:cs="Times New Roman"/>
                  <w:b w:val="0"/>
                  <w:color w:val="000000" w:themeColor="text1"/>
                  <w:sz w:val="22"/>
                </w:rPr>
                <w:delText>ADL-own-IC</w:delText>
              </w:r>
            </w:del>
          </w:p>
        </w:tc>
        <w:tc>
          <w:tcPr>
            <w:tcW w:w="727" w:type="dxa"/>
            <w:shd w:val="clear" w:color="auto" w:fill="auto"/>
            <w:hideMark/>
          </w:tcPr>
          <w:p w14:paraId="73190C22" w14:textId="573E8A9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87" w:author="Tao Huang" w:date="2018-09-04T13:13:00Z"/>
                <w:rFonts w:eastAsia="Times New Roman" w:cs="Times New Roman"/>
                <w:color w:val="000000" w:themeColor="text1"/>
                <w:sz w:val="22"/>
              </w:rPr>
            </w:pPr>
            <w:del w:id="8988" w:author="Tao Huang" w:date="2018-09-04T13:13:00Z">
              <w:r w:rsidRPr="00B66650" w:rsidDel="001739A3">
                <w:rPr>
                  <w:rFonts w:eastAsia="Times New Roman" w:cs="Times New Roman"/>
                  <w:color w:val="000000" w:themeColor="text1"/>
                  <w:sz w:val="22"/>
                </w:rPr>
                <w:delText>15.94</w:delText>
              </w:r>
            </w:del>
          </w:p>
        </w:tc>
        <w:tc>
          <w:tcPr>
            <w:tcW w:w="695" w:type="dxa"/>
            <w:shd w:val="clear" w:color="auto" w:fill="auto"/>
            <w:hideMark/>
          </w:tcPr>
          <w:p w14:paraId="22F36858" w14:textId="15574AF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89" w:author="Tao Huang" w:date="2018-09-04T13:13:00Z"/>
                <w:rFonts w:eastAsia="Times New Roman" w:cs="Times New Roman"/>
                <w:color w:val="000000" w:themeColor="text1"/>
                <w:sz w:val="22"/>
              </w:rPr>
            </w:pPr>
            <w:del w:id="8990" w:author="Tao Huang" w:date="2018-09-04T13:13:00Z">
              <w:r w:rsidRPr="00B66650" w:rsidDel="001739A3">
                <w:rPr>
                  <w:rFonts w:eastAsia="Times New Roman" w:cs="Times New Roman"/>
                  <w:color w:val="000000" w:themeColor="text1"/>
                  <w:sz w:val="22"/>
                </w:rPr>
                <w:delText>7</w:delText>
              </w:r>
            </w:del>
          </w:p>
        </w:tc>
        <w:tc>
          <w:tcPr>
            <w:tcW w:w="950" w:type="dxa"/>
            <w:shd w:val="clear" w:color="auto" w:fill="auto"/>
            <w:hideMark/>
          </w:tcPr>
          <w:p w14:paraId="6EF6B256" w14:textId="50E3176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91" w:author="Tao Huang" w:date="2018-09-04T13:13:00Z"/>
                <w:rFonts w:eastAsia="Times New Roman" w:cs="Times New Roman"/>
                <w:color w:val="000000" w:themeColor="text1"/>
                <w:sz w:val="22"/>
              </w:rPr>
            </w:pPr>
            <w:del w:id="8992" w:author="Tao Huang" w:date="2018-09-04T13:13:00Z">
              <w:r w:rsidRPr="00B66650" w:rsidDel="001739A3">
                <w:rPr>
                  <w:rFonts w:eastAsia="Times New Roman" w:cs="Times New Roman"/>
                  <w:color w:val="000000" w:themeColor="text1"/>
                  <w:sz w:val="22"/>
                </w:rPr>
                <w:delText>40.3%</w:delText>
              </w:r>
            </w:del>
          </w:p>
        </w:tc>
        <w:tc>
          <w:tcPr>
            <w:tcW w:w="694" w:type="dxa"/>
            <w:shd w:val="clear" w:color="auto" w:fill="auto"/>
            <w:hideMark/>
          </w:tcPr>
          <w:p w14:paraId="09247A31" w14:textId="3306B7E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93" w:author="Tao Huang" w:date="2018-09-04T13:13:00Z"/>
                <w:rFonts w:eastAsia="Times New Roman" w:cs="Times New Roman"/>
                <w:color w:val="000000" w:themeColor="text1"/>
                <w:sz w:val="22"/>
              </w:rPr>
            </w:pPr>
            <w:del w:id="8994" w:author="Tao Huang" w:date="2018-09-04T13:13:00Z">
              <w:r w:rsidRPr="00B66650" w:rsidDel="001739A3">
                <w:rPr>
                  <w:rFonts w:eastAsia="Times New Roman" w:cs="Times New Roman"/>
                  <w:color w:val="000000" w:themeColor="text1"/>
                  <w:sz w:val="22"/>
                </w:rPr>
                <w:delText>5</w:delText>
              </w:r>
            </w:del>
          </w:p>
        </w:tc>
        <w:tc>
          <w:tcPr>
            <w:tcW w:w="841" w:type="dxa"/>
            <w:shd w:val="clear" w:color="auto" w:fill="auto"/>
            <w:hideMark/>
          </w:tcPr>
          <w:p w14:paraId="57706179" w14:textId="23CA8DD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95" w:author="Tao Huang" w:date="2018-09-04T13:13:00Z"/>
                <w:rFonts w:eastAsia="Times New Roman" w:cs="Times New Roman"/>
                <w:color w:val="000000" w:themeColor="text1"/>
                <w:sz w:val="22"/>
              </w:rPr>
            </w:pPr>
            <w:del w:id="8996" w:author="Tao Huang" w:date="2018-09-04T13:13:00Z">
              <w:r w:rsidRPr="00B66650" w:rsidDel="001739A3">
                <w:rPr>
                  <w:rFonts w:eastAsia="Times New Roman" w:cs="Times New Roman"/>
                  <w:color w:val="000000" w:themeColor="text1"/>
                  <w:sz w:val="22"/>
                </w:rPr>
                <w:delText>0.684</w:delText>
              </w:r>
            </w:del>
          </w:p>
        </w:tc>
        <w:tc>
          <w:tcPr>
            <w:tcW w:w="692" w:type="dxa"/>
            <w:shd w:val="clear" w:color="auto" w:fill="auto"/>
            <w:hideMark/>
          </w:tcPr>
          <w:p w14:paraId="0D58373A" w14:textId="2CB1027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97" w:author="Tao Huang" w:date="2018-09-04T13:13:00Z"/>
                <w:rFonts w:eastAsia="Times New Roman" w:cs="Times New Roman"/>
                <w:color w:val="000000" w:themeColor="text1"/>
                <w:sz w:val="22"/>
              </w:rPr>
            </w:pPr>
            <w:del w:id="8998" w:author="Tao Huang" w:date="2018-09-04T13:13:00Z">
              <w:r w:rsidRPr="00B66650" w:rsidDel="001739A3">
                <w:rPr>
                  <w:rFonts w:eastAsia="Times New Roman" w:cs="Times New Roman"/>
                  <w:color w:val="000000" w:themeColor="text1"/>
                  <w:sz w:val="22"/>
                </w:rPr>
                <w:delText>3</w:delText>
              </w:r>
            </w:del>
          </w:p>
        </w:tc>
        <w:tc>
          <w:tcPr>
            <w:tcW w:w="1390" w:type="dxa"/>
            <w:shd w:val="clear" w:color="auto" w:fill="auto"/>
            <w:noWrap/>
            <w:hideMark/>
          </w:tcPr>
          <w:p w14:paraId="0C4B5E80" w14:textId="1DB79ADF"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8999" w:author="Tao Huang" w:date="2018-09-04T13:13:00Z"/>
                <w:rFonts w:eastAsia="Times New Roman" w:cs="Times New Roman"/>
                <w:color w:val="000000" w:themeColor="text1"/>
                <w:sz w:val="22"/>
              </w:rPr>
            </w:pPr>
            <w:del w:id="9000" w:author="Tao Huang" w:date="2018-09-04T13:13:00Z">
              <w:r w:rsidRPr="00B66650" w:rsidDel="001739A3">
                <w:rPr>
                  <w:rFonts w:eastAsia="Times New Roman" w:cs="Times New Roman"/>
                  <w:color w:val="000000" w:themeColor="text1"/>
                  <w:sz w:val="22"/>
                </w:rPr>
                <w:delText>0.993</w:delText>
              </w:r>
            </w:del>
          </w:p>
        </w:tc>
        <w:tc>
          <w:tcPr>
            <w:tcW w:w="681" w:type="dxa"/>
            <w:shd w:val="clear" w:color="auto" w:fill="auto"/>
            <w:noWrap/>
            <w:hideMark/>
          </w:tcPr>
          <w:p w14:paraId="42751158" w14:textId="27BD0D1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01" w:author="Tao Huang" w:date="2018-09-04T13:13:00Z"/>
                <w:rFonts w:eastAsia="Times New Roman" w:cs="Times New Roman"/>
                <w:color w:val="000000" w:themeColor="text1"/>
                <w:sz w:val="22"/>
              </w:rPr>
            </w:pPr>
            <w:del w:id="9002" w:author="Tao Huang" w:date="2018-09-04T13:13:00Z">
              <w:r w:rsidRPr="00B66650" w:rsidDel="001739A3">
                <w:rPr>
                  <w:rFonts w:eastAsia="Times New Roman" w:cs="Times New Roman"/>
                  <w:color w:val="000000" w:themeColor="text1"/>
                  <w:sz w:val="22"/>
                </w:rPr>
                <w:delText>5</w:delText>
              </w:r>
            </w:del>
          </w:p>
        </w:tc>
      </w:tr>
      <w:tr w:rsidR="004C569C" w:rsidRPr="00B66650" w:rsidDel="001739A3" w14:paraId="7980DD24" w14:textId="42D353E0" w:rsidTr="0035133A">
        <w:trPr>
          <w:trHeight w:val="20"/>
          <w:jc w:val="center"/>
          <w:del w:id="9003"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8831680" w14:textId="7A552AEF" w:rsidR="004C569C" w:rsidRPr="00B66650" w:rsidDel="001739A3" w:rsidRDefault="004C569C" w:rsidP="00B66650">
            <w:pPr>
              <w:shd w:val="clear" w:color="auto" w:fill="FFFFFF" w:themeFill="background1"/>
              <w:spacing w:after="0"/>
              <w:rPr>
                <w:del w:id="9004" w:author="Tao Huang" w:date="2018-09-04T13:13:00Z"/>
                <w:rFonts w:eastAsia="Times New Roman" w:cs="Times New Roman"/>
                <w:b w:val="0"/>
                <w:color w:val="000000" w:themeColor="text1"/>
                <w:sz w:val="22"/>
              </w:rPr>
            </w:pPr>
            <w:del w:id="9005" w:author="Tao Huang" w:date="2018-09-04T13:13:00Z">
              <w:r w:rsidRPr="00B66650" w:rsidDel="001739A3">
                <w:rPr>
                  <w:rFonts w:eastAsia="Times New Roman" w:cs="Times New Roman"/>
                  <w:b w:val="0"/>
                  <w:color w:val="000000" w:themeColor="text1"/>
                  <w:sz w:val="22"/>
                </w:rPr>
                <w:delText>ADL-intra-IC</w:delText>
              </w:r>
            </w:del>
          </w:p>
        </w:tc>
        <w:tc>
          <w:tcPr>
            <w:tcW w:w="727" w:type="dxa"/>
            <w:shd w:val="clear" w:color="auto" w:fill="auto"/>
            <w:hideMark/>
          </w:tcPr>
          <w:p w14:paraId="7802DCD3" w14:textId="305D1CE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06" w:author="Tao Huang" w:date="2018-09-04T13:13:00Z"/>
                <w:rFonts w:eastAsia="Times New Roman" w:cs="Times New Roman"/>
                <w:color w:val="000000" w:themeColor="text1"/>
                <w:sz w:val="22"/>
              </w:rPr>
            </w:pPr>
            <w:del w:id="9007" w:author="Tao Huang" w:date="2018-09-04T13:13:00Z">
              <w:r w:rsidRPr="00B66650" w:rsidDel="001739A3">
                <w:rPr>
                  <w:rFonts w:eastAsia="Times New Roman" w:cs="Times New Roman"/>
                  <w:color w:val="000000" w:themeColor="text1"/>
                  <w:sz w:val="22"/>
                </w:rPr>
                <w:delText>15.19</w:delText>
              </w:r>
            </w:del>
          </w:p>
        </w:tc>
        <w:tc>
          <w:tcPr>
            <w:tcW w:w="695" w:type="dxa"/>
            <w:shd w:val="clear" w:color="auto" w:fill="auto"/>
            <w:hideMark/>
          </w:tcPr>
          <w:p w14:paraId="20DE90ED" w14:textId="7F2B343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08" w:author="Tao Huang" w:date="2018-09-04T13:13:00Z"/>
                <w:rFonts w:eastAsia="Times New Roman" w:cs="Times New Roman"/>
                <w:color w:val="000000" w:themeColor="text1"/>
                <w:sz w:val="22"/>
              </w:rPr>
            </w:pPr>
            <w:del w:id="9009" w:author="Tao Huang" w:date="2018-09-04T13:13:00Z">
              <w:r w:rsidRPr="00B66650" w:rsidDel="001739A3">
                <w:rPr>
                  <w:rFonts w:eastAsia="Times New Roman" w:cs="Times New Roman"/>
                  <w:color w:val="000000" w:themeColor="text1"/>
                  <w:sz w:val="22"/>
                </w:rPr>
                <w:delText>4</w:delText>
              </w:r>
            </w:del>
          </w:p>
        </w:tc>
        <w:tc>
          <w:tcPr>
            <w:tcW w:w="950" w:type="dxa"/>
            <w:shd w:val="clear" w:color="auto" w:fill="auto"/>
            <w:hideMark/>
          </w:tcPr>
          <w:p w14:paraId="156A9AC2" w14:textId="377F21C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10" w:author="Tao Huang" w:date="2018-09-04T13:13:00Z"/>
                <w:rFonts w:eastAsia="Times New Roman" w:cs="Times New Roman"/>
                <w:color w:val="000000" w:themeColor="text1"/>
                <w:sz w:val="22"/>
              </w:rPr>
            </w:pPr>
            <w:del w:id="9011" w:author="Tao Huang" w:date="2018-09-04T13:13:00Z">
              <w:r w:rsidRPr="00B66650" w:rsidDel="001739A3">
                <w:rPr>
                  <w:rFonts w:eastAsia="Times New Roman" w:cs="Times New Roman"/>
                  <w:color w:val="000000" w:themeColor="text1"/>
                  <w:sz w:val="22"/>
                </w:rPr>
                <w:delText>39.9%</w:delText>
              </w:r>
            </w:del>
          </w:p>
        </w:tc>
        <w:tc>
          <w:tcPr>
            <w:tcW w:w="694" w:type="dxa"/>
            <w:shd w:val="clear" w:color="auto" w:fill="auto"/>
            <w:hideMark/>
          </w:tcPr>
          <w:p w14:paraId="35BFC2F8" w14:textId="2340D78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12" w:author="Tao Huang" w:date="2018-09-04T13:13:00Z"/>
                <w:rFonts w:eastAsia="Times New Roman" w:cs="Times New Roman"/>
                <w:color w:val="000000" w:themeColor="text1"/>
                <w:sz w:val="22"/>
              </w:rPr>
            </w:pPr>
            <w:del w:id="9013" w:author="Tao Huang" w:date="2018-09-04T13:13:00Z">
              <w:r w:rsidRPr="00B66650" w:rsidDel="001739A3">
                <w:rPr>
                  <w:rFonts w:eastAsia="Times New Roman" w:cs="Times New Roman"/>
                  <w:color w:val="000000" w:themeColor="text1"/>
                  <w:sz w:val="22"/>
                </w:rPr>
                <w:delText>2</w:delText>
              </w:r>
            </w:del>
          </w:p>
        </w:tc>
        <w:tc>
          <w:tcPr>
            <w:tcW w:w="841" w:type="dxa"/>
            <w:shd w:val="clear" w:color="auto" w:fill="auto"/>
            <w:hideMark/>
          </w:tcPr>
          <w:p w14:paraId="18A76A4E" w14:textId="0999C51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14" w:author="Tao Huang" w:date="2018-09-04T13:13:00Z"/>
                <w:rFonts w:eastAsia="Times New Roman" w:cs="Times New Roman"/>
                <w:color w:val="000000" w:themeColor="text1"/>
                <w:sz w:val="22"/>
              </w:rPr>
            </w:pPr>
            <w:del w:id="9015" w:author="Tao Huang" w:date="2018-09-04T13:13:00Z">
              <w:r w:rsidRPr="00B66650" w:rsidDel="001739A3">
                <w:rPr>
                  <w:rFonts w:eastAsia="Times New Roman" w:cs="Times New Roman"/>
                  <w:color w:val="000000" w:themeColor="text1"/>
                  <w:sz w:val="22"/>
                </w:rPr>
                <w:delText>0.681</w:delText>
              </w:r>
            </w:del>
          </w:p>
        </w:tc>
        <w:tc>
          <w:tcPr>
            <w:tcW w:w="692" w:type="dxa"/>
            <w:shd w:val="clear" w:color="auto" w:fill="auto"/>
            <w:hideMark/>
          </w:tcPr>
          <w:p w14:paraId="69A5ED61" w14:textId="6B29E14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16" w:author="Tao Huang" w:date="2018-09-04T13:13:00Z"/>
                <w:rFonts w:eastAsia="Times New Roman" w:cs="Times New Roman"/>
                <w:color w:val="000000" w:themeColor="text1"/>
                <w:sz w:val="22"/>
              </w:rPr>
            </w:pPr>
            <w:del w:id="9017" w:author="Tao Huang" w:date="2018-09-04T13:13:00Z">
              <w:r w:rsidRPr="00B66650" w:rsidDel="001739A3">
                <w:rPr>
                  <w:rFonts w:eastAsia="Times New Roman" w:cs="Times New Roman"/>
                  <w:color w:val="000000" w:themeColor="text1"/>
                  <w:sz w:val="22"/>
                </w:rPr>
                <w:delText>2</w:delText>
              </w:r>
            </w:del>
          </w:p>
        </w:tc>
        <w:tc>
          <w:tcPr>
            <w:tcW w:w="1390" w:type="dxa"/>
            <w:shd w:val="clear" w:color="auto" w:fill="auto"/>
            <w:noWrap/>
            <w:hideMark/>
          </w:tcPr>
          <w:p w14:paraId="1D90812D" w14:textId="40B48BA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18" w:author="Tao Huang" w:date="2018-09-04T13:13:00Z"/>
                <w:rFonts w:eastAsia="Times New Roman" w:cs="Times New Roman"/>
                <w:color w:val="000000" w:themeColor="text1"/>
                <w:sz w:val="22"/>
              </w:rPr>
            </w:pPr>
            <w:del w:id="9019" w:author="Tao Huang" w:date="2018-09-04T13:13:00Z">
              <w:r w:rsidRPr="00B66650" w:rsidDel="001739A3">
                <w:rPr>
                  <w:rFonts w:eastAsia="Times New Roman" w:cs="Times New Roman"/>
                  <w:color w:val="000000" w:themeColor="text1"/>
                  <w:sz w:val="22"/>
                </w:rPr>
                <w:delText>0.982</w:delText>
              </w:r>
            </w:del>
          </w:p>
        </w:tc>
        <w:tc>
          <w:tcPr>
            <w:tcW w:w="681" w:type="dxa"/>
            <w:shd w:val="clear" w:color="auto" w:fill="auto"/>
            <w:noWrap/>
            <w:hideMark/>
          </w:tcPr>
          <w:p w14:paraId="4BB85425" w14:textId="695D7EB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20" w:author="Tao Huang" w:date="2018-09-04T13:13:00Z"/>
                <w:rFonts w:eastAsia="Times New Roman" w:cs="Times New Roman"/>
                <w:color w:val="000000" w:themeColor="text1"/>
                <w:sz w:val="22"/>
              </w:rPr>
            </w:pPr>
            <w:del w:id="9021" w:author="Tao Huang" w:date="2018-09-04T13:13:00Z">
              <w:r w:rsidRPr="00B66650" w:rsidDel="001739A3">
                <w:rPr>
                  <w:rFonts w:eastAsia="Times New Roman" w:cs="Times New Roman"/>
                  <w:color w:val="000000" w:themeColor="text1"/>
                  <w:sz w:val="22"/>
                </w:rPr>
                <w:delText>2</w:delText>
              </w:r>
            </w:del>
          </w:p>
        </w:tc>
      </w:tr>
      <w:tr w:rsidR="001E17BA" w:rsidRPr="00B66650" w:rsidDel="001739A3" w14:paraId="72E0AB2B" w14:textId="4CB1AB31" w:rsidTr="0035133A">
        <w:trPr>
          <w:cnfStyle w:val="000000100000" w:firstRow="0" w:lastRow="0" w:firstColumn="0" w:lastColumn="0" w:oddVBand="0" w:evenVBand="0" w:oddHBand="1" w:evenHBand="0" w:firstRowFirstColumn="0" w:firstRowLastColumn="0" w:lastRowFirstColumn="0" w:lastRowLastColumn="0"/>
          <w:trHeight w:val="20"/>
          <w:jc w:val="center"/>
          <w:del w:id="9022"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FB095C7" w14:textId="497CC8D7" w:rsidR="004C569C" w:rsidRPr="00B66650" w:rsidDel="001739A3" w:rsidRDefault="004C569C" w:rsidP="00B66650">
            <w:pPr>
              <w:shd w:val="clear" w:color="auto" w:fill="FFFFFF" w:themeFill="background1"/>
              <w:spacing w:after="0"/>
              <w:rPr>
                <w:del w:id="9023" w:author="Tao Huang" w:date="2018-09-04T13:13:00Z"/>
                <w:rFonts w:eastAsia="Times New Roman" w:cs="Times New Roman"/>
                <w:b w:val="0"/>
                <w:color w:val="000000" w:themeColor="text1"/>
                <w:sz w:val="22"/>
              </w:rPr>
            </w:pPr>
            <w:del w:id="9024" w:author="Tao Huang" w:date="2018-09-04T13:13:00Z">
              <w:r w:rsidRPr="00B66650" w:rsidDel="001739A3">
                <w:rPr>
                  <w:rFonts w:eastAsia="Times New Roman" w:cs="Times New Roman"/>
                  <w:b w:val="0"/>
                  <w:color w:val="000000" w:themeColor="text1"/>
                  <w:sz w:val="22"/>
                </w:rPr>
                <w:delText>ADL-EWC-IC</w:delText>
              </w:r>
            </w:del>
          </w:p>
        </w:tc>
        <w:tc>
          <w:tcPr>
            <w:tcW w:w="727" w:type="dxa"/>
            <w:shd w:val="clear" w:color="auto" w:fill="auto"/>
            <w:hideMark/>
          </w:tcPr>
          <w:p w14:paraId="146EDC1F" w14:textId="5331BAD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25" w:author="Tao Huang" w:date="2018-09-04T13:13:00Z"/>
                <w:rFonts w:eastAsia="Times New Roman" w:cs="Times New Roman"/>
                <w:color w:val="000000" w:themeColor="text1"/>
                <w:sz w:val="22"/>
              </w:rPr>
            </w:pPr>
            <w:del w:id="9026" w:author="Tao Huang" w:date="2018-09-04T13:13:00Z">
              <w:r w:rsidRPr="00B66650" w:rsidDel="001739A3">
                <w:rPr>
                  <w:rFonts w:eastAsia="Times New Roman" w:cs="Times New Roman"/>
                  <w:color w:val="000000" w:themeColor="text1"/>
                  <w:sz w:val="22"/>
                </w:rPr>
                <w:delText>15.00</w:delText>
              </w:r>
            </w:del>
          </w:p>
        </w:tc>
        <w:tc>
          <w:tcPr>
            <w:tcW w:w="695" w:type="dxa"/>
            <w:shd w:val="clear" w:color="auto" w:fill="auto"/>
            <w:hideMark/>
          </w:tcPr>
          <w:p w14:paraId="7BFF4928" w14:textId="35D9C90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27" w:author="Tao Huang" w:date="2018-09-04T13:13:00Z"/>
                <w:rFonts w:eastAsia="Times New Roman" w:cs="Times New Roman"/>
                <w:color w:val="000000" w:themeColor="text1"/>
                <w:sz w:val="22"/>
              </w:rPr>
            </w:pPr>
            <w:del w:id="9028" w:author="Tao Huang" w:date="2018-09-04T13:13:00Z">
              <w:r w:rsidRPr="00B66650" w:rsidDel="001739A3">
                <w:rPr>
                  <w:rFonts w:eastAsia="Times New Roman" w:cs="Times New Roman"/>
                  <w:color w:val="000000" w:themeColor="text1"/>
                  <w:sz w:val="22"/>
                </w:rPr>
                <w:delText>1</w:delText>
              </w:r>
            </w:del>
          </w:p>
        </w:tc>
        <w:tc>
          <w:tcPr>
            <w:tcW w:w="950" w:type="dxa"/>
            <w:shd w:val="clear" w:color="auto" w:fill="auto"/>
            <w:hideMark/>
          </w:tcPr>
          <w:p w14:paraId="0BA670B5" w14:textId="7F022C91"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29" w:author="Tao Huang" w:date="2018-09-04T13:13:00Z"/>
                <w:rFonts w:eastAsia="Times New Roman" w:cs="Times New Roman"/>
                <w:color w:val="000000" w:themeColor="text1"/>
                <w:sz w:val="22"/>
              </w:rPr>
            </w:pPr>
            <w:del w:id="9030" w:author="Tao Huang" w:date="2018-09-04T13:13:00Z">
              <w:r w:rsidRPr="00B66650" w:rsidDel="001739A3">
                <w:rPr>
                  <w:rFonts w:eastAsia="Times New Roman" w:cs="Times New Roman"/>
                  <w:color w:val="000000" w:themeColor="text1"/>
                  <w:sz w:val="22"/>
                </w:rPr>
                <w:delText>39.9%</w:delText>
              </w:r>
            </w:del>
          </w:p>
        </w:tc>
        <w:tc>
          <w:tcPr>
            <w:tcW w:w="694" w:type="dxa"/>
            <w:shd w:val="clear" w:color="auto" w:fill="auto"/>
            <w:hideMark/>
          </w:tcPr>
          <w:p w14:paraId="0B3E75E5" w14:textId="1174AFC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31" w:author="Tao Huang" w:date="2018-09-04T13:13:00Z"/>
                <w:rFonts w:eastAsia="Times New Roman" w:cs="Times New Roman"/>
                <w:color w:val="000000" w:themeColor="text1"/>
                <w:sz w:val="22"/>
              </w:rPr>
            </w:pPr>
            <w:del w:id="9032" w:author="Tao Huang" w:date="2018-09-04T13:13:00Z">
              <w:r w:rsidRPr="00B66650" w:rsidDel="001739A3">
                <w:rPr>
                  <w:rFonts w:eastAsia="Times New Roman" w:cs="Times New Roman"/>
                  <w:color w:val="000000" w:themeColor="text1"/>
                  <w:sz w:val="22"/>
                </w:rPr>
                <w:delText>1</w:delText>
              </w:r>
            </w:del>
          </w:p>
        </w:tc>
        <w:tc>
          <w:tcPr>
            <w:tcW w:w="841" w:type="dxa"/>
            <w:shd w:val="clear" w:color="auto" w:fill="auto"/>
            <w:hideMark/>
          </w:tcPr>
          <w:p w14:paraId="763D971F" w14:textId="448793B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33" w:author="Tao Huang" w:date="2018-09-04T13:13:00Z"/>
                <w:rFonts w:eastAsia="Times New Roman" w:cs="Times New Roman"/>
                <w:color w:val="000000" w:themeColor="text1"/>
                <w:sz w:val="22"/>
              </w:rPr>
            </w:pPr>
            <w:del w:id="9034" w:author="Tao Huang" w:date="2018-09-04T13:13:00Z">
              <w:r w:rsidRPr="00B66650" w:rsidDel="001739A3">
                <w:rPr>
                  <w:rFonts w:eastAsia="Times New Roman" w:cs="Times New Roman"/>
                  <w:color w:val="000000" w:themeColor="text1"/>
                  <w:sz w:val="22"/>
                </w:rPr>
                <w:delText>0.679</w:delText>
              </w:r>
            </w:del>
          </w:p>
        </w:tc>
        <w:tc>
          <w:tcPr>
            <w:tcW w:w="692" w:type="dxa"/>
            <w:shd w:val="clear" w:color="auto" w:fill="auto"/>
            <w:hideMark/>
          </w:tcPr>
          <w:p w14:paraId="33DB84A9" w14:textId="2039F4E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35" w:author="Tao Huang" w:date="2018-09-04T13:13:00Z"/>
                <w:rFonts w:eastAsia="Times New Roman" w:cs="Times New Roman"/>
                <w:color w:val="000000" w:themeColor="text1"/>
                <w:sz w:val="22"/>
              </w:rPr>
            </w:pPr>
            <w:del w:id="9036" w:author="Tao Huang" w:date="2018-09-04T13:13:00Z">
              <w:r w:rsidRPr="00B66650" w:rsidDel="001739A3">
                <w:rPr>
                  <w:rFonts w:eastAsia="Times New Roman" w:cs="Times New Roman"/>
                  <w:color w:val="000000" w:themeColor="text1"/>
                  <w:sz w:val="22"/>
                </w:rPr>
                <w:delText>1</w:delText>
              </w:r>
            </w:del>
          </w:p>
        </w:tc>
        <w:tc>
          <w:tcPr>
            <w:tcW w:w="1390" w:type="dxa"/>
            <w:shd w:val="clear" w:color="auto" w:fill="auto"/>
            <w:noWrap/>
            <w:hideMark/>
          </w:tcPr>
          <w:p w14:paraId="077D1FBD" w14:textId="6A75D2B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37" w:author="Tao Huang" w:date="2018-09-04T13:13:00Z"/>
                <w:rFonts w:eastAsia="Times New Roman" w:cs="Times New Roman"/>
                <w:color w:val="000000" w:themeColor="text1"/>
                <w:sz w:val="22"/>
              </w:rPr>
            </w:pPr>
            <w:del w:id="9038" w:author="Tao Huang" w:date="2018-09-04T13:13:00Z">
              <w:r w:rsidRPr="00B66650" w:rsidDel="001739A3">
                <w:rPr>
                  <w:rFonts w:eastAsia="Times New Roman" w:cs="Times New Roman"/>
                  <w:color w:val="000000" w:themeColor="text1"/>
                  <w:sz w:val="22"/>
                </w:rPr>
                <w:delText>0.980</w:delText>
              </w:r>
            </w:del>
          </w:p>
        </w:tc>
        <w:tc>
          <w:tcPr>
            <w:tcW w:w="681" w:type="dxa"/>
            <w:shd w:val="clear" w:color="auto" w:fill="auto"/>
            <w:hideMark/>
          </w:tcPr>
          <w:p w14:paraId="66374F0E" w14:textId="4522375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39" w:author="Tao Huang" w:date="2018-09-04T13:13:00Z"/>
                <w:rFonts w:eastAsia="Times New Roman" w:cs="Times New Roman"/>
                <w:color w:val="000000" w:themeColor="text1"/>
                <w:sz w:val="22"/>
              </w:rPr>
            </w:pPr>
            <w:del w:id="9040" w:author="Tao Huang" w:date="2018-09-04T13:13:00Z">
              <w:r w:rsidRPr="00B66650" w:rsidDel="001739A3">
                <w:rPr>
                  <w:rFonts w:eastAsia="Times New Roman" w:cs="Times New Roman"/>
                  <w:color w:val="000000" w:themeColor="text1"/>
                  <w:sz w:val="22"/>
                </w:rPr>
                <w:delText>1</w:delText>
              </w:r>
            </w:del>
          </w:p>
        </w:tc>
      </w:tr>
      <w:tr w:rsidR="004C569C" w:rsidRPr="00B66650" w:rsidDel="001739A3" w14:paraId="76CAC14D" w14:textId="4F8B5760" w:rsidTr="0035133A">
        <w:trPr>
          <w:trHeight w:val="20"/>
          <w:jc w:val="center"/>
          <w:del w:id="9041" w:author="Tao Huang" w:date="2018-09-04T13:13:00Z"/>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0137DB8" w14:textId="2B7F5923" w:rsidR="004C569C" w:rsidRPr="00B66650" w:rsidDel="001739A3" w:rsidRDefault="004C569C" w:rsidP="00B66650">
            <w:pPr>
              <w:shd w:val="clear" w:color="auto" w:fill="FFFFFF" w:themeFill="background1"/>
              <w:spacing w:after="0"/>
              <w:jc w:val="center"/>
              <w:rPr>
                <w:del w:id="9042" w:author="Tao Huang" w:date="2018-09-04T13:13:00Z"/>
                <w:rFonts w:eastAsia="Times New Roman" w:cs="Times New Roman"/>
                <w:b w:val="0"/>
                <w:color w:val="000000" w:themeColor="text1"/>
                <w:sz w:val="22"/>
              </w:rPr>
            </w:pPr>
            <w:del w:id="9043" w:author="Tao Huang" w:date="2018-09-04T13:13:00Z">
              <w:r w:rsidRPr="00B66650" w:rsidDel="001739A3">
                <w:rPr>
                  <w:rFonts w:eastAsia="Times New Roman" w:cs="Times New Roman"/>
                  <w:b w:val="0"/>
                  <w:color w:val="000000" w:themeColor="text1"/>
                  <w:sz w:val="22"/>
                </w:rPr>
                <w:delText xml:space="preserve">All forecast period, </w:delText>
              </w:r>
              <w:r w:rsidRPr="00B66650" w:rsidDel="001739A3">
                <w:rPr>
                  <w:rFonts w:eastAsia="Times New Roman" w:cs="Times New Roman"/>
                  <w:b w:val="0"/>
                  <w:i/>
                  <w:color w:val="000000" w:themeColor="text1"/>
                  <w:sz w:val="22"/>
                </w:rPr>
                <w:delText>H</w:delText>
              </w:r>
              <w:r w:rsidRPr="00B66650" w:rsidDel="001739A3">
                <w:rPr>
                  <w:rFonts w:eastAsia="Times New Roman" w:cs="Times New Roman"/>
                  <w:b w:val="0"/>
                  <w:color w:val="000000" w:themeColor="text1"/>
                  <w:sz w:val="22"/>
                </w:rPr>
                <w:delText>= 1</w:delText>
              </w:r>
            </w:del>
          </w:p>
        </w:tc>
      </w:tr>
      <w:tr w:rsidR="004C569C" w:rsidRPr="00B66650" w:rsidDel="001739A3" w14:paraId="70C460D0" w14:textId="476EC70F" w:rsidTr="0035133A">
        <w:trPr>
          <w:cnfStyle w:val="000000100000" w:firstRow="0" w:lastRow="0" w:firstColumn="0" w:lastColumn="0" w:oddVBand="0" w:evenVBand="0" w:oddHBand="1" w:evenHBand="0" w:firstRowFirstColumn="0" w:firstRowLastColumn="0" w:lastRowFirstColumn="0" w:lastRowLastColumn="0"/>
          <w:trHeight w:val="20"/>
          <w:jc w:val="center"/>
          <w:del w:id="9044"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B668F6C" w14:textId="2FA3D88A" w:rsidR="004C569C" w:rsidRPr="00B66650" w:rsidDel="001739A3" w:rsidRDefault="004C569C" w:rsidP="00B66650">
            <w:pPr>
              <w:shd w:val="clear" w:color="auto" w:fill="FFFFFF" w:themeFill="background1"/>
              <w:spacing w:after="0"/>
              <w:rPr>
                <w:del w:id="9045" w:author="Tao Huang" w:date="2018-09-04T13:13:00Z"/>
                <w:rFonts w:eastAsia="Times New Roman" w:cs="Times New Roman"/>
                <w:b w:val="0"/>
                <w:color w:val="000000" w:themeColor="text1"/>
                <w:sz w:val="22"/>
              </w:rPr>
            </w:pPr>
            <w:del w:id="9046" w:author="Tao Huang" w:date="2018-09-04T13:13:00Z">
              <w:r w:rsidRPr="00B66650" w:rsidDel="001739A3">
                <w:rPr>
                  <w:rFonts w:eastAsia="Times New Roman" w:cs="Times New Roman"/>
                  <w:b w:val="0"/>
                  <w:color w:val="000000" w:themeColor="text1"/>
                  <w:sz w:val="22"/>
                </w:rPr>
                <w:delText>Model/measure</w:delText>
              </w:r>
            </w:del>
          </w:p>
        </w:tc>
        <w:tc>
          <w:tcPr>
            <w:tcW w:w="727" w:type="dxa"/>
            <w:shd w:val="clear" w:color="auto" w:fill="auto"/>
            <w:hideMark/>
          </w:tcPr>
          <w:p w14:paraId="0899042B" w14:textId="3BB6F7B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47" w:author="Tao Huang" w:date="2018-09-04T13:13:00Z"/>
                <w:rFonts w:eastAsia="Times New Roman" w:cs="Times New Roman"/>
                <w:bCs/>
                <w:color w:val="000000" w:themeColor="text1"/>
                <w:sz w:val="22"/>
              </w:rPr>
            </w:pPr>
            <w:del w:id="9048" w:author="Tao Huang" w:date="2018-09-04T13:13:00Z">
              <w:r w:rsidRPr="00B66650" w:rsidDel="001739A3">
                <w:rPr>
                  <w:rFonts w:eastAsia="Times New Roman" w:cs="Times New Roman"/>
                  <w:bCs/>
                  <w:color w:val="000000" w:themeColor="text1"/>
                  <w:sz w:val="22"/>
                </w:rPr>
                <w:delText>MAE</w:delText>
              </w:r>
            </w:del>
          </w:p>
        </w:tc>
        <w:tc>
          <w:tcPr>
            <w:tcW w:w="695" w:type="dxa"/>
            <w:shd w:val="clear" w:color="auto" w:fill="auto"/>
            <w:hideMark/>
          </w:tcPr>
          <w:p w14:paraId="7141A89B" w14:textId="754A935A"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49" w:author="Tao Huang" w:date="2018-09-04T13:13:00Z"/>
                <w:rFonts w:eastAsia="Times New Roman" w:cs="Times New Roman"/>
                <w:bCs/>
                <w:color w:val="000000" w:themeColor="text1"/>
                <w:sz w:val="22"/>
              </w:rPr>
            </w:pPr>
            <w:del w:id="9050" w:author="Tao Huang" w:date="2018-09-04T13:13:00Z">
              <w:r w:rsidRPr="00B66650" w:rsidDel="001739A3">
                <w:rPr>
                  <w:rFonts w:eastAsia="Times New Roman" w:cs="Times New Roman"/>
                  <w:bCs/>
                  <w:color w:val="000000" w:themeColor="text1"/>
                  <w:sz w:val="22"/>
                </w:rPr>
                <w:delText>Rank</w:delText>
              </w:r>
            </w:del>
          </w:p>
        </w:tc>
        <w:tc>
          <w:tcPr>
            <w:tcW w:w="950" w:type="dxa"/>
            <w:shd w:val="clear" w:color="auto" w:fill="auto"/>
            <w:hideMark/>
          </w:tcPr>
          <w:p w14:paraId="7EEE2AFB" w14:textId="4903DC68"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51" w:author="Tao Huang" w:date="2018-09-04T13:13:00Z"/>
                <w:rFonts w:eastAsia="Times New Roman" w:cs="Times New Roman"/>
                <w:bCs/>
                <w:color w:val="000000" w:themeColor="text1"/>
                <w:sz w:val="22"/>
              </w:rPr>
            </w:pPr>
            <w:del w:id="9052" w:author="Tao Huang" w:date="2018-09-04T13:13:00Z">
              <w:r w:rsidRPr="00B66650" w:rsidDel="001739A3">
                <w:rPr>
                  <w:rFonts w:eastAsia="Times New Roman" w:cs="Times New Roman"/>
                  <w:bCs/>
                  <w:color w:val="000000" w:themeColor="text1"/>
                  <w:sz w:val="22"/>
                </w:rPr>
                <w:delText>SMAPE</w:delText>
              </w:r>
            </w:del>
          </w:p>
        </w:tc>
        <w:tc>
          <w:tcPr>
            <w:tcW w:w="694" w:type="dxa"/>
            <w:shd w:val="clear" w:color="auto" w:fill="auto"/>
            <w:hideMark/>
          </w:tcPr>
          <w:p w14:paraId="11F3D5F3" w14:textId="342B4D3C"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53" w:author="Tao Huang" w:date="2018-09-04T13:13:00Z"/>
                <w:rFonts w:eastAsia="Times New Roman" w:cs="Times New Roman"/>
                <w:bCs/>
                <w:color w:val="000000" w:themeColor="text1"/>
                <w:sz w:val="22"/>
              </w:rPr>
            </w:pPr>
            <w:del w:id="9054" w:author="Tao Huang" w:date="2018-09-04T13:13:00Z">
              <w:r w:rsidRPr="00B66650" w:rsidDel="001739A3">
                <w:rPr>
                  <w:rFonts w:eastAsia="Times New Roman" w:cs="Times New Roman"/>
                  <w:bCs/>
                  <w:color w:val="000000" w:themeColor="text1"/>
                  <w:sz w:val="22"/>
                </w:rPr>
                <w:delText>Rank</w:delText>
              </w:r>
            </w:del>
          </w:p>
        </w:tc>
        <w:tc>
          <w:tcPr>
            <w:tcW w:w="841" w:type="dxa"/>
            <w:shd w:val="clear" w:color="auto" w:fill="auto"/>
            <w:hideMark/>
          </w:tcPr>
          <w:p w14:paraId="52637B02" w14:textId="7C3ECD4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55" w:author="Tao Huang" w:date="2018-09-04T13:13:00Z"/>
                <w:rFonts w:eastAsia="Times New Roman" w:cs="Times New Roman"/>
                <w:bCs/>
                <w:color w:val="000000" w:themeColor="text1"/>
                <w:sz w:val="22"/>
              </w:rPr>
            </w:pPr>
            <w:del w:id="9056" w:author="Tao Huang" w:date="2018-09-04T13:13:00Z">
              <w:r w:rsidRPr="00B66650" w:rsidDel="001739A3">
                <w:rPr>
                  <w:rFonts w:eastAsia="Times New Roman" w:cs="Times New Roman"/>
                  <w:bCs/>
                  <w:color w:val="000000" w:themeColor="text1"/>
                  <w:sz w:val="22"/>
                </w:rPr>
                <w:delText>MASE</w:delText>
              </w:r>
            </w:del>
          </w:p>
        </w:tc>
        <w:tc>
          <w:tcPr>
            <w:tcW w:w="692" w:type="dxa"/>
            <w:shd w:val="clear" w:color="auto" w:fill="auto"/>
            <w:hideMark/>
          </w:tcPr>
          <w:p w14:paraId="4D72CA40" w14:textId="105574B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57" w:author="Tao Huang" w:date="2018-09-04T13:13:00Z"/>
                <w:rFonts w:eastAsia="Times New Roman" w:cs="Times New Roman"/>
                <w:bCs/>
                <w:color w:val="000000" w:themeColor="text1"/>
                <w:sz w:val="22"/>
              </w:rPr>
            </w:pPr>
            <w:del w:id="9058" w:author="Tao Huang" w:date="2018-09-04T13:13:00Z">
              <w:r w:rsidRPr="00B66650" w:rsidDel="001739A3">
                <w:rPr>
                  <w:rFonts w:eastAsia="Times New Roman" w:cs="Times New Roman"/>
                  <w:bCs/>
                  <w:color w:val="000000" w:themeColor="text1"/>
                  <w:sz w:val="22"/>
                </w:rPr>
                <w:delText>Rank</w:delText>
              </w:r>
            </w:del>
          </w:p>
        </w:tc>
        <w:tc>
          <w:tcPr>
            <w:tcW w:w="1390" w:type="dxa"/>
            <w:shd w:val="clear" w:color="auto" w:fill="auto"/>
            <w:noWrap/>
            <w:hideMark/>
          </w:tcPr>
          <w:p w14:paraId="47C5E0E0" w14:textId="396B16DA"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59" w:author="Tao Huang" w:date="2018-09-04T13:13:00Z"/>
                <w:rFonts w:eastAsia="Times New Roman" w:cs="Times New Roman"/>
                <w:bCs/>
                <w:color w:val="000000" w:themeColor="text1"/>
                <w:sz w:val="22"/>
              </w:rPr>
            </w:pPr>
            <w:del w:id="9060" w:author="Tao Huang" w:date="2018-09-04T13:13:00Z">
              <w:r w:rsidRPr="00B66650" w:rsidDel="001739A3">
                <w:rPr>
                  <w:rFonts w:eastAsia="Times New Roman" w:cs="Times New Roman"/>
                  <w:bCs/>
                  <w:color w:val="000000" w:themeColor="text1"/>
                  <w:sz w:val="22"/>
                </w:rPr>
                <w:delText>AvgRelMAE</w:delText>
              </w:r>
            </w:del>
          </w:p>
        </w:tc>
        <w:tc>
          <w:tcPr>
            <w:tcW w:w="681" w:type="dxa"/>
            <w:shd w:val="clear" w:color="auto" w:fill="auto"/>
            <w:noWrap/>
            <w:hideMark/>
          </w:tcPr>
          <w:p w14:paraId="0D50D33C" w14:textId="5C586D87"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61" w:author="Tao Huang" w:date="2018-09-04T13:13:00Z"/>
                <w:rFonts w:eastAsia="Times New Roman" w:cs="Times New Roman"/>
                <w:bCs/>
                <w:color w:val="000000" w:themeColor="text1"/>
                <w:sz w:val="22"/>
              </w:rPr>
            </w:pPr>
            <w:del w:id="9062" w:author="Tao Huang" w:date="2018-09-04T13:13:00Z">
              <w:r w:rsidRPr="00B66650" w:rsidDel="001739A3">
                <w:rPr>
                  <w:rFonts w:eastAsia="Times New Roman" w:cs="Times New Roman"/>
                  <w:bCs/>
                  <w:color w:val="000000" w:themeColor="text1"/>
                  <w:sz w:val="22"/>
                </w:rPr>
                <w:delText>Rank</w:delText>
              </w:r>
            </w:del>
          </w:p>
        </w:tc>
      </w:tr>
      <w:tr w:rsidR="004C569C" w:rsidRPr="00B66650" w:rsidDel="001739A3" w14:paraId="2DC9D728" w14:textId="42BAA185" w:rsidTr="0035133A">
        <w:trPr>
          <w:trHeight w:val="20"/>
          <w:jc w:val="center"/>
          <w:del w:id="9063"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8C2F85C" w14:textId="7FD75D51" w:rsidR="004C569C" w:rsidRPr="00B66650" w:rsidDel="001739A3" w:rsidRDefault="004C569C" w:rsidP="00B66650">
            <w:pPr>
              <w:shd w:val="clear" w:color="auto" w:fill="FFFFFF" w:themeFill="background1"/>
              <w:spacing w:after="0"/>
              <w:rPr>
                <w:del w:id="9064" w:author="Tao Huang" w:date="2018-09-04T13:13:00Z"/>
                <w:rFonts w:eastAsia="Times New Roman" w:cs="Times New Roman"/>
                <w:b w:val="0"/>
                <w:color w:val="000000" w:themeColor="text1"/>
                <w:sz w:val="22"/>
              </w:rPr>
            </w:pPr>
            <w:del w:id="9065" w:author="Tao Huang" w:date="2018-09-04T13:13:00Z">
              <w:r w:rsidRPr="00B66650" w:rsidDel="001739A3">
                <w:rPr>
                  <w:rFonts w:eastAsia="Times New Roman" w:cs="Times New Roman"/>
                  <w:b w:val="0"/>
                  <w:color w:val="000000" w:themeColor="text1"/>
                  <w:sz w:val="22"/>
                </w:rPr>
                <w:delText>Base-lift</w:delText>
              </w:r>
            </w:del>
          </w:p>
        </w:tc>
        <w:tc>
          <w:tcPr>
            <w:tcW w:w="727" w:type="dxa"/>
            <w:shd w:val="clear" w:color="auto" w:fill="auto"/>
            <w:hideMark/>
          </w:tcPr>
          <w:p w14:paraId="2ABEB15F" w14:textId="0423E896"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66" w:author="Tao Huang" w:date="2018-09-04T13:13:00Z"/>
                <w:rFonts w:eastAsia="Times New Roman" w:cs="Times New Roman"/>
                <w:color w:val="000000" w:themeColor="text1"/>
                <w:sz w:val="22"/>
              </w:rPr>
            </w:pPr>
            <w:del w:id="9067" w:author="Tao Huang" w:date="2018-09-04T13:13:00Z">
              <w:r w:rsidRPr="00B66650" w:rsidDel="001739A3">
                <w:rPr>
                  <w:rFonts w:eastAsia="Times New Roman" w:cs="Times New Roman"/>
                  <w:color w:val="000000" w:themeColor="text1"/>
                  <w:sz w:val="22"/>
                </w:rPr>
                <w:delText>24.99</w:delText>
              </w:r>
            </w:del>
          </w:p>
        </w:tc>
        <w:tc>
          <w:tcPr>
            <w:tcW w:w="695" w:type="dxa"/>
            <w:shd w:val="clear" w:color="auto" w:fill="auto"/>
            <w:hideMark/>
          </w:tcPr>
          <w:p w14:paraId="70A75C14" w14:textId="709E753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68" w:author="Tao Huang" w:date="2018-09-04T13:13:00Z"/>
                <w:rFonts w:eastAsia="Times New Roman" w:cs="Times New Roman"/>
                <w:color w:val="000000" w:themeColor="text1"/>
                <w:sz w:val="22"/>
              </w:rPr>
            </w:pPr>
            <w:del w:id="9069" w:author="Tao Huang" w:date="2018-09-04T13:13:00Z">
              <w:r w:rsidRPr="00B66650" w:rsidDel="001739A3">
                <w:rPr>
                  <w:rFonts w:eastAsia="Times New Roman" w:cs="Times New Roman"/>
                  <w:color w:val="000000" w:themeColor="text1"/>
                  <w:sz w:val="22"/>
                </w:rPr>
                <w:delText>8</w:delText>
              </w:r>
            </w:del>
          </w:p>
        </w:tc>
        <w:tc>
          <w:tcPr>
            <w:tcW w:w="950" w:type="dxa"/>
            <w:shd w:val="clear" w:color="auto" w:fill="auto"/>
            <w:hideMark/>
          </w:tcPr>
          <w:p w14:paraId="5F8471E9" w14:textId="0A03BE1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70" w:author="Tao Huang" w:date="2018-09-04T13:13:00Z"/>
                <w:rFonts w:eastAsia="Times New Roman" w:cs="Times New Roman"/>
                <w:color w:val="000000" w:themeColor="text1"/>
                <w:sz w:val="22"/>
              </w:rPr>
            </w:pPr>
            <w:del w:id="9071" w:author="Tao Huang" w:date="2018-09-04T13:13:00Z">
              <w:r w:rsidRPr="00B66650" w:rsidDel="001739A3">
                <w:rPr>
                  <w:rFonts w:eastAsia="Times New Roman" w:cs="Times New Roman"/>
                  <w:color w:val="000000" w:themeColor="text1"/>
                  <w:sz w:val="22"/>
                </w:rPr>
                <w:delText>45.4%</w:delText>
              </w:r>
            </w:del>
          </w:p>
        </w:tc>
        <w:tc>
          <w:tcPr>
            <w:tcW w:w="694" w:type="dxa"/>
            <w:shd w:val="clear" w:color="auto" w:fill="auto"/>
            <w:hideMark/>
          </w:tcPr>
          <w:p w14:paraId="7712E137" w14:textId="4C9F21A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72" w:author="Tao Huang" w:date="2018-09-04T13:13:00Z"/>
                <w:rFonts w:eastAsia="Times New Roman" w:cs="Times New Roman"/>
                <w:color w:val="000000" w:themeColor="text1"/>
                <w:sz w:val="22"/>
              </w:rPr>
            </w:pPr>
            <w:del w:id="9073" w:author="Tao Huang" w:date="2018-09-04T13:13:00Z">
              <w:r w:rsidRPr="00B66650" w:rsidDel="001739A3">
                <w:rPr>
                  <w:rFonts w:eastAsia="Times New Roman" w:cs="Times New Roman"/>
                  <w:color w:val="000000" w:themeColor="text1"/>
                  <w:sz w:val="22"/>
                </w:rPr>
                <w:delText>8</w:delText>
              </w:r>
            </w:del>
          </w:p>
        </w:tc>
        <w:tc>
          <w:tcPr>
            <w:tcW w:w="841" w:type="dxa"/>
            <w:shd w:val="clear" w:color="auto" w:fill="auto"/>
            <w:hideMark/>
          </w:tcPr>
          <w:p w14:paraId="2A56F890" w14:textId="0FDC276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74" w:author="Tao Huang" w:date="2018-09-04T13:13:00Z"/>
                <w:rFonts w:eastAsia="Times New Roman" w:cs="Times New Roman"/>
                <w:color w:val="000000" w:themeColor="text1"/>
                <w:sz w:val="22"/>
              </w:rPr>
            </w:pPr>
            <w:del w:id="9075" w:author="Tao Huang" w:date="2018-09-04T13:13:00Z">
              <w:r w:rsidRPr="00B66650" w:rsidDel="001739A3">
                <w:rPr>
                  <w:rFonts w:eastAsia="Times New Roman" w:cs="Times New Roman"/>
                  <w:color w:val="000000" w:themeColor="text1"/>
                  <w:sz w:val="22"/>
                </w:rPr>
                <w:delText>0.762</w:delText>
              </w:r>
            </w:del>
          </w:p>
        </w:tc>
        <w:tc>
          <w:tcPr>
            <w:tcW w:w="692" w:type="dxa"/>
            <w:shd w:val="clear" w:color="auto" w:fill="auto"/>
            <w:hideMark/>
          </w:tcPr>
          <w:p w14:paraId="658A7045" w14:textId="0BE0FC7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76" w:author="Tao Huang" w:date="2018-09-04T13:13:00Z"/>
                <w:rFonts w:eastAsia="Times New Roman" w:cs="Times New Roman"/>
                <w:color w:val="000000" w:themeColor="text1"/>
                <w:sz w:val="22"/>
              </w:rPr>
            </w:pPr>
            <w:del w:id="9077" w:author="Tao Huang" w:date="2018-09-04T13:13:00Z">
              <w:r w:rsidRPr="00B66650" w:rsidDel="001739A3">
                <w:rPr>
                  <w:rFonts w:eastAsia="Times New Roman" w:cs="Times New Roman"/>
                  <w:color w:val="000000" w:themeColor="text1"/>
                  <w:sz w:val="22"/>
                </w:rPr>
                <w:delText>8</w:delText>
              </w:r>
            </w:del>
          </w:p>
        </w:tc>
        <w:tc>
          <w:tcPr>
            <w:tcW w:w="1390" w:type="dxa"/>
            <w:shd w:val="clear" w:color="auto" w:fill="auto"/>
            <w:hideMark/>
          </w:tcPr>
          <w:p w14:paraId="0B01FD9B" w14:textId="5142AE89"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78" w:author="Tao Huang" w:date="2018-09-04T13:13:00Z"/>
                <w:rFonts w:eastAsia="Times New Roman" w:cs="Times New Roman"/>
                <w:color w:val="000000" w:themeColor="text1"/>
                <w:sz w:val="22"/>
              </w:rPr>
            </w:pPr>
            <w:del w:id="9079" w:author="Tao Huang" w:date="2018-09-04T13:13:00Z">
              <w:r w:rsidRPr="00B66650" w:rsidDel="001739A3">
                <w:rPr>
                  <w:rFonts w:eastAsia="Times New Roman" w:cs="Times New Roman"/>
                  <w:color w:val="000000" w:themeColor="text1"/>
                  <w:sz w:val="22"/>
                </w:rPr>
                <w:delText>1.026</w:delText>
              </w:r>
            </w:del>
          </w:p>
        </w:tc>
        <w:tc>
          <w:tcPr>
            <w:tcW w:w="681" w:type="dxa"/>
            <w:shd w:val="clear" w:color="auto" w:fill="auto"/>
            <w:noWrap/>
            <w:hideMark/>
          </w:tcPr>
          <w:p w14:paraId="666AE46B" w14:textId="062E8BEC"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080" w:author="Tao Huang" w:date="2018-09-04T13:13:00Z"/>
                <w:rFonts w:eastAsia="Times New Roman" w:cs="Times New Roman"/>
                <w:color w:val="000000" w:themeColor="text1"/>
                <w:sz w:val="22"/>
              </w:rPr>
            </w:pPr>
            <w:del w:id="9081" w:author="Tao Huang" w:date="2018-09-04T13:13:00Z">
              <w:r w:rsidRPr="00B66650" w:rsidDel="001739A3">
                <w:rPr>
                  <w:rFonts w:eastAsia="Times New Roman" w:cs="Times New Roman"/>
                  <w:color w:val="000000" w:themeColor="text1"/>
                  <w:sz w:val="22"/>
                </w:rPr>
                <w:delText>8</w:delText>
              </w:r>
            </w:del>
          </w:p>
        </w:tc>
      </w:tr>
      <w:tr w:rsidR="004C569C" w:rsidRPr="00B66650" w:rsidDel="001739A3" w14:paraId="00B78926" w14:textId="6B71037A" w:rsidTr="0035133A">
        <w:trPr>
          <w:cnfStyle w:val="000000100000" w:firstRow="0" w:lastRow="0" w:firstColumn="0" w:lastColumn="0" w:oddVBand="0" w:evenVBand="0" w:oddHBand="1" w:evenHBand="0" w:firstRowFirstColumn="0" w:firstRowLastColumn="0" w:lastRowFirstColumn="0" w:lastRowLastColumn="0"/>
          <w:trHeight w:val="20"/>
          <w:jc w:val="center"/>
          <w:del w:id="9082"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4FDDCB" w14:textId="0CD33B6B" w:rsidR="004C569C" w:rsidRPr="00B66650" w:rsidDel="001739A3" w:rsidRDefault="004C569C" w:rsidP="00B66650">
            <w:pPr>
              <w:shd w:val="clear" w:color="auto" w:fill="FFFFFF" w:themeFill="background1"/>
              <w:spacing w:after="0"/>
              <w:rPr>
                <w:del w:id="9083" w:author="Tao Huang" w:date="2018-09-04T13:13:00Z"/>
                <w:rFonts w:eastAsia="Times New Roman" w:cs="Times New Roman"/>
                <w:b w:val="0"/>
                <w:color w:val="000000" w:themeColor="text1"/>
                <w:sz w:val="22"/>
              </w:rPr>
            </w:pPr>
            <w:del w:id="9084" w:author="Tao Huang" w:date="2018-09-04T13:13:00Z">
              <w:r w:rsidRPr="00B66650" w:rsidDel="001739A3">
                <w:rPr>
                  <w:rFonts w:eastAsia="Times New Roman" w:cs="Times New Roman"/>
                  <w:b w:val="0"/>
                  <w:color w:val="000000" w:themeColor="text1"/>
                  <w:sz w:val="22"/>
                </w:rPr>
                <w:delText>ADL-own</w:delText>
              </w:r>
            </w:del>
          </w:p>
        </w:tc>
        <w:tc>
          <w:tcPr>
            <w:tcW w:w="727" w:type="dxa"/>
            <w:shd w:val="clear" w:color="auto" w:fill="auto"/>
            <w:hideMark/>
          </w:tcPr>
          <w:p w14:paraId="19FC7A6F" w14:textId="1E9B320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85" w:author="Tao Huang" w:date="2018-09-04T13:13:00Z"/>
                <w:rFonts w:eastAsia="Times New Roman" w:cs="Times New Roman"/>
                <w:color w:val="000000" w:themeColor="text1"/>
                <w:sz w:val="22"/>
              </w:rPr>
            </w:pPr>
            <w:del w:id="9086" w:author="Tao Huang" w:date="2018-09-04T13:13:00Z">
              <w:r w:rsidRPr="00B66650" w:rsidDel="001739A3">
                <w:rPr>
                  <w:rFonts w:eastAsia="Times New Roman" w:cs="Times New Roman"/>
                  <w:color w:val="000000" w:themeColor="text1"/>
                  <w:sz w:val="22"/>
                </w:rPr>
                <w:delText>16.66</w:delText>
              </w:r>
            </w:del>
          </w:p>
        </w:tc>
        <w:tc>
          <w:tcPr>
            <w:tcW w:w="695" w:type="dxa"/>
            <w:shd w:val="clear" w:color="auto" w:fill="auto"/>
            <w:hideMark/>
          </w:tcPr>
          <w:p w14:paraId="05F1A4F5" w14:textId="42DA9B7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87" w:author="Tao Huang" w:date="2018-09-04T13:13:00Z"/>
                <w:rFonts w:eastAsia="Times New Roman" w:cs="Times New Roman"/>
                <w:color w:val="000000" w:themeColor="text1"/>
                <w:sz w:val="22"/>
              </w:rPr>
            </w:pPr>
            <w:del w:id="9088" w:author="Tao Huang" w:date="2018-09-04T13:13:00Z">
              <w:r w:rsidRPr="00B66650" w:rsidDel="001739A3">
                <w:rPr>
                  <w:rFonts w:eastAsia="Times New Roman" w:cs="Times New Roman"/>
                  <w:color w:val="000000" w:themeColor="text1"/>
                  <w:sz w:val="22"/>
                </w:rPr>
                <w:delText>6</w:delText>
              </w:r>
            </w:del>
          </w:p>
        </w:tc>
        <w:tc>
          <w:tcPr>
            <w:tcW w:w="950" w:type="dxa"/>
            <w:shd w:val="clear" w:color="auto" w:fill="auto"/>
            <w:hideMark/>
          </w:tcPr>
          <w:p w14:paraId="2251FA10" w14:textId="578C1B0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89" w:author="Tao Huang" w:date="2018-09-04T13:13:00Z"/>
                <w:rFonts w:eastAsia="Times New Roman" w:cs="Times New Roman"/>
                <w:color w:val="000000" w:themeColor="text1"/>
                <w:sz w:val="22"/>
              </w:rPr>
            </w:pPr>
            <w:del w:id="9090" w:author="Tao Huang" w:date="2018-09-04T13:13:00Z">
              <w:r w:rsidRPr="00B66650" w:rsidDel="001739A3">
                <w:rPr>
                  <w:rFonts w:eastAsia="Times New Roman" w:cs="Times New Roman"/>
                  <w:color w:val="000000" w:themeColor="text1"/>
                  <w:sz w:val="22"/>
                </w:rPr>
                <w:delText>39.9%</w:delText>
              </w:r>
            </w:del>
          </w:p>
        </w:tc>
        <w:tc>
          <w:tcPr>
            <w:tcW w:w="694" w:type="dxa"/>
            <w:shd w:val="clear" w:color="auto" w:fill="auto"/>
            <w:hideMark/>
          </w:tcPr>
          <w:p w14:paraId="3DF2EDFC" w14:textId="34F57E6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91" w:author="Tao Huang" w:date="2018-09-04T13:13:00Z"/>
                <w:rFonts w:eastAsia="Times New Roman" w:cs="Times New Roman"/>
                <w:color w:val="000000" w:themeColor="text1"/>
                <w:sz w:val="22"/>
              </w:rPr>
            </w:pPr>
            <w:del w:id="9092" w:author="Tao Huang" w:date="2018-09-04T13:13:00Z">
              <w:r w:rsidRPr="00B66650" w:rsidDel="001739A3">
                <w:rPr>
                  <w:rFonts w:eastAsia="Times New Roman" w:cs="Times New Roman"/>
                  <w:color w:val="000000" w:themeColor="text1"/>
                  <w:sz w:val="22"/>
                </w:rPr>
                <w:delText>7</w:delText>
              </w:r>
            </w:del>
          </w:p>
        </w:tc>
        <w:tc>
          <w:tcPr>
            <w:tcW w:w="841" w:type="dxa"/>
            <w:shd w:val="clear" w:color="auto" w:fill="auto"/>
            <w:hideMark/>
          </w:tcPr>
          <w:p w14:paraId="2BA0C2E7" w14:textId="48FE613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93" w:author="Tao Huang" w:date="2018-09-04T13:13:00Z"/>
                <w:rFonts w:eastAsia="Times New Roman" w:cs="Times New Roman"/>
                <w:color w:val="000000" w:themeColor="text1"/>
                <w:sz w:val="22"/>
              </w:rPr>
            </w:pPr>
            <w:del w:id="9094" w:author="Tao Huang" w:date="2018-09-04T13:13:00Z">
              <w:r w:rsidRPr="00B66650" w:rsidDel="001739A3">
                <w:rPr>
                  <w:rFonts w:eastAsia="Times New Roman" w:cs="Times New Roman"/>
                  <w:color w:val="000000" w:themeColor="text1"/>
                  <w:sz w:val="22"/>
                </w:rPr>
                <w:delText>0.689</w:delText>
              </w:r>
            </w:del>
          </w:p>
        </w:tc>
        <w:tc>
          <w:tcPr>
            <w:tcW w:w="692" w:type="dxa"/>
            <w:shd w:val="clear" w:color="auto" w:fill="auto"/>
            <w:hideMark/>
          </w:tcPr>
          <w:p w14:paraId="5161D00A" w14:textId="61E3B51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95" w:author="Tao Huang" w:date="2018-09-04T13:13:00Z"/>
                <w:rFonts w:eastAsia="Times New Roman" w:cs="Times New Roman"/>
                <w:color w:val="000000" w:themeColor="text1"/>
                <w:sz w:val="22"/>
              </w:rPr>
            </w:pPr>
            <w:del w:id="9096" w:author="Tao Huang" w:date="2018-09-04T13:13:00Z">
              <w:r w:rsidRPr="00B66650" w:rsidDel="001739A3">
                <w:rPr>
                  <w:rFonts w:eastAsia="Times New Roman" w:cs="Times New Roman"/>
                  <w:color w:val="000000" w:themeColor="text1"/>
                  <w:sz w:val="22"/>
                </w:rPr>
                <w:delText>7</w:delText>
              </w:r>
            </w:del>
          </w:p>
        </w:tc>
        <w:tc>
          <w:tcPr>
            <w:tcW w:w="1390" w:type="dxa"/>
            <w:shd w:val="clear" w:color="auto" w:fill="auto"/>
            <w:noWrap/>
            <w:hideMark/>
          </w:tcPr>
          <w:p w14:paraId="3076EB59" w14:textId="77A661A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97" w:author="Tao Huang" w:date="2018-09-04T13:13:00Z"/>
                <w:rFonts w:eastAsia="Times New Roman" w:cs="Times New Roman"/>
                <w:color w:val="000000" w:themeColor="text1"/>
                <w:sz w:val="22"/>
              </w:rPr>
            </w:pPr>
            <w:del w:id="9098" w:author="Tao Huang" w:date="2018-09-04T13:13:00Z">
              <w:r w:rsidRPr="00B66650" w:rsidDel="001739A3">
                <w:rPr>
                  <w:rFonts w:eastAsia="Times New Roman" w:cs="Times New Roman"/>
                  <w:color w:val="000000" w:themeColor="text1"/>
                  <w:sz w:val="22"/>
                </w:rPr>
                <w:delText>1.000</w:delText>
              </w:r>
            </w:del>
          </w:p>
        </w:tc>
        <w:tc>
          <w:tcPr>
            <w:tcW w:w="681" w:type="dxa"/>
            <w:shd w:val="clear" w:color="auto" w:fill="auto"/>
            <w:hideMark/>
          </w:tcPr>
          <w:p w14:paraId="5D2F7565" w14:textId="44FE50DD"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099" w:author="Tao Huang" w:date="2018-09-04T13:13:00Z"/>
                <w:rFonts w:eastAsia="Times New Roman" w:cs="Times New Roman"/>
                <w:color w:val="000000" w:themeColor="text1"/>
                <w:sz w:val="22"/>
              </w:rPr>
            </w:pPr>
            <w:del w:id="9100" w:author="Tao Huang" w:date="2018-09-04T13:13:00Z">
              <w:r w:rsidRPr="00B66650" w:rsidDel="001739A3">
                <w:rPr>
                  <w:rFonts w:eastAsia="Times New Roman" w:cs="Times New Roman"/>
                  <w:color w:val="000000" w:themeColor="text1"/>
                  <w:sz w:val="22"/>
                </w:rPr>
                <w:delText>7</w:delText>
              </w:r>
            </w:del>
          </w:p>
        </w:tc>
      </w:tr>
      <w:tr w:rsidR="004C569C" w:rsidRPr="00B66650" w:rsidDel="001739A3" w14:paraId="4B6A1380" w14:textId="7092C1C8" w:rsidTr="0035133A">
        <w:trPr>
          <w:trHeight w:val="20"/>
          <w:jc w:val="center"/>
          <w:del w:id="9101"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152809" w14:textId="699F4D50" w:rsidR="004C569C" w:rsidRPr="00B66650" w:rsidDel="001739A3" w:rsidRDefault="004C569C" w:rsidP="00B66650">
            <w:pPr>
              <w:shd w:val="clear" w:color="auto" w:fill="FFFFFF" w:themeFill="background1"/>
              <w:spacing w:after="0"/>
              <w:rPr>
                <w:del w:id="9102" w:author="Tao Huang" w:date="2018-09-04T13:13:00Z"/>
                <w:rFonts w:eastAsia="Times New Roman" w:cs="Times New Roman"/>
                <w:b w:val="0"/>
                <w:color w:val="000000" w:themeColor="text1"/>
                <w:sz w:val="22"/>
              </w:rPr>
            </w:pPr>
            <w:del w:id="9103" w:author="Tao Huang" w:date="2018-09-04T13:13:00Z">
              <w:r w:rsidRPr="00B66650" w:rsidDel="001739A3">
                <w:rPr>
                  <w:rFonts w:eastAsia="Times New Roman" w:cs="Times New Roman"/>
                  <w:b w:val="0"/>
                  <w:color w:val="000000" w:themeColor="text1"/>
                  <w:sz w:val="22"/>
                </w:rPr>
                <w:delText>ADL-intra</w:delText>
              </w:r>
            </w:del>
          </w:p>
        </w:tc>
        <w:tc>
          <w:tcPr>
            <w:tcW w:w="727" w:type="dxa"/>
            <w:shd w:val="clear" w:color="auto" w:fill="auto"/>
            <w:hideMark/>
          </w:tcPr>
          <w:p w14:paraId="72ADA1B5" w14:textId="1F65E8C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04" w:author="Tao Huang" w:date="2018-09-04T13:13:00Z"/>
                <w:rFonts w:eastAsia="Times New Roman" w:cs="Times New Roman"/>
                <w:color w:val="000000" w:themeColor="text1"/>
                <w:sz w:val="22"/>
              </w:rPr>
            </w:pPr>
            <w:del w:id="9105" w:author="Tao Huang" w:date="2018-09-04T13:13:00Z">
              <w:r w:rsidRPr="00B66650" w:rsidDel="001739A3">
                <w:rPr>
                  <w:rFonts w:eastAsia="Times New Roman" w:cs="Times New Roman"/>
                  <w:color w:val="000000" w:themeColor="text1"/>
                  <w:sz w:val="22"/>
                </w:rPr>
                <w:delText>15.66</w:delText>
              </w:r>
            </w:del>
          </w:p>
        </w:tc>
        <w:tc>
          <w:tcPr>
            <w:tcW w:w="695" w:type="dxa"/>
            <w:shd w:val="clear" w:color="auto" w:fill="auto"/>
            <w:hideMark/>
          </w:tcPr>
          <w:p w14:paraId="0A218A31" w14:textId="239FF7A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06" w:author="Tao Huang" w:date="2018-09-04T13:13:00Z"/>
                <w:rFonts w:eastAsia="Times New Roman" w:cs="Times New Roman"/>
                <w:color w:val="000000" w:themeColor="text1"/>
                <w:sz w:val="22"/>
              </w:rPr>
            </w:pPr>
            <w:del w:id="9107" w:author="Tao Huang" w:date="2018-09-04T13:13:00Z">
              <w:r w:rsidRPr="00B66650" w:rsidDel="001739A3">
                <w:rPr>
                  <w:rFonts w:eastAsia="Times New Roman" w:cs="Times New Roman"/>
                  <w:color w:val="000000" w:themeColor="text1"/>
                  <w:sz w:val="22"/>
                </w:rPr>
                <w:delText>4</w:delText>
              </w:r>
            </w:del>
          </w:p>
        </w:tc>
        <w:tc>
          <w:tcPr>
            <w:tcW w:w="950" w:type="dxa"/>
            <w:shd w:val="clear" w:color="auto" w:fill="auto"/>
            <w:hideMark/>
          </w:tcPr>
          <w:p w14:paraId="43BF252F" w14:textId="4AECA7F2"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08" w:author="Tao Huang" w:date="2018-09-04T13:13:00Z"/>
                <w:rFonts w:eastAsia="Times New Roman" w:cs="Times New Roman"/>
                <w:color w:val="000000" w:themeColor="text1"/>
                <w:sz w:val="22"/>
              </w:rPr>
            </w:pPr>
            <w:del w:id="9109" w:author="Tao Huang" w:date="2018-09-04T13:13:00Z">
              <w:r w:rsidRPr="00B66650" w:rsidDel="001739A3">
                <w:rPr>
                  <w:rFonts w:eastAsia="Times New Roman" w:cs="Times New Roman"/>
                  <w:color w:val="000000" w:themeColor="text1"/>
                  <w:sz w:val="22"/>
                </w:rPr>
                <w:delText>39.4%</w:delText>
              </w:r>
            </w:del>
          </w:p>
        </w:tc>
        <w:tc>
          <w:tcPr>
            <w:tcW w:w="694" w:type="dxa"/>
            <w:shd w:val="clear" w:color="auto" w:fill="auto"/>
            <w:hideMark/>
          </w:tcPr>
          <w:p w14:paraId="17025C6F" w14:textId="73F3C66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10" w:author="Tao Huang" w:date="2018-09-04T13:13:00Z"/>
                <w:rFonts w:eastAsia="Times New Roman" w:cs="Times New Roman"/>
                <w:color w:val="000000" w:themeColor="text1"/>
                <w:sz w:val="22"/>
              </w:rPr>
            </w:pPr>
            <w:del w:id="9111" w:author="Tao Huang" w:date="2018-09-04T13:13:00Z">
              <w:r w:rsidRPr="00B66650" w:rsidDel="001739A3">
                <w:rPr>
                  <w:rFonts w:eastAsia="Times New Roman" w:cs="Times New Roman"/>
                  <w:color w:val="000000" w:themeColor="text1"/>
                  <w:sz w:val="22"/>
                </w:rPr>
                <w:delText>4</w:delText>
              </w:r>
            </w:del>
          </w:p>
        </w:tc>
        <w:tc>
          <w:tcPr>
            <w:tcW w:w="841" w:type="dxa"/>
            <w:shd w:val="clear" w:color="auto" w:fill="auto"/>
            <w:hideMark/>
          </w:tcPr>
          <w:p w14:paraId="50A0D86D" w14:textId="6A1049C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12" w:author="Tao Huang" w:date="2018-09-04T13:13:00Z"/>
                <w:rFonts w:eastAsia="Times New Roman" w:cs="Times New Roman"/>
                <w:color w:val="000000" w:themeColor="text1"/>
                <w:sz w:val="22"/>
              </w:rPr>
            </w:pPr>
            <w:del w:id="9113" w:author="Tao Huang" w:date="2018-09-04T13:13:00Z">
              <w:r w:rsidRPr="00B66650" w:rsidDel="001739A3">
                <w:rPr>
                  <w:rFonts w:eastAsia="Times New Roman" w:cs="Times New Roman"/>
                  <w:color w:val="000000" w:themeColor="text1"/>
                  <w:sz w:val="22"/>
                </w:rPr>
                <w:delText>0.686</w:delText>
              </w:r>
            </w:del>
          </w:p>
        </w:tc>
        <w:tc>
          <w:tcPr>
            <w:tcW w:w="692" w:type="dxa"/>
            <w:shd w:val="clear" w:color="auto" w:fill="auto"/>
            <w:hideMark/>
          </w:tcPr>
          <w:p w14:paraId="459BC017" w14:textId="0DEBD6E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14" w:author="Tao Huang" w:date="2018-09-04T13:13:00Z"/>
                <w:rFonts w:eastAsia="Times New Roman" w:cs="Times New Roman"/>
                <w:color w:val="000000" w:themeColor="text1"/>
                <w:sz w:val="22"/>
              </w:rPr>
            </w:pPr>
            <w:del w:id="9115" w:author="Tao Huang" w:date="2018-09-04T13:13:00Z">
              <w:r w:rsidRPr="00B66650" w:rsidDel="001739A3">
                <w:rPr>
                  <w:rFonts w:eastAsia="Times New Roman" w:cs="Times New Roman"/>
                  <w:color w:val="000000" w:themeColor="text1"/>
                  <w:sz w:val="22"/>
                </w:rPr>
                <w:delText>5</w:delText>
              </w:r>
            </w:del>
          </w:p>
        </w:tc>
        <w:tc>
          <w:tcPr>
            <w:tcW w:w="1390" w:type="dxa"/>
            <w:shd w:val="clear" w:color="auto" w:fill="auto"/>
            <w:hideMark/>
          </w:tcPr>
          <w:p w14:paraId="0324FAD1" w14:textId="2B9F18F5"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16" w:author="Tao Huang" w:date="2018-09-04T13:13:00Z"/>
                <w:rFonts w:eastAsia="Times New Roman" w:cs="Times New Roman"/>
                <w:color w:val="000000" w:themeColor="text1"/>
                <w:sz w:val="22"/>
              </w:rPr>
            </w:pPr>
            <w:del w:id="9117" w:author="Tao Huang" w:date="2018-09-04T13:13:00Z">
              <w:r w:rsidRPr="00B66650" w:rsidDel="001739A3">
                <w:rPr>
                  <w:rFonts w:eastAsia="Times New Roman" w:cs="Times New Roman"/>
                  <w:color w:val="000000" w:themeColor="text1"/>
                  <w:sz w:val="22"/>
                </w:rPr>
                <w:delText>0.980</w:delText>
              </w:r>
            </w:del>
          </w:p>
        </w:tc>
        <w:tc>
          <w:tcPr>
            <w:tcW w:w="681" w:type="dxa"/>
            <w:shd w:val="clear" w:color="auto" w:fill="auto"/>
            <w:hideMark/>
          </w:tcPr>
          <w:p w14:paraId="3CB6C9D7" w14:textId="118D30B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18" w:author="Tao Huang" w:date="2018-09-04T13:13:00Z"/>
                <w:rFonts w:eastAsia="Times New Roman" w:cs="Times New Roman"/>
                <w:color w:val="000000" w:themeColor="text1"/>
                <w:sz w:val="22"/>
              </w:rPr>
            </w:pPr>
            <w:del w:id="9119" w:author="Tao Huang" w:date="2018-09-04T13:13:00Z">
              <w:r w:rsidRPr="00B66650" w:rsidDel="001739A3">
                <w:rPr>
                  <w:rFonts w:eastAsia="Times New Roman" w:cs="Times New Roman"/>
                  <w:color w:val="000000" w:themeColor="text1"/>
                  <w:sz w:val="22"/>
                </w:rPr>
                <w:delText>4</w:delText>
              </w:r>
            </w:del>
          </w:p>
        </w:tc>
      </w:tr>
      <w:tr w:rsidR="004C569C" w:rsidRPr="00B66650" w:rsidDel="001739A3" w14:paraId="11FAA1C4" w14:textId="121DC939" w:rsidTr="0035133A">
        <w:trPr>
          <w:cnfStyle w:val="000000100000" w:firstRow="0" w:lastRow="0" w:firstColumn="0" w:lastColumn="0" w:oddVBand="0" w:evenVBand="0" w:oddHBand="1" w:evenHBand="0" w:firstRowFirstColumn="0" w:firstRowLastColumn="0" w:lastRowFirstColumn="0" w:lastRowLastColumn="0"/>
          <w:trHeight w:val="20"/>
          <w:jc w:val="center"/>
          <w:del w:id="9120"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7AF08A" w14:textId="12E3869B" w:rsidR="004C569C" w:rsidRPr="00B66650" w:rsidDel="001739A3" w:rsidRDefault="004C569C" w:rsidP="00B66650">
            <w:pPr>
              <w:shd w:val="clear" w:color="auto" w:fill="FFFFFF" w:themeFill="background1"/>
              <w:spacing w:after="0"/>
              <w:rPr>
                <w:del w:id="9121" w:author="Tao Huang" w:date="2018-09-04T13:13:00Z"/>
                <w:rFonts w:eastAsia="Times New Roman" w:cs="Times New Roman"/>
                <w:b w:val="0"/>
                <w:color w:val="000000" w:themeColor="text1"/>
                <w:sz w:val="22"/>
              </w:rPr>
            </w:pPr>
            <w:del w:id="9122" w:author="Tao Huang" w:date="2018-09-04T13:13:00Z">
              <w:r w:rsidRPr="00B66650" w:rsidDel="001739A3">
                <w:rPr>
                  <w:rFonts w:eastAsia="Times New Roman" w:cs="Times New Roman"/>
                  <w:b w:val="0"/>
                  <w:color w:val="000000" w:themeColor="text1"/>
                  <w:sz w:val="22"/>
                </w:rPr>
                <w:delText>ADL-own-EWC</w:delText>
              </w:r>
            </w:del>
          </w:p>
        </w:tc>
        <w:tc>
          <w:tcPr>
            <w:tcW w:w="727" w:type="dxa"/>
            <w:shd w:val="clear" w:color="auto" w:fill="auto"/>
            <w:hideMark/>
          </w:tcPr>
          <w:p w14:paraId="6A6AAC35" w14:textId="3DAFAA19"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23" w:author="Tao Huang" w:date="2018-09-04T13:13:00Z"/>
                <w:rFonts w:eastAsia="Times New Roman" w:cs="Times New Roman"/>
                <w:color w:val="000000" w:themeColor="text1"/>
                <w:sz w:val="22"/>
              </w:rPr>
            </w:pPr>
            <w:del w:id="9124" w:author="Tao Huang" w:date="2018-09-04T13:13:00Z">
              <w:r w:rsidRPr="00B66650" w:rsidDel="001739A3">
                <w:rPr>
                  <w:rFonts w:eastAsia="Times New Roman" w:cs="Times New Roman"/>
                  <w:color w:val="000000" w:themeColor="text1"/>
                  <w:sz w:val="22"/>
                </w:rPr>
                <w:delText>16.58</w:delText>
              </w:r>
            </w:del>
          </w:p>
        </w:tc>
        <w:tc>
          <w:tcPr>
            <w:tcW w:w="695" w:type="dxa"/>
            <w:shd w:val="clear" w:color="auto" w:fill="auto"/>
            <w:hideMark/>
          </w:tcPr>
          <w:p w14:paraId="195D5170" w14:textId="171D46F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25" w:author="Tao Huang" w:date="2018-09-04T13:13:00Z"/>
                <w:rFonts w:eastAsia="Times New Roman" w:cs="Times New Roman"/>
                <w:color w:val="000000" w:themeColor="text1"/>
                <w:sz w:val="22"/>
              </w:rPr>
            </w:pPr>
            <w:del w:id="9126" w:author="Tao Huang" w:date="2018-09-04T13:13:00Z">
              <w:r w:rsidRPr="00B66650" w:rsidDel="001739A3">
                <w:rPr>
                  <w:rFonts w:eastAsia="Times New Roman" w:cs="Times New Roman"/>
                  <w:color w:val="000000" w:themeColor="text1"/>
                  <w:sz w:val="22"/>
                </w:rPr>
                <w:delText>5</w:delText>
              </w:r>
            </w:del>
          </w:p>
        </w:tc>
        <w:tc>
          <w:tcPr>
            <w:tcW w:w="950" w:type="dxa"/>
            <w:shd w:val="clear" w:color="auto" w:fill="auto"/>
            <w:hideMark/>
          </w:tcPr>
          <w:p w14:paraId="2C09E38C" w14:textId="593943C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27" w:author="Tao Huang" w:date="2018-09-04T13:13:00Z"/>
                <w:rFonts w:eastAsia="Times New Roman" w:cs="Times New Roman"/>
                <w:color w:val="000000" w:themeColor="text1"/>
                <w:sz w:val="22"/>
              </w:rPr>
            </w:pPr>
            <w:del w:id="9128" w:author="Tao Huang" w:date="2018-09-04T13:13:00Z">
              <w:r w:rsidRPr="00B66650" w:rsidDel="001739A3">
                <w:rPr>
                  <w:rFonts w:eastAsia="Times New Roman" w:cs="Times New Roman"/>
                  <w:color w:val="000000" w:themeColor="text1"/>
                  <w:sz w:val="22"/>
                </w:rPr>
                <w:delText>39.7%</w:delText>
              </w:r>
            </w:del>
          </w:p>
        </w:tc>
        <w:tc>
          <w:tcPr>
            <w:tcW w:w="694" w:type="dxa"/>
            <w:shd w:val="clear" w:color="auto" w:fill="auto"/>
            <w:hideMark/>
          </w:tcPr>
          <w:p w14:paraId="126B2BA2" w14:textId="04EB254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29" w:author="Tao Huang" w:date="2018-09-04T13:13:00Z"/>
                <w:rFonts w:eastAsia="Times New Roman" w:cs="Times New Roman"/>
                <w:color w:val="000000" w:themeColor="text1"/>
                <w:sz w:val="22"/>
              </w:rPr>
            </w:pPr>
            <w:del w:id="9130" w:author="Tao Huang" w:date="2018-09-04T13:13:00Z">
              <w:r w:rsidRPr="00B66650" w:rsidDel="001739A3">
                <w:rPr>
                  <w:rFonts w:eastAsia="Times New Roman" w:cs="Times New Roman"/>
                  <w:color w:val="000000" w:themeColor="text1"/>
                  <w:sz w:val="22"/>
                </w:rPr>
                <w:delText>6</w:delText>
              </w:r>
            </w:del>
          </w:p>
        </w:tc>
        <w:tc>
          <w:tcPr>
            <w:tcW w:w="841" w:type="dxa"/>
            <w:shd w:val="clear" w:color="auto" w:fill="auto"/>
            <w:hideMark/>
          </w:tcPr>
          <w:p w14:paraId="34759B0D" w14:textId="4C010C4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31" w:author="Tao Huang" w:date="2018-09-04T13:13:00Z"/>
                <w:rFonts w:eastAsia="Times New Roman" w:cs="Times New Roman"/>
                <w:color w:val="000000" w:themeColor="text1"/>
                <w:sz w:val="22"/>
              </w:rPr>
            </w:pPr>
            <w:del w:id="9132" w:author="Tao Huang" w:date="2018-09-04T13:13:00Z">
              <w:r w:rsidRPr="00B66650" w:rsidDel="001739A3">
                <w:rPr>
                  <w:rFonts w:eastAsia="Times New Roman" w:cs="Times New Roman"/>
                  <w:color w:val="000000" w:themeColor="text1"/>
                  <w:sz w:val="22"/>
                </w:rPr>
                <w:delText>0.686</w:delText>
              </w:r>
            </w:del>
          </w:p>
        </w:tc>
        <w:tc>
          <w:tcPr>
            <w:tcW w:w="692" w:type="dxa"/>
            <w:shd w:val="clear" w:color="auto" w:fill="auto"/>
            <w:hideMark/>
          </w:tcPr>
          <w:p w14:paraId="1ECA1A37" w14:textId="5F40B537"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33" w:author="Tao Huang" w:date="2018-09-04T13:13:00Z"/>
                <w:rFonts w:eastAsia="Times New Roman" w:cs="Times New Roman"/>
                <w:color w:val="000000" w:themeColor="text1"/>
                <w:sz w:val="22"/>
              </w:rPr>
            </w:pPr>
            <w:del w:id="9134" w:author="Tao Huang" w:date="2018-09-04T13:13:00Z">
              <w:r w:rsidRPr="00B66650" w:rsidDel="001739A3">
                <w:rPr>
                  <w:rFonts w:eastAsia="Times New Roman" w:cs="Times New Roman"/>
                  <w:color w:val="000000" w:themeColor="text1"/>
                  <w:sz w:val="22"/>
                </w:rPr>
                <w:delText>6</w:delText>
              </w:r>
            </w:del>
          </w:p>
        </w:tc>
        <w:tc>
          <w:tcPr>
            <w:tcW w:w="1390" w:type="dxa"/>
            <w:shd w:val="clear" w:color="auto" w:fill="auto"/>
            <w:hideMark/>
          </w:tcPr>
          <w:p w14:paraId="4A5C7750" w14:textId="5074EC6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35" w:author="Tao Huang" w:date="2018-09-04T13:13:00Z"/>
                <w:rFonts w:eastAsia="Times New Roman" w:cs="Times New Roman"/>
                <w:color w:val="000000" w:themeColor="text1"/>
                <w:sz w:val="22"/>
              </w:rPr>
            </w:pPr>
            <w:del w:id="9136" w:author="Tao Huang" w:date="2018-09-04T13:13:00Z">
              <w:r w:rsidRPr="00B66650" w:rsidDel="001739A3">
                <w:rPr>
                  <w:rFonts w:eastAsia="Times New Roman" w:cs="Times New Roman"/>
                  <w:color w:val="000000" w:themeColor="text1"/>
                  <w:sz w:val="22"/>
                </w:rPr>
                <w:delText>0.994</w:delText>
              </w:r>
            </w:del>
          </w:p>
        </w:tc>
        <w:tc>
          <w:tcPr>
            <w:tcW w:w="681" w:type="dxa"/>
            <w:shd w:val="clear" w:color="auto" w:fill="auto"/>
            <w:hideMark/>
          </w:tcPr>
          <w:p w14:paraId="585A0EE7" w14:textId="309D0035"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37" w:author="Tao Huang" w:date="2018-09-04T13:13:00Z"/>
                <w:rFonts w:eastAsia="Times New Roman" w:cs="Times New Roman"/>
                <w:color w:val="000000" w:themeColor="text1"/>
                <w:sz w:val="22"/>
              </w:rPr>
            </w:pPr>
            <w:del w:id="9138" w:author="Tao Huang" w:date="2018-09-04T13:13:00Z">
              <w:r w:rsidRPr="00B66650" w:rsidDel="001739A3">
                <w:rPr>
                  <w:rFonts w:eastAsia="Times New Roman" w:cs="Times New Roman"/>
                  <w:color w:val="000000" w:themeColor="text1"/>
                  <w:sz w:val="22"/>
                </w:rPr>
                <w:delText>6</w:delText>
              </w:r>
            </w:del>
          </w:p>
        </w:tc>
      </w:tr>
      <w:tr w:rsidR="004C569C" w:rsidRPr="00B66650" w:rsidDel="001739A3" w14:paraId="47C92A33" w14:textId="038085E6" w:rsidTr="0035133A">
        <w:trPr>
          <w:trHeight w:val="20"/>
          <w:jc w:val="center"/>
          <w:del w:id="9139"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71C9A9E" w14:textId="1BBD4CA0" w:rsidR="004C569C" w:rsidRPr="00B66650" w:rsidDel="001739A3" w:rsidRDefault="004C569C" w:rsidP="00B66650">
            <w:pPr>
              <w:shd w:val="clear" w:color="auto" w:fill="FFFFFF" w:themeFill="background1"/>
              <w:spacing w:after="0"/>
              <w:rPr>
                <w:del w:id="9140" w:author="Tao Huang" w:date="2018-09-04T13:13:00Z"/>
                <w:rFonts w:eastAsia="Times New Roman" w:cs="Times New Roman"/>
                <w:b w:val="0"/>
                <w:color w:val="000000" w:themeColor="text1"/>
                <w:sz w:val="22"/>
              </w:rPr>
            </w:pPr>
            <w:del w:id="9141" w:author="Tao Huang" w:date="2018-09-04T13:13:00Z">
              <w:r w:rsidRPr="00B66650" w:rsidDel="001739A3">
                <w:rPr>
                  <w:rFonts w:eastAsia="Times New Roman" w:cs="Times New Roman"/>
                  <w:b w:val="0"/>
                  <w:color w:val="000000" w:themeColor="text1"/>
                  <w:sz w:val="22"/>
                </w:rPr>
                <w:delText>ADL-intra-EWC</w:delText>
              </w:r>
            </w:del>
          </w:p>
        </w:tc>
        <w:tc>
          <w:tcPr>
            <w:tcW w:w="727" w:type="dxa"/>
            <w:shd w:val="clear" w:color="auto" w:fill="auto"/>
            <w:hideMark/>
          </w:tcPr>
          <w:p w14:paraId="7F6484FF" w14:textId="4831637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42" w:author="Tao Huang" w:date="2018-09-04T13:13:00Z"/>
                <w:rFonts w:eastAsia="Times New Roman" w:cs="Times New Roman"/>
                <w:color w:val="000000" w:themeColor="text1"/>
                <w:sz w:val="22"/>
              </w:rPr>
            </w:pPr>
            <w:del w:id="9143" w:author="Tao Huang" w:date="2018-09-04T13:13:00Z">
              <w:r w:rsidRPr="00B66650" w:rsidDel="001739A3">
                <w:rPr>
                  <w:rFonts w:eastAsia="Times New Roman" w:cs="Times New Roman"/>
                  <w:color w:val="000000" w:themeColor="text1"/>
                  <w:sz w:val="22"/>
                </w:rPr>
                <w:delText>15.59</w:delText>
              </w:r>
            </w:del>
          </w:p>
        </w:tc>
        <w:tc>
          <w:tcPr>
            <w:tcW w:w="695" w:type="dxa"/>
            <w:shd w:val="clear" w:color="auto" w:fill="auto"/>
            <w:hideMark/>
          </w:tcPr>
          <w:p w14:paraId="4E4F3687" w14:textId="29C11E0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44" w:author="Tao Huang" w:date="2018-09-04T13:13:00Z"/>
                <w:rFonts w:eastAsia="Times New Roman" w:cs="Times New Roman"/>
                <w:color w:val="000000" w:themeColor="text1"/>
                <w:sz w:val="22"/>
              </w:rPr>
            </w:pPr>
            <w:del w:id="9145" w:author="Tao Huang" w:date="2018-09-04T13:13:00Z">
              <w:r w:rsidRPr="00B66650" w:rsidDel="001739A3">
                <w:rPr>
                  <w:rFonts w:eastAsia="Times New Roman" w:cs="Times New Roman"/>
                  <w:color w:val="000000" w:themeColor="text1"/>
                  <w:sz w:val="22"/>
                </w:rPr>
                <w:delText>2</w:delText>
              </w:r>
            </w:del>
          </w:p>
        </w:tc>
        <w:tc>
          <w:tcPr>
            <w:tcW w:w="950" w:type="dxa"/>
            <w:shd w:val="clear" w:color="auto" w:fill="auto"/>
            <w:hideMark/>
          </w:tcPr>
          <w:p w14:paraId="4FEBB7AD" w14:textId="70A8BD1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46" w:author="Tao Huang" w:date="2018-09-04T13:13:00Z"/>
                <w:rFonts w:eastAsia="Times New Roman" w:cs="Times New Roman"/>
                <w:color w:val="000000" w:themeColor="text1"/>
                <w:sz w:val="22"/>
              </w:rPr>
            </w:pPr>
            <w:del w:id="9147" w:author="Tao Huang" w:date="2018-09-04T13:13:00Z">
              <w:r w:rsidRPr="00B66650" w:rsidDel="001739A3">
                <w:rPr>
                  <w:rFonts w:eastAsia="Times New Roman" w:cs="Times New Roman"/>
                  <w:color w:val="000000" w:themeColor="text1"/>
                  <w:sz w:val="22"/>
                </w:rPr>
                <w:delText>39.3%</w:delText>
              </w:r>
            </w:del>
          </w:p>
        </w:tc>
        <w:tc>
          <w:tcPr>
            <w:tcW w:w="694" w:type="dxa"/>
            <w:shd w:val="clear" w:color="auto" w:fill="auto"/>
            <w:hideMark/>
          </w:tcPr>
          <w:p w14:paraId="20F25180" w14:textId="146A1191"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48" w:author="Tao Huang" w:date="2018-09-04T13:13:00Z"/>
                <w:rFonts w:eastAsia="Times New Roman" w:cs="Times New Roman"/>
                <w:color w:val="000000" w:themeColor="text1"/>
                <w:sz w:val="22"/>
              </w:rPr>
            </w:pPr>
            <w:del w:id="9149" w:author="Tao Huang" w:date="2018-09-04T13:13:00Z">
              <w:r w:rsidRPr="00B66650" w:rsidDel="001739A3">
                <w:rPr>
                  <w:rFonts w:eastAsia="Times New Roman" w:cs="Times New Roman"/>
                  <w:color w:val="000000" w:themeColor="text1"/>
                  <w:sz w:val="22"/>
                </w:rPr>
                <w:delText>3</w:delText>
              </w:r>
            </w:del>
          </w:p>
        </w:tc>
        <w:tc>
          <w:tcPr>
            <w:tcW w:w="841" w:type="dxa"/>
            <w:shd w:val="clear" w:color="auto" w:fill="auto"/>
            <w:hideMark/>
          </w:tcPr>
          <w:p w14:paraId="0B2D5353" w14:textId="443099CE"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50" w:author="Tao Huang" w:date="2018-09-04T13:13:00Z"/>
                <w:rFonts w:eastAsia="Times New Roman" w:cs="Times New Roman"/>
                <w:color w:val="000000" w:themeColor="text1"/>
                <w:sz w:val="22"/>
              </w:rPr>
            </w:pPr>
            <w:del w:id="9151" w:author="Tao Huang" w:date="2018-09-04T13:13:00Z">
              <w:r w:rsidRPr="00B66650" w:rsidDel="001739A3">
                <w:rPr>
                  <w:rFonts w:eastAsia="Times New Roman" w:cs="Times New Roman"/>
                  <w:color w:val="000000" w:themeColor="text1"/>
                  <w:sz w:val="22"/>
                </w:rPr>
                <w:delText>0.684</w:delText>
              </w:r>
            </w:del>
          </w:p>
        </w:tc>
        <w:tc>
          <w:tcPr>
            <w:tcW w:w="692" w:type="dxa"/>
            <w:shd w:val="clear" w:color="auto" w:fill="auto"/>
            <w:hideMark/>
          </w:tcPr>
          <w:p w14:paraId="64E256FD" w14:textId="17893B2C"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52" w:author="Tao Huang" w:date="2018-09-04T13:13:00Z"/>
                <w:rFonts w:eastAsia="Times New Roman" w:cs="Times New Roman"/>
                <w:color w:val="000000" w:themeColor="text1"/>
                <w:sz w:val="22"/>
              </w:rPr>
            </w:pPr>
            <w:del w:id="9153" w:author="Tao Huang" w:date="2018-09-04T13:13:00Z">
              <w:r w:rsidRPr="00B66650" w:rsidDel="001739A3">
                <w:rPr>
                  <w:rFonts w:eastAsia="Times New Roman" w:cs="Times New Roman"/>
                  <w:color w:val="000000" w:themeColor="text1"/>
                  <w:sz w:val="22"/>
                </w:rPr>
                <w:delText>4</w:delText>
              </w:r>
            </w:del>
          </w:p>
        </w:tc>
        <w:tc>
          <w:tcPr>
            <w:tcW w:w="1390" w:type="dxa"/>
            <w:shd w:val="clear" w:color="auto" w:fill="auto"/>
            <w:hideMark/>
          </w:tcPr>
          <w:p w14:paraId="5A301ED2" w14:textId="06AFB778"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54" w:author="Tao Huang" w:date="2018-09-04T13:13:00Z"/>
                <w:rFonts w:eastAsia="Times New Roman" w:cs="Times New Roman"/>
                <w:color w:val="000000" w:themeColor="text1"/>
                <w:sz w:val="22"/>
              </w:rPr>
            </w:pPr>
            <w:del w:id="9155" w:author="Tao Huang" w:date="2018-09-04T13:13:00Z">
              <w:r w:rsidRPr="00B66650" w:rsidDel="001739A3">
                <w:rPr>
                  <w:rFonts w:eastAsia="Times New Roman" w:cs="Times New Roman"/>
                  <w:color w:val="000000" w:themeColor="text1"/>
                  <w:sz w:val="22"/>
                </w:rPr>
                <w:delText>0.976</w:delText>
              </w:r>
            </w:del>
          </w:p>
        </w:tc>
        <w:tc>
          <w:tcPr>
            <w:tcW w:w="681" w:type="dxa"/>
            <w:shd w:val="clear" w:color="auto" w:fill="auto"/>
            <w:hideMark/>
          </w:tcPr>
          <w:p w14:paraId="031B423F" w14:textId="1E1E17B7"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56" w:author="Tao Huang" w:date="2018-09-04T13:13:00Z"/>
                <w:rFonts w:eastAsia="Times New Roman" w:cs="Times New Roman"/>
                <w:color w:val="000000" w:themeColor="text1"/>
                <w:sz w:val="22"/>
              </w:rPr>
            </w:pPr>
            <w:del w:id="9157" w:author="Tao Huang" w:date="2018-09-04T13:13:00Z">
              <w:r w:rsidRPr="00B66650" w:rsidDel="001739A3">
                <w:rPr>
                  <w:rFonts w:eastAsia="Times New Roman" w:cs="Times New Roman"/>
                  <w:color w:val="000000" w:themeColor="text1"/>
                  <w:sz w:val="22"/>
                </w:rPr>
                <w:delText>3</w:delText>
              </w:r>
            </w:del>
          </w:p>
        </w:tc>
      </w:tr>
      <w:tr w:rsidR="004C569C" w:rsidRPr="00B66650" w:rsidDel="001739A3" w14:paraId="214388E3" w14:textId="2341DE5D" w:rsidTr="0035133A">
        <w:trPr>
          <w:cnfStyle w:val="000000100000" w:firstRow="0" w:lastRow="0" w:firstColumn="0" w:lastColumn="0" w:oddVBand="0" w:evenVBand="0" w:oddHBand="1" w:evenHBand="0" w:firstRowFirstColumn="0" w:firstRowLastColumn="0" w:lastRowFirstColumn="0" w:lastRowLastColumn="0"/>
          <w:trHeight w:val="20"/>
          <w:jc w:val="center"/>
          <w:del w:id="9158"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64D308" w14:textId="749D87CB" w:rsidR="004C569C" w:rsidRPr="00B66650" w:rsidDel="001739A3" w:rsidRDefault="004C569C" w:rsidP="00B66650">
            <w:pPr>
              <w:shd w:val="clear" w:color="auto" w:fill="FFFFFF" w:themeFill="background1"/>
              <w:spacing w:after="0"/>
              <w:rPr>
                <w:del w:id="9159" w:author="Tao Huang" w:date="2018-09-04T13:13:00Z"/>
                <w:rFonts w:eastAsia="Times New Roman" w:cs="Times New Roman"/>
                <w:b w:val="0"/>
                <w:color w:val="000000" w:themeColor="text1"/>
                <w:sz w:val="22"/>
              </w:rPr>
            </w:pPr>
            <w:del w:id="9160" w:author="Tao Huang" w:date="2018-09-04T13:13:00Z">
              <w:r w:rsidRPr="00B66650" w:rsidDel="001739A3">
                <w:rPr>
                  <w:rFonts w:eastAsia="Times New Roman" w:cs="Times New Roman"/>
                  <w:b w:val="0"/>
                  <w:color w:val="000000" w:themeColor="text1"/>
                  <w:sz w:val="22"/>
                </w:rPr>
                <w:delText>ADL-own-IC</w:delText>
              </w:r>
            </w:del>
          </w:p>
        </w:tc>
        <w:tc>
          <w:tcPr>
            <w:tcW w:w="727" w:type="dxa"/>
            <w:shd w:val="clear" w:color="auto" w:fill="auto"/>
            <w:hideMark/>
          </w:tcPr>
          <w:p w14:paraId="36007E9F" w14:textId="5A6F5C4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61" w:author="Tao Huang" w:date="2018-09-04T13:13:00Z"/>
                <w:rFonts w:eastAsia="Times New Roman" w:cs="Times New Roman"/>
                <w:color w:val="000000" w:themeColor="text1"/>
                <w:sz w:val="22"/>
              </w:rPr>
            </w:pPr>
            <w:del w:id="9162" w:author="Tao Huang" w:date="2018-09-04T13:13:00Z">
              <w:r w:rsidRPr="00B66650" w:rsidDel="001739A3">
                <w:rPr>
                  <w:rFonts w:eastAsia="Times New Roman" w:cs="Times New Roman"/>
                  <w:color w:val="000000" w:themeColor="text1"/>
                  <w:sz w:val="22"/>
                </w:rPr>
                <w:delText>17.01</w:delText>
              </w:r>
            </w:del>
          </w:p>
        </w:tc>
        <w:tc>
          <w:tcPr>
            <w:tcW w:w="695" w:type="dxa"/>
            <w:shd w:val="clear" w:color="auto" w:fill="auto"/>
            <w:hideMark/>
          </w:tcPr>
          <w:p w14:paraId="4C0673C0" w14:textId="7D33C81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63" w:author="Tao Huang" w:date="2018-09-04T13:13:00Z"/>
                <w:rFonts w:eastAsia="Times New Roman" w:cs="Times New Roman"/>
                <w:color w:val="000000" w:themeColor="text1"/>
                <w:sz w:val="22"/>
              </w:rPr>
            </w:pPr>
            <w:del w:id="9164" w:author="Tao Huang" w:date="2018-09-04T13:13:00Z">
              <w:r w:rsidRPr="00B66650" w:rsidDel="001739A3">
                <w:rPr>
                  <w:rFonts w:eastAsia="Times New Roman" w:cs="Times New Roman"/>
                  <w:color w:val="000000" w:themeColor="text1"/>
                  <w:sz w:val="22"/>
                </w:rPr>
                <w:delText>7</w:delText>
              </w:r>
            </w:del>
          </w:p>
        </w:tc>
        <w:tc>
          <w:tcPr>
            <w:tcW w:w="950" w:type="dxa"/>
            <w:shd w:val="clear" w:color="auto" w:fill="auto"/>
            <w:hideMark/>
          </w:tcPr>
          <w:p w14:paraId="2E936C5C" w14:textId="468EF77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65" w:author="Tao Huang" w:date="2018-09-04T13:13:00Z"/>
                <w:rFonts w:eastAsia="Times New Roman" w:cs="Times New Roman"/>
                <w:color w:val="000000" w:themeColor="text1"/>
                <w:sz w:val="22"/>
              </w:rPr>
            </w:pPr>
            <w:del w:id="9166" w:author="Tao Huang" w:date="2018-09-04T13:13:00Z">
              <w:r w:rsidRPr="00B66650" w:rsidDel="001739A3">
                <w:rPr>
                  <w:rFonts w:eastAsia="Times New Roman" w:cs="Times New Roman"/>
                  <w:color w:val="000000" w:themeColor="text1"/>
                  <w:sz w:val="22"/>
                </w:rPr>
                <w:delText>39.6%</w:delText>
              </w:r>
            </w:del>
          </w:p>
        </w:tc>
        <w:tc>
          <w:tcPr>
            <w:tcW w:w="694" w:type="dxa"/>
            <w:shd w:val="clear" w:color="auto" w:fill="auto"/>
            <w:hideMark/>
          </w:tcPr>
          <w:p w14:paraId="68B0D691" w14:textId="75B8483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67" w:author="Tao Huang" w:date="2018-09-04T13:13:00Z"/>
                <w:rFonts w:eastAsia="Times New Roman" w:cs="Times New Roman"/>
                <w:color w:val="000000" w:themeColor="text1"/>
                <w:sz w:val="22"/>
              </w:rPr>
            </w:pPr>
            <w:del w:id="9168" w:author="Tao Huang" w:date="2018-09-04T13:13:00Z">
              <w:r w:rsidRPr="00B66650" w:rsidDel="001739A3">
                <w:rPr>
                  <w:rFonts w:eastAsia="Times New Roman" w:cs="Times New Roman"/>
                  <w:color w:val="000000" w:themeColor="text1"/>
                  <w:sz w:val="22"/>
                </w:rPr>
                <w:delText>5</w:delText>
              </w:r>
            </w:del>
          </w:p>
        </w:tc>
        <w:tc>
          <w:tcPr>
            <w:tcW w:w="841" w:type="dxa"/>
            <w:shd w:val="clear" w:color="auto" w:fill="auto"/>
            <w:hideMark/>
          </w:tcPr>
          <w:p w14:paraId="63246E03" w14:textId="39B6C0A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69" w:author="Tao Huang" w:date="2018-09-04T13:13:00Z"/>
                <w:rFonts w:eastAsia="Times New Roman" w:cs="Times New Roman"/>
                <w:color w:val="000000" w:themeColor="text1"/>
                <w:sz w:val="22"/>
              </w:rPr>
            </w:pPr>
            <w:del w:id="9170" w:author="Tao Huang" w:date="2018-09-04T13:13:00Z">
              <w:r w:rsidRPr="00B66650" w:rsidDel="001739A3">
                <w:rPr>
                  <w:rFonts w:eastAsia="Times New Roman" w:cs="Times New Roman"/>
                  <w:color w:val="000000" w:themeColor="text1"/>
                  <w:sz w:val="22"/>
                </w:rPr>
                <w:delText>0.681</w:delText>
              </w:r>
            </w:del>
          </w:p>
        </w:tc>
        <w:tc>
          <w:tcPr>
            <w:tcW w:w="692" w:type="dxa"/>
            <w:shd w:val="clear" w:color="auto" w:fill="auto"/>
            <w:hideMark/>
          </w:tcPr>
          <w:p w14:paraId="079D542B" w14:textId="330A2894"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71" w:author="Tao Huang" w:date="2018-09-04T13:13:00Z"/>
                <w:rFonts w:eastAsia="Times New Roman" w:cs="Times New Roman"/>
                <w:color w:val="000000" w:themeColor="text1"/>
                <w:sz w:val="22"/>
              </w:rPr>
            </w:pPr>
            <w:del w:id="9172" w:author="Tao Huang" w:date="2018-09-04T13:13:00Z">
              <w:r w:rsidRPr="00B66650" w:rsidDel="001739A3">
                <w:rPr>
                  <w:rFonts w:eastAsia="Times New Roman" w:cs="Times New Roman"/>
                  <w:color w:val="000000" w:themeColor="text1"/>
                  <w:sz w:val="22"/>
                </w:rPr>
                <w:delText>3</w:delText>
              </w:r>
            </w:del>
          </w:p>
        </w:tc>
        <w:tc>
          <w:tcPr>
            <w:tcW w:w="1390" w:type="dxa"/>
            <w:shd w:val="clear" w:color="auto" w:fill="auto"/>
            <w:hideMark/>
          </w:tcPr>
          <w:p w14:paraId="39B29863" w14:textId="27C3820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73" w:author="Tao Huang" w:date="2018-09-04T13:13:00Z"/>
                <w:rFonts w:eastAsia="Times New Roman" w:cs="Times New Roman"/>
                <w:color w:val="000000" w:themeColor="text1"/>
                <w:sz w:val="22"/>
              </w:rPr>
            </w:pPr>
            <w:del w:id="9174" w:author="Tao Huang" w:date="2018-09-04T13:13:00Z">
              <w:r w:rsidRPr="00B66650" w:rsidDel="001739A3">
                <w:rPr>
                  <w:rFonts w:eastAsia="Times New Roman" w:cs="Times New Roman"/>
                  <w:color w:val="000000" w:themeColor="text1"/>
                  <w:sz w:val="22"/>
                </w:rPr>
                <w:delText>0.982</w:delText>
              </w:r>
            </w:del>
          </w:p>
        </w:tc>
        <w:tc>
          <w:tcPr>
            <w:tcW w:w="681" w:type="dxa"/>
            <w:shd w:val="clear" w:color="auto" w:fill="auto"/>
            <w:hideMark/>
          </w:tcPr>
          <w:p w14:paraId="138CF299" w14:textId="1260B664"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75" w:author="Tao Huang" w:date="2018-09-04T13:13:00Z"/>
                <w:rFonts w:eastAsia="Times New Roman" w:cs="Times New Roman"/>
                <w:color w:val="000000" w:themeColor="text1"/>
                <w:sz w:val="22"/>
              </w:rPr>
            </w:pPr>
            <w:del w:id="9176" w:author="Tao Huang" w:date="2018-09-04T13:13:00Z">
              <w:r w:rsidRPr="00B66650" w:rsidDel="001739A3">
                <w:rPr>
                  <w:rFonts w:eastAsia="Times New Roman" w:cs="Times New Roman"/>
                  <w:color w:val="000000" w:themeColor="text1"/>
                  <w:sz w:val="22"/>
                </w:rPr>
                <w:delText>5</w:delText>
              </w:r>
            </w:del>
          </w:p>
        </w:tc>
      </w:tr>
      <w:tr w:rsidR="004C569C" w:rsidRPr="00B66650" w:rsidDel="001739A3" w14:paraId="776D7BCF" w14:textId="149F14B0" w:rsidTr="0035133A">
        <w:trPr>
          <w:trHeight w:val="20"/>
          <w:jc w:val="center"/>
          <w:del w:id="9177"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E733DF" w14:textId="30FC6CEE" w:rsidR="004C569C" w:rsidRPr="00B66650" w:rsidDel="001739A3" w:rsidRDefault="004C569C" w:rsidP="00B66650">
            <w:pPr>
              <w:shd w:val="clear" w:color="auto" w:fill="FFFFFF" w:themeFill="background1"/>
              <w:spacing w:after="0"/>
              <w:rPr>
                <w:del w:id="9178" w:author="Tao Huang" w:date="2018-09-04T13:13:00Z"/>
                <w:rFonts w:eastAsia="Times New Roman" w:cs="Times New Roman"/>
                <w:b w:val="0"/>
                <w:color w:val="000000" w:themeColor="text1"/>
                <w:sz w:val="22"/>
              </w:rPr>
            </w:pPr>
            <w:del w:id="9179" w:author="Tao Huang" w:date="2018-09-04T13:13:00Z">
              <w:r w:rsidRPr="00B66650" w:rsidDel="001739A3">
                <w:rPr>
                  <w:rFonts w:eastAsia="Times New Roman" w:cs="Times New Roman"/>
                  <w:b w:val="0"/>
                  <w:color w:val="000000" w:themeColor="text1"/>
                  <w:sz w:val="22"/>
                </w:rPr>
                <w:delText>ADL-intra-IC</w:delText>
              </w:r>
            </w:del>
          </w:p>
        </w:tc>
        <w:tc>
          <w:tcPr>
            <w:tcW w:w="727" w:type="dxa"/>
            <w:shd w:val="clear" w:color="auto" w:fill="auto"/>
            <w:hideMark/>
          </w:tcPr>
          <w:p w14:paraId="5EBDCFD2" w14:textId="5EEBA37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80" w:author="Tao Huang" w:date="2018-09-04T13:13:00Z"/>
                <w:rFonts w:eastAsia="Times New Roman" w:cs="Times New Roman"/>
                <w:color w:val="000000" w:themeColor="text1"/>
                <w:sz w:val="22"/>
              </w:rPr>
            </w:pPr>
            <w:del w:id="9181" w:author="Tao Huang" w:date="2018-09-04T13:13:00Z">
              <w:r w:rsidRPr="00B66650" w:rsidDel="001739A3">
                <w:rPr>
                  <w:rFonts w:eastAsia="Times New Roman" w:cs="Times New Roman"/>
                  <w:color w:val="000000" w:themeColor="text1"/>
                  <w:sz w:val="22"/>
                </w:rPr>
                <w:delText>15.60</w:delText>
              </w:r>
            </w:del>
          </w:p>
        </w:tc>
        <w:tc>
          <w:tcPr>
            <w:tcW w:w="695" w:type="dxa"/>
            <w:shd w:val="clear" w:color="auto" w:fill="auto"/>
            <w:hideMark/>
          </w:tcPr>
          <w:p w14:paraId="32DA9504" w14:textId="10EA6D70"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82" w:author="Tao Huang" w:date="2018-09-04T13:13:00Z"/>
                <w:rFonts w:eastAsia="Times New Roman" w:cs="Times New Roman"/>
                <w:color w:val="000000" w:themeColor="text1"/>
                <w:sz w:val="22"/>
              </w:rPr>
            </w:pPr>
            <w:del w:id="9183" w:author="Tao Huang" w:date="2018-09-04T13:13:00Z">
              <w:r w:rsidRPr="00B66650" w:rsidDel="001739A3">
                <w:rPr>
                  <w:rFonts w:eastAsia="Times New Roman" w:cs="Times New Roman"/>
                  <w:color w:val="000000" w:themeColor="text1"/>
                  <w:sz w:val="22"/>
                </w:rPr>
                <w:delText>3</w:delText>
              </w:r>
            </w:del>
          </w:p>
        </w:tc>
        <w:tc>
          <w:tcPr>
            <w:tcW w:w="950" w:type="dxa"/>
            <w:shd w:val="clear" w:color="auto" w:fill="auto"/>
            <w:hideMark/>
          </w:tcPr>
          <w:p w14:paraId="0693793F" w14:textId="0C75226E"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84" w:author="Tao Huang" w:date="2018-09-04T13:13:00Z"/>
                <w:rFonts w:eastAsia="Times New Roman" w:cs="Times New Roman"/>
                <w:color w:val="000000" w:themeColor="text1"/>
                <w:sz w:val="22"/>
              </w:rPr>
            </w:pPr>
            <w:del w:id="9185" w:author="Tao Huang" w:date="2018-09-04T13:13:00Z">
              <w:r w:rsidRPr="00B66650" w:rsidDel="001739A3">
                <w:rPr>
                  <w:rFonts w:eastAsia="Times New Roman" w:cs="Times New Roman"/>
                  <w:color w:val="000000" w:themeColor="text1"/>
                  <w:sz w:val="22"/>
                </w:rPr>
                <w:delText>39.2%</w:delText>
              </w:r>
            </w:del>
          </w:p>
        </w:tc>
        <w:tc>
          <w:tcPr>
            <w:tcW w:w="694" w:type="dxa"/>
            <w:shd w:val="clear" w:color="auto" w:fill="auto"/>
            <w:hideMark/>
          </w:tcPr>
          <w:p w14:paraId="629F219A" w14:textId="04B6870B"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86" w:author="Tao Huang" w:date="2018-09-04T13:13:00Z"/>
                <w:rFonts w:eastAsia="Times New Roman" w:cs="Times New Roman"/>
                <w:color w:val="000000" w:themeColor="text1"/>
                <w:sz w:val="22"/>
              </w:rPr>
            </w:pPr>
            <w:del w:id="9187" w:author="Tao Huang" w:date="2018-09-04T13:13:00Z">
              <w:r w:rsidRPr="00B66650" w:rsidDel="001739A3">
                <w:rPr>
                  <w:rFonts w:eastAsia="Times New Roman" w:cs="Times New Roman"/>
                  <w:color w:val="000000" w:themeColor="text1"/>
                  <w:sz w:val="22"/>
                </w:rPr>
                <w:delText>1</w:delText>
              </w:r>
            </w:del>
          </w:p>
        </w:tc>
        <w:tc>
          <w:tcPr>
            <w:tcW w:w="841" w:type="dxa"/>
            <w:shd w:val="clear" w:color="auto" w:fill="auto"/>
            <w:hideMark/>
          </w:tcPr>
          <w:p w14:paraId="0DD9083C" w14:textId="6967637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88" w:author="Tao Huang" w:date="2018-09-04T13:13:00Z"/>
                <w:rFonts w:eastAsia="Times New Roman" w:cs="Times New Roman"/>
                <w:color w:val="000000" w:themeColor="text1"/>
                <w:sz w:val="22"/>
              </w:rPr>
            </w:pPr>
            <w:del w:id="9189" w:author="Tao Huang" w:date="2018-09-04T13:13:00Z">
              <w:r w:rsidRPr="00B66650" w:rsidDel="001739A3">
                <w:rPr>
                  <w:rFonts w:eastAsia="Times New Roman" w:cs="Times New Roman"/>
                  <w:color w:val="000000" w:themeColor="text1"/>
                  <w:sz w:val="22"/>
                </w:rPr>
                <w:delText>0.678</w:delText>
              </w:r>
            </w:del>
          </w:p>
        </w:tc>
        <w:tc>
          <w:tcPr>
            <w:tcW w:w="692" w:type="dxa"/>
            <w:shd w:val="clear" w:color="auto" w:fill="auto"/>
            <w:hideMark/>
          </w:tcPr>
          <w:p w14:paraId="5A1D9FDD" w14:textId="3E60E94F"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90" w:author="Tao Huang" w:date="2018-09-04T13:13:00Z"/>
                <w:rFonts w:eastAsia="Times New Roman" w:cs="Times New Roman"/>
                <w:color w:val="000000" w:themeColor="text1"/>
                <w:sz w:val="22"/>
              </w:rPr>
            </w:pPr>
            <w:del w:id="9191" w:author="Tao Huang" w:date="2018-09-04T13:13:00Z">
              <w:r w:rsidRPr="00B66650" w:rsidDel="001739A3">
                <w:rPr>
                  <w:rFonts w:eastAsia="Times New Roman" w:cs="Times New Roman"/>
                  <w:color w:val="000000" w:themeColor="text1"/>
                  <w:sz w:val="22"/>
                </w:rPr>
                <w:delText>1</w:delText>
              </w:r>
            </w:del>
          </w:p>
        </w:tc>
        <w:tc>
          <w:tcPr>
            <w:tcW w:w="1390" w:type="dxa"/>
            <w:shd w:val="clear" w:color="auto" w:fill="auto"/>
            <w:hideMark/>
          </w:tcPr>
          <w:p w14:paraId="3D8AD8B9" w14:textId="26E3644D"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92" w:author="Tao Huang" w:date="2018-09-04T13:13:00Z"/>
                <w:rFonts w:eastAsia="Times New Roman" w:cs="Times New Roman"/>
                <w:color w:val="000000" w:themeColor="text1"/>
                <w:sz w:val="22"/>
              </w:rPr>
            </w:pPr>
            <w:del w:id="9193" w:author="Tao Huang" w:date="2018-09-04T13:13:00Z">
              <w:r w:rsidRPr="00B66650" w:rsidDel="001739A3">
                <w:rPr>
                  <w:rFonts w:eastAsia="Times New Roman" w:cs="Times New Roman"/>
                  <w:color w:val="000000" w:themeColor="text1"/>
                  <w:sz w:val="22"/>
                </w:rPr>
                <w:delText>0.966</w:delText>
              </w:r>
            </w:del>
          </w:p>
        </w:tc>
        <w:tc>
          <w:tcPr>
            <w:tcW w:w="681" w:type="dxa"/>
            <w:shd w:val="clear" w:color="auto" w:fill="auto"/>
            <w:hideMark/>
          </w:tcPr>
          <w:p w14:paraId="12A8F937" w14:textId="7C8BA753" w:rsidR="004C569C" w:rsidRPr="00B66650" w:rsidDel="001739A3"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del w:id="9194" w:author="Tao Huang" w:date="2018-09-04T13:13:00Z"/>
                <w:rFonts w:eastAsia="Times New Roman" w:cs="Times New Roman"/>
                <w:color w:val="000000" w:themeColor="text1"/>
                <w:sz w:val="22"/>
              </w:rPr>
            </w:pPr>
            <w:del w:id="9195" w:author="Tao Huang" w:date="2018-09-04T13:13:00Z">
              <w:r w:rsidRPr="00B66650" w:rsidDel="001739A3">
                <w:rPr>
                  <w:rFonts w:eastAsia="Times New Roman" w:cs="Times New Roman"/>
                  <w:color w:val="000000" w:themeColor="text1"/>
                  <w:sz w:val="22"/>
                </w:rPr>
                <w:delText>2</w:delText>
              </w:r>
            </w:del>
          </w:p>
        </w:tc>
      </w:tr>
      <w:tr w:rsidR="001E17BA" w:rsidRPr="00B66650" w:rsidDel="001739A3" w14:paraId="65C25C5F" w14:textId="3908F575" w:rsidTr="0035133A">
        <w:trPr>
          <w:cnfStyle w:val="000000100000" w:firstRow="0" w:lastRow="0" w:firstColumn="0" w:lastColumn="0" w:oddVBand="0" w:evenVBand="0" w:oddHBand="1" w:evenHBand="0" w:firstRowFirstColumn="0" w:firstRowLastColumn="0" w:lastRowFirstColumn="0" w:lastRowLastColumn="0"/>
          <w:trHeight w:val="20"/>
          <w:jc w:val="center"/>
          <w:del w:id="9196" w:author="Tao Huang" w:date="2018-09-04T13:13:00Z"/>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E33A351" w14:textId="35E96F64" w:rsidR="004C569C" w:rsidRPr="00B66650" w:rsidDel="001739A3" w:rsidRDefault="004C569C" w:rsidP="00B66650">
            <w:pPr>
              <w:shd w:val="clear" w:color="auto" w:fill="FFFFFF" w:themeFill="background1"/>
              <w:spacing w:after="0"/>
              <w:rPr>
                <w:del w:id="9197" w:author="Tao Huang" w:date="2018-09-04T13:13:00Z"/>
                <w:rFonts w:eastAsia="Times New Roman" w:cs="Times New Roman"/>
                <w:b w:val="0"/>
                <w:color w:val="000000" w:themeColor="text1"/>
                <w:sz w:val="22"/>
              </w:rPr>
            </w:pPr>
            <w:del w:id="9198" w:author="Tao Huang" w:date="2018-09-04T13:13:00Z">
              <w:r w:rsidRPr="00B66650" w:rsidDel="001739A3">
                <w:rPr>
                  <w:rFonts w:eastAsia="Times New Roman" w:cs="Times New Roman"/>
                  <w:b w:val="0"/>
                  <w:color w:val="000000" w:themeColor="text1"/>
                  <w:sz w:val="22"/>
                </w:rPr>
                <w:delText>ADL-EWC-IC</w:delText>
              </w:r>
            </w:del>
          </w:p>
        </w:tc>
        <w:tc>
          <w:tcPr>
            <w:tcW w:w="727" w:type="dxa"/>
            <w:shd w:val="clear" w:color="auto" w:fill="auto"/>
            <w:hideMark/>
          </w:tcPr>
          <w:p w14:paraId="5E0D42A6" w14:textId="576325CB"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199" w:author="Tao Huang" w:date="2018-09-04T13:13:00Z"/>
                <w:rFonts w:eastAsia="Times New Roman" w:cs="Times New Roman"/>
                <w:color w:val="000000" w:themeColor="text1"/>
                <w:sz w:val="22"/>
              </w:rPr>
            </w:pPr>
            <w:del w:id="9200" w:author="Tao Huang" w:date="2018-09-04T13:13:00Z">
              <w:r w:rsidRPr="00B66650" w:rsidDel="001739A3">
                <w:rPr>
                  <w:rFonts w:eastAsia="Times New Roman" w:cs="Times New Roman"/>
                  <w:color w:val="000000" w:themeColor="text1"/>
                  <w:sz w:val="22"/>
                </w:rPr>
                <w:delText>15.50</w:delText>
              </w:r>
            </w:del>
          </w:p>
        </w:tc>
        <w:tc>
          <w:tcPr>
            <w:tcW w:w="695" w:type="dxa"/>
            <w:shd w:val="clear" w:color="auto" w:fill="auto"/>
            <w:hideMark/>
          </w:tcPr>
          <w:p w14:paraId="3DC2CD8B" w14:textId="11ADCE1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201" w:author="Tao Huang" w:date="2018-09-04T13:13:00Z"/>
                <w:rFonts w:eastAsia="Times New Roman" w:cs="Times New Roman"/>
                <w:color w:val="000000" w:themeColor="text1"/>
                <w:sz w:val="22"/>
              </w:rPr>
            </w:pPr>
            <w:del w:id="9202" w:author="Tao Huang" w:date="2018-09-04T13:13:00Z">
              <w:r w:rsidRPr="00B66650" w:rsidDel="001739A3">
                <w:rPr>
                  <w:rFonts w:eastAsia="Times New Roman" w:cs="Times New Roman"/>
                  <w:color w:val="000000" w:themeColor="text1"/>
                  <w:sz w:val="22"/>
                </w:rPr>
                <w:delText>1</w:delText>
              </w:r>
            </w:del>
          </w:p>
        </w:tc>
        <w:tc>
          <w:tcPr>
            <w:tcW w:w="950" w:type="dxa"/>
            <w:shd w:val="clear" w:color="auto" w:fill="auto"/>
            <w:hideMark/>
          </w:tcPr>
          <w:p w14:paraId="75543545" w14:textId="53C9018E"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203" w:author="Tao Huang" w:date="2018-09-04T13:13:00Z"/>
                <w:rFonts w:eastAsia="Times New Roman" w:cs="Times New Roman"/>
                <w:color w:val="000000" w:themeColor="text1"/>
                <w:sz w:val="22"/>
              </w:rPr>
            </w:pPr>
            <w:del w:id="9204" w:author="Tao Huang" w:date="2018-09-04T13:13:00Z">
              <w:r w:rsidRPr="00B66650" w:rsidDel="001739A3">
                <w:rPr>
                  <w:rFonts w:eastAsia="Times New Roman" w:cs="Times New Roman"/>
                  <w:color w:val="000000" w:themeColor="text1"/>
                  <w:sz w:val="22"/>
                </w:rPr>
                <w:delText>39.2%</w:delText>
              </w:r>
            </w:del>
          </w:p>
        </w:tc>
        <w:tc>
          <w:tcPr>
            <w:tcW w:w="694" w:type="dxa"/>
            <w:shd w:val="clear" w:color="auto" w:fill="auto"/>
            <w:hideMark/>
          </w:tcPr>
          <w:p w14:paraId="3A8C87DC" w14:textId="614D8850"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205" w:author="Tao Huang" w:date="2018-09-04T13:13:00Z"/>
                <w:rFonts w:eastAsia="Times New Roman" w:cs="Times New Roman"/>
                <w:color w:val="000000" w:themeColor="text1"/>
                <w:sz w:val="22"/>
              </w:rPr>
            </w:pPr>
            <w:del w:id="9206" w:author="Tao Huang" w:date="2018-09-04T13:13:00Z">
              <w:r w:rsidRPr="00B66650" w:rsidDel="001739A3">
                <w:rPr>
                  <w:rFonts w:eastAsia="Times New Roman" w:cs="Times New Roman"/>
                  <w:color w:val="000000" w:themeColor="text1"/>
                  <w:sz w:val="22"/>
                </w:rPr>
                <w:delText>2</w:delText>
              </w:r>
            </w:del>
          </w:p>
        </w:tc>
        <w:tc>
          <w:tcPr>
            <w:tcW w:w="841" w:type="dxa"/>
            <w:shd w:val="clear" w:color="auto" w:fill="auto"/>
            <w:hideMark/>
          </w:tcPr>
          <w:p w14:paraId="3C44DD10" w14:textId="76735C3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207" w:author="Tao Huang" w:date="2018-09-04T13:13:00Z"/>
                <w:rFonts w:eastAsia="Times New Roman" w:cs="Times New Roman"/>
                <w:color w:val="000000" w:themeColor="text1"/>
                <w:sz w:val="22"/>
              </w:rPr>
            </w:pPr>
            <w:del w:id="9208" w:author="Tao Huang" w:date="2018-09-04T13:13:00Z">
              <w:r w:rsidRPr="00B66650" w:rsidDel="001739A3">
                <w:rPr>
                  <w:rFonts w:eastAsia="Times New Roman" w:cs="Times New Roman"/>
                  <w:color w:val="000000" w:themeColor="text1"/>
                  <w:sz w:val="22"/>
                </w:rPr>
                <w:delText>0.679</w:delText>
              </w:r>
            </w:del>
          </w:p>
        </w:tc>
        <w:tc>
          <w:tcPr>
            <w:tcW w:w="692" w:type="dxa"/>
            <w:shd w:val="clear" w:color="auto" w:fill="auto"/>
            <w:hideMark/>
          </w:tcPr>
          <w:p w14:paraId="38E175FF" w14:textId="42A4E306"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209" w:author="Tao Huang" w:date="2018-09-04T13:13:00Z"/>
                <w:rFonts w:eastAsia="Times New Roman" w:cs="Times New Roman"/>
                <w:color w:val="000000" w:themeColor="text1"/>
                <w:sz w:val="22"/>
              </w:rPr>
            </w:pPr>
            <w:del w:id="9210" w:author="Tao Huang" w:date="2018-09-04T13:13:00Z">
              <w:r w:rsidRPr="00B66650" w:rsidDel="001739A3">
                <w:rPr>
                  <w:rFonts w:eastAsia="Times New Roman" w:cs="Times New Roman"/>
                  <w:color w:val="000000" w:themeColor="text1"/>
                  <w:sz w:val="22"/>
                </w:rPr>
                <w:delText>2</w:delText>
              </w:r>
            </w:del>
          </w:p>
        </w:tc>
        <w:tc>
          <w:tcPr>
            <w:tcW w:w="1390" w:type="dxa"/>
            <w:shd w:val="clear" w:color="auto" w:fill="auto"/>
            <w:noWrap/>
            <w:hideMark/>
          </w:tcPr>
          <w:p w14:paraId="3C78808B" w14:textId="4AA63692"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211" w:author="Tao Huang" w:date="2018-09-04T13:13:00Z"/>
                <w:rFonts w:eastAsia="Times New Roman" w:cs="Times New Roman"/>
                <w:color w:val="000000" w:themeColor="text1"/>
                <w:sz w:val="22"/>
              </w:rPr>
            </w:pPr>
            <w:del w:id="9212" w:author="Tao Huang" w:date="2018-09-04T13:13:00Z">
              <w:r w:rsidRPr="00B66650" w:rsidDel="001739A3">
                <w:rPr>
                  <w:rFonts w:eastAsia="Times New Roman" w:cs="Times New Roman"/>
                  <w:color w:val="000000" w:themeColor="text1"/>
                  <w:sz w:val="22"/>
                </w:rPr>
                <w:delText>0.965</w:delText>
              </w:r>
            </w:del>
          </w:p>
        </w:tc>
        <w:tc>
          <w:tcPr>
            <w:tcW w:w="681" w:type="dxa"/>
            <w:shd w:val="clear" w:color="auto" w:fill="auto"/>
            <w:noWrap/>
            <w:hideMark/>
          </w:tcPr>
          <w:p w14:paraId="75E82438" w14:textId="65884D43" w:rsidR="004C569C" w:rsidRPr="00B66650" w:rsidDel="001739A3"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del w:id="9213" w:author="Tao Huang" w:date="2018-09-04T13:13:00Z"/>
                <w:rFonts w:eastAsia="Times New Roman" w:cs="Times New Roman"/>
                <w:color w:val="000000" w:themeColor="text1"/>
                <w:sz w:val="22"/>
              </w:rPr>
            </w:pPr>
            <w:del w:id="9214" w:author="Tao Huang" w:date="2018-09-04T13:13:00Z">
              <w:r w:rsidRPr="00B66650" w:rsidDel="001739A3">
                <w:rPr>
                  <w:rFonts w:eastAsia="Times New Roman" w:cs="Times New Roman"/>
                  <w:color w:val="000000" w:themeColor="text1"/>
                  <w:sz w:val="22"/>
                </w:rPr>
                <w:delText>1</w:delText>
              </w:r>
            </w:del>
          </w:p>
        </w:tc>
      </w:tr>
    </w:tbl>
    <w:p w14:paraId="6C5E953B" w14:textId="24E3823D" w:rsidR="004C569C" w:rsidRPr="001E17BA" w:rsidDel="00985B8E" w:rsidRDefault="004C569C" w:rsidP="004C569C">
      <w:pPr>
        <w:shd w:val="clear" w:color="auto" w:fill="FFFFFF" w:themeFill="background1"/>
        <w:spacing w:after="0" w:line="360" w:lineRule="auto"/>
        <w:rPr>
          <w:del w:id="9215" w:author="Tao Huang" w:date="2018-09-04T13:24:00Z"/>
          <w:rFonts w:eastAsia="DengXian" w:cs="Times New Roman"/>
          <w:color w:val="000000" w:themeColor="text1"/>
          <w:sz w:val="22"/>
        </w:rPr>
      </w:pPr>
    </w:p>
    <w:p w14:paraId="038FE7C8" w14:textId="7EBE8AB9" w:rsidR="004C569C" w:rsidRPr="001E17BA" w:rsidDel="00985B8E" w:rsidRDefault="004C569C" w:rsidP="004C569C">
      <w:pPr>
        <w:shd w:val="clear" w:color="auto" w:fill="FFFFFF" w:themeFill="background1"/>
        <w:spacing w:after="0" w:line="360" w:lineRule="auto"/>
        <w:jc w:val="center"/>
        <w:rPr>
          <w:del w:id="9216" w:author="Tao Huang" w:date="2018-09-04T13:24:00Z"/>
          <w:rFonts w:eastAsia="DengXian" w:cs="Times New Roman"/>
          <w:color w:val="000000" w:themeColor="text1"/>
          <w:sz w:val="22"/>
        </w:rPr>
      </w:pPr>
      <w:del w:id="9217" w:author="Tao Huang" w:date="2018-09-04T13:24:00Z">
        <w:r w:rsidRPr="001E17BA" w:rsidDel="00985B8E">
          <w:rPr>
            <w:rFonts w:eastAsia="DengXian" w:cs="Times New Roman"/>
            <w:color w:val="000000" w:themeColor="text1"/>
            <w:sz w:val="22"/>
          </w:rPr>
          <w:delText xml:space="preserve">Table </w:delText>
        </w:r>
        <w:r w:rsidR="005651D0" w:rsidDel="00985B8E">
          <w:rPr>
            <w:rFonts w:eastAsia="DengXian" w:cs="Times New Roman"/>
            <w:noProof/>
            <w:color w:val="000000" w:themeColor="text1"/>
            <w:sz w:val="22"/>
          </w:rPr>
          <w:delText>3.</w:delText>
        </w:r>
        <w:r w:rsidR="005651D0" w:rsidDel="00985B8E">
          <w:rPr>
            <w:rFonts w:eastAsia="DengXian" w:cs="Times New Roman"/>
            <w:noProof/>
            <w:color w:val="000000" w:themeColor="text1"/>
            <w:sz w:val="22"/>
          </w:rPr>
          <w:tab/>
        </w:r>
        <w:r w:rsidRPr="001E17BA" w:rsidDel="00985B8E">
          <w:rPr>
            <w:rFonts w:eastAsia="DengXian" w:cs="Times New Roman"/>
            <w:color w:val="000000" w:themeColor="text1"/>
            <w:sz w:val="22"/>
          </w:rPr>
          <w:delText>The p-values of the Wilcoxon Sign Rank (WSR) test</w:delText>
        </w:r>
      </w:del>
    </w:p>
    <w:p w14:paraId="62FA9E66" w14:textId="59F2B285" w:rsidR="001739A3" w:rsidRPr="001E17BA" w:rsidDel="008967F7" w:rsidRDefault="00985B8E" w:rsidP="004C569C">
      <w:pPr>
        <w:shd w:val="clear" w:color="auto" w:fill="FFFFFF" w:themeFill="background1"/>
        <w:spacing w:after="0" w:line="360" w:lineRule="auto"/>
        <w:rPr>
          <w:del w:id="9218" w:author="韬 黄" w:date="2018-10-08T15:14:00Z"/>
          <w:rFonts w:eastAsia="DengXian" w:cs="Times New Roman"/>
          <w:color w:val="000000" w:themeColor="text1"/>
          <w:sz w:val="22"/>
        </w:rPr>
      </w:pPr>
      <w:ins w:id="9219" w:author="Tao Huang" w:date="2018-09-04T13:24:00Z">
        <w:del w:id="9220" w:author="韬 黄" w:date="2018-10-08T15:14:00Z">
          <w:r w:rsidDel="008967F7">
            <w:rPr>
              <w:rFonts w:eastAsia="DengXian" w:cs="Times New Roman"/>
              <w:color w:val="000000" w:themeColor="text1"/>
              <w:sz w:val="22"/>
            </w:rPr>
            <w:delText xml:space="preserve"> </w:delText>
          </w:r>
          <w:r w:rsidR="00645EBF" w:rsidDel="008967F7">
            <w:rPr>
              <w:rFonts w:eastAsia="DengXian" w:cs="Times New Roman"/>
              <w:color w:val="000000" w:themeColor="text1"/>
              <w:sz w:val="22"/>
            </w:rPr>
            <w:delText xml:space="preserve"> </w:delText>
          </w:r>
        </w:del>
      </w:ins>
    </w:p>
    <w:p w14:paraId="23C32ED9" w14:textId="6D9E234B" w:rsidR="004C569C" w:rsidRPr="001E17BA" w:rsidDel="00364488" w:rsidRDefault="004C569C">
      <w:pPr>
        <w:shd w:val="clear" w:color="auto" w:fill="FFFFFF" w:themeFill="background1"/>
        <w:spacing w:after="0" w:line="360" w:lineRule="auto"/>
        <w:rPr>
          <w:del w:id="9221" w:author="Tao Huang" w:date="2018-09-06T12:31:00Z"/>
          <w:rFonts w:cs="Times New Roman"/>
          <w:color w:val="000000" w:themeColor="text1"/>
          <w:sz w:val="22"/>
        </w:rPr>
      </w:pPr>
      <w:r w:rsidRPr="001E17BA">
        <w:rPr>
          <w:rFonts w:eastAsia="DengXian" w:cs="Times New Roman"/>
          <w:color w:val="000000" w:themeColor="text1"/>
          <w:sz w:val="22"/>
        </w:rPr>
        <w:t>We also investigate the models’ forecasting performance for the time period</w:t>
      </w:r>
      <w:ins w:id="9222" w:author="韬 黄" w:date="2018-10-08T15:15:00Z">
        <w:r w:rsidR="00770815">
          <w:rPr>
            <w:rFonts w:eastAsia="DengXian" w:cs="Times New Roman"/>
            <w:color w:val="000000" w:themeColor="text1"/>
            <w:sz w:val="22"/>
          </w:rPr>
          <w:t>s</w:t>
        </w:r>
      </w:ins>
      <w:r w:rsidRPr="001E17BA">
        <w:rPr>
          <w:rFonts w:eastAsia="DengXian" w:cs="Times New Roman"/>
          <w:color w:val="000000" w:themeColor="text1"/>
          <w:sz w:val="22"/>
        </w:rPr>
        <w:t xml:space="preserve"> </w:t>
      </w:r>
      <w:r w:rsidRPr="001E17BA">
        <w:rPr>
          <w:rFonts w:cs="Times New Roman"/>
          <w:color w:val="000000" w:themeColor="text1"/>
          <w:sz w:val="22"/>
        </w:rPr>
        <w:t xml:space="preserve">depending on whether </w:t>
      </w:r>
      <w:del w:id="9223" w:author="韬 黄" w:date="2018-10-08T15:15:00Z">
        <w:r w:rsidRPr="001E17BA" w:rsidDel="00770815">
          <w:rPr>
            <w:rFonts w:cs="Times New Roman"/>
            <w:color w:val="000000" w:themeColor="text1"/>
            <w:sz w:val="22"/>
          </w:rPr>
          <w:delText xml:space="preserve">or not </w:delText>
        </w:r>
      </w:del>
      <w:r w:rsidRPr="001E17BA">
        <w:rPr>
          <w:rFonts w:cs="Times New Roman"/>
          <w:color w:val="000000" w:themeColor="text1"/>
          <w:sz w:val="22"/>
        </w:rPr>
        <w:t xml:space="preserve">the focal product is being </w:t>
      </w:r>
      <w:r w:rsidR="00520442">
        <w:rPr>
          <w:rFonts w:cs="Times New Roman"/>
          <w:color w:val="000000" w:themeColor="text1"/>
          <w:sz w:val="22"/>
        </w:rPr>
        <w:t>promoted</w:t>
      </w:r>
      <w:r w:rsidRPr="001E17BA">
        <w:rPr>
          <w:rFonts w:cs="Times New Roman"/>
          <w:color w:val="000000" w:themeColor="text1"/>
          <w:sz w:val="22"/>
        </w:rPr>
        <w:t xml:space="preserve"> </w:t>
      </w:r>
      <w:del w:id="9224" w:author="韬 黄" w:date="2018-10-08T15:15:00Z">
        <w:r w:rsidRPr="001E17BA" w:rsidDel="00770815">
          <w:rPr>
            <w:rFonts w:cs="Times New Roman"/>
            <w:color w:val="000000" w:themeColor="text1"/>
            <w:sz w:val="22"/>
          </w:rPr>
          <w:delText xml:space="preserve">as </w:delText>
        </w:r>
      </w:del>
      <w:ins w:id="9225" w:author="韬 黄" w:date="2018-10-08T15:15:00Z">
        <w:r w:rsidR="00770815">
          <w:rPr>
            <w:rFonts w:cs="Times New Roman"/>
            <w:color w:val="000000" w:themeColor="text1"/>
            <w:sz w:val="22"/>
          </w:rPr>
          <w:t>because</w:t>
        </w:r>
        <w:r w:rsidR="00770815" w:rsidRPr="001E17BA">
          <w:rPr>
            <w:rFonts w:cs="Times New Roman"/>
            <w:color w:val="000000" w:themeColor="text1"/>
            <w:sz w:val="22"/>
          </w:rPr>
          <w:t xml:space="preserve"> </w:t>
        </w:r>
      </w:ins>
      <w:r w:rsidRPr="001E17BA">
        <w:rPr>
          <w:rFonts w:cs="Times New Roman"/>
          <w:color w:val="000000" w:themeColor="text1"/>
          <w:sz w:val="22"/>
        </w:rPr>
        <w:t xml:space="preserve">the </w:t>
      </w:r>
      <w:ins w:id="9226" w:author="韬 黄" w:date="2018-10-08T15:17:00Z">
        <w:r w:rsidR="00FA6BCB">
          <w:rPr>
            <w:rFonts w:cs="Times New Roman"/>
            <w:color w:val="000000" w:themeColor="text1"/>
            <w:sz w:val="22"/>
          </w:rPr>
          <w:t xml:space="preserve">corresponding </w:t>
        </w:r>
      </w:ins>
      <w:r w:rsidRPr="001E17BA">
        <w:rPr>
          <w:rFonts w:cs="Times New Roman"/>
          <w:color w:val="000000" w:themeColor="text1"/>
          <w:sz w:val="22"/>
        </w:rPr>
        <w:t xml:space="preserve">sales </w:t>
      </w:r>
      <w:del w:id="9227" w:author="韬 黄" w:date="2018-10-08T15:17:00Z">
        <w:r w:rsidRPr="001E17BA" w:rsidDel="00FA6BCB">
          <w:rPr>
            <w:rFonts w:cs="Times New Roman"/>
            <w:color w:val="000000" w:themeColor="text1"/>
            <w:sz w:val="22"/>
          </w:rPr>
          <w:delText xml:space="preserve">for </w:delText>
        </w:r>
      </w:del>
      <w:del w:id="9228" w:author="韬 黄" w:date="2018-10-08T15:15:00Z">
        <w:r w:rsidRPr="001E17BA" w:rsidDel="00770815">
          <w:rPr>
            <w:rFonts w:cs="Times New Roman"/>
            <w:color w:val="000000" w:themeColor="text1"/>
            <w:sz w:val="22"/>
          </w:rPr>
          <w:delText xml:space="preserve">these two </w:delText>
        </w:r>
        <w:r w:rsidRPr="001E17BA" w:rsidDel="00770815">
          <w:rPr>
            <w:rFonts w:cs="Times New Roman"/>
            <w:noProof/>
            <w:color w:val="000000" w:themeColor="text1"/>
            <w:sz w:val="22"/>
          </w:rPr>
          <w:delText>periods</w:delText>
        </w:r>
      </w:del>
      <w:del w:id="9229" w:author="韬 黄" w:date="2018-10-08T15:17:00Z">
        <w:r w:rsidRPr="001E17BA" w:rsidDel="00FA6BCB">
          <w:rPr>
            <w:rFonts w:cs="Times New Roman"/>
            <w:color w:val="000000" w:themeColor="text1"/>
            <w:sz w:val="22"/>
          </w:rPr>
          <w:delText xml:space="preserve"> </w:delText>
        </w:r>
      </w:del>
      <w:r w:rsidRPr="001E17BA">
        <w:rPr>
          <w:rFonts w:cs="Times New Roman"/>
          <w:color w:val="000000" w:themeColor="text1"/>
          <w:sz w:val="22"/>
        </w:rPr>
        <w:t xml:space="preserve">tend to exhibit </w:t>
      </w:r>
      <w:ins w:id="9230" w:author="韬 黄" w:date="2018-10-08T15:17:00Z">
        <w:r w:rsidR="00FA6BCB">
          <w:rPr>
            <w:rFonts w:cs="Times New Roman"/>
            <w:color w:val="000000" w:themeColor="text1"/>
            <w:sz w:val="22"/>
          </w:rPr>
          <w:t xml:space="preserve">very </w:t>
        </w:r>
      </w:ins>
      <w:r w:rsidRPr="001E17BA">
        <w:rPr>
          <w:rFonts w:cs="Times New Roman"/>
          <w:color w:val="000000" w:themeColor="text1"/>
          <w:sz w:val="22"/>
        </w:rPr>
        <w:t>different levels of variations</w:t>
      </w:r>
      <w:r w:rsidRPr="001E17BA">
        <w:rPr>
          <w:rStyle w:val="FootnoteReference"/>
          <w:rFonts w:cs="Times New Roman"/>
          <w:color w:val="000000" w:themeColor="text1"/>
          <w:sz w:val="22"/>
        </w:rPr>
        <w:footnoteReference w:id="18"/>
      </w:r>
      <w:r w:rsidRPr="001E17BA">
        <w:rPr>
          <w:rFonts w:cs="Times New Roman"/>
          <w:color w:val="000000" w:themeColor="text1"/>
          <w:sz w:val="22"/>
        </w:rPr>
        <w:t xml:space="preserve">. </w:t>
      </w:r>
      <w:ins w:id="9231" w:author="韬 黄" w:date="2018-10-08T15:17:00Z">
        <w:r w:rsidR="001C6973" w:rsidRPr="001C6973">
          <w:rPr>
            <w:sz w:val="22"/>
            <w:rPrChange w:id="9232" w:author="韬 黄" w:date="2018-10-08T15:17:00Z">
              <w:rPr/>
            </w:rPrChange>
          </w:rPr>
          <w:t xml:space="preserve">We refer these two periods as the promoted period and non-promoted period respectively. </w:t>
        </w:r>
      </w:ins>
      <w:r w:rsidRPr="001E17BA">
        <w:rPr>
          <w:rFonts w:cs="Times New Roman"/>
          <w:color w:val="000000" w:themeColor="text1"/>
          <w:sz w:val="22"/>
        </w:rPr>
        <w:t xml:space="preserve">Table 4 shows the </w:t>
      </w:r>
      <w:r w:rsidRPr="001E17BA">
        <w:rPr>
          <w:rFonts w:eastAsia="DengXian" w:cs="Times New Roman"/>
          <w:color w:val="000000" w:themeColor="text1"/>
          <w:sz w:val="22"/>
        </w:rPr>
        <w:t xml:space="preserve">forecasting performance of the models for the </w:t>
      </w:r>
      <w:del w:id="9233" w:author="Huang T  Dr (Surrey Business Schl)" w:date="2018-09-06T12:18:00Z">
        <w:r w:rsidRPr="001E17BA" w:rsidDel="002F7FA1">
          <w:rPr>
            <w:rFonts w:eastAsia="DengXian" w:cs="Times New Roman"/>
            <w:color w:val="000000" w:themeColor="text1"/>
            <w:sz w:val="22"/>
          </w:rPr>
          <w:delText>non-</w:delText>
        </w:r>
      </w:del>
      <w:r w:rsidRPr="001E17BA">
        <w:rPr>
          <w:rFonts w:eastAsia="DengXian" w:cs="Times New Roman"/>
          <w:color w:val="000000" w:themeColor="text1"/>
          <w:sz w:val="22"/>
        </w:rPr>
        <w:t xml:space="preserve">promoted period and the </w:t>
      </w:r>
      <w:ins w:id="9234" w:author="Huang T  Dr (Surrey Business Schl)" w:date="2018-09-06T12:18:00Z">
        <w:r w:rsidR="002F7FA1">
          <w:rPr>
            <w:rFonts w:eastAsia="DengXian" w:cs="Times New Roman"/>
            <w:color w:val="000000" w:themeColor="text1"/>
            <w:sz w:val="22"/>
          </w:rPr>
          <w:t>non-</w:t>
        </w:r>
      </w:ins>
      <w:r w:rsidRPr="001E17BA">
        <w:rPr>
          <w:rFonts w:eastAsia="DengXian" w:cs="Times New Roman"/>
          <w:color w:val="000000" w:themeColor="text1"/>
          <w:sz w:val="22"/>
        </w:rPr>
        <w:t>promoted forecast period respectively</w:t>
      </w:r>
      <w:r w:rsidR="00B83D83">
        <w:rPr>
          <w:rFonts w:eastAsia="DengXian" w:cs="Times New Roman"/>
          <w:color w:val="000000" w:themeColor="text1"/>
          <w:sz w:val="22"/>
        </w:rPr>
        <w:t xml:space="preserve"> for one to eight</w:t>
      </w:r>
      <w:r w:rsidR="008E327C">
        <w:rPr>
          <w:rFonts w:eastAsia="DengXian" w:cs="Times New Roman"/>
          <w:color w:val="000000" w:themeColor="text1"/>
          <w:sz w:val="22"/>
        </w:rPr>
        <w:t>-</w:t>
      </w:r>
      <w:r w:rsidR="00FF3ED4">
        <w:rPr>
          <w:rFonts w:eastAsia="DengXian" w:cs="Times New Roman"/>
          <w:color w:val="000000" w:themeColor="text1"/>
          <w:sz w:val="22"/>
        </w:rPr>
        <w:t xml:space="preserve">week </w:t>
      </w:r>
      <w:r w:rsidR="00B83D83">
        <w:rPr>
          <w:rFonts w:eastAsia="DengXian" w:cs="Times New Roman"/>
          <w:color w:val="000000" w:themeColor="text1"/>
          <w:sz w:val="22"/>
        </w:rPr>
        <w:t>forecast horizon</w:t>
      </w:r>
      <w:r w:rsidR="00B83D83">
        <w:rPr>
          <w:rStyle w:val="FootnoteReference"/>
          <w:rFonts w:eastAsia="DengXian" w:cs="Times New Roman"/>
          <w:color w:val="000000" w:themeColor="text1"/>
          <w:sz w:val="22"/>
        </w:rPr>
        <w:footnoteReference w:id="19"/>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sidR="00520442">
        <w:rPr>
          <w:rFonts w:cs="Times New Roman"/>
          <w:color w:val="000000" w:themeColor="text1"/>
          <w:sz w:val="22"/>
        </w:rPr>
        <w:t>2</w:t>
      </w:r>
      <w:r w:rsidRPr="001E17BA">
        <w:rPr>
          <w:rFonts w:cs="Times New Roman"/>
          <w:color w:val="000000" w:themeColor="text1"/>
          <w:sz w:val="22"/>
        </w:rPr>
        <w:t>. Of the many detailed comparisons</w:t>
      </w:r>
      <w:ins w:id="9235" w:author="韬 黄" w:date="2018-10-08T15:21:00Z">
        <w:r w:rsidR="007D70C3">
          <w:rPr>
            <w:rFonts w:cs="Times New Roman"/>
            <w:color w:val="000000" w:themeColor="text1"/>
            <w:sz w:val="22"/>
          </w:rPr>
          <w:t xml:space="preserve"> possible</w:t>
        </w:r>
      </w:ins>
      <w:ins w:id="9236" w:author="韬 黄" w:date="2018-10-08T15:19:00Z">
        <w:r w:rsidR="007D70C3">
          <w:rPr>
            <w:rFonts w:cs="Times New Roman"/>
            <w:color w:val="000000" w:themeColor="text1"/>
            <w:sz w:val="22"/>
          </w:rPr>
          <w:t xml:space="preserve">, </w:t>
        </w:r>
      </w:ins>
      <w:ins w:id="9237" w:author="韬 黄" w:date="2018-10-08T15:21:00Z">
        <w:r w:rsidR="007D70C3" w:rsidRPr="007D70C3">
          <w:rPr>
            <w:rFonts w:cs="Times New Roman"/>
            <w:color w:val="000000" w:themeColor="text1"/>
            <w:sz w:val="22"/>
          </w:rPr>
          <w:t>the following seem particularly important:</w:t>
        </w:r>
        <w:r w:rsidR="007D70C3">
          <w:rPr>
            <w:rFonts w:cs="Times New Roman"/>
            <w:color w:val="000000" w:themeColor="text1"/>
            <w:sz w:val="22"/>
          </w:rPr>
          <w:t xml:space="preserve"> </w:t>
        </w:r>
      </w:ins>
      <w:del w:id="9238" w:author="韬 黄" w:date="2018-10-08T15:19:00Z">
        <w:r w:rsidRPr="001E17BA" w:rsidDel="007D70C3">
          <w:rPr>
            <w:rFonts w:cs="Times New Roman"/>
            <w:color w:val="000000" w:themeColor="text1"/>
            <w:sz w:val="22"/>
          </w:rPr>
          <w:delText xml:space="preserve"> possibl</w:delText>
        </w:r>
      </w:del>
      <w:ins w:id="9239" w:author="韬 黄" w:date="2018-10-08T15:18:00Z">
        <w:r w:rsidR="001C6973" w:rsidRPr="001C6973">
          <w:rPr>
            <w:rFonts w:cs="Times New Roman"/>
            <w:color w:val="000000" w:themeColor="text1"/>
            <w:sz w:val="22"/>
          </w:rPr>
          <w:t>the ADL-intra-IC model has the best forecasting performance for the non</w:t>
        </w:r>
        <w:r w:rsidR="007D70C3">
          <w:rPr>
            <w:rFonts w:cs="Times New Roman"/>
            <w:color w:val="000000" w:themeColor="text1"/>
            <w:sz w:val="22"/>
          </w:rPr>
          <w:t xml:space="preserve">-promoted period but only has </w:t>
        </w:r>
        <w:r w:rsidR="001C6973" w:rsidRPr="001C6973">
          <w:rPr>
            <w:rFonts w:cs="Times New Roman"/>
            <w:color w:val="000000" w:themeColor="text1"/>
            <w:sz w:val="22"/>
          </w:rPr>
          <w:t xml:space="preserve">moderate performance for the promoted period. A possible explanation is that the estimated bias used for the correction gets submerged by the high variations of the product sales when the focal product is being promoted. In contrast, the ADL-intra-EWC model has the best performance for the promoted period. Therefore, we forge a combined model between these two models, named as the ADL-EWC-IC model. The ADL-EWC-IC model will be identical to the ADL-intra-EWC model for the promoted period and to the ADL-intra-IC model for the non-promoted period. To make a fair comparison, we </w:t>
        </w:r>
      </w:ins>
      <w:ins w:id="9240" w:author="韬 黄" w:date="2018-10-08T15:24:00Z">
        <w:r w:rsidR="007D70C3">
          <w:rPr>
            <w:rFonts w:cs="Times New Roman"/>
            <w:color w:val="000000" w:themeColor="text1"/>
            <w:sz w:val="22"/>
          </w:rPr>
          <w:t xml:space="preserve">further </w:t>
        </w:r>
      </w:ins>
      <w:ins w:id="9241" w:author="韬 黄" w:date="2018-10-08T15:18:00Z">
        <w:r w:rsidR="001C6973" w:rsidRPr="001C6973">
          <w:rPr>
            <w:rFonts w:cs="Times New Roman"/>
            <w:color w:val="000000" w:themeColor="text1"/>
            <w:sz w:val="22"/>
          </w:rPr>
          <w:t>evaluate</w:t>
        </w:r>
      </w:ins>
      <w:ins w:id="9242" w:author="韬 黄" w:date="2018-10-08T15:24:00Z">
        <w:r w:rsidR="007D70C3">
          <w:rPr>
            <w:rFonts w:cs="Times New Roman"/>
            <w:color w:val="000000" w:themeColor="text1"/>
            <w:sz w:val="22"/>
          </w:rPr>
          <w:t xml:space="preserve"> the</w:t>
        </w:r>
      </w:ins>
      <w:ins w:id="9243" w:author="韬 黄" w:date="2018-10-08T15:18:00Z">
        <w:r w:rsidR="001C6973" w:rsidRPr="001C6973">
          <w:rPr>
            <w:rFonts w:cs="Times New Roman"/>
            <w:color w:val="000000" w:themeColor="text1"/>
            <w:sz w:val="22"/>
          </w:rPr>
          <w:t xml:space="preserve"> performance of the ADL-EWC-IC model based on previously unseen data (e.g., the data from the same </w:t>
        </w:r>
      </w:ins>
      <w:ins w:id="9244" w:author="韬 黄" w:date="2018-10-08T15:25:00Z">
        <w:r w:rsidR="007D70C3">
          <w:rPr>
            <w:rFonts w:cs="Times New Roman"/>
            <w:color w:val="000000" w:themeColor="text1"/>
            <w:sz w:val="22"/>
          </w:rPr>
          <w:t xml:space="preserve">28 </w:t>
        </w:r>
      </w:ins>
      <w:ins w:id="9245" w:author="韬 黄" w:date="2018-10-08T15:18:00Z">
        <w:r w:rsidR="001C6973" w:rsidRPr="001C6973">
          <w:rPr>
            <w:rFonts w:cs="Times New Roman"/>
            <w:color w:val="000000" w:themeColor="text1"/>
            <w:sz w:val="22"/>
          </w:rPr>
          <w:t xml:space="preserve">product categories but from a set of different 28 stores). Table 5 shows the forecasting performance </w:t>
        </w:r>
      </w:ins>
      <w:ins w:id="9246" w:author="韬 黄" w:date="2018-10-08T15:37:00Z">
        <w:r w:rsidR="00DD06AA">
          <w:rPr>
            <w:rFonts w:cs="Times New Roman"/>
            <w:color w:val="000000" w:themeColor="text1"/>
            <w:sz w:val="22"/>
          </w:rPr>
          <w:t>of</w:t>
        </w:r>
      </w:ins>
      <w:ins w:id="9247" w:author="韬 黄" w:date="2018-10-08T15:18:00Z">
        <w:r w:rsidR="001C6973" w:rsidRPr="001C6973">
          <w:rPr>
            <w:rFonts w:cs="Times New Roman"/>
            <w:color w:val="000000" w:themeColor="text1"/>
            <w:sz w:val="22"/>
          </w:rPr>
          <w:t xml:space="preserve"> the ADL-EWC-IC m</w:t>
        </w:r>
        <w:r w:rsidR="007D70C3">
          <w:rPr>
            <w:rFonts w:cs="Times New Roman"/>
            <w:color w:val="000000" w:themeColor="text1"/>
            <w:sz w:val="22"/>
          </w:rPr>
          <w:t xml:space="preserve">odel compared to other </w:t>
        </w:r>
      </w:ins>
      <w:ins w:id="9248" w:author="韬 黄" w:date="2018-10-08T15:37:00Z">
        <w:r w:rsidR="00DD06AA">
          <w:rPr>
            <w:rFonts w:cs="Times New Roman"/>
            <w:color w:val="000000" w:themeColor="text1"/>
            <w:sz w:val="22"/>
          </w:rPr>
          <w:t>three</w:t>
        </w:r>
      </w:ins>
      <w:ins w:id="9249" w:author="韬 黄" w:date="2018-10-08T15:34:00Z">
        <w:r w:rsidR="00DD06AA">
          <w:rPr>
            <w:rFonts w:cs="Times New Roman"/>
            <w:color w:val="000000" w:themeColor="text1"/>
            <w:sz w:val="22"/>
          </w:rPr>
          <w:t xml:space="preserve"> </w:t>
        </w:r>
      </w:ins>
      <w:ins w:id="9250" w:author="韬 黄" w:date="2018-10-08T15:18:00Z">
        <w:r w:rsidR="007D70C3">
          <w:rPr>
            <w:rFonts w:cs="Times New Roman"/>
            <w:color w:val="000000" w:themeColor="text1"/>
            <w:sz w:val="22"/>
          </w:rPr>
          <w:t>models</w:t>
        </w:r>
      </w:ins>
      <w:ins w:id="9251" w:author="韬 黄" w:date="2018-10-08T15:27:00Z">
        <w:r w:rsidR="004E7BD6">
          <w:rPr>
            <w:rStyle w:val="FootnoteReference"/>
            <w:rFonts w:cs="Times New Roman"/>
            <w:color w:val="000000" w:themeColor="text1"/>
            <w:sz w:val="22"/>
          </w:rPr>
          <w:footnoteReference w:id="20"/>
        </w:r>
      </w:ins>
      <w:ins w:id="9261" w:author="韬 黄" w:date="2018-10-08T15:18:00Z">
        <w:r w:rsidR="001C6973" w:rsidRPr="001C6973">
          <w:rPr>
            <w:rFonts w:cs="Times New Roman"/>
            <w:color w:val="000000" w:themeColor="text1"/>
            <w:sz w:val="22"/>
          </w:rPr>
          <w:t xml:space="preserve">. The results indicate that the ADL-EWC-IC model generally generates the most accurate forecasts across all the models </w:t>
        </w:r>
      </w:ins>
      <w:ins w:id="9262" w:author="韬 黄" w:date="2018-10-08T15:37:00Z">
        <w:r w:rsidR="00DD06AA">
          <w:rPr>
            <w:rFonts w:cs="Times New Roman"/>
            <w:color w:val="000000" w:themeColor="text1"/>
            <w:sz w:val="22"/>
          </w:rPr>
          <w:t xml:space="preserve">even </w:t>
        </w:r>
      </w:ins>
      <w:ins w:id="9263" w:author="韬 黄" w:date="2018-10-08T15:18:00Z">
        <w:r w:rsidR="001C6973" w:rsidRPr="001C6973">
          <w:rPr>
            <w:rFonts w:cs="Times New Roman"/>
            <w:color w:val="000000" w:themeColor="text1"/>
            <w:sz w:val="22"/>
          </w:rPr>
          <w:t xml:space="preserve">for previously unseen data.  </w:t>
        </w:r>
        <w:r w:rsidR="001C6973">
          <w:rPr>
            <w:rFonts w:cs="Times New Roman"/>
            <w:color w:val="000000" w:themeColor="text1"/>
            <w:sz w:val="22"/>
          </w:rPr>
          <w:t xml:space="preserve"> </w:t>
        </w:r>
      </w:ins>
      <w:del w:id="9264" w:author="韬 黄" w:date="2018-10-08T15:18:00Z">
        <w:r w:rsidRPr="001E17BA" w:rsidDel="001C6973">
          <w:rPr>
            <w:rFonts w:cs="Times New Roman"/>
            <w:color w:val="000000" w:themeColor="text1"/>
            <w:sz w:val="22"/>
          </w:rPr>
          <w:delText>e,</w:delText>
        </w:r>
      </w:del>
      <w:ins w:id="9265" w:author="韬 黄" w:date="2018-10-08T15:18:00Z">
        <w:r w:rsidR="001C6973">
          <w:rPr>
            <w:rFonts w:cs="Times New Roman"/>
            <w:color w:val="000000" w:themeColor="text1"/>
            <w:sz w:val="22"/>
          </w:rPr>
          <w:t xml:space="preserve"> </w:t>
        </w:r>
      </w:ins>
      <w:del w:id="9266" w:author="韬 黄" w:date="2018-10-08T15:18:00Z">
        <w:r w:rsidRPr="001E17BA" w:rsidDel="001C6973">
          <w:rPr>
            <w:rFonts w:cs="Times New Roman"/>
            <w:color w:val="000000" w:themeColor="text1"/>
            <w:sz w:val="22"/>
          </w:rPr>
          <w:delText xml:space="preserve"> </w:delText>
        </w:r>
      </w:del>
      <w:del w:id="9267" w:author="Tao Huang" w:date="2018-09-06T12:31:00Z">
        <w:r w:rsidRPr="001E17BA" w:rsidDel="00364488">
          <w:rPr>
            <w:rFonts w:cs="Times New Roman"/>
            <w:color w:val="000000" w:themeColor="text1"/>
            <w:sz w:val="22"/>
          </w:rPr>
          <w:delText>the following seem particularly important:</w:delText>
        </w:r>
      </w:del>
    </w:p>
    <w:p w14:paraId="11E90DC8" w14:textId="387DA623" w:rsidR="004C569C" w:rsidRPr="001E17BA" w:rsidDel="00364488" w:rsidRDefault="004C569C">
      <w:pPr>
        <w:shd w:val="clear" w:color="auto" w:fill="FFFFFF" w:themeFill="background1"/>
        <w:spacing w:after="0" w:line="360" w:lineRule="auto"/>
        <w:rPr>
          <w:del w:id="9268" w:author="Tao Huang" w:date="2018-09-06T12:31:00Z"/>
          <w:rFonts w:cs="Times New Roman"/>
          <w:color w:val="000000" w:themeColor="text1"/>
          <w:sz w:val="22"/>
        </w:rPr>
        <w:pPrChange w:id="9269" w:author="Tao Huang" w:date="2018-09-06T12:31:00Z">
          <w:pPr>
            <w:pStyle w:val="ListParagraph"/>
            <w:shd w:val="clear" w:color="auto" w:fill="FFFFFF" w:themeFill="background1"/>
            <w:spacing w:after="0" w:line="360" w:lineRule="auto"/>
            <w:ind w:left="780"/>
          </w:pPr>
        </w:pPrChange>
      </w:pPr>
    </w:p>
    <w:p w14:paraId="211EB5FB" w14:textId="676878DF" w:rsidR="004C569C" w:rsidRPr="001E17BA" w:rsidDel="00364488" w:rsidRDefault="004C569C">
      <w:pPr>
        <w:shd w:val="clear" w:color="auto" w:fill="FFFFFF" w:themeFill="background1"/>
        <w:spacing w:after="0" w:line="360" w:lineRule="auto"/>
        <w:rPr>
          <w:del w:id="9270" w:author="Tao Huang" w:date="2018-09-06T12:31:00Z"/>
          <w:rFonts w:cs="Times New Roman"/>
          <w:color w:val="000000" w:themeColor="text1"/>
          <w:sz w:val="22"/>
        </w:rPr>
        <w:pPrChange w:id="9271" w:author="Tao Huang" w:date="2018-09-06T12:31:00Z">
          <w:pPr>
            <w:pStyle w:val="ListParagraph"/>
            <w:numPr>
              <w:numId w:val="10"/>
            </w:numPr>
            <w:shd w:val="clear" w:color="auto" w:fill="FFFFFF" w:themeFill="background1"/>
            <w:spacing w:after="0" w:line="360" w:lineRule="auto"/>
            <w:ind w:left="780" w:hanging="720"/>
          </w:pPr>
        </w:pPrChange>
      </w:pPr>
      <w:del w:id="9272" w:author="Tao Huang" w:date="2018-09-06T12:31:00Z">
        <w:r w:rsidRPr="001E17BA" w:rsidDel="00364488">
          <w:rPr>
            <w:rFonts w:cs="Times New Roman"/>
            <w:color w:val="000000" w:themeColor="text1"/>
            <w:sz w:val="22"/>
          </w:rPr>
          <w:delText>Models that include competitive information (e.g., ADL-intra) outperform those that only include focal product information (e.g., ADL-own).</w:delText>
        </w:r>
      </w:del>
    </w:p>
    <w:p w14:paraId="3238304E" w14:textId="594187B4" w:rsidR="004C569C" w:rsidRPr="0078177F" w:rsidDel="00C240F3" w:rsidRDefault="004C569C">
      <w:pPr>
        <w:shd w:val="clear" w:color="auto" w:fill="FFFFFF" w:themeFill="background1"/>
        <w:spacing w:after="0" w:line="360" w:lineRule="auto"/>
        <w:rPr>
          <w:del w:id="9273" w:author="韬 黄" w:date="2018-09-28T17:08:00Z"/>
          <w:rFonts w:cs="Times New Roman"/>
          <w:color w:val="000000" w:themeColor="text1"/>
          <w:sz w:val="22"/>
        </w:rPr>
        <w:pPrChange w:id="9274" w:author="韬 黄" w:date="2018-09-28T17:08:00Z">
          <w:pPr>
            <w:pStyle w:val="ListParagraph"/>
            <w:numPr>
              <w:numId w:val="10"/>
            </w:numPr>
            <w:shd w:val="clear" w:color="auto" w:fill="FFFFFF" w:themeFill="background1"/>
            <w:spacing w:after="0" w:line="360" w:lineRule="auto"/>
            <w:ind w:left="780" w:hanging="720"/>
          </w:pPr>
        </w:pPrChange>
      </w:pPr>
      <w:del w:id="9275" w:author="韬 黄" w:date="2018-09-28T17:08:00Z">
        <w:r w:rsidRPr="0078177F" w:rsidDel="00C240F3">
          <w:rPr>
            <w:rFonts w:cs="Times New Roman"/>
            <w:color w:val="000000" w:themeColor="text1"/>
            <w:sz w:val="22"/>
          </w:rPr>
          <w:delText xml:space="preserve">Models that include the possibility of structural breaks generally outperform those that neglect the possibility. </w:delText>
        </w:r>
      </w:del>
      <w:ins w:id="9276" w:author="Huang T  Dr (Surrey Business Schl)" w:date="2018-09-06T12:24:00Z">
        <w:del w:id="9277" w:author="韬 黄" w:date="2018-09-28T17:08:00Z">
          <w:r w:rsidR="0078177F" w:rsidDel="00C240F3">
            <w:rPr>
              <w:rFonts w:cs="Times New Roman"/>
              <w:color w:val="000000" w:themeColor="text1"/>
              <w:sz w:val="22"/>
            </w:rPr>
            <w:delText>T</w:delText>
          </w:r>
        </w:del>
      </w:ins>
      <w:ins w:id="9278" w:author="Tao Huang" w:date="2018-09-06T12:31:00Z">
        <w:del w:id="9279" w:author="韬 黄" w:date="2018-09-28T17:08:00Z">
          <w:r w:rsidR="00364488" w:rsidDel="00C240F3">
            <w:rPr>
              <w:rFonts w:cs="Times New Roman"/>
              <w:color w:val="000000" w:themeColor="text1"/>
              <w:sz w:val="22"/>
            </w:rPr>
            <w:delText>t</w:delText>
          </w:r>
        </w:del>
      </w:ins>
      <w:ins w:id="9280" w:author="Huang T  Dr (Surrey Business Schl)" w:date="2018-09-06T12:24:00Z">
        <w:del w:id="9281" w:author="韬 黄" w:date="2018-09-28T17:08:00Z">
          <w:r w:rsidR="0078177F" w:rsidRPr="00356C2D" w:rsidDel="00C240F3">
            <w:rPr>
              <w:rFonts w:cs="Times New Roman"/>
              <w:color w:val="000000" w:themeColor="text1"/>
              <w:sz w:val="22"/>
            </w:rPr>
            <w:delText xml:space="preserve">he models which integrate intercept corrections </w:delText>
          </w:r>
          <w:r w:rsidR="0078177F" w:rsidDel="00C240F3">
            <w:rPr>
              <w:rFonts w:cs="Times New Roman"/>
              <w:color w:val="000000" w:themeColor="text1"/>
              <w:sz w:val="22"/>
            </w:rPr>
            <w:delText xml:space="preserve">outperform  </w:delText>
          </w:r>
        </w:del>
      </w:ins>
      <w:del w:id="9282" w:author="韬 黄" w:date="2018-09-28T17:08:00Z">
        <w:r w:rsidRPr="0078177F" w:rsidDel="00C240F3">
          <w:rPr>
            <w:rFonts w:cs="Times New Roman"/>
            <w:color w:val="000000" w:themeColor="text1"/>
            <w:sz w:val="22"/>
          </w:rPr>
          <w:delText>The only exception is, f</w:delText>
        </w:r>
      </w:del>
      <w:ins w:id="9283" w:author="Huang T  Dr (Surrey Business Schl)" w:date="2018-09-06T12:23:00Z">
        <w:del w:id="9284" w:author="韬 黄" w:date="2018-09-28T17:08:00Z">
          <w:r w:rsidR="0078177F" w:rsidDel="00C240F3">
            <w:rPr>
              <w:rFonts w:cs="Times New Roman"/>
              <w:color w:val="000000" w:themeColor="text1"/>
              <w:sz w:val="22"/>
            </w:rPr>
            <w:delText>F</w:delText>
          </w:r>
        </w:del>
      </w:ins>
      <w:del w:id="9285" w:author="韬 黄" w:date="2018-09-28T17:08:00Z">
        <w:r w:rsidRPr="0078177F" w:rsidDel="00C240F3">
          <w:rPr>
            <w:rFonts w:cs="Times New Roman"/>
            <w:color w:val="000000" w:themeColor="text1"/>
            <w:sz w:val="22"/>
          </w:rPr>
          <w:delText>or the promoted periods, the models which integrate intercept corrections do</w:delText>
        </w:r>
      </w:del>
      <w:ins w:id="9286" w:author="Tao Huang" w:date="2018-09-06T12:27:00Z">
        <w:del w:id="9287" w:author="韬 黄" w:date="2018-09-28T17:08:00Z">
          <w:r w:rsidR="0078177F" w:rsidDel="00C240F3">
            <w:rPr>
              <w:rFonts w:cs="Times New Roman"/>
              <w:color w:val="000000" w:themeColor="text1"/>
              <w:sz w:val="22"/>
            </w:rPr>
            <w:delText xml:space="preserve">corrections </w:delText>
          </w:r>
        </w:del>
      </w:ins>
      <w:ins w:id="9288" w:author="Tao Huang" w:date="2018-09-06T12:29:00Z">
        <w:del w:id="9289" w:author="韬 黄" w:date="2018-09-28T17:08:00Z">
          <w:r w:rsidR="00364488" w:rsidDel="00C240F3">
            <w:rPr>
              <w:rFonts w:cs="Times New Roman"/>
              <w:color w:val="000000" w:themeColor="text1"/>
              <w:sz w:val="22"/>
            </w:rPr>
            <w:delText xml:space="preserve">perform especially well during the non-promoted period but do not </w:delText>
          </w:r>
        </w:del>
      </w:ins>
      <w:del w:id="9290" w:author="韬 黄" w:date="2018-09-28T17:08:00Z">
        <w:r w:rsidRPr="0078177F" w:rsidDel="00C240F3">
          <w:rPr>
            <w:rFonts w:cs="Times New Roman"/>
            <w:color w:val="000000" w:themeColor="text1"/>
            <w:sz w:val="22"/>
          </w:rPr>
          <w:delText xml:space="preserve"> not effectively outperform their counterparts</w:delText>
        </w:r>
      </w:del>
      <w:ins w:id="9291" w:author="Tao Huang" w:date="2018-09-06T12:29:00Z">
        <w:del w:id="9292" w:author="韬 黄" w:date="2018-09-28T17:08:00Z">
          <w:r w:rsidR="00364488" w:rsidDel="00C240F3">
            <w:rPr>
              <w:rFonts w:cs="Times New Roman"/>
              <w:color w:val="000000" w:themeColor="text1"/>
              <w:sz w:val="22"/>
            </w:rPr>
            <w:delText xml:space="preserve"> during the promoted period</w:delText>
          </w:r>
        </w:del>
      </w:ins>
      <w:del w:id="9293" w:author="韬 黄" w:date="2018-09-28T17:08:00Z">
        <w:r w:rsidRPr="0078177F" w:rsidDel="00C240F3">
          <w:rPr>
            <w:rFonts w:cs="Times New Roman"/>
            <w:color w:val="000000" w:themeColor="text1"/>
            <w:sz w:val="22"/>
          </w:rPr>
          <w:delText>. This may be due to the high volumes and high variations of the product sales when the focal product is being promoted which submerge the value of the bias correction, a point we return to later.</w:delText>
        </w:r>
      </w:del>
      <w:ins w:id="9294" w:author="Tao Huang" w:date="2018-09-06T12:30:00Z">
        <w:del w:id="9295" w:author="韬 黄" w:date="2018-09-28T17:08:00Z">
          <w:r w:rsidR="00364488" w:rsidDel="00C240F3">
            <w:rPr>
              <w:rFonts w:cs="Times New Roman"/>
              <w:color w:val="000000" w:themeColor="text1"/>
              <w:sz w:val="22"/>
            </w:rPr>
            <w:delText xml:space="preserve"> T</w:delText>
          </w:r>
          <w:r w:rsidR="00364488" w:rsidRPr="00356C2D" w:rsidDel="00C240F3">
            <w:rPr>
              <w:rFonts w:cs="Times New Roman"/>
              <w:color w:val="000000" w:themeColor="text1"/>
              <w:sz w:val="22"/>
            </w:rPr>
            <w:delText xml:space="preserve">he models which integrate </w:delText>
          </w:r>
          <w:r w:rsidR="00364488" w:rsidDel="00C240F3">
            <w:rPr>
              <w:rFonts w:cs="Times New Roman"/>
              <w:color w:val="000000" w:themeColor="text1"/>
              <w:sz w:val="22"/>
            </w:rPr>
            <w:delText>estimation window combining perform especially well during the promoted period</w:delText>
          </w:r>
        </w:del>
      </w:ins>
      <w:ins w:id="9296" w:author="Tao Huang" w:date="2018-09-06T12:31:00Z">
        <w:del w:id="9297" w:author="韬 黄" w:date="2018-09-28T17:08:00Z">
          <w:r w:rsidR="00364488" w:rsidDel="00C240F3">
            <w:rPr>
              <w:rFonts w:cs="Times New Roman"/>
              <w:color w:val="000000" w:themeColor="text1"/>
              <w:sz w:val="22"/>
            </w:rPr>
            <w:delText>.</w:delText>
          </w:r>
        </w:del>
      </w:ins>
    </w:p>
    <w:p w14:paraId="30A1FD2C" w14:textId="41FFE26D" w:rsidR="004C569C" w:rsidRPr="001E17BA" w:rsidDel="00C240F3" w:rsidRDefault="004C569C">
      <w:pPr>
        <w:shd w:val="clear" w:color="auto" w:fill="FFFFFF" w:themeFill="background1"/>
        <w:spacing w:after="0" w:line="360" w:lineRule="auto"/>
        <w:rPr>
          <w:del w:id="9298" w:author="韬 黄" w:date="2018-09-28T17:08:00Z"/>
          <w:rFonts w:cs="Times New Roman"/>
          <w:color w:val="000000" w:themeColor="text1"/>
          <w:sz w:val="22"/>
        </w:rPr>
      </w:pPr>
      <w:del w:id="9299" w:author="韬 黄" w:date="2018-09-28T17:08:00Z">
        <w:r w:rsidRPr="001E17BA" w:rsidDel="00C240F3">
          <w:rPr>
            <w:rFonts w:cs="Times New Roman"/>
            <w:color w:val="000000" w:themeColor="text1"/>
            <w:sz w:val="22"/>
          </w:rPr>
          <w:delText xml:space="preserve">     </w:delText>
        </w:r>
      </w:del>
    </w:p>
    <w:p w14:paraId="517A5CD9" w14:textId="54B19687" w:rsidR="004C569C" w:rsidDel="00C240F3" w:rsidRDefault="004C569C">
      <w:pPr>
        <w:shd w:val="clear" w:color="auto" w:fill="FFFFFF" w:themeFill="background1"/>
        <w:spacing w:after="0" w:line="360" w:lineRule="auto"/>
        <w:rPr>
          <w:del w:id="9300" w:author="韬 黄" w:date="2018-09-28T17:08:00Z"/>
          <w:rFonts w:eastAsia="DengXian" w:cs="Times New Roman"/>
          <w:color w:val="000000" w:themeColor="text1"/>
          <w:sz w:val="22"/>
        </w:rPr>
      </w:pPr>
      <w:del w:id="9301" w:author="韬 黄" w:date="2018-09-28T17:08:00Z">
        <w:r w:rsidRPr="001E17BA" w:rsidDel="00C240F3">
          <w:rPr>
            <w:rFonts w:cs="Times New Roman"/>
            <w:color w:val="000000" w:themeColor="text1"/>
            <w:sz w:val="22"/>
          </w:rPr>
          <w:delText>Table 4.</w:delText>
        </w:r>
        <w:r w:rsidRPr="001E17BA" w:rsidDel="00C240F3">
          <w:rPr>
            <w:rFonts w:cs="Times New Roman"/>
            <w:color w:val="000000" w:themeColor="text1"/>
            <w:sz w:val="22"/>
          </w:rPr>
          <w:tab/>
        </w:r>
        <w:r w:rsidRPr="001E17BA" w:rsidDel="00C240F3">
          <w:rPr>
            <w:rFonts w:eastAsia="DengXian" w:cs="Times New Roman"/>
            <w:color w:val="000000" w:themeColor="text1"/>
            <w:sz w:val="22"/>
          </w:rPr>
          <w:delText xml:space="preserve">The forecasting performance of the models for the promoted and the non-promoted period </w:delText>
        </w:r>
      </w:del>
    </w:p>
    <w:tbl>
      <w:tblPr>
        <w:tblStyle w:val="ListTable1Light1"/>
        <w:tblW w:w="9595" w:type="dxa"/>
        <w:tblInd w:w="-426" w:type="dxa"/>
        <w:tblLook w:val="04A0" w:firstRow="1" w:lastRow="0" w:firstColumn="1" w:lastColumn="0" w:noHBand="0" w:noVBand="1"/>
      </w:tblPr>
      <w:tblGrid>
        <w:gridCol w:w="1843"/>
        <w:gridCol w:w="705"/>
        <w:gridCol w:w="950"/>
        <w:gridCol w:w="828"/>
        <w:gridCol w:w="1390"/>
        <w:gridCol w:w="711"/>
        <w:gridCol w:w="950"/>
        <w:gridCol w:w="828"/>
        <w:gridCol w:w="1390"/>
      </w:tblGrid>
      <w:tr w:rsidR="00B83D83" w:rsidRPr="00B83D83" w:rsidDel="00C240F3" w14:paraId="762A324D" w14:textId="07DE9A1C" w:rsidTr="00B83D83">
        <w:trPr>
          <w:cnfStyle w:val="100000000000" w:firstRow="1" w:lastRow="0" w:firstColumn="0" w:lastColumn="0" w:oddVBand="0" w:evenVBand="0" w:oddHBand="0" w:evenHBand="0" w:firstRowFirstColumn="0" w:firstRowLastColumn="0" w:lastRowFirstColumn="0" w:lastRowLastColumn="0"/>
          <w:trHeight w:val="57"/>
          <w:del w:id="9302"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C266A32" w14:textId="6790B4A8" w:rsidR="00B83D83" w:rsidRPr="00B83D83" w:rsidDel="00C240F3" w:rsidRDefault="00B83D83">
            <w:pPr>
              <w:shd w:val="clear" w:color="auto" w:fill="FFFFFF" w:themeFill="background1"/>
              <w:spacing w:after="0" w:line="360" w:lineRule="auto"/>
              <w:rPr>
                <w:del w:id="9303" w:author="韬 黄" w:date="2018-09-28T17:08:00Z"/>
                <w:rFonts w:eastAsia="Times New Roman" w:cs="Times New Roman"/>
                <w:b w:val="0"/>
                <w:color w:val="000000"/>
                <w:sz w:val="22"/>
              </w:rPr>
              <w:pPrChange w:id="9304" w:author="韬 黄" w:date="2018-09-28T17:08:00Z">
                <w:pPr>
                  <w:spacing w:after="0" w:line="240" w:lineRule="auto"/>
                </w:pPr>
              </w:pPrChange>
            </w:pPr>
            <w:del w:id="9305" w:author="韬 黄" w:date="2018-09-28T17:08:00Z">
              <w:r w:rsidDel="00C240F3">
                <w:rPr>
                  <w:rFonts w:cs="Times New Roman"/>
                  <w:color w:val="000000" w:themeColor="text1"/>
                  <w:sz w:val="22"/>
                </w:rPr>
                <w:delText xml:space="preserve"> </w:delText>
              </w:r>
              <w:r w:rsidRPr="00B83D83" w:rsidDel="00C240F3">
                <w:rPr>
                  <w:rFonts w:eastAsia="Times New Roman" w:cs="Times New Roman"/>
                  <w:b w:val="0"/>
                  <w:color w:val="000000"/>
                  <w:sz w:val="22"/>
                </w:rPr>
                <w:delText>H=8</w:delText>
              </w:r>
            </w:del>
          </w:p>
        </w:tc>
        <w:tc>
          <w:tcPr>
            <w:tcW w:w="3873" w:type="dxa"/>
            <w:gridSpan w:val="4"/>
            <w:shd w:val="clear" w:color="auto" w:fill="auto"/>
            <w:noWrap/>
            <w:hideMark/>
          </w:tcPr>
          <w:p w14:paraId="18C4E279" w14:textId="356F70F1" w:rsidR="00B83D83" w:rsidRPr="00B83D83" w:rsidDel="00C240F3" w:rsidRDefault="00B83D83">
            <w:pPr>
              <w:shd w:val="clear" w:color="auto" w:fill="FFFFFF" w:themeFill="background1"/>
              <w:spacing w:after="0" w:line="360" w:lineRule="auto"/>
              <w:cnfStyle w:val="100000000000" w:firstRow="1" w:lastRow="0" w:firstColumn="0" w:lastColumn="0" w:oddVBand="0" w:evenVBand="0" w:oddHBand="0" w:evenHBand="0" w:firstRowFirstColumn="0" w:firstRowLastColumn="0" w:lastRowFirstColumn="0" w:lastRowLastColumn="0"/>
              <w:rPr>
                <w:del w:id="9306" w:author="韬 黄" w:date="2018-09-28T17:08:00Z"/>
                <w:rFonts w:eastAsia="Times New Roman" w:cs="Times New Roman"/>
                <w:b w:val="0"/>
                <w:color w:val="000000"/>
                <w:sz w:val="22"/>
              </w:rPr>
              <w:pPrChange w:id="9307" w:author="韬 黄" w:date="2018-09-28T17:08:00Z">
                <w:pPr>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9308" w:author="韬 黄" w:date="2018-09-28T17:08:00Z">
              <w:r w:rsidRPr="00B83D83" w:rsidDel="00C240F3">
                <w:rPr>
                  <w:rFonts w:eastAsia="Times New Roman" w:cs="Times New Roman"/>
                  <w:b w:val="0"/>
                  <w:color w:val="000000"/>
                  <w:sz w:val="22"/>
                </w:rPr>
                <w:delText>Non-Promoted period</w:delText>
              </w:r>
            </w:del>
          </w:p>
        </w:tc>
        <w:tc>
          <w:tcPr>
            <w:tcW w:w="3879" w:type="dxa"/>
            <w:gridSpan w:val="4"/>
            <w:shd w:val="clear" w:color="auto" w:fill="auto"/>
            <w:noWrap/>
            <w:hideMark/>
          </w:tcPr>
          <w:p w14:paraId="5430FB6C" w14:textId="0F4C9436" w:rsidR="00B83D83" w:rsidRPr="00B83D83" w:rsidDel="00C240F3" w:rsidRDefault="00B83D83">
            <w:pPr>
              <w:shd w:val="clear" w:color="auto" w:fill="FFFFFF" w:themeFill="background1"/>
              <w:spacing w:after="0" w:line="360" w:lineRule="auto"/>
              <w:cnfStyle w:val="100000000000" w:firstRow="1" w:lastRow="0" w:firstColumn="0" w:lastColumn="0" w:oddVBand="0" w:evenVBand="0" w:oddHBand="0" w:evenHBand="0" w:firstRowFirstColumn="0" w:firstRowLastColumn="0" w:lastRowFirstColumn="0" w:lastRowLastColumn="0"/>
              <w:rPr>
                <w:del w:id="9309" w:author="韬 黄" w:date="2018-09-28T17:08:00Z"/>
                <w:rFonts w:eastAsia="Times New Roman" w:cs="Times New Roman"/>
                <w:b w:val="0"/>
                <w:color w:val="000000"/>
                <w:sz w:val="22"/>
              </w:rPr>
              <w:pPrChange w:id="9310" w:author="韬 黄" w:date="2018-09-28T17:08:00Z">
                <w:pPr>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9311" w:author="韬 黄" w:date="2018-09-28T17:08:00Z">
              <w:r w:rsidRPr="00B83D83" w:rsidDel="00C240F3">
                <w:rPr>
                  <w:rFonts w:eastAsia="Times New Roman" w:cs="Times New Roman"/>
                  <w:b w:val="0"/>
                  <w:color w:val="000000"/>
                  <w:sz w:val="22"/>
                </w:rPr>
                <w:delText>Promoted period</w:delText>
              </w:r>
            </w:del>
          </w:p>
        </w:tc>
      </w:tr>
      <w:tr w:rsidR="00B83D83" w:rsidRPr="00B83D83" w:rsidDel="00C240F3" w14:paraId="18ADC429" w14:textId="135E4F01" w:rsidTr="00B83D83">
        <w:trPr>
          <w:cnfStyle w:val="000000100000" w:firstRow="0" w:lastRow="0" w:firstColumn="0" w:lastColumn="0" w:oddVBand="0" w:evenVBand="0" w:oddHBand="1" w:evenHBand="0" w:firstRowFirstColumn="0" w:firstRowLastColumn="0" w:lastRowFirstColumn="0" w:lastRowLastColumn="0"/>
          <w:trHeight w:val="57"/>
          <w:del w:id="9312"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BD8AC88" w14:textId="01CAEA62" w:rsidR="00B83D83" w:rsidRPr="00B83D83" w:rsidDel="00C240F3" w:rsidRDefault="00B83D83">
            <w:pPr>
              <w:shd w:val="clear" w:color="auto" w:fill="FFFFFF" w:themeFill="background1"/>
              <w:spacing w:after="0" w:line="360" w:lineRule="auto"/>
              <w:rPr>
                <w:del w:id="9313" w:author="韬 黄" w:date="2018-09-28T17:08:00Z"/>
                <w:rFonts w:eastAsia="Times New Roman" w:cs="Times New Roman"/>
                <w:b w:val="0"/>
                <w:color w:val="000000"/>
                <w:sz w:val="22"/>
              </w:rPr>
              <w:pPrChange w:id="9314" w:author="韬 黄" w:date="2018-09-28T17:08:00Z">
                <w:pPr>
                  <w:spacing w:after="0" w:line="240" w:lineRule="auto"/>
                </w:pPr>
              </w:pPrChange>
            </w:pPr>
            <w:del w:id="9315" w:author="韬 黄" w:date="2018-09-28T17:08:00Z">
              <w:r w:rsidRPr="00B83D83" w:rsidDel="00C240F3">
                <w:rPr>
                  <w:rFonts w:eastAsia="Times New Roman" w:cs="Times New Roman"/>
                  <w:b w:val="0"/>
                  <w:color w:val="000000"/>
                  <w:sz w:val="22"/>
                </w:rPr>
                <w:delText>Model/measure</w:delText>
              </w:r>
            </w:del>
          </w:p>
        </w:tc>
        <w:tc>
          <w:tcPr>
            <w:tcW w:w="705" w:type="dxa"/>
            <w:shd w:val="clear" w:color="auto" w:fill="auto"/>
            <w:noWrap/>
            <w:hideMark/>
          </w:tcPr>
          <w:p w14:paraId="525FC149" w14:textId="608E6CA5"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16" w:author="韬 黄" w:date="2018-09-28T17:08:00Z"/>
                <w:rFonts w:eastAsia="Times New Roman" w:cs="Times New Roman"/>
                <w:color w:val="000000"/>
                <w:sz w:val="22"/>
              </w:rPr>
              <w:pPrChange w:id="9317" w:author="韬 黄" w:date="2018-09-28T17:08:00Z">
                <w:pPr>
                  <w:spacing w:after="0" w:line="240" w:lineRule="auto"/>
                  <w:cnfStyle w:val="000000100000" w:firstRow="0" w:lastRow="0" w:firstColumn="0" w:lastColumn="0" w:oddVBand="0" w:evenVBand="0" w:oddHBand="1" w:evenHBand="0" w:firstRowFirstColumn="0" w:firstRowLastColumn="0" w:lastRowFirstColumn="0" w:lastRowLastColumn="0"/>
                </w:pPr>
              </w:pPrChange>
            </w:pPr>
            <w:del w:id="9318" w:author="韬 黄" w:date="2018-09-28T17:08:00Z">
              <w:r w:rsidRPr="00B83D83" w:rsidDel="00C240F3">
                <w:rPr>
                  <w:rFonts w:eastAsia="Times New Roman" w:cs="Times New Roman"/>
                  <w:color w:val="000000"/>
                  <w:sz w:val="22"/>
                </w:rPr>
                <w:delText>MAE</w:delText>
              </w:r>
            </w:del>
          </w:p>
        </w:tc>
        <w:tc>
          <w:tcPr>
            <w:tcW w:w="950" w:type="dxa"/>
            <w:shd w:val="clear" w:color="auto" w:fill="auto"/>
            <w:noWrap/>
            <w:hideMark/>
          </w:tcPr>
          <w:p w14:paraId="3E86EC3B" w14:textId="52EAD4E1"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19" w:author="韬 黄" w:date="2018-09-28T17:08:00Z"/>
                <w:rFonts w:eastAsia="Times New Roman" w:cs="Times New Roman"/>
                <w:color w:val="000000"/>
                <w:sz w:val="22"/>
              </w:rPr>
              <w:pPrChange w:id="9320" w:author="韬 黄" w:date="2018-09-28T17:08:00Z">
                <w:pPr>
                  <w:spacing w:after="0" w:line="240" w:lineRule="auto"/>
                  <w:cnfStyle w:val="000000100000" w:firstRow="0" w:lastRow="0" w:firstColumn="0" w:lastColumn="0" w:oddVBand="0" w:evenVBand="0" w:oddHBand="1" w:evenHBand="0" w:firstRowFirstColumn="0" w:firstRowLastColumn="0" w:lastRowFirstColumn="0" w:lastRowLastColumn="0"/>
                </w:pPr>
              </w:pPrChange>
            </w:pPr>
            <w:del w:id="9321" w:author="韬 黄" w:date="2018-09-28T17:08:00Z">
              <w:r w:rsidRPr="00B83D83" w:rsidDel="00C240F3">
                <w:rPr>
                  <w:rFonts w:eastAsia="Times New Roman" w:cs="Times New Roman"/>
                  <w:color w:val="000000"/>
                  <w:sz w:val="22"/>
                </w:rPr>
                <w:delText>SMAPE</w:delText>
              </w:r>
            </w:del>
          </w:p>
        </w:tc>
        <w:tc>
          <w:tcPr>
            <w:tcW w:w="828" w:type="dxa"/>
            <w:shd w:val="clear" w:color="auto" w:fill="auto"/>
            <w:noWrap/>
            <w:hideMark/>
          </w:tcPr>
          <w:p w14:paraId="59215DB0" w14:textId="15F58B8A"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22" w:author="韬 黄" w:date="2018-09-28T17:08:00Z"/>
                <w:rFonts w:eastAsia="Times New Roman" w:cs="Times New Roman"/>
                <w:color w:val="000000"/>
                <w:sz w:val="22"/>
              </w:rPr>
              <w:pPrChange w:id="9323" w:author="韬 黄" w:date="2018-09-28T17:08: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9324" w:author="韬 黄" w:date="2018-09-28T17:08:00Z">
              <w:r w:rsidRPr="00B83D83" w:rsidDel="00C240F3">
                <w:rPr>
                  <w:rFonts w:eastAsia="Times New Roman" w:cs="Times New Roman"/>
                  <w:color w:val="000000"/>
                  <w:sz w:val="22"/>
                </w:rPr>
                <w:delText>MASE</w:delText>
              </w:r>
            </w:del>
          </w:p>
        </w:tc>
        <w:tc>
          <w:tcPr>
            <w:tcW w:w="1390" w:type="dxa"/>
            <w:shd w:val="clear" w:color="auto" w:fill="auto"/>
            <w:noWrap/>
            <w:hideMark/>
          </w:tcPr>
          <w:p w14:paraId="70140300" w14:textId="07F6F1C5"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25" w:author="韬 黄" w:date="2018-09-28T17:08:00Z"/>
                <w:rFonts w:eastAsia="Times New Roman" w:cs="Times New Roman"/>
                <w:color w:val="000000"/>
                <w:sz w:val="22"/>
              </w:rPr>
              <w:pPrChange w:id="9326" w:author="韬 黄" w:date="2018-09-28T17:08:00Z">
                <w:pPr>
                  <w:spacing w:after="0" w:line="240" w:lineRule="auto"/>
                  <w:cnfStyle w:val="000000100000" w:firstRow="0" w:lastRow="0" w:firstColumn="0" w:lastColumn="0" w:oddVBand="0" w:evenVBand="0" w:oddHBand="1" w:evenHBand="0" w:firstRowFirstColumn="0" w:firstRowLastColumn="0" w:lastRowFirstColumn="0" w:lastRowLastColumn="0"/>
                </w:pPr>
              </w:pPrChange>
            </w:pPr>
            <w:del w:id="9327" w:author="韬 黄" w:date="2018-09-28T17:08:00Z">
              <w:r w:rsidRPr="00B83D83" w:rsidDel="00C240F3">
                <w:rPr>
                  <w:rFonts w:eastAsia="Times New Roman" w:cs="Times New Roman"/>
                  <w:color w:val="000000"/>
                  <w:sz w:val="22"/>
                </w:rPr>
                <w:delText>AvgRelMAE</w:delText>
              </w:r>
            </w:del>
          </w:p>
        </w:tc>
        <w:tc>
          <w:tcPr>
            <w:tcW w:w="711" w:type="dxa"/>
            <w:shd w:val="clear" w:color="auto" w:fill="auto"/>
            <w:noWrap/>
            <w:hideMark/>
          </w:tcPr>
          <w:p w14:paraId="4AC3FD94" w14:textId="27A5D4BB"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28" w:author="韬 黄" w:date="2018-09-28T17:08:00Z"/>
                <w:rFonts w:eastAsia="Times New Roman" w:cs="Times New Roman"/>
                <w:color w:val="000000"/>
                <w:sz w:val="22"/>
              </w:rPr>
              <w:pPrChange w:id="9329" w:author="韬 黄" w:date="2018-09-28T17:08:00Z">
                <w:pPr>
                  <w:spacing w:after="0" w:line="240" w:lineRule="auto"/>
                  <w:cnfStyle w:val="000000100000" w:firstRow="0" w:lastRow="0" w:firstColumn="0" w:lastColumn="0" w:oddVBand="0" w:evenVBand="0" w:oddHBand="1" w:evenHBand="0" w:firstRowFirstColumn="0" w:firstRowLastColumn="0" w:lastRowFirstColumn="0" w:lastRowLastColumn="0"/>
                </w:pPr>
              </w:pPrChange>
            </w:pPr>
            <w:del w:id="9330" w:author="韬 黄" w:date="2018-09-28T17:08:00Z">
              <w:r w:rsidRPr="00B83D83" w:rsidDel="00C240F3">
                <w:rPr>
                  <w:rFonts w:eastAsia="Times New Roman" w:cs="Times New Roman"/>
                  <w:color w:val="000000"/>
                  <w:sz w:val="22"/>
                </w:rPr>
                <w:delText>MAE</w:delText>
              </w:r>
            </w:del>
          </w:p>
        </w:tc>
        <w:tc>
          <w:tcPr>
            <w:tcW w:w="950" w:type="dxa"/>
            <w:shd w:val="clear" w:color="auto" w:fill="auto"/>
            <w:noWrap/>
            <w:hideMark/>
          </w:tcPr>
          <w:p w14:paraId="5BE3E3DE" w14:textId="1FDECC53"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31" w:author="韬 黄" w:date="2018-09-28T17:08:00Z"/>
                <w:rFonts w:eastAsia="Times New Roman" w:cs="Times New Roman"/>
                <w:color w:val="000000"/>
                <w:sz w:val="22"/>
              </w:rPr>
              <w:pPrChange w:id="9332" w:author="韬 黄" w:date="2018-09-28T17:08:00Z">
                <w:pPr>
                  <w:spacing w:after="0" w:line="240" w:lineRule="auto"/>
                  <w:cnfStyle w:val="000000100000" w:firstRow="0" w:lastRow="0" w:firstColumn="0" w:lastColumn="0" w:oddVBand="0" w:evenVBand="0" w:oddHBand="1" w:evenHBand="0" w:firstRowFirstColumn="0" w:firstRowLastColumn="0" w:lastRowFirstColumn="0" w:lastRowLastColumn="0"/>
                </w:pPr>
              </w:pPrChange>
            </w:pPr>
            <w:del w:id="9333" w:author="韬 黄" w:date="2018-09-28T17:08:00Z">
              <w:r w:rsidRPr="00B83D83" w:rsidDel="00C240F3">
                <w:rPr>
                  <w:rFonts w:eastAsia="Times New Roman" w:cs="Times New Roman"/>
                  <w:color w:val="000000"/>
                  <w:sz w:val="22"/>
                </w:rPr>
                <w:delText>SMAPE</w:delText>
              </w:r>
            </w:del>
          </w:p>
        </w:tc>
        <w:tc>
          <w:tcPr>
            <w:tcW w:w="828" w:type="dxa"/>
            <w:shd w:val="clear" w:color="auto" w:fill="auto"/>
            <w:noWrap/>
            <w:hideMark/>
          </w:tcPr>
          <w:p w14:paraId="50A991F7" w14:textId="41513D15"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34" w:author="韬 黄" w:date="2018-09-28T17:08:00Z"/>
                <w:rFonts w:eastAsia="Times New Roman" w:cs="Times New Roman"/>
                <w:color w:val="000000"/>
                <w:sz w:val="22"/>
              </w:rPr>
              <w:pPrChange w:id="9335" w:author="韬 黄" w:date="2018-09-28T17:08:00Z">
                <w:pPr>
                  <w:spacing w:after="0" w:line="240" w:lineRule="auto"/>
                  <w:cnfStyle w:val="000000100000" w:firstRow="0" w:lastRow="0" w:firstColumn="0" w:lastColumn="0" w:oddVBand="0" w:evenVBand="0" w:oddHBand="1" w:evenHBand="0" w:firstRowFirstColumn="0" w:firstRowLastColumn="0" w:lastRowFirstColumn="0" w:lastRowLastColumn="0"/>
                </w:pPr>
              </w:pPrChange>
            </w:pPr>
            <w:del w:id="9336" w:author="韬 黄" w:date="2018-09-28T17:08:00Z">
              <w:r w:rsidRPr="00B83D83" w:rsidDel="00C240F3">
                <w:rPr>
                  <w:rFonts w:eastAsia="Times New Roman" w:cs="Times New Roman"/>
                  <w:color w:val="000000"/>
                  <w:sz w:val="22"/>
                </w:rPr>
                <w:delText>MASE</w:delText>
              </w:r>
            </w:del>
          </w:p>
        </w:tc>
        <w:tc>
          <w:tcPr>
            <w:tcW w:w="1390" w:type="dxa"/>
            <w:shd w:val="clear" w:color="auto" w:fill="auto"/>
            <w:noWrap/>
            <w:hideMark/>
          </w:tcPr>
          <w:p w14:paraId="1451942A" w14:textId="64A1198E"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37" w:author="韬 黄" w:date="2018-09-28T17:08:00Z"/>
                <w:rFonts w:eastAsia="Times New Roman" w:cs="Times New Roman"/>
                <w:color w:val="000000"/>
                <w:sz w:val="22"/>
              </w:rPr>
              <w:pPrChange w:id="9338" w:author="韬 黄" w:date="2018-09-28T17:08:00Z">
                <w:pPr>
                  <w:spacing w:after="0" w:line="240" w:lineRule="auto"/>
                  <w:cnfStyle w:val="000000100000" w:firstRow="0" w:lastRow="0" w:firstColumn="0" w:lastColumn="0" w:oddVBand="0" w:evenVBand="0" w:oddHBand="1" w:evenHBand="0" w:firstRowFirstColumn="0" w:firstRowLastColumn="0" w:lastRowFirstColumn="0" w:lastRowLastColumn="0"/>
                </w:pPr>
              </w:pPrChange>
            </w:pPr>
            <w:del w:id="9339" w:author="韬 黄" w:date="2018-09-28T17:08:00Z">
              <w:r w:rsidRPr="00B83D83" w:rsidDel="00C240F3">
                <w:rPr>
                  <w:rFonts w:eastAsia="Times New Roman" w:cs="Times New Roman"/>
                  <w:color w:val="000000"/>
                  <w:sz w:val="22"/>
                </w:rPr>
                <w:delText>AvgRelMAE</w:delText>
              </w:r>
            </w:del>
          </w:p>
        </w:tc>
      </w:tr>
      <w:tr w:rsidR="00B83D83" w:rsidRPr="00B83D83" w:rsidDel="00C240F3" w14:paraId="4CB46750" w14:textId="129BCEBC" w:rsidTr="00B83D83">
        <w:trPr>
          <w:trHeight w:val="57"/>
          <w:del w:id="9340"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D4B1583" w14:textId="24099ADA" w:rsidR="00B83D83" w:rsidRPr="00B83D83" w:rsidDel="00C240F3" w:rsidRDefault="00B83D83">
            <w:pPr>
              <w:shd w:val="clear" w:color="auto" w:fill="FFFFFF" w:themeFill="background1"/>
              <w:spacing w:after="0" w:line="360" w:lineRule="auto"/>
              <w:rPr>
                <w:del w:id="9341" w:author="韬 黄" w:date="2018-09-28T17:08:00Z"/>
                <w:rFonts w:eastAsia="Times New Roman" w:cs="Times New Roman"/>
                <w:b w:val="0"/>
                <w:color w:val="000000"/>
                <w:sz w:val="22"/>
              </w:rPr>
              <w:pPrChange w:id="9342" w:author="韬 黄" w:date="2018-09-28T17:08:00Z">
                <w:pPr>
                  <w:spacing w:after="0" w:line="240" w:lineRule="auto"/>
                </w:pPr>
              </w:pPrChange>
            </w:pPr>
            <w:del w:id="9343" w:author="韬 黄" w:date="2018-09-28T17:08:00Z">
              <w:r w:rsidRPr="00B83D83" w:rsidDel="00C240F3">
                <w:rPr>
                  <w:rFonts w:eastAsia="Times New Roman" w:cs="Times New Roman"/>
                  <w:b w:val="0"/>
                  <w:color w:val="000000"/>
                  <w:sz w:val="22"/>
                </w:rPr>
                <w:delText>Base-lift</w:delText>
              </w:r>
            </w:del>
          </w:p>
        </w:tc>
        <w:tc>
          <w:tcPr>
            <w:tcW w:w="705" w:type="dxa"/>
            <w:shd w:val="clear" w:color="auto" w:fill="auto"/>
            <w:noWrap/>
            <w:hideMark/>
          </w:tcPr>
          <w:p w14:paraId="24851A68" w14:textId="1F866D98"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44" w:author="韬 黄" w:date="2018-09-28T17:08:00Z"/>
                <w:rFonts w:eastAsia="Times New Roman" w:cs="Times New Roman"/>
                <w:color w:val="000000"/>
                <w:sz w:val="22"/>
              </w:rPr>
              <w:pPrChange w:id="9345"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46" w:author="韬 黄" w:date="2018-09-28T17:08:00Z">
              <w:r w:rsidRPr="00B83D83" w:rsidDel="00C240F3">
                <w:rPr>
                  <w:rFonts w:eastAsia="Times New Roman" w:cs="Times New Roman"/>
                  <w:color w:val="000000"/>
                  <w:sz w:val="22"/>
                </w:rPr>
                <w:delText>9.64</w:delText>
              </w:r>
            </w:del>
          </w:p>
        </w:tc>
        <w:tc>
          <w:tcPr>
            <w:tcW w:w="950" w:type="dxa"/>
            <w:shd w:val="clear" w:color="auto" w:fill="auto"/>
            <w:noWrap/>
            <w:hideMark/>
          </w:tcPr>
          <w:p w14:paraId="2152DD20" w14:textId="0327363E"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47" w:author="韬 黄" w:date="2018-09-28T17:08:00Z"/>
                <w:rFonts w:eastAsia="Times New Roman" w:cs="Times New Roman"/>
                <w:color w:val="000000"/>
                <w:sz w:val="22"/>
              </w:rPr>
              <w:pPrChange w:id="9348"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49" w:author="韬 黄" w:date="2018-09-28T17:08:00Z">
              <w:r w:rsidRPr="00B83D83" w:rsidDel="00C240F3">
                <w:rPr>
                  <w:rFonts w:eastAsia="Times New Roman" w:cs="Times New Roman"/>
                  <w:color w:val="000000"/>
                  <w:sz w:val="22"/>
                </w:rPr>
                <w:delText>41.7%</w:delText>
              </w:r>
            </w:del>
          </w:p>
        </w:tc>
        <w:tc>
          <w:tcPr>
            <w:tcW w:w="828" w:type="dxa"/>
            <w:shd w:val="clear" w:color="auto" w:fill="auto"/>
            <w:noWrap/>
            <w:hideMark/>
          </w:tcPr>
          <w:p w14:paraId="02F9EA32" w14:textId="125889B8"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50" w:author="韬 黄" w:date="2018-09-28T17:08:00Z"/>
                <w:rFonts w:eastAsia="Times New Roman" w:cs="Times New Roman"/>
                <w:color w:val="000000"/>
                <w:sz w:val="22"/>
              </w:rPr>
              <w:pPrChange w:id="9351"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52" w:author="韬 黄" w:date="2018-09-28T17:08:00Z">
              <w:r w:rsidRPr="00B83D83" w:rsidDel="00C240F3">
                <w:rPr>
                  <w:rFonts w:eastAsia="Times New Roman" w:cs="Times New Roman"/>
                  <w:color w:val="000000"/>
                  <w:sz w:val="22"/>
                </w:rPr>
                <w:delText>0.588</w:delText>
              </w:r>
            </w:del>
          </w:p>
        </w:tc>
        <w:tc>
          <w:tcPr>
            <w:tcW w:w="1390" w:type="dxa"/>
            <w:shd w:val="clear" w:color="auto" w:fill="auto"/>
            <w:noWrap/>
            <w:hideMark/>
          </w:tcPr>
          <w:p w14:paraId="489A4446" w14:textId="69A81D3A"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53" w:author="韬 黄" w:date="2018-09-28T17:08:00Z"/>
                <w:rFonts w:eastAsia="Times New Roman" w:cs="Times New Roman"/>
                <w:color w:val="000000"/>
                <w:sz w:val="22"/>
              </w:rPr>
              <w:pPrChange w:id="9354"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55" w:author="韬 黄" w:date="2018-09-28T17:08:00Z">
              <w:r w:rsidRPr="00B83D83" w:rsidDel="00C240F3">
                <w:rPr>
                  <w:rFonts w:eastAsia="Times New Roman" w:cs="Times New Roman"/>
                  <w:color w:val="000000"/>
                  <w:sz w:val="22"/>
                </w:rPr>
                <w:delText>1.005</w:delText>
              </w:r>
            </w:del>
          </w:p>
        </w:tc>
        <w:tc>
          <w:tcPr>
            <w:tcW w:w="711" w:type="dxa"/>
            <w:shd w:val="clear" w:color="auto" w:fill="auto"/>
            <w:noWrap/>
            <w:hideMark/>
          </w:tcPr>
          <w:p w14:paraId="613A0F8A" w14:textId="7176328D"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56" w:author="韬 黄" w:date="2018-09-28T17:08:00Z"/>
                <w:rFonts w:eastAsia="Times New Roman" w:cs="Times New Roman"/>
                <w:color w:val="000000"/>
                <w:sz w:val="22"/>
              </w:rPr>
              <w:pPrChange w:id="9357"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58" w:author="韬 黄" w:date="2018-09-28T17:08:00Z">
              <w:r w:rsidRPr="00B83D83" w:rsidDel="00C240F3">
                <w:rPr>
                  <w:rFonts w:eastAsia="Times New Roman" w:cs="Times New Roman"/>
                  <w:color w:val="000000"/>
                  <w:sz w:val="22"/>
                </w:rPr>
                <w:delText>84.46</w:delText>
              </w:r>
            </w:del>
          </w:p>
        </w:tc>
        <w:tc>
          <w:tcPr>
            <w:tcW w:w="950" w:type="dxa"/>
            <w:shd w:val="clear" w:color="auto" w:fill="auto"/>
            <w:noWrap/>
            <w:hideMark/>
          </w:tcPr>
          <w:p w14:paraId="0B731760" w14:textId="5E7E4E6C"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59" w:author="韬 黄" w:date="2018-09-28T17:08:00Z"/>
                <w:rFonts w:eastAsia="Times New Roman" w:cs="Times New Roman"/>
                <w:color w:val="000000"/>
                <w:sz w:val="22"/>
              </w:rPr>
              <w:pPrChange w:id="9360"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61" w:author="韬 黄" w:date="2018-09-28T17:08:00Z">
              <w:r w:rsidRPr="00B83D83" w:rsidDel="00C240F3">
                <w:rPr>
                  <w:rFonts w:eastAsia="Times New Roman" w:cs="Times New Roman"/>
                  <w:color w:val="000000"/>
                  <w:sz w:val="22"/>
                </w:rPr>
                <w:delText>82.1%</w:delText>
              </w:r>
            </w:del>
          </w:p>
        </w:tc>
        <w:tc>
          <w:tcPr>
            <w:tcW w:w="828" w:type="dxa"/>
            <w:shd w:val="clear" w:color="auto" w:fill="auto"/>
            <w:noWrap/>
            <w:hideMark/>
          </w:tcPr>
          <w:p w14:paraId="5954631D" w14:textId="2E93612C"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62" w:author="韬 黄" w:date="2018-09-28T17:08:00Z"/>
                <w:rFonts w:eastAsia="Times New Roman" w:cs="Times New Roman"/>
                <w:color w:val="000000"/>
                <w:sz w:val="22"/>
              </w:rPr>
              <w:pPrChange w:id="9363"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64" w:author="韬 黄" w:date="2018-09-28T17:08:00Z">
              <w:r w:rsidRPr="00B83D83" w:rsidDel="00C240F3">
                <w:rPr>
                  <w:rFonts w:eastAsia="Times New Roman" w:cs="Times New Roman"/>
                  <w:color w:val="000000"/>
                  <w:sz w:val="22"/>
                </w:rPr>
                <w:delText>2.186</w:delText>
              </w:r>
            </w:del>
          </w:p>
        </w:tc>
        <w:tc>
          <w:tcPr>
            <w:tcW w:w="1390" w:type="dxa"/>
            <w:shd w:val="clear" w:color="auto" w:fill="auto"/>
            <w:noWrap/>
            <w:hideMark/>
          </w:tcPr>
          <w:p w14:paraId="156B33F1" w14:textId="6703A9F3"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365" w:author="韬 黄" w:date="2018-09-28T17:08:00Z"/>
                <w:rFonts w:eastAsia="Times New Roman" w:cs="Times New Roman"/>
                <w:color w:val="000000"/>
                <w:sz w:val="22"/>
              </w:rPr>
              <w:pPrChange w:id="9366"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367" w:author="韬 黄" w:date="2018-09-28T17:08:00Z">
              <w:r w:rsidRPr="00B83D83" w:rsidDel="00C240F3">
                <w:rPr>
                  <w:rFonts w:eastAsia="Times New Roman" w:cs="Times New Roman"/>
                  <w:color w:val="000000"/>
                  <w:sz w:val="22"/>
                </w:rPr>
                <w:delText>1.504</w:delText>
              </w:r>
            </w:del>
          </w:p>
        </w:tc>
      </w:tr>
      <w:tr w:rsidR="00B83D83" w:rsidRPr="00B83D83" w:rsidDel="00C240F3" w14:paraId="043CF7F7" w14:textId="4C370F63" w:rsidTr="00B83D83">
        <w:trPr>
          <w:cnfStyle w:val="000000100000" w:firstRow="0" w:lastRow="0" w:firstColumn="0" w:lastColumn="0" w:oddVBand="0" w:evenVBand="0" w:oddHBand="1" w:evenHBand="0" w:firstRowFirstColumn="0" w:firstRowLastColumn="0" w:lastRowFirstColumn="0" w:lastRowLastColumn="0"/>
          <w:trHeight w:val="57"/>
          <w:del w:id="9368"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EC3BD5" w14:textId="7E56B4A5" w:rsidR="00B83D83" w:rsidRPr="00B83D83" w:rsidDel="00C240F3" w:rsidRDefault="00B83D83">
            <w:pPr>
              <w:shd w:val="clear" w:color="auto" w:fill="FFFFFF" w:themeFill="background1"/>
              <w:spacing w:after="0" w:line="360" w:lineRule="auto"/>
              <w:rPr>
                <w:del w:id="9369" w:author="韬 黄" w:date="2018-09-28T17:08:00Z"/>
                <w:rFonts w:eastAsia="Times New Roman" w:cs="Times New Roman"/>
                <w:b w:val="0"/>
                <w:color w:val="000000"/>
                <w:sz w:val="22"/>
              </w:rPr>
              <w:pPrChange w:id="9370" w:author="韬 黄" w:date="2018-09-28T17:08:00Z">
                <w:pPr>
                  <w:spacing w:after="0" w:line="240" w:lineRule="auto"/>
                </w:pPr>
              </w:pPrChange>
            </w:pPr>
            <w:del w:id="9371" w:author="韬 黄" w:date="2018-09-28T17:08:00Z">
              <w:r w:rsidRPr="00B83D83" w:rsidDel="00C240F3">
                <w:rPr>
                  <w:rFonts w:eastAsia="Times New Roman" w:cs="Times New Roman"/>
                  <w:b w:val="0"/>
                  <w:color w:val="000000"/>
                  <w:sz w:val="22"/>
                </w:rPr>
                <w:delText>ADL-own</w:delText>
              </w:r>
            </w:del>
          </w:p>
        </w:tc>
        <w:tc>
          <w:tcPr>
            <w:tcW w:w="705" w:type="dxa"/>
            <w:shd w:val="clear" w:color="auto" w:fill="auto"/>
            <w:noWrap/>
            <w:hideMark/>
          </w:tcPr>
          <w:p w14:paraId="64C03710" w14:textId="5F5D208A"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72" w:author="韬 黄" w:date="2018-09-28T17:08:00Z"/>
                <w:rFonts w:eastAsia="Times New Roman" w:cs="Times New Roman"/>
                <w:color w:val="000000"/>
                <w:sz w:val="22"/>
              </w:rPr>
              <w:pPrChange w:id="9373"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74" w:author="韬 黄" w:date="2018-09-28T17:08:00Z">
              <w:r w:rsidRPr="00B83D83" w:rsidDel="00C240F3">
                <w:rPr>
                  <w:rFonts w:eastAsia="Times New Roman" w:cs="Times New Roman"/>
                  <w:color w:val="000000"/>
                  <w:sz w:val="22"/>
                </w:rPr>
                <w:delText>9.36</w:delText>
              </w:r>
            </w:del>
          </w:p>
        </w:tc>
        <w:tc>
          <w:tcPr>
            <w:tcW w:w="950" w:type="dxa"/>
            <w:shd w:val="clear" w:color="auto" w:fill="auto"/>
            <w:noWrap/>
            <w:hideMark/>
          </w:tcPr>
          <w:p w14:paraId="3D0D551A" w14:textId="12B63F0E"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75" w:author="韬 黄" w:date="2018-09-28T17:08:00Z"/>
                <w:rFonts w:eastAsia="Times New Roman" w:cs="Times New Roman"/>
                <w:color w:val="000000"/>
                <w:sz w:val="22"/>
              </w:rPr>
              <w:pPrChange w:id="9376"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77" w:author="韬 黄" w:date="2018-09-28T17:08:00Z">
              <w:r w:rsidRPr="00B83D83" w:rsidDel="00C240F3">
                <w:rPr>
                  <w:rFonts w:eastAsia="Times New Roman" w:cs="Times New Roman"/>
                  <w:color w:val="000000"/>
                  <w:sz w:val="22"/>
                </w:rPr>
                <w:delText>40.3%</w:delText>
              </w:r>
            </w:del>
          </w:p>
        </w:tc>
        <w:tc>
          <w:tcPr>
            <w:tcW w:w="828" w:type="dxa"/>
            <w:shd w:val="clear" w:color="auto" w:fill="auto"/>
            <w:noWrap/>
            <w:hideMark/>
          </w:tcPr>
          <w:p w14:paraId="43869CB0" w14:textId="749DA54B"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78" w:author="韬 黄" w:date="2018-09-28T17:08:00Z"/>
                <w:rFonts w:eastAsia="Times New Roman" w:cs="Times New Roman"/>
                <w:color w:val="000000"/>
                <w:sz w:val="22"/>
              </w:rPr>
              <w:pPrChange w:id="9379"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80" w:author="韬 黄" w:date="2018-09-28T17:08:00Z">
              <w:r w:rsidRPr="00B83D83" w:rsidDel="00C240F3">
                <w:rPr>
                  <w:rFonts w:eastAsia="Times New Roman" w:cs="Times New Roman"/>
                  <w:color w:val="000000"/>
                  <w:sz w:val="22"/>
                </w:rPr>
                <w:delText>0.582</w:delText>
              </w:r>
            </w:del>
          </w:p>
        </w:tc>
        <w:tc>
          <w:tcPr>
            <w:tcW w:w="1390" w:type="dxa"/>
            <w:shd w:val="clear" w:color="auto" w:fill="auto"/>
            <w:noWrap/>
            <w:hideMark/>
          </w:tcPr>
          <w:p w14:paraId="1E35E867" w14:textId="5EDB2AB3"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81" w:author="韬 黄" w:date="2018-09-28T17:08:00Z"/>
                <w:rFonts w:eastAsia="Times New Roman" w:cs="Times New Roman"/>
                <w:color w:val="000000"/>
                <w:sz w:val="22"/>
              </w:rPr>
              <w:pPrChange w:id="9382"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83" w:author="韬 黄" w:date="2018-09-28T17:08:00Z">
              <w:r w:rsidRPr="00B83D83" w:rsidDel="00C240F3">
                <w:rPr>
                  <w:rFonts w:eastAsia="Times New Roman" w:cs="Times New Roman"/>
                  <w:color w:val="000000"/>
                  <w:sz w:val="22"/>
                </w:rPr>
                <w:delText>1</w:delText>
              </w:r>
            </w:del>
          </w:p>
        </w:tc>
        <w:tc>
          <w:tcPr>
            <w:tcW w:w="711" w:type="dxa"/>
            <w:shd w:val="clear" w:color="auto" w:fill="auto"/>
            <w:noWrap/>
            <w:hideMark/>
          </w:tcPr>
          <w:p w14:paraId="15217071" w14:textId="190209FE"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84" w:author="韬 黄" w:date="2018-09-28T17:08:00Z"/>
                <w:rFonts w:eastAsia="Times New Roman" w:cs="Times New Roman"/>
                <w:color w:val="000000"/>
                <w:sz w:val="22"/>
              </w:rPr>
              <w:pPrChange w:id="9385"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86" w:author="韬 黄" w:date="2018-09-28T17:08:00Z">
              <w:r w:rsidRPr="00B83D83" w:rsidDel="00C240F3">
                <w:rPr>
                  <w:rFonts w:eastAsia="Times New Roman" w:cs="Times New Roman"/>
                  <w:color w:val="000000"/>
                  <w:sz w:val="22"/>
                </w:rPr>
                <w:delText>49.49</w:delText>
              </w:r>
            </w:del>
          </w:p>
        </w:tc>
        <w:tc>
          <w:tcPr>
            <w:tcW w:w="950" w:type="dxa"/>
            <w:shd w:val="clear" w:color="auto" w:fill="auto"/>
            <w:noWrap/>
            <w:hideMark/>
          </w:tcPr>
          <w:p w14:paraId="3EE35B4B" w14:textId="7E461D80"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87" w:author="韬 黄" w:date="2018-09-28T17:08:00Z"/>
                <w:rFonts w:eastAsia="Times New Roman" w:cs="Times New Roman"/>
                <w:color w:val="000000"/>
                <w:sz w:val="22"/>
              </w:rPr>
              <w:pPrChange w:id="9388"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89" w:author="韬 黄" w:date="2018-09-28T17:08:00Z">
              <w:r w:rsidRPr="00B83D83" w:rsidDel="00C240F3">
                <w:rPr>
                  <w:rFonts w:eastAsia="Times New Roman" w:cs="Times New Roman"/>
                  <w:color w:val="000000"/>
                  <w:sz w:val="22"/>
                </w:rPr>
                <w:delText>49.4%</w:delText>
              </w:r>
            </w:del>
          </w:p>
        </w:tc>
        <w:tc>
          <w:tcPr>
            <w:tcW w:w="828" w:type="dxa"/>
            <w:shd w:val="clear" w:color="auto" w:fill="auto"/>
            <w:noWrap/>
            <w:hideMark/>
          </w:tcPr>
          <w:p w14:paraId="33322796" w14:textId="62E6BB99"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90" w:author="韬 黄" w:date="2018-09-28T17:08:00Z"/>
                <w:rFonts w:eastAsia="Times New Roman" w:cs="Times New Roman"/>
                <w:color w:val="000000"/>
                <w:sz w:val="22"/>
              </w:rPr>
              <w:pPrChange w:id="9391"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92" w:author="韬 黄" w:date="2018-09-28T17:08:00Z">
              <w:r w:rsidRPr="00B83D83" w:rsidDel="00C240F3">
                <w:rPr>
                  <w:rFonts w:eastAsia="Times New Roman" w:cs="Times New Roman"/>
                  <w:color w:val="000000"/>
                  <w:sz w:val="22"/>
                </w:rPr>
                <w:delText>1.653</w:delText>
              </w:r>
            </w:del>
          </w:p>
        </w:tc>
        <w:tc>
          <w:tcPr>
            <w:tcW w:w="1390" w:type="dxa"/>
            <w:shd w:val="clear" w:color="auto" w:fill="auto"/>
            <w:noWrap/>
            <w:hideMark/>
          </w:tcPr>
          <w:p w14:paraId="26256914" w14:textId="48B7BF6A"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393" w:author="韬 黄" w:date="2018-09-28T17:08:00Z"/>
                <w:rFonts w:eastAsia="Times New Roman" w:cs="Times New Roman"/>
                <w:color w:val="000000"/>
                <w:sz w:val="22"/>
              </w:rPr>
              <w:pPrChange w:id="9394"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395" w:author="韬 黄" w:date="2018-09-28T17:08:00Z">
              <w:r w:rsidRPr="00B83D83" w:rsidDel="00C240F3">
                <w:rPr>
                  <w:rFonts w:eastAsia="Times New Roman" w:cs="Times New Roman"/>
                  <w:color w:val="000000"/>
                  <w:sz w:val="22"/>
                </w:rPr>
                <w:delText>1</w:delText>
              </w:r>
            </w:del>
          </w:p>
        </w:tc>
      </w:tr>
      <w:tr w:rsidR="00B83D83" w:rsidRPr="00B83D83" w:rsidDel="00C240F3" w14:paraId="16E672EC" w14:textId="6EBEC09D" w:rsidTr="00B83D83">
        <w:trPr>
          <w:trHeight w:val="57"/>
          <w:del w:id="9396"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016E16" w14:textId="7756268C" w:rsidR="00B83D83" w:rsidRPr="00B83D83" w:rsidDel="00C240F3" w:rsidRDefault="00B83D83">
            <w:pPr>
              <w:shd w:val="clear" w:color="auto" w:fill="FFFFFF" w:themeFill="background1"/>
              <w:spacing w:after="0" w:line="360" w:lineRule="auto"/>
              <w:rPr>
                <w:del w:id="9397" w:author="韬 黄" w:date="2018-09-28T17:08:00Z"/>
                <w:rFonts w:eastAsia="Times New Roman" w:cs="Times New Roman"/>
                <w:b w:val="0"/>
                <w:color w:val="000000"/>
                <w:sz w:val="22"/>
              </w:rPr>
              <w:pPrChange w:id="9398" w:author="韬 黄" w:date="2018-09-28T17:08:00Z">
                <w:pPr>
                  <w:spacing w:after="0" w:line="240" w:lineRule="auto"/>
                </w:pPr>
              </w:pPrChange>
            </w:pPr>
            <w:del w:id="9399" w:author="韬 黄" w:date="2018-09-28T17:08:00Z">
              <w:r w:rsidRPr="00B83D83" w:rsidDel="00C240F3">
                <w:rPr>
                  <w:rFonts w:eastAsia="Times New Roman" w:cs="Times New Roman"/>
                  <w:b w:val="0"/>
                  <w:color w:val="000000"/>
                  <w:sz w:val="22"/>
                </w:rPr>
                <w:delText>ADL-intra</w:delText>
              </w:r>
            </w:del>
          </w:p>
        </w:tc>
        <w:tc>
          <w:tcPr>
            <w:tcW w:w="705" w:type="dxa"/>
            <w:shd w:val="clear" w:color="auto" w:fill="auto"/>
            <w:noWrap/>
            <w:hideMark/>
          </w:tcPr>
          <w:p w14:paraId="7BE91409" w14:textId="279AA527"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00" w:author="韬 黄" w:date="2018-09-28T17:08:00Z"/>
                <w:rFonts w:eastAsia="Times New Roman" w:cs="Times New Roman"/>
                <w:color w:val="000000"/>
                <w:sz w:val="22"/>
              </w:rPr>
              <w:pPrChange w:id="9401"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02" w:author="韬 黄" w:date="2018-09-28T17:08:00Z">
              <w:r w:rsidRPr="00B83D83" w:rsidDel="00C240F3">
                <w:rPr>
                  <w:rFonts w:eastAsia="Times New Roman" w:cs="Times New Roman"/>
                  <w:color w:val="000000"/>
                  <w:sz w:val="22"/>
                </w:rPr>
                <w:delText>9.13</w:delText>
              </w:r>
            </w:del>
          </w:p>
        </w:tc>
        <w:tc>
          <w:tcPr>
            <w:tcW w:w="950" w:type="dxa"/>
            <w:shd w:val="clear" w:color="auto" w:fill="auto"/>
            <w:noWrap/>
            <w:hideMark/>
          </w:tcPr>
          <w:p w14:paraId="37B29980" w14:textId="72BE83C2"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03" w:author="韬 黄" w:date="2018-09-28T17:08:00Z"/>
                <w:rFonts w:eastAsia="Times New Roman" w:cs="Times New Roman"/>
                <w:color w:val="000000"/>
                <w:sz w:val="22"/>
              </w:rPr>
              <w:pPrChange w:id="9404"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05" w:author="韬 黄" w:date="2018-09-28T17:08:00Z">
              <w:r w:rsidRPr="00B83D83" w:rsidDel="00C240F3">
                <w:rPr>
                  <w:rFonts w:eastAsia="Times New Roman" w:cs="Times New Roman"/>
                  <w:color w:val="000000"/>
                  <w:sz w:val="22"/>
                </w:rPr>
                <w:delText>40.1%</w:delText>
              </w:r>
            </w:del>
          </w:p>
        </w:tc>
        <w:tc>
          <w:tcPr>
            <w:tcW w:w="828" w:type="dxa"/>
            <w:shd w:val="clear" w:color="auto" w:fill="auto"/>
            <w:noWrap/>
            <w:hideMark/>
          </w:tcPr>
          <w:p w14:paraId="59B7A3A2" w14:textId="11D1AB55"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06" w:author="韬 黄" w:date="2018-09-28T17:08:00Z"/>
                <w:rFonts w:eastAsia="Times New Roman" w:cs="Times New Roman"/>
                <w:color w:val="000000"/>
                <w:sz w:val="22"/>
              </w:rPr>
              <w:pPrChange w:id="9407"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08" w:author="韬 黄" w:date="2018-09-28T17:08:00Z">
              <w:r w:rsidRPr="00B83D83" w:rsidDel="00C240F3">
                <w:rPr>
                  <w:rFonts w:eastAsia="Times New Roman" w:cs="Times New Roman"/>
                  <w:color w:val="000000"/>
                  <w:sz w:val="22"/>
                </w:rPr>
                <w:delText>0.582</w:delText>
              </w:r>
            </w:del>
          </w:p>
        </w:tc>
        <w:tc>
          <w:tcPr>
            <w:tcW w:w="1390" w:type="dxa"/>
            <w:shd w:val="clear" w:color="auto" w:fill="auto"/>
            <w:noWrap/>
            <w:hideMark/>
          </w:tcPr>
          <w:p w14:paraId="750D5969" w14:textId="33A6871D"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09" w:author="韬 黄" w:date="2018-09-28T17:08:00Z"/>
                <w:rFonts w:eastAsia="Times New Roman" w:cs="Times New Roman"/>
                <w:color w:val="000000"/>
                <w:sz w:val="22"/>
              </w:rPr>
              <w:pPrChange w:id="9410"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11" w:author="韬 黄" w:date="2018-09-28T17:08:00Z">
              <w:r w:rsidRPr="00B83D83" w:rsidDel="00C240F3">
                <w:rPr>
                  <w:rFonts w:eastAsia="Times New Roman" w:cs="Times New Roman"/>
                  <w:color w:val="000000"/>
                  <w:sz w:val="22"/>
                </w:rPr>
                <w:delText>0.996</w:delText>
              </w:r>
            </w:del>
          </w:p>
        </w:tc>
        <w:tc>
          <w:tcPr>
            <w:tcW w:w="711" w:type="dxa"/>
            <w:shd w:val="clear" w:color="auto" w:fill="auto"/>
            <w:noWrap/>
            <w:hideMark/>
          </w:tcPr>
          <w:p w14:paraId="1C2C1000" w14:textId="169A35F6"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12" w:author="韬 黄" w:date="2018-09-28T17:08:00Z"/>
                <w:rFonts w:eastAsia="Times New Roman" w:cs="Times New Roman"/>
                <w:color w:val="000000"/>
                <w:sz w:val="22"/>
              </w:rPr>
              <w:pPrChange w:id="9413"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14" w:author="韬 黄" w:date="2018-09-28T17:08:00Z">
              <w:r w:rsidRPr="00B83D83" w:rsidDel="00C240F3">
                <w:rPr>
                  <w:rFonts w:eastAsia="Times New Roman" w:cs="Times New Roman"/>
                  <w:color w:val="000000"/>
                  <w:sz w:val="22"/>
                </w:rPr>
                <w:delText>48.78</w:delText>
              </w:r>
            </w:del>
          </w:p>
        </w:tc>
        <w:tc>
          <w:tcPr>
            <w:tcW w:w="950" w:type="dxa"/>
            <w:shd w:val="clear" w:color="auto" w:fill="auto"/>
            <w:noWrap/>
            <w:hideMark/>
          </w:tcPr>
          <w:p w14:paraId="616E9768" w14:textId="3514CA5A"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15" w:author="韬 黄" w:date="2018-09-28T17:08:00Z"/>
                <w:rFonts w:eastAsia="Times New Roman" w:cs="Times New Roman"/>
                <w:color w:val="000000"/>
                <w:sz w:val="22"/>
              </w:rPr>
              <w:pPrChange w:id="9416"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17" w:author="韬 黄" w:date="2018-09-28T17:08:00Z">
              <w:r w:rsidRPr="00B83D83" w:rsidDel="00C240F3">
                <w:rPr>
                  <w:rFonts w:eastAsia="Times New Roman" w:cs="Times New Roman"/>
                  <w:color w:val="000000"/>
                  <w:sz w:val="22"/>
                </w:rPr>
                <w:delText>48.0%</w:delText>
              </w:r>
            </w:del>
          </w:p>
        </w:tc>
        <w:tc>
          <w:tcPr>
            <w:tcW w:w="828" w:type="dxa"/>
            <w:shd w:val="clear" w:color="auto" w:fill="auto"/>
            <w:noWrap/>
            <w:hideMark/>
          </w:tcPr>
          <w:p w14:paraId="6AB34E97" w14:textId="79A3AA12"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18" w:author="韬 黄" w:date="2018-09-28T17:08:00Z"/>
                <w:rFonts w:eastAsia="Times New Roman" w:cs="Times New Roman"/>
                <w:color w:val="000000"/>
                <w:sz w:val="22"/>
              </w:rPr>
              <w:pPrChange w:id="9419"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20" w:author="韬 黄" w:date="2018-09-28T17:08:00Z">
              <w:r w:rsidRPr="00B83D83" w:rsidDel="00C240F3">
                <w:rPr>
                  <w:rFonts w:eastAsia="Times New Roman" w:cs="Times New Roman"/>
                  <w:color w:val="000000"/>
                  <w:sz w:val="22"/>
                </w:rPr>
                <w:delText>1.63</w:delText>
              </w:r>
            </w:del>
          </w:p>
        </w:tc>
        <w:tc>
          <w:tcPr>
            <w:tcW w:w="1390" w:type="dxa"/>
            <w:shd w:val="clear" w:color="auto" w:fill="auto"/>
            <w:noWrap/>
            <w:hideMark/>
          </w:tcPr>
          <w:p w14:paraId="7BDAE093" w14:textId="16C06A67"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21" w:author="韬 黄" w:date="2018-09-28T17:08:00Z"/>
                <w:rFonts w:eastAsia="Times New Roman" w:cs="Times New Roman"/>
                <w:color w:val="000000"/>
                <w:sz w:val="22"/>
              </w:rPr>
              <w:pPrChange w:id="9422"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23" w:author="韬 黄" w:date="2018-09-28T17:08:00Z">
              <w:r w:rsidRPr="00B83D83" w:rsidDel="00C240F3">
                <w:rPr>
                  <w:rFonts w:eastAsia="Times New Roman" w:cs="Times New Roman"/>
                  <w:color w:val="000000"/>
                  <w:sz w:val="22"/>
                </w:rPr>
                <w:delText>0.972</w:delText>
              </w:r>
            </w:del>
          </w:p>
        </w:tc>
      </w:tr>
      <w:tr w:rsidR="00B83D83" w:rsidRPr="00B83D83" w:rsidDel="00C240F3" w14:paraId="2D85035E" w14:textId="78B27057" w:rsidTr="00B83D83">
        <w:trPr>
          <w:cnfStyle w:val="000000100000" w:firstRow="0" w:lastRow="0" w:firstColumn="0" w:lastColumn="0" w:oddVBand="0" w:evenVBand="0" w:oddHBand="1" w:evenHBand="0" w:firstRowFirstColumn="0" w:firstRowLastColumn="0" w:lastRowFirstColumn="0" w:lastRowLastColumn="0"/>
          <w:trHeight w:val="57"/>
          <w:del w:id="9424"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1D3839B" w14:textId="26F04704" w:rsidR="00B83D83" w:rsidRPr="00B83D83" w:rsidDel="00C240F3" w:rsidRDefault="00B83D83">
            <w:pPr>
              <w:shd w:val="clear" w:color="auto" w:fill="FFFFFF" w:themeFill="background1"/>
              <w:spacing w:after="0" w:line="360" w:lineRule="auto"/>
              <w:rPr>
                <w:del w:id="9425" w:author="韬 黄" w:date="2018-09-28T17:08:00Z"/>
                <w:rFonts w:eastAsia="Times New Roman" w:cs="Times New Roman"/>
                <w:b w:val="0"/>
                <w:color w:val="000000"/>
                <w:sz w:val="22"/>
              </w:rPr>
              <w:pPrChange w:id="9426" w:author="韬 黄" w:date="2018-09-28T17:08:00Z">
                <w:pPr>
                  <w:spacing w:after="0" w:line="240" w:lineRule="auto"/>
                </w:pPr>
              </w:pPrChange>
            </w:pPr>
            <w:del w:id="9427" w:author="韬 黄" w:date="2018-09-28T17:08:00Z">
              <w:r w:rsidRPr="00B83D83" w:rsidDel="00C240F3">
                <w:rPr>
                  <w:rFonts w:eastAsia="Times New Roman" w:cs="Times New Roman"/>
                  <w:b w:val="0"/>
                  <w:color w:val="000000"/>
                  <w:sz w:val="22"/>
                </w:rPr>
                <w:delText>ADL-own-EWC</w:delText>
              </w:r>
            </w:del>
          </w:p>
        </w:tc>
        <w:tc>
          <w:tcPr>
            <w:tcW w:w="705" w:type="dxa"/>
            <w:shd w:val="clear" w:color="auto" w:fill="auto"/>
            <w:noWrap/>
            <w:hideMark/>
          </w:tcPr>
          <w:p w14:paraId="4A6C89CE" w14:textId="6AE12138"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28" w:author="韬 黄" w:date="2018-09-28T17:08:00Z"/>
                <w:rFonts w:eastAsia="Times New Roman" w:cs="Times New Roman"/>
                <w:color w:val="000000"/>
                <w:sz w:val="22"/>
              </w:rPr>
              <w:pPrChange w:id="9429"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30" w:author="韬 黄" w:date="2018-09-28T17:08:00Z">
              <w:r w:rsidRPr="00B83D83" w:rsidDel="00C240F3">
                <w:rPr>
                  <w:rFonts w:eastAsia="Times New Roman" w:cs="Times New Roman"/>
                  <w:color w:val="000000"/>
                  <w:sz w:val="22"/>
                </w:rPr>
                <w:delText>9.33</w:delText>
              </w:r>
            </w:del>
          </w:p>
        </w:tc>
        <w:tc>
          <w:tcPr>
            <w:tcW w:w="950" w:type="dxa"/>
            <w:shd w:val="clear" w:color="auto" w:fill="auto"/>
            <w:noWrap/>
            <w:hideMark/>
          </w:tcPr>
          <w:p w14:paraId="40EF7C07" w14:textId="59C44718"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31" w:author="韬 黄" w:date="2018-09-28T17:08:00Z"/>
                <w:rFonts w:eastAsia="Times New Roman" w:cs="Times New Roman"/>
                <w:color w:val="000000"/>
                <w:sz w:val="22"/>
              </w:rPr>
              <w:pPrChange w:id="9432"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33" w:author="韬 黄" w:date="2018-09-28T17:08:00Z">
              <w:r w:rsidRPr="00B83D83" w:rsidDel="00C240F3">
                <w:rPr>
                  <w:rFonts w:eastAsia="Times New Roman" w:cs="Times New Roman"/>
                  <w:color w:val="000000"/>
                  <w:sz w:val="22"/>
                </w:rPr>
                <w:delText>40.2%</w:delText>
              </w:r>
            </w:del>
          </w:p>
        </w:tc>
        <w:tc>
          <w:tcPr>
            <w:tcW w:w="828" w:type="dxa"/>
            <w:shd w:val="clear" w:color="auto" w:fill="auto"/>
            <w:noWrap/>
            <w:hideMark/>
          </w:tcPr>
          <w:p w14:paraId="3E75EA5D" w14:textId="59E85755"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34" w:author="韬 黄" w:date="2018-09-28T17:08:00Z"/>
                <w:rFonts w:eastAsia="Times New Roman" w:cs="Times New Roman"/>
                <w:color w:val="000000"/>
                <w:sz w:val="22"/>
              </w:rPr>
              <w:pPrChange w:id="9435"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36" w:author="韬 黄" w:date="2018-09-28T17:08:00Z">
              <w:r w:rsidRPr="00B83D83" w:rsidDel="00C240F3">
                <w:rPr>
                  <w:rFonts w:eastAsia="Times New Roman" w:cs="Times New Roman"/>
                  <w:color w:val="000000"/>
                  <w:sz w:val="22"/>
                </w:rPr>
                <w:delText>0.581</w:delText>
              </w:r>
            </w:del>
          </w:p>
        </w:tc>
        <w:tc>
          <w:tcPr>
            <w:tcW w:w="1390" w:type="dxa"/>
            <w:shd w:val="clear" w:color="auto" w:fill="auto"/>
            <w:noWrap/>
            <w:hideMark/>
          </w:tcPr>
          <w:p w14:paraId="4CACD91C" w14:textId="416B3C22"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37" w:author="韬 黄" w:date="2018-09-28T17:08:00Z"/>
                <w:rFonts w:eastAsia="Times New Roman" w:cs="Times New Roman"/>
                <w:color w:val="000000"/>
                <w:sz w:val="22"/>
              </w:rPr>
              <w:pPrChange w:id="9438"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39" w:author="韬 黄" w:date="2018-09-28T17:08:00Z">
              <w:r w:rsidRPr="00B83D83" w:rsidDel="00C240F3">
                <w:rPr>
                  <w:rFonts w:eastAsia="Times New Roman" w:cs="Times New Roman"/>
                  <w:color w:val="000000"/>
                  <w:sz w:val="22"/>
                </w:rPr>
                <w:delText>0.996</w:delText>
              </w:r>
            </w:del>
          </w:p>
        </w:tc>
        <w:tc>
          <w:tcPr>
            <w:tcW w:w="711" w:type="dxa"/>
            <w:shd w:val="clear" w:color="auto" w:fill="auto"/>
            <w:noWrap/>
            <w:hideMark/>
          </w:tcPr>
          <w:p w14:paraId="1E11F385" w14:textId="49EEBF8A"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40" w:author="韬 黄" w:date="2018-09-28T17:08:00Z"/>
                <w:rFonts w:eastAsia="Times New Roman" w:cs="Times New Roman"/>
                <w:color w:val="000000"/>
                <w:sz w:val="22"/>
              </w:rPr>
              <w:pPrChange w:id="9441"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42" w:author="韬 黄" w:date="2018-09-28T17:08:00Z">
              <w:r w:rsidRPr="00B83D83" w:rsidDel="00C240F3">
                <w:rPr>
                  <w:rFonts w:eastAsia="Times New Roman" w:cs="Times New Roman"/>
                  <w:color w:val="000000"/>
                  <w:sz w:val="22"/>
                </w:rPr>
                <w:delText>49.23</w:delText>
              </w:r>
            </w:del>
          </w:p>
        </w:tc>
        <w:tc>
          <w:tcPr>
            <w:tcW w:w="950" w:type="dxa"/>
            <w:shd w:val="clear" w:color="auto" w:fill="auto"/>
            <w:noWrap/>
            <w:hideMark/>
          </w:tcPr>
          <w:p w14:paraId="31B801D2" w14:textId="6736ED25"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43" w:author="韬 黄" w:date="2018-09-28T17:08:00Z"/>
                <w:rFonts w:eastAsia="Times New Roman" w:cs="Times New Roman"/>
                <w:color w:val="000000"/>
                <w:sz w:val="22"/>
              </w:rPr>
              <w:pPrChange w:id="9444"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45" w:author="韬 黄" w:date="2018-09-28T17:08:00Z">
              <w:r w:rsidRPr="00B83D83" w:rsidDel="00C240F3">
                <w:rPr>
                  <w:rFonts w:eastAsia="Times New Roman" w:cs="Times New Roman"/>
                  <w:color w:val="000000"/>
                  <w:sz w:val="22"/>
                </w:rPr>
                <w:delText>49.3%</w:delText>
              </w:r>
            </w:del>
          </w:p>
        </w:tc>
        <w:tc>
          <w:tcPr>
            <w:tcW w:w="828" w:type="dxa"/>
            <w:shd w:val="clear" w:color="auto" w:fill="auto"/>
            <w:noWrap/>
            <w:hideMark/>
          </w:tcPr>
          <w:p w14:paraId="7B2A9A38" w14:textId="41348061"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46" w:author="韬 黄" w:date="2018-09-28T17:08:00Z"/>
                <w:rFonts w:eastAsia="Times New Roman" w:cs="Times New Roman"/>
                <w:color w:val="000000"/>
                <w:sz w:val="22"/>
              </w:rPr>
              <w:pPrChange w:id="9447"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48" w:author="韬 黄" w:date="2018-09-28T17:08:00Z">
              <w:r w:rsidRPr="00B83D83" w:rsidDel="00C240F3">
                <w:rPr>
                  <w:rFonts w:eastAsia="Times New Roman" w:cs="Times New Roman"/>
                  <w:color w:val="000000"/>
                  <w:sz w:val="22"/>
                </w:rPr>
                <w:delText>1.652</w:delText>
              </w:r>
            </w:del>
          </w:p>
        </w:tc>
        <w:tc>
          <w:tcPr>
            <w:tcW w:w="1390" w:type="dxa"/>
            <w:shd w:val="clear" w:color="auto" w:fill="auto"/>
            <w:noWrap/>
            <w:hideMark/>
          </w:tcPr>
          <w:p w14:paraId="2C6B5ABE" w14:textId="162DDE36"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49" w:author="韬 黄" w:date="2018-09-28T17:08:00Z"/>
                <w:rFonts w:eastAsia="Times New Roman" w:cs="Times New Roman"/>
                <w:color w:val="000000"/>
                <w:sz w:val="22"/>
              </w:rPr>
              <w:pPrChange w:id="9450"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51" w:author="韬 黄" w:date="2018-09-28T17:08:00Z">
              <w:r w:rsidRPr="00B83D83" w:rsidDel="00C240F3">
                <w:rPr>
                  <w:rFonts w:eastAsia="Times New Roman" w:cs="Times New Roman"/>
                  <w:color w:val="000000"/>
                  <w:sz w:val="22"/>
                </w:rPr>
                <w:delText>0.995</w:delText>
              </w:r>
            </w:del>
          </w:p>
        </w:tc>
      </w:tr>
      <w:tr w:rsidR="00B83D83" w:rsidRPr="00B83D83" w:rsidDel="00C240F3" w14:paraId="1D516C90" w14:textId="507BA89E" w:rsidTr="00B83D83">
        <w:trPr>
          <w:trHeight w:val="57"/>
          <w:del w:id="9452"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2DEE68B" w14:textId="708CB8AE" w:rsidR="00B83D83" w:rsidRPr="00B83D83" w:rsidDel="00C240F3" w:rsidRDefault="00B83D83">
            <w:pPr>
              <w:shd w:val="clear" w:color="auto" w:fill="FFFFFF" w:themeFill="background1"/>
              <w:spacing w:after="0" w:line="360" w:lineRule="auto"/>
              <w:rPr>
                <w:del w:id="9453" w:author="韬 黄" w:date="2018-09-28T17:08:00Z"/>
                <w:rFonts w:eastAsia="Times New Roman" w:cs="Times New Roman"/>
                <w:b w:val="0"/>
                <w:color w:val="000000"/>
                <w:sz w:val="22"/>
              </w:rPr>
              <w:pPrChange w:id="9454" w:author="韬 黄" w:date="2018-09-28T17:08:00Z">
                <w:pPr>
                  <w:spacing w:after="0" w:line="240" w:lineRule="auto"/>
                </w:pPr>
              </w:pPrChange>
            </w:pPr>
            <w:del w:id="9455" w:author="韬 黄" w:date="2018-09-28T17:08:00Z">
              <w:r w:rsidRPr="00B83D83" w:rsidDel="00C240F3">
                <w:rPr>
                  <w:rFonts w:eastAsia="Times New Roman" w:cs="Times New Roman"/>
                  <w:b w:val="0"/>
                  <w:color w:val="000000"/>
                  <w:sz w:val="22"/>
                </w:rPr>
                <w:delText>ADL-intra-EWC</w:delText>
              </w:r>
            </w:del>
          </w:p>
        </w:tc>
        <w:tc>
          <w:tcPr>
            <w:tcW w:w="705" w:type="dxa"/>
            <w:shd w:val="clear" w:color="auto" w:fill="auto"/>
            <w:noWrap/>
            <w:hideMark/>
          </w:tcPr>
          <w:p w14:paraId="1C3F4195" w14:textId="6195EDCF"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56" w:author="韬 黄" w:date="2018-09-28T17:08:00Z"/>
                <w:rFonts w:eastAsia="Times New Roman" w:cs="Times New Roman"/>
                <w:color w:val="000000"/>
                <w:sz w:val="22"/>
              </w:rPr>
              <w:pPrChange w:id="9457"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58" w:author="韬 黄" w:date="2018-09-28T17:08:00Z">
              <w:r w:rsidRPr="00B83D83" w:rsidDel="00C240F3">
                <w:rPr>
                  <w:rFonts w:eastAsia="Times New Roman" w:cs="Times New Roman"/>
                  <w:color w:val="000000"/>
                  <w:sz w:val="22"/>
                </w:rPr>
                <w:delText>9.1</w:delText>
              </w:r>
            </w:del>
          </w:p>
        </w:tc>
        <w:tc>
          <w:tcPr>
            <w:tcW w:w="950" w:type="dxa"/>
            <w:shd w:val="clear" w:color="auto" w:fill="auto"/>
            <w:noWrap/>
            <w:hideMark/>
          </w:tcPr>
          <w:p w14:paraId="41C3B7DD" w14:textId="4FD10F1E"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59" w:author="韬 黄" w:date="2018-09-28T17:08:00Z"/>
                <w:rFonts w:eastAsia="Times New Roman" w:cs="Times New Roman"/>
                <w:color w:val="000000"/>
                <w:sz w:val="22"/>
              </w:rPr>
              <w:pPrChange w:id="9460"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61" w:author="韬 黄" w:date="2018-09-28T17:08:00Z">
              <w:r w:rsidRPr="00B83D83" w:rsidDel="00C240F3">
                <w:rPr>
                  <w:rFonts w:eastAsia="Times New Roman" w:cs="Times New Roman"/>
                  <w:color w:val="000000"/>
                  <w:sz w:val="22"/>
                </w:rPr>
                <w:delText>40.0%</w:delText>
              </w:r>
            </w:del>
          </w:p>
        </w:tc>
        <w:tc>
          <w:tcPr>
            <w:tcW w:w="828" w:type="dxa"/>
            <w:shd w:val="clear" w:color="auto" w:fill="auto"/>
            <w:noWrap/>
            <w:hideMark/>
          </w:tcPr>
          <w:p w14:paraId="0C715EBF" w14:textId="223DC179"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62" w:author="韬 黄" w:date="2018-09-28T17:08:00Z"/>
                <w:rFonts w:eastAsia="Times New Roman" w:cs="Times New Roman"/>
                <w:color w:val="000000"/>
                <w:sz w:val="22"/>
              </w:rPr>
              <w:pPrChange w:id="9463"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64" w:author="韬 黄" w:date="2018-09-28T17:08:00Z">
              <w:r w:rsidRPr="00B83D83" w:rsidDel="00C240F3">
                <w:rPr>
                  <w:rFonts w:eastAsia="Times New Roman" w:cs="Times New Roman"/>
                  <w:color w:val="000000"/>
                  <w:sz w:val="22"/>
                </w:rPr>
                <w:delText>0.581</w:delText>
              </w:r>
            </w:del>
          </w:p>
        </w:tc>
        <w:tc>
          <w:tcPr>
            <w:tcW w:w="1390" w:type="dxa"/>
            <w:shd w:val="clear" w:color="auto" w:fill="auto"/>
            <w:noWrap/>
            <w:hideMark/>
          </w:tcPr>
          <w:p w14:paraId="744C8778" w14:textId="3634150D"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65" w:author="韬 黄" w:date="2018-09-28T17:08:00Z"/>
                <w:rFonts w:eastAsia="Times New Roman" w:cs="Times New Roman"/>
                <w:color w:val="000000"/>
                <w:sz w:val="22"/>
              </w:rPr>
              <w:pPrChange w:id="9466"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67" w:author="韬 黄" w:date="2018-09-28T17:08:00Z">
              <w:r w:rsidRPr="00B83D83" w:rsidDel="00C240F3">
                <w:rPr>
                  <w:rFonts w:eastAsia="Times New Roman" w:cs="Times New Roman"/>
                  <w:color w:val="000000"/>
                  <w:sz w:val="22"/>
                </w:rPr>
                <w:delText>0.994</w:delText>
              </w:r>
            </w:del>
          </w:p>
        </w:tc>
        <w:tc>
          <w:tcPr>
            <w:tcW w:w="711" w:type="dxa"/>
            <w:shd w:val="clear" w:color="auto" w:fill="auto"/>
            <w:noWrap/>
            <w:hideMark/>
          </w:tcPr>
          <w:p w14:paraId="36F60EBD" w14:textId="07186240"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68" w:author="韬 黄" w:date="2018-09-28T17:08:00Z"/>
                <w:rFonts w:eastAsia="Times New Roman" w:cs="Times New Roman"/>
                <w:color w:val="000000"/>
                <w:sz w:val="22"/>
              </w:rPr>
              <w:pPrChange w:id="9469"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70" w:author="韬 黄" w:date="2018-09-28T17:08:00Z">
              <w:r w:rsidRPr="00B83D83" w:rsidDel="00C240F3">
                <w:rPr>
                  <w:rFonts w:eastAsia="Times New Roman" w:cs="Times New Roman"/>
                  <w:color w:val="000000"/>
                  <w:sz w:val="22"/>
                </w:rPr>
                <w:delText>48.34</w:delText>
              </w:r>
            </w:del>
          </w:p>
        </w:tc>
        <w:tc>
          <w:tcPr>
            <w:tcW w:w="950" w:type="dxa"/>
            <w:shd w:val="clear" w:color="auto" w:fill="auto"/>
            <w:noWrap/>
            <w:hideMark/>
          </w:tcPr>
          <w:p w14:paraId="18A04426" w14:textId="4D7DF283"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71" w:author="韬 黄" w:date="2018-09-28T17:08:00Z"/>
                <w:rFonts w:eastAsia="Times New Roman" w:cs="Times New Roman"/>
                <w:color w:val="000000"/>
                <w:sz w:val="22"/>
              </w:rPr>
              <w:pPrChange w:id="9472"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73" w:author="韬 黄" w:date="2018-09-28T17:08:00Z">
              <w:r w:rsidRPr="00B83D83" w:rsidDel="00C240F3">
                <w:rPr>
                  <w:rFonts w:eastAsia="Times New Roman" w:cs="Times New Roman"/>
                  <w:color w:val="000000"/>
                  <w:sz w:val="22"/>
                </w:rPr>
                <w:delText>47.9%</w:delText>
              </w:r>
            </w:del>
          </w:p>
        </w:tc>
        <w:tc>
          <w:tcPr>
            <w:tcW w:w="828" w:type="dxa"/>
            <w:shd w:val="clear" w:color="auto" w:fill="auto"/>
            <w:noWrap/>
            <w:hideMark/>
          </w:tcPr>
          <w:p w14:paraId="57633753" w14:textId="73CD6D71"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74" w:author="韬 黄" w:date="2018-09-28T17:08:00Z"/>
                <w:rFonts w:eastAsia="Times New Roman" w:cs="Times New Roman"/>
                <w:color w:val="000000"/>
                <w:sz w:val="22"/>
              </w:rPr>
              <w:pPrChange w:id="9475"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76" w:author="韬 黄" w:date="2018-09-28T17:08:00Z">
              <w:r w:rsidRPr="00B83D83" w:rsidDel="00C240F3">
                <w:rPr>
                  <w:rFonts w:eastAsia="Times New Roman" w:cs="Times New Roman"/>
                  <w:color w:val="000000"/>
                  <w:sz w:val="22"/>
                </w:rPr>
                <w:delText>1.626</w:delText>
              </w:r>
            </w:del>
          </w:p>
        </w:tc>
        <w:tc>
          <w:tcPr>
            <w:tcW w:w="1390" w:type="dxa"/>
            <w:shd w:val="clear" w:color="auto" w:fill="auto"/>
            <w:noWrap/>
            <w:hideMark/>
          </w:tcPr>
          <w:p w14:paraId="144E5CF9" w14:textId="2AEC90CC"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477" w:author="韬 黄" w:date="2018-09-28T17:08:00Z"/>
                <w:rFonts w:eastAsia="Times New Roman" w:cs="Times New Roman"/>
                <w:color w:val="000000"/>
                <w:sz w:val="22"/>
              </w:rPr>
              <w:pPrChange w:id="9478"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479" w:author="韬 黄" w:date="2018-09-28T17:08:00Z">
              <w:r w:rsidRPr="00B83D83" w:rsidDel="00C240F3">
                <w:rPr>
                  <w:rFonts w:eastAsia="Times New Roman" w:cs="Times New Roman"/>
                  <w:color w:val="000000"/>
                  <w:sz w:val="22"/>
                </w:rPr>
                <w:delText>0.965</w:delText>
              </w:r>
            </w:del>
          </w:p>
        </w:tc>
      </w:tr>
      <w:tr w:rsidR="00B83D83" w:rsidRPr="00B83D83" w:rsidDel="00C240F3" w14:paraId="1B312B55" w14:textId="1E5356EC" w:rsidTr="00B83D83">
        <w:trPr>
          <w:cnfStyle w:val="000000100000" w:firstRow="0" w:lastRow="0" w:firstColumn="0" w:lastColumn="0" w:oddVBand="0" w:evenVBand="0" w:oddHBand="1" w:evenHBand="0" w:firstRowFirstColumn="0" w:firstRowLastColumn="0" w:lastRowFirstColumn="0" w:lastRowLastColumn="0"/>
          <w:trHeight w:val="57"/>
          <w:del w:id="9480"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BE9B51" w14:textId="33008C51" w:rsidR="00B83D83" w:rsidRPr="00B83D83" w:rsidDel="00C240F3" w:rsidRDefault="00B83D83">
            <w:pPr>
              <w:shd w:val="clear" w:color="auto" w:fill="FFFFFF" w:themeFill="background1"/>
              <w:spacing w:after="0" w:line="360" w:lineRule="auto"/>
              <w:rPr>
                <w:del w:id="9481" w:author="韬 黄" w:date="2018-09-28T17:08:00Z"/>
                <w:rFonts w:eastAsia="Times New Roman" w:cs="Times New Roman"/>
                <w:b w:val="0"/>
                <w:color w:val="000000"/>
                <w:sz w:val="22"/>
              </w:rPr>
              <w:pPrChange w:id="9482" w:author="韬 黄" w:date="2018-09-28T17:08:00Z">
                <w:pPr>
                  <w:spacing w:after="0" w:line="240" w:lineRule="auto"/>
                </w:pPr>
              </w:pPrChange>
            </w:pPr>
            <w:del w:id="9483" w:author="韬 黄" w:date="2018-09-28T17:08:00Z">
              <w:r w:rsidRPr="00B83D83" w:rsidDel="00C240F3">
                <w:rPr>
                  <w:rFonts w:eastAsia="Times New Roman" w:cs="Times New Roman"/>
                  <w:b w:val="0"/>
                  <w:color w:val="000000"/>
                  <w:sz w:val="22"/>
                </w:rPr>
                <w:delText>ADL-own-IC</w:delText>
              </w:r>
            </w:del>
          </w:p>
        </w:tc>
        <w:tc>
          <w:tcPr>
            <w:tcW w:w="705" w:type="dxa"/>
            <w:shd w:val="clear" w:color="auto" w:fill="auto"/>
            <w:noWrap/>
            <w:hideMark/>
          </w:tcPr>
          <w:p w14:paraId="46594572" w14:textId="3713CDE0"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84" w:author="韬 黄" w:date="2018-09-28T17:08:00Z"/>
                <w:rFonts w:eastAsia="Times New Roman" w:cs="Times New Roman"/>
                <w:color w:val="000000"/>
                <w:sz w:val="22"/>
              </w:rPr>
              <w:pPrChange w:id="9485"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86" w:author="韬 黄" w:date="2018-09-28T17:08:00Z">
              <w:r w:rsidRPr="00B83D83" w:rsidDel="00C240F3">
                <w:rPr>
                  <w:rFonts w:eastAsia="Times New Roman" w:cs="Times New Roman"/>
                  <w:color w:val="000000"/>
                  <w:sz w:val="22"/>
                </w:rPr>
                <w:delText>9.23</w:delText>
              </w:r>
            </w:del>
          </w:p>
        </w:tc>
        <w:tc>
          <w:tcPr>
            <w:tcW w:w="950" w:type="dxa"/>
            <w:shd w:val="clear" w:color="auto" w:fill="auto"/>
            <w:noWrap/>
            <w:hideMark/>
          </w:tcPr>
          <w:p w14:paraId="69CA0A24" w14:textId="0DCDEB09"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87" w:author="韬 黄" w:date="2018-09-28T17:08:00Z"/>
                <w:rFonts w:eastAsia="Times New Roman" w:cs="Times New Roman"/>
                <w:color w:val="000000"/>
                <w:sz w:val="22"/>
              </w:rPr>
              <w:pPrChange w:id="9488"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89" w:author="韬 黄" w:date="2018-09-28T17:08:00Z">
              <w:r w:rsidRPr="00B83D83" w:rsidDel="00C240F3">
                <w:rPr>
                  <w:rFonts w:eastAsia="Times New Roman" w:cs="Times New Roman"/>
                  <w:color w:val="000000"/>
                  <w:sz w:val="22"/>
                </w:rPr>
                <w:delText>40.2%</w:delText>
              </w:r>
            </w:del>
          </w:p>
        </w:tc>
        <w:tc>
          <w:tcPr>
            <w:tcW w:w="828" w:type="dxa"/>
            <w:shd w:val="clear" w:color="auto" w:fill="auto"/>
            <w:noWrap/>
            <w:hideMark/>
          </w:tcPr>
          <w:p w14:paraId="06F3FE38" w14:textId="2FBE77E3"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90" w:author="韬 黄" w:date="2018-09-28T17:08:00Z"/>
                <w:rFonts w:eastAsia="Times New Roman" w:cs="Times New Roman"/>
                <w:color w:val="000000"/>
                <w:sz w:val="22"/>
              </w:rPr>
              <w:pPrChange w:id="9491"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92" w:author="韬 黄" w:date="2018-09-28T17:08:00Z">
              <w:r w:rsidRPr="00B83D83" w:rsidDel="00C240F3">
                <w:rPr>
                  <w:rFonts w:eastAsia="Times New Roman" w:cs="Times New Roman"/>
                  <w:color w:val="000000"/>
                  <w:sz w:val="22"/>
                </w:rPr>
                <w:delText>0.575</w:delText>
              </w:r>
            </w:del>
          </w:p>
        </w:tc>
        <w:tc>
          <w:tcPr>
            <w:tcW w:w="1390" w:type="dxa"/>
            <w:shd w:val="clear" w:color="auto" w:fill="auto"/>
            <w:noWrap/>
            <w:hideMark/>
          </w:tcPr>
          <w:p w14:paraId="596C567A" w14:textId="3909FB1C"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93" w:author="韬 黄" w:date="2018-09-28T17:08:00Z"/>
                <w:rFonts w:eastAsia="Times New Roman" w:cs="Times New Roman"/>
                <w:color w:val="000000"/>
                <w:sz w:val="22"/>
              </w:rPr>
              <w:pPrChange w:id="9494"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95" w:author="韬 黄" w:date="2018-09-28T17:08:00Z">
              <w:r w:rsidRPr="00B83D83" w:rsidDel="00C240F3">
                <w:rPr>
                  <w:rFonts w:eastAsia="Times New Roman" w:cs="Times New Roman"/>
                  <w:color w:val="000000"/>
                  <w:sz w:val="22"/>
                </w:rPr>
                <w:delText>0.995</w:delText>
              </w:r>
            </w:del>
          </w:p>
        </w:tc>
        <w:tc>
          <w:tcPr>
            <w:tcW w:w="711" w:type="dxa"/>
            <w:shd w:val="clear" w:color="auto" w:fill="auto"/>
            <w:noWrap/>
            <w:hideMark/>
          </w:tcPr>
          <w:p w14:paraId="2C3E5FA3" w14:textId="4EF32B20"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96" w:author="韬 黄" w:date="2018-09-28T17:08:00Z"/>
                <w:rFonts w:eastAsia="Times New Roman" w:cs="Times New Roman"/>
                <w:color w:val="000000"/>
                <w:sz w:val="22"/>
              </w:rPr>
              <w:pPrChange w:id="9497"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498" w:author="韬 黄" w:date="2018-09-28T17:08:00Z">
              <w:r w:rsidRPr="00B83D83" w:rsidDel="00C240F3">
                <w:rPr>
                  <w:rFonts w:eastAsia="Times New Roman" w:cs="Times New Roman"/>
                  <w:color w:val="000000"/>
                  <w:sz w:val="22"/>
                </w:rPr>
                <w:delText>51.54</w:delText>
              </w:r>
            </w:del>
          </w:p>
        </w:tc>
        <w:tc>
          <w:tcPr>
            <w:tcW w:w="950" w:type="dxa"/>
            <w:shd w:val="clear" w:color="auto" w:fill="auto"/>
            <w:noWrap/>
            <w:hideMark/>
          </w:tcPr>
          <w:p w14:paraId="6FE7B778" w14:textId="61CA4F2D"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499" w:author="韬 黄" w:date="2018-09-28T17:08:00Z"/>
                <w:rFonts w:eastAsia="Times New Roman" w:cs="Times New Roman"/>
                <w:color w:val="000000"/>
                <w:sz w:val="22"/>
              </w:rPr>
              <w:pPrChange w:id="9500"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01" w:author="韬 黄" w:date="2018-09-28T17:08:00Z">
              <w:r w:rsidRPr="00B83D83" w:rsidDel="00C240F3">
                <w:rPr>
                  <w:rFonts w:eastAsia="Times New Roman" w:cs="Times New Roman"/>
                  <w:color w:val="000000"/>
                  <w:sz w:val="22"/>
                </w:rPr>
                <w:delText>49.7%</w:delText>
              </w:r>
            </w:del>
          </w:p>
        </w:tc>
        <w:tc>
          <w:tcPr>
            <w:tcW w:w="828" w:type="dxa"/>
            <w:shd w:val="clear" w:color="auto" w:fill="auto"/>
            <w:noWrap/>
            <w:hideMark/>
          </w:tcPr>
          <w:p w14:paraId="27766CD5" w14:textId="294C6869"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02" w:author="韬 黄" w:date="2018-09-28T17:08:00Z"/>
                <w:rFonts w:eastAsia="Times New Roman" w:cs="Times New Roman"/>
                <w:color w:val="000000"/>
                <w:sz w:val="22"/>
              </w:rPr>
              <w:pPrChange w:id="9503"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04" w:author="韬 黄" w:date="2018-09-28T17:08:00Z">
              <w:r w:rsidRPr="00B83D83" w:rsidDel="00C240F3">
                <w:rPr>
                  <w:rFonts w:eastAsia="Times New Roman" w:cs="Times New Roman"/>
                  <w:color w:val="000000"/>
                  <w:sz w:val="22"/>
                </w:rPr>
                <w:delText>1.673</w:delText>
              </w:r>
            </w:del>
          </w:p>
        </w:tc>
        <w:tc>
          <w:tcPr>
            <w:tcW w:w="1390" w:type="dxa"/>
            <w:shd w:val="clear" w:color="auto" w:fill="auto"/>
            <w:noWrap/>
            <w:hideMark/>
          </w:tcPr>
          <w:p w14:paraId="0539F323" w14:textId="734E4FAB"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05" w:author="韬 黄" w:date="2018-09-28T17:08:00Z"/>
                <w:rFonts w:eastAsia="Times New Roman" w:cs="Times New Roman"/>
                <w:color w:val="000000"/>
                <w:sz w:val="22"/>
              </w:rPr>
              <w:pPrChange w:id="9506"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07" w:author="韬 黄" w:date="2018-09-28T17:08:00Z">
              <w:r w:rsidRPr="00B83D83" w:rsidDel="00C240F3">
                <w:rPr>
                  <w:rFonts w:eastAsia="Times New Roman" w:cs="Times New Roman"/>
                  <w:color w:val="000000"/>
                  <w:sz w:val="22"/>
                </w:rPr>
                <w:delText>1.017</w:delText>
              </w:r>
            </w:del>
          </w:p>
        </w:tc>
      </w:tr>
      <w:tr w:rsidR="00B83D83" w:rsidRPr="00B83D83" w:rsidDel="00C240F3" w14:paraId="603190D2" w14:textId="1EAE3B2E" w:rsidTr="00B83D83">
        <w:trPr>
          <w:trHeight w:val="57"/>
          <w:del w:id="9508"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8581666" w14:textId="7E3A62B0" w:rsidR="00B83D83" w:rsidRPr="00B83D83" w:rsidDel="00C240F3" w:rsidRDefault="00B83D83">
            <w:pPr>
              <w:shd w:val="clear" w:color="auto" w:fill="FFFFFF" w:themeFill="background1"/>
              <w:spacing w:after="0" w:line="360" w:lineRule="auto"/>
              <w:rPr>
                <w:del w:id="9509" w:author="韬 黄" w:date="2018-09-28T17:08:00Z"/>
                <w:rFonts w:eastAsia="Times New Roman" w:cs="Times New Roman"/>
                <w:b w:val="0"/>
                <w:color w:val="000000"/>
                <w:sz w:val="22"/>
              </w:rPr>
              <w:pPrChange w:id="9510" w:author="韬 黄" w:date="2018-09-28T17:08:00Z">
                <w:pPr>
                  <w:spacing w:after="0" w:line="240" w:lineRule="auto"/>
                </w:pPr>
              </w:pPrChange>
            </w:pPr>
            <w:del w:id="9511" w:author="韬 黄" w:date="2018-09-28T17:08:00Z">
              <w:r w:rsidRPr="00B83D83" w:rsidDel="00C240F3">
                <w:rPr>
                  <w:rFonts w:eastAsia="Times New Roman" w:cs="Times New Roman"/>
                  <w:b w:val="0"/>
                  <w:color w:val="000000"/>
                  <w:sz w:val="22"/>
                </w:rPr>
                <w:delText>ADL-intra-IC</w:delText>
              </w:r>
            </w:del>
          </w:p>
        </w:tc>
        <w:tc>
          <w:tcPr>
            <w:tcW w:w="705" w:type="dxa"/>
            <w:shd w:val="clear" w:color="auto" w:fill="auto"/>
            <w:noWrap/>
            <w:hideMark/>
          </w:tcPr>
          <w:p w14:paraId="76601B92" w14:textId="20E8FAAB"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12" w:author="韬 黄" w:date="2018-09-28T17:08:00Z"/>
                <w:rFonts w:eastAsia="Times New Roman" w:cs="Times New Roman"/>
                <w:color w:val="000000"/>
                <w:sz w:val="22"/>
              </w:rPr>
              <w:pPrChange w:id="9513"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14" w:author="韬 黄" w:date="2018-09-28T17:08:00Z">
              <w:r w:rsidRPr="00B83D83" w:rsidDel="00C240F3">
                <w:rPr>
                  <w:rFonts w:eastAsia="Times New Roman" w:cs="Times New Roman"/>
                  <w:color w:val="000000"/>
                  <w:sz w:val="22"/>
                </w:rPr>
                <w:delText>9.03</w:delText>
              </w:r>
            </w:del>
          </w:p>
        </w:tc>
        <w:tc>
          <w:tcPr>
            <w:tcW w:w="950" w:type="dxa"/>
            <w:shd w:val="clear" w:color="auto" w:fill="auto"/>
            <w:noWrap/>
            <w:hideMark/>
          </w:tcPr>
          <w:p w14:paraId="600EAC0B" w14:textId="24E527FF"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15" w:author="韬 黄" w:date="2018-09-28T17:08:00Z"/>
                <w:rFonts w:eastAsia="Times New Roman" w:cs="Times New Roman"/>
                <w:color w:val="000000"/>
                <w:sz w:val="22"/>
              </w:rPr>
              <w:pPrChange w:id="9516"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17" w:author="韬 黄" w:date="2018-09-28T17:08:00Z">
              <w:r w:rsidRPr="00B83D83" w:rsidDel="00C240F3">
                <w:rPr>
                  <w:rFonts w:eastAsia="Times New Roman" w:cs="Times New Roman"/>
                  <w:color w:val="000000"/>
                  <w:sz w:val="22"/>
                </w:rPr>
                <w:delText>40.0%</w:delText>
              </w:r>
            </w:del>
          </w:p>
        </w:tc>
        <w:tc>
          <w:tcPr>
            <w:tcW w:w="828" w:type="dxa"/>
            <w:shd w:val="clear" w:color="auto" w:fill="auto"/>
            <w:noWrap/>
            <w:hideMark/>
          </w:tcPr>
          <w:p w14:paraId="2DEB1384" w14:textId="063C2C1F"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18" w:author="韬 黄" w:date="2018-09-28T17:08:00Z"/>
                <w:rFonts w:eastAsia="Times New Roman" w:cs="Times New Roman"/>
                <w:color w:val="000000"/>
                <w:sz w:val="22"/>
              </w:rPr>
              <w:pPrChange w:id="9519"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20" w:author="韬 黄" w:date="2018-09-28T17:08:00Z">
              <w:r w:rsidRPr="00B83D83" w:rsidDel="00C240F3">
                <w:rPr>
                  <w:rFonts w:eastAsia="Times New Roman" w:cs="Times New Roman"/>
                  <w:color w:val="000000"/>
                  <w:sz w:val="22"/>
                </w:rPr>
                <w:delText>0.577</w:delText>
              </w:r>
            </w:del>
          </w:p>
        </w:tc>
        <w:tc>
          <w:tcPr>
            <w:tcW w:w="1390" w:type="dxa"/>
            <w:shd w:val="clear" w:color="auto" w:fill="auto"/>
            <w:noWrap/>
            <w:hideMark/>
          </w:tcPr>
          <w:p w14:paraId="2E58698C" w14:textId="26AB8614"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21" w:author="韬 黄" w:date="2018-09-28T17:08:00Z"/>
                <w:rFonts w:eastAsia="Times New Roman" w:cs="Times New Roman"/>
                <w:color w:val="000000"/>
                <w:sz w:val="22"/>
              </w:rPr>
              <w:pPrChange w:id="9522"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23" w:author="韬 黄" w:date="2018-09-28T17:08:00Z">
              <w:r w:rsidRPr="00B83D83" w:rsidDel="00C240F3">
                <w:rPr>
                  <w:rFonts w:eastAsia="Times New Roman" w:cs="Times New Roman"/>
                  <w:color w:val="000000"/>
                  <w:sz w:val="22"/>
                </w:rPr>
                <w:delText>0.992</w:delText>
              </w:r>
            </w:del>
          </w:p>
        </w:tc>
        <w:tc>
          <w:tcPr>
            <w:tcW w:w="711" w:type="dxa"/>
            <w:shd w:val="clear" w:color="auto" w:fill="auto"/>
            <w:noWrap/>
            <w:hideMark/>
          </w:tcPr>
          <w:p w14:paraId="10D5FB5A" w14:textId="1D437B6B"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24" w:author="韬 黄" w:date="2018-09-28T17:08:00Z"/>
                <w:rFonts w:eastAsia="Times New Roman" w:cs="Times New Roman"/>
                <w:color w:val="000000"/>
                <w:sz w:val="22"/>
              </w:rPr>
              <w:pPrChange w:id="9525"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26" w:author="韬 黄" w:date="2018-09-28T17:08:00Z">
              <w:r w:rsidRPr="00B83D83" w:rsidDel="00C240F3">
                <w:rPr>
                  <w:rFonts w:eastAsia="Times New Roman" w:cs="Times New Roman"/>
                  <w:color w:val="000000"/>
                  <w:sz w:val="22"/>
                </w:rPr>
                <w:delText>49.71</w:delText>
              </w:r>
            </w:del>
          </w:p>
        </w:tc>
        <w:tc>
          <w:tcPr>
            <w:tcW w:w="950" w:type="dxa"/>
            <w:shd w:val="clear" w:color="auto" w:fill="auto"/>
            <w:noWrap/>
            <w:hideMark/>
          </w:tcPr>
          <w:p w14:paraId="7C1856DA" w14:textId="40E27CA8"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27" w:author="韬 黄" w:date="2018-09-28T17:08:00Z"/>
                <w:rFonts w:eastAsia="Times New Roman" w:cs="Times New Roman"/>
                <w:color w:val="000000"/>
                <w:sz w:val="22"/>
              </w:rPr>
              <w:pPrChange w:id="9528"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29" w:author="韬 黄" w:date="2018-09-28T17:08:00Z">
              <w:r w:rsidRPr="00B83D83" w:rsidDel="00C240F3">
                <w:rPr>
                  <w:rFonts w:eastAsia="Times New Roman" w:cs="Times New Roman"/>
                  <w:color w:val="000000"/>
                  <w:sz w:val="22"/>
                </w:rPr>
                <w:delText>48.3%</w:delText>
              </w:r>
            </w:del>
          </w:p>
        </w:tc>
        <w:tc>
          <w:tcPr>
            <w:tcW w:w="828" w:type="dxa"/>
            <w:shd w:val="clear" w:color="auto" w:fill="auto"/>
            <w:noWrap/>
            <w:hideMark/>
          </w:tcPr>
          <w:p w14:paraId="4CC8DB03" w14:textId="4BD50921"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30" w:author="韬 黄" w:date="2018-09-28T17:08:00Z"/>
                <w:rFonts w:eastAsia="Times New Roman" w:cs="Times New Roman"/>
                <w:color w:val="000000"/>
                <w:sz w:val="22"/>
              </w:rPr>
              <w:pPrChange w:id="9531"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32" w:author="韬 黄" w:date="2018-09-28T17:08:00Z">
              <w:r w:rsidRPr="00B83D83" w:rsidDel="00C240F3">
                <w:rPr>
                  <w:rFonts w:eastAsia="Times New Roman" w:cs="Times New Roman"/>
                  <w:color w:val="000000"/>
                  <w:sz w:val="22"/>
                </w:rPr>
                <w:delText>1.647</w:delText>
              </w:r>
            </w:del>
          </w:p>
        </w:tc>
        <w:tc>
          <w:tcPr>
            <w:tcW w:w="1390" w:type="dxa"/>
            <w:shd w:val="clear" w:color="auto" w:fill="auto"/>
            <w:noWrap/>
            <w:hideMark/>
          </w:tcPr>
          <w:p w14:paraId="5086D8A2" w14:textId="46CC177F" w:rsidR="00B83D83" w:rsidRPr="00B83D83" w:rsidDel="00C240F3" w:rsidRDefault="00B83D83">
            <w:pPr>
              <w:shd w:val="clear" w:color="auto" w:fill="FFFFFF" w:themeFill="background1"/>
              <w:spacing w:after="0" w:line="360" w:lineRule="auto"/>
              <w:cnfStyle w:val="000000000000" w:firstRow="0" w:lastRow="0" w:firstColumn="0" w:lastColumn="0" w:oddVBand="0" w:evenVBand="0" w:oddHBand="0" w:evenHBand="0" w:firstRowFirstColumn="0" w:firstRowLastColumn="0" w:lastRowFirstColumn="0" w:lastRowLastColumn="0"/>
              <w:rPr>
                <w:del w:id="9533" w:author="韬 黄" w:date="2018-09-28T17:08:00Z"/>
                <w:rFonts w:eastAsia="Times New Roman" w:cs="Times New Roman"/>
                <w:color w:val="000000"/>
                <w:sz w:val="22"/>
              </w:rPr>
              <w:pPrChange w:id="9534" w:author="韬 黄" w:date="2018-09-28T17:08: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del w:id="9535" w:author="韬 黄" w:date="2018-09-28T17:08:00Z">
              <w:r w:rsidRPr="00B83D83" w:rsidDel="00C240F3">
                <w:rPr>
                  <w:rFonts w:eastAsia="Times New Roman" w:cs="Times New Roman"/>
                  <w:color w:val="000000"/>
                  <w:sz w:val="22"/>
                </w:rPr>
                <w:delText>0.988</w:delText>
              </w:r>
            </w:del>
          </w:p>
        </w:tc>
      </w:tr>
      <w:tr w:rsidR="00B83D83" w:rsidRPr="00B83D83" w:rsidDel="00C240F3" w14:paraId="07972408" w14:textId="139B4362" w:rsidTr="00B83D83">
        <w:trPr>
          <w:cnfStyle w:val="000000100000" w:firstRow="0" w:lastRow="0" w:firstColumn="0" w:lastColumn="0" w:oddVBand="0" w:evenVBand="0" w:oddHBand="1" w:evenHBand="0" w:firstRowFirstColumn="0" w:firstRowLastColumn="0" w:lastRowFirstColumn="0" w:lastRowLastColumn="0"/>
          <w:trHeight w:val="57"/>
          <w:del w:id="9536" w:author="韬 黄" w:date="2018-09-28T17:08: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8DBD8D" w14:textId="1D211799" w:rsidR="00B83D83" w:rsidRPr="00B83D83" w:rsidDel="00C240F3" w:rsidRDefault="00B83D83">
            <w:pPr>
              <w:shd w:val="clear" w:color="auto" w:fill="FFFFFF" w:themeFill="background1"/>
              <w:spacing w:after="0" w:line="360" w:lineRule="auto"/>
              <w:rPr>
                <w:del w:id="9537" w:author="韬 黄" w:date="2018-09-28T17:08:00Z"/>
                <w:rFonts w:eastAsia="Times New Roman" w:cs="Times New Roman"/>
                <w:b w:val="0"/>
                <w:color w:val="000000"/>
                <w:sz w:val="22"/>
              </w:rPr>
              <w:pPrChange w:id="9538" w:author="韬 黄" w:date="2018-09-28T17:08:00Z">
                <w:pPr>
                  <w:spacing w:after="0" w:line="240" w:lineRule="auto"/>
                </w:pPr>
              </w:pPrChange>
            </w:pPr>
            <w:del w:id="9539" w:author="韬 黄" w:date="2018-09-28T17:08:00Z">
              <w:r w:rsidRPr="00B83D83" w:rsidDel="00C240F3">
                <w:rPr>
                  <w:rFonts w:eastAsia="Times New Roman" w:cs="Times New Roman"/>
                  <w:b w:val="0"/>
                  <w:color w:val="000000"/>
                  <w:sz w:val="22"/>
                </w:rPr>
                <w:delText>ADL-EWC-IC</w:delText>
              </w:r>
            </w:del>
          </w:p>
        </w:tc>
        <w:tc>
          <w:tcPr>
            <w:tcW w:w="705" w:type="dxa"/>
            <w:shd w:val="clear" w:color="auto" w:fill="auto"/>
            <w:noWrap/>
            <w:hideMark/>
          </w:tcPr>
          <w:p w14:paraId="20ADAE54" w14:textId="199311CA"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40" w:author="韬 黄" w:date="2018-09-28T17:08:00Z"/>
                <w:rFonts w:eastAsia="Times New Roman" w:cs="Times New Roman"/>
                <w:color w:val="000000"/>
                <w:sz w:val="22"/>
              </w:rPr>
              <w:pPrChange w:id="9541"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42" w:author="韬 黄" w:date="2018-09-28T17:08:00Z">
              <w:r w:rsidRPr="00B83D83" w:rsidDel="00C240F3">
                <w:rPr>
                  <w:rFonts w:eastAsia="Times New Roman" w:cs="Times New Roman"/>
                  <w:color w:val="000000"/>
                  <w:sz w:val="22"/>
                </w:rPr>
                <w:delText>9.03</w:delText>
              </w:r>
            </w:del>
          </w:p>
        </w:tc>
        <w:tc>
          <w:tcPr>
            <w:tcW w:w="950" w:type="dxa"/>
            <w:shd w:val="clear" w:color="auto" w:fill="auto"/>
            <w:noWrap/>
            <w:hideMark/>
          </w:tcPr>
          <w:p w14:paraId="420599C4" w14:textId="3A1E379E"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43" w:author="韬 黄" w:date="2018-09-28T17:08:00Z"/>
                <w:rFonts w:eastAsia="Times New Roman" w:cs="Times New Roman"/>
                <w:color w:val="000000"/>
                <w:sz w:val="22"/>
              </w:rPr>
              <w:pPrChange w:id="9544"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45" w:author="韬 黄" w:date="2018-09-28T17:08:00Z">
              <w:r w:rsidRPr="00B83D83" w:rsidDel="00C240F3">
                <w:rPr>
                  <w:rFonts w:eastAsia="Times New Roman" w:cs="Times New Roman"/>
                  <w:color w:val="000000"/>
                  <w:sz w:val="22"/>
                </w:rPr>
                <w:delText>40.0%</w:delText>
              </w:r>
            </w:del>
          </w:p>
        </w:tc>
        <w:tc>
          <w:tcPr>
            <w:tcW w:w="828" w:type="dxa"/>
            <w:shd w:val="clear" w:color="auto" w:fill="auto"/>
            <w:noWrap/>
            <w:hideMark/>
          </w:tcPr>
          <w:p w14:paraId="6BE8D874" w14:textId="34487BF2"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46" w:author="韬 黄" w:date="2018-09-28T17:08:00Z"/>
                <w:rFonts w:eastAsia="Times New Roman" w:cs="Times New Roman"/>
                <w:color w:val="000000"/>
                <w:sz w:val="22"/>
              </w:rPr>
              <w:pPrChange w:id="9547"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48" w:author="韬 黄" w:date="2018-09-28T17:08:00Z">
              <w:r w:rsidRPr="00B83D83" w:rsidDel="00C240F3">
                <w:rPr>
                  <w:rFonts w:eastAsia="Times New Roman" w:cs="Times New Roman"/>
                  <w:color w:val="000000"/>
                  <w:sz w:val="22"/>
                </w:rPr>
                <w:delText>0.577</w:delText>
              </w:r>
            </w:del>
          </w:p>
        </w:tc>
        <w:tc>
          <w:tcPr>
            <w:tcW w:w="1390" w:type="dxa"/>
            <w:shd w:val="clear" w:color="auto" w:fill="auto"/>
            <w:noWrap/>
            <w:hideMark/>
          </w:tcPr>
          <w:p w14:paraId="5EC4DBB1" w14:textId="5BC7BAB2"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49" w:author="韬 黄" w:date="2018-09-28T17:08:00Z"/>
                <w:rFonts w:eastAsia="Times New Roman" w:cs="Times New Roman"/>
                <w:color w:val="000000"/>
                <w:sz w:val="22"/>
              </w:rPr>
              <w:pPrChange w:id="9550"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51" w:author="韬 黄" w:date="2018-09-28T17:08:00Z">
              <w:r w:rsidRPr="00B83D83" w:rsidDel="00C240F3">
                <w:rPr>
                  <w:rFonts w:eastAsia="Times New Roman" w:cs="Times New Roman"/>
                  <w:color w:val="000000"/>
                  <w:sz w:val="22"/>
                </w:rPr>
                <w:delText>0.992</w:delText>
              </w:r>
            </w:del>
          </w:p>
        </w:tc>
        <w:tc>
          <w:tcPr>
            <w:tcW w:w="711" w:type="dxa"/>
            <w:shd w:val="clear" w:color="auto" w:fill="auto"/>
            <w:noWrap/>
            <w:hideMark/>
          </w:tcPr>
          <w:p w14:paraId="412CF163" w14:textId="185218F5"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52" w:author="韬 黄" w:date="2018-09-28T17:08:00Z"/>
                <w:rFonts w:eastAsia="Times New Roman" w:cs="Times New Roman"/>
                <w:color w:val="000000"/>
                <w:sz w:val="22"/>
              </w:rPr>
              <w:pPrChange w:id="9553"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54" w:author="韬 黄" w:date="2018-09-28T17:08:00Z">
              <w:r w:rsidRPr="00B83D83" w:rsidDel="00C240F3">
                <w:rPr>
                  <w:rFonts w:eastAsia="Times New Roman" w:cs="Times New Roman"/>
                  <w:color w:val="000000"/>
                  <w:sz w:val="22"/>
                </w:rPr>
                <w:delText>48.34</w:delText>
              </w:r>
            </w:del>
          </w:p>
        </w:tc>
        <w:tc>
          <w:tcPr>
            <w:tcW w:w="950" w:type="dxa"/>
            <w:shd w:val="clear" w:color="auto" w:fill="auto"/>
            <w:noWrap/>
            <w:hideMark/>
          </w:tcPr>
          <w:p w14:paraId="743545DE" w14:textId="20941DC3"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55" w:author="韬 黄" w:date="2018-09-28T17:08:00Z"/>
                <w:rFonts w:eastAsia="Times New Roman" w:cs="Times New Roman"/>
                <w:color w:val="000000"/>
                <w:sz w:val="22"/>
              </w:rPr>
              <w:pPrChange w:id="9556"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57" w:author="韬 黄" w:date="2018-09-28T17:08:00Z">
              <w:r w:rsidRPr="00B83D83" w:rsidDel="00C240F3">
                <w:rPr>
                  <w:rFonts w:eastAsia="Times New Roman" w:cs="Times New Roman"/>
                  <w:color w:val="000000"/>
                  <w:sz w:val="22"/>
                </w:rPr>
                <w:delText>47.9%</w:delText>
              </w:r>
            </w:del>
          </w:p>
        </w:tc>
        <w:tc>
          <w:tcPr>
            <w:tcW w:w="828" w:type="dxa"/>
            <w:shd w:val="clear" w:color="auto" w:fill="auto"/>
            <w:noWrap/>
            <w:hideMark/>
          </w:tcPr>
          <w:p w14:paraId="3AC64CDC" w14:textId="6D468280"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58" w:author="韬 黄" w:date="2018-09-28T17:08:00Z"/>
                <w:rFonts w:eastAsia="Times New Roman" w:cs="Times New Roman"/>
                <w:color w:val="000000"/>
                <w:sz w:val="22"/>
              </w:rPr>
              <w:pPrChange w:id="9559"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60" w:author="韬 黄" w:date="2018-09-28T17:08:00Z">
              <w:r w:rsidRPr="00B83D83" w:rsidDel="00C240F3">
                <w:rPr>
                  <w:rFonts w:eastAsia="Times New Roman" w:cs="Times New Roman"/>
                  <w:color w:val="000000"/>
                  <w:sz w:val="22"/>
                </w:rPr>
                <w:delText>1.626</w:delText>
              </w:r>
            </w:del>
          </w:p>
        </w:tc>
        <w:tc>
          <w:tcPr>
            <w:tcW w:w="1390" w:type="dxa"/>
            <w:shd w:val="clear" w:color="auto" w:fill="auto"/>
            <w:noWrap/>
            <w:hideMark/>
          </w:tcPr>
          <w:p w14:paraId="647F6D76" w14:textId="45095F56" w:rsidR="00B83D83" w:rsidRPr="00B83D83" w:rsidDel="00C240F3" w:rsidRDefault="00B83D83">
            <w:pPr>
              <w:shd w:val="clear" w:color="auto" w:fill="FFFFFF" w:themeFill="background1"/>
              <w:spacing w:after="0" w:line="360" w:lineRule="auto"/>
              <w:cnfStyle w:val="000000100000" w:firstRow="0" w:lastRow="0" w:firstColumn="0" w:lastColumn="0" w:oddVBand="0" w:evenVBand="0" w:oddHBand="1" w:evenHBand="0" w:firstRowFirstColumn="0" w:firstRowLastColumn="0" w:lastRowFirstColumn="0" w:lastRowLastColumn="0"/>
              <w:rPr>
                <w:del w:id="9561" w:author="韬 黄" w:date="2018-09-28T17:08:00Z"/>
                <w:rFonts w:eastAsia="Times New Roman" w:cs="Times New Roman"/>
                <w:color w:val="000000"/>
                <w:sz w:val="22"/>
              </w:rPr>
              <w:pPrChange w:id="9562" w:author="韬 黄" w:date="2018-09-28T17:08: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del w:id="9563" w:author="韬 黄" w:date="2018-09-28T17:08:00Z">
              <w:r w:rsidRPr="00B83D83" w:rsidDel="00C240F3">
                <w:rPr>
                  <w:rFonts w:eastAsia="Times New Roman" w:cs="Times New Roman"/>
                  <w:color w:val="000000"/>
                  <w:sz w:val="22"/>
                </w:rPr>
                <w:delText>0.965</w:delText>
              </w:r>
            </w:del>
          </w:p>
        </w:tc>
      </w:tr>
    </w:tbl>
    <w:p w14:paraId="10C34195" w14:textId="05CE918E" w:rsidR="00B83D83" w:rsidDel="00C240F3" w:rsidRDefault="002F7FA1">
      <w:pPr>
        <w:shd w:val="clear" w:color="auto" w:fill="FFFFFF" w:themeFill="background1"/>
        <w:spacing w:after="0" w:line="360" w:lineRule="auto"/>
        <w:rPr>
          <w:ins w:id="9564" w:author="Huang T  Dr (Surrey Business Schl)" w:date="2018-09-06T12:12:00Z"/>
          <w:del w:id="9565" w:author="韬 黄" w:date="2018-09-28T17:08:00Z"/>
          <w:rFonts w:cs="Times New Roman"/>
          <w:color w:val="000000" w:themeColor="text1"/>
          <w:sz w:val="22"/>
        </w:rPr>
      </w:pPr>
      <w:ins w:id="9566" w:author="Huang T  Dr (Surrey Business Schl)" w:date="2018-09-06T12:18:00Z">
        <w:del w:id="9567" w:author="韬 黄" w:date="2018-09-28T17:08:00Z">
          <w:r w:rsidDel="00C240F3">
            <w:rPr>
              <w:rFonts w:cs="Times New Roman"/>
              <w:color w:val="000000" w:themeColor="text1"/>
              <w:sz w:val="22"/>
            </w:rPr>
            <w:delText xml:space="preserve"> </w:delText>
          </w:r>
        </w:del>
      </w:ins>
    </w:p>
    <w:p w14:paraId="455A92AD" w14:textId="77777777" w:rsidR="003F1382" w:rsidRDefault="003F1382" w:rsidP="004C569C">
      <w:pPr>
        <w:shd w:val="clear" w:color="auto" w:fill="FFFFFF" w:themeFill="background1"/>
        <w:spacing w:after="0" w:line="360" w:lineRule="auto"/>
        <w:rPr>
          <w:ins w:id="9568" w:author="韬 黄" w:date="2018-10-03T12:03:00Z"/>
          <w:rFonts w:cs="Times New Roman"/>
          <w:color w:val="000000" w:themeColor="text1"/>
          <w:sz w:val="22"/>
        </w:rPr>
      </w:pPr>
    </w:p>
    <w:p w14:paraId="32913D6A" w14:textId="1DDCB45E" w:rsidR="00C173D1" w:rsidRDefault="00C173D1" w:rsidP="004C569C">
      <w:pPr>
        <w:shd w:val="clear" w:color="auto" w:fill="FFFFFF" w:themeFill="background1"/>
        <w:spacing w:after="0" w:line="360" w:lineRule="auto"/>
        <w:rPr>
          <w:ins w:id="9569" w:author="韬 黄" w:date="2018-10-03T12:04:00Z"/>
          <w:rFonts w:cs="Times New Roman"/>
          <w:color w:val="000000" w:themeColor="text1"/>
          <w:sz w:val="22"/>
        </w:rPr>
      </w:pPr>
    </w:p>
    <w:p w14:paraId="37004800" w14:textId="20D6F747" w:rsidR="00C173D1" w:rsidRDefault="00C173D1" w:rsidP="004C569C">
      <w:pPr>
        <w:shd w:val="clear" w:color="auto" w:fill="FFFFFF" w:themeFill="background1"/>
        <w:spacing w:after="0" w:line="360" w:lineRule="auto"/>
        <w:rPr>
          <w:ins w:id="9570" w:author="韬 黄" w:date="2018-10-03T12:04:00Z"/>
          <w:rFonts w:cs="Times New Roman"/>
          <w:color w:val="000000" w:themeColor="text1"/>
          <w:sz w:val="22"/>
        </w:rPr>
      </w:pPr>
    </w:p>
    <w:p w14:paraId="4767784F" w14:textId="677F4CE2" w:rsidR="00C173D1" w:rsidRDefault="00C173D1" w:rsidP="004C569C">
      <w:pPr>
        <w:shd w:val="clear" w:color="auto" w:fill="FFFFFF" w:themeFill="background1"/>
        <w:spacing w:after="0" w:line="360" w:lineRule="auto"/>
        <w:rPr>
          <w:ins w:id="9571" w:author="韬 黄" w:date="2018-10-03T12:04:00Z"/>
          <w:rFonts w:cs="Times New Roman"/>
          <w:color w:val="000000" w:themeColor="text1"/>
          <w:sz w:val="22"/>
        </w:rPr>
      </w:pPr>
    </w:p>
    <w:p w14:paraId="19B5604E" w14:textId="5E3C60E2" w:rsidR="00C173D1" w:rsidRDefault="00C173D1" w:rsidP="004C569C">
      <w:pPr>
        <w:shd w:val="clear" w:color="auto" w:fill="FFFFFF" w:themeFill="background1"/>
        <w:spacing w:after="0" w:line="360" w:lineRule="auto"/>
        <w:rPr>
          <w:ins w:id="9572" w:author="韬 黄" w:date="2018-10-03T12:04:00Z"/>
          <w:rFonts w:cs="Times New Roman"/>
          <w:color w:val="000000" w:themeColor="text1"/>
          <w:sz w:val="22"/>
        </w:rPr>
      </w:pPr>
    </w:p>
    <w:p w14:paraId="4D5DA20E" w14:textId="1C1ED8C4" w:rsidR="00C173D1" w:rsidRDefault="00C173D1" w:rsidP="004C569C">
      <w:pPr>
        <w:shd w:val="clear" w:color="auto" w:fill="FFFFFF" w:themeFill="background1"/>
        <w:spacing w:after="0" w:line="360" w:lineRule="auto"/>
        <w:rPr>
          <w:ins w:id="9573" w:author="韬 黄" w:date="2018-10-03T12:04:00Z"/>
          <w:rFonts w:cs="Times New Roman"/>
          <w:color w:val="000000" w:themeColor="text1"/>
          <w:sz w:val="22"/>
        </w:rPr>
      </w:pPr>
    </w:p>
    <w:p w14:paraId="7131AB47" w14:textId="3C1BF3E7" w:rsidR="00C173D1" w:rsidRDefault="00C173D1" w:rsidP="004C569C">
      <w:pPr>
        <w:shd w:val="clear" w:color="auto" w:fill="FFFFFF" w:themeFill="background1"/>
        <w:spacing w:after="0" w:line="360" w:lineRule="auto"/>
        <w:rPr>
          <w:ins w:id="9574" w:author="Huang T  Dr (Surrey Business Schl)" w:date="2018-09-06T12:12:00Z"/>
          <w:rFonts w:cs="Times New Roman"/>
          <w:color w:val="000000" w:themeColor="text1"/>
          <w:sz w:val="22"/>
        </w:rPr>
        <w:sectPr w:rsidR="00C173D1" w:rsidSect="0027407C">
          <w:pgSz w:w="11906" w:h="16838"/>
          <w:pgMar w:top="1440" w:right="1440" w:bottom="1440" w:left="1440" w:header="708" w:footer="708" w:gutter="0"/>
          <w:cols w:space="708"/>
          <w:docGrid w:linePitch="360"/>
        </w:sectPr>
      </w:pPr>
    </w:p>
    <w:p w14:paraId="2E62C793" w14:textId="0910B2A8" w:rsidR="003F1382" w:rsidDel="00067692" w:rsidRDefault="003F1382" w:rsidP="004C569C">
      <w:pPr>
        <w:shd w:val="clear" w:color="auto" w:fill="FFFFFF" w:themeFill="background1"/>
        <w:spacing w:after="0" w:line="360" w:lineRule="auto"/>
        <w:rPr>
          <w:ins w:id="9575" w:author="Huang T  Dr (Surrey Business Schl)" w:date="2018-09-06T12:13:00Z"/>
          <w:del w:id="9576" w:author="韬 黄" w:date="2018-09-27T17:51:00Z"/>
          <w:rFonts w:cs="Times New Roman"/>
          <w:color w:val="000000" w:themeColor="text1"/>
          <w:sz w:val="22"/>
        </w:rPr>
      </w:pPr>
    </w:p>
    <w:p w14:paraId="11E3C8DF" w14:textId="5A1E2C35" w:rsidR="003F1382" w:rsidDel="00067692" w:rsidRDefault="003F1382" w:rsidP="004C569C">
      <w:pPr>
        <w:shd w:val="clear" w:color="auto" w:fill="FFFFFF" w:themeFill="background1"/>
        <w:spacing w:after="0" w:line="360" w:lineRule="auto"/>
        <w:rPr>
          <w:ins w:id="9577" w:author="Huang T  Dr (Surrey Business Schl)" w:date="2018-09-06T12:12:00Z"/>
          <w:del w:id="9578" w:author="韬 黄" w:date="2018-09-27T17:51:00Z"/>
          <w:rFonts w:cs="Times New Roman"/>
          <w:color w:val="000000" w:themeColor="text1"/>
          <w:sz w:val="22"/>
        </w:rPr>
      </w:pPr>
    </w:p>
    <w:tbl>
      <w:tblPr>
        <w:tblW w:w="12862" w:type="dxa"/>
        <w:tblLook w:val="04A0" w:firstRow="1" w:lastRow="0" w:firstColumn="1" w:lastColumn="0" w:noHBand="0" w:noVBand="1"/>
        <w:tblPrChange w:id="9579" w:author="Huang T  Dr (Surrey Business Schl)" w:date="2018-09-06T12:13:00Z">
          <w:tblPr>
            <w:tblW w:w="20553" w:type="dxa"/>
            <w:tblLook w:val="04A0" w:firstRow="1" w:lastRow="0" w:firstColumn="1" w:lastColumn="0" w:noHBand="0" w:noVBand="1"/>
          </w:tblPr>
        </w:tblPrChange>
      </w:tblPr>
      <w:tblGrid>
        <w:gridCol w:w="1843"/>
        <w:gridCol w:w="931"/>
        <w:gridCol w:w="950"/>
        <w:gridCol w:w="828"/>
        <w:gridCol w:w="1390"/>
        <w:gridCol w:w="931"/>
        <w:gridCol w:w="1740"/>
        <w:gridCol w:w="711"/>
        <w:gridCol w:w="950"/>
        <w:gridCol w:w="828"/>
        <w:gridCol w:w="1390"/>
        <w:gridCol w:w="669"/>
        <w:tblGridChange w:id="9580">
          <w:tblGrid>
            <w:gridCol w:w="1843"/>
            <w:gridCol w:w="931"/>
            <w:gridCol w:w="950"/>
            <w:gridCol w:w="828"/>
            <w:gridCol w:w="1390"/>
            <w:gridCol w:w="701"/>
            <w:gridCol w:w="230"/>
            <w:gridCol w:w="720"/>
            <w:gridCol w:w="828"/>
            <w:gridCol w:w="192"/>
            <w:gridCol w:w="1198"/>
            <w:gridCol w:w="931"/>
            <w:gridCol w:w="1740"/>
            <w:gridCol w:w="931"/>
            <w:gridCol w:w="950"/>
            <w:gridCol w:w="828"/>
            <w:gridCol w:w="1390"/>
            <w:gridCol w:w="669"/>
            <w:gridCol w:w="32"/>
            <w:gridCol w:w="950"/>
            <w:gridCol w:w="828"/>
            <w:gridCol w:w="1390"/>
            <w:gridCol w:w="669"/>
          </w:tblGrid>
        </w:tblGridChange>
      </w:tblGrid>
      <w:tr w:rsidR="003F1382" w:rsidRPr="003F1382" w:rsidDel="00067692" w14:paraId="0C9DDF1C" w14:textId="1EB4173C" w:rsidTr="00D34982">
        <w:trPr>
          <w:trHeight w:val="113"/>
          <w:ins w:id="9581" w:author="Huang T  Dr (Surrey Business Schl)" w:date="2018-09-06T12:12:00Z"/>
          <w:del w:id="9582" w:author="韬 黄" w:date="2018-09-27T17:51:00Z"/>
          <w:trPrChange w:id="9583" w:author="Huang T  Dr (Surrey Business Schl)" w:date="2018-09-06T12:13:00Z">
            <w:trPr>
              <w:trHeight w:val="113"/>
            </w:trPr>
          </w:trPrChange>
        </w:trPr>
        <w:tc>
          <w:tcPr>
            <w:tcW w:w="1843" w:type="dxa"/>
            <w:tcBorders>
              <w:top w:val="nil"/>
              <w:left w:val="nil"/>
              <w:bottom w:val="nil"/>
              <w:right w:val="nil"/>
            </w:tcBorders>
            <w:shd w:val="clear" w:color="auto" w:fill="auto"/>
            <w:noWrap/>
            <w:vAlign w:val="bottom"/>
            <w:hideMark/>
            <w:tcPrChange w:id="9584" w:author="Huang T  Dr (Surrey Business Schl)" w:date="2018-09-06T12:13:00Z">
              <w:tcPr>
                <w:tcW w:w="1843" w:type="dxa"/>
                <w:tcBorders>
                  <w:top w:val="nil"/>
                  <w:left w:val="nil"/>
                  <w:bottom w:val="nil"/>
                  <w:right w:val="nil"/>
                </w:tcBorders>
                <w:shd w:val="clear" w:color="auto" w:fill="auto"/>
                <w:noWrap/>
                <w:vAlign w:val="bottom"/>
                <w:hideMark/>
              </w:tcPr>
            </w:tcPrChange>
          </w:tcPr>
          <w:p w14:paraId="2C60D0FD" w14:textId="036CEDFA" w:rsidR="003F1382" w:rsidRPr="003F1382" w:rsidDel="00067692" w:rsidRDefault="003F1382" w:rsidP="003F1382">
            <w:pPr>
              <w:spacing w:after="0" w:line="240" w:lineRule="auto"/>
              <w:rPr>
                <w:ins w:id="9585" w:author="Huang T  Dr (Surrey Business Schl)" w:date="2018-09-06T12:12:00Z"/>
                <w:del w:id="9586" w:author="韬 黄" w:date="2018-09-27T17:51:00Z"/>
                <w:rFonts w:eastAsia="Times New Roman" w:cs="Times New Roman"/>
                <w:color w:val="000000"/>
                <w:sz w:val="22"/>
                <w:szCs w:val="20"/>
                <w:rPrChange w:id="9587" w:author="Huang T  Dr (Surrey Business Schl)" w:date="2018-09-06T12:12:00Z">
                  <w:rPr>
                    <w:ins w:id="9588" w:author="Huang T  Dr (Surrey Business Schl)" w:date="2018-09-06T12:12:00Z"/>
                    <w:del w:id="9589" w:author="韬 黄" w:date="2018-09-27T17:51:00Z"/>
                    <w:rFonts w:ascii="Calibri" w:eastAsia="Times New Roman" w:hAnsi="Calibri" w:cs="Times New Roman"/>
                    <w:color w:val="000000"/>
                    <w:sz w:val="22"/>
                  </w:rPr>
                </w:rPrChange>
              </w:rPr>
            </w:pPr>
            <w:ins w:id="9590" w:author="Huang T  Dr (Surrey Business Schl)" w:date="2018-09-06T12:12:00Z">
              <w:del w:id="9591" w:author="韬 黄" w:date="2018-09-27T17:51:00Z">
                <w:r w:rsidRPr="003F1382" w:rsidDel="00067692">
                  <w:rPr>
                    <w:rFonts w:eastAsia="Times New Roman" w:cs="Times New Roman"/>
                    <w:color w:val="000000"/>
                    <w:sz w:val="22"/>
                    <w:szCs w:val="20"/>
                    <w:rPrChange w:id="9592" w:author="Huang T  Dr (Surrey Business Schl)" w:date="2018-09-06T12:12:00Z">
                      <w:rPr>
                        <w:rFonts w:ascii="Calibri" w:eastAsia="Times New Roman" w:hAnsi="Calibri" w:cs="Times New Roman"/>
                        <w:color w:val="000000"/>
                        <w:sz w:val="22"/>
                      </w:rPr>
                    </w:rPrChange>
                  </w:rPr>
                  <w:delText>horizon= 1 to 8</w:delText>
                </w:r>
              </w:del>
            </w:ins>
          </w:p>
        </w:tc>
        <w:tc>
          <w:tcPr>
            <w:tcW w:w="5030" w:type="dxa"/>
            <w:gridSpan w:val="5"/>
            <w:tcBorders>
              <w:top w:val="nil"/>
              <w:left w:val="nil"/>
              <w:bottom w:val="nil"/>
              <w:right w:val="single" w:sz="4" w:space="0" w:color="000000"/>
            </w:tcBorders>
            <w:shd w:val="clear" w:color="auto" w:fill="auto"/>
            <w:noWrap/>
            <w:vAlign w:val="bottom"/>
            <w:hideMark/>
            <w:tcPrChange w:id="9593" w:author="Huang T  Dr (Surrey Business Schl)" w:date="2018-09-06T12:13:00Z">
              <w:tcPr>
                <w:tcW w:w="8604" w:type="dxa"/>
                <w:gridSpan w:val="11"/>
                <w:tcBorders>
                  <w:top w:val="nil"/>
                  <w:left w:val="nil"/>
                  <w:bottom w:val="nil"/>
                  <w:right w:val="single" w:sz="4" w:space="0" w:color="000000"/>
                </w:tcBorders>
                <w:shd w:val="clear" w:color="auto" w:fill="auto"/>
                <w:noWrap/>
                <w:vAlign w:val="bottom"/>
                <w:hideMark/>
              </w:tcPr>
            </w:tcPrChange>
          </w:tcPr>
          <w:p w14:paraId="193E424B" w14:textId="04F23656" w:rsidR="003F1382" w:rsidRPr="003F1382" w:rsidDel="00067692" w:rsidRDefault="003F1382" w:rsidP="003F1382">
            <w:pPr>
              <w:spacing w:after="0" w:line="240" w:lineRule="auto"/>
              <w:rPr>
                <w:ins w:id="9594" w:author="Huang T  Dr (Surrey Business Schl)" w:date="2018-09-06T12:12:00Z"/>
                <w:del w:id="9595" w:author="韬 黄" w:date="2018-09-27T17:51:00Z"/>
                <w:rFonts w:eastAsia="Times New Roman" w:cs="Times New Roman"/>
                <w:color w:val="000000"/>
                <w:sz w:val="22"/>
                <w:szCs w:val="20"/>
                <w:rPrChange w:id="9596" w:author="Huang T  Dr (Surrey Business Schl)" w:date="2018-09-06T12:12:00Z">
                  <w:rPr>
                    <w:ins w:id="9597" w:author="Huang T  Dr (Surrey Business Schl)" w:date="2018-09-06T12:12:00Z"/>
                    <w:del w:id="9598" w:author="韬 黄" w:date="2018-09-27T17:51:00Z"/>
                    <w:rFonts w:ascii="Calibri" w:eastAsia="Times New Roman" w:hAnsi="Calibri" w:cs="Times New Roman"/>
                    <w:color w:val="000000"/>
                    <w:sz w:val="22"/>
                  </w:rPr>
                </w:rPrChange>
              </w:rPr>
            </w:pPr>
            <w:ins w:id="9599" w:author="Huang T  Dr (Surrey Business Schl)" w:date="2018-09-06T12:12:00Z">
              <w:del w:id="9600" w:author="韬 黄" w:date="2018-09-27T17:51:00Z">
                <w:r w:rsidRPr="003F1382" w:rsidDel="00067692">
                  <w:rPr>
                    <w:rFonts w:eastAsia="Times New Roman" w:cs="Times New Roman"/>
                    <w:color w:val="000000"/>
                    <w:sz w:val="22"/>
                    <w:szCs w:val="20"/>
                    <w:rPrChange w:id="9601" w:author="Huang T  Dr (Surrey Business Schl)" w:date="2018-09-06T12:12:00Z">
                      <w:rPr>
                        <w:rFonts w:ascii="Calibri" w:eastAsia="Times New Roman" w:hAnsi="Calibri" w:cs="Times New Roman"/>
                        <w:color w:val="000000"/>
                        <w:sz w:val="22"/>
                      </w:rPr>
                    </w:rPrChange>
                  </w:rPr>
                  <w:delText>promoted period</w:delText>
                </w:r>
              </w:del>
            </w:ins>
          </w:p>
        </w:tc>
        <w:tc>
          <w:tcPr>
            <w:tcW w:w="1740" w:type="dxa"/>
            <w:tcBorders>
              <w:top w:val="nil"/>
              <w:left w:val="nil"/>
              <w:bottom w:val="nil"/>
              <w:right w:val="nil"/>
            </w:tcBorders>
            <w:shd w:val="clear" w:color="auto" w:fill="auto"/>
            <w:noWrap/>
            <w:vAlign w:val="bottom"/>
            <w:hideMark/>
            <w:tcPrChange w:id="9602" w:author="Huang T  Dr (Surrey Business Schl)" w:date="2018-09-06T12:13:00Z">
              <w:tcPr>
                <w:tcW w:w="1740" w:type="dxa"/>
                <w:tcBorders>
                  <w:top w:val="nil"/>
                  <w:left w:val="nil"/>
                  <w:bottom w:val="nil"/>
                  <w:right w:val="nil"/>
                </w:tcBorders>
                <w:shd w:val="clear" w:color="auto" w:fill="auto"/>
                <w:noWrap/>
                <w:vAlign w:val="bottom"/>
                <w:hideMark/>
              </w:tcPr>
            </w:tcPrChange>
          </w:tcPr>
          <w:p w14:paraId="0481FC8F" w14:textId="5B1B42A7" w:rsidR="003F1382" w:rsidRPr="003F1382" w:rsidDel="00067692" w:rsidRDefault="003F1382" w:rsidP="003F1382">
            <w:pPr>
              <w:spacing w:after="0" w:line="240" w:lineRule="auto"/>
              <w:rPr>
                <w:ins w:id="9603" w:author="Huang T  Dr (Surrey Business Schl)" w:date="2018-09-06T12:12:00Z"/>
                <w:del w:id="9604" w:author="韬 黄" w:date="2018-09-27T17:51:00Z"/>
                <w:rFonts w:eastAsia="Times New Roman" w:cs="Times New Roman"/>
                <w:color w:val="000000"/>
                <w:sz w:val="22"/>
                <w:szCs w:val="20"/>
                <w:rPrChange w:id="9605" w:author="Huang T  Dr (Surrey Business Schl)" w:date="2018-09-06T12:12:00Z">
                  <w:rPr>
                    <w:ins w:id="9606" w:author="Huang T  Dr (Surrey Business Schl)" w:date="2018-09-06T12:12:00Z"/>
                    <w:del w:id="9607" w:author="韬 黄" w:date="2018-09-27T17:51:00Z"/>
                    <w:rFonts w:ascii="Calibri" w:eastAsia="Times New Roman" w:hAnsi="Calibri" w:cs="Times New Roman"/>
                    <w:color w:val="000000"/>
                    <w:sz w:val="22"/>
                  </w:rPr>
                </w:rPrChange>
              </w:rPr>
            </w:pPr>
            <w:ins w:id="9608" w:author="Huang T  Dr (Surrey Business Schl)" w:date="2018-09-06T12:12:00Z">
              <w:del w:id="9609" w:author="韬 黄" w:date="2018-09-27T17:51:00Z">
                <w:r w:rsidRPr="003F1382" w:rsidDel="00067692">
                  <w:rPr>
                    <w:rFonts w:eastAsia="Times New Roman" w:cs="Times New Roman"/>
                    <w:color w:val="000000"/>
                    <w:sz w:val="22"/>
                    <w:szCs w:val="20"/>
                    <w:rPrChange w:id="9610" w:author="Huang T  Dr (Surrey Business Schl)" w:date="2018-09-06T12:12:00Z">
                      <w:rPr>
                        <w:rFonts w:ascii="Calibri" w:eastAsia="Times New Roman" w:hAnsi="Calibri" w:cs="Times New Roman"/>
                        <w:color w:val="000000"/>
                        <w:sz w:val="22"/>
                      </w:rPr>
                    </w:rPrChange>
                  </w:rPr>
                  <w:delText>horizon= 1 to 8</w:delText>
                </w:r>
              </w:del>
            </w:ins>
          </w:p>
        </w:tc>
        <w:tc>
          <w:tcPr>
            <w:tcW w:w="4249" w:type="dxa"/>
            <w:gridSpan w:val="5"/>
            <w:tcBorders>
              <w:top w:val="nil"/>
              <w:left w:val="nil"/>
              <w:bottom w:val="nil"/>
              <w:right w:val="single" w:sz="4" w:space="0" w:color="000000"/>
            </w:tcBorders>
            <w:shd w:val="clear" w:color="auto" w:fill="auto"/>
            <w:noWrap/>
            <w:vAlign w:val="bottom"/>
            <w:hideMark/>
            <w:tcPrChange w:id="9611" w:author="Huang T  Dr (Surrey Business Schl)" w:date="2018-09-06T12:13:00Z">
              <w:tcPr>
                <w:tcW w:w="8366" w:type="dxa"/>
                <w:gridSpan w:val="10"/>
                <w:tcBorders>
                  <w:top w:val="nil"/>
                  <w:left w:val="nil"/>
                  <w:bottom w:val="nil"/>
                  <w:right w:val="single" w:sz="4" w:space="0" w:color="000000"/>
                </w:tcBorders>
                <w:shd w:val="clear" w:color="auto" w:fill="auto"/>
                <w:noWrap/>
                <w:vAlign w:val="bottom"/>
                <w:hideMark/>
              </w:tcPr>
            </w:tcPrChange>
          </w:tcPr>
          <w:p w14:paraId="09C2AE1A" w14:textId="579F8B69" w:rsidR="003F1382" w:rsidRPr="003F1382" w:rsidDel="00067692" w:rsidRDefault="00D34982" w:rsidP="003F1382">
            <w:pPr>
              <w:spacing w:after="0" w:line="240" w:lineRule="auto"/>
              <w:rPr>
                <w:ins w:id="9612" w:author="Huang T  Dr (Surrey Business Schl)" w:date="2018-09-06T12:12:00Z"/>
                <w:del w:id="9613" w:author="韬 黄" w:date="2018-09-27T17:51:00Z"/>
                <w:rFonts w:eastAsia="Times New Roman" w:cs="Times New Roman"/>
                <w:color w:val="000000"/>
                <w:sz w:val="22"/>
                <w:szCs w:val="20"/>
                <w:rPrChange w:id="9614" w:author="Huang T  Dr (Surrey Business Schl)" w:date="2018-09-06T12:12:00Z">
                  <w:rPr>
                    <w:ins w:id="9615" w:author="Huang T  Dr (Surrey Business Schl)" w:date="2018-09-06T12:12:00Z"/>
                    <w:del w:id="9616" w:author="韬 黄" w:date="2018-09-27T17:51:00Z"/>
                    <w:rFonts w:ascii="Calibri" w:eastAsia="Times New Roman" w:hAnsi="Calibri" w:cs="Times New Roman"/>
                    <w:color w:val="000000"/>
                    <w:sz w:val="22"/>
                  </w:rPr>
                </w:rPrChange>
              </w:rPr>
            </w:pPr>
            <w:ins w:id="9617" w:author="Huang T  Dr (Surrey Business Schl)" w:date="2018-09-06T12:12:00Z">
              <w:del w:id="9618" w:author="韬 黄" w:date="2018-09-27T17:51:00Z">
                <w:r w:rsidRPr="003F1382" w:rsidDel="00067692">
                  <w:rPr>
                    <w:rFonts w:eastAsia="Times New Roman" w:cs="Times New Roman"/>
                    <w:color w:val="000000"/>
                    <w:sz w:val="22"/>
                    <w:szCs w:val="20"/>
                  </w:rPr>
                  <w:delText>N</w:delText>
                </w:r>
                <w:r w:rsidR="003F1382" w:rsidRPr="003F1382" w:rsidDel="00067692">
                  <w:rPr>
                    <w:rFonts w:eastAsia="Times New Roman" w:cs="Times New Roman"/>
                    <w:color w:val="000000"/>
                    <w:sz w:val="22"/>
                    <w:szCs w:val="20"/>
                    <w:rPrChange w:id="9619" w:author="Huang T  Dr (Surrey Business Schl)" w:date="2018-09-06T12:12:00Z">
                      <w:rPr>
                        <w:rFonts w:ascii="Calibri" w:eastAsia="Times New Roman" w:hAnsi="Calibri" w:cs="Times New Roman"/>
                        <w:color w:val="000000"/>
                        <w:sz w:val="22"/>
                      </w:rPr>
                    </w:rPrChange>
                  </w:rPr>
                  <w:delText>on</w:delText>
                </w:r>
              </w:del>
            </w:ins>
            <w:ins w:id="9620" w:author="Huang T  Dr (Surrey Business Schl)" w:date="2018-09-06T12:14:00Z">
              <w:del w:id="9621" w:author="韬 黄" w:date="2018-09-27T17:51:00Z">
                <w:r w:rsidDel="00067692">
                  <w:rPr>
                    <w:rFonts w:eastAsia="Times New Roman" w:cs="Times New Roman"/>
                    <w:color w:val="000000"/>
                    <w:sz w:val="22"/>
                    <w:szCs w:val="20"/>
                  </w:rPr>
                  <w:delText>-</w:delText>
                </w:r>
              </w:del>
            </w:ins>
            <w:ins w:id="9622" w:author="Huang T  Dr (Surrey Business Schl)" w:date="2018-09-06T12:12:00Z">
              <w:del w:id="9623" w:author="韬 黄" w:date="2018-09-27T17:51:00Z">
                <w:r w:rsidR="003F1382" w:rsidRPr="003F1382" w:rsidDel="00067692">
                  <w:rPr>
                    <w:rFonts w:eastAsia="Times New Roman" w:cs="Times New Roman"/>
                    <w:color w:val="000000"/>
                    <w:sz w:val="22"/>
                    <w:szCs w:val="20"/>
                    <w:rPrChange w:id="9624" w:author="Huang T  Dr (Surrey Business Schl)" w:date="2018-09-06T12:12:00Z">
                      <w:rPr>
                        <w:rFonts w:ascii="Calibri" w:eastAsia="Times New Roman" w:hAnsi="Calibri" w:cs="Times New Roman"/>
                        <w:color w:val="000000"/>
                        <w:sz w:val="22"/>
                      </w:rPr>
                    </w:rPrChange>
                  </w:rPr>
                  <w:delText>promoted period</w:delText>
                </w:r>
              </w:del>
            </w:ins>
          </w:p>
        </w:tc>
      </w:tr>
      <w:tr w:rsidR="003F1382" w:rsidRPr="003F1382" w:rsidDel="00067692" w14:paraId="380EC7D3" w14:textId="2CFD88C3" w:rsidTr="00D34982">
        <w:tblPrEx>
          <w:tblPrExChange w:id="9625" w:author="Huang T  Dr (Surrey Business Schl)" w:date="2018-09-06T12:13:00Z">
            <w:tblPrEx>
              <w:tblW w:w="16889" w:type="dxa"/>
            </w:tblPrEx>
          </w:tblPrExChange>
        </w:tblPrEx>
        <w:trPr>
          <w:trHeight w:val="113"/>
          <w:ins w:id="9626" w:author="Huang T  Dr (Surrey Business Schl)" w:date="2018-09-06T12:12:00Z"/>
          <w:del w:id="9627" w:author="韬 黄" w:date="2018-09-27T17:51:00Z"/>
          <w:trPrChange w:id="9628"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9629" w:author="Huang T  Dr (Surrey Business Schl)" w:date="2018-09-06T12:13:00Z">
              <w:tcPr>
                <w:tcW w:w="1843" w:type="dxa"/>
                <w:tcBorders>
                  <w:top w:val="nil"/>
                  <w:left w:val="nil"/>
                  <w:bottom w:val="nil"/>
                  <w:right w:val="nil"/>
                </w:tcBorders>
                <w:shd w:val="clear" w:color="auto" w:fill="auto"/>
                <w:noWrap/>
                <w:vAlign w:val="bottom"/>
                <w:hideMark/>
              </w:tcPr>
            </w:tcPrChange>
          </w:tcPr>
          <w:p w14:paraId="1F84E979" w14:textId="7DEC1556" w:rsidR="003F1382" w:rsidRPr="003F1382" w:rsidDel="00067692" w:rsidRDefault="003F1382" w:rsidP="003F1382">
            <w:pPr>
              <w:spacing w:after="0" w:line="240" w:lineRule="auto"/>
              <w:rPr>
                <w:ins w:id="9630" w:author="Huang T  Dr (Surrey Business Schl)" w:date="2018-09-06T12:12:00Z"/>
                <w:del w:id="9631" w:author="韬 黄" w:date="2018-09-27T17:51:00Z"/>
                <w:rFonts w:eastAsia="Times New Roman" w:cs="Times New Roman"/>
                <w:color w:val="000000"/>
                <w:sz w:val="22"/>
                <w:szCs w:val="20"/>
                <w:rPrChange w:id="9632" w:author="Huang T  Dr (Surrey Business Schl)" w:date="2018-09-06T12:12:00Z">
                  <w:rPr>
                    <w:ins w:id="9633" w:author="Huang T  Dr (Surrey Business Schl)" w:date="2018-09-06T12:12:00Z"/>
                    <w:del w:id="9634" w:author="韬 黄" w:date="2018-09-27T17:51:00Z"/>
                    <w:rFonts w:ascii="Calibri" w:eastAsia="Times New Roman" w:hAnsi="Calibri" w:cs="Times New Roman"/>
                    <w:color w:val="000000"/>
                    <w:sz w:val="22"/>
                  </w:rPr>
                </w:rPrChange>
              </w:rPr>
            </w:pPr>
            <w:ins w:id="9635" w:author="Huang T  Dr (Surrey Business Schl)" w:date="2018-09-06T12:12:00Z">
              <w:del w:id="9636" w:author="韬 黄" w:date="2018-09-27T17:51:00Z">
                <w:r w:rsidRPr="003F1382" w:rsidDel="00067692">
                  <w:rPr>
                    <w:rFonts w:eastAsia="Times New Roman" w:cs="Times New Roman"/>
                    <w:color w:val="000000"/>
                    <w:sz w:val="22"/>
                    <w:szCs w:val="20"/>
                    <w:rPrChange w:id="9637" w:author="Huang T  Dr (Surrey Business Schl)" w:date="2018-09-06T12:12:00Z">
                      <w:rPr>
                        <w:rFonts w:ascii="Calibri" w:eastAsia="Times New Roman" w:hAnsi="Calibri" w:cs="Times New Roman"/>
                        <w:color w:val="000000"/>
                        <w:sz w:val="22"/>
                      </w:rPr>
                    </w:rPrChange>
                  </w:rPr>
                  <w:delText>Model/measure</w:delText>
                </w:r>
              </w:del>
            </w:ins>
          </w:p>
        </w:tc>
        <w:tc>
          <w:tcPr>
            <w:tcW w:w="931" w:type="dxa"/>
            <w:tcBorders>
              <w:top w:val="nil"/>
              <w:left w:val="nil"/>
              <w:bottom w:val="nil"/>
              <w:right w:val="nil"/>
            </w:tcBorders>
            <w:shd w:val="clear" w:color="auto" w:fill="auto"/>
            <w:noWrap/>
            <w:vAlign w:val="bottom"/>
            <w:hideMark/>
            <w:tcPrChange w:id="9638" w:author="Huang T  Dr (Surrey Business Schl)" w:date="2018-09-06T12:13:00Z">
              <w:tcPr>
                <w:tcW w:w="567" w:type="dxa"/>
                <w:tcBorders>
                  <w:top w:val="nil"/>
                  <w:left w:val="nil"/>
                  <w:bottom w:val="nil"/>
                  <w:right w:val="nil"/>
                </w:tcBorders>
                <w:shd w:val="clear" w:color="auto" w:fill="auto"/>
                <w:noWrap/>
                <w:vAlign w:val="bottom"/>
                <w:hideMark/>
              </w:tcPr>
            </w:tcPrChange>
          </w:tcPr>
          <w:p w14:paraId="48FD988E" w14:textId="64FB7B74" w:rsidR="003F1382" w:rsidRPr="003F1382" w:rsidDel="00067692" w:rsidRDefault="003F1382" w:rsidP="003F1382">
            <w:pPr>
              <w:spacing w:after="0" w:line="240" w:lineRule="auto"/>
              <w:rPr>
                <w:ins w:id="9639" w:author="Huang T  Dr (Surrey Business Schl)" w:date="2018-09-06T12:12:00Z"/>
                <w:del w:id="9640" w:author="韬 黄" w:date="2018-09-27T17:51:00Z"/>
                <w:rFonts w:eastAsia="Times New Roman" w:cs="Times New Roman"/>
                <w:color w:val="000000"/>
                <w:sz w:val="22"/>
                <w:szCs w:val="20"/>
                <w:rPrChange w:id="9641" w:author="Huang T  Dr (Surrey Business Schl)" w:date="2018-09-06T12:12:00Z">
                  <w:rPr>
                    <w:ins w:id="9642" w:author="Huang T  Dr (Surrey Business Schl)" w:date="2018-09-06T12:12:00Z"/>
                    <w:del w:id="9643" w:author="韬 黄" w:date="2018-09-27T17:51:00Z"/>
                    <w:rFonts w:ascii="Calibri" w:eastAsia="Times New Roman" w:hAnsi="Calibri" w:cs="Times New Roman"/>
                    <w:color w:val="000000"/>
                    <w:sz w:val="22"/>
                  </w:rPr>
                </w:rPrChange>
              </w:rPr>
            </w:pPr>
            <w:ins w:id="9644" w:author="Huang T  Dr (Surrey Business Schl)" w:date="2018-09-06T12:12:00Z">
              <w:del w:id="9645" w:author="韬 黄" w:date="2018-09-27T17:51:00Z">
                <w:r w:rsidRPr="003F1382" w:rsidDel="00067692">
                  <w:rPr>
                    <w:rFonts w:eastAsia="Times New Roman" w:cs="Times New Roman"/>
                    <w:color w:val="000000"/>
                    <w:sz w:val="22"/>
                    <w:szCs w:val="20"/>
                    <w:rPrChange w:id="9646" w:author="Huang T  Dr (Surrey Business Schl)" w:date="2018-09-06T12:12:00Z">
                      <w:rPr>
                        <w:rFonts w:ascii="Calibri" w:eastAsia="Times New Roman" w:hAnsi="Calibri" w:cs="Times New Roman"/>
                        <w:color w:val="000000"/>
                        <w:sz w:val="22"/>
                      </w:rPr>
                    </w:rPrChange>
                  </w:rPr>
                  <w:delText>MAE</w:delText>
                </w:r>
              </w:del>
            </w:ins>
          </w:p>
        </w:tc>
        <w:tc>
          <w:tcPr>
            <w:tcW w:w="950" w:type="dxa"/>
            <w:tcBorders>
              <w:top w:val="nil"/>
              <w:left w:val="nil"/>
              <w:bottom w:val="nil"/>
              <w:right w:val="nil"/>
            </w:tcBorders>
            <w:shd w:val="clear" w:color="auto" w:fill="auto"/>
            <w:noWrap/>
            <w:vAlign w:val="bottom"/>
            <w:hideMark/>
            <w:tcPrChange w:id="9647" w:author="Huang T  Dr (Surrey Business Schl)" w:date="2018-09-06T12:13:00Z">
              <w:tcPr>
                <w:tcW w:w="950" w:type="dxa"/>
                <w:tcBorders>
                  <w:top w:val="nil"/>
                  <w:left w:val="nil"/>
                  <w:bottom w:val="nil"/>
                  <w:right w:val="nil"/>
                </w:tcBorders>
                <w:shd w:val="clear" w:color="auto" w:fill="auto"/>
                <w:noWrap/>
                <w:vAlign w:val="bottom"/>
                <w:hideMark/>
              </w:tcPr>
            </w:tcPrChange>
          </w:tcPr>
          <w:p w14:paraId="43D25202" w14:textId="1EBBEAAF" w:rsidR="003F1382" w:rsidRPr="003F1382" w:rsidDel="00067692" w:rsidRDefault="003F1382" w:rsidP="003F1382">
            <w:pPr>
              <w:spacing w:after="0" w:line="240" w:lineRule="auto"/>
              <w:rPr>
                <w:ins w:id="9648" w:author="Huang T  Dr (Surrey Business Schl)" w:date="2018-09-06T12:12:00Z"/>
                <w:del w:id="9649" w:author="韬 黄" w:date="2018-09-27T17:51:00Z"/>
                <w:rFonts w:eastAsia="Times New Roman" w:cs="Times New Roman"/>
                <w:color w:val="000000"/>
                <w:sz w:val="22"/>
                <w:szCs w:val="20"/>
                <w:rPrChange w:id="9650" w:author="Huang T  Dr (Surrey Business Schl)" w:date="2018-09-06T12:12:00Z">
                  <w:rPr>
                    <w:ins w:id="9651" w:author="Huang T  Dr (Surrey Business Schl)" w:date="2018-09-06T12:12:00Z"/>
                    <w:del w:id="9652" w:author="韬 黄" w:date="2018-09-27T17:51:00Z"/>
                    <w:rFonts w:ascii="Calibri" w:eastAsia="Times New Roman" w:hAnsi="Calibri" w:cs="Times New Roman"/>
                    <w:color w:val="000000"/>
                    <w:sz w:val="22"/>
                  </w:rPr>
                </w:rPrChange>
              </w:rPr>
            </w:pPr>
            <w:ins w:id="9653" w:author="Huang T  Dr (Surrey Business Schl)" w:date="2018-09-06T12:12:00Z">
              <w:del w:id="9654" w:author="韬 黄" w:date="2018-09-27T17:51:00Z">
                <w:r w:rsidRPr="003F1382" w:rsidDel="00067692">
                  <w:rPr>
                    <w:rFonts w:eastAsia="Times New Roman" w:cs="Times New Roman"/>
                    <w:color w:val="000000"/>
                    <w:sz w:val="22"/>
                    <w:szCs w:val="20"/>
                    <w:rPrChange w:id="9655" w:author="Huang T  Dr (Surrey Business Schl)" w:date="2018-09-06T12:12:00Z">
                      <w:rPr>
                        <w:rFonts w:ascii="Calibri" w:eastAsia="Times New Roman" w:hAnsi="Calibri" w:cs="Times New Roman"/>
                        <w:color w:val="000000"/>
                        <w:sz w:val="22"/>
                      </w:rPr>
                    </w:rPrChange>
                  </w:rPr>
                  <w:delText>SMAPE</w:delText>
                </w:r>
              </w:del>
            </w:ins>
          </w:p>
        </w:tc>
        <w:tc>
          <w:tcPr>
            <w:tcW w:w="828" w:type="dxa"/>
            <w:tcBorders>
              <w:top w:val="nil"/>
              <w:left w:val="nil"/>
              <w:bottom w:val="nil"/>
              <w:right w:val="nil"/>
            </w:tcBorders>
            <w:shd w:val="clear" w:color="auto" w:fill="auto"/>
            <w:noWrap/>
            <w:vAlign w:val="bottom"/>
            <w:hideMark/>
            <w:tcPrChange w:id="9656" w:author="Huang T  Dr (Surrey Business Schl)" w:date="2018-09-06T12:13:00Z">
              <w:tcPr>
                <w:tcW w:w="828" w:type="dxa"/>
                <w:tcBorders>
                  <w:top w:val="nil"/>
                  <w:left w:val="nil"/>
                  <w:bottom w:val="nil"/>
                  <w:right w:val="nil"/>
                </w:tcBorders>
                <w:shd w:val="clear" w:color="auto" w:fill="auto"/>
                <w:noWrap/>
                <w:vAlign w:val="bottom"/>
                <w:hideMark/>
              </w:tcPr>
            </w:tcPrChange>
          </w:tcPr>
          <w:p w14:paraId="76A0E912" w14:textId="2A26F160" w:rsidR="003F1382" w:rsidRPr="003F1382" w:rsidDel="00067692" w:rsidRDefault="003F1382" w:rsidP="003F1382">
            <w:pPr>
              <w:spacing w:after="0" w:line="240" w:lineRule="auto"/>
              <w:rPr>
                <w:ins w:id="9657" w:author="Huang T  Dr (Surrey Business Schl)" w:date="2018-09-06T12:12:00Z"/>
                <w:del w:id="9658" w:author="韬 黄" w:date="2018-09-27T17:51:00Z"/>
                <w:rFonts w:eastAsia="Times New Roman" w:cs="Times New Roman"/>
                <w:color w:val="000000"/>
                <w:sz w:val="22"/>
                <w:szCs w:val="20"/>
                <w:rPrChange w:id="9659" w:author="Huang T  Dr (Surrey Business Schl)" w:date="2018-09-06T12:12:00Z">
                  <w:rPr>
                    <w:ins w:id="9660" w:author="Huang T  Dr (Surrey Business Schl)" w:date="2018-09-06T12:12:00Z"/>
                    <w:del w:id="9661" w:author="韬 黄" w:date="2018-09-27T17:51:00Z"/>
                    <w:rFonts w:ascii="Calibri" w:eastAsia="Times New Roman" w:hAnsi="Calibri" w:cs="Times New Roman"/>
                    <w:color w:val="000000"/>
                    <w:sz w:val="22"/>
                  </w:rPr>
                </w:rPrChange>
              </w:rPr>
            </w:pPr>
            <w:ins w:id="9662" w:author="Huang T  Dr (Surrey Business Schl)" w:date="2018-09-06T12:12:00Z">
              <w:del w:id="9663" w:author="韬 黄" w:date="2018-09-27T17:51:00Z">
                <w:r w:rsidRPr="003F1382" w:rsidDel="00067692">
                  <w:rPr>
                    <w:rFonts w:eastAsia="Times New Roman" w:cs="Times New Roman"/>
                    <w:color w:val="000000"/>
                    <w:sz w:val="22"/>
                    <w:szCs w:val="20"/>
                    <w:rPrChange w:id="9664" w:author="Huang T  Dr (Surrey Business Schl)" w:date="2018-09-06T12:12:00Z">
                      <w:rPr>
                        <w:rFonts w:ascii="Calibri" w:eastAsia="Times New Roman" w:hAnsi="Calibri" w:cs="Times New Roman"/>
                        <w:color w:val="000000"/>
                        <w:sz w:val="22"/>
                      </w:rPr>
                    </w:rPrChange>
                  </w:rPr>
                  <w:delText>MASE</w:delText>
                </w:r>
              </w:del>
            </w:ins>
          </w:p>
        </w:tc>
        <w:tc>
          <w:tcPr>
            <w:tcW w:w="1390" w:type="dxa"/>
            <w:tcBorders>
              <w:top w:val="nil"/>
              <w:left w:val="nil"/>
              <w:bottom w:val="nil"/>
              <w:right w:val="nil"/>
            </w:tcBorders>
            <w:shd w:val="clear" w:color="auto" w:fill="auto"/>
            <w:noWrap/>
            <w:vAlign w:val="bottom"/>
            <w:hideMark/>
            <w:tcPrChange w:id="9665" w:author="Huang T  Dr (Surrey Business Schl)" w:date="2018-09-06T12:13:00Z">
              <w:tcPr>
                <w:tcW w:w="1390" w:type="dxa"/>
                <w:tcBorders>
                  <w:top w:val="nil"/>
                  <w:left w:val="nil"/>
                  <w:bottom w:val="nil"/>
                  <w:right w:val="nil"/>
                </w:tcBorders>
                <w:shd w:val="clear" w:color="auto" w:fill="auto"/>
                <w:noWrap/>
                <w:vAlign w:val="bottom"/>
                <w:hideMark/>
              </w:tcPr>
            </w:tcPrChange>
          </w:tcPr>
          <w:p w14:paraId="161A4948" w14:textId="3306B363" w:rsidR="003F1382" w:rsidRPr="003F1382" w:rsidDel="00067692" w:rsidRDefault="003F1382" w:rsidP="003F1382">
            <w:pPr>
              <w:spacing w:after="0" w:line="240" w:lineRule="auto"/>
              <w:rPr>
                <w:ins w:id="9666" w:author="Huang T  Dr (Surrey Business Schl)" w:date="2018-09-06T12:12:00Z"/>
                <w:del w:id="9667" w:author="韬 黄" w:date="2018-09-27T17:51:00Z"/>
                <w:rFonts w:eastAsia="Times New Roman" w:cs="Times New Roman"/>
                <w:color w:val="000000"/>
                <w:sz w:val="22"/>
                <w:szCs w:val="20"/>
                <w:rPrChange w:id="9668" w:author="Huang T  Dr (Surrey Business Schl)" w:date="2018-09-06T12:12:00Z">
                  <w:rPr>
                    <w:ins w:id="9669" w:author="Huang T  Dr (Surrey Business Schl)" w:date="2018-09-06T12:12:00Z"/>
                    <w:del w:id="9670" w:author="韬 黄" w:date="2018-09-27T17:51:00Z"/>
                    <w:rFonts w:ascii="Calibri" w:eastAsia="Times New Roman" w:hAnsi="Calibri" w:cs="Times New Roman"/>
                    <w:color w:val="000000"/>
                    <w:sz w:val="22"/>
                  </w:rPr>
                </w:rPrChange>
              </w:rPr>
            </w:pPr>
            <w:ins w:id="9671" w:author="Huang T  Dr (Surrey Business Schl)" w:date="2018-09-06T12:12:00Z">
              <w:del w:id="9672" w:author="韬 黄" w:date="2018-09-27T17:51:00Z">
                <w:r w:rsidRPr="003F1382" w:rsidDel="00067692">
                  <w:rPr>
                    <w:rFonts w:eastAsia="Times New Roman" w:cs="Times New Roman"/>
                    <w:color w:val="000000"/>
                    <w:sz w:val="22"/>
                    <w:szCs w:val="20"/>
                    <w:rPrChange w:id="9673" w:author="Huang T  Dr (Surrey Business Schl)" w:date="2018-09-06T12:12:00Z">
                      <w:rPr>
                        <w:rFonts w:ascii="Calibri" w:eastAsia="Times New Roman" w:hAnsi="Calibri" w:cs="Times New Roman"/>
                        <w:color w:val="000000"/>
                        <w:sz w:val="22"/>
                      </w:rPr>
                    </w:rPrChange>
                  </w:rPr>
                  <w:delText>AvgRelMAE</w:delText>
                </w:r>
              </w:del>
            </w:ins>
          </w:p>
        </w:tc>
        <w:tc>
          <w:tcPr>
            <w:tcW w:w="931" w:type="dxa"/>
            <w:tcBorders>
              <w:top w:val="nil"/>
              <w:left w:val="nil"/>
              <w:bottom w:val="nil"/>
              <w:right w:val="nil"/>
            </w:tcBorders>
            <w:shd w:val="clear" w:color="auto" w:fill="auto"/>
            <w:noWrap/>
            <w:vAlign w:val="bottom"/>
            <w:hideMark/>
            <w:tcPrChange w:id="9674"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097A1ECF" w14:textId="231CA9B2" w:rsidR="003F1382" w:rsidRPr="003F1382" w:rsidDel="00067692" w:rsidRDefault="003F1382" w:rsidP="003F1382">
            <w:pPr>
              <w:spacing w:after="0" w:line="240" w:lineRule="auto"/>
              <w:rPr>
                <w:ins w:id="9675" w:author="Huang T  Dr (Surrey Business Schl)" w:date="2018-09-06T12:12:00Z"/>
                <w:del w:id="9676" w:author="韬 黄" w:date="2018-09-27T17:51:00Z"/>
                <w:rFonts w:eastAsia="Times New Roman" w:cs="Times New Roman"/>
                <w:color w:val="000000"/>
                <w:sz w:val="22"/>
                <w:szCs w:val="20"/>
                <w:rPrChange w:id="9677" w:author="Huang T  Dr (Surrey Business Schl)" w:date="2018-09-06T12:12:00Z">
                  <w:rPr>
                    <w:ins w:id="9678" w:author="Huang T  Dr (Surrey Business Schl)" w:date="2018-09-06T12:12:00Z"/>
                    <w:del w:id="9679" w:author="韬 黄" w:date="2018-09-27T17:51:00Z"/>
                    <w:rFonts w:ascii="Calibri" w:eastAsia="Times New Roman" w:hAnsi="Calibri" w:cs="Times New Roman"/>
                    <w:color w:val="000000"/>
                    <w:sz w:val="22"/>
                  </w:rPr>
                </w:rPrChange>
              </w:rPr>
            </w:pPr>
            <w:ins w:id="9680" w:author="Huang T  Dr (Surrey Business Schl)" w:date="2018-09-06T12:12:00Z">
              <w:del w:id="9681" w:author="韬 黄" w:date="2018-09-27T17:51:00Z">
                <w:r w:rsidRPr="003F1382" w:rsidDel="00067692">
                  <w:rPr>
                    <w:rFonts w:eastAsia="Times New Roman" w:cs="Times New Roman"/>
                    <w:color w:val="000000"/>
                    <w:sz w:val="22"/>
                    <w:szCs w:val="20"/>
                    <w:rPrChange w:id="9682" w:author="Huang T  Dr (Surrey Business Schl)" w:date="2018-09-06T12:12:00Z">
                      <w:rPr>
                        <w:rFonts w:ascii="Calibri" w:eastAsia="Times New Roman" w:hAnsi="Calibri" w:cs="Times New Roman"/>
                        <w:color w:val="000000"/>
                        <w:sz w:val="22"/>
                      </w:rPr>
                    </w:rPrChange>
                  </w:rPr>
                  <w:delText>MSE</w:delText>
                </w:r>
              </w:del>
            </w:ins>
          </w:p>
        </w:tc>
        <w:tc>
          <w:tcPr>
            <w:tcW w:w="1740" w:type="dxa"/>
            <w:tcBorders>
              <w:top w:val="nil"/>
              <w:left w:val="single" w:sz="4" w:space="0" w:color="auto"/>
              <w:bottom w:val="nil"/>
              <w:right w:val="nil"/>
            </w:tcBorders>
            <w:shd w:val="clear" w:color="auto" w:fill="auto"/>
            <w:noWrap/>
            <w:vAlign w:val="bottom"/>
            <w:hideMark/>
            <w:tcPrChange w:id="9683"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2CFCA1E6" w14:textId="1DA6C524" w:rsidR="003F1382" w:rsidRPr="003F1382" w:rsidDel="00067692" w:rsidRDefault="003F1382" w:rsidP="003F1382">
            <w:pPr>
              <w:spacing w:after="0" w:line="240" w:lineRule="auto"/>
              <w:rPr>
                <w:ins w:id="9684" w:author="Huang T  Dr (Surrey Business Schl)" w:date="2018-09-06T12:12:00Z"/>
                <w:del w:id="9685" w:author="韬 黄" w:date="2018-09-27T17:51:00Z"/>
                <w:rFonts w:eastAsia="Times New Roman" w:cs="Times New Roman"/>
                <w:color w:val="000000"/>
                <w:sz w:val="22"/>
                <w:szCs w:val="20"/>
                <w:rPrChange w:id="9686" w:author="Huang T  Dr (Surrey Business Schl)" w:date="2018-09-06T12:12:00Z">
                  <w:rPr>
                    <w:ins w:id="9687" w:author="Huang T  Dr (Surrey Business Schl)" w:date="2018-09-06T12:12:00Z"/>
                    <w:del w:id="9688" w:author="韬 黄" w:date="2018-09-27T17:51:00Z"/>
                    <w:rFonts w:ascii="Calibri" w:eastAsia="Times New Roman" w:hAnsi="Calibri" w:cs="Times New Roman"/>
                    <w:color w:val="000000"/>
                    <w:sz w:val="22"/>
                  </w:rPr>
                </w:rPrChange>
              </w:rPr>
            </w:pPr>
            <w:ins w:id="9689" w:author="Huang T  Dr (Surrey Business Schl)" w:date="2018-09-06T12:12:00Z">
              <w:del w:id="9690" w:author="韬 黄" w:date="2018-09-27T17:51:00Z">
                <w:r w:rsidRPr="003F1382" w:rsidDel="00067692">
                  <w:rPr>
                    <w:rFonts w:eastAsia="Times New Roman" w:cs="Times New Roman"/>
                    <w:color w:val="000000"/>
                    <w:sz w:val="22"/>
                    <w:szCs w:val="20"/>
                    <w:rPrChange w:id="9691" w:author="Huang T  Dr (Surrey Business Schl)" w:date="2018-09-06T12:12:00Z">
                      <w:rPr>
                        <w:rFonts w:ascii="Calibri" w:eastAsia="Times New Roman" w:hAnsi="Calibri" w:cs="Times New Roman"/>
                        <w:color w:val="000000"/>
                        <w:sz w:val="22"/>
                      </w:rPr>
                    </w:rPrChange>
                  </w:rPr>
                  <w:delText>Model/measure</w:delText>
                </w:r>
              </w:del>
            </w:ins>
          </w:p>
        </w:tc>
        <w:tc>
          <w:tcPr>
            <w:tcW w:w="711" w:type="dxa"/>
            <w:tcBorders>
              <w:top w:val="nil"/>
              <w:left w:val="nil"/>
              <w:bottom w:val="nil"/>
              <w:right w:val="nil"/>
            </w:tcBorders>
            <w:shd w:val="clear" w:color="auto" w:fill="auto"/>
            <w:noWrap/>
            <w:vAlign w:val="bottom"/>
            <w:hideMark/>
            <w:tcPrChange w:id="9692"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72DBBEF5" w14:textId="21E5C7C1" w:rsidR="003F1382" w:rsidRPr="003F1382" w:rsidDel="00067692" w:rsidRDefault="003F1382" w:rsidP="003F1382">
            <w:pPr>
              <w:spacing w:after="0" w:line="240" w:lineRule="auto"/>
              <w:rPr>
                <w:ins w:id="9693" w:author="Huang T  Dr (Surrey Business Schl)" w:date="2018-09-06T12:12:00Z"/>
                <w:del w:id="9694" w:author="韬 黄" w:date="2018-09-27T17:51:00Z"/>
                <w:rFonts w:eastAsia="Times New Roman" w:cs="Times New Roman"/>
                <w:color w:val="000000"/>
                <w:sz w:val="22"/>
                <w:szCs w:val="20"/>
                <w:rPrChange w:id="9695" w:author="Huang T  Dr (Surrey Business Schl)" w:date="2018-09-06T12:12:00Z">
                  <w:rPr>
                    <w:ins w:id="9696" w:author="Huang T  Dr (Surrey Business Schl)" w:date="2018-09-06T12:12:00Z"/>
                    <w:del w:id="9697" w:author="韬 黄" w:date="2018-09-27T17:51:00Z"/>
                    <w:rFonts w:ascii="Calibri" w:eastAsia="Times New Roman" w:hAnsi="Calibri" w:cs="Times New Roman"/>
                    <w:color w:val="000000"/>
                    <w:sz w:val="22"/>
                  </w:rPr>
                </w:rPrChange>
              </w:rPr>
            </w:pPr>
            <w:ins w:id="9698" w:author="Huang T  Dr (Surrey Business Schl)" w:date="2018-09-06T12:12:00Z">
              <w:del w:id="9699" w:author="韬 黄" w:date="2018-09-27T17:51:00Z">
                <w:r w:rsidRPr="003F1382" w:rsidDel="00067692">
                  <w:rPr>
                    <w:rFonts w:eastAsia="Times New Roman" w:cs="Times New Roman"/>
                    <w:color w:val="000000"/>
                    <w:sz w:val="22"/>
                    <w:szCs w:val="20"/>
                    <w:rPrChange w:id="9700" w:author="Huang T  Dr (Surrey Business Schl)" w:date="2018-09-06T12:12:00Z">
                      <w:rPr>
                        <w:rFonts w:ascii="Calibri" w:eastAsia="Times New Roman" w:hAnsi="Calibri" w:cs="Times New Roman"/>
                        <w:color w:val="000000"/>
                        <w:sz w:val="22"/>
                      </w:rPr>
                    </w:rPrChange>
                  </w:rPr>
                  <w:delText>MAE</w:delText>
                </w:r>
              </w:del>
            </w:ins>
          </w:p>
        </w:tc>
        <w:tc>
          <w:tcPr>
            <w:tcW w:w="950" w:type="dxa"/>
            <w:tcBorders>
              <w:top w:val="nil"/>
              <w:left w:val="nil"/>
              <w:bottom w:val="nil"/>
              <w:right w:val="nil"/>
            </w:tcBorders>
            <w:shd w:val="clear" w:color="auto" w:fill="auto"/>
            <w:noWrap/>
            <w:vAlign w:val="bottom"/>
            <w:hideMark/>
            <w:tcPrChange w:id="9701" w:author="Huang T  Dr (Surrey Business Schl)" w:date="2018-09-06T12:13:00Z">
              <w:tcPr>
                <w:tcW w:w="950" w:type="dxa"/>
                <w:tcBorders>
                  <w:top w:val="nil"/>
                  <w:left w:val="nil"/>
                  <w:bottom w:val="nil"/>
                  <w:right w:val="nil"/>
                </w:tcBorders>
                <w:shd w:val="clear" w:color="auto" w:fill="auto"/>
                <w:noWrap/>
                <w:vAlign w:val="bottom"/>
                <w:hideMark/>
              </w:tcPr>
            </w:tcPrChange>
          </w:tcPr>
          <w:p w14:paraId="7339A500" w14:textId="072CEA25" w:rsidR="003F1382" w:rsidRPr="003F1382" w:rsidDel="00067692" w:rsidRDefault="003F1382" w:rsidP="003F1382">
            <w:pPr>
              <w:spacing w:after="0" w:line="240" w:lineRule="auto"/>
              <w:rPr>
                <w:ins w:id="9702" w:author="Huang T  Dr (Surrey Business Schl)" w:date="2018-09-06T12:12:00Z"/>
                <w:del w:id="9703" w:author="韬 黄" w:date="2018-09-27T17:51:00Z"/>
                <w:rFonts w:eastAsia="Times New Roman" w:cs="Times New Roman"/>
                <w:color w:val="000000"/>
                <w:sz w:val="22"/>
                <w:szCs w:val="20"/>
                <w:rPrChange w:id="9704" w:author="Huang T  Dr (Surrey Business Schl)" w:date="2018-09-06T12:12:00Z">
                  <w:rPr>
                    <w:ins w:id="9705" w:author="Huang T  Dr (Surrey Business Schl)" w:date="2018-09-06T12:12:00Z"/>
                    <w:del w:id="9706" w:author="韬 黄" w:date="2018-09-27T17:51:00Z"/>
                    <w:rFonts w:ascii="Calibri" w:eastAsia="Times New Roman" w:hAnsi="Calibri" w:cs="Times New Roman"/>
                    <w:color w:val="000000"/>
                    <w:sz w:val="22"/>
                  </w:rPr>
                </w:rPrChange>
              </w:rPr>
            </w:pPr>
            <w:ins w:id="9707" w:author="Huang T  Dr (Surrey Business Schl)" w:date="2018-09-06T12:12:00Z">
              <w:del w:id="9708" w:author="韬 黄" w:date="2018-09-27T17:51:00Z">
                <w:r w:rsidRPr="003F1382" w:rsidDel="00067692">
                  <w:rPr>
                    <w:rFonts w:eastAsia="Times New Roman" w:cs="Times New Roman"/>
                    <w:color w:val="000000"/>
                    <w:sz w:val="22"/>
                    <w:szCs w:val="20"/>
                    <w:rPrChange w:id="9709" w:author="Huang T  Dr (Surrey Business Schl)" w:date="2018-09-06T12:12:00Z">
                      <w:rPr>
                        <w:rFonts w:ascii="Calibri" w:eastAsia="Times New Roman" w:hAnsi="Calibri" w:cs="Times New Roman"/>
                        <w:color w:val="000000"/>
                        <w:sz w:val="22"/>
                      </w:rPr>
                    </w:rPrChange>
                  </w:rPr>
                  <w:delText>SMAPE</w:delText>
                </w:r>
              </w:del>
            </w:ins>
          </w:p>
        </w:tc>
        <w:tc>
          <w:tcPr>
            <w:tcW w:w="828" w:type="dxa"/>
            <w:tcBorders>
              <w:top w:val="nil"/>
              <w:left w:val="nil"/>
              <w:bottom w:val="nil"/>
              <w:right w:val="nil"/>
            </w:tcBorders>
            <w:shd w:val="clear" w:color="auto" w:fill="auto"/>
            <w:noWrap/>
            <w:vAlign w:val="bottom"/>
            <w:hideMark/>
            <w:tcPrChange w:id="9710" w:author="Huang T  Dr (Surrey Business Schl)" w:date="2018-09-06T12:13:00Z">
              <w:tcPr>
                <w:tcW w:w="828" w:type="dxa"/>
                <w:tcBorders>
                  <w:top w:val="nil"/>
                  <w:left w:val="nil"/>
                  <w:bottom w:val="nil"/>
                  <w:right w:val="nil"/>
                </w:tcBorders>
                <w:shd w:val="clear" w:color="auto" w:fill="auto"/>
                <w:noWrap/>
                <w:vAlign w:val="bottom"/>
                <w:hideMark/>
              </w:tcPr>
            </w:tcPrChange>
          </w:tcPr>
          <w:p w14:paraId="057BF5B4" w14:textId="611F354D" w:rsidR="003F1382" w:rsidRPr="003F1382" w:rsidDel="00067692" w:rsidRDefault="003F1382" w:rsidP="003F1382">
            <w:pPr>
              <w:spacing w:after="0" w:line="240" w:lineRule="auto"/>
              <w:rPr>
                <w:ins w:id="9711" w:author="Huang T  Dr (Surrey Business Schl)" w:date="2018-09-06T12:12:00Z"/>
                <w:del w:id="9712" w:author="韬 黄" w:date="2018-09-27T17:51:00Z"/>
                <w:rFonts w:eastAsia="Times New Roman" w:cs="Times New Roman"/>
                <w:color w:val="000000"/>
                <w:sz w:val="22"/>
                <w:szCs w:val="20"/>
                <w:rPrChange w:id="9713" w:author="Huang T  Dr (Surrey Business Schl)" w:date="2018-09-06T12:12:00Z">
                  <w:rPr>
                    <w:ins w:id="9714" w:author="Huang T  Dr (Surrey Business Schl)" w:date="2018-09-06T12:12:00Z"/>
                    <w:del w:id="9715" w:author="韬 黄" w:date="2018-09-27T17:51:00Z"/>
                    <w:rFonts w:ascii="Calibri" w:eastAsia="Times New Roman" w:hAnsi="Calibri" w:cs="Times New Roman"/>
                    <w:color w:val="000000"/>
                    <w:sz w:val="22"/>
                  </w:rPr>
                </w:rPrChange>
              </w:rPr>
            </w:pPr>
            <w:ins w:id="9716" w:author="Huang T  Dr (Surrey Business Schl)" w:date="2018-09-06T12:12:00Z">
              <w:del w:id="9717" w:author="韬 黄" w:date="2018-09-27T17:51:00Z">
                <w:r w:rsidRPr="003F1382" w:rsidDel="00067692">
                  <w:rPr>
                    <w:rFonts w:eastAsia="Times New Roman" w:cs="Times New Roman"/>
                    <w:color w:val="000000"/>
                    <w:sz w:val="22"/>
                    <w:szCs w:val="20"/>
                    <w:rPrChange w:id="9718" w:author="Huang T  Dr (Surrey Business Schl)" w:date="2018-09-06T12:12:00Z">
                      <w:rPr>
                        <w:rFonts w:ascii="Calibri" w:eastAsia="Times New Roman" w:hAnsi="Calibri" w:cs="Times New Roman"/>
                        <w:color w:val="000000"/>
                        <w:sz w:val="22"/>
                      </w:rPr>
                    </w:rPrChange>
                  </w:rPr>
                  <w:delText>MASE</w:delText>
                </w:r>
              </w:del>
            </w:ins>
          </w:p>
        </w:tc>
        <w:tc>
          <w:tcPr>
            <w:tcW w:w="1089" w:type="dxa"/>
            <w:tcBorders>
              <w:top w:val="nil"/>
              <w:left w:val="nil"/>
              <w:bottom w:val="nil"/>
              <w:right w:val="nil"/>
            </w:tcBorders>
            <w:shd w:val="clear" w:color="auto" w:fill="auto"/>
            <w:noWrap/>
            <w:vAlign w:val="bottom"/>
            <w:hideMark/>
            <w:tcPrChange w:id="9719" w:author="Huang T  Dr (Surrey Business Schl)" w:date="2018-09-06T12:13:00Z">
              <w:tcPr>
                <w:tcW w:w="1390" w:type="dxa"/>
                <w:tcBorders>
                  <w:top w:val="nil"/>
                  <w:left w:val="nil"/>
                  <w:bottom w:val="nil"/>
                  <w:right w:val="nil"/>
                </w:tcBorders>
                <w:shd w:val="clear" w:color="auto" w:fill="auto"/>
                <w:noWrap/>
                <w:vAlign w:val="bottom"/>
                <w:hideMark/>
              </w:tcPr>
            </w:tcPrChange>
          </w:tcPr>
          <w:p w14:paraId="7F8DA1E0" w14:textId="054CBD18" w:rsidR="003F1382" w:rsidRPr="003F1382" w:rsidDel="00067692" w:rsidRDefault="003F1382" w:rsidP="003F1382">
            <w:pPr>
              <w:spacing w:after="0" w:line="240" w:lineRule="auto"/>
              <w:rPr>
                <w:ins w:id="9720" w:author="Huang T  Dr (Surrey Business Schl)" w:date="2018-09-06T12:12:00Z"/>
                <w:del w:id="9721" w:author="韬 黄" w:date="2018-09-27T17:51:00Z"/>
                <w:rFonts w:eastAsia="Times New Roman" w:cs="Times New Roman"/>
                <w:color w:val="000000"/>
                <w:sz w:val="22"/>
                <w:szCs w:val="20"/>
                <w:rPrChange w:id="9722" w:author="Huang T  Dr (Surrey Business Schl)" w:date="2018-09-06T12:12:00Z">
                  <w:rPr>
                    <w:ins w:id="9723" w:author="Huang T  Dr (Surrey Business Schl)" w:date="2018-09-06T12:12:00Z"/>
                    <w:del w:id="9724" w:author="韬 黄" w:date="2018-09-27T17:51:00Z"/>
                    <w:rFonts w:ascii="Calibri" w:eastAsia="Times New Roman" w:hAnsi="Calibri" w:cs="Times New Roman"/>
                    <w:color w:val="000000"/>
                    <w:sz w:val="22"/>
                  </w:rPr>
                </w:rPrChange>
              </w:rPr>
            </w:pPr>
            <w:ins w:id="9725" w:author="Huang T  Dr (Surrey Business Schl)" w:date="2018-09-06T12:12:00Z">
              <w:del w:id="9726" w:author="韬 黄" w:date="2018-09-27T17:51:00Z">
                <w:r w:rsidRPr="003F1382" w:rsidDel="00067692">
                  <w:rPr>
                    <w:rFonts w:eastAsia="Times New Roman" w:cs="Times New Roman"/>
                    <w:color w:val="000000"/>
                    <w:sz w:val="22"/>
                    <w:szCs w:val="20"/>
                    <w:rPrChange w:id="9727" w:author="Huang T  Dr (Surrey Business Schl)" w:date="2018-09-06T12:12:00Z">
                      <w:rPr>
                        <w:rFonts w:ascii="Calibri" w:eastAsia="Times New Roman" w:hAnsi="Calibri" w:cs="Times New Roman"/>
                        <w:color w:val="000000"/>
                        <w:sz w:val="22"/>
                      </w:rPr>
                    </w:rPrChange>
                  </w:rPr>
                  <w:delText>AvgRelMAE</w:delText>
                </w:r>
              </w:del>
            </w:ins>
          </w:p>
        </w:tc>
        <w:tc>
          <w:tcPr>
            <w:tcW w:w="669" w:type="dxa"/>
            <w:tcBorders>
              <w:top w:val="nil"/>
              <w:left w:val="nil"/>
              <w:bottom w:val="nil"/>
              <w:right w:val="nil"/>
            </w:tcBorders>
            <w:shd w:val="clear" w:color="auto" w:fill="auto"/>
            <w:noWrap/>
            <w:vAlign w:val="bottom"/>
            <w:hideMark/>
            <w:tcPrChange w:id="9728" w:author="Huang T  Dr (Surrey Business Schl)" w:date="2018-09-06T12:13:00Z">
              <w:tcPr>
                <w:tcW w:w="669" w:type="dxa"/>
                <w:tcBorders>
                  <w:top w:val="nil"/>
                  <w:left w:val="nil"/>
                  <w:bottom w:val="nil"/>
                  <w:right w:val="nil"/>
                </w:tcBorders>
                <w:shd w:val="clear" w:color="auto" w:fill="auto"/>
                <w:noWrap/>
                <w:vAlign w:val="bottom"/>
                <w:hideMark/>
              </w:tcPr>
            </w:tcPrChange>
          </w:tcPr>
          <w:p w14:paraId="77880402" w14:textId="6BFEE755" w:rsidR="003F1382" w:rsidRPr="003F1382" w:rsidDel="00067692" w:rsidRDefault="003F1382" w:rsidP="003F1382">
            <w:pPr>
              <w:spacing w:after="0" w:line="240" w:lineRule="auto"/>
              <w:rPr>
                <w:ins w:id="9729" w:author="Huang T  Dr (Surrey Business Schl)" w:date="2018-09-06T12:12:00Z"/>
                <w:del w:id="9730" w:author="韬 黄" w:date="2018-09-27T17:51:00Z"/>
                <w:rFonts w:eastAsia="Times New Roman" w:cs="Times New Roman"/>
                <w:color w:val="000000"/>
                <w:sz w:val="22"/>
                <w:szCs w:val="20"/>
                <w:rPrChange w:id="9731" w:author="Huang T  Dr (Surrey Business Schl)" w:date="2018-09-06T12:12:00Z">
                  <w:rPr>
                    <w:ins w:id="9732" w:author="Huang T  Dr (Surrey Business Schl)" w:date="2018-09-06T12:12:00Z"/>
                    <w:del w:id="9733" w:author="韬 黄" w:date="2018-09-27T17:51:00Z"/>
                    <w:rFonts w:ascii="Calibri" w:eastAsia="Times New Roman" w:hAnsi="Calibri" w:cs="Times New Roman"/>
                    <w:color w:val="000000"/>
                    <w:sz w:val="22"/>
                  </w:rPr>
                </w:rPrChange>
              </w:rPr>
            </w:pPr>
            <w:ins w:id="9734" w:author="Huang T  Dr (Surrey Business Schl)" w:date="2018-09-06T12:12:00Z">
              <w:del w:id="9735" w:author="韬 黄" w:date="2018-09-27T17:51:00Z">
                <w:r w:rsidRPr="003F1382" w:rsidDel="00067692">
                  <w:rPr>
                    <w:rFonts w:eastAsia="Times New Roman" w:cs="Times New Roman"/>
                    <w:color w:val="000000"/>
                    <w:sz w:val="22"/>
                    <w:szCs w:val="20"/>
                    <w:rPrChange w:id="9736" w:author="Huang T  Dr (Surrey Business Schl)" w:date="2018-09-06T12:12:00Z">
                      <w:rPr>
                        <w:rFonts w:ascii="Calibri" w:eastAsia="Times New Roman" w:hAnsi="Calibri" w:cs="Times New Roman"/>
                        <w:color w:val="000000"/>
                        <w:sz w:val="22"/>
                      </w:rPr>
                    </w:rPrChange>
                  </w:rPr>
                  <w:delText>MSE</w:delText>
                </w:r>
              </w:del>
            </w:ins>
          </w:p>
        </w:tc>
      </w:tr>
      <w:tr w:rsidR="003F1382" w:rsidRPr="003F1382" w:rsidDel="00067692" w14:paraId="0276693A" w14:textId="1E33A3C8" w:rsidTr="00D34982">
        <w:tblPrEx>
          <w:tblPrExChange w:id="9737" w:author="Huang T  Dr (Surrey Business Schl)" w:date="2018-09-06T12:13:00Z">
            <w:tblPrEx>
              <w:tblW w:w="16889" w:type="dxa"/>
            </w:tblPrEx>
          </w:tblPrExChange>
        </w:tblPrEx>
        <w:trPr>
          <w:trHeight w:val="113"/>
          <w:ins w:id="9738" w:author="Huang T  Dr (Surrey Business Schl)" w:date="2018-09-06T12:12:00Z"/>
          <w:del w:id="9739" w:author="韬 黄" w:date="2018-09-27T17:51:00Z"/>
          <w:trPrChange w:id="9740"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9741" w:author="Huang T  Dr (Surrey Business Schl)" w:date="2018-09-06T12:13:00Z">
              <w:tcPr>
                <w:tcW w:w="1843" w:type="dxa"/>
                <w:tcBorders>
                  <w:top w:val="nil"/>
                  <w:left w:val="nil"/>
                  <w:bottom w:val="nil"/>
                  <w:right w:val="nil"/>
                </w:tcBorders>
                <w:shd w:val="clear" w:color="auto" w:fill="auto"/>
                <w:noWrap/>
                <w:vAlign w:val="bottom"/>
                <w:hideMark/>
              </w:tcPr>
            </w:tcPrChange>
          </w:tcPr>
          <w:p w14:paraId="2A14B050" w14:textId="15747570" w:rsidR="003F1382" w:rsidRPr="003F1382" w:rsidDel="00067692" w:rsidRDefault="003F1382" w:rsidP="003F1382">
            <w:pPr>
              <w:spacing w:after="0" w:line="240" w:lineRule="auto"/>
              <w:rPr>
                <w:ins w:id="9742" w:author="Huang T  Dr (Surrey Business Schl)" w:date="2018-09-06T12:12:00Z"/>
                <w:del w:id="9743" w:author="韬 黄" w:date="2018-09-27T17:51:00Z"/>
                <w:rFonts w:eastAsia="Times New Roman" w:cs="Times New Roman"/>
                <w:color w:val="000000"/>
                <w:sz w:val="22"/>
                <w:szCs w:val="20"/>
                <w:rPrChange w:id="9744" w:author="Huang T  Dr (Surrey Business Schl)" w:date="2018-09-06T12:12:00Z">
                  <w:rPr>
                    <w:ins w:id="9745" w:author="Huang T  Dr (Surrey Business Schl)" w:date="2018-09-06T12:12:00Z"/>
                    <w:del w:id="9746" w:author="韬 黄" w:date="2018-09-27T17:51:00Z"/>
                    <w:rFonts w:ascii="Calibri" w:eastAsia="Times New Roman" w:hAnsi="Calibri" w:cs="Times New Roman"/>
                    <w:color w:val="000000"/>
                    <w:sz w:val="22"/>
                  </w:rPr>
                </w:rPrChange>
              </w:rPr>
            </w:pPr>
            <w:ins w:id="9747" w:author="Huang T  Dr (Surrey Business Schl)" w:date="2018-09-06T12:12:00Z">
              <w:del w:id="9748" w:author="韬 黄" w:date="2018-09-27T17:51:00Z">
                <w:r w:rsidRPr="003F1382" w:rsidDel="00067692">
                  <w:rPr>
                    <w:rFonts w:eastAsia="Times New Roman" w:cs="Times New Roman"/>
                    <w:color w:val="000000"/>
                    <w:sz w:val="22"/>
                    <w:szCs w:val="20"/>
                    <w:rPrChange w:id="9749" w:author="Huang T  Dr (Surrey Business Schl)" w:date="2018-09-06T12:12:00Z">
                      <w:rPr>
                        <w:rFonts w:ascii="Calibri" w:eastAsia="Times New Roman" w:hAnsi="Calibri" w:cs="Times New Roman"/>
                        <w:color w:val="000000"/>
                        <w:sz w:val="22"/>
                      </w:rPr>
                    </w:rPrChange>
                  </w:rPr>
                  <w:delText>Base-lift</w:delText>
                </w:r>
              </w:del>
            </w:ins>
          </w:p>
        </w:tc>
        <w:tc>
          <w:tcPr>
            <w:tcW w:w="931" w:type="dxa"/>
            <w:tcBorders>
              <w:top w:val="nil"/>
              <w:left w:val="nil"/>
              <w:bottom w:val="nil"/>
              <w:right w:val="nil"/>
            </w:tcBorders>
            <w:shd w:val="clear" w:color="auto" w:fill="auto"/>
            <w:noWrap/>
            <w:vAlign w:val="bottom"/>
            <w:hideMark/>
            <w:tcPrChange w:id="9750" w:author="Huang T  Dr (Surrey Business Schl)" w:date="2018-09-06T12:13:00Z">
              <w:tcPr>
                <w:tcW w:w="567" w:type="dxa"/>
                <w:tcBorders>
                  <w:top w:val="nil"/>
                  <w:left w:val="nil"/>
                  <w:bottom w:val="nil"/>
                  <w:right w:val="nil"/>
                </w:tcBorders>
                <w:shd w:val="clear" w:color="auto" w:fill="auto"/>
                <w:noWrap/>
                <w:vAlign w:val="bottom"/>
                <w:hideMark/>
              </w:tcPr>
            </w:tcPrChange>
          </w:tcPr>
          <w:p w14:paraId="76BCAB8D" w14:textId="2FC9FFF0" w:rsidR="003F1382" w:rsidRPr="003F1382" w:rsidDel="00067692" w:rsidRDefault="003F1382" w:rsidP="003F1382">
            <w:pPr>
              <w:spacing w:after="0" w:line="240" w:lineRule="auto"/>
              <w:jc w:val="right"/>
              <w:rPr>
                <w:ins w:id="9751" w:author="Huang T  Dr (Surrey Business Schl)" w:date="2018-09-06T12:12:00Z"/>
                <w:del w:id="9752" w:author="韬 黄" w:date="2018-09-27T17:51:00Z"/>
                <w:rFonts w:eastAsia="Times New Roman" w:cs="Times New Roman"/>
                <w:color w:val="000000"/>
                <w:sz w:val="22"/>
                <w:szCs w:val="20"/>
                <w:rPrChange w:id="9753" w:author="Huang T  Dr (Surrey Business Schl)" w:date="2018-09-06T12:12:00Z">
                  <w:rPr>
                    <w:ins w:id="9754" w:author="Huang T  Dr (Surrey Business Schl)" w:date="2018-09-06T12:12:00Z"/>
                    <w:del w:id="9755" w:author="韬 黄" w:date="2018-09-27T17:51:00Z"/>
                    <w:rFonts w:ascii="Calibri" w:eastAsia="Times New Roman" w:hAnsi="Calibri" w:cs="Times New Roman"/>
                    <w:color w:val="000000"/>
                    <w:sz w:val="22"/>
                  </w:rPr>
                </w:rPrChange>
              </w:rPr>
            </w:pPr>
            <w:ins w:id="9756" w:author="Huang T  Dr (Surrey Business Schl)" w:date="2018-09-06T12:12:00Z">
              <w:del w:id="9757" w:author="韬 黄" w:date="2018-09-27T17:51:00Z">
                <w:r w:rsidRPr="003F1382" w:rsidDel="00067692">
                  <w:rPr>
                    <w:rFonts w:eastAsia="Times New Roman" w:cs="Times New Roman"/>
                    <w:color w:val="000000"/>
                    <w:sz w:val="22"/>
                    <w:szCs w:val="20"/>
                    <w:rPrChange w:id="9758" w:author="Huang T  Dr (Surrey Business Schl)" w:date="2018-09-06T12:12:00Z">
                      <w:rPr>
                        <w:rFonts w:ascii="Calibri" w:eastAsia="Times New Roman" w:hAnsi="Calibri" w:cs="Times New Roman"/>
                        <w:color w:val="000000"/>
                        <w:sz w:val="22"/>
                      </w:rPr>
                    </w:rPrChange>
                  </w:rPr>
                  <w:delText>119.330</w:delText>
                </w:r>
              </w:del>
            </w:ins>
          </w:p>
        </w:tc>
        <w:tc>
          <w:tcPr>
            <w:tcW w:w="950" w:type="dxa"/>
            <w:tcBorders>
              <w:top w:val="nil"/>
              <w:left w:val="nil"/>
              <w:bottom w:val="nil"/>
              <w:right w:val="nil"/>
            </w:tcBorders>
            <w:shd w:val="clear" w:color="auto" w:fill="auto"/>
            <w:noWrap/>
            <w:vAlign w:val="bottom"/>
            <w:hideMark/>
            <w:tcPrChange w:id="9759" w:author="Huang T  Dr (Surrey Business Schl)" w:date="2018-09-06T12:13:00Z">
              <w:tcPr>
                <w:tcW w:w="950" w:type="dxa"/>
                <w:tcBorders>
                  <w:top w:val="nil"/>
                  <w:left w:val="nil"/>
                  <w:bottom w:val="nil"/>
                  <w:right w:val="nil"/>
                </w:tcBorders>
                <w:shd w:val="clear" w:color="auto" w:fill="auto"/>
                <w:noWrap/>
                <w:vAlign w:val="bottom"/>
                <w:hideMark/>
              </w:tcPr>
            </w:tcPrChange>
          </w:tcPr>
          <w:p w14:paraId="3F0E2CCB" w14:textId="736C6124" w:rsidR="003F1382" w:rsidRPr="003F1382" w:rsidDel="00067692" w:rsidRDefault="003F1382" w:rsidP="003F1382">
            <w:pPr>
              <w:spacing w:after="0" w:line="240" w:lineRule="auto"/>
              <w:jc w:val="right"/>
              <w:rPr>
                <w:ins w:id="9760" w:author="Huang T  Dr (Surrey Business Schl)" w:date="2018-09-06T12:12:00Z"/>
                <w:del w:id="9761" w:author="韬 黄" w:date="2018-09-27T17:51:00Z"/>
                <w:rFonts w:eastAsia="Times New Roman" w:cs="Times New Roman"/>
                <w:color w:val="000000"/>
                <w:sz w:val="22"/>
                <w:szCs w:val="20"/>
                <w:rPrChange w:id="9762" w:author="Huang T  Dr (Surrey Business Schl)" w:date="2018-09-06T12:12:00Z">
                  <w:rPr>
                    <w:ins w:id="9763" w:author="Huang T  Dr (Surrey Business Schl)" w:date="2018-09-06T12:12:00Z"/>
                    <w:del w:id="9764" w:author="韬 黄" w:date="2018-09-27T17:51:00Z"/>
                    <w:rFonts w:ascii="Calibri" w:eastAsia="Times New Roman" w:hAnsi="Calibri" w:cs="Times New Roman"/>
                    <w:color w:val="000000"/>
                    <w:sz w:val="22"/>
                  </w:rPr>
                </w:rPrChange>
              </w:rPr>
            </w:pPr>
            <w:ins w:id="9765" w:author="Huang T  Dr (Surrey Business Schl)" w:date="2018-09-06T12:12:00Z">
              <w:del w:id="9766" w:author="韬 黄" w:date="2018-09-27T17:51:00Z">
                <w:r w:rsidRPr="003F1382" w:rsidDel="00067692">
                  <w:rPr>
                    <w:rFonts w:eastAsia="Times New Roman" w:cs="Times New Roman"/>
                    <w:color w:val="000000"/>
                    <w:sz w:val="22"/>
                    <w:szCs w:val="20"/>
                    <w:rPrChange w:id="9767" w:author="Huang T  Dr (Surrey Business Schl)" w:date="2018-09-06T12:12:00Z">
                      <w:rPr>
                        <w:rFonts w:ascii="Calibri" w:eastAsia="Times New Roman" w:hAnsi="Calibri" w:cs="Times New Roman"/>
                        <w:color w:val="000000"/>
                        <w:sz w:val="22"/>
                      </w:rPr>
                    </w:rPrChange>
                  </w:rPr>
                  <w:delText>87.26%</w:delText>
                </w:r>
              </w:del>
            </w:ins>
          </w:p>
        </w:tc>
        <w:tc>
          <w:tcPr>
            <w:tcW w:w="828" w:type="dxa"/>
            <w:tcBorders>
              <w:top w:val="nil"/>
              <w:left w:val="nil"/>
              <w:bottom w:val="nil"/>
              <w:right w:val="nil"/>
            </w:tcBorders>
            <w:shd w:val="clear" w:color="auto" w:fill="auto"/>
            <w:noWrap/>
            <w:vAlign w:val="bottom"/>
            <w:hideMark/>
            <w:tcPrChange w:id="9768" w:author="Huang T  Dr (Surrey Business Schl)" w:date="2018-09-06T12:13:00Z">
              <w:tcPr>
                <w:tcW w:w="828" w:type="dxa"/>
                <w:tcBorders>
                  <w:top w:val="nil"/>
                  <w:left w:val="nil"/>
                  <w:bottom w:val="nil"/>
                  <w:right w:val="nil"/>
                </w:tcBorders>
                <w:shd w:val="clear" w:color="auto" w:fill="auto"/>
                <w:noWrap/>
                <w:vAlign w:val="bottom"/>
                <w:hideMark/>
              </w:tcPr>
            </w:tcPrChange>
          </w:tcPr>
          <w:p w14:paraId="1DD9493B" w14:textId="1FD7A2CF" w:rsidR="003F1382" w:rsidRPr="003F1382" w:rsidDel="00067692" w:rsidRDefault="003F1382" w:rsidP="003F1382">
            <w:pPr>
              <w:spacing w:after="0" w:line="240" w:lineRule="auto"/>
              <w:jc w:val="right"/>
              <w:rPr>
                <w:ins w:id="9769" w:author="Huang T  Dr (Surrey Business Schl)" w:date="2018-09-06T12:12:00Z"/>
                <w:del w:id="9770" w:author="韬 黄" w:date="2018-09-27T17:51:00Z"/>
                <w:rFonts w:eastAsia="Times New Roman" w:cs="Times New Roman"/>
                <w:color w:val="000000"/>
                <w:sz w:val="22"/>
                <w:szCs w:val="20"/>
                <w:rPrChange w:id="9771" w:author="Huang T  Dr (Surrey Business Schl)" w:date="2018-09-06T12:12:00Z">
                  <w:rPr>
                    <w:ins w:id="9772" w:author="Huang T  Dr (Surrey Business Schl)" w:date="2018-09-06T12:12:00Z"/>
                    <w:del w:id="9773" w:author="韬 黄" w:date="2018-09-27T17:51:00Z"/>
                    <w:rFonts w:ascii="Calibri" w:eastAsia="Times New Roman" w:hAnsi="Calibri" w:cs="Times New Roman"/>
                    <w:color w:val="000000"/>
                    <w:sz w:val="22"/>
                  </w:rPr>
                </w:rPrChange>
              </w:rPr>
            </w:pPr>
            <w:ins w:id="9774" w:author="Huang T  Dr (Surrey Business Schl)" w:date="2018-09-06T12:12:00Z">
              <w:del w:id="9775" w:author="韬 黄" w:date="2018-09-27T17:51:00Z">
                <w:r w:rsidRPr="003F1382" w:rsidDel="00067692">
                  <w:rPr>
                    <w:rFonts w:eastAsia="Times New Roman" w:cs="Times New Roman"/>
                    <w:color w:val="000000"/>
                    <w:sz w:val="22"/>
                    <w:szCs w:val="20"/>
                    <w:rPrChange w:id="9776" w:author="Huang T  Dr (Surrey Business Schl)" w:date="2018-09-06T12:12:00Z">
                      <w:rPr>
                        <w:rFonts w:ascii="Calibri" w:eastAsia="Times New Roman" w:hAnsi="Calibri" w:cs="Times New Roman"/>
                        <w:color w:val="000000"/>
                        <w:sz w:val="22"/>
                      </w:rPr>
                    </w:rPrChange>
                  </w:rPr>
                  <w:delText>1.9154</w:delText>
                </w:r>
              </w:del>
            </w:ins>
          </w:p>
        </w:tc>
        <w:tc>
          <w:tcPr>
            <w:tcW w:w="1390" w:type="dxa"/>
            <w:tcBorders>
              <w:top w:val="nil"/>
              <w:left w:val="nil"/>
              <w:bottom w:val="nil"/>
              <w:right w:val="nil"/>
            </w:tcBorders>
            <w:shd w:val="clear" w:color="auto" w:fill="auto"/>
            <w:noWrap/>
            <w:vAlign w:val="bottom"/>
            <w:hideMark/>
            <w:tcPrChange w:id="9777" w:author="Huang T  Dr (Surrey Business Schl)" w:date="2018-09-06T12:13:00Z">
              <w:tcPr>
                <w:tcW w:w="1390" w:type="dxa"/>
                <w:tcBorders>
                  <w:top w:val="nil"/>
                  <w:left w:val="nil"/>
                  <w:bottom w:val="nil"/>
                  <w:right w:val="nil"/>
                </w:tcBorders>
                <w:shd w:val="clear" w:color="auto" w:fill="auto"/>
                <w:noWrap/>
                <w:vAlign w:val="bottom"/>
                <w:hideMark/>
              </w:tcPr>
            </w:tcPrChange>
          </w:tcPr>
          <w:p w14:paraId="33DB1BF9" w14:textId="2E8D9513" w:rsidR="003F1382" w:rsidRPr="003F1382" w:rsidDel="00067692" w:rsidRDefault="003F1382" w:rsidP="003F1382">
            <w:pPr>
              <w:spacing w:after="0" w:line="240" w:lineRule="auto"/>
              <w:jc w:val="right"/>
              <w:rPr>
                <w:ins w:id="9778" w:author="Huang T  Dr (Surrey Business Schl)" w:date="2018-09-06T12:12:00Z"/>
                <w:del w:id="9779" w:author="韬 黄" w:date="2018-09-27T17:51:00Z"/>
                <w:rFonts w:eastAsia="Times New Roman" w:cs="Times New Roman"/>
                <w:color w:val="000000"/>
                <w:sz w:val="22"/>
                <w:szCs w:val="20"/>
                <w:rPrChange w:id="9780" w:author="Huang T  Dr (Surrey Business Schl)" w:date="2018-09-06T12:12:00Z">
                  <w:rPr>
                    <w:ins w:id="9781" w:author="Huang T  Dr (Surrey Business Schl)" w:date="2018-09-06T12:12:00Z"/>
                    <w:del w:id="9782" w:author="韬 黄" w:date="2018-09-27T17:51:00Z"/>
                    <w:rFonts w:ascii="Calibri" w:eastAsia="Times New Roman" w:hAnsi="Calibri" w:cs="Times New Roman"/>
                    <w:color w:val="000000"/>
                    <w:sz w:val="22"/>
                  </w:rPr>
                </w:rPrChange>
              </w:rPr>
            </w:pPr>
            <w:ins w:id="9783" w:author="Huang T  Dr (Surrey Business Schl)" w:date="2018-09-06T12:12:00Z">
              <w:del w:id="9784" w:author="韬 黄" w:date="2018-09-27T17:51:00Z">
                <w:r w:rsidRPr="003F1382" w:rsidDel="00067692">
                  <w:rPr>
                    <w:rFonts w:eastAsia="Times New Roman" w:cs="Times New Roman"/>
                    <w:color w:val="000000"/>
                    <w:sz w:val="22"/>
                    <w:szCs w:val="20"/>
                    <w:rPrChange w:id="9785" w:author="Huang T  Dr (Surrey Business Schl)" w:date="2018-09-06T12:12:00Z">
                      <w:rPr>
                        <w:rFonts w:ascii="Calibri" w:eastAsia="Times New Roman" w:hAnsi="Calibri" w:cs="Times New Roman"/>
                        <w:color w:val="000000"/>
                        <w:sz w:val="22"/>
                      </w:rPr>
                    </w:rPrChange>
                  </w:rPr>
                  <w:delText>1.3705</w:delText>
                </w:r>
              </w:del>
            </w:ins>
          </w:p>
        </w:tc>
        <w:tc>
          <w:tcPr>
            <w:tcW w:w="931" w:type="dxa"/>
            <w:tcBorders>
              <w:top w:val="nil"/>
              <w:left w:val="nil"/>
              <w:bottom w:val="nil"/>
              <w:right w:val="nil"/>
            </w:tcBorders>
            <w:shd w:val="clear" w:color="auto" w:fill="auto"/>
            <w:noWrap/>
            <w:vAlign w:val="bottom"/>
            <w:hideMark/>
            <w:tcPrChange w:id="9786"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77CCFA7E" w14:textId="089CC463" w:rsidR="003F1382" w:rsidRPr="003F1382" w:rsidDel="00067692" w:rsidRDefault="003F1382" w:rsidP="003F1382">
            <w:pPr>
              <w:spacing w:after="0" w:line="240" w:lineRule="auto"/>
              <w:jc w:val="right"/>
              <w:rPr>
                <w:ins w:id="9787" w:author="Huang T  Dr (Surrey Business Schl)" w:date="2018-09-06T12:12:00Z"/>
                <w:del w:id="9788" w:author="韬 黄" w:date="2018-09-27T17:51:00Z"/>
                <w:rFonts w:eastAsia="Times New Roman" w:cs="Times New Roman"/>
                <w:color w:val="000000"/>
                <w:sz w:val="22"/>
                <w:szCs w:val="20"/>
                <w:rPrChange w:id="9789" w:author="Huang T  Dr (Surrey Business Schl)" w:date="2018-09-06T12:12:00Z">
                  <w:rPr>
                    <w:ins w:id="9790" w:author="Huang T  Dr (Surrey Business Schl)" w:date="2018-09-06T12:12:00Z"/>
                    <w:del w:id="9791" w:author="韬 黄" w:date="2018-09-27T17:51:00Z"/>
                    <w:rFonts w:ascii="Calibri" w:eastAsia="Times New Roman" w:hAnsi="Calibri" w:cs="Times New Roman"/>
                    <w:color w:val="000000"/>
                    <w:sz w:val="22"/>
                  </w:rPr>
                </w:rPrChange>
              </w:rPr>
            </w:pPr>
            <w:ins w:id="9792" w:author="Huang T  Dr (Surrey Business Schl)" w:date="2018-09-06T12:12:00Z">
              <w:del w:id="9793" w:author="韬 黄" w:date="2018-09-27T17:51:00Z">
                <w:r w:rsidRPr="003F1382" w:rsidDel="00067692">
                  <w:rPr>
                    <w:rFonts w:eastAsia="Times New Roman" w:cs="Times New Roman"/>
                    <w:color w:val="000000"/>
                    <w:sz w:val="22"/>
                    <w:szCs w:val="20"/>
                    <w:rPrChange w:id="9794" w:author="Huang T  Dr (Surrey Business Schl)" w:date="2018-09-06T12:12:00Z">
                      <w:rPr>
                        <w:rFonts w:ascii="Calibri" w:eastAsia="Times New Roman" w:hAnsi="Calibri" w:cs="Times New Roman"/>
                        <w:color w:val="000000"/>
                        <w:sz w:val="22"/>
                      </w:rPr>
                    </w:rPrChange>
                  </w:rPr>
                  <w:delText>128,501</w:delText>
                </w:r>
              </w:del>
            </w:ins>
          </w:p>
        </w:tc>
        <w:tc>
          <w:tcPr>
            <w:tcW w:w="1740" w:type="dxa"/>
            <w:tcBorders>
              <w:top w:val="nil"/>
              <w:left w:val="single" w:sz="4" w:space="0" w:color="auto"/>
              <w:bottom w:val="nil"/>
              <w:right w:val="nil"/>
            </w:tcBorders>
            <w:shd w:val="clear" w:color="auto" w:fill="auto"/>
            <w:noWrap/>
            <w:vAlign w:val="bottom"/>
            <w:hideMark/>
            <w:tcPrChange w:id="9795"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0DB2A837" w14:textId="0126AC36" w:rsidR="003F1382" w:rsidRPr="003F1382" w:rsidDel="00067692" w:rsidRDefault="003F1382" w:rsidP="003F1382">
            <w:pPr>
              <w:spacing w:after="0" w:line="240" w:lineRule="auto"/>
              <w:rPr>
                <w:ins w:id="9796" w:author="Huang T  Dr (Surrey Business Schl)" w:date="2018-09-06T12:12:00Z"/>
                <w:del w:id="9797" w:author="韬 黄" w:date="2018-09-27T17:51:00Z"/>
                <w:rFonts w:eastAsia="Times New Roman" w:cs="Times New Roman"/>
                <w:color w:val="000000"/>
                <w:sz w:val="22"/>
                <w:szCs w:val="20"/>
                <w:rPrChange w:id="9798" w:author="Huang T  Dr (Surrey Business Schl)" w:date="2018-09-06T12:12:00Z">
                  <w:rPr>
                    <w:ins w:id="9799" w:author="Huang T  Dr (Surrey Business Schl)" w:date="2018-09-06T12:12:00Z"/>
                    <w:del w:id="9800" w:author="韬 黄" w:date="2018-09-27T17:51:00Z"/>
                    <w:rFonts w:ascii="Calibri" w:eastAsia="Times New Roman" w:hAnsi="Calibri" w:cs="Times New Roman"/>
                    <w:color w:val="000000"/>
                    <w:sz w:val="22"/>
                  </w:rPr>
                </w:rPrChange>
              </w:rPr>
            </w:pPr>
            <w:ins w:id="9801" w:author="Huang T  Dr (Surrey Business Schl)" w:date="2018-09-06T12:12:00Z">
              <w:del w:id="9802" w:author="韬 黄" w:date="2018-09-27T17:51:00Z">
                <w:r w:rsidRPr="003F1382" w:rsidDel="00067692">
                  <w:rPr>
                    <w:rFonts w:eastAsia="Times New Roman" w:cs="Times New Roman"/>
                    <w:color w:val="000000"/>
                    <w:sz w:val="22"/>
                    <w:szCs w:val="20"/>
                    <w:rPrChange w:id="9803" w:author="Huang T  Dr (Surrey Business Schl)" w:date="2018-09-06T12:12:00Z">
                      <w:rPr>
                        <w:rFonts w:ascii="Calibri" w:eastAsia="Times New Roman" w:hAnsi="Calibri" w:cs="Times New Roman"/>
                        <w:color w:val="000000"/>
                        <w:sz w:val="22"/>
                      </w:rPr>
                    </w:rPrChange>
                  </w:rPr>
                  <w:delText>Base-lift</w:delText>
                </w:r>
              </w:del>
            </w:ins>
          </w:p>
        </w:tc>
        <w:tc>
          <w:tcPr>
            <w:tcW w:w="711" w:type="dxa"/>
            <w:tcBorders>
              <w:top w:val="nil"/>
              <w:left w:val="nil"/>
              <w:bottom w:val="nil"/>
              <w:right w:val="nil"/>
            </w:tcBorders>
            <w:shd w:val="clear" w:color="auto" w:fill="auto"/>
            <w:noWrap/>
            <w:vAlign w:val="bottom"/>
            <w:hideMark/>
            <w:tcPrChange w:id="9804"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9EC03F3" w14:textId="43A94778" w:rsidR="003F1382" w:rsidRPr="003F1382" w:rsidDel="00067692" w:rsidRDefault="003F1382" w:rsidP="003F1382">
            <w:pPr>
              <w:spacing w:after="0" w:line="240" w:lineRule="auto"/>
              <w:jc w:val="right"/>
              <w:rPr>
                <w:ins w:id="9805" w:author="Huang T  Dr (Surrey Business Schl)" w:date="2018-09-06T12:12:00Z"/>
                <w:del w:id="9806" w:author="韬 黄" w:date="2018-09-27T17:51:00Z"/>
                <w:rFonts w:eastAsia="Times New Roman" w:cs="Times New Roman"/>
                <w:color w:val="000000"/>
                <w:sz w:val="22"/>
                <w:szCs w:val="20"/>
                <w:rPrChange w:id="9807" w:author="Huang T  Dr (Surrey Business Schl)" w:date="2018-09-06T12:12:00Z">
                  <w:rPr>
                    <w:ins w:id="9808" w:author="Huang T  Dr (Surrey Business Schl)" w:date="2018-09-06T12:12:00Z"/>
                    <w:del w:id="9809" w:author="韬 黄" w:date="2018-09-27T17:51:00Z"/>
                    <w:rFonts w:ascii="Calibri" w:eastAsia="Times New Roman" w:hAnsi="Calibri" w:cs="Times New Roman"/>
                    <w:color w:val="000000"/>
                    <w:sz w:val="22"/>
                  </w:rPr>
                </w:rPrChange>
              </w:rPr>
            </w:pPr>
            <w:ins w:id="9810" w:author="Huang T  Dr (Surrey Business Schl)" w:date="2018-09-06T12:12:00Z">
              <w:del w:id="9811" w:author="韬 黄" w:date="2018-09-27T17:51:00Z">
                <w:r w:rsidRPr="003F1382" w:rsidDel="00067692">
                  <w:rPr>
                    <w:rFonts w:eastAsia="Times New Roman" w:cs="Times New Roman"/>
                    <w:color w:val="000000"/>
                    <w:sz w:val="22"/>
                    <w:szCs w:val="20"/>
                    <w:rPrChange w:id="9812" w:author="Huang T  Dr (Surrey Business Schl)" w:date="2018-09-06T12:12:00Z">
                      <w:rPr>
                        <w:rFonts w:ascii="Calibri" w:eastAsia="Times New Roman" w:hAnsi="Calibri" w:cs="Times New Roman"/>
                        <w:color w:val="000000"/>
                        <w:sz w:val="22"/>
                      </w:rPr>
                    </w:rPrChange>
                  </w:rPr>
                  <w:delText>8.837</w:delText>
                </w:r>
              </w:del>
            </w:ins>
          </w:p>
        </w:tc>
        <w:tc>
          <w:tcPr>
            <w:tcW w:w="950" w:type="dxa"/>
            <w:tcBorders>
              <w:top w:val="nil"/>
              <w:left w:val="nil"/>
              <w:bottom w:val="nil"/>
              <w:right w:val="nil"/>
            </w:tcBorders>
            <w:shd w:val="clear" w:color="auto" w:fill="auto"/>
            <w:noWrap/>
            <w:vAlign w:val="bottom"/>
            <w:hideMark/>
            <w:tcPrChange w:id="9813" w:author="Huang T  Dr (Surrey Business Schl)" w:date="2018-09-06T12:13:00Z">
              <w:tcPr>
                <w:tcW w:w="950" w:type="dxa"/>
                <w:tcBorders>
                  <w:top w:val="nil"/>
                  <w:left w:val="nil"/>
                  <w:bottom w:val="nil"/>
                  <w:right w:val="nil"/>
                </w:tcBorders>
                <w:shd w:val="clear" w:color="auto" w:fill="auto"/>
                <w:noWrap/>
                <w:vAlign w:val="bottom"/>
                <w:hideMark/>
              </w:tcPr>
            </w:tcPrChange>
          </w:tcPr>
          <w:p w14:paraId="0E603D13" w14:textId="502794BF" w:rsidR="003F1382" w:rsidRPr="003F1382" w:rsidDel="00067692" w:rsidRDefault="003F1382" w:rsidP="003F1382">
            <w:pPr>
              <w:spacing w:after="0" w:line="240" w:lineRule="auto"/>
              <w:jc w:val="right"/>
              <w:rPr>
                <w:ins w:id="9814" w:author="Huang T  Dr (Surrey Business Schl)" w:date="2018-09-06T12:12:00Z"/>
                <w:del w:id="9815" w:author="韬 黄" w:date="2018-09-27T17:51:00Z"/>
                <w:rFonts w:eastAsia="Times New Roman" w:cs="Times New Roman"/>
                <w:color w:val="000000"/>
                <w:sz w:val="22"/>
                <w:szCs w:val="20"/>
                <w:rPrChange w:id="9816" w:author="Huang T  Dr (Surrey Business Schl)" w:date="2018-09-06T12:12:00Z">
                  <w:rPr>
                    <w:ins w:id="9817" w:author="Huang T  Dr (Surrey Business Schl)" w:date="2018-09-06T12:12:00Z"/>
                    <w:del w:id="9818" w:author="韬 黄" w:date="2018-09-27T17:51:00Z"/>
                    <w:rFonts w:ascii="Calibri" w:eastAsia="Times New Roman" w:hAnsi="Calibri" w:cs="Times New Roman"/>
                    <w:color w:val="000000"/>
                    <w:sz w:val="22"/>
                  </w:rPr>
                </w:rPrChange>
              </w:rPr>
            </w:pPr>
            <w:ins w:id="9819" w:author="Huang T  Dr (Surrey Business Schl)" w:date="2018-09-06T12:12:00Z">
              <w:del w:id="9820" w:author="韬 黄" w:date="2018-09-27T17:51:00Z">
                <w:r w:rsidRPr="003F1382" w:rsidDel="00067692">
                  <w:rPr>
                    <w:rFonts w:eastAsia="Times New Roman" w:cs="Times New Roman"/>
                    <w:color w:val="000000"/>
                    <w:sz w:val="22"/>
                    <w:szCs w:val="20"/>
                    <w:rPrChange w:id="9821" w:author="Huang T  Dr (Surrey Business Schl)" w:date="2018-09-06T12:12:00Z">
                      <w:rPr>
                        <w:rFonts w:ascii="Calibri" w:eastAsia="Times New Roman" w:hAnsi="Calibri" w:cs="Times New Roman"/>
                        <w:color w:val="000000"/>
                        <w:sz w:val="22"/>
                      </w:rPr>
                    </w:rPrChange>
                  </w:rPr>
                  <w:delText>41.10%</w:delText>
                </w:r>
              </w:del>
            </w:ins>
          </w:p>
        </w:tc>
        <w:tc>
          <w:tcPr>
            <w:tcW w:w="828" w:type="dxa"/>
            <w:tcBorders>
              <w:top w:val="nil"/>
              <w:left w:val="nil"/>
              <w:bottom w:val="nil"/>
              <w:right w:val="nil"/>
            </w:tcBorders>
            <w:shd w:val="clear" w:color="auto" w:fill="auto"/>
            <w:noWrap/>
            <w:vAlign w:val="bottom"/>
            <w:hideMark/>
            <w:tcPrChange w:id="9822" w:author="Huang T  Dr (Surrey Business Schl)" w:date="2018-09-06T12:13:00Z">
              <w:tcPr>
                <w:tcW w:w="828" w:type="dxa"/>
                <w:tcBorders>
                  <w:top w:val="nil"/>
                  <w:left w:val="nil"/>
                  <w:bottom w:val="nil"/>
                  <w:right w:val="nil"/>
                </w:tcBorders>
                <w:shd w:val="clear" w:color="auto" w:fill="auto"/>
                <w:noWrap/>
                <w:vAlign w:val="bottom"/>
                <w:hideMark/>
              </w:tcPr>
            </w:tcPrChange>
          </w:tcPr>
          <w:p w14:paraId="1D13B36F" w14:textId="198233A3" w:rsidR="003F1382" w:rsidRPr="003F1382" w:rsidDel="00067692" w:rsidRDefault="003F1382" w:rsidP="003F1382">
            <w:pPr>
              <w:spacing w:after="0" w:line="240" w:lineRule="auto"/>
              <w:jc w:val="right"/>
              <w:rPr>
                <w:ins w:id="9823" w:author="Huang T  Dr (Surrey Business Schl)" w:date="2018-09-06T12:12:00Z"/>
                <w:del w:id="9824" w:author="韬 黄" w:date="2018-09-27T17:51:00Z"/>
                <w:rFonts w:eastAsia="Times New Roman" w:cs="Times New Roman"/>
                <w:color w:val="000000"/>
                <w:sz w:val="22"/>
                <w:szCs w:val="20"/>
                <w:rPrChange w:id="9825" w:author="Huang T  Dr (Surrey Business Schl)" w:date="2018-09-06T12:12:00Z">
                  <w:rPr>
                    <w:ins w:id="9826" w:author="Huang T  Dr (Surrey Business Schl)" w:date="2018-09-06T12:12:00Z"/>
                    <w:del w:id="9827" w:author="韬 黄" w:date="2018-09-27T17:51:00Z"/>
                    <w:rFonts w:ascii="Calibri" w:eastAsia="Times New Roman" w:hAnsi="Calibri" w:cs="Times New Roman"/>
                    <w:color w:val="000000"/>
                    <w:sz w:val="22"/>
                  </w:rPr>
                </w:rPrChange>
              </w:rPr>
            </w:pPr>
            <w:ins w:id="9828" w:author="Huang T  Dr (Surrey Business Schl)" w:date="2018-09-06T12:12:00Z">
              <w:del w:id="9829" w:author="韬 黄" w:date="2018-09-27T17:51:00Z">
                <w:r w:rsidRPr="003F1382" w:rsidDel="00067692">
                  <w:rPr>
                    <w:rFonts w:eastAsia="Times New Roman" w:cs="Times New Roman"/>
                    <w:color w:val="000000"/>
                    <w:sz w:val="22"/>
                    <w:szCs w:val="20"/>
                    <w:rPrChange w:id="9830" w:author="Huang T  Dr (Surrey Business Schl)" w:date="2018-09-06T12:12:00Z">
                      <w:rPr>
                        <w:rFonts w:ascii="Calibri" w:eastAsia="Times New Roman" w:hAnsi="Calibri" w:cs="Times New Roman"/>
                        <w:color w:val="000000"/>
                        <w:sz w:val="22"/>
                      </w:rPr>
                    </w:rPrChange>
                  </w:rPr>
                  <w:delText>0.6088</w:delText>
                </w:r>
              </w:del>
            </w:ins>
          </w:p>
        </w:tc>
        <w:tc>
          <w:tcPr>
            <w:tcW w:w="1089" w:type="dxa"/>
            <w:tcBorders>
              <w:top w:val="nil"/>
              <w:left w:val="nil"/>
              <w:bottom w:val="nil"/>
              <w:right w:val="nil"/>
            </w:tcBorders>
            <w:shd w:val="clear" w:color="auto" w:fill="auto"/>
            <w:noWrap/>
            <w:vAlign w:val="bottom"/>
            <w:hideMark/>
            <w:tcPrChange w:id="9831" w:author="Huang T  Dr (Surrey Business Schl)" w:date="2018-09-06T12:13:00Z">
              <w:tcPr>
                <w:tcW w:w="1390" w:type="dxa"/>
                <w:tcBorders>
                  <w:top w:val="nil"/>
                  <w:left w:val="nil"/>
                  <w:bottom w:val="nil"/>
                  <w:right w:val="nil"/>
                </w:tcBorders>
                <w:shd w:val="clear" w:color="auto" w:fill="auto"/>
                <w:noWrap/>
                <w:vAlign w:val="bottom"/>
                <w:hideMark/>
              </w:tcPr>
            </w:tcPrChange>
          </w:tcPr>
          <w:p w14:paraId="17D75F46" w14:textId="3303BC4C" w:rsidR="003F1382" w:rsidRPr="003F1382" w:rsidDel="00067692" w:rsidRDefault="003F1382" w:rsidP="003F1382">
            <w:pPr>
              <w:spacing w:after="0" w:line="240" w:lineRule="auto"/>
              <w:jc w:val="right"/>
              <w:rPr>
                <w:ins w:id="9832" w:author="Huang T  Dr (Surrey Business Schl)" w:date="2018-09-06T12:12:00Z"/>
                <w:del w:id="9833" w:author="韬 黄" w:date="2018-09-27T17:51:00Z"/>
                <w:rFonts w:eastAsia="Times New Roman" w:cs="Times New Roman"/>
                <w:color w:val="000000"/>
                <w:sz w:val="22"/>
                <w:szCs w:val="20"/>
                <w:rPrChange w:id="9834" w:author="Huang T  Dr (Surrey Business Schl)" w:date="2018-09-06T12:12:00Z">
                  <w:rPr>
                    <w:ins w:id="9835" w:author="Huang T  Dr (Surrey Business Schl)" w:date="2018-09-06T12:12:00Z"/>
                    <w:del w:id="9836" w:author="韬 黄" w:date="2018-09-27T17:51:00Z"/>
                    <w:rFonts w:ascii="Calibri" w:eastAsia="Times New Roman" w:hAnsi="Calibri" w:cs="Times New Roman"/>
                    <w:color w:val="000000"/>
                    <w:sz w:val="22"/>
                  </w:rPr>
                </w:rPrChange>
              </w:rPr>
            </w:pPr>
            <w:ins w:id="9837" w:author="Huang T  Dr (Surrey Business Schl)" w:date="2018-09-06T12:12:00Z">
              <w:del w:id="9838" w:author="韬 黄" w:date="2018-09-27T17:51:00Z">
                <w:r w:rsidRPr="003F1382" w:rsidDel="00067692">
                  <w:rPr>
                    <w:rFonts w:eastAsia="Times New Roman" w:cs="Times New Roman"/>
                    <w:color w:val="000000"/>
                    <w:sz w:val="22"/>
                    <w:szCs w:val="20"/>
                    <w:rPrChange w:id="9839" w:author="Huang T  Dr (Surrey Business Schl)" w:date="2018-09-06T12:12:00Z">
                      <w:rPr>
                        <w:rFonts w:ascii="Calibri" w:eastAsia="Times New Roman" w:hAnsi="Calibri" w:cs="Times New Roman"/>
                        <w:color w:val="000000"/>
                        <w:sz w:val="22"/>
                      </w:rPr>
                    </w:rPrChange>
                  </w:rPr>
                  <w:delText>1.0083</w:delText>
                </w:r>
              </w:del>
            </w:ins>
          </w:p>
        </w:tc>
        <w:tc>
          <w:tcPr>
            <w:tcW w:w="669" w:type="dxa"/>
            <w:tcBorders>
              <w:top w:val="nil"/>
              <w:left w:val="nil"/>
              <w:bottom w:val="nil"/>
              <w:right w:val="nil"/>
            </w:tcBorders>
            <w:shd w:val="clear" w:color="auto" w:fill="auto"/>
            <w:noWrap/>
            <w:vAlign w:val="bottom"/>
            <w:hideMark/>
            <w:tcPrChange w:id="9840" w:author="Huang T  Dr (Surrey Business Schl)" w:date="2018-09-06T12:13:00Z">
              <w:tcPr>
                <w:tcW w:w="669" w:type="dxa"/>
                <w:tcBorders>
                  <w:top w:val="nil"/>
                  <w:left w:val="nil"/>
                  <w:bottom w:val="nil"/>
                  <w:right w:val="nil"/>
                </w:tcBorders>
                <w:shd w:val="clear" w:color="auto" w:fill="auto"/>
                <w:noWrap/>
                <w:vAlign w:val="bottom"/>
                <w:hideMark/>
              </w:tcPr>
            </w:tcPrChange>
          </w:tcPr>
          <w:p w14:paraId="3C6ED1E1" w14:textId="315B7F69" w:rsidR="003F1382" w:rsidRPr="003F1382" w:rsidDel="00067692" w:rsidRDefault="003F1382" w:rsidP="003F1382">
            <w:pPr>
              <w:spacing w:after="0" w:line="240" w:lineRule="auto"/>
              <w:jc w:val="right"/>
              <w:rPr>
                <w:ins w:id="9841" w:author="Huang T  Dr (Surrey Business Schl)" w:date="2018-09-06T12:12:00Z"/>
                <w:del w:id="9842" w:author="韬 黄" w:date="2018-09-27T17:51:00Z"/>
                <w:rFonts w:eastAsia="Times New Roman" w:cs="Times New Roman"/>
                <w:color w:val="000000"/>
                <w:sz w:val="22"/>
                <w:szCs w:val="20"/>
                <w:rPrChange w:id="9843" w:author="Huang T  Dr (Surrey Business Schl)" w:date="2018-09-06T12:12:00Z">
                  <w:rPr>
                    <w:ins w:id="9844" w:author="Huang T  Dr (Surrey Business Schl)" w:date="2018-09-06T12:12:00Z"/>
                    <w:del w:id="9845" w:author="韬 黄" w:date="2018-09-27T17:51:00Z"/>
                    <w:rFonts w:ascii="Calibri" w:eastAsia="Times New Roman" w:hAnsi="Calibri" w:cs="Times New Roman"/>
                    <w:color w:val="000000"/>
                    <w:sz w:val="22"/>
                  </w:rPr>
                </w:rPrChange>
              </w:rPr>
            </w:pPr>
            <w:ins w:id="9846" w:author="Huang T  Dr (Surrey Business Schl)" w:date="2018-09-06T12:12:00Z">
              <w:del w:id="9847" w:author="韬 黄" w:date="2018-09-27T17:51:00Z">
                <w:r w:rsidRPr="003F1382" w:rsidDel="00067692">
                  <w:rPr>
                    <w:rFonts w:eastAsia="Times New Roman" w:cs="Times New Roman"/>
                    <w:color w:val="000000"/>
                    <w:sz w:val="22"/>
                    <w:szCs w:val="20"/>
                    <w:rPrChange w:id="9848" w:author="Huang T  Dr (Surrey Business Schl)" w:date="2018-09-06T12:12:00Z">
                      <w:rPr>
                        <w:rFonts w:ascii="Calibri" w:eastAsia="Times New Roman" w:hAnsi="Calibri" w:cs="Times New Roman"/>
                        <w:color w:val="000000"/>
                        <w:sz w:val="22"/>
                      </w:rPr>
                    </w:rPrChange>
                  </w:rPr>
                  <w:delText>710</w:delText>
                </w:r>
              </w:del>
            </w:ins>
          </w:p>
        </w:tc>
      </w:tr>
      <w:tr w:rsidR="003F1382" w:rsidRPr="003F1382" w:rsidDel="00067692" w14:paraId="3FB1E858" w14:textId="2822F0F8" w:rsidTr="00D34982">
        <w:tblPrEx>
          <w:tblPrExChange w:id="9849" w:author="Huang T  Dr (Surrey Business Schl)" w:date="2018-09-06T12:13:00Z">
            <w:tblPrEx>
              <w:tblW w:w="16889" w:type="dxa"/>
            </w:tblPrEx>
          </w:tblPrExChange>
        </w:tblPrEx>
        <w:trPr>
          <w:trHeight w:val="113"/>
          <w:ins w:id="9850" w:author="Huang T  Dr (Surrey Business Schl)" w:date="2018-09-06T12:12:00Z"/>
          <w:del w:id="9851" w:author="韬 黄" w:date="2018-09-27T17:51:00Z"/>
          <w:trPrChange w:id="9852"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9853" w:author="Huang T  Dr (Surrey Business Schl)" w:date="2018-09-06T12:13:00Z">
              <w:tcPr>
                <w:tcW w:w="1843" w:type="dxa"/>
                <w:tcBorders>
                  <w:top w:val="nil"/>
                  <w:left w:val="nil"/>
                  <w:bottom w:val="nil"/>
                  <w:right w:val="nil"/>
                </w:tcBorders>
                <w:shd w:val="clear" w:color="auto" w:fill="auto"/>
                <w:noWrap/>
                <w:vAlign w:val="bottom"/>
                <w:hideMark/>
              </w:tcPr>
            </w:tcPrChange>
          </w:tcPr>
          <w:p w14:paraId="13AF8A4C" w14:textId="3E1EF1D2" w:rsidR="003F1382" w:rsidRPr="003F1382" w:rsidDel="00067692" w:rsidRDefault="003F1382" w:rsidP="003F1382">
            <w:pPr>
              <w:spacing w:after="0" w:line="240" w:lineRule="auto"/>
              <w:rPr>
                <w:ins w:id="9854" w:author="Huang T  Dr (Surrey Business Schl)" w:date="2018-09-06T12:12:00Z"/>
                <w:del w:id="9855" w:author="韬 黄" w:date="2018-09-27T17:51:00Z"/>
                <w:rFonts w:eastAsia="Times New Roman" w:cs="Times New Roman"/>
                <w:color w:val="000000"/>
                <w:sz w:val="22"/>
                <w:szCs w:val="20"/>
                <w:rPrChange w:id="9856" w:author="Huang T  Dr (Surrey Business Schl)" w:date="2018-09-06T12:12:00Z">
                  <w:rPr>
                    <w:ins w:id="9857" w:author="Huang T  Dr (Surrey Business Schl)" w:date="2018-09-06T12:12:00Z"/>
                    <w:del w:id="9858" w:author="韬 黄" w:date="2018-09-27T17:51:00Z"/>
                    <w:rFonts w:ascii="Calibri" w:eastAsia="Times New Roman" w:hAnsi="Calibri" w:cs="Times New Roman"/>
                    <w:color w:val="000000"/>
                    <w:sz w:val="22"/>
                  </w:rPr>
                </w:rPrChange>
              </w:rPr>
            </w:pPr>
            <w:ins w:id="9859" w:author="Huang T  Dr (Surrey Business Schl)" w:date="2018-09-06T12:12:00Z">
              <w:del w:id="9860" w:author="韬 黄" w:date="2018-09-27T17:51:00Z">
                <w:r w:rsidRPr="003F1382" w:rsidDel="00067692">
                  <w:rPr>
                    <w:rFonts w:eastAsia="Times New Roman" w:cs="Times New Roman"/>
                    <w:color w:val="000000"/>
                    <w:sz w:val="22"/>
                    <w:szCs w:val="20"/>
                    <w:rPrChange w:id="9861" w:author="Huang T  Dr (Surrey Business Schl)" w:date="2018-09-06T12:12:00Z">
                      <w:rPr>
                        <w:rFonts w:ascii="Calibri" w:eastAsia="Times New Roman" w:hAnsi="Calibri" w:cs="Times New Roman"/>
                        <w:color w:val="000000"/>
                        <w:sz w:val="22"/>
                      </w:rPr>
                    </w:rPrChange>
                  </w:rPr>
                  <w:delText>ADL-own</w:delText>
                </w:r>
              </w:del>
            </w:ins>
          </w:p>
        </w:tc>
        <w:tc>
          <w:tcPr>
            <w:tcW w:w="931" w:type="dxa"/>
            <w:tcBorders>
              <w:top w:val="nil"/>
              <w:left w:val="nil"/>
              <w:bottom w:val="nil"/>
              <w:right w:val="nil"/>
            </w:tcBorders>
            <w:shd w:val="clear" w:color="auto" w:fill="auto"/>
            <w:noWrap/>
            <w:vAlign w:val="bottom"/>
            <w:hideMark/>
            <w:tcPrChange w:id="9862" w:author="Huang T  Dr (Surrey Business Schl)" w:date="2018-09-06T12:13:00Z">
              <w:tcPr>
                <w:tcW w:w="567" w:type="dxa"/>
                <w:tcBorders>
                  <w:top w:val="nil"/>
                  <w:left w:val="nil"/>
                  <w:bottom w:val="nil"/>
                  <w:right w:val="nil"/>
                </w:tcBorders>
                <w:shd w:val="clear" w:color="auto" w:fill="auto"/>
                <w:noWrap/>
                <w:vAlign w:val="bottom"/>
                <w:hideMark/>
              </w:tcPr>
            </w:tcPrChange>
          </w:tcPr>
          <w:p w14:paraId="5059503D" w14:textId="442FC7AD" w:rsidR="003F1382" w:rsidRPr="003F1382" w:rsidDel="00067692" w:rsidRDefault="003F1382" w:rsidP="003F1382">
            <w:pPr>
              <w:spacing w:after="0" w:line="240" w:lineRule="auto"/>
              <w:jc w:val="right"/>
              <w:rPr>
                <w:ins w:id="9863" w:author="Huang T  Dr (Surrey Business Schl)" w:date="2018-09-06T12:12:00Z"/>
                <w:del w:id="9864" w:author="韬 黄" w:date="2018-09-27T17:51:00Z"/>
                <w:rFonts w:eastAsia="Times New Roman" w:cs="Times New Roman"/>
                <w:color w:val="000000"/>
                <w:sz w:val="22"/>
                <w:szCs w:val="20"/>
                <w:rPrChange w:id="9865" w:author="Huang T  Dr (Surrey Business Schl)" w:date="2018-09-06T12:12:00Z">
                  <w:rPr>
                    <w:ins w:id="9866" w:author="Huang T  Dr (Surrey Business Schl)" w:date="2018-09-06T12:12:00Z"/>
                    <w:del w:id="9867" w:author="韬 黄" w:date="2018-09-27T17:51:00Z"/>
                    <w:rFonts w:ascii="Calibri" w:eastAsia="Times New Roman" w:hAnsi="Calibri" w:cs="Times New Roman"/>
                    <w:color w:val="000000"/>
                    <w:sz w:val="22"/>
                  </w:rPr>
                </w:rPrChange>
              </w:rPr>
            </w:pPr>
            <w:ins w:id="9868" w:author="Huang T  Dr (Surrey Business Schl)" w:date="2018-09-06T12:12:00Z">
              <w:del w:id="9869" w:author="韬 黄" w:date="2018-09-27T17:51:00Z">
                <w:r w:rsidRPr="003F1382" w:rsidDel="00067692">
                  <w:rPr>
                    <w:rFonts w:eastAsia="Times New Roman" w:cs="Times New Roman"/>
                    <w:color w:val="000000"/>
                    <w:sz w:val="22"/>
                    <w:szCs w:val="20"/>
                    <w:rPrChange w:id="9870" w:author="Huang T  Dr (Surrey Business Schl)" w:date="2018-09-06T12:12:00Z">
                      <w:rPr>
                        <w:rFonts w:ascii="Calibri" w:eastAsia="Times New Roman" w:hAnsi="Calibri" w:cs="Times New Roman"/>
                        <w:color w:val="000000"/>
                        <w:sz w:val="22"/>
                      </w:rPr>
                    </w:rPrChange>
                  </w:rPr>
                  <w:delText>65.272</w:delText>
                </w:r>
              </w:del>
            </w:ins>
          </w:p>
        </w:tc>
        <w:tc>
          <w:tcPr>
            <w:tcW w:w="950" w:type="dxa"/>
            <w:tcBorders>
              <w:top w:val="nil"/>
              <w:left w:val="nil"/>
              <w:bottom w:val="nil"/>
              <w:right w:val="nil"/>
            </w:tcBorders>
            <w:shd w:val="clear" w:color="auto" w:fill="auto"/>
            <w:noWrap/>
            <w:vAlign w:val="bottom"/>
            <w:hideMark/>
            <w:tcPrChange w:id="9871" w:author="Huang T  Dr (Surrey Business Schl)" w:date="2018-09-06T12:13:00Z">
              <w:tcPr>
                <w:tcW w:w="950" w:type="dxa"/>
                <w:tcBorders>
                  <w:top w:val="nil"/>
                  <w:left w:val="nil"/>
                  <w:bottom w:val="nil"/>
                  <w:right w:val="nil"/>
                </w:tcBorders>
                <w:shd w:val="clear" w:color="auto" w:fill="auto"/>
                <w:noWrap/>
                <w:vAlign w:val="bottom"/>
                <w:hideMark/>
              </w:tcPr>
            </w:tcPrChange>
          </w:tcPr>
          <w:p w14:paraId="0D6821B5" w14:textId="780C0F23" w:rsidR="003F1382" w:rsidRPr="003F1382" w:rsidDel="00067692" w:rsidRDefault="003F1382" w:rsidP="003F1382">
            <w:pPr>
              <w:spacing w:after="0" w:line="240" w:lineRule="auto"/>
              <w:jc w:val="right"/>
              <w:rPr>
                <w:ins w:id="9872" w:author="Huang T  Dr (Surrey Business Schl)" w:date="2018-09-06T12:12:00Z"/>
                <w:del w:id="9873" w:author="韬 黄" w:date="2018-09-27T17:51:00Z"/>
                <w:rFonts w:eastAsia="Times New Roman" w:cs="Times New Roman"/>
                <w:color w:val="000000"/>
                <w:sz w:val="22"/>
                <w:szCs w:val="20"/>
                <w:rPrChange w:id="9874" w:author="Huang T  Dr (Surrey Business Schl)" w:date="2018-09-06T12:12:00Z">
                  <w:rPr>
                    <w:ins w:id="9875" w:author="Huang T  Dr (Surrey Business Schl)" w:date="2018-09-06T12:12:00Z"/>
                    <w:del w:id="9876" w:author="韬 黄" w:date="2018-09-27T17:51:00Z"/>
                    <w:rFonts w:ascii="Calibri" w:eastAsia="Times New Roman" w:hAnsi="Calibri" w:cs="Times New Roman"/>
                    <w:color w:val="000000"/>
                    <w:sz w:val="22"/>
                  </w:rPr>
                </w:rPrChange>
              </w:rPr>
            </w:pPr>
            <w:ins w:id="9877" w:author="Huang T  Dr (Surrey Business Schl)" w:date="2018-09-06T12:12:00Z">
              <w:del w:id="9878" w:author="韬 黄" w:date="2018-09-27T17:51:00Z">
                <w:r w:rsidRPr="003F1382" w:rsidDel="00067692">
                  <w:rPr>
                    <w:rFonts w:eastAsia="Times New Roman" w:cs="Times New Roman"/>
                    <w:color w:val="000000"/>
                    <w:sz w:val="22"/>
                    <w:szCs w:val="20"/>
                    <w:rPrChange w:id="9879" w:author="Huang T  Dr (Surrey Business Schl)" w:date="2018-09-06T12:12:00Z">
                      <w:rPr>
                        <w:rFonts w:ascii="Calibri" w:eastAsia="Times New Roman" w:hAnsi="Calibri" w:cs="Times New Roman"/>
                        <w:color w:val="000000"/>
                        <w:sz w:val="22"/>
                      </w:rPr>
                    </w:rPrChange>
                  </w:rPr>
                  <w:delText>47.56%</w:delText>
                </w:r>
              </w:del>
            </w:ins>
          </w:p>
        </w:tc>
        <w:tc>
          <w:tcPr>
            <w:tcW w:w="828" w:type="dxa"/>
            <w:tcBorders>
              <w:top w:val="nil"/>
              <w:left w:val="nil"/>
              <w:bottom w:val="nil"/>
              <w:right w:val="nil"/>
            </w:tcBorders>
            <w:shd w:val="clear" w:color="auto" w:fill="auto"/>
            <w:noWrap/>
            <w:vAlign w:val="bottom"/>
            <w:hideMark/>
            <w:tcPrChange w:id="9880" w:author="Huang T  Dr (Surrey Business Schl)" w:date="2018-09-06T12:13:00Z">
              <w:tcPr>
                <w:tcW w:w="828" w:type="dxa"/>
                <w:tcBorders>
                  <w:top w:val="nil"/>
                  <w:left w:val="nil"/>
                  <w:bottom w:val="nil"/>
                  <w:right w:val="nil"/>
                </w:tcBorders>
                <w:shd w:val="clear" w:color="auto" w:fill="auto"/>
                <w:noWrap/>
                <w:vAlign w:val="bottom"/>
                <w:hideMark/>
              </w:tcPr>
            </w:tcPrChange>
          </w:tcPr>
          <w:p w14:paraId="6EE1E5A8" w14:textId="01ADA303" w:rsidR="003F1382" w:rsidRPr="003F1382" w:rsidDel="00067692" w:rsidRDefault="003F1382" w:rsidP="003F1382">
            <w:pPr>
              <w:spacing w:after="0" w:line="240" w:lineRule="auto"/>
              <w:jc w:val="right"/>
              <w:rPr>
                <w:ins w:id="9881" w:author="Huang T  Dr (Surrey Business Schl)" w:date="2018-09-06T12:12:00Z"/>
                <w:del w:id="9882" w:author="韬 黄" w:date="2018-09-27T17:51:00Z"/>
                <w:rFonts w:eastAsia="Times New Roman" w:cs="Times New Roman"/>
                <w:color w:val="000000"/>
                <w:sz w:val="22"/>
                <w:szCs w:val="20"/>
                <w:rPrChange w:id="9883" w:author="Huang T  Dr (Surrey Business Schl)" w:date="2018-09-06T12:12:00Z">
                  <w:rPr>
                    <w:ins w:id="9884" w:author="Huang T  Dr (Surrey Business Schl)" w:date="2018-09-06T12:12:00Z"/>
                    <w:del w:id="9885" w:author="韬 黄" w:date="2018-09-27T17:51:00Z"/>
                    <w:rFonts w:ascii="Calibri" w:eastAsia="Times New Roman" w:hAnsi="Calibri" w:cs="Times New Roman"/>
                    <w:color w:val="000000"/>
                    <w:sz w:val="22"/>
                  </w:rPr>
                </w:rPrChange>
              </w:rPr>
            </w:pPr>
            <w:ins w:id="9886" w:author="Huang T  Dr (Surrey Business Schl)" w:date="2018-09-06T12:12:00Z">
              <w:del w:id="9887" w:author="韬 黄" w:date="2018-09-27T17:51:00Z">
                <w:r w:rsidRPr="003F1382" w:rsidDel="00067692">
                  <w:rPr>
                    <w:rFonts w:eastAsia="Times New Roman" w:cs="Times New Roman"/>
                    <w:color w:val="000000"/>
                    <w:sz w:val="22"/>
                    <w:szCs w:val="20"/>
                    <w:rPrChange w:id="9888" w:author="Huang T  Dr (Surrey Business Schl)" w:date="2018-09-06T12:12:00Z">
                      <w:rPr>
                        <w:rFonts w:ascii="Calibri" w:eastAsia="Times New Roman" w:hAnsi="Calibri" w:cs="Times New Roman"/>
                        <w:color w:val="000000"/>
                        <w:sz w:val="22"/>
                      </w:rPr>
                    </w:rPrChange>
                  </w:rPr>
                  <w:delText>1.3287</w:delText>
                </w:r>
              </w:del>
            </w:ins>
          </w:p>
        </w:tc>
        <w:tc>
          <w:tcPr>
            <w:tcW w:w="1390" w:type="dxa"/>
            <w:tcBorders>
              <w:top w:val="nil"/>
              <w:left w:val="nil"/>
              <w:bottom w:val="nil"/>
              <w:right w:val="nil"/>
            </w:tcBorders>
            <w:shd w:val="clear" w:color="auto" w:fill="auto"/>
            <w:noWrap/>
            <w:vAlign w:val="bottom"/>
            <w:hideMark/>
            <w:tcPrChange w:id="9889" w:author="Huang T  Dr (Surrey Business Schl)" w:date="2018-09-06T12:13:00Z">
              <w:tcPr>
                <w:tcW w:w="1390" w:type="dxa"/>
                <w:tcBorders>
                  <w:top w:val="nil"/>
                  <w:left w:val="nil"/>
                  <w:bottom w:val="nil"/>
                  <w:right w:val="nil"/>
                </w:tcBorders>
                <w:shd w:val="clear" w:color="auto" w:fill="auto"/>
                <w:noWrap/>
                <w:vAlign w:val="bottom"/>
                <w:hideMark/>
              </w:tcPr>
            </w:tcPrChange>
          </w:tcPr>
          <w:p w14:paraId="6B34541E" w14:textId="7D534FC6" w:rsidR="003F1382" w:rsidRPr="003F1382" w:rsidDel="00067692" w:rsidRDefault="003F1382" w:rsidP="003F1382">
            <w:pPr>
              <w:spacing w:after="0" w:line="240" w:lineRule="auto"/>
              <w:jc w:val="right"/>
              <w:rPr>
                <w:ins w:id="9890" w:author="Huang T  Dr (Surrey Business Schl)" w:date="2018-09-06T12:12:00Z"/>
                <w:del w:id="9891" w:author="韬 黄" w:date="2018-09-27T17:51:00Z"/>
                <w:rFonts w:eastAsia="Times New Roman" w:cs="Times New Roman"/>
                <w:color w:val="000000"/>
                <w:sz w:val="22"/>
                <w:szCs w:val="20"/>
                <w:rPrChange w:id="9892" w:author="Huang T  Dr (Surrey Business Schl)" w:date="2018-09-06T12:12:00Z">
                  <w:rPr>
                    <w:ins w:id="9893" w:author="Huang T  Dr (Surrey Business Schl)" w:date="2018-09-06T12:12:00Z"/>
                    <w:del w:id="9894" w:author="韬 黄" w:date="2018-09-27T17:51:00Z"/>
                    <w:rFonts w:ascii="Calibri" w:eastAsia="Times New Roman" w:hAnsi="Calibri" w:cs="Times New Roman"/>
                    <w:color w:val="000000"/>
                    <w:sz w:val="22"/>
                  </w:rPr>
                </w:rPrChange>
              </w:rPr>
            </w:pPr>
            <w:ins w:id="9895" w:author="Huang T  Dr (Surrey Business Schl)" w:date="2018-09-06T12:12:00Z">
              <w:del w:id="9896" w:author="韬 黄" w:date="2018-09-27T17:51:00Z">
                <w:r w:rsidRPr="003F1382" w:rsidDel="00067692">
                  <w:rPr>
                    <w:rFonts w:eastAsia="Times New Roman" w:cs="Times New Roman"/>
                    <w:color w:val="000000"/>
                    <w:sz w:val="22"/>
                    <w:szCs w:val="20"/>
                    <w:rPrChange w:id="9897" w:author="Huang T  Dr (Surrey Business Schl)" w:date="2018-09-06T12:12:00Z">
                      <w:rPr>
                        <w:rFonts w:ascii="Calibri" w:eastAsia="Times New Roman" w:hAnsi="Calibri" w:cs="Times New Roman"/>
                        <w:color w:val="000000"/>
                        <w:sz w:val="22"/>
                      </w:rPr>
                    </w:rPrChange>
                  </w:rPr>
                  <w:delText>1.0000</w:delText>
                </w:r>
              </w:del>
            </w:ins>
          </w:p>
        </w:tc>
        <w:tc>
          <w:tcPr>
            <w:tcW w:w="931" w:type="dxa"/>
            <w:tcBorders>
              <w:top w:val="nil"/>
              <w:left w:val="nil"/>
              <w:bottom w:val="nil"/>
              <w:right w:val="nil"/>
            </w:tcBorders>
            <w:shd w:val="clear" w:color="auto" w:fill="auto"/>
            <w:noWrap/>
            <w:vAlign w:val="bottom"/>
            <w:hideMark/>
            <w:tcPrChange w:id="9898"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518BE6ED" w14:textId="00286D26" w:rsidR="003F1382" w:rsidRPr="003F1382" w:rsidDel="00067692" w:rsidRDefault="003F1382" w:rsidP="003F1382">
            <w:pPr>
              <w:spacing w:after="0" w:line="240" w:lineRule="auto"/>
              <w:jc w:val="right"/>
              <w:rPr>
                <w:ins w:id="9899" w:author="Huang T  Dr (Surrey Business Schl)" w:date="2018-09-06T12:12:00Z"/>
                <w:del w:id="9900" w:author="韬 黄" w:date="2018-09-27T17:51:00Z"/>
                <w:rFonts w:eastAsia="Times New Roman" w:cs="Times New Roman"/>
                <w:color w:val="000000"/>
                <w:sz w:val="22"/>
                <w:szCs w:val="20"/>
                <w:rPrChange w:id="9901" w:author="Huang T  Dr (Surrey Business Schl)" w:date="2018-09-06T12:12:00Z">
                  <w:rPr>
                    <w:ins w:id="9902" w:author="Huang T  Dr (Surrey Business Schl)" w:date="2018-09-06T12:12:00Z"/>
                    <w:del w:id="9903" w:author="韬 黄" w:date="2018-09-27T17:51:00Z"/>
                    <w:rFonts w:ascii="Calibri" w:eastAsia="Times New Roman" w:hAnsi="Calibri" w:cs="Times New Roman"/>
                    <w:color w:val="000000"/>
                    <w:sz w:val="22"/>
                  </w:rPr>
                </w:rPrChange>
              </w:rPr>
            </w:pPr>
            <w:ins w:id="9904" w:author="Huang T  Dr (Surrey Business Schl)" w:date="2018-09-06T12:12:00Z">
              <w:del w:id="9905" w:author="韬 黄" w:date="2018-09-27T17:51:00Z">
                <w:r w:rsidRPr="003F1382" w:rsidDel="00067692">
                  <w:rPr>
                    <w:rFonts w:eastAsia="Times New Roman" w:cs="Times New Roman"/>
                    <w:color w:val="000000"/>
                    <w:sz w:val="22"/>
                    <w:szCs w:val="20"/>
                    <w:rPrChange w:id="9906" w:author="Huang T  Dr (Surrey Business Schl)" w:date="2018-09-06T12:12:00Z">
                      <w:rPr>
                        <w:rFonts w:ascii="Calibri" w:eastAsia="Times New Roman" w:hAnsi="Calibri" w:cs="Times New Roman"/>
                        <w:color w:val="000000"/>
                        <w:sz w:val="22"/>
                      </w:rPr>
                    </w:rPrChange>
                  </w:rPr>
                  <w:delText>39,285</w:delText>
                </w:r>
              </w:del>
            </w:ins>
          </w:p>
        </w:tc>
        <w:tc>
          <w:tcPr>
            <w:tcW w:w="1740" w:type="dxa"/>
            <w:tcBorders>
              <w:top w:val="nil"/>
              <w:left w:val="single" w:sz="4" w:space="0" w:color="auto"/>
              <w:bottom w:val="nil"/>
              <w:right w:val="nil"/>
            </w:tcBorders>
            <w:shd w:val="clear" w:color="auto" w:fill="auto"/>
            <w:noWrap/>
            <w:vAlign w:val="bottom"/>
            <w:hideMark/>
            <w:tcPrChange w:id="9907"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7F26FED1" w14:textId="29F00BEB" w:rsidR="003F1382" w:rsidRPr="003F1382" w:rsidDel="00067692" w:rsidRDefault="003F1382" w:rsidP="003F1382">
            <w:pPr>
              <w:spacing w:after="0" w:line="240" w:lineRule="auto"/>
              <w:rPr>
                <w:ins w:id="9908" w:author="Huang T  Dr (Surrey Business Schl)" w:date="2018-09-06T12:12:00Z"/>
                <w:del w:id="9909" w:author="韬 黄" w:date="2018-09-27T17:51:00Z"/>
                <w:rFonts w:eastAsia="Times New Roman" w:cs="Times New Roman"/>
                <w:color w:val="000000"/>
                <w:sz w:val="22"/>
                <w:szCs w:val="20"/>
                <w:rPrChange w:id="9910" w:author="Huang T  Dr (Surrey Business Schl)" w:date="2018-09-06T12:12:00Z">
                  <w:rPr>
                    <w:ins w:id="9911" w:author="Huang T  Dr (Surrey Business Schl)" w:date="2018-09-06T12:12:00Z"/>
                    <w:del w:id="9912" w:author="韬 黄" w:date="2018-09-27T17:51:00Z"/>
                    <w:rFonts w:ascii="Calibri" w:eastAsia="Times New Roman" w:hAnsi="Calibri" w:cs="Times New Roman"/>
                    <w:color w:val="000000"/>
                    <w:sz w:val="22"/>
                  </w:rPr>
                </w:rPrChange>
              </w:rPr>
            </w:pPr>
            <w:ins w:id="9913" w:author="Huang T  Dr (Surrey Business Schl)" w:date="2018-09-06T12:12:00Z">
              <w:del w:id="9914" w:author="韬 黄" w:date="2018-09-27T17:51:00Z">
                <w:r w:rsidRPr="003F1382" w:rsidDel="00067692">
                  <w:rPr>
                    <w:rFonts w:eastAsia="Times New Roman" w:cs="Times New Roman"/>
                    <w:color w:val="000000"/>
                    <w:sz w:val="22"/>
                    <w:szCs w:val="20"/>
                    <w:rPrChange w:id="9915" w:author="Huang T  Dr (Surrey Business Schl)" w:date="2018-09-06T12:12:00Z">
                      <w:rPr>
                        <w:rFonts w:ascii="Calibri" w:eastAsia="Times New Roman" w:hAnsi="Calibri" w:cs="Times New Roman"/>
                        <w:color w:val="000000"/>
                        <w:sz w:val="22"/>
                      </w:rPr>
                    </w:rPrChange>
                  </w:rPr>
                  <w:delText>ADL-own</w:delText>
                </w:r>
              </w:del>
            </w:ins>
          </w:p>
        </w:tc>
        <w:tc>
          <w:tcPr>
            <w:tcW w:w="711" w:type="dxa"/>
            <w:tcBorders>
              <w:top w:val="nil"/>
              <w:left w:val="nil"/>
              <w:bottom w:val="nil"/>
              <w:right w:val="nil"/>
            </w:tcBorders>
            <w:shd w:val="clear" w:color="auto" w:fill="auto"/>
            <w:noWrap/>
            <w:vAlign w:val="bottom"/>
            <w:hideMark/>
            <w:tcPrChange w:id="9916"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60A8746" w14:textId="79060A4A" w:rsidR="003F1382" w:rsidRPr="003F1382" w:rsidDel="00067692" w:rsidRDefault="003F1382" w:rsidP="003F1382">
            <w:pPr>
              <w:spacing w:after="0" w:line="240" w:lineRule="auto"/>
              <w:jc w:val="right"/>
              <w:rPr>
                <w:ins w:id="9917" w:author="Huang T  Dr (Surrey Business Schl)" w:date="2018-09-06T12:12:00Z"/>
                <w:del w:id="9918" w:author="韬 黄" w:date="2018-09-27T17:51:00Z"/>
                <w:rFonts w:eastAsia="Times New Roman" w:cs="Times New Roman"/>
                <w:color w:val="000000"/>
                <w:sz w:val="22"/>
                <w:szCs w:val="20"/>
                <w:rPrChange w:id="9919" w:author="Huang T  Dr (Surrey Business Schl)" w:date="2018-09-06T12:12:00Z">
                  <w:rPr>
                    <w:ins w:id="9920" w:author="Huang T  Dr (Surrey Business Schl)" w:date="2018-09-06T12:12:00Z"/>
                    <w:del w:id="9921" w:author="韬 黄" w:date="2018-09-27T17:51:00Z"/>
                    <w:rFonts w:ascii="Calibri" w:eastAsia="Times New Roman" w:hAnsi="Calibri" w:cs="Times New Roman"/>
                    <w:color w:val="000000"/>
                    <w:sz w:val="22"/>
                  </w:rPr>
                </w:rPrChange>
              </w:rPr>
            </w:pPr>
            <w:ins w:id="9922" w:author="Huang T  Dr (Surrey Business Schl)" w:date="2018-09-06T12:12:00Z">
              <w:del w:id="9923" w:author="韬 黄" w:date="2018-09-27T17:51:00Z">
                <w:r w:rsidRPr="003F1382" w:rsidDel="00067692">
                  <w:rPr>
                    <w:rFonts w:eastAsia="Times New Roman" w:cs="Times New Roman"/>
                    <w:color w:val="000000"/>
                    <w:sz w:val="22"/>
                    <w:szCs w:val="20"/>
                    <w:rPrChange w:id="9924" w:author="Huang T  Dr (Surrey Business Schl)" w:date="2018-09-06T12:12:00Z">
                      <w:rPr>
                        <w:rFonts w:ascii="Calibri" w:eastAsia="Times New Roman" w:hAnsi="Calibri" w:cs="Times New Roman"/>
                        <w:color w:val="000000"/>
                        <w:sz w:val="22"/>
                      </w:rPr>
                    </w:rPrChange>
                  </w:rPr>
                  <w:delText>8.523</w:delText>
                </w:r>
              </w:del>
            </w:ins>
          </w:p>
        </w:tc>
        <w:tc>
          <w:tcPr>
            <w:tcW w:w="950" w:type="dxa"/>
            <w:tcBorders>
              <w:top w:val="nil"/>
              <w:left w:val="nil"/>
              <w:bottom w:val="nil"/>
              <w:right w:val="nil"/>
            </w:tcBorders>
            <w:shd w:val="clear" w:color="auto" w:fill="auto"/>
            <w:noWrap/>
            <w:vAlign w:val="bottom"/>
            <w:hideMark/>
            <w:tcPrChange w:id="9925" w:author="Huang T  Dr (Surrey Business Schl)" w:date="2018-09-06T12:13:00Z">
              <w:tcPr>
                <w:tcW w:w="950" w:type="dxa"/>
                <w:tcBorders>
                  <w:top w:val="nil"/>
                  <w:left w:val="nil"/>
                  <w:bottom w:val="nil"/>
                  <w:right w:val="nil"/>
                </w:tcBorders>
                <w:shd w:val="clear" w:color="auto" w:fill="auto"/>
                <w:noWrap/>
                <w:vAlign w:val="bottom"/>
                <w:hideMark/>
              </w:tcPr>
            </w:tcPrChange>
          </w:tcPr>
          <w:p w14:paraId="2CF438E9" w14:textId="77C5B1E4" w:rsidR="003F1382" w:rsidRPr="003F1382" w:rsidDel="00067692" w:rsidRDefault="003F1382" w:rsidP="003F1382">
            <w:pPr>
              <w:spacing w:after="0" w:line="240" w:lineRule="auto"/>
              <w:jc w:val="right"/>
              <w:rPr>
                <w:ins w:id="9926" w:author="Huang T  Dr (Surrey Business Schl)" w:date="2018-09-06T12:12:00Z"/>
                <w:del w:id="9927" w:author="韬 黄" w:date="2018-09-27T17:51:00Z"/>
                <w:rFonts w:eastAsia="Times New Roman" w:cs="Times New Roman"/>
                <w:color w:val="000000"/>
                <w:sz w:val="22"/>
                <w:szCs w:val="20"/>
                <w:rPrChange w:id="9928" w:author="Huang T  Dr (Surrey Business Schl)" w:date="2018-09-06T12:12:00Z">
                  <w:rPr>
                    <w:ins w:id="9929" w:author="Huang T  Dr (Surrey Business Schl)" w:date="2018-09-06T12:12:00Z"/>
                    <w:del w:id="9930" w:author="韬 黄" w:date="2018-09-27T17:51:00Z"/>
                    <w:rFonts w:ascii="Calibri" w:eastAsia="Times New Roman" w:hAnsi="Calibri" w:cs="Times New Roman"/>
                    <w:color w:val="000000"/>
                    <w:sz w:val="22"/>
                  </w:rPr>
                </w:rPrChange>
              </w:rPr>
            </w:pPr>
            <w:ins w:id="9931" w:author="Huang T  Dr (Surrey Business Schl)" w:date="2018-09-06T12:12:00Z">
              <w:del w:id="9932" w:author="韬 黄" w:date="2018-09-27T17:51:00Z">
                <w:r w:rsidRPr="003F1382" w:rsidDel="00067692">
                  <w:rPr>
                    <w:rFonts w:eastAsia="Times New Roman" w:cs="Times New Roman"/>
                    <w:color w:val="000000"/>
                    <w:sz w:val="22"/>
                    <w:szCs w:val="20"/>
                    <w:rPrChange w:id="9933" w:author="Huang T  Dr (Surrey Business Schl)" w:date="2018-09-06T12:12:00Z">
                      <w:rPr>
                        <w:rFonts w:ascii="Calibri" w:eastAsia="Times New Roman" w:hAnsi="Calibri" w:cs="Times New Roman"/>
                        <w:color w:val="000000"/>
                        <w:sz w:val="22"/>
                      </w:rPr>
                    </w:rPrChange>
                  </w:rPr>
                  <w:delText>39.83%</w:delText>
                </w:r>
              </w:del>
            </w:ins>
          </w:p>
        </w:tc>
        <w:tc>
          <w:tcPr>
            <w:tcW w:w="828" w:type="dxa"/>
            <w:tcBorders>
              <w:top w:val="nil"/>
              <w:left w:val="nil"/>
              <w:bottom w:val="nil"/>
              <w:right w:val="nil"/>
            </w:tcBorders>
            <w:shd w:val="clear" w:color="auto" w:fill="auto"/>
            <w:noWrap/>
            <w:vAlign w:val="bottom"/>
            <w:hideMark/>
            <w:tcPrChange w:id="9934" w:author="Huang T  Dr (Surrey Business Schl)" w:date="2018-09-06T12:13:00Z">
              <w:tcPr>
                <w:tcW w:w="828" w:type="dxa"/>
                <w:tcBorders>
                  <w:top w:val="nil"/>
                  <w:left w:val="nil"/>
                  <w:bottom w:val="nil"/>
                  <w:right w:val="nil"/>
                </w:tcBorders>
                <w:shd w:val="clear" w:color="auto" w:fill="auto"/>
                <w:noWrap/>
                <w:vAlign w:val="bottom"/>
                <w:hideMark/>
              </w:tcPr>
            </w:tcPrChange>
          </w:tcPr>
          <w:p w14:paraId="30380A21" w14:textId="76465F27" w:rsidR="003F1382" w:rsidRPr="003F1382" w:rsidDel="00067692" w:rsidRDefault="003F1382" w:rsidP="003F1382">
            <w:pPr>
              <w:spacing w:after="0" w:line="240" w:lineRule="auto"/>
              <w:jc w:val="right"/>
              <w:rPr>
                <w:ins w:id="9935" w:author="Huang T  Dr (Surrey Business Schl)" w:date="2018-09-06T12:12:00Z"/>
                <w:del w:id="9936" w:author="韬 黄" w:date="2018-09-27T17:51:00Z"/>
                <w:rFonts w:eastAsia="Times New Roman" w:cs="Times New Roman"/>
                <w:color w:val="000000"/>
                <w:sz w:val="22"/>
                <w:szCs w:val="20"/>
                <w:rPrChange w:id="9937" w:author="Huang T  Dr (Surrey Business Schl)" w:date="2018-09-06T12:12:00Z">
                  <w:rPr>
                    <w:ins w:id="9938" w:author="Huang T  Dr (Surrey Business Schl)" w:date="2018-09-06T12:12:00Z"/>
                    <w:del w:id="9939" w:author="韬 黄" w:date="2018-09-27T17:51:00Z"/>
                    <w:rFonts w:ascii="Calibri" w:eastAsia="Times New Roman" w:hAnsi="Calibri" w:cs="Times New Roman"/>
                    <w:color w:val="000000"/>
                    <w:sz w:val="22"/>
                  </w:rPr>
                </w:rPrChange>
              </w:rPr>
            </w:pPr>
            <w:ins w:id="9940" w:author="Huang T  Dr (Surrey Business Schl)" w:date="2018-09-06T12:12:00Z">
              <w:del w:id="9941" w:author="韬 黄" w:date="2018-09-27T17:51:00Z">
                <w:r w:rsidRPr="003F1382" w:rsidDel="00067692">
                  <w:rPr>
                    <w:rFonts w:eastAsia="Times New Roman" w:cs="Times New Roman"/>
                    <w:color w:val="000000"/>
                    <w:sz w:val="22"/>
                    <w:szCs w:val="20"/>
                    <w:rPrChange w:id="9942" w:author="Huang T  Dr (Surrey Business Schl)" w:date="2018-09-06T12:12:00Z">
                      <w:rPr>
                        <w:rFonts w:ascii="Calibri" w:eastAsia="Times New Roman" w:hAnsi="Calibri" w:cs="Times New Roman"/>
                        <w:color w:val="000000"/>
                        <w:sz w:val="22"/>
                      </w:rPr>
                    </w:rPrChange>
                  </w:rPr>
                  <w:delText>0.6051</w:delText>
                </w:r>
              </w:del>
            </w:ins>
          </w:p>
        </w:tc>
        <w:tc>
          <w:tcPr>
            <w:tcW w:w="1089" w:type="dxa"/>
            <w:tcBorders>
              <w:top w:val="nil"/>
              <w:left w:val="nil"/>
              <w:bottom w:val="nil"/>
              <w:right w:val="nil"/>
            </w:tcBorders>
            <w:shd w:val="clear" w:color="auto" w:fill="auto"/>
            <w:noWrap/>
            <w:vAlign w:val="bottom"/>
            <w:hideMark/>
            <w:tcPrChange w:id="9943" w:author="Huang T  Dr (Surrey Business Schl)" w:date="2018-09-06T12:13:00Z">
              <w:tcPr>
                <w:tcW w:w="1390" w:type="dxa"/>
                <w:tcBorders>
                  <w:top w:val="nil"/>
                  <w:left w:val="nil"/>
                  <w:bottom w:val="nil"/>
                  <w:right w:val="nil"/>
                </w:tcBorders>
                <w:shd w:val="clear" w:color="auto" w:fill="auto"/>
                <w:noWrap/>
                <w:vAlign w:val="bottom"/>
                <w:hideMark/>
              </w:tcPr>
            </w:tcPrChange>
          </w:tcPr>
          <w:p w14:paraId="70E95267" w14:textId="6C703F66" w:rsidR="003F1382" w:rsidRPr="003F1382" w:rsidDel="00067692" w:rsidRDefault="003F1382" w:rsidP="003F1382">
            <w:pPr>
              <w:spacing w:after="0" w:line="240" w:lineRule="auto"/>
              <w:jc w:val="right"/>
              <w:rPr>
                <w:ins w:id="9944" w:author="Huang T  Dr (Surrey Business Schl)" w:date="2018-09-06T12:12:00Z"/>
                <w:del w:id="9945" w:author="韬 黄" w:date="2018-09-27T17:51:00Z"/>
                <w:rFonts w:eastAsia="Times New Roman" w:cs="Times New Roman"/>
                <w:color w:val="000000"/>
                <w:sz w:val="22"/>
                <w:szCs w:val="20"/>
                <w:rPrChange w:id="9946" w:author="Huang T  Dr (Surrey Business Schl)" w:date="2018-09-06T12:12:00Z">
                  <w:rPr>
                    <w:ins w:id="9947" w:author="Huang T  Dr (Surrey Business Schl)" w:date="2018-09-06T12:12:00Z"/>
                    <w:del w:id="9948" w:author="韬 黄" w:date="2018-09-27T17:51:00Z"/>
                    <w:rFonts w:ascii="Calibri" w:eastAsia="Times New Roman" w:hAnsi="Calibri" w:cs="Times New Roman"/>
                    <w:color w:val="000000"/>
                    <w:sz w:val="22"/>
                  </w:rPr>
                </w:rPrChange>
              </w:rPr>
            </w:pPr>
            <w:ins w:id="9949" w:author="Huang T  Dr (Surrey Business Schl)" w:date="2018-09-06T12:12:00Z">
              <w:del w:id="9950" w:author="韬 黄" w:date="2018-09-27T17:51:00Z">
                <w:r w:rsidRPr="003F1382" w:rsidDel="00067692">
                  <w:rPr>
                    <w:rFonts w:eastAsia="Times New Roman" w:cs="Times New Roman"/>
                    <w:color w:val="000000"/>
                    <w:sz w:val="22"/>
                    <w:szCs w:val="20"/>
                    <w:rPrChange w:id="9951" w:author="Huang T  Dr (Surrey Business Schl)" w:date="2018-09-06T12:12:00Z">
                      <w:rPr>
                        <w:rFonts w:ascii="Calibri" w:eastAsia="Times New Roman" w:hAnsi="Calibri" w:cs="Times New Roman"/>
                        <w:color w:val="000000"/>
                        <w:sz w:val="22"/>
                      </w:rPr>
                    </w:rPrChange>
                  </w:rPr>
                  <w:delText>1.0000</w:delText>
                </w:r>
              </w:del>
            </w:ins>
          </w:p>
        </w:tc>
        <w:tc>
          <w:tcPr>
            <w:tcW w:w="669" w:type="dxa"/>
            <w:tcBorders>
              <w:top w:val="nil"/>
              <w:left w:val="nil"/>
              <w:bottom w:val="nil"/>
              <w:right w:val="nil"/>
            </w:tcBorders>
            <w:shd w:val="clear" w:color="auto" w:fill="auto"/>
            <w:noWrap/>
            <w:vAlign w:val="bottom"/>
            <w:hideMark/>
            <w:tcPrChange w:id="9952" w:author="Huang T  Dr (Surrey Business Schl)" w:date="2018-09-06T12:13:00Z">
              <w:tcPr>
                <w:tcW w:w="669" w:type="dxa"/>
                <w:tcBorders>
                  <w:top w:val="nil"/>
                  <w:left w:val="nil"/>
                  <w:bottom w:val="nil"/>
                  <w:right w:val="nil"/>
                </w:tcBorders>
                <w:shd w:val="clear" w:color="auto" w:fill="auto"/>
                <w:noWrap/>
                <w:vAlign w:val="bottom"/>
                <w:hideMark/>
              </w:tcPr>
            </w:tcPrChange>
          </w:tcPr>
          <w:p w14:paraId="420B1F05" w14:textId="293D1A33" w:rsidR="003F1382" w:rsidRPr="003F1382" w:rsidDel="00067692" w:rsidRDefault="003F1382" w:rsidP="003F1382">
            <w:pPr>
              <w:spacing w:after="0" w:line="240" w:lineRule="auto"/>
              <w:jc w:val="right"/>
              <w:rPr>
                <w:ins w:id="9953" w:author="Huang T  Dr (Surrey Business Schl)" w:date="2018-09-06T12:12:00Z"/>
                <w:del w:id="9954" w:author="韬 黄" w:date="2018-09-27T17:51:00Z"/>
                <w:rFonts w:eastAsia="Times New Roman" w:cs="Times New Roman"/>
                <w:color w:val="000000"/>
                <w:sz w:val="22"/>
                <w:szCs w:val="20"/>
                <w:rPrChange w:id="9955" w:author="Huang T  Dr (Surrey Business Schl)" w:date="2018-09-06T12:12:00Z">
                  <w:rPr>
                    <w:ins w:id="9956" w:author="Huang T  Dr (Surrey Business Schl)" w:date="2018-09-06T12:12:00Z"/>
                    <w:del w:id="9957" w:author="韬 黄" w:date="2018-09-27T17:51:00Z"/>
                    <w:rFonts w:ascii="Calibri" w:eastAsia="Times New Roman" w:hAnsi="Calibri" w:cs="Times New Roman"/>
                    <w:color w:val="000000"/>
                    <w:sz w:val="22"/>
                  </w:rPr>
                </w:rPrChange>
              </w:rPr>
            </w:pPr>
            <w:ins w:id="9958" w:author="Huang T  Dr (Surrey Business Schl)" w:date="2018-09-06T12:12:00Z">
              <w:del w:id="9959" w:author="韬 黄" w:date="2018-09-27T17:51:00Z">
                <w:r w:rsidRPr="003F1382" w:rsidDel="00067692">
                  <w:rPr>
                    <w:rFonts w:eastAsia="Times New Roman" w:cs="Times New Roman"/>
                    <w:color w:val="000000"/>
                    <w:sz w:val="22"/>
                    <w:szCs w:val="20"/>
                    <w:rPrChange w:id="9960" w:author="Huang T  Dr (Surrey Business Schl)" w:date="2018-09-06T12:12:00Z">
                      <w:rPr>
                        <w:rFonts w:ascii="Calibri" w:eastAsia="Times New Roman" w:hAnsi="Calibri" w:cs="Times New Roman"/>
                        <w:color w:val="000000"/>
                        <w:sz w:val="22"/>
                      </w:rPr>
                    </w:rPrChange>
                  </w:rPr>
                  <w:delText>573</w:delText>
                </w:r>
              </w:del>
            </w:ins>
          </w:p>
        </w:tc>
      </w:tr>
      <w:tr w:rsidR="003F1382" w:rsidRPr="003F1382" w:rsidDel="00067692" w14:paraId="5A409706" w14:textId="0CFFBA57" w:rsidTr="00D34982">
        <w:tblPrEx>
          <w:tblPrExChange w:id="9961" w:author="Huang T  Dr (Surrey Business Schl)" w:date="2018-09-06T12:13:00Z">
            <w:tblPrEx>
              <w:tblW w:w="16889" w:type="dxa"/>
            </w:tblPrEx>
          </w:tblPrExChange>
        </w:tblPrEx>
        <w:trPr>
          <w:trHeight w:val="113"/>
          <w:ins w:id="9962" w:author="Huang T  Dr (Surrey Business Schl)" w:date="2018-09-06T12:12:00Z"/>
          <w:del w:id="9963" w:author="韬 黄" w:date="2018-09-27T17:51:00Z"/>
          <w:trPrChange w:id="9964"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9965" w:author="Huang T  Dr (Surrey Business Schl)" w:date="2018-09-06T12:13:00Z">
              <w:tcPr>
                <w:tcW w:w="1843" w:type="dxa"/>
                <w:tcBorders>
                  <w:top w:val="nil"/>
                  <w:left w:val="nil"/>
                  <w:bottom w:val="nil"/>
                  <w:right w:val="nil"/>
                </w:tcBorders>
                <w:shd w:val="clear" w:color="auto" w:fill="auto"/>
                <w:noWrap/>
                <w:vAlign w:val="bottom"/>
                <w:hideMark/>
              </w:tcPr>
            </w:tcPrChange>
          </w:tcPr>
          <w:p w14:paraId="272B5688" w14:textId="5F8316C9" w:rsidR="003F1382" w:rsidRPr="003F1382" w:rsidDel="00067692" w:rsidRDefault="003F1382" w:rsidP="003F1382">
            <w:pPr>
              <w:spacing w:after="0" w:line="240" w:lineRule="auto"/>
              <w:rPr>
                <w:ins w:id="9966" w:author="Huang T  Dr (Surrey Business Schl)" w:date="2018-09-06T12:12:00Z"/>
                <w:del w:id="9967" w:author="韬 黄" w:date="2018-09-27T17:51:00Z"/>
                <w:rFonts w:eastAsia="Times New Roman" w:cs="Times New Roman"/>
                <w:color w:val="000000"/>
                <w:sz w:val="22"/>
                <w:szCs w:val="20"/>
                <w:rPrChange w:id="9968" w:author="Huang T  Dr (Surrey Business Schl)" w:date="2018-09-06T12:12:00Z">
                  <w:rPr>
                    <w:ins w:id="9969" w:author="Huang T  Dr (Surrey Business Schl)" w:date="2018-09-06T12:12:00Z"/>
                    <w:del w:id="9970" w:author="韬 黄" w:date="2018-09-27T17:51:00Z"/>
                    <w:rFonts w:ascii="Calibri" w:eastAsia="Times New Roman" w:hAnsi="Calibri" w:cs="Times New Roman"/>
                    <w:color w:val="000000"/>
                    <w:sz w:val="22"/>
                  </w:rPr>
                </w:rPrChange>
              </w:rPr>
            </w:pPr>
            <w:ins w:id="9971" w:author="Huang T  Dr (Surrey Business Schl)" w:date="2018-09-06T12:12:00Z">
              <w:del w:id="9972" w:author="韬 黄" w:date="2018-09-27T17:51:00Z">
                <w:r w:rsidRPr="003F1382" w:rsidDel="00067692">
                  <w:rPr>
                    <w:rFonts w:eastAsia="Times New Roman" w:cs="Times New Roman"/>
                    <w:color w:val="000000"/>
                    <w:sz w:val="22"/>
                    <w:szCs w:val="20"/>
                    <w:rPrChange w:id="9973" w:author="Huang T  Dr (Surrey Business Schl)" w:date="2018-09-06T12:12:00Z">
                      <w:rPr>
                        <w:rFonts w:ascii="Calibri" w:eastAsia="Times New Roman" w:hAnsi="Calibri" w:cs="Times New Roman"/>
                        <w:color w:val="000000"/>
                        <w:sz w:val="22"/>
                      </w:rPr>
                    </w:rPrChange>
                  </w:rPr>
                  <w:delText>ADL-intra</w:delText>
                </w:r>
              </w:del>
            </w:ins>
          </w:p>
        </w:tc>
        <w:tc>
          <w:tcPr>
            <w:tcW w:w="931" w:type="dxa"/>
            <w:tcBorders>
              <w:top w:val="nil"/>
              <w:left w:val="nil"/>
              <w:bottom w:val="nil"/>
              <w:right w:val="nil"/>
            </w:tcBorders>
            <w:shd w:val="clear" w:color="auto" w:fill="auto"/>
            <w:noWrap/>
            <w:vAlign w:val="bottom"/>
            <w:hideMark/>
            <w:tcPrChange w:id="9974" w:author="Huang T  Dr (Surrey Business Schl)" w:date="2018-09-06T12:13:00Z">
              <w:tcPr>
                <w:tcW w:w="567" w:type="dxa"/>
                <w:tcBorders>
                  <w:top w:val="nil"/>
                  <w:left w:val="nil"/>
                  <w:bottom w:val="nil"/>
                  <w:right w:val="nil"/>
                </w:tcBorders>
                <w:shd w:val="clear" w:color="auto" w:fill="auto"/>
                <w:noWrap/>
                <w:vAlign w:val="bottom"/>
                <w:hideMark/>
              </w:tcPr>
            </w:tcPrChange>
          </w:tcPr>
          <w:p w14:paraId="44A35BB9" w14:textId="430DFBCE" w:rsidR="003F1382" w:rsidRPr="003F1382" w:rsidDel="00067692" w:rsidRDefault="003F1382" w:rsidP="003F1382">
            <w:pPr>
              <w:spacing w:after="0" w:line="240" w:lineRule="auto"/>
              <w:jc w:val="right"/>
              <w:rPr>
                <w:ins w:id="9975" w:author="Huang T  Dr (Surrey Business Schl)" w:date="2018-09-06T12:12:00Z"/>
                <w:del w:id="9976" w:author="韬 黄" w:date="2018-09-27T17:51:00Z"/>
                <w:rFonts w:eastAsia="Times New Roman" w:cs="Times New Roman"/>
                <w:color w:val="000000"/>
                <w:sz w:val="22"/>
                <w:szCs w:val="20"/>
                <w:rPrChange w:id="9977" w:author="Huang T  Dr (Surrey Business Schl)" w:date="2018-09-06T12:12:00Z">
                  <w:rPr>
                    <w:ins w:id="9978" w:author="Huang T  Dr (Surrey Business Schl)" w:date="2018-09-06T12:12:00Z"/>
                    <w:del w:id="9979" w:author="韬 黄" w:date="2018-09-27T17:51:00Z"/>
                    <w:rFonts w:ascii="Calibri" w:eastAsia="Times New Roman" w:hAnsi="Calibri" w:cs="Times New Roman"/>
                    <w:color w:val="000000"/>
                    <w:sz w:val="22"/>
                  </w:rPr>
                </w:rPrChange>
              </w:rPr>
            </w:pPr>
            <w:ins w:id="9980" w:author="Huang T  Dr (Surrey Business Schl)" w:date="2018-09-06T12:12:00Z">
              <w:del w:id="9981" w:author="韬 黄" w:date="2018-09-27T17:51:00Z">
                <w:r w:rsidRPr="003F1382" w:rsidDel="00067692">
                  <w:rPr>
                    <w:rFonts w:eastAsia="Times New Roman" w:cs="Times New Roman"/>
                    <w:color w:val="000000"/>
                    <w:sz w:val="22"/>
                    <w:szCs w:val="20"/>
                    <w:rPrChange w:id="9982" w:author="Huang T  Dr (Surrey Business Schl)" w:date="2018-09-06T12:12:00Z">
                      <w:rPr>
                        <w:rFonts w:ascii="Calibri" w:eastAsia="Times New Roman" w:hAnsi="Calibri" w:cs="Times New Roman"/>
                        <w:color w:val="000000"/>
                        <w:sz w:val="22"/>
                      </w:rPr>
                    </w:rPrChange>
                  </w:rPr>
                  <w:delText>63.100</w:delText>
                </w:r>
              </w:del>
            </w:ins>
          </w:p>
        </w:tc>
        <w:tc>
          <w:tcPr>
            <w:tcW w:w="950" w:type="dxa"/>
            <w:tcBorders>
              <w:top w:val="nil"/>
              <w:left w:val="nil"/>
              <w:bottom w:val="nil"/>
              <w:right w:val="nil"/>
            </w:tcBorders>
            <w:shd w:val="clear" w:color="auto" w:fill="auto"/>
            <w:noWrap/>
            <w:vAlign w:val="bottom"/>
            <w:hideMark/>
            <w:tcPrChange w:id="9983" w:author="Huang T  Dr (Surrey Business Schl)" w:date="2018-09-06T12:13:00Z">
              <w:tcPr>
                <w:tcW w:w="950" w:type="dxa"/>
                <w:tcBorders>
                  <w:top w:val="nil"/>
                  <w:left w:val="nil"/>
                  <w:bottom w:val="nil"/>
                  <w:right w:val="nil"/>
                </w:tcBorders>
                <w:shd w:val="clear" w:color="auto" w:fill="auto"/>
                <w:noWrap/>
                <w:vAlign w:val="bottom"/>
                <w:hideMark/>
              </w:tcPr>
            </w:tcPrChange>
          </w:tcPr>
          <w:p w14:paraId="4A02AA83" w14:textId="0A81DF10" w:rsidR="003F1382" w:rsidRPr="003F1382" w:rsidDel="00067692" w:rsidRDefault="003F1382" w:rsidP="003F1382">
            <w:pPr>
              <w:spacing w:after="0" w:line="240" w:lineRule="auto"/>
              <w:jc w:val="right"/>
              <w:rPr>
                <w:ins w:id="9984" w:author="Huang T  Dr (Surrey Business Schl)" w:date="2018-09-06T12:12:00Z"/>
                <w:del w:id="9985" w:author="韬 黄" w:date="2018-09-27T17:51:00Z"/>
                <w:rFonts w:eastAsia="Times New Roman" w:cs="Times New Roman"/>
                <w:color w:val="000000"/>
                <w:sz w:val="22"/>
                <w:szCs w:val="20"/>
                <w:rPrChange w:id="9986" w:author="Huang T  Dr (Surrey Business Schl)" w:date="2018-09-06T12:12:00Z">
                  <w:rPr>
                    <w:ins w:id="9987" w:author="Huang T  Dr (Surrey Business Schl)" w:date="2018-09-06T12:12:00Z"/>
                    <w:del w:id="9988" w:author="韬 黄" w:date="2018-09-27T17:51:00Z"/>
                    <w:rFonts w:ascii="Calibri" w:eastAsia="Times New Roman" w:hAnsi="Calibri" w:cs="Times New Roman"/>
                    <w:color w:val="000000"/>
                    <w:sz w:val="22"/>
                  </w:rPr>
                </w:rPrChange>
              </w:rPr>
            </w:pPr>
            <w:ins w:id="9989" w:author="Huang T  Dr (Surrey Business Schl)" w:date="2018-09-06T12:12:00Z">
              <w:del w:id="9990" w:author="韬 黄" w:date="2018-09-27T17:51:00Z">
                <w:r w:rsidRPr="003F1382" w:rsidDel="00067692">
                  <w:rPr>
                    <w:rFonts w:eastAsia="Times New Roman" w:cs="Times New Roman"/>
                    <w:color w:val="000000"/>
                    <w:sz w:val="22"/>
                    <w:szCs w:val="20"/>
                    <w:rPrChange w:id="9991" w:author="Huang T  Dr (Surrey Business Schl)" w:date="2018-09-06T12:12:00Z">
                      <w:rPr>
                        <w:rFonts w:ascii="Calibri" w:eastAsia="Times New Roman" w:hAnsi="Calibri" w:cs="Times New Roman"/>
                        <w:color w:val="000000"/>
                        <w:sz w:val="22"/>
                      </w:rPr>
                    </w:rPrChange>
                  </w:rPr>
                  <w:delText>46.04%</w:delText>
                </w:r>
              </w:del>
            </w:ins>
          </w:p>
        </w:tc>
        <w:tc>
          <w:tcPr>
            <w:tcW w:w="828" w:type="dxa"/>
            <w:tcBorders>
              <w:top w:val="nil"/>
              <w:left w:val="nil"/>
              <w:bottom w:val="nil"/>
              <w:right w:val="nil"/>
            </w:tcBorders>
            <w:shd w:val="clear" w:color="auto" w:fill="auto"/>
            <w:noWrap/>
            <w:vAlign w:val="bottom"/>
            <w:hideMark/>
            <w:tcPrChange w:id="9992" w:author="Huang T  Dr (Surrey Business Schl)" w:date="2018-09-06T12:13:00Z">
              <w:tcPr>
                <w:tcW w:w="828" w:type="dxa"/>
                <w:tcBorders>
                  <w:top w:val="nil"/>
                  <w:left w:val="nil"/>
                  <w:bottom w:val="nil"/>
                  <w:right w:val="nil"/>
                </w:tcBorders>
                <w:shd w:val="clear" w:color="auto" w:fill="auto"/>
                <w:noWrap/>
                <w:vAlign w:val="bottom"/>
                <w:hideMark/>
              </w:tcPr>
            </w:tcPrChange>
          </w:tcPr>
          <w:p w14:paraId="6354496A" w14:textId="33571865" w:rsidR="003F1382" w:rsidRPr="003F1382" w:rsidDel="00067692" w:rsidRDefault="003F1382" w:rsidP="003F1382">
            <w:pPr>
              <w:spacing w:after="0" w:line="240" w:lineRule="auto"/>
              <w:jc w:val="right"/>
              <w:rPr>
                <w:ins w:id="9993" w:author="Huang T  Dr (Surrey Business Schl)" w:date="2018-09-06T12:12:00Z"/>
                <w:del w:id="9994" w:author="韬 黄" w:date="2018-09-27T17:51:00Z"/>
                <w:rFonts w:eastAsia="Times New Roman" w:cs="Times New Roman"/>
                <w:color w:val="000000"/>
                <w:sz w:val="22"/>
                <w:szCs w:val="20"/>
                <w:rPrChange w:id="9995" w:author="Huang T  Dr (Surrey Business Schl)" w:date="2018-09-06T12:12:00Z">
                  <w:rPr>
                    <w:ins w:id="9996" w:author="Huang T  Dr (Surrey Business Schl)" w:date="2018-09-06T12:12:00Z"/>
                    <w:del w:id="9997" w:author="韬 黄" w:date="2018-09-27T17:51:00Z"/>
                    <w:rFonts w:ascii="Calibri" w:eastAsia="Times New Roman" w:hAnsi="Calibri" w:cs="Times New Roman"/>
                    <w:color w:val="000000"/>
                    <w:sz w:val="22"/>
                  </w:rPr>
                </w:rPrChange>
              </w:rPr>
            </w:pPr>
            <w:ins w:id="9998" w:author="Huang T  Dr (Surrey Business Schl)" w:date="2018-09-06T12:12:00Z">
              <w:del w:id="9999" w:author="韬 黄" w:date="2018-09-27T17:51:00Z">
                <w:r w:rsidRPr="003F1382" w:rsidDel="00067692">
                  <w:rPr>
                    <w:rFonts w:eastAsia="Times New Roman" w:cs="Times New Roman"/>
                    <w:color w:val="000000"/>
                    <w:sz w:val="22"/>
                    <w:szCs w:val="20"/>
                    <w:rPrChange w:id="10000" w:author="Huang T  Dr (Surrey Business Schl)" w:date="2018-09-06T12:12:00Z">
                      <w:rPr>
                        <w:rFonts w:ascii="Calibri" w:eastAsia="Times New Roman" w:hAnsi="Calibri" w:cs="Times New Roman"/>
                        <w:color w:val="000000"/>
                        <w:sz w:val="22"/>
                      </w:rPr>
                    </w:rPrChange>
                  </w:rPr>
                  <w:delText>1.3070</w:delText>
                </w:r>
              </w:del>
            </w:ins>
          </w:p>
        </w:tc>
        <w:tc>
          <w:tcPr>
            <w:tcW w:w="1390" w:type="dxa"/>
            <w:tcBorders>
              <w:top w:val="nil"/>
              <w:left w:val="nil"/>
              <w:bottom w:val="nil"/>
              <w:right w:val="nil"/>
            </w:tcBorders>
            <w:shd w:val="clear" w:color="auto" w:fill="auto"/>
            <w:noWrap/>
            <w:vAlign w:val="bottom"/>
            <w:hideMark/>
            <w:tcPrChange w:id="10001" w:author="Huang T  Dr (Surrey Business Schl)" w:date="2018-09-06T12:13:00Z">
              <w:tcPr>
                <w:tcW w:w="1390" w:type="dxa"/>
                <w:tcBorders>
                  <w:top w:val="nil"/>
                  <w:left w:val="nil"/>
                  <w:bottom w:val="nil"/>
                  <w:right w:val="nil"/>
                </w:tcBorders>
                <w:shd w:val="clear" w:color="auto" w:fill="auto"/>
                <w:noWrap/>
                <w:vAlign w:val="bottom"/>
                <w:hideMark/>
              </w:tcPr>
            </w:tcPrChange>
          </w:tcPr>
          <w:p w14:paraId="339161F1" w14:textId="2F4F9B48" w:rsidR="003F1382" w:rsidRPr="003F1382" w:rsidDel="00067692" w:rsidRDefault="003F1382" w:rsidP="003F1382">
            <w:pPr>
              <w:spacing w:after="0" w:line="240" w:lineRule="auto"/>
              <w:jc w:val="right"/>
              <w:rPr>
                <w:ins w:id="10002" w:author="Huang T  Dr (Surrey Business Schl)" w:date="2018-09-06T12:12:00Z"/>
                <w:del w:id="10003" w:author="韬 黄" w:date="2018-09-27T17:51:00Z"/>
                <w:rFonts w:eastAsia="Times New Roman" w:cs="Times New Roman"/>
                <w:color w:val="000000"/>
                <w:sz w:val="22"/>
                <w:szCs w:val="20"/>
                <w:rPrChange w:id="10004" w:author="Huang T  Dr (Surrey Business Schl)" w:date="2018-09-06T12:12:00Z">
                  <w:rPr>
                    <w:ins w:id="10005" w:author="Huang T  Dr (Surrey Business Schl)" w:date="2018-09-06T12:12:00Z"/>
                    <w:del w:id="10006" w:author="韬 黄" w:date="2018-09-27T17:51:00Z"/>
                    <w:rFonts w:ascii="Calibri" w:eastAsia="Times New Roman" w:hAnsi="Calibri" w:cs="Times New Roman"/>
                    <w:color w:val="000000"/>
                    <w:sz w:val="22"/>
                  </w:rPr>
                </w:rPrChange>
              </w:rPr>
            </w:pPr>
            <w:ins w:id="10007" w:author="Huang T  Dr (Surrey Business Schl)" w:date="2018-09-06T12:12:00Z">
              <w:del w:id="10008" w:author="韬 黄" w:date="2018-09-27T17:51:00Z">
                <w:r w:rsidRPr="003F1382" w:rsidDel="00067692">
                  <w:rPr>
                    <w:rFonts w:eastAsia="Times New Roman" w:cs="Times New Roman"/>
                    <w:color w:val="000000"/>
                    <w:sz w:val="22"/>
                    <w:szCs w:val="20"/>
                    <w:rPrChange w:id="10009" w:author="Huang T  Dr (Surrey Business Schl)" w:date="2018-09-06T12:12:00Z">
                      <w:rPr>
                        <w:rFonts w:ascii="Calibri" w:eastAsia="Times New Roman" w:hAnsi="Calibri" w:cs="Times New Roman"/>
                        <w:color w:val="000000"/>
                        <w:sz w:val="22"/>
                      </w:rPr>
                    </w:rPrChange>
                  </w:rPr>
                  <w:delText>0.9795</w:delText>
                </w:r>
              </w:del>
            </w:ins>
          </w:p>
        </w:tc>
        <w:tc>
          <w:tcPr>
            <w:tcW w:w="931" w:type="dxa"/>
            <w:tcBorders>
              <w:top w:val="nil"/>
              <w:left w:val="nil"/>
              <w:bottom w:val="nil"/>
              <w:right w:val="nil"/>
            </w:tcBorders>
            <w:shd w:val="clear" w:color="auto" w:fill="auto"/>
            <w:noWrap/>
            <w:vAlign w:val="bottom"/>
            <w:hideMark/>
            <w:tcPrChange w:id="10010"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6B672CBF" w14:textId="1C04E2AA" w:rsidR="003F1382" w:rsidRPr="003F1382" w:rsidDel="00067692" w:rsidRDefault="003F1382" w:rsidP="003F1382">
            <w:pPr>
              <w:spacing w:after="0" w:line="240" w:lineRule="auto"/>
              <w:jc w:val="right"/>
              <w:rPr>
                <w:ins w:id="10011" w:author="Huang T  Dr (Surrey Business Schl)" w:date="2018-09-06T12:12:00Z"/>
                <w:del w:id="10012" w:author="韬 黄" w:date="2018-09-27T17:51:00Z"/>
                <w:rFonts w:eastAsia="Times New Roman" w:cs="Times New Roman"/>
                <w:color w:val="000000"/>
                <w:sz w:val="22"/>
                <w:szCs w:val="20"/>
                <w:rPrChange w:id="10013" w:author="Huang T  Dr (Surrey Business Schl)" w:date="2018-09-06T12:12:00Z">
                  <w:rPr>
                    <w:ins w:id="10014" w:author="Huang T  Dr (Surrey Business Schl)" w:date="2018-09-06T12:12:00Z"/>
                    <w:del w:id="10015" w:author="韬 黄" w:date="2018-09-27T17:51:00Z"/>
                    <w:rFonts w:ascii="Calibri" w:eastAsia="Times New Roman" w:hAnsi="Calibri" w:cs="Times New Roman"/>
                    <w:color w:val="000000"/>
                    <w:sz w:val="22"/>
                  </w:rPr>
                </w:rPrChange>
              </w:rPr>
            </w:pPr>
            <w:ins w:id="10016" w:author="Huang T  Dr (Surrey Business Schl)" w:date="2018-09-06T12:12:00Z">
              <w:del w:id="10017" w:author="韬 黄" w:date="2018-09-27T17:51:00Z">
                <w:r w:rsidRPr="003F1382" w:rsidDel="00067692">
                  <w:rPr>
                    <w:rFonts w:eastAsia="Times New Roman" w:cs="Times New Roman"/>
                    <w:color w:val="000000"/>
                    <w:sz w:val="22"/>
                    <w:szCs w:val="20"/>
                    <w:rPrChange w:id="10018" w:author="Huang T  Dr (Surrey Business Schl)" w:date="2018-09-06T12:12:00Z">
                      <w:rPr>
                        <w:rFonts w:ascii="Calibri" w:eastAsia="Times New Roman" w:hAnsi="Calibri" w:cs="Times New Roman"/>
                        <w:color w:val="000000"/>
                        <w:sz w:val="22"/>
                      </w:rPr>
                    </w:rPrChange>
                  </w:rPr>
                  <w:delText>41,607</w:delText>
                </w:r>
              </w:del>
            </w:ins>
          </w:p>
        </w:tc>
        <w:tc>
          <w:tcPr>
            <w:tcW w:w="1740" w:type="dxa"/>
            <w:tcBorders>
              <w:top w:val="nil"/>
              <w:left w:val="single" w:sz="4" w:space="0" w:color="auto"/>
              <w:bottom w:val="nil"/>
              <w:right w:val="nil"/>
            </w:tcBorders>
            <w:shd w:val="clear" w:color="auto" w:fill="auto"/>
            <w:noWrap/>
            <w:vAlign w:val="bottom"/>
            <w:hideMark/>
            <w:tcPrChange w:id="10019"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702C7F30" w14:textId="02784E81" w:rsidR="003F1382" w:rsidRPr="003F1382" w:rsidDel="00067692" w:rsidRDefault="003F1382" w:rsidP="003F1382">
            <w:pPr>
              <w:spacing w:after="0" w:line="240" w:lineRule="auto"/>
              <w:rPr>
                <w:ins w:id="10020" w:author="Huang T  Dr (Surrey Business Schl)" w:date="2018-09-06T12:12:00Z"/>
                <w:del w:id="10021" w:author="韬 黄" w:date="2018-09-27T17:51:00Z"/>
                <w:rFonts w:eastAsia="Times New Roman" w:cs="Times New Roman"/>
                <w:color w:val="000000"/>
                <w:sz w:val="22"/>
                <w:szCs w:val="20"/>
                <w:rPrChange w:id="10022" w:author="Huang T  Dr (Surrey Business Schl)" w:date="2018-09-06T12:12:00Z">
                  <w:rPr>
                    <w:ins w:id="10023" w:author="Huang T  Dr (Surrey Business Schl)" w:date="2018-09-06T12:12:00Z"/>
                    <w:del w:id="10024" w:author="韬 黄" w:date="2018-09-27T17:51:00Z"/>
                    <w:rFonts w:ascii="Calibri" w:eastAsia="Times New Roman" w:hAnsi="Calibri" w:cs="Times New Roman"/>
                    <w:color w:val="000000"/>
                    <w:sz w:val="22"/>
                  </w:rPr>
                </w:rPrChange>
              </w:rPr>
            </w:pPr>
            <w:ins w:id="10025" w:author="Huang T  Dr (Surrey Business Schl)" w:date="2018-09-06T12:12:00Z">
              <w:del w:id="10026" w:author="韬 黄" w:date="2018-09-27T17:51:00Z">
                <w:r w:rsidRPr="003F1382" w:rsidDel="00067692">
                  <w:rPr>
                    <w:rFonts w:eastAsia="Times New Roman" w:cs="Times New Roman"/>
                    <w:color w:val="000000"/>
                    <w:sz w:val="22"/>
                    <w:szCs w:val="20"/>
                    <w:rPrChange w:id="10027" w:author="Huang T  Dr (Surrey Business Schl)" w:date="2018-09-06T12:12:00Z">
                      <w:rPr>
                        <w:rFonts w:ascii="Calibri" w:eastAsia="Times New Roman" w:hAnsi="Calibri" w:cs="Times New Roman"/>
                        <w:color w:val="000000"/>
                        <w:sz w:val="22"/>
                      </w:rPr>
                    </w:rPrChange>
                  </w:rPr>
                  <w:delText>ADL-intra</w:delText>
                </w:r>
              </w:del>
            </w:ins>
          </w:p>
        </w:tc>
        <w:tc>
          <w:tcPr>
            <w:tcW w:w="711" w:type="dxa"/>
            <w:tcBorders>
              <w:top w:val="nil"/>
              <w:left w:val="nil"/>
              <w:bottom w:val="nil"/>
              <w:right w:val="nil"/>
            </w:tcBorders>
            <w:shd w:val="clear" w:color="auto" w:fill="auto"/>
            <w:noWrap/>
            <w:vAlign w:val="bottom"/>
            <w:hideMark/>
            <w:tcPrChange w:id="10028"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7618528A" w14:textId="5C686DEC" w:rsidR="003F1382" w:rsidRPr="003F1382" w:rsidDel="00067692" w:rsidRDefault="003F1382" w:rsidP="003F1382">
            <w:pPr>
              <w:spacing w:after="0" w:line="240" w:lineRule="auto"/>
              <w:jc w:val="right"/>
              <w:rPr>
                <w:ins w:id="10029" w:author="Huang T  Dr (Surrey Business Schl)" w:date="2018-09-06T12:12:00Z"/>
                <w:del w:id="10030" w:author="韬 黄" w:date="2018-09-27T17:51:00Z"/>
                <w:rFonts w:eastAsia="Times New Roman" w:cs="Times New Roman"/>
                <w:color w:val="000000"/>
                <w:sz w:val="22"/>
                <w:szCs w:val="20"/>
                <w:rPrChange w:id="10031" w:author="Huang T  Dr (Surrey Business Schl)" w:date="2018-09-06T12:12:00Z">
                  <w:rPr>
                    <w:ins w:id="10032" w:author="Huang T  Dr (Surrey Business Schl)" w:date="2018-09-06T12:12:00Z"/>
                    <w:del w:id="10033" w:author="韬 黄" w:date="2018-09-27T17:51:00Z"/>
                    <w:rFonts w:ascii="Calibri" w:eastAsia="Times New Roman" w:hAnsi="Calibri" w:cs="Times New Roman"/>
                    <w:color w:val="000000"/>
                    <w:sz w:val="22"/>
                  </w:rPr>
                </w:rPrChange>
              </w:rPr>
            </w:pPr>
            <w:ins w:id="10034" w:author="Huang T  Dr (Surrey Business Schl)" w:date="2018-09-06T12:12:00Z">
              <w:del w:id="10035" w:author="韬 黄" w:date="2018-09-27T17:51:00Z">
                <w:r w:rsidRPr="003F1382" w:rsidDel="00067692">
                  <w:rPr>
                    <w:rFonts w:eastAsia="Times New Roman" w:cs="Times New Roman"/>
                    <w:color w:val="000000"/>
                    <w:sz w:val="22"/>
                    <w:szCs w:val="20"/>
                    <w:rPrChange w:id="10036" w:author="Huang T  Dr (Surrey Business Schl)" w:date="2018-09-06T12:12:00Z">
                      <w:rPr>
                        <w:rFonts w:ascii="Calibri" w:eastAsia="Times New Roman" w:hAnsi="Calibri" w:cs="Times New Roman"/>
                        <w:color w:val="000000"/>
                        <w:sz w:val="22"/>
                      </w:rPr>
                    </w:rPrChange>
                  </w:rPr>
                  <w:delText>8.475</w:delText>
                </w:r>
              </w:del>
            </w:ins>
          </w:p>
        </w:tc>
        <w:tc>
          <w:tcPr>
            <w:tcW w:w="950" w:type="dxa"/>
            <w:tcBorders>
              <w:top w:val="nil"/>
              <w:left w:val="nil"/>
              <w:bottom w:val="nil"/>
              <w:right w:val="nil"/>
            </w:tcBorders>
            <w:shd w:val="clear" w:color="auto" w:fill="auto"/>
            <w:noWrap/>
            <w:vAlign w:val="bottom"/>
            <w:hideMark/>
            <w:tcPrChange w:id="10037" w:author="Huang T  Dr (Surrey Business Schl)" w:date="2018-09-06T12:13:00Z">
              <w:tcPr>
                <w:tcW w:w="950" w:type="dxa"/>
                <w:tcBorders>
                  <w:top w:val="nil"/>
                  <w:left w:val="nil"/>
                  <w:bottom w:val="nil"/>
                  <w:right w:val="nil"/>
                </w:tcBorders>
                <w:shd w:val="clear" w:color="auto" w:fill="auto"/>
                <w:noWrap/>
                <w:vAlign w:val="bottom"/>
                <w:hideMark/>
              </w:tcPr>
            </w:tcPrChange>
          </w:tcPr>
          <w:p w14:paraId="1E236CF3" w14:textId="2D4DE662" w:rsidR="003F1382" w:rsidRPr="003F1382" w:rsidDel="00067692" w:rsidRDefault="003F1382" w:rsidP="003F1382">
            <w:pPr>
              <w:spacing w:after="0" w:line="240" w:lineRule="auto"/>
              <w:jc w:val="right"/>
              <w:rPr>
                <w:ins w:id="10038" w:author="Huang T  Dr (Surrey Business Schl)" w:date="2018-09-06T12:12:00Z"/>
                <w:del w:id="10039" w:author="韬 黄" w:date="2018-09-27T17:51:00Z"/>
                <w:rFonts w:eastAsia="Times New Roman" w:cs="Times New Roman"/>
                <w:color w:val="000000"/>
                <w:sz w:val="22"/>
                <w:szCs w:val="20"/>
                <w:rPrChange w:id="10040" w:author="Huang T  Dr (Surrey Business Schl)" w:date="2018-09-06T12:12:00Z">
                  <w:rPr>
                    <w:ins w:id="10041" w:author="Huang T  Dr (Surrey Business Schl)" w:date="2018-09-06T12:12:00Z"/>
                    <w:del w:id="10042" w:author="韬 黄" w:date="2018-09-27T17:51:00Z"/>
                    <w:rFonts w:ascii="Calibri" w:eastAsia="Times New Roman" w:hAnsi="Calibri" w:cs="Times New Roman"/>
                    <w:color w:val="000000"/>
                    <w:sz w:val="22"/>
                  </w:rPr>
                </w:rPrChange>
              </w:rPr>
            </w:pPr>
            <w:ins w:id="10043" w:author="Huang T  Dr (Surrey Business Schl)" w:date="2018-09-06T12:12:00Z">
              <w:del w:id="10044" w:author="韬 黄" w:date="2018-09-27T17:51:00Z">
                <w:r w:rsidRPr="003F1382" w:rsidDel="00067692">
                  <w:rPr>
                    <w:rFonts w:eastAsia="Times New Roman" w:cs="Times New Roman"/>
                    <w:color w:val="000000"/>
                    <w:sz w:val="22"/>
                    <w:szCs w:val="20"/>
                    <w:rPrChange w:id="10045" w:author="Huang T  Dr (Surrey Business Schl)" w:date="2018-09-06T12:12:00Z">
                      <w:rPr>
                        <w:rFonts w:ascii="Calibri" w:eastAsia="Times New Roman" w:hAnsi="Calibri" w:cs="Times New Roman"/>
                        <w:color w:val="000000"/>
                        <w:sz w:val="22"/>
                      </w:rPr>
                    </w:rPrChange>
                  </w:rPr>
                  <w:delText>39.70%</w:delText>
                </w:r>
              </w:del>
            </w:ins>
          </w:p>
        </w:tc>
        <w:tc>
          <w:tcPr>
            <w:tcW w:w="828" w:type="dxa"/>
            <w:tcBorders>
              <w:top w:val="nil"/>
              <w:left w:val="nil"/>
              <w:bottom w:val="nil"/>
              <w:right w:val="nil"/>
            </w:tcBorders>
            <w:shd w:val="clear" w:color="auto" w:fill="auto"/>
            <w:noWrap/>
            <w:vAlign w:val="bottom"/>
            <w:hideMark/>
            <w:tcPrChange w:id="10046" w:author="Huang T  Dr (Surrey Business Schl)" w:date="2018-09-06T12:13:00Z">
              <w:tcPr>
                <w:tcW w:w="828" w:type="dxa"/>
                <w:tcBorders>
                  <w:top w:val="nil"/>
                  <w:left w:val="nil"/>
                  <w:bottom w:val="nil"/>
                  <w:right w:val="nil"/>
                </w:tcBorders>
                <w:shd w:val="clear" w:color="auto" w:fill="auto"/>
                <w:noWrap/>
                <w:vAlign w:val="bottom"/>
                <w:hideMark/>
              </w:tcPr>
            </w:tcPrChange>
          </w:tcPr>
          <w:p w14:paraId="501760A5" w14:textId="208BFA72" w:rsidR="003F1382" w:rsidRPr="003F1382" w:rsidDel="00067692" w:rsidRDefault="003F1382" w:rsidP="003F1382">
            <w:pPr>
              <w:spacing w:after="0" w:line="240" w:lineRule="auto"/>
              <w:jc w:val="right"/>
              <w:rPr>
                <w:ins w:id="10047" w:author="Huang T  Dr (Surrey Business Schl)" w:date="2018-09-06T12:12:00Z"/>
                <w:del w:id="10048" w:author="韬 黄" w:date="2018-09-27T17:51:00Z"/>
                <w:rFonts w:eastAsia="Times New Roman" w:cs="Times New Roman"/>
                <w:color w:val="000000"/>
                <w:sz w:val="22"/>
                <w:szCs w:val="20"/>
                <w:rPrChange w:id="10049" w:author="Huang T  Dr (Surrey Business Schl)" w:date="2018-09-06T12:12:00Z">
                  <w:rPr>
                    <w:ins w:id="10050" w:author="Huang T  Dr (Surrey Business Schl)" w:date="2018-09-06T12:12:00Z"/>
                    <w:del w:id="10051" w:author="韬 黄" w:date="2018-09-27T17:51:00Z"/>
                    <w:rFonts w:ascii="Calibri" w:eastAsia="Times New Roman" w:hAnsi="Calibri" w:cs="Times New Roman"/>
                    <w:color w:val="000000"/>
                    <w:sz w:val="22"/>
                  </w:rPr>
                </w:rPrChange>
              </w:rPr>
            </w:pPr>
            <w:ins w:id="10052" w:author="Huang T  Dr (Surrey Business Schl)" w:date="2018-09-06T12:12:00Z">
              <w:del w:id="10053" w:author="韬 黄" w:date="2018-09-27T17:51:00Z">
                <w:r w:rsidRPr="003F1382" w:rsidDel="00067692">
                  <w:rPr>
                    <w:rFonts w:eastAsia="Times New Roman" w:cs="Times New Roman"/>
                    <w:color w:val="000000"/>
                    <w:sz w:val="22"/>
                    <w:szCs w:val="20"/>
                    <w:rPrChange w:id="10054" w:author="Huang T  Dr (Surrey Business Schl)" w:date="2018-09-06T12:12:00Z">
                      <w:rPr>
                        <w:rFonts w:ascii="Calibri" w:eastAsia="Times New Roman" w:hAnsi="Calibri" w:cs="Times New Roman"/>
                        <w:color w:val="000000"/>
                        <w:sz w:val="22"/>
                      </w:rPr>
                    </w:rPrChange>
                  </w:rPr>
                  <w:delText>0.6059</w:delText>
                </w:r>
              </w:del>
            </w:ins>
          </w:p>
        </w:tc>
        <w:tc>
          <w:tcPr>
            <w:tcW w:w="1089" w:type="dxa"/>
            <w:tcBorders>
              <w:top w:val="nil"/>
              <w:left w:val="nil"/>
              <w:bottom w:val="nil"/>
              <w:right w:val="nil"/>
            </w:tcBorders>
            <w:shd w:val="clear" w:color="auto" w:fill="auto"/>
            <w:noWrap/>
            <w:vAlign w:val="bottom"/>
            <w:hideMark/>
            <w:tcPrChange w:id="10055" w:author="Huang T  Dr (Surrey Business Schl)" w:date="2018-09-06T12:13:00Z">
              <w:tcPr>
                <w:tcW w:w="1390" w:type="dxa"/>
                <w:tcBorders>
                  <w:top w:val="nil"/>
                  <w:left w:val="nil"/>
                  <w:bottom w:val="nil"/>
                  <w:right w:val="nil"/>
                </w:tcBorders>
                <w:shd w:val="clear" w:color="auto" w:fill="auto"/>
                <w:noWrap/>
                <w:vAlign w:val="bottom"/>
                <w:hideMark/>
              </w:tcPr>
            </w:tcPrChange>
          </w:tcPr>
          <w:p w14:paraId="2BE386E4" w14:textId="3513ADC6" w:rsidR="003F1382" w:rsidRPr="003F1382" w:rsidDel="00067692" w:rsidRDefault="003F1382" w:rsidP="003F1382">
            <w:pPr>
              <w:spacing w:after="0" w:line="240" w:lineRule="auto"/>
              <w:jc w:val="right"/>
              <w:rPr>
                <w:ins w:id="10056" w:author="Huang T  Dr (Surrey Business Schl)" w:date="2018-09-06T12:12:00Z"/>
                <w:del w:id="10057" w:author="韬 黄" w:date="2018-09-27T17:51:00Z"/>
                <w:rFonts w:eastAsia="Times New Roman" w:cs="Times New Roman"/>
                <w:color w:val="000000"/>
                <w:sz w:val="22"/>
                <w:szCs w:val="20"/>
                <w:rPrChange w:id="10058" w:author="Huang T  Dr (Surrey Business Schl)" w:date="2018-09-06T12:12:00Z">
                  <w:rPr>
                    <w:ins w:id="10059" w:author="Huang T  Dr (Surrey Business Schl)" w:date="2018-09-06T12:12:00Z"/>
                    <w:del w:id="10060" w:author="韬 黄" w:date="2018-09-27T17:51:00Z"/>
                    <w:rFonts w:ascii="Calibri" w:eastAsia="Times New Roman" w:hAnsi="Calibri" w:cs="Times New Roman"/>
                    <w:color w:val="000000"/>
                    <w:sz w:val="22"/>
                  </w:rPr>
                </w:rPrChange>
              </w:rPr>
            </w:pPr>
            <w:ins w:id="10061" w:author="Huang T  Dr (Surrey Business Schl)" w:date="2018-09-06T12:12:00Z">
              <w:del w:id="10062" w:author="韬 黄" w:date="2018-09-27T17:51:00Z">
                <w:r w:rsidRPr="003F1382" w:rsidDel="00067692">
                  <w:rPr>
                    <w:rFonts w:eastAsia="Times New Roman" w:cs="Times New Roman"/>
                    <w:color w:val="000000"/>
                    <w:sz w:val="22"/>
                    <w:szCs w:val="20"/>
                    <w:rPrChange w:id="10063" w:author="Huang T  Dr (Surrey Business Schl)" w:date="2018-09-06T12:12:00Z">
                      <w:rPr>
                        <w:rFonts w:ascii="Calibri" w:eastAsia="Times New Roman" w:hAnsi="Calibri" w:cs="Times New Roman"/>
                        <w:color w:val="000000"/>
                        <w:sz w:val="22"/>
                      </w:rPr>
                    </w:rPrChange>
                  </w:rPr>
                  <w:delText>0.9986</w:delText>
                </w:r>
              </w:del>
            </w:ins>
          </w:p>
        </w:tc>
        <w:tc>
          <w:tcPr>
            <w:tcW w:w="669" w:type="dxa"/>
            <w:tcBorders>
              <w:top w:val="nil"/>
              <w:left w:val="nil"/>
              <w:bottom w:val="nil"/>
              <w:right w:val="nil"/>
            </w:tcBorders>
            <w:shd w:val="clear" w:color="auto" w:fill="auto"/>
            <w:noWrap/>
            <w:vAlign w:val="bottom"/>
            <w:hideMark/>
            <w:tcPrChange w:id="10064" w:author="Huang T  Dr (Surrey Business Schl)" w:date="2018-09-06T12:13:00Z">
              <w:tcPr>
                <w:tcW w:w="669" w:type="dxa"/>
                <w:tcBorders>
                  <w:top w:val="nil"/>
                  <w:left w:val="nil"/>
                  <w:bottom w:val="nil"/>
                  <w:right w:val="nil"/>
                </w:tcBorders>
                <w:shd w:val="clear" w:color="auto" w:fill="auto"/>
                <w:noWrap/>
                <w:vAlign w:val="bottom"/>
                <w:hideMark/>
              </w:tcPr>
            </w:tcPrChange>
          </w:tcPr>
          <w:p w14:paraId="52BA9059" w14:textId="4EFE4DE9" w:rsidR="003F1382" w:rsidRPr="003F1382" w:rsidDel="00067692" w:rsidRDefault="003F1382" w:rsidP="003F1382">
            <w:pPr>
              <w:spacing w:after="0" w:line="240" w:lineRule="auto"/>
              <w:jc w:val="right"/>
              <w:rPr>
                <w:ins w:id="10065" w:author="Huang T  Dr (Surrey Business Schl)" w:date="2018-09-06T12:12:00Z"/>
                <w:del w:id="10066" w:author="韬 黄" w:date="2018-09-27T17:51:00Z"/>
                <w:rFonts w:eastAsia="Times New Roman" w:cs="Times New Roman"/>
                <w:color w:val="000000"/>
                <w:sz w:val="22"/>
                <w:szCs w:val="20"/>
                <w:rPrChange w:id="10067" w:author="Huang T  Dr (Surrey Business Schl)" w:date="2018-09-06T12:12:00Z">
                  <w:rPr>
                    <w:ins w:id="10068" w:author="Huang T  Dr (Surrey Business Schl)" w:date="2018-09-06T12:12:00Z"/>
                    <w:del w:id="10069" w:author="韬 黄" w:date="2018-09-27T17:51:00Z"/>
                    <w:rFonts w:ascii="Calibri" w:eastAsia="Times New Roman" w:hAnsi="Calibri" w:cs="Times New Roman"/>
                    <w:color w:val="000000"/>
                    <w:sz w:val="22"/>
                  </w:rPr>
                </w:rPrChange>
              </w:rPr>
            </w:pPr>
            <w:ins w:id="10070" w:author="Huang T  Dr (Surrey Business Schl)" w:date="2018-09-06T12:12:00Z">
              <w:del w:id="10071" w:author="韬 黄" w:date="2018-09-27T17:51:00Z">
                <w:r w:rsidRPr="003F1382" w:rsidDel="00067692">
                  <w:rPr>
                    <w:rFonts w:eastAsia="Times New Roman" w:cs="Times New Roman"/>
                    <w:color w:val="000000"/>
                    <w:sz w:val="22"/>
                    <w:szCs w:val="20"/>
                    <w:rPrChange w:id="10072" w:author="Huang T  Dr (Surrey Business Schl)" w:date="2018-09-06T12:12:00Z">
                      <w:rPr>
                        <w:rFonts w:ascii="Calibri" w:eastAsia="Times New Roman" w:hAnsi="Calibri" w:cs="Times New Roman"/>
                        <w:color w:val="000000"/>
                        <w:sz w:val="22"/>
                      </w:rPr>
                    </w:rPrChange>
                  </w:rPr>
                  <w:delText>545</w:delText>
                </w:r>
              </w:del>
            </w:ins>
          </w:p>
        </w:tc>
      </w:tr>
      <w:tr w:rsidR="003F1382" w:rsidRPr="003F1382" w:rsidDel="00067692" w14:paraId="797B73A0" w14:textId="0AE2C76C" w:rsidTr="00D34982">
        <w:tblPrEx>
          <w:tblPrExChange w:id="10073" w:author="Huang T  Dr (Surrey Business Schl)" w:date="2018-09-06T12:13:00Z">
            <w:tblPrEx>
              <w:tblW w:w="16889" w:type="dxa"/>
            </w:tblPrEx>
          </w:tblPrExChange>
        </w:tblPrEx>
        <w:trPr>
          <w:trHeight w:val="113"/>
          <w:ins w:id="10074" w:author="Huang T  Dr (Surrey Business Schl)" w:date="2018-09-06T12:12:00Z"/>
          <w:del w:id="10075" w:author="韬 黄" w:date="2018-09-27T17:51:00Z"/>
          <w:trPrChange w:id="10076"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10077" w:author="Huang T  Dr (Surrey Business Schl)" w:date="2018-09-06T12:13:00Z">
              <w:tcPr>
                <w:tcW w:w="1843" w:type="dxa"/>
                <w:tcBorders>
                  <w:top w:val="nil"/>
                  <w:left w:val="nil"/>
                  <w:bottom w:val="nil"/>
                  <w:right w:val="nil"/>
                </w:tcBorders>
                <w:shd w:val="clear" w:color="auto" w:fill="auto"/>
                <w:noWrap/>
                <w:vAlign w:val="bottom"/>
                <w:hideMark/>
              </w:tcPr>
            </w:tcPrChange>
          </w:tcPr>
          <w:p w14:paraId="7AEEA235" w14:textId="499C5526" w:rsidR="003F1382" w:rsidRPr="003F1382" w:rsidDel="00067692" w:rsidRDefault="003F1382" w:rsidP="003F1382">
            <w:pPr>
              <w:spacing w:after="0" w:line="240" w:lineRule="auto"/>
              <w:rPr>
                <w:ins w:id="10078" w:author="Huang T  Dr (Surrey Business Schl)" w:date="2018-09-06T12:12:00Z"/>
                <w:del w:id="10079" w:author="韬 黄" w:date="2018-09-27T17:51:00Z"/>
                <w:rFonts w:eastAsia="Times New Roman" w:cs="Times New Roman"/>
                <w:color w:val="000000"/>
                <w:sz w:val="22"/>
                <w:szCs w:val="20"/>
                <w:rPrChange w:id="10080" w:author="Huang T  Dr (Surrey Business Schl)" w:date="2018-09-06T12:12:00Z">
                  <w:rPr>
                    <w:ins w:id="10081" w:author="Huang T  Dr (Surrey Business Schl)" w:date="2018-09-06T12:12:00Z"/>
                    <w:del w:id="10082" w:author="韬 黄" w:date="2018-09-27T17:51:00Z"/>
                    <w:rFonts w:ascii="Calibri" w:eastAsia="Times New Roman" w:hAnsi="Calibri" w:cs="Times New Roman"/>
                    <w:color w:val="000000"/>
                    <w:sz w:val="22"/>
                  </w:rPr>
                </w:rPrChange>
              </w:rPr>
            </w:pPr>
            <w:ins w:id="10083" w:author="Huang T  Dr (Surrey Business Schl)" w:date="2018-09-06T12:12:00Z">
              <w:del w:id="10084" w:author="韬 黄" w:date="2018-09-27T17:51:00Z">
                <w:r w:rsidRPr="003F1382" w:rsidDel="00067692">
                  <w:rPr>
                    <w:rFonts w:eastAsia="Times New Roman" w:cs="Times New Roman"/>
                    <w:color w:val="000000"/>
                    <w:sz w:val="22"/>
                    <w:szCs w:val="20"/>
                    <w:rPrChange w:id="10085" w:author="Huang T  Dr (Surrey Business Schl)" w:date="2018-09-06T12:12:00Z">
                      <w:rPr>
                        <w:rFonts w:ascii="Calibri" w:eastAsia="Times New Roman" w:hAnsi="Calibri" w:cs="Times New Roman"/>
                        <w:color w:val="000000"/>
                        <w:sz w:val="22"/>
                      </w:rPr>
                    </w:rPrChange>
                  </w:rPr>
                  <w:delText>ADL-own-EWC</w:delText>
                </w:r>
              </w:del>
            </w:ins>
          </w:p>
        </w:tc>
        <w:tc>
          <w:tcPr>
            <w:tcW w:w="931" w:type="dxa"/>
            <w:tcBorders>
              <w:top w:val="nil"/>
              <w:left w:val="nil"/>
              <w:bottom w:val="nil"/>
              <w:right w:val="nil"/>
            </w:tcBorders>
            <w:shd w:val="clear" w:color="auto" w:fill="auto"/>
            <w:noWrap/>
            <w:vAlign w:val="bottom"/>
            <w:hideMark/>
            <w:tcPrChange w:id="10086" w:author="Huang T  Dr (Surrey Business Schl)" w:date="2018-09-06T12:13:00Z">
              <w:tcPr>
                <w:tcW w:w="567" w:type="dxa"/>
                <w:tcBorders>
                  <w:top w:val="nil"/>
                  <w:left w:val="nil"/>
                  <w:bottom w:val="nil"/>
                  <w:right w:val="nil"/>
                </w:tcBorders>
                <w:shd w:val="clear" w:color="auto" w:fill="auto"/>
                <w:noWrap/>
                <w:vAlign w:val="bottom"/>
                <w:hideMark/>
              </w:tcPr>
            </w:tcPrChange>
          </w:tcPr>
          <w:p w14:paraId="2FD1D413" w14:textId="0D7B7FD4" w:rsidR="003F1382" w:rsidRPr="003F1382" w:rsidDel="00067692" w:rsidRDefault="003F1382" w:rsidP="003F1382">
            <w:pPr>
              <w:spacing w:after="0" w:line="240" w:lineRule="auto"/>
              <w:jc w:val="right"/>
              <w:rPr>
                <w:ins w:id="10087" w:author="Huang T  Dr (Surrey Business Schl)" w:date="2018-09-06T12:12:00Z"/>
                <w:del w:id="10088" w:author="韬 黄" w:date="2018-09-27T17:51:00Z"/>
                <w:rFonts w:eastAsia="Times New Roman" w:cs="Times New Roman"/>
                <w:color w:val="000000"/>
                <w:sz w:val="22"/>
                <w:szCs w:val="20"/>
                <w:rPrChange w:id="10089" w:author="Huang T  Dr (Surrey Business Schl)" w:date="2018-09-06T12:12:00Z">
                  <w:rPr>
                    <w:ins w:id="10090" w:author="Huang T  Dr (Surrey Business Schl)" w:date="2018-09-06T12:12:00Z"/>
                    <w:del w:id="10091" w:author="韬 黄" w:date="2018-09-27T17:51:00Z"/>
                    <w:rFonts w:ascii="Calibri" w:eastAsia="Times New Roman" w:hAnsi="Calibri" w:cs="Times New Roman"/>
                    <w:color w:val="000000"/>
                    <w:sz w:val="22"/>
                  </w:rPr>
                </w:rPrChange>
              </w:rPr>
            </w:pPr>
            <w:ins w:id="10092" w:author="Huang T  Dr (Surrey Business Schl)" w:date="2018-09-06T12:12:00Z">
              <w:del w:id="10093" w:author="韬 黄" w:date="2018-09-27T17:51:00Z">
                <w:r w:rsidRPr="003F1382" w:rsidDel="00067692">
                  <w:rPr>
                    <w:rFonts w:eastAsia="Times New Roman" w:cs="Times New Roman"/>
                    <w:color w:val="000000"/>
                    <w:sz w:val="22"/>
                    <w:szCs w:val="20"/>
                    <w:rPrChange w:id="10094" w:author="Huang T  Dr (Surrey Business Schl)" w:date="2018-09-06T12:12:00Z">
                      <w:rPr>
                        <w:rFonts w:ascii="Calibri" w:eastAsia="Times New Roman" w:hAnsi="Calibri" w:cs="Times New Roman"/>
                        <w:color w:val="000000"/>
                        <w:sz w:val="22"/>
                      </w:rPr>
                    </w:rPrChange>
                  </w:rPr>
                  <w:delText>65.011</w:delText>
                </w:r>
              </w:del>
            </w:ins>
          </w:p>
        </w:tc>
        <w:tc>
          <w:tcPr>
            <w:tcW w:w="950" w:type="dxa"/>
            <w:tcBorders>
              <w:top w:val="nil"/>
              <w:left w:val="nil"/>
              <w:bottom w:val="nil"/>
              <w:right w:val="nil"/>
            </w:tcBorders>
            <w:shd w:val="clear" w:color="auto" w:fill="auto"/>
            <w:noWrap/>
            <w:vAlign w:val="bottom"/>
            <w:hideMark/>
            <w:tcPrChange w:id="10095" w:author="Huang T  Dr (Surrey Business Schl)" w:date="2018-09-06T12:13:00Z">
              <w:tcPr>
                <w:tcW w:w="950" w:type="dxa"/>
                <w:tcBorders>
                  <w:top w:val="nil"/>
                  <w:left w:val="nil"/>
                  <w:bottom w:val="nil"/>
                  <w:right w:val="nil"/>
                </w:tcBorders>
                <w:shd w:val="clear" w:color="auto" w:fill="auto"/>
                <w:noWrap/>
                <w:vAlign w:val="bottom"/>
                <w:hideMark/>
              </w:tcPr>
            </w:tcPrChange>
          </w:tcPr>
          <w:p w14:paraId="1FC1AA75" w14:textId="55E3A681" w:rsidR="003F1382" w:rsidRPr="003F1382" w:rsidDel="00067692" w:rsidRDefault="003F1382" w:rsidP="003F1382">
            <w:pPr>
              <w:spacing w:after="0" w:line="240" w:lineRule="auto"/>
              <w:jc w:val="right"/>
              <w:rPr>
                <w:ins w:id="10096" w:author="Huang T  Dr (Surrey Business Schl)" w:date="2018-09-06T12:12:00Z"/>
                <w:del w:id="10097" w:author="韬 黄" w:date="2018-09-27T17:51:00Z"/>
                <w:rFonts w:eastAsia="Times New Roman" w:cs="Times New Roman"/>
                <w:color w:val="000000"/>
                <w:sz w:val="22"/>
                <w:szCs w:val="20"/>
                <w:rPrChange w:id="10098" w:author="Huang T  Dr (Surrey Business Schl)" w:date="2018-09-06T12:12:00Z">
                  <w:rPr>
                    <w:ins w:id="10099" w:author="Huang T  Dr (Surrey Business Schl)" w:date="2018-09-06T12:12:00Z"/>
                    <w:del w:id="10100" w:author="韬 黄" w:date="2018-09-27T17:51:00Z"/>
                    <w:rFonts w:ascii="Calibri" w:eastAsia="Times New Roman" w:hAnsi="Calibri" w:cs="Times New Roman"/>
                    <w:color w:val="000000"/>
                    <w:sz w:val="22"/>
                  </w:rPr>
                </w:rPrChange>
              </w:rPr>
            </w:pPr>
            <w:ins w:id="10101" w:author="Huang T  Dr (Surrey Business Schl)" w:date="2018-09-06T12:12:00Z">
              <w:del w:id="10102" w:author="韬 黄" w:date="2018-09-27T17:51:00Z">
                <w:r w:rsidRPr="003F1382" w:rsidDel="00067692">
                  <w:rPr>
                    <w:rFonts w:eastAsia="Times New Roman" w:cs="Times New Roman"/>
                    <w:color w:val="000000"/>
                    <w:sz w:val="22"/>
                    <w:szCs w:val="20"/>
                    <w:rPrChange w:id="10103" w:author="Huang T  Dr (Surrey Business Schl)" w:date="2018-09-06T12:12:00Z">
                      <w:rPr>
                        <w:rFonts w:ascii="Calibri" w:eastAsia="Times New Roman" w:hAnsi="Calibri" w:cs="Times New Roman"/>
                        <w:color w:val="000000"/>
                        <w:sz w:val="22"/>
                      </w:rPr>
                    </w:rPrChange>
                  </w:rPr>
                  <w:delText>47.45%</w:delText>
                </w:r>
              </w:del>
            </w:ins>
          </w:p>
        </w:tc>
        <w:tc>
          <w:tcPr>
            <w:tcW w:w="828" w:type="dxa"/>
            <w:tcBorders>
              <w:top w:val="nil"/>
              <w:left w:val="nil"/>
              <w:bottom w:val="nil"/>
              <w:right w:val="nil"/>
            </w:tcBorders>
            <w:shd w:val="clear" w:color="auto" w:fill="auto"/>
            <w:noWrap/>
            <w:vAlign w:val="bottom"/>
            <w:hideMark/>
            <w:tcPrChange w:id="10104" w:author="Huang T  Dr (Surrey Business Schl)" w:date="2018-09-06T12:13:00Z">
              <w:tcPr>
                <w:tcW w:w="828" w:type="dxa"/>
                <w:tcBorders>
                  <w:top w:val="nil"/>
                  <w:left w:val="nil"/>
                  <w:bottom w:val="nil"/>
                  <w:right w:val="nil"/>
                </w:tcBorders>
                <w:shd w:val="clear" w:color="auto" w:fill="auto"/>
                <w:noWrap/>
                <w:vAlign w:val="bottom"/>
                <w:hideMark/>
              </w:tcPr>
            </w:tcPrChange>
          </w:tcPr>
          <w:p w14:paraId="63B4FDE7" w14:textId="19778F70" w:rsidR="003F1382" w:rsidRPr="003F1382" w:rsidDel="00067692" w:rsidRDefault="003F1382" w:rsidP="003F1382">
            <w:pPr>
              <w:spacing w:after="0" w:line="240" w:lineRule="auto"/>
              <w:jc w:val="right"/>
              <w:rPr>
                <w:ins w:id="10105" w:author="Huang T  Dr (Surrey Business Schl)" w:date="2018-09-06T12:12:00Z"/>
                <w:del w:id="10106" w:author="韬 黄" w:date="2018-09-27T17:51:00Z"/>
                <w:rFonts w:eastAsia="Times New Roman" w:cs="Times New Roman"/>
                <w:color w:val="000000"/>
                <w:sz w:val="22"/>
                <w:szCs w:val="20"/>
                <w:rPrChange w:id="10107" w:author="Huang T  Dr (Surrey Business Schl)" w:date="2018-09-06T12:12:00Z">
                  <w:rPr>
                    <w:ins w:id="10108" w:author="Huang T  Dr (Surrey Business Schl)" w:date="2018-09-06T12:12:00Z"/>
                    <w:del w:id="10109" w:author="韬 黄" w:date="2018-09-27T17:51:00Z"/>
                    <w:rFonts w:ascii="Calibri" w:eastAsia="Times New Roman" w:hAnsi="Calibri" w:cs="Times New Roman"/>
                    <w:color w:val="000000"/>
                    <w:sz w:val="22"/>
                  </w:rPr>
                </w:rPrChange>
              </w:rPr>
            </w:pPr>
            <w:ins w:id="10110" w:author="Huang T  Dr (Surrey Business Schl)" w:date="2018-09-06T12:12:00Z">
              <w:del w:id="10111" w:author="韬 黄" w:date="2018-09-27T17:51:00Z">
                <w:r w:rsidRPr="003F1382" w:rsidDel="00067692">
                  <w:rPr>
                    <w:rFonts w:eastAsia="Times New Roman" w:cs="Times New Roman"/>
                    <w:color w:val="000000"/>
                    <w:sz w:val="22"/>
                    <w:szCs w:val="20"/>
                    <w:rPrChange w:id="10112" w:author="Huang T  Dr (Surrey Business Schl)" w:date="2018-09-06T12:12:00Z">
                      <w:rPr>
                        <w:rFonts w:ascii="Calibri" w:eastAsia="Times New Roman" w:hAnsi="Calibri" w:cs="Times New Roman"/>
                        <w:color w:val="000000"/>
                        <w:sz w:val="22"/>
                      </w:rPr>
                    </w:rPrChange>
                  </w:rPr>
                  <w:delText>1.3253</w:delText>
                </w:r>
              </w:del>
            </w:ins>
          </w:p>
        </w:tc>
        <w:tc>
          <w:tcPr>
            <w:tcW w:w="1390" w:type="dxa"/>
            <w:tcBorders>
              <w:top w:val="nil"/>
              <w:left w:val="nil"/>
              <w:bottom w:val="nil"/>
              <w:right w:val="nil"/>
            </w:tcBorders>
            <w:shd w:val="clear" w:color="auto" w:fill="auto"/>
            <w:noWrap/>
            <w:vAlign w:val="bottom"/>
            <w:hideMark/>
            <w:tcPrChange w:id="10113" w:author="Huang T  Dr (Surrey Business Schl)" w:date="2018-09-06T12:13:00Z">
              <w:tcPr>
                <w:tcW w:w="1390" w:type="dxa"/>
                <w:tcBorders>
                  <w:top w:val="nil"/>
                  <w:left w:val="nil"/>
                  <w:bottom w:val="nil"/>
                  <w:right w:val="nil"/>
                </w:tcBorders>
                <w:shd w:val="clear" w:color="auto" w:fill="auto"/>
                <w:noWrap/>
                <w:vAlign w:val="bottom"/>
                <w:hideMark/>
              </w:tcPr>
            </w:tcPrChange>
          </w:tcPr>
          <w:p w14:paraId="317D77FC" w14:textId="1AC676BC" w:rsidR="003F1382" w:rsidRPr="003F1382" w:rsidDel="00067692" w:rsidRDefault="003F1382" w:rsidP="003F1382">
            <w:pPr>
              <w:spacing w:after="0" w:line="240" w:lineRule="auto"/>
              <w:jc w:val="right"/>
              <w:rPr>
                <w:ins w:id="10114" w:author="Huang T  Dr (Surrey Business Schl)" w:date="2018-09-06T12:12:00Z"/>
                <w:del w:id="10115" w:author="韬 黄" w:date="2018-09-27T17:51:00Z"/>
                <w:rFonts w:eastAsia="Times New Roman" w:cs="Times New Roman"/>
                <w:color w:val="000000"/>
                <w:sz w:val="22"/>
                <w:szCs w:val="20"/>
                <w:rPrChange w:id="10116" w:author="Huang T  Dr (Surrey Business Schl)" w:date="2018-09-06T12:12:00Z">
                  <w:rPr>
                    <w:ins w:id="10117" w:author="Huang T  Dr (Surrey Business Schl)" w:date="2018-09-06T12:12:00Z"/>
                    <w:del w:id="10118" w:author="韬 黄" w:date="2018-09-27T17:51:00Z"/>
                    <w:rFonts w:ascii="Calibri" w:eastAsia="Times New Roman" w:hAnsi="Calibri" w:cs="Times New Roman"/>
                    <w:color w:val="000000"/>
                    <w:sz w:val="22"/>
                  </w:rPr>
                </w:rPrChange>
              </w:rPr>
            </w:pPr>
            <w:ins w:id="10119" w:author="Huang T  Dr (Surrey Business Schl)" w:date="2018-09-06T12:12:00Z">
              <w:del w:id="10120" w:author="韬 黄" w:date="2018-09-27T17:51:00Z">
                <w:r w:rsidRPr="003F1382" w:rsidDel="00067692">
                  <w:rPr>
                    <w:rFonts w:eastAsia="Times New Roman" w:cs="Times New Roman"/>
                    <w:color w:val="000000"/>
                    <w:sz w:val="22"/>
                    <w:szCs w:val="20"/>
                    <w:rPrChange w:id="10121" w:author="Huang T  Dr (Surrey Business Schl)" w:date="2018-09-06T12:12:00Z">
                      <w:rPr>
                        <w:rFonts w:ascii="Calibri" w:eastAsia="Times New Roman" w:hAnsi="Calibri" w:cs="Times New Roman"/>
                        <w:color w:val="000000"/>
                        <w:sz w:val="22"/>
                      </w:rPr>
                    </w:rPrChange>
                  </w:rPr>
                  <w:delText>0.9962</w:delText>
                </w:r>
              </w:del>
            </w:ins>
          </w:p>
        </w:tc>
        <w:tc>
          <w:tcPr>
            <w:tcW w:w="931" w:type="dxa"/>
            <w:tcBorders>
              <w:top w:val="nil"/>
              <w:left w:val="nil"/>
              <w:bottom w:val="nil"/>
              <w:right w:val="nil"/>
            </w:tcBorders>
            <w:shd w:val="clear" w:color="auto" w:fill="auto"/>
            <w:noWrap/>
            <w:vAlign w:val="bottom"/>
            <w:hideMark/>
            <w:tcPrChange w:id="10122"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3570DC0F" w14:textId="4AC5C2DE" w:rsidR="003F1382" w:rsidRPr="00D34982" w:rsidDel="00067692" w:rsidRDefault="003F1382" w:rsidP="003F1382">
            <w:pPr>
              <w:spacing w:after="0" w:line="240" w:lineRule="auto"/>
              <w:jc w:val="right"/>
              <w:rPr>
                <w:ins w:id="10123" w:author="Huang T  Dr (Surrey Business Schl)" w:date="2018-09-06T12:12:00Z"/>
                <w:del w:id="10124" w:author="韬 黄" w:date="2018-09-27T17:51:00Z"/>
                <w:rFonts w:eastAsia="Times New Roman" w:cs="Times New Roman"/>
                <w:b/>
                <w:color w:val="000000"/>
                <w:sz w:val="22"/>
                <w:szCs w:val="20"/>
                <w:rPrChange w:id="10125" w:author="Huang T  Dr (Surrey Business Schl)" w:date="2018-09-06T12:15:00Z">
                  <w:rPr>
                    <w:ins w:id="10126" w:author="Huang T  Dr (Surrey Business Schl)" w:date="2018-09-06T12:12:00Z"/>
                    <w:del w:id="10127" w:author="韬 黄" w:date="2018-09-27T17:51:00Z"/>
                    <w:rFonts w:ascii="Calibri" w:eastAsia="Times New Roman" w:hAnsi="Calibri" w:cs="Times New Roman"/>
                    <w:color w:val="000000"/>
                    <w:sz w:val="22"/>
                  </w:rPr>
                </w:rPrChange>
              </w:rPr>
            </w:pPr>
            <w:ins w:id="10128" w:author="Huang T  Dr (Surrey Business Schl)" w:date="2018-09-06T12:12:00Z">
              <w:del w:id="10129" w:author="韬 黄" w:date="2018-09-27T17:51:00Z">
                <w:r w:rsidRPr="00D34982" w:rsidDel="00067692">
                  <w:rPr>
                    <w:rFonts w:eastAsia="Times New Roman" w:cs="Times New Roman"/>
                    <w:b/>
                    <w:color w:val="000000"/>
                    <w:sz w:val="22"/>
                    <w:szCs w:val="20"/>
                    <w:rPrChange w:id="10130" w:author="Huang T  Dr (Surrey Business Schl)" w:date="2018-09-06T12:15:00Z">
                      <w:rPr>
                        <w:rFonts w:ascii="Calibri" w:eastAsia="Times New Roman" w:hAnsi="Calibri" w:cs="Times New Roman"/>
                        <w:color w:val="000000"/>
                        <w:sz w:val="22"/>
                      </w:rPr>
                    </w:rPrChange>
                  </w:rPr>
                  <w:delText>38,441</w:delText>
                </w:r>
              </w:del>
            </w:ins>
          </w:p>
        </w:tc>
        <w:tc>
          <w:tcPr>
            <w:tcW w:w="1740" w:type="dxa"/>
            <w:tcBorders>
              <w:top w:val="nil"/>
              <w:left w:val="single" w:sz="4" w:space="0" w:color="auto"/>
              <w:bottom w:val="nil"/>
              <w:right w:val="nil"/>
            </w:tcBorders>
            <w:shd w:val="clear" w:color="auto" w:fill="auto"/>
            <w:noWrap/>
            <w:vAlign w:val="bottom"/>
            <w:hideMark/>
            <w:tcPrChange w:id="10131"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45B6F94D" w14:textId="1FD19DCF" w:rsidR="003F1382" w:rsidRPr="003F1382" w:rsidDel="00067692" w:rsidRDefault="003F1382" w:rsidP="003F1382">
            <w:pPr>
              <w:spacing w:after="0" w:line="240" w:lineRule="auto"/>
              <w:rPr>
                <w:ins w:id="10132" w:author="Huang T  Dr (Surrey Business Schl)" w:date="2018-09-06T12:12:00Z"/>
                <w:del w:id="10133" w:author="韬 黄" w:date="2018-09-27T17:51:00Z"/>
                <w:rFonts w:eastAsia="Times New Roman" w:cs="Times New Roman"/>
                <w:color w:val="000000"/>
                <w:sz w:val="22"/>
                <w:szCs w:val="20"/>
                <w:rPrChange w:id="10134" w:author="Huang T  Dr (Surrey Business Schl)" w:date="2018-09-06T12:12:00Z">
                  <w:rPr>
                    <w:ins w:id="10135" w:author="Huang T  Dr (Surrey Business Schl)" w:date="2018-09-06T12:12:00Z"/>
                    <w:del w:id="10136" w:author="韬 黄" w:date="2018-09-27T17:51:00Z"/>
                    <w:rFonts w:ascii="Calibri" w:eastAsia="Times New Roman" w:hAnsi="Calibri" w:cs="Times New Roman"/>
                    <w:color w:val="000000"/>
                    <w:sz w:val="22"/>
                  </w:rPr>
                </w:rPrChange>
              </w:rPr>
            </w:pPr>
            <w:ins w:id="10137" w:author="Huang T  Dr (Surrey Business Schl)" w:date="2018-09-06T12:12:00Z">
              <w:del w:id="10138" w:author="韬 黄" w:date="2018-09-27T17:51:00Z">
                <w:r w:rsidRPr="003F1382" w:rsidDel="00067692">
                  <w:rPr>
                    <w:rFonts w:eastAsia="Times New Roman" w:cs="Times New Roman"/>
                    <w:color w:val="000000"/>
                    <w:sz w:val="22"/>
                    <w:szCs w:val="20"/>
                    <w:rPrChange w:id="10139" w:author="Huang T  Dr (Surrey Business Schl)" w:date="2018-09-06T12:12:00Z">
                      <w:rPr>
                        <w:rFonts w:ascii="Calibri" w:eastAsia="Times New Roman" w:hAnsi="Calibri" w:cs="Times New Roman"/>
                        <w:color w:val="000000"/>
                        <w:sz w:val="22"/>
                      </w:rPr>
                    </w:rPrChange>
                  </w:rPr>
                  <w:delText>ADL-own-EWC</w:delText>
                </w:r>
              </w:del>
            </w:ins>
          </w:p>
        </w:tc>
        <w:tc>
          <w:tcPr>
            <w:tcW w:w="711" w:type="dxa"/>
            <w:tcBorders>
              <w:top w:val="nil"/>
              <w:left w:val="nil"/>
              <w:bottom w:val="nil"/>
              <w:right w:val="nil"/>
            </w:tcBorders>
            <w:shd w:val="clear" w:color="auto" w:fill="auto"/>
            <w:noWrap/>
            <w:vAlign w:val="bottom"/>
            <w:hideMark/>
            <w:tcPrChange w:id="10140"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786CE40" w14:textId="479FDBE6" w:rsidR="003F1382" w:rsidRPr="003F1382" w:rsidDel="00067692" w:rsidRDefault="003F1382" w:rsidP="003F1382">
            <w:pPr>
              <w:spacing w:after="0" w:line="240" w:lineRule="auto"/>
              <w:jc w:val="right"/>
              <w:rPr>
                <w:ins w:id="10141" w:author="Huang T  Dr (Surrey Business Schl)" w:date="2018-09-06T12:12:00Z"/>
                <w:del w:id="10142" w:author="韬 黄" w:date="2018-09-27T17:51:00Z"/>
                <w:rFonts w:eastAsia="Times New Roman" w:cs="Times New Roman"/>
                <w:color w:val="000000"/>
                <w:sz w:val="22"/>
                <w:szCs w:val="20"/>
                <w:rPrChange w:id="10143" w:author="Huang T  Dr (Surrey Business Schl)" w:date="2018-09-06T12:12:00Z">
                  <w:rPr>
                    <w:ins w:id="10144" w:author="Huang T  Dr (Surrey Business Schl)" w:date="2018-09-06T12:12:00Z"/>
                    <w:del w:id="10145" w:author="韬 黄" w:date="2018-09-27T17:51:00Z"/>
                    <w:rFonts w:ascii="Calibri" w:eastAsia="Times New Roman" w:hAnsi="Calibri" w:cs="Times New Roman"/>
                    <w:color w:val="000000"/>
                    <w:sz w:val="22"/>
                  </w:rPr>
                </w:rPrChange>
              </w:rPr>
            </w:pPr>
            <w:ins w:id="10146" w:author="Huang T  Dr (Surrey Business Schl)" w:date="2018-09-06T12:12:00Z">
              <w:del w:id="10147" w:author="韬 黄" w:date="2018-09-27T17:51:00Z">
                <w:r w:rsidRPr="003F1382" w:rsidDel="00067692">
                  <w:rPr>
                    <w:rFonts w:eastAsia="Times New Roman" w:cs="Times New Roman"/>
                    <w:color w:val="000000"/>
                    <w:sz w:val="22"/>
                    <w:szCs w:val="20"/>
                    <w:rPrChange w:id="10148" w:author="Huang T  Dr (Surrey Business Schl)" w:date="2018-09-06T12:12:00Z">
                      <w:rPr>
                        <w:rFonts w:ascii="Calibri" w:eastAsia="Times New Roman" w:hAnsi="Calibri" w:cs="Times New Roman"/>
                        <w:color w:val="000000"/>
                        <w:sz w:val="22"/>
                      </w:rPr>
                    </w:rPrChange>
                  </w:rPr>
                  <w:delText>8.467</w:delText>
                </w:r>
              </w:del>
            </w:ins>
          </w:p>
        </w:tc>
        <w:tc>
          <w:tcPr>
            <w:tcW w:w="950" w:type="dxa"/>
            <w:tcBorders>
              <w:top w:val="nil"/>
              <w:left w:val="nil"/>
              <w:bottom w:val="nil"/>
              <w:right w:val="nil"/>
            </w:tcBorders>
            <w:shd w:val="clear" w:color="auto" w:fill="auto"/>
            <w:noWrap/>
            <w:vAlign w:val="bottom"/>
            <w:hideMark/>
            <w:tcPrChange w:id="10149" w:author="Huang T  Dr (Surrey Business Schl)" w:date="2018-09-06T12:13:00Z">
              <w:tcPr>
                <w:tcW w:w="950" w:type="dxa"/>
                <w:tcBorders>
                  <w:top w:val="nil"/>
                  <w:left w:val="nil"/>
                  <w:bottom w:val="nil"/>
                  <w:right w:val="nil"/>
                </w:tcBorders>
                <w:shd w:val="clear" w:color="auto" w:fill="auto"/>
                <w:noWrap/>
                <w:vAlign w:val="bottom"/>
                <w:hideMark/>
              </w:tcPr>
            </w:tcPrChange>
          </w:tcPr>
          <w:p w14:paraId="29A32779" w14:textId="5AC3EE41" w:rsidR="003F1382" w:rsidRPr="003F1382" w:rsidDel="00067692" w:rsidRDefault="003F1382" w:rsidP="003F1382">
            <w:pPr>
              <w:spacing w:after="0" w:line="240" w:lineRule="auto"/>
              <w:jc w:val="right"/>
              <w:rPr>
                <w:ins w:id="10150" w:author="Huang T  Dr (Surrey Business Schl)" w:date="2018-09-06T12:12:00Z"/>
                <w:del w:id="10151" w:author="韬 黄" w:date="2018-09-27T17:51:00Z"/>
                <w:rFonts w:eastAsia="Times New Roman" w:cs="Times New Roman"/>
                <w:color w:val="000000"/>
                <w:sz w:val="22"/>
                <w:szCs w:val="20"/>
                <w:rPrChange w:id="10152" w:author="Huang T  Dr (Surrey Business Schl)" w:date="2018-09-06T12:12:00Z">
                  <w:rPr>
                    <w:ins w:id="10153" w:author="Huang T  Dr (Surrey Business Schl)" w:date="2018-09-06T12:12:00Z"/>
                    <w:del w:id="10154" w:author="韬 黄" w:date="2018-09-27T17:51:00Z"/>
                    <w:rFonts w:ascii="Calibri" w:eastAsia="Times New Roman" w:hAnsi="Calibri" w:cs="Times New Roman"/>
                    <w:color w:val="000000"/>
                    <w:sz w:val="22"/>
                  </w:rPr>
                </w:rPrChange>
              </w:rPr>
            </w:pPr>
            <w:ins w:id="10155" w:author="Huang T  Dr (Surrey Business Schl)" w:date="2018-09-06T12:12:00Z">
              <w:del w:id="10156" w:author="韬 黄" w:date="2018-09-27T17:51:00Z">
                <w:r w:rsidRPr="003F1382" w:rsidDel="00067692">
                  <w:rPr>
                    <w:rFonts w:eastAsia="Times New Roman" w:cs="Times New Roman"/>
                    <w:color w:val="000000"/>
                    <w:sz w:val="22"/>
                    <w:szCs w:val="20"/>
                    <w:rPrChange w:id="10157" w:author="Huang T  Dr (Surrey Business Schl)" w:date="2018-09-06T12:12:00Z">
                      <w:rPr>
                        <w:rFonts w:ascii="Calibri" w:eastAsia="Times New Roman" w:hAnsi="Calibri" w:cs="Times New Roman"/>
                        <w:color w:val="000000"/>
                        <w:sz w:val="22"/>
                      </w:rPr>
                    </w:rPrChange>
                  </w:rPr>
                  <w:delText>39.70%</w:delText>
                </w:r>
              </w:del>
            </w:ins>
          </w:p>
        </w:tc>
        <w:tc>
          <w:tcPr>
            <w:tcW w:w="828" w:type="dxa"/>
            <w:tcBorders>
              <w:top w:val="nil"/>
              <w:left w:val="nil"/>
              <w:bottom w:val="nil"/>
              <w:right w:val="nil"/>
            </w:tcBorders>
            <w:shd w:val="clear" w:color="auto" w:fill="auto"/>
            <w:noWrap/>
            <w:vAlign w:val="bottom"/>
            <w:hideMark/>
            <w:tcPrChange w:id="10158" w:author="Huang T  Dr (Surrey Business Schl)" w:date="2018-09-06T12:13:00Z">
              <w:tcPr>
                <w:tcW w:w="828" w:type="dxa"/>
                <w:tcBorders>
                  <w:top w:val="nil"/>
                  <w:left w:val="nil"/>
                  <w:bottom w:val="nil"/>
                  <w:right w:val="nil"/>
                </w:tcBorders>
                <w:shd w:val="clear" w:color="auto" w:fill="auto"/>
                <w:noWrap/>
                <w:vAlign w:val="bottom"/>
                <w:hideMark/>
              </w:tcPr>
            </w:tcPrChange>
          </w:tcPr>
          <w:p w14:paraId="732E059A" w14:textId="29981C71" w:rsidR="003F1382" w:rsidRPr="003F1382" w:rsidDel="00067692" w:rsidRDefault="003F1382" w:rsidP="003F1382">
            <w:pPr>
              <w:spacing w:after="0" w:line="240" w:lineRule="auto"/>
              <w:jc w:val="right"/>
              <w:rPr>
                <w:ins w:id="10159" w:author="Huang T  Dr (Surrey Business Schl)" w:date="2018-09-06T12:12:00Z"/>
                <w:del w:id="10160" w:author="韬 黄" w:date="2018-09-27T17:51:00Z"/>
                <w:rFonts w:eastAsia="Times New Roman" w:cs="Times New Roman"/>
                <w:color w:val="000000"/>
                <w:sz w:val="22"/>
                <w:szCs w:val="20"/>
                <w:rPrChange w:id="10161" w:author="Huang T  Dr (Surrey Business Schl)" w:date="2018-09-06T12:12:00Z">
                  <w:rPr>
                    <w:ins w:id="10162" w:author="Huang T  Dr (Surrey Business Schl)" w:date="2018-09-06T12:12:00Z"/>
                    <w:del w:id="10163" w:author="韬 黄" w:date="2018-09-27T17:51:00Z"/>
                    <w:rFonts w:ascii="Calibri" w:eastAsia="Times New Roman" w:hAnsi="Calibri" w:cs="Times New Roman"/>
                    <w:color w:val="000000"/>
                    <w:sz w:val="22"/>
                  </w:rPr>
                </w:rPrChange>
              </w:rPr>
            </w:pPr>
            <w:ins w:id="10164" w:author="Huang T  Dr (Surrey Business Schl)" w:date="2018-09-06T12:12:00Z">
              <w:del w:id="10165" w:author="韬 黄" w:date="2018-09-27T17:51:00Z">
                <w:r w:rsidRPr="003F1382" w:rsidDel="00067692">
                  <w:rPr>
                    <w:rFonts w:eastAsia="Times New Roman" w:cs="Times New Roman"/>
                    <w:color w:val="000000"/>
                    <w:sz w:val="22"/>
                    <w:szCs w:val="20"/>
                    <w:rPrChange w:id="10166" w:author="Huang T  Dr (Surrey Business Schl)" w:date="2018-09-06T12:12:00Z">
                      <w:rPr>
                        <w:rFonts w:ascii="Calibri" w:eastAsia="Times New Roman" w:hAnsi="Calibri" w:cs="Times New Roman"/>
                        <w:color w:val="000000"/>
                        <w:sz w:val="22"/>
                      </w:rPr>
                    </w:rPrChange>
                  </w:rPr>
                  <w:delText>0.6042</w:delText>
                </w:r>
              </w:del>
            </w:ins>
          </w:p>
        </w:tc>
        <w:tc>
          <w:tcPr>
            <w:tcW w:w="1089" w:type="dxa"/>
            <w:tcBorders>
              <w:top w:val="nil"/>
              <w:left w:val="nil"/>
              <w:bottom w:val="nil"/>
              <w:right w:val="nil"/>
            </w:tcBorders>
            <w:shd w:val="clear" w:color="auto" w:fill="auto"/>
            <w:noWrap/>
            <w:vAlign w:val="bottom"/>
            <w:hideMark/>
            <w:tcPrChange w:id="10167" w:author="Huang T  Dr (Surrey Business Schl)" w:date="2018-09-06T12:13:00Z">
              <w:tcPr>
                <w:tcW w:w="1390" w:type="dxa"/>
                <w:tcBorders>
                  <w:top w:val="nil"/>
                  <w:left w:val="nil"/>
                  <w:bottom w:val="nil"/>
                  <w:right w:val="nil"/>
                </w:tcBorders>
                <w:shd w:val="clear" w:color="auto" w:fill="auto"/>
                <w:noWrap/>
                <w:vAlign w:val="bottom"/>
                <w:hideMark/>
              </w:tcPr>
            </w:tcPrChange>
          </w:tcPr>
          <w:p w14:paraId="4799CB13" w14:textId="4B87D2F2" w:rsidR="003F1382" w:rsidRPr="00D34982" w:rsidDel="00067692" w:rsidRDefault="003F1382" w:rsidP="003F1382">
            <w:pPr>
              <w:spacing w:after="0" w:line="240" w:lineRule="auto"/>
              <w:jc w:val="right"/>
              <w:rPr>
                <w:ins w:id="10168" w:author="Huang T  Dr (Surrey Business Schl)" w:date="2018-09-06T12:12:00Z"/>
                <w:del w:id="10169" w:author="韬 黄" w:date="2018-09-27T17:51:00Z"/>
                <w:rFonts w:eastAsia="Times New Roman" w:cs="Times New Roman"/>
                <w:b/>
                <w:color w:val="000000"/>
                <w:sz w:val="22"/>
                <w:szCs w:val="20"/>
                <w:rPrChange w:id="10170" w:author="Huang T  Dr (Surrey Business Schl)" w:date="2018-09-06T12:15:00Z">
                  <w:rPr>
                    <w:ins w:id="10171" w:author="Huang T  Dr (Surrey Business Schl)" w:date="2018-09-06T12:12:00Z"/>
                    <w:del w:id="10172" w:author="韬 黄" w:date="2018-09-27T17:51:00Z"/>
                    <w:rFonts w:ascii="Calibri" w:eastAsia="Times New Roman" w:hAnsi="Calibri" w:cs="Times New Roman"/>
                    <w:color w:val="000000"/>
                    <w:sz w:val="22"/>
                  </w:rPr>
                </w:rPrChange>
              </w:rPr>
            </w:pPr>
            <w:ins w:id="10173" w:author="Huang T  Dr (Surrey Business Schl)" w:date="2018-09-06T12:12:00Z">
              <w:del w:id="10174" w:author="韬 黄" w:date="2018-09-27T17:51:00Z">
                <w:r w:rsidRPr="00D34982" w:rsidDel="00067692">
                  <w:rPr>
                    <w:rFonts w:eastAsia="Times New Roman" w:cs="Times New Roman"/>
                    <w:b/>
                    <w:color w:val="000000"/>
                    <w:sz w:val="22"/>
                    <w:szCs w:val="20"/>
                    <w:rPrChange w:id="10175" w:author="Huang T  Dr (Surrey Business Schl)" w:date="2018-09-06T12:15:00Z">
                      <w:rPr>
                        <w:rFonts w:ascii="Calibri" w:eastAsia="Times New Roman" w:hAnsi="Calibri" w:cs="Times New Roman"/>
                        <w:color w:val="000000"/>
                        <w:sz w:val="22"/>
                      </w:rPr>
                    </w:rPrChange>
                  </w:rPr>
                  <w:delText>0.9964</w:delText>
                </w:r>
              </w:del>
            </w:ins>
          </w:p>
        </w:tc>
        <w:tc>
          <w:tcPr>
            <w:tcW w:w="669" w:type="dxa"/>
            <w:tcBorders>
              <w:top w:val="nil"/>
              <w:left w:val="nil"/>
              <w:bottom w:val="nil"/>
              <w:right w:val="nil"/>
            </w:tcBorders>
            <w:shd w:val="clear" w:color="auto" w:fill="auto"/>
            <w:noWrap/>
            <w:vAlign w:val="bottom"/>
            <w:hideMark/>
            <w:tcPrChange w:id="10176" w:author="Huang T  Dr (Surrey Business Schl)" w:date="2018-09-06T12:13:00Z">
              <w:tcPr>
                <w:tcW w:w="669" w:type="dxa"/>
                <w:tcBorders>
                  <w:top w:val="nil"/>
                  <w:left w:val="nil"/>
                  <w:bottom w:val="nil"/>
                  <w:right w:val="nil"/>
                </w:tcBorders>
                <w:shd w:val="clear" w:color="auto" w:fill="auto"/>
                <w:noWrap/>
                <w:vAlign w:val="bottom"/>
                <w:hideMark/>
              </w:tcPr>
            </w:tcPrChange>
          </w:tcPr>
          <w:p w14:paraId="7210618E" w14:textId="34B47B16" w:rsidR="003F1382" w:rsidRPr="003F1382" w:rsidDel="00067692" w:rsidRDefault="003F1382" w:rsidP="003F1382">
            <w:pPr>
              <w:spacing w:after="0" w:line="240" w:lineRule="auto"/>
              <w:jc w:val="right"/>
              <w:rPr>
                <w:ins w:id="10177" w:author="Huang T  Dr (Surrey Business Schl)" w:date="2018-09-06T12:12:00Z"/>
                <w:del w:id="10178" w:author="韬 黄" w:date="2018-09-27T17:51:00Z"/>
                <w:rFonts w:eastAsia="Times New Roman" w:cs="Times New Roman"/>
                <w:color w:val="000000"/>
                <w:sz w:val="22"/>
                <w:szCs w:val="20"/>
                <w:rPrChange w:id="10179" w:author="Huang T  Dr (Surrey Business Schl)" w:date="2018-09-06T12:12:00Z">
                  <w:rPr>
                    <w:ins w:id="10180" w:author="Huang T  Dr (Surrey Business Schl)" w:date="2018-09-06T12:12:00Z"/>
                    <w:del w:id="10181" w:author="韬 黄" w:date="2018-09-27T17:51:00Z"/>
                    <w:rFonts w:ascii="Calibri" w:eastAsia="Times New Roman" w:hAnsi="Calibri" w:cs="Times New Roman"/>
                    <w:color w:val="000000"/>
                    <w:sz w:val="22"/>
                  </w:rPr>
                </w:rPrChange>
              </w:rPr>
            </w:pPr>
            <w:ins w:id="10182" w:author="Huang T  Dr (Surrey Business Schl)" w:date="2018-09-06T12:12:00Z">
              <w:del w:id="10183" w:author="韬 黄" w:date="2018-09-27T17:51:00Z">
                <w:r w:rsidRPr="003F1382" w:rsidDel="00067692">
                  <w:rPr>
                    <w:rFonts w:eastAsia="Times New Roman" w:cs="Times New Roman"/>
                    <w:color w:val="000000"/>
                    <w:sz w:val="22"/>
                    <w:szCs w:val="20"/>
                    <w:rPrChange w:id="10184" w:author="Huang T  Dr (Surrey Business Schl)" w:date="2018-09-06T12:12:00Z">
                      <w:rPr>
                        <w:rFonts w:ascii="Calibri" w:eastAsia="Times New Roman" w:hAnsi="Calibri" w:cs="Times New Roman"/>
                        <w:color w:val="000000"/>
                        <w:sz w:val="22"/>
                      </w:rPr>
                    </w:rPrChange>
                  </w:rPr>
                  <w:delText>584</w:delText>
                </w:r>
              </w:del>
            </w:ins>
          </w:p>
        </w:tc>
      </w:tr>
      <w:tr w:rsidR="003F1382" w:rsidRPr="003F1382" w:rsidDel="00067692" w14:paraId="21927D40" w14:textId="45D91B7F" w:rsidTr="00D34982">
        <w:tblPrEx>
          <w:tblPrExChange w:id="10185" w:author="Huang T  Dr (Surrey Business Schl)" w:date="2018-09-06T12:13:00Z">
            <w:tblPrEx>
              <w:tblW w:w="16889" w:type="dxa"/>
            </w:tblPrEx>
          </w:tblPrExChange>
        </w:tblPrEx>
        <w:trPr>
          <w:trHeight w:val="113"/>
          <w:ins w:id="10186" w:author="Huang T  Dr (Surrey Business Schl)" w:date="2018-09-06T12:12:00Z"/>
          <w:del w:id="10187" w:author="韬 黄" w:date="2018-09-27T17:51:00Z"/>
          <w:trPrChange w:id="10188"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10189" w:author="Huang T  Dr (Surrey Business Schl)" w:date="2018-09-06T12:13:00Z">
              <w:tcPr>
                <w:tcW w:w="1843" w:type="dxa"/>
                <w:tcBorders>
                  <w:top w:val="nil"/>
                  <w:left w:val="nil"/>
                  <w:bottom w:val="nil"/>
                  <w:right w:val="nil"/>
                </w:tcBorders>
                <w:shd w:val="clear" w:color="auto" w:fill="auto"/>
                <w:noWrap/>
                <w:vAlign w:val="bottom"/>
                <w:hideMark/>
              </w:tcPr>
            </w:tcPrChange>
          </w:tcPr>
          <w:p w14:paraId="100FC8D3" w14:textId="39093833" w:rsidR="003F1382" w:rsidRPr="003F1382" w:rsidDel="00067692" w:rsidRDefault="003F1382" w:rsidP="003F1382">
            <w:pPr>
              <w:spacing w:after="0" w:line="240" w:lineRule="auto"/>
              <w:rPr>
                <w:ins w:id="10190" w:author="Huang T  Dr (Surrey Business Schl)" w:date="2018-09-06T12:12:00Z"/>
                <w:del w:id="10191" w:author="韬 黄" w:date="2018-09-27T17:51:00Z"/>
                <w:rFonts w:eastAsia="Times New Roman" w:cs="Times New Roman"/>
                <w:color w:val="000000"/>
                <w:sz w:val="22"/>
                <w:szCs w:val="20"/>
                <w:rPrChange w:id="10192" w:author="Huang T  Dr (Surrey Business Schl)" w:date="2018-09-06T12:12:00Z">
                  <w:rPr>
                    <w:ins w:id="10193" w:author="Huang T  Dr (Surrey Business Schl)" w:date="2018-09-06T12:12:00Z"/>
                    <w:del w:id="10194" w:author="韬 黄" w:date="2018-09-27T17:51:00Z"/>
                    <w:rFonts w:ascii="Calibri" w:eastAsia="Times New Roman" w:hAnsi="Calibri" w:cs="Times New Roman"/>
                    <w:color w:val="000000"/>
                    <w:sz w:val="22"/>
                  </w:rPr>
                </w:rPrChange>
              </w:rPr>
            </w:pPr>
            <w:ins w:id="10195" w:author="Huang T  Dr (Surrey Business Schl)" w:date="2018-09-06T12:12:00Z">
              <w:del w:id="10196" w:author="韬 黄" w:date="2018-09-27T17:51:00Z">
                <w:r w:rsidRPr="003F1382" w:rsidDel="00067692">
                  <w:rPr>
                    <w:rFonts w:eastAsia="Times New Roman" w:cs="Times New Roman"/>
                    <w:color w:val="000000"/>
                    <w:sz w:val="22"/>
                    <w:szCs w:val="20"/>
                    <w:rPrChange w:id="10197" w:author="Huang T  Dr (Surrey Business Schl)" w:date="2018-09-06T12:12:00Z">
                      <w:rPr>
                        <w:rFonts w:ascii="Calibri" w:eastAsia="Times New Roman" w:hAnsi="Calibri" w:cs="Times New Roman"/>
                        <w:color w:val="000000"/>
                        <w:sz w:val="22"/>
                      </w:rPr>
                    </w:rPrChange>
                  </w:rPr>
                  <w:delText>ADL-own-IC</w:delText>
                </w:r>
              </w:del>
            </w:ins>
          </w:p>
        </w:tc>
        <w:tc>
          <w:tcPr>
            <w:tcW w:w="931" w:type="dxa"/>
            <w:tcBorders>
              <w:top w:val="nil"/>
              <w:left w:val="nil"/>
              <w:bottom w:val="nil"/>
              <w:right w:val="nil"/>
            </w:tcBorders>
            <w:shd w:val="clear" w:color="auto" w:fill="auto"/>
            <w:noWrap/>
            <w:vAlign w:val="bottom"/>
            <w:hideMark/>
            <w:tcPrChange w:id="10198" w:author="Huang T  Dr (Surrey Business Schl)" w:date="2018-09-06T12:13:00Z">
              <w:tcPr>
                <w:tcW w:w="567" w:type="dxa"/>
                <w:tcBorders>
                  <w:top w:val="nil"/>
                  <w:left w:val="nil"/>
                  <w:bottom w:val="nil"/>
                  <w:right w:val="nil"/>
                </w:tcBorders>
                <w:shd w:val="clear" w:color="auto" w:fill="auto"/>
                <w:noWrap/>
                <w:vAlign w:val="bottom"/>
                <w:hideMark/>
              </w:tcPr>
            </w:tcPrChange>
          </w:tcPr>
          <w:p w14:paraId="4897F854" w14:textId="31BDDEAF" w:rsidR="003F1382" w:rsidRPr="003F1382" w:rsidDel="00067692" w:rsidRDefault="003F1382" w:rsidP="003F1382">
            <w:pPr>
              <w:spacing w:after="0" w:line="240" w:lineRule="auto"/>
              <w:jc w:val="right"/>
              <w:rPr>
                <w:ins w:id="10199" w:author="Huang T  Dr (Surrey Business Schl)" w:date="2018-09-06T12:12:00Z"/>
                <w:del w:id="10200" w:author="韬 黄" w:date="2018-09-27T17:51:00Z"/>
                <w:rFonts w:eastAsia="Times New Roman" w:cs="Times New Roman"/>
                <w:color w:val="000000"/>
                <w:sz w:val="22"/>
                <w:szCs w:val="20"/>
                <w:rPrChange w:id="10201" w:author="Huang T  Dr (Surrey Business Schl)" w:date="2018-09-06T12:12:00Z">
                  <w:rPr>
                    <w:ins w:id="10202" w:author="Huang T  Dr (Surrey Business Schl)" w:date="2018-09-06T12:12:00Z"/>
                    <w:del w:id="10203" w:author="韬 黄" w:date="2018-09-27T17:51:00Z"/>
                    <w:rFonts w:ascii="Calibri" w:eastAsia="Times New Roman" w:hAnsi="Calibri" w:cs="Times New Roman"/>
                    <w:color w:val="000000"/>
                    <w:sz w:val="22"/>
                  </w:rPr>
                </w:rPrChange>
              </w:rPr>
            </w:pPr>
            <w:ins w:id="10204" w:author="Huang T  Dr (Surrey Business Schl)" w:date="2018-09-06T12:12:00Z">
              <w:del w:id="10205" w:author="韬 黄" w:date="2018-09-27T17:51:00Z">
                <w:r w:rsidRPr="003F1382" w:rsidDel="00067692">
                  <w:rPr>
                    <w:rFonts w:eastAsia="Times New Roman" w:cs="Times New Roman"/>
                    <w:color w:val="000000"/>
                    <w:sz w:val="22"/>
                    <w:szCs w:val="20"/>
                    <w:rPrChange w:id="10206" w:author="Huang T  Dr (Surrey Business Schl)" w:date="2018-09-06T12:12:00Z">
                      <w:rPr>
                        <w:rFonts w:ascii="Calibri" w:eastAsia="Times New Roman" w:hAnsi="Calibri" w:cs="Times New Roman"/>
                        <w:color w:val="000000"/>
                        <w:sz w:val="22"/>
                      </w:rPr>
                    </w:rPrChange>
                  </w:rPr>
                  <w:delText>69.621</w:delText>
                </w:r>
              </w:del>
            </w:ins>
          </w:p>
        </w:tc>
        <w:tc>
          <w:tcPr>
            <w:tcW w:w="950" w:type="dxa"/>
            <w:tcBorders>
              <w:top w:val="nil"/>
              <w:left w:val="nil"/>
              <w:bottom w:val="nil"/>
              <w:right w:val="nil"/>
            </w:tcBorders>
            <w:shd w:val="clear" w:color="auto" w:fill="auto"/>
            <w:noWrap/>
            <w:vAlign w:val="bottom"/>
            <w:hideMark/>
            <w:tcPrChange w:id="10207" w:author="Huang T  Dr (Surrey Business Schl)" w:date="2018-09-06T12:13:00Z">
              <w:tcPr>
                <w:tcW w:w="950" w:type="dxa"/>
                <w:tcBorders>
                  <w:top w:val="nil"/>
                  <w:left w:val="nil"/>
                  <w:bottom w:val="nil"/>
                  <w:right w:val="nil"/>
                </w:tcBorders>
                <w:shd w:val="clear" w:color="auto" w:fill="auto"/>
                <w:noWrap/>
                <w:vAlign w:val="bottom"/>
                <w:hideMark/>
              </w:tcPr>
            </w:tcPrChange>
          </w:tcPr>
          <w:p w14:paraId="091E98C5" w14:textId="5C14B777" w:rsidR="003F1382" w:rsidRPr="003F1382" w:rsidDel="00067692" w:rsidRDefault="003F1382" w:rsidP="003F1382">
            <w:pPr>
              <w:spacing w:after="0" w:line="240" w:lineRule="auto"/>
              <w:jc w:val="right"/>
              <w:rPr>
                <w:ins w:id="10208" w:author="Huang T  Dr (Surrey Business Schl)" w:date="2018-09-06T12:12:00Z"/>
                <w:del w:id="10209" w:author="韬 黄" w:date="2018-09-27T17:51:00Z"/>
                <w:rFonts w:eastAsia="Times New Roman" w:cs="Times New Roman"/>
                <w:color w:val="000000"/>
                <w:sz w:val="22"/>
                <w:szCs w:val="20"/>
                <w:rPrChange w:id="10210" w:author="Huang T  Dr (Surrey Business Schl)" w:date="2018-09-06T12:12:00Z">
                  <w:rPr>
                    <w:ins w:id="10211" w:author="Huang T  Dr (Surrey Business Schl)" w:date="2018-09-06T12:12:00Z"/>
                    <w:del w:id="10212" w:author="韬 黄" w:date="2018-09-27T17:51:00Z"/>
                    <w:rFonts w:ascii="Calibri" w:eastAsia="Times New Roman" w:hAnsi="Calibri" w:cs="Times New Roman"/>
                    <w:color w:val="000000"/>
                    <w:sz w:val="22"/>
                  </w:rPr>
                </w:rPrChange>
              </w:rPr>
            </w:pPr>
            <w:ins w:id="10213" w:author="Huang T  Dr (Surrey Business Schl)" w:date="2018-09-06T12:12:00Z">
              <w:del w:id="10214" w:author="韬 黄" w:date="2018-09-27T17:51:00Z">
                <w:r w:rsidRPr="003F1382" w:rsidDel="00067692">
                  <w:rPr>
                    <w:rFonts w:eastAsia="Times New Roman" w:cs="Times New Roman"/>
                    <w:color w:val="000000"/>
                    <w:sz w:val="22"/>
                    <w:szCs w:val="20"/>
                    <w:rPrChange w:id="10215" w:author="Huang T  Dr (Surrey Business Schl)" w:date="2018-09-06T12:12:00Z">
                      <w:rPr>
                        <w:rFonts w:ascii="Calibri" w:eastAsia="Times New Roman" w:hAnsi="Calibri" w:cs="Times New Roman"/>
                        <w:color w:val="000000"/>
                        <w:sz w:val="22"/>
                      </w:rPr>
                    </w:rPrChange>
                  </w:rPr>
                  <w:delText>47.98%</w:delText>
                </w:r>
              </w:del>
            </w:ins>
          </w:p>
        </w:tc>
        <w:tc>
          <w:tcPr>
            <w:tcW w:w="828" w:type="dxa"/>
            <w:tcBorders>
              <w:top w:val="nil"/>
              <w:left w:val="nil"/>
              <w:bottom w:val="nil"/>
              <w:right w:val="nil"/>
            </w:tcBorders>
            <w:shd w:val="clear" w:color="auto" w:fill="auto"/>
            <w:noWrap/>
            <w:vAlign w:val="bottom"/>
            <w:hideMark/>
            <w:tcPrChange w:id="10216" w:author="Huang T  Dr (Surrey Business Schl)" w:date="2018-09-06T12:13:00Z">
              <w:tcPr>
                <w:tcW w:w="828" w:type="dxa"/>
                <w:tcBorders>
                  <w:top w:val="nil"/>
                  <w:left w:val="nil"/>
                  <w:bottom w:val="nil"/>
                  <w:right w:val="nil"/>
                </w:tcBorders>
                <w:shd w:val="clear" w:color="auto" w:fill="auto"/>
                <w:noWrap/>
                <w:vAlign w:val="bottom"/>
                <w:hideMark/>
              </w:tcPr>
            </w:tcPrChange>
          </w:tcPr>
          <w:p w14:paraId="75D76068" w14:textId="21CF2C8B" w:rsidR="003F1382" w:rsidRPr="003F1382" w:rsidDel="00067692" w:rsidRDefault="003F1382" w:rsidP="003F1382">
            <w:pPr>
              <w:spacing w:after="0" w:line="240" w:lineRule="auto"/>
              <w:jc w:val="right"/>
              <w:rPr>
                <w:ins w:id="10217" w:author="Huang T  Dr (Surrey Business Schl)" w:date="2018-09-06T12:12:00Z"/>
                <w:del w:id="10218" w:author="韬 黄" w:date="2018-09-27T17:51:00Z"/>
                <w:rFonts w:eastAsia="Times New Roman" w:cs="Times New Roman"/>
                <w:color w:val="000000"/>
                <w:sz w:val="22"/>
                <w:szCs w:val="20"/>
                <w:rPrChange w:id="10219" w:author="Huang T  Dr (Surrey Business Schl)" w:date="2018-09-06T12:12:00Z">
                  <w:rPr>
                    <w:ins w:id="10220" w:author="Huang T  Dr (Surrey Business Schl)" w:date="2018-09-06T12:12:00Z"/>
                    <w:del w:id="10221" w:author="韬 黄" w:date="2018-09-27T17:51:00Z"/>
                    <w:rFonts w:ascii="Calibri" w:eastAsia="Times New Roman" w:hAnsi="Calibri" w:cs="Times New Roman"/>
                    <w:color w:val="000000"/>
                    <w:sz w:val="22"/>
                  </w:rPr>
                </w:rPrChange>
              </w:rPr>
            </w:pPr>
            <w:ins w:id="10222" w:author="Huang T  Dr (Surrey Business Schl)" w:date="2018-09-06T12:12:00Z">
              <w:del w:id="10223" w:author="韬 黄" w:date="2018-09-27T17:51:00Z">
                <w:r w:rsidRPr="003F1382" w:rsidDel="00067692">
                  <w:rPr>
                    <w:rFonts w:eastAsia="Times New Roman" w:cs="Times New Roman"/>
                    <w:color w:val="000000"/>
                    <w:sz w:val="22"/>
                    <w:szCs w:val="20"/>
                    <w:rPrChange w:id="10224" w:author="Huang T  Dr (Surrey Business Schl)" w:date="2018-09-06T12:12:00Z">
                      <w:rPr>
                        <w:rFonts w:ascii="Calibri" w:eastAsia="Times New Roman" w:hAnsi="Calibri" w:cs="Times New Roman"/>
                        <w:color w:val="000000"/>
                        <w:sz w:val="22"/>
                      </w:rPr>
                    </w:rPrChange>
                  </w:rPr>
                  <w:delText>1.3524</w:delText>
                </w:r>
              </w:del>
            </w:ins>
          </w:p>
        </w:tc>
        <w:tc>
          <w:tcPr>
            <w:tcW w:w="1390" w:type="dxa"/>
            <w:tcBorders>
              <w:top w:val="nil"/>
              <w:left w:val="nil"/>
              <w:bottom w:val="nil"/>
              <w:right w:val="nil"/>
            </w:tcBorders>
            <w:shd w:val="clear" w:color="auto" w:fill="auto"/>
            <w:noWrap/>
            <w:vAlign w:val="bottom"/>
            <w:hideMark/>
            <w:tcPrChange w:id="10225" w:author="Huang T  Dr (Surrey Business Schl)" w:date="2018-09-06T12:13:00Z">
              <w:tcPr>
                <w:tcW w:w="1390" w:type="dxa"/>
                <w:tcBorders>
                  <w:top w:val="nil"/>
                  <w:left w:val="nil"/>
                  <w:bottom w:val="nil"/>
                  <w:right w:val="nil"/>
                </w:tcBorders>
                <w:shd w:val="clear" w:color="auto" w:fill="auto"/>
                <w:noWrap/>
                <w:vAlign w:val="bottom"/>
                <w:hideMark/>
              </w:tcPr>
            </w:tcPrChange>
          </w:tcPr>
          <w:p w14:paraId="629A6160" w14:textId="23ECA1F2" w:rsidR="003F1382" w:rsidRPr="003F1382" w:rsidDel="00067692" w:rsidRDefault="003F1382" w:rsidP="003F1382">
            <w:pPr>
              <w:spacing w:after="0" w:line="240" w:lineRule="auto"/>
              <w:jc w:val="right"/>
              <w:rPr>
                <w:ins w:id="10226" w:author="Huang T  Dr (Surrey Business Schl)" w:date="2018-09-06T12:12:00Z"/>
                <w:del w:id="10227" w:author="韬 黄" w:date="2018-09-27T17:51:00Z"/>
                <w:rFonts w:eastAsia="Times New Roman" w:cs="Times New Roman"/>
                <w:color w:val="000000"/>
                <w:sz w:val="22"/>
                <w:szCs w:val="20"/>
                <w:rPrChange w:id="10228" w:author="Huang T  Dr (Surrey Business Schl)" w:date="2018-09-06T12:12:00Z">
                  <w:rPr>
                    <w:ins w:id="10229" w:author="Huang T  Dr (Surrey Business Schl)" w:date="2018-09-06T12:12:00Z"/>
                    <w:del w:id="10230" w:author="韬 黄" w:date="2018-09-27T17:51:00Z"/>
                    <w:rFonts w:ascii="Calibri" w:eastAsia="Times New Roman" w:hAnsi="Calibri" w:cs="Times New Roman"/>
                    <w:color w:val="000000"/>
                    <w:sz w:val="22"/>
                  </w:rPr>
                </w:rPrChange>
              </w:rPr>
            </w:pPr>
            <w:ins w:id="10231" w:author="Huang T  Dr (Surrey Business Schl)" w:date="2018-09-06T12:12:00Z">
              <w:del w:id="10232" w:author="韬 黄" w:date="2018-09-27T17:51:00Z">
                <w:r w:rsidRPr="003F1382" w:rsidDel="00067692">
                  <w:rPr>
                    <w:rFonts w:eastAsia="Times New Roman" w:cs="Times New Roman"/>
                    <w:color w:val="000000"/>
                    <w:sz w:val="22"/>
                    <w:szCs w:val="20"/>
                    <w:rPrChange w:id="10233" w:author="Huang T  Dr (Surrey Business Schl)" w:date="2018-09-06T12:12:00Z">
                      <w:rPr>
                        <w:rFonts w:ascii="Calibri" w:eastAsia="Times New Roman" w:hAnsi="Calibri" w:cs="Times New Roman"/>
                        <w:color w:val="000000"/>
                        <w:sz w:val="22"/>
                      </w:rPr>
                    </w:rPrChange>
                  </w:rPr>
                  <w:delText>1.0194</w:delText>
                </w:r>
              </w:del>
            </w:ins>
          </w:p>
        </w:tc>
        <w:tc>
          <w:tcPr>
            <w:tcW w:w="931" w:type="dxa"/>
            <w:tcBorders>
              <w:top w:val="nil"/>
              <w:left w:val="nil"/>
              <w:bottom w:val="nil"/>
              <w:right w:val="nil"/>
            </w:tcBorders>
            <w:shd w:val="clear" w:color="auto" w:fill="auto"/>
            <w:noWrap/>
            <w:vAlign w:val="bottom"/>
            <w:hideMark/>
            <w:tcPrChange w:id="10234"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579699C8" w14:textId="480D8566" w:rsidR="003F1382" w:rsidRPr="003F1382" w:rsidDel="00067692" w:rsidRDefault="003F1382" w:rsidP="003F1382">
            <w:pPr>
              <w:spacing w:after="0" w:line="240" w:lineRule="auto"/>
              <w:jc w:val="right"/>
              <w:rPr>
                <w:ins w:id="10235" w:author="Huang T  Dr (Surrey Business Schl)" w:date="2018-09-06T12:12:00Z"/>
                <w:del w:id="10236" w:author="韬 黄" w:date="2018-09-27T17:51:00Z"/>
                <w:rFonts w:eastAsia="Times New Roman" w:cs="Times New Roman"/>
                <w:color w:val="000000"/>
                <w:sz w:val="22"/>
                <w:szCs w:val="20"/>
                <w:rPrChange w:id="10237" w:author="Huang T  Dr (Surrey Business Schl)" w:date="2018-09-06T12:12:00Z">
                  <w:rPr>
                    <w:ins w:id="10238" w:author="Huang T  Dr (Surrey Business Schl)" w:date="2018-09-06T12:12:00Z"/>
                    <w:del w:id="10239" w:author="韬 黄" w:date="2018-09-27T17:51:00Z"/>
                    <w:rFonts w:ascii="Calibri" w:eastAsia="Times New Roman" w:hAnsi="Calibri" w:cs="Times New Roman"/>
                    <w:color w:val="000000"/>
                    <w:sz w:val="22"/>
                  </w:rPr>
                </w:rPrChange>
              </w:rPr>
            </w:pPr>
            <w:ins w:id="10240" w:author="Huang T  Dr (Surrey Business Schl)" w:date="2018-09-06T12:12:00Z">
              <w:del w:id="10241" w:author="韬 黄" w:date="2018-09-27T17:51:00Z">
                <w:r w:rsidRPr="003F1382" w:rsidDel="00067692">
                  <w:rPr>
                    <w:rFonts w:eastAsia="Times New Roman" w:cs="Times New Roman"/>
                    <w:color w:val="000000"/>
                    <w:sz w:val="22"/>
                    <w:szCs w:val="20"/>
                    <w:rPrChange w:id="10242" w:author="Huang T  Dr (Surrey Business Schl)" w:date="2018-09-06T12:12:00Z">
                      <w:rPr>
                        <w:rFonts w:ascii="Calibri" w:eastAsia="Times New Roman" w:hAnsi="Calibri" w:cs="Times New Roman"/>
                        <w:color w:val="000000"/>
                        <w:sz w:val="22"/>
                      </w:rPr>
                    </w:rPrChange>
                  </w:rPr>
                  <w:delText>54,764</w:delText>
                </w:r>
              </w:del>
            </w:ins>
          </w:p>
        </w:tc>
        <w:tc>
          <w:tcPr>
            <w:tcW w:w="1740" w:type="dxa"/>
            <w:tcBorders>
              <w:top w:val="nil"/>
              <w:left w:val="single" w:sz="4" w:space="0" w:color="auto"/>
              <w:bottom w:val="nil"/>
              <w:right w:val="nil"/>
            </w:tcBorders>
            <w:shd w:val="clear" w:color="auto" w:fill="auto"/>
            <w:noWrap/>
            <w:vAlign w:val="bottom"/>
            <w:hideMark/>
            <w:tcPrChange w:id="10243"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47967BCD" w14:textId="49C374A5" w:rsidR="003F1382" w:rsidRPr="003F1382" w:rsidDel="00067692" w:rsidRDefault="003F1382" w:rsidP="003F1382">
            <w:pPr>
              <w:spacing w:after="0" w:line="240" w:lineRule="auto"/>
              <w:rPr>
                <w:ins w:id="10244" w:author="Huang T  Dr (Surrey Business Schl)" w:date="2018-09-06T12:12:00Z"/>
                <w:del w:id="10245" w:author="韬 黄" w:date="2018-09-27T17:51:00Z"/>
                <w:rFonts w:eastAsia="Times New Roman" w:cs="Times New Roman"/>
                <w:color w:val="000000"/>
                <w:sz w:val="22"/>
                <w:szCs w:val="20"/>
                <w:rPrChange w:id="10246" w:author="Huang T  Dr (Surrey Business Schl)" w:date="2018-09-06T12:12:00Z">
                  <w:rPr>
                    <w:ins w:id="10247" w:author="Huang T  Dr (Surrey Business Schl)" w:date="2018-09-06T12:12:00Z"/>
                    <w:del w:id="10248" w:author="韬 黄" w:date="2018-09-27T17:51:00Z"/>
                    <w:rFonts w:ascii="Calibri" w:eastAsia="Times New Roman" w:hAnsi="Calibri" w:cs="Times New Roman"/>
                    <w:color w:val="000000"/>
                    <w:sz w:val="22"/>
                  </w:rPr>
                </w:rPrChange>
              </w:rPr>
            </w:pPr>
            <w:ins w:id="10249" w:author="Huang T  Dr (Surrey Business Schl)" w:date="2018-09-06T12:12:00Z">
              <w:del w:id="10250" w:author="韬 黄" w:date="2018-09-27T17:51:00Z">
                <w:r w:rsidRPr="003F1382" w:rsidDel="00067692">
                  <w:rPr>
                    <w:rFonts w:eastAsia="Times New Roman" w:cs="Times New Roman"/>
                    <w:color w:val="000000"/>
                    <w:sz w:val="22"/>
                    <w:szCs w:val="20"/>
                    <w:rPrChange w:id="10251" w:author="Huang T  Dr (Surrey Business Schl)" w:date="2018-09-06T12:12:00Z">
                      <w:rPr>
                        <w:rFonts w:ascii="Calibri" w:eastAsia="Times New Roman" w:hAnsi="Calibri" w:cs="Times New Roman"/>
                        <w:color w:val="000000"/>
                        <w:sz w:val="22"/>
                      </w:rPr>
                    </w:rPrChange>
                  </w:rPr>
                  <w:delText>ADL-own-IC</w:delText>
                </w:r>
              </w:del>
            </w:ins>
          </w:p>
        </w:tc>
        <w:tc>
          <w:tcPr>
            <w:tcW w:w="711" w:type="dxa"/>
            <w:tcBorders>
              <w:top w:val="nil"/>
              <w:left w:val="nil"/>
              <w:bottom w:val="nil"/>
              <w:right w:val="nil"/>
            </w:tcBorders>
            <w:shd w:val="clear" w:color="auto" w:fill="auto"/>
            <w:noWrap/>
            <w:vAlign w:val="bottom"/>
            <w:hideMark/>
            <w:tcPrChange w:id="10252"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731841C2" w14:textId="6A5EA891" w:rsidR="003F1382" w:rsidRPr="003F1382" w:rsidDel="00067692" w:rsidRDefault="003F1382" w:rsidP="003F1382">
            <w:pPr>
              <w:spacing w:after="0" w:line="240" w:lineRule="auto"/>
              <w:jc w:val="right"/>
              <w:rPr>
                <w:ins w:id="10253" w:author="Huang T  Dr (Surrey Business Schl)" w:date="2018-09-06T12:12:00Z"/>
                <w:del w:id="10254" w:author="韬 黄" w:date="2018-09-27T17:51:00Z"/>
                <w:rFonts w:eastAsia="Times New Roman" w:cs="Times New Roman"/>
                <w:color w:val="000000"/>
                <w:sz w:val="22"/>
                <w:szCs w:val="20"/>
                <w:rPrChange w:id="10255" w:author="Huang T  Dr (Surrey Business Schl)" w:date="2018-09-06T12:12:00Z">
                  <w:rPr>
                    <w:ins w:id="10256" w:author="Huang T  Dr (Surrey Business Schl)" w:date="2018-09-06T12:12:00Z"/>
                    <w:del w:id="10257" w:author="韬 黄" w:date="2018-09-27T17:51:00Z"/>
                    <w:rFonts w:ascii="Calibri" w:eastAsia="Times New Roman" w:hAnsi="Calibri" w:cs="Times New Roman"/>
                    <w:color w:val="000000"/>
                    <w:sz w:val="22"/>
                  </w:rPr>
                </w:rPrChange>
              </w:rPr>
            </w:pPr>
            <w:ins w:id="10258" w:author="Huang T  Dr (Surrey Business Schl)" w:date="2018-09-06T12:12:00Z">
              <w:del w:id="10259" w:author="韬 黄" w:date="2018-09-27T17:51:00Z">
                <w:r w:rsidRPr="003F1382" w:rsidDel="00067692">
                  <w:rPr>
                    <w:rFonts w:eastAsia="Times New Roman" w:cs="Times New Roman"/>
                    <w:color w:val="000000"/>
                    <w:sz w:val="22"/>
                    <w:szCs w:val="20"/>
                    <w:rPrChange w:id="10260" w:author="Huang T  Dr (Surrey Business Schl)" w:date="2018-09-06T12:12:00Z">
                      <w:rPr>
                        <w:rFonts w:ascii="Calibri" w:eastAsia="Times New Roman" w:hAnsi="Calibri" w:cs="Times New Roman"/>
                        <w:color w:val="000000"/>
                        <w:sz w:val="22"/>
                      </w:rPr>
                    </w:rPrChange>
                  </w:rPr>
                  <w:delText>8.429</w:delText>
                </w:r>
              </w:del>
            </w:ins>
          </w:p>
        </w:tc>
        <w:tc>
          <w:tcPr>
            <w:tcW w:w="950" w:type="dxa"/>
            <w:tcBorders>
              <w:top w:val="nil"/>
              <w:left w:val="nil"/>
              <w:bottom w:val="nil"/>
              <w:right w:val="nil"/>
            </w:tcBorders>
            <w:shd w:val="clear" w:color="auto" w:fill="auto"/>
            <w:noWrap/>
            <w:vAlign w:val="bottom"/>
            <w:hideMark/>
            <w:tcPrChange w:id="10261" w:author="Huang T  Dr (Surrey Business Schl)" w:date="2018-09-06T12:13:00Z">
              <w:tcPr>
                <w:tcW w:w="950" w:type="dxa"/>
                <w:tcBorders>
                  <w:top w:val="nil"/>
                  <w:left w:val="nil"/>
                  <w:bottom w:val="nil"/>
                  <w:right w:val="nil"/>
                </w:tcBorders>
                <w:shd w:val="clear" w:color="auto" w:fill="auto"/>
                <w:noWrap/>
                <w:vAlign w:val="bottom"/>
                <w:hideMark/>
              </w:tcPr>
            </w:tcPrChange>
          </w:tcPr>
          <w:p w14:paraId="049FAAF6" w14:textId="4C75BF95" w:rsidR="003F1382" w:rsidRPr="003F1382" w:rsidDel="00067692" w:rsidRDefault="003F1382" w:rsidP="003F1382">
            <w:pPr>
              <w:spacing w:after="0" w:line="240" w:lineRule="auto"/>
              <w:jc w:val="right"/>
              <w:rPr>
                <w:ins w:id="10262" w:author="Huang T  Dr (Surrey Business Schl)" w:date="2018-09-06T12:12:00Z"/>
                <w:del w:id="10263" w:author="韬 黄" w:date="2018-09-27T17:51:00Z"/>
                <w:rFonts w:eastAsia="Times New Roman" w:cs="Times New Roman"/>
                <w:color w:val="000000"/>
                <w:sz w:val="22"/>
                <w:szCs w:val="20"/>
                <w:rPrChange w:id="10264" w:author="Huang T  Dr (Surrey Business Schl)" w:date="2018-09-06T12:12:00Z">
                  <w:rPr>
                    <w:ins w:id="10265" w:author="Huang T  Dr (Surrey Business Schl)" w:date="2018-09-06T12:12:00Z"/>
                    <w:del w:id="10266" w:author="韬 黄" w:date="2018-09-27T17:51:00Z"/>
                    <w:rFonts w:ascii="Calibri" w:eastAsia="Times New Roman" w:hAnsi="Calibri" w:cs="Times New Roman"/>
                    <w:color w:val="000000"/>
                    <w:sz w:val="22"/>
                  </w:rPr>
                </w:rPrChange>
              </w:rPr>
            </w:pPr>
            <w:ins w:id="10267" w:author="Huang T  Dr (Surrey Business Schl)" w:date="2018-09-06T12:12:00Z">
              <w:del w:id="10268" w:author="韬 黄" w:date="2018-09-27T17:51:00Z">
                <w:r w:rsidRPr="003F1382" w:rsidDel="00067692">
                  <w:rPr>
                    <w:rFonts w:eastAsia="Times New Roman" w:cs="Times New Roman"/>
                    <w:color w:val="000000"/>
                    <w:sz w:val="22"/>
                    <w:szCs w:val="20"/>
                    <w:rPrChange w:id="10269" w:author="Huang T  Dr (Surrey Business Schl)" w:date="2018-09-06T12:12:00Z">
                      <w:rPr>
                        <w:rFonts w:ascii="Calibri" w:eastAsia="Times New Roman" w:hAnsi="Calibri" w:cs="Times New Roman"/>
                        <w:color w:val="000000"/>
                        <w:sz w:val="22"/>
                      </w:rPr>
                    </w:rPrChange>
                  </w:rPr>
                  <w:delText>39.70%</w:delText>
                </w:r>
              </w:del>
            </w:ins>
          </w:p>
        </w:tc>
        <w:tc>
          <w:tcPr>
            <w:tcW w:w="828" w:type="dxa"/>
            <w:tcBorders>
              <w:top w:val="nil"/>
              <w:left w:val="nil"/>
              <w:bottom w:val="nil"/>
              <w:right w:val="nil"/>
            </w:tcBorders>
            <w:shd w:val="clear" w:color="auto" w:fill="auto"/>
            <w:noWrap/>
            <w:vAlign w:val="bottom"/>
            <w:hideMark/>
            <w:tcPrChange w:id="10270" w:author="Huang T  Dr (Surrey Business Schl)" w:date="2018-09-06T12:13:00Z">
              <w:tcPr>
                <w:tcW w:w="828" w:type="dxa"/>
                <w:tcBorders>
                  <w:top w:val="nil"/>
                  <w:left w:val="nil"/>
                  <w:bottom w:val="nil"/>
                  <w:right w:val="nil"/>
                </w:tcBorders>
                <w:shd w:val="clear" w:color="auto" w:fill="auto"/>
                <w:noWrap/>
                <w:vAlign w:val="bottom"/>
                <w:hideMark/>
              </w:tcPr>
            </w:tcPrChange>
          </w:tcPr>
          <w:p w14:paraId="7C6E6007" w14:textId="25EF7959" w:rsidR="003F1382" w:rsidRPr="00D34982" w:rsidDel="00067692" w:rsidRDefault="003F1382" w:rsidP="003F1382">
            <w:pPr>
              <w:spacing w:after="0" w:line="240" w:lineRule="auto"/>
              <w:jc w:val="right"/>
              <w:rPr>
                <w:ins w:id="10271" w:author="Huang T  Dr (Surrey Business Schl)" w:date="2018-09-06T12:12:00Z"/>
                <w:del w:id="10272" w:author="韬 黄" w:date="2018-09-27T17:51:00Z"/>
                <w:rFonts w:eastAsia="Times New Roman" w:cs="Times New Roman"/>
                <w:b/>
                <w:color w:val="000000"/>
                <w:sz w:val="22"/>
                <w:szCs w:val="20"/>
                <w:rPrChange w:id="10273" w:author="Huang T  Dr (Surrey Business Schl)" w:date="2018-09-06T12:15:00Z">
                  <w:rPr>
                    <w:ins w:id="10274" w:author="Huang T  Dr (Surrey Business Schl)" w:date="2018-09-06T12:12:00Z"/>
                    <w:del w:id="10275" w:author="韬 黄" w:date="2018-09-27T17:51:00Z"/>
                    <w:rFonts w:ascii="Calibri" w:eastAsia="Times New Roman" w:hAnsi="Calibri" w:cs="Times New Roman"/>
                    <w:color w:val="000000"/>
                    <w:sz w:val="22"/>
                  </w:rPr>
                </w:rPrChange>
              </w:rPr>
            </w:pPr>
            <w:ins w:id="10276" w:author="Huang T  Dr (Surrey Business Schl)" w:date="2018-09-06T12:12:00Z">
              <w:del w:id="10277" w:author="韬 黄" w:date="2018-09-27T17:51:00Z">
                <w:r w:rsidRPr="00D34982" w:rsidDel="00067692">
                  <w:rPr>
                    <w:rFonts w:eastAsia="Times New Roman" w:cs="Times New Roman"/>
                    <w:b/>
                    <w:color w:val="000000"/>
                    <w:sz w:val="22"/>
                    <w:szCs w:val="20"/>
                    <w:rPrChange w:id="10278" w:author="Huang T  Dr (Surrey Business Schl)" w:date="2018-09-06T12:15:00Z">
                      <w:rPr>
                        <w:rFonts w:ascii="Calibri" w:eastAsia="Times New Roman" w:hAnsi="Calibri" w:cs="Times New Roman"/>
                        <w:color w:val="000000"/>
                        <w:sz w:val="22"/>
                      </w:rPr>
                    </w:rPrChange>
                  </w:rPr>
                  <w:delText>0.5974</w:delText>
                </w:r>
              </w:del>
            </w:ins>
          </w:p>
        </w:tc>
        <w:tc>
          <w:tcPr>
            <w:tcW w:w="1089" w:type="dxa"/>
            <w:tcBorders>
              <w:top w:val="nil"/>
              <w:left w:val="nil"/>
              <w:bottom w:val="nil"/>
              <w:right w:val="nil"/>
            </w:tcBorders>
            <w:shd w:val="clear" w:color="auto" w:fill="auto"/>
            <w:noWrap/>
            <w:vAlign w:val="bottom"/>
            <w:hideMark/>
            <w:tcPrChange w:id="10279" w:author="Huang T  Dr (Surrey Business Schl)" w:date="2018-09-06T12:13:00Z">
              <w:tcPr>
                <w:tcW w:w="1390" w:type="dxa"/>
                <w:tcBorders>
                  <w:top w:val="nil"/>
                  <w:left w:val="nil"/>
                  <w:bottom w:val="nil"/>
                  <w:right w:val="nil"/>
                </w:tcBorders>
                <w:shd w:val="clear" w:color="auto" w:fill="auto"/>
                <w:noWrap/>
                <w:vAlign w:val="bottom"/>
                <w:hideMark/>
              </w:tcPr>
            </w:tcPrChange>
          </w:tcPr>
          <w:p w14:paraId="3166E361" w14:textId="6F0F0912" w:rsidR="003F1382" w:rsidRPr="003F1382" w:rsidDel="00067692" w:rsidRDefault="003F1382" w:rsidP="003F1382">
            <w:pPr>
              <w:spacing w:after="0" w:line="240" w:lineRule="auto"/>
              <w:jc w:val="right"/>
              <w:rPr>
                <w:ins w:id="10280" w:author="Huang T  Dr (Surrey Business Schl)" w:date="2018-09-06T12:12:00Z"/>
                <w:del w:id="10281" w:author="韬 黄" w:date="2018-09-27T17:51:00Z"/>
                <w:rFonts w:eastAsia="Times New Roman" w:cs="Times New Roman"/>
                <w:color w:val="000000"/>
                <w:sz w:val="22"/>
                <w:szCs w:val="20"/>
                <w:rPrChange w:id="10282" w:author="Huang T  Dr (Surrey Business Schl)" w:date="2018-09-06T12:12:00Z">
                  <w:rPr>
                    <w:ins w:id="10283" w:author="Huang T  Dr (Surrey Business Schl)" w:date="2018-09-06T12:12:00Z"/>
                    <w:del w:id="10284" w:author="韬 黄" w:date="2018-09-27T17:51:00Z"/>
                    <w:rFonts w:ascii="Calibri" w:eastAsia="Times New Roman" w:hAnsi="Calibri" w:cs="Times New Roman"/>
                    <w:color w:val="000000"/>
                    <w:sz w:val="22"/>
                  </w:rPr>
                </w:rPrChange>
              </w:rPr>
            </w:pPr>
            <w:ins w:id="10285" w:author="Huang T  Dr (Surrey Business Schl)" w:date="2018-09-06T12:12:00Z">
              <w:del w:id="10286" w:author="韬 黄" w:date="2018-09-27T17:51:00Z">
                <w:r w:rsidRPr="003F1382" w:rsidDel="00067692">
                  <w:rPr>
                    <w:rFonts w:eastAsia="Times New Roman" w:cs="Times New Roman"/>
                    <w:color w:val="000000"/>
                    <w:sz w:val="22"/>
                    <w:szCs w:val="20"/>
                    <w:rPrChange w:id="10287" w:author="Huang T  Dr (Surrey Business Schl)" w:date="2018-09-06T12:12:00Z">
                      <w:rPr>
                        <w:rFonts w:ascii="Calibri" w:eastAsia="Times New Roman" w:hAnsi="Calibri" w:cs="Times New Roman"/>
                        <w:color w:val="000000"/>
                        <w:sz w:val="22"/>
                      </w:rPr>
                    </w:rPrChange>
                  </w:rPr>
                  <w:delText>0.9990</w:delText>
                </w:r>
              </w:del>
            </w:ins>
          </w:p>
        </w:tc>
        <w:tc>
          <w:tcPr>
            <w:tcW w:w="669" w:type="dxa"/>
            <w:tcBorders>
              <w:top w:val="nil"/>
              <w:left w:val="nil"/>
              <w:bottom w:val="nil"/>
              <w:right w:val="nil"/>
            </w:tcBorders>
            <w:shd w:val="clear" w:color="auto" w:fill="auto"/>
            <w:noWrap/>
            <w:vAlign w:val="bottom"/>
            <w:hideMark/>
            <w:tcPrChange w:id="10288" w:author="Huang T  Dr (Surrey Business Schl)" w:date="2018-09-06T12:13:00Z">
              <w:tcPr>
                <w:tcW w:w="669" w:type="dxa"/>
                <w:tcBorders>
                  <w:top w:val="nil"/>
                  <w:left w:val="nil"/>
                  <w:bottom w:val="nil"/>
                  <w:right w:val="nil"/>
                </w:tcBorders>
                <w:shd w:val="clear" w:color="auto" w:fill="auto"/>
                <w:noWrap/>
                <w:vAlign w:val="bottom"/>
                <w:hideMark/>
              </w:tcPr>
            </w:tcPrChange>
          </w:tcPr>
          <w:p w14:paraId="532DDD60" w14:textId="2EDBEB28" w:rsidR="003F1382" w:rsidRPr="003F1382" w:rsidDel="00067692" w:rsidRDefault="003F1382" w:rsidP="003F1382">
            <w:pPr>
              <w:spacing w:after="0" w:line="240" w:lineRule="auto"/>
              <w:jc w:val="right"/>
              <w:rPr>
                <w:ins w:id="10289" w:author="Huang T  Dr (Surrey Business Schl)" w:date="2018-09-06T12:12:00Z"/>
                <w:del w:id="10290" w:author="韬 黄" w:date="2018-09-27T17:51:00Z"/>
                <w:rFonts w:eastAsia="Times New Roman" w:cs="Times New Roman"/>
                <w:color w:val="000000"/>
                <w:sz w:val="22"/>
                <w:szCs w:val="20"/>
                <w:rPrChange w:id="10291" w:author="Huang T  Dr (Surrey Business Schl)" w:date="2018-09-06T12:12:00Z">
                  <w:rPr>
                    <w:ins w:id="10292" w:author="Huang T  Dr (Surrey Business Schl)" w:date="2018-09-06T12:12:00Z"/>
                    <w:del w:id="10293" w:author="韬 黄" w:date="2018-09-27T17:51:00Z"/>
                    <w:rFonts w:ascii="Calibri" w:eastAsia="Times New Roman" w:hAnsi="Calibri" w:cs="Times New Roman"/>
                    <w:color w:val="000000"/>
                    <w:sz w:val="22"/>
                  </w:rPr>
                </w:rPrChange>
              </w:rPr>
            </w:pPr>
            <w:ins w:id="10294" w:author="Huang T  Dr (Surrey Business Schl)" w:date="2018-09-06T12:12:00Z">
              <w:del w:id="10295" w:author="韬 黄" w:date="2018-09-27T17:51:00Z">
                <w:r w:rsidRPr="003F1382" w:rsidDel="00067692">
                  <w:rPr>
                    <w:rFonts w:eastAsia="Times New Roman" w:cs="Times New Roman"/>
                    <w:color w:val="000000"/>
                    <w:sz w:val="22"/>
                    <w:szCs w:val="20"/>
                    <w:rPrChange w:id="10296" w:author="Huang T  Dr (Surrey Business Schl)" w:date="2018-09-06T12:12:00Z">
                      <w:rPr>
                        <w:rFonts w:ascii="Calibri" w:eastAsia="Times New Roman" w:hAnsi="Calibri" w:cs="Times New Roman"/>
                        <w:color w:val="000000"/>
                        <w:sz w:val="22"/>
                      </w:rPr>
                    </w:rPrChange>
                  </w:rPr>
                  <w:delText>606</w:delText>
                </w:r>
              </w:del>
            </w:ins>
          </w:p>
        </w:tc>
      </w:tr>
      <w:tr w:rsidR="003F1382" w:rsidRPr="003F1382" w:rsidDel="00067692" w14:paraId="3726C88C" w14:textId="1E2A8380" w:rsidTr="00D34982">
        <w:tblPrEx>
          <w:tblPrExChange w:id="10297" w:author="Huang T  Dr (Surrey Business Schl)" w:date="2018-09-06T12:13:00Z">
            <w:tblPrEx>
              <w:tblW w:w="16889" w:type="dxa"/>
            </w:tblPrEx>
          </w:tblPrExChange>
        </w:tblPrEx>
        <w:trPr>
          <w:trHeight w:val="113"/>
          <w:ins w:id="10298" w:author="Huang T  Dr (Surrey Business Schl)" w:date="2018-09-06T12:12:00Z"/>
          <w:del w:id="10299" w:author="韬 黄" w:date="2018-09-27T17:51:00Z"/>
          <w:trPrChange w:id="10300"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10301" w:author="Huang T  Dr (Surrey Business Schl)" w:date="2018-09-06T12:13:00Z">
              <w:tcPr>
                <w:tcW w:w="1843" w:type="dxa"/>
                <w:tcBorders>
                  <w:top w:val="nil"/>
                  <w:left w:val="nil"/>
                  <w:bottom w:val="nil"/>
                  <w:right w:val="nil"/>
                </w:tcBorders>
                <w:shd w:val="clear" w:color="auto" w:fill="auto"/>
                <w:noWrap/>
                <w:vAlign w:val="bottom"/>
                <w:hideMark/>
              </w:tcPr>
            </w:tcPrChange>
          </w:tcPr>
          <w:p w14:paraId="0BDBBDC5" w14:textId="3500B94B" w:rsidR="003F1382" w:rsidRPr="003F1382" w:rsidDel="00067692" w:rsidRDefault="003F1382" w:rsidP="003F1382">
            <w:pPr>
              <w:spacing w:after="0" w:line="240" w:lineRule="auto"/>
              <w:rPr>
                <w:ins w:id="10302" w:author="Huang T  Dr (Surrey Business Schl)" w:date="2018-09-06T12:12:00Z"/>
                <w:del w:id="10303" w:author="韬 黄" w:date="2018-09-27T17:51:00Z"/>
                <w:rFonts w:eastAsia="Times New Roman" w:cs="Times New Roman"/>
                <w:color w:val="000000"/>
                <w:sz w:val="22"/>
                <w:szCs w:val="20"/>
                <w:rPrChange w:id="10304" w:author="Huang T  Dr (Surrey Business Schl)" w:date="2018-09-06T12:12:00Z">
                  <w:rPr>
                    <w:ins w:id="10305" w:author="Huang T  Dr (Surrey Business Schl)" w:date="2018-09-06T12:12:00Z"/>
                    <w:del w:id="10306" w:author="韬 黄" w:date="2018-09-27T17:51:00Z"/>
                    <w:rFonts w:ascii="Calibri" w:eastAsia="Times New Roman" w:hAnsi="Calibri" w:cs="Times New Roman"/>
                    <w:color w:val="000000"/>
                    <w:sz w:val="22"/>
                  </w:rPr>
                </w:rPrChange>
              </w:rPr>
            </w:pPr>
            <w:ins w:id="10307" w:author="Huang T  Dr (Surrey Business Schl)" w:date="2018-09-06T12:12:00Z">
              <w:del w:id="10308" w:author="韬 黄" w:date="2018-09-27T17:51:00Z">
                <w:r w:rsidRPr="003F1382" w:rsidDel="00067692">
                  <w:rPr>
                    <w:rFonts w:eastAsia="Times New Roman" w:cs="Times New Roman"/>
                    <w:color w:val="000000"/>
                    <w:sz w:val="22"/>
                    <w:szCs w:val="20"/>
                    <w:rPrChange w:id="10309" w:author="Huang T  Dr (Surrey Business Schl)" w:date="2018-09-06T12:12:00Z">
                      <w:rPr>
                        <w:rFonts w:ascii="Calibri" w:eastAsia="Times New Roman" w:hAnsi="Calibri" w:cs="Times New Roman"/>
                        <w:color w:val="000000"/>
                        <w:sz w:val="22"/>
                      </w:rPr>
                    </w:rPrChange>
                  </w:rPr>
                  <w:delText>ADL-intra-EWC</w:delText>
                </w:r>
              </w:del>
            </w:ins>
          </w:p>
        </w:tc>
        <w:tc>
          <w:tcPr>
            <w:tcW w:w="931" w:type="dxa"/>
            <w:tcBorders>
              <w:top w:val="nil"/>
              <w:left w:val="nil"/>
              <w:bottom w:val="nil"/>
              <w:right w:val="nil"/>
            </w:tcBorders>
            <w:shd w:val="clear" w:color="auto" w:fill="auto"/>
            <w:noWrap/>
            <w:vAlign w:val="bottom"/>
            <w:hideMark/>
            <w:tcPrChange w:id="10310" w:author="Huang T  Dr (Surrey Business Schl)" w:date="2018-09-06T12:13:00Z">
              <w:tcPr>
                <w:tcW w:w="567" w:type="dxa"/>
                <w:tcBorders>
                  <w:top w:val="nil"/>
                  <w:left w:val="nil"/>
                  <w:bottom w:val="nil"/>
                  <w:right w:val="nil"/>
                </w:tcBorders>
                <w:shd w:val="clear" w:color="auto" w:fill="auto"/>
                <w:noWrap/>
                <w:vAlign w:val="bottom"/>
                <w:hideMark/>
              </w:tcPr>
            </w:tcPrChange>
          </w:tcPr>
          <w:p w14:paraId="080BE6EB" w14:textId="77D14A22" w:rsidR="003F1382" w:rsidRPr="00D34982" w:rsidDel="00067692" w:rsidRDefault="003F1382" w:rsidP="003F1382">
            <w:pPr>
              <w:spacing w:after="0" w:line="240" w:lineRule="auto"/>
              <w:jc w:val="right"/>
              <w:rPr>
                <w:ins w:id="10311" w:author="Huang T  Dr (Surrey Business Schl)" w:date="2018-09-06T12:12:00Z"/>
                <w:del w:id="10312" w:author="韬 黄" w:date="2018-09-27T17:51:00Z"/>
                <w:rFonts w:eastAsia="Times New Roman" w:cs="Times New Roman"/>
                <w:b/>
                <w:color w:val="000000"/>
                <w:sz w:val="22"/>
                <w:szCs w:val="20"/>
                <w:rPrChange w:id="10313" w:author="Huang T  Dr (Surrey Business Schl)" w:date="2018-09-06T12:13:00Z">
                  <w:rPr>
                    <w:ins w:id="10314" w:author="Huang T  Dr (Surrey Business Schl)" w:date="2018-09-06T12:12:00Z"/>
                    <w:del w:id="10315" w:author="韬 黄" w:date="2018-09-27T17:51:00Z"/>
                    <w:rFonts w:ascii="Calibri" w:eastAsia="Times New Roman" w:hAnsi="Calibri" w:cs="Times New Roman"/>
                    <w:color w:val="000000"/>
                    <w:sz w:val="22"/>
                  </w:rPr>
                </w:rPrChange>
              </w:rPr>
            </w:pPr>
            <w:ins w:id="10316" w:author="Huang T  Dr (Surrey Business Schl)" w:date="2018-09-06T12:12:00Z">
              <w:del w:id="10317" w:author="韬 黄" w:date="2018-09-27T17:51:00Z">
                <w:r w:rsidRPr="00D34982" w:rsidDel="00067692">
                  <w:rPr>
                    <w:rFonts w:eastAsia="Times New Roman" w:cs="Times New Roman"/>
                    <w:b/>
                    <w:color w:val="000000"/>
                    <w:sz w:val="22"/>
                    <w:szCs w:val="20"/>
                    <w:rPrChange w:id="10318" w:author="Huang T  Dr (Surrey Business Schl)" w:date="2018-09-06T12:13:00Z">
                      <w:rPr>
                        <w:rFonts w:ascii="Calibri" w:eastAsia="Times New Roman" w:hAnsi="Calibri" w:cs="Times New Roman"/>
                        <w:color w:val="000000"/>
                        <w:sz w:val="22"/>
                      </w:rPr>
                    </w:rPrChange>
                  </w:rPr>
                  <w:delText>62.699</w:delText>
                </w:r>
              </w:del>
            </w:ins>
          </w:p>
        </w:tc>
        <w:tc>
          <w:tcPr>
            <w:tcW w:w="950" w:type="dxa"/>
            <w:tcBorders>
              <w:top w:val="nil"/>
              <w:left w:val="nil"/>
              <w:bottom w:val="nil"/>
              <w:right w:val="nil"/>
            </w:tcBorders>
            <w:shd w:val="clear" w:color="auto" w:fill="auto"/>
            <w:noWrap/>
            <w:vAlign w:val="bottom"/>
            <w:hideMark/>
            <w:tcPrChange w:id="10319" w:author="Huang T  Dr (Surrey Business Schl)" w:date="2018-09-06T12:13:00Z">
              <w:tcPr>
                <w:tcW w:w="950" w:type="dxa"/>
                <w:tcBorders>
                  <w:top w:val="nil"/>
                  <w:left w:val="nil"/>
                  <w:bottom w:val="nil"/>
                  <w:right w:val="nil"/>
                </w:tcBorders>
                <w:shd w:val="clear" w:color="auto" w:fill="auto"/>
                <w:noWrap/>
                <w:vAlign w:val="bottom"/>
                <w:hideMark/>
              </w:tcPr>
            </w:tcPrChange>
          </w:tcPr>
          <w:p w14:paraId="4BA66943" w14:textId="3315FD07" w:rsidR="003F1382" w:rsidRPr="00D34982" w:rsidDel="00067692" w:rsidRDefault="003F1382" w:rsidP="003F1382">
            <w:pPr>
              <w:spacing w:after="0" w:line="240" w:lineRule="auto"/>
              <w:jc w:val="right"/>
              <w:rPr>
                <w:ins w:id="10320" w:author="Huang T  Dr (Surrey Business Schl)" w:date="2018-09-06T12:12:00Z"/>
                <w:del w:id="10321" w:author="韬 黄" w:date="2018-09-27T17:51:00Z"/>
                <w:rFonts w:eastAsia="Times New Roman" w:cs="Times New Roman"/>
                <w:b/>
                <w:color w:val="000000"/>
                <w:sz w:val="22"/>
                <w:szCs w:val="20"/>
                <w:rPrChange w:id="10322" w:author="Huang T  Dr (Surrey Business Schl)" w:date="2018-09-06T12:13:00Z">
                  <w:rPr>
                    <w:ins w:id="10323" w:author="Huang T  Dr (Surrey Business Schl)" w:date="2018-09-06T12:12:00Z"/>
                    <w:del w:id="10324" w:author="韬 黄" w:date="2018-09-27T17:51:00Z"/>
                    <w:rFonts w:ascii="Calibri" w:eastAsia="Times New Roman" w:hAnsi="Calibri" w:cs="Times New Roman"/>
                    <w:color w:val="000000"/>
                    <w:sz w:val="22"/>
                  </w:rPr>
                </w:rPrChange>
              </w:rPr>
            </w:pPr>
            <w:ins w:id="10325" w:author="Huang T  Dr (Surrey Business Schl)" w:date="2018-09-06T12:12:00Z">
              <w:del w:id="10326" w:author="韬 黄" w:date="2018-09-27T17:51:00Z">
                <w:r w:rsidRPr="00D34982" w:rsidDel="00067692">
                  <w:rPr>
                    <w:rFonts w:eastAsia="Times New Roman" w:cs="Times New Roman"/>
                    <w:b/>
                    <w:color w:val="000000"/>
                    <w:sz w:val="22"/>
                    <w:szCs w:val="20"/>
                    <w:rPrChange w:id="10327" w:author="Huang T  Dr (Surrey Business Schl)" w:date="2018-09-06T12:13:00Z">
                      <w:rPr>
                        <w:rFonts w:ascii="Calibri" w:eastAsia="Times New Roman" w:hAnsi="Calibri" w:cs="Times New Roman"/>
                        <w:color w:val="000000"/>
                        <w:sz w:val="22"/>
                      </w:rPr>
                    </w:rPrChange>
                  </w:rPr>
                  <w:delText>45.93%</w:delText>
                </w:r>
              </w:del>
            </w:ins>
          </w:p>
        </w:tc>
        <w:tc>
          <w:tcPr>
            <w:tcW w:w="828" w:type="dxa"/>
            <w:tcBorders>
              <w:top w:val="nil"/>
              <w:left w:val="nil"/>
              <w:bottom w:val="nil"/>
              <w:right w:val="nil"/>
            </w:tcBorders>
            <w:shd w:val="clear" w:color="auto" w:fill="auto"/>
            <w:noWrap/>
            <w:vAlign w:val="bottom"/>
            <w:hideMark/>
            <w:tcPrChange w:id="10328" w:author="Huang T  Dr (Surrey Business Schl)" w:date="2018-09-06T12:13:00Z">
              <w:tcPr>
                <w:tcW w:w="828" w:type="dxa"/>
                <w:tcBorders>
                  <w:top w:val="nil"/>
                  <w:left w:val="nil"/>
                  <w:bottom w:val="nil"/>
                  <w:right w:val="nil"/>
                </w:tcBorders>
                <w:shd w:val="clear" w:color="auto" w:fill="auto"/>
                <w:noWrap/>
                <w:vAlign w:val="bottom"/>
                <w:hideMark/>
              </w:tcPr>
            </w:tcPrChange>
          </w:tcPr>
          <w:p w14:paraId="4A210967" w14:textId="6D98C6FD" w:rsidR="003F1382" w:rsidRPr="00D34982" w:rsidDel="00067692" w:rsidRDefault="003F1382" w:rsidP="003F1382">
            <w:pPr>
              <w:spacing w:after="0" w:line="240" w:lineRule="auto"/>
              <w:jc w:val="right"/>
              <w:rPr>
                <w:ins w:id="10329" w:author="Huang T  Dr (Surrey Business Schl)" w:date="2018-09-06T12:12:00Z"/>
                <w:del w:id="10330" w:author="韬 黄" w:date="2018-09-27T17:51:00Z"/>
                <w:rFonts w:eastAsia="Times New Roman" w:cs="Times New Roman"/>
                <w:b/>
                <w:color w:val="000000"/>
                <w:sz w:val="22"/>
                <w:szCs w:val="20"/>
                <w:rPrChange w:id="10331" w:author="Huang T  Dr (Surrey Business Schl)" w:date="2018-09-06T12:13:00Z">
                  <w:rPr>
                    <w:ins w:id="10332" w:author="Huang T  Dr (Surrey Business Schl)" w:date="2018-09-06T12:12:00Z"/>
                    <w:del w:id="10333" w:author="韬 黄" w:date="2018-09-27T17:51:00Z"/>
                    <w:rFonts w:ascii="Calibri" w:eastAsia="Times New Roman" w:hAnsi="Calibri" w:cs="Times New Roman"/>
                    <w:color w:val="000000"/>
                    <w:sz w:val="22"/>
                  </w:rPr>
                </w:rPrChange>
              </w:rPr>
            </w:pPr>
            <w:ins w:id="10334" w:author="Huang T  Dr (Surrey Business Schl)" w:date="2018-09-06T12:12:00Z">
              <w:del w:id="10335" w:author="韬 黄" w:date="2018-09-27T17:51:00Z">
                <w:r w:rsidRPr="00D34982" w:rsidDel="00067692">
                  <w:rPr>
                    <w:rFonts w:eastAsia="Times New Roman" w:cs="Times New Roman"/>
                    <w:b/>
                    <w:color w:val="000000"/>
                    <w:sz w:val="22"/>
                    <w:szCs w:val="20"/>
                    <w:rPrChange w:id="10336" w:author="Huang T  Dr (Surrey Business Schl)" w:date="2018-09-06T12:13:00Z">
                      <w:rPr>
                        <w:rFonts w:ascii="Calibri" w:eastAsia="Times New Roman" w:hAnsi="Calibri" w:cs="Times New Roman"/>
                        <w:color w:val="000000"/>
                        <w:sz w:val="22"/>
                      </w:rPr>
                    </w:rPrChange>
                  </w:rPr>
                  <w:delText>1.3028</w:delText>
                </w:r>
              </w:del>
            </w:ins>
          </w:p>
        </w:tc>
        <w:tc>
          <w:tcPr>
            <w:tcW w:w="1390" w:type="dxa"/>
            <w:tcBorders>
              <w:top w:val="nil"/>
              <w:left w:val="nil"/>
              <w:bottom w:val="nil"/>
              <w:right w:val="nil"/>
            </w:tcBorders>
            <w:shd w:val="clear" w:color="auto" w:fill="auto"/>
            <w:noWrap/>
            <w:vAlign w:val="bottom"/>
            <w:hideMark/>
            <w:tcPrChange w:id="10337" w:author="Huang T  Dr (Surrey Business Schl)" w:date="2018-09-06T12:13:00Z">
              <w:tcPr>
                <w:tcW w:w="1390" w:type="dxa"/>
                <w:tcBorders>
                  <w:top w:val="nil"/>
                  <w:left w:val="nil"/>
                  <w:bottom w:val="nil"/>
                  <w:right w:val="nil"/>
                </w:tcBorders>
                <w:shd w:val="clear" w:color="auto" w:fill="auto"/>
                <w:noWrap/>
                <w:vAlign w:val="bottom"/>
                <w:hideMark/>
              </w:tcPr>
            </w:tcPrChange>
          </w:tcPr>
          <w:p w14:paraId="70729AFE" w14:textId="1916C2C3" w:rsidR="003F1382" w:rsidRPr="00D34982" w:rsidDel="00067692" w:rsidRDefault="003F1382" w:rsidP="003F1382">
            <w:pPr>
              <w:spacing w:after="0" w:line="240" w:lineRule="auto"/>
              <w:jc w:val="right"/>
              <w:rPr>
                <w:ins w:id="10338" w:author="Huang T  Dr (Surrey Business Schl)" w:date="2018-09-06T12:12:00Z"/>
                <w:del w:id="10339" w:author="韬 黄" w:date="2018-09-27T17:51:00Z"/>
                <w:rFonts w:eastAsia="Times New Roman" w:cs="Times New Roman"/>
                <w:b/>
                <w:color w:val="000000"/>
                <w:sz w:val="22"/>
                <w:szCs w:val="20"/>
                <w:rPrChange w:id="10340" w:author="Huang T  Dr (Surrey Business Schl)" w:date="2018-09-06T12:13:00Z">
                  <w:rPr>
                    <w:ins w:id="10341" w:author="Huang T  Dr (Surrey Business Schl)" w:date="2018-09-06T12:12:00Z"/>
                    <w:del w:id="10342" w:author="韬 黄" w:date="2018-09-27T17:51:00Z"/>
                    <w:rFonts w:ascii="Calibri" w:eastAsia="Times New Roman" w:hAnsi="Calibri" w:cs="Times New Roman"/>
                    <w:color w:val="000000"/>
                    <w:sz w:val="22"/>
                  </w:rPr>
                </w:rPrChange>
              </w:rPr>
            </w:pPr>
            <w:ins w:id="10343" w:author="Huang T  Dr (Surrey Business Schl)" w:date="2018-09-06T12:12:00Z">
              <w:del w:id="10344" w:author="韬 黄" w:date="2018-09-27T17:51:00Z">
                <w:r w:rsidRPr="00D34982" w:rsidDel="00067692">
                  <w:rPr>
                    <w:rFonts w:eastAsia="Times New Roman" w:cs="Times New Roman"/>
                    <w:b/>
                    <w:color w:val="000000"/>
                    <w:sz w:val="22"/>
                    <w:szCs w:val="20"/>
                    <w:rPrChange w:id="10345" w:author="Huang T  Dr (Surrey Business Schl)" w:date="2018-09-06T12:13:00Z">
                      <w:rPr>
                        <w:rFonts w:ascii="Calibri" w:eastAsia="Times New Roman" w:hAnsi="Calibri" w:cs="Times New Roman"/>
                        <w:color w:val="000000"/>
                        <w:sz w:val="22"/>
                      </w:rPr>
                    </w:rPrChange>
                  </w:rPr>
                  <w:delText>0.9755</w:delText>
                </w:r>
              </w:del>
            </w:ins>
          </w:p>
        </w:tc>
        <w:tc>
          <w:tcPr>
            <w:tcW w:w="931" w:type="dxa"/>
            <w:tcBorders>
              <w:top w:val="nil"/>
              <w:left w:val="nil"/>
              <w:bottom w:val="nil"/>
              <w:right w:val="nil"/>
            </w:tcBorders>
            <w:shd w:val="clear" w:color="auto" w:fill="auto"/>
            <w:noWrap/>
            <w:vAlign w:val="bottom"/>
            <w:hideMark/>
            <w:tcPrChange w:id="10346"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77B0F5A9" w14:textId="193A6738" w:rsidR="003F1382" w:rsidRPr="00D34982" w:rsidDel="00067692" w:rsidRDefault="003F1382" w:rsidP="003F1382">
            <w:pPr>
              <w:spacing w:after="0" w:line="240" w:lineRule="auto"/>
              <w:jc w:val="right"/>
              <w:rPr>
                <w:ins w:id="10347" w:author="Huang T  Dr (Surrey Business Schl)" w:date="2018-09-06T12:12:00Z"/>
                <w:del w:id="10348" w:author="韬 黄" w:date="2018-09-27T17:51:00Z"/>
                <w:rFonts w:eastAsia="Times New Roman" w:cs="Times New Roman"/>
                <w:color w:val="000000"/>
                <w:sz w:val="22"/>
                <w:szCs w:val="20"/>
                <w:rPrChange w:id="10349" w:author="Huang T  Dr (Surrey Business Schl)" w:date="2018-09-06T12:14:00Z">
                  <w:rPr>
                    <w:ins w:id="10350" w:author="Huang T  Dr (Surrey Business Schl)" w:date="2018-09-06T12:12:00Z"/>
                    <w:del w:id="10351" w:author="韬 黄" w:date="2018-09-27T17:51:00Z"/>
                    <w:rFonts w:ascii="Calibri" w:eastAsia="Times New Roman" w:hAnsi="Calibri" w:cs="Times New Roman"/>
                    <w:color w:val="000000"/>
                    <w:sz w:val="22"/>
                  </w:rPr>
                </w:rPrChange>
              </w:rPr>
            </w:pPr>
            <w:ins w:id="10352" w:author="Huang T  Dr (Surrey Business Schl)" w:date="2018-09-06T12:12:00Z">
              <w:del w:id="10353" w:author="韬 黄" w:date="2018-09-27T17:51:00Z">
                <w:r w:rsidRPr="00D34982" w:rsidDel="00067692">
                  <w:rPr>
                    <w:rFonts w:eastAsia="Times New Roman" w:cs="Times New Roman"/>
                    <w:color w:val="000000"/>
                    <w:sz w:val="22"/>
                    <w:szCs w:val="20"/>
                    <w:rPrChange w:id="10354" w:author="Huang T  Dr (Surrey Business Schl)" w:date="2018-09-06T12:14:00Z">
                      <w:rPr>
                        <w:rFonts w:ascii="Calibri" w:eastAsia="Times New Roman" w:hAnsi="Calibri" w:cs="Times New Roman"/>
                        <w:color w:val="000000"/>
                        <w:sz w:val="22"/>
                      </w:rPr>
                    </w:rPrChange>
                  </w:rPr>
                  <w:delText>40,513</w:delText>
                </w:r>
              </w:del>
            </w:ins>
          </w:p>
        </w:tc>
        <w:tc>
          <w:tcPr>
            <w:tcW w:w="1740" w:type="dxa"/>
            <w:tcBorders>
              <w:top w:val="nil"/>
              <w:left w:val="single" w:sz="4" w:space="0" w:color="auto"/>
              <w:bottom w:val="nil"/>
              <w:right w:val="nil"/>
            </w:tcBorders>
            <w:shd w:val="clear" w:color="auto" w:fill="auto"/>
            <w:noWrap/>
            <w:vAlign w:val="bottom"/>
            <w:hideMark/>
            <w:tcPrChange w:id="10355"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5ACD4A1B" w14:textId="7096818B" w:rsidR="003F1382" w:rsidRPr="003F1382" w:rsidDel="00067692" w:rsidRDefault="003F1382" w:rsidP="003F1382">
            <w:pPr>
              <w:spacing w:after="0" w:line="240" w:lineRule="auto"/>
              <w:rPr>
                <w:ins w:id="10356" w:author="Huang T  Dr (Surrey Business Schl)" w:date="2018-09-06T12:12:00Z"/>
                <w:del w:id="10357" w:author="韬 黄" w:date="2018-09-27T17:51:00Z"/>
                <w:rFonts w:eastAsia="Times New Roman" w:cs="Times New Roman"/>
                <w:color w:val="000000"/>
                <w:sz w:val="22"/>
                <w:szCs w:val="20"/>
                <w:rPrChange w:id="10358" w:author="Huang T  Dr (Surrey Business Schl)" w:date="2018-09-06T12:12:00Z">
                  <w:rPr>
                    <w:ins w:id="10359" w:author="Huang T  Dr (Surrey Business Schl)" w:date="2018-09-06T12:12:00Z"/>
                    <w:del w:id="10360" w:author="韬 黄" w:date="2018-09-27T17:51:00Z"/>
                    <w:rFonts w:ascii="Calibri" w:eastAsia="Times New Roman" w:hAnsi="Calibri" w:cs="Times New Roman"/>
                    <w:color w:val="000000"/>
                    <w:sz w:val="22"/>
                  </w:rPr>
                </w:rPrChange>
              </w:rPr>
            </w:pPr>
            <w:ins w:id="10361" w:author="Huang T  Dr (Surrey Business Schl)" w:date="2018-09-06T12:12:00Z">
              <w:del w:id="10362" w:author="韬 黄" w:date="2018-09-27T17:51:00Z">
                <w:r w:rsidRPr="003F1382" w:rsidDel="00067692">
                  <w:rPr>
                    <w:rFonts w:eastAsia="Times New Roman" w:cs="Times New Roman"/>
                    <w:color w:val="000000"/>
                    <w:sz w:val="22"/>
                    <w:szCs w:val="20"/>
                    <w:rPrChange w:id="10363" w:author="Huang T  Dr (Surrey Business Schl)" w:date="2018-09-06T12:12:00Z">
                      <w:rPr>
                        <w:rFonts w:ascii="Calibri" w:eastAsia="Times New Roman" w:hAnsi="Calibri" w:cs="Times New Roman"/>
                        <w:color w:val="000000"/>
                        <w:sz w:val="22"/>
                      </w:rPr>
                    </w:rPrChange>
                  </w:rPr>
                  <w:delText>ADL-intra-EWC</w:delText>
                </w:r>
              </w:del>
            </w:ins>
          </w:p>
        </w:tc>
        <w:tc>
          <w:tcPr>
            <w:tcW w:w="711" w:type="dxa"/>
            <w:tcBorders>
              <w:top w:val="nil"/>
              <w:left w:val="nil"/>
              <w:bottom w:val="nil"/>
              <w:right w:val="nil"/>
            </w:tcBorders>
            <w:shd w:val="clear" w:color="auto" w:fill="auto"/>
            <w:noWrap/>
            <w:vAlign w:val="bottom"/>
            <w:hideMark/>
            <w:tcPrChange w:id="10364"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10A0D570" w14:textId="58F4A629" w:rsidR="003F1382" w:rsidRPr="003F1382" w:rsidDel="00067692" w:rsidRDefault="003F1382" w:rsidP="003F1382">
            <w:pPr>
              <w:spacing w:after="0" w:line="240" w:lineRule="auto"/>
              <w:jc w:val="right"/>
              <w:rPr>
                <w:ins w:id="10365" w:author="Huang T  Dr (Surrey Business Schl)" w:date="2018-09-06T12:12:00Z"/>
                <w:del w:id="10366" w:author="韬 黄" w:date="2018-09-27T17:51:00Z"/>
                <w:rFonts w:eastAsia="Times New Roman" w:cs="Times New Roman"/>
                <w:color w:val="000000"/>
                <w:sz w:val="22"/>
                <w:szCs w:val="20"/>
                <w:rPrChange w:id="10367" w:author="Huang T  Dr (Surrey Business Schl)" w:date="2018-09-06T12:12:00Z">
                  <w:rPr>
                    <w:ins w:id="10368" w:author="Huang T  Dr (Surrey Business Schl)" w:date="2018-09-06T12:12:00Z"/>
                    <w:del w:id="10369" w:author="韬 黄" w:date="2018-09-27T17:51:00Z"/>
                    <w:rFonts w:ascii="Calibri" w:eastAsia="Times New Roman" w:hAnsi="Calibri" w:cs="Times New Roman"/>
                    <w:color w:val="000000"/>
                    <w:sz w:val="22"/>
                  </w:rPr>
                </w:rPrChange>
              </w:rPr>
            </w:pPr>
            <w:ins w:id="10370" w:author="Huang T  Dr (Surrey Business Schl)" w:date="2018-09-06T12:12:00Z">
              <w:del w:id="10371" w:author="韬 黄" w:date="2018-09-27T17:51:00Z">
                <w:r w:rsidRPr="003F1382" w:rsidDel="00067692">
                  <w:rPr>
                    <w:rFonts w:eastAsia="Times New Roman" w:cs="Times New Roman"/>
                    <w:color w:val="000000"/>
                    <w:sz w:val="22"/>
                    <w:szCs w:val="20"/>
                    <w:rPrChange w:id="10372" w:author="Huang T  Dr (Surrey Business Schl)" w:date="2018-09-06T12:12:00Z">
                      <w:rPr>
                        <w:rFonts w:ascii="Calibri" w:eastAsia="Times New Roman" w:hAnsi="Calibri" w:cs="Times New Roman"/>
                        <w:color w:val="000000"/>
                        <w:sz w:val="22"/>
                      </w:rPr>
                    </w:rPrChange>
                  </w:rPr>
                  <w:delText>8.433</w:delText>
                </w:r>
              </w:del>
            </w:ins>
          </w:p>
        </w:tc>
        <w:tc>
          <w:tcPr>
            <w:tcW w:w="950" w:type="dxa"/>
            <w:tcBorders>
              <w:top w:val="nil"/>
              <w:left w:val="nil"/>
              <w:bottom w:val="nil"/>
              <w:right w:val="nil"/>
            </w:tcBorders>
            <w:shd w:val="clear" w:color="auto" w:fill="auto"/>
            <w:noWrap/>
            <w:vAlign w:val="bottom"/>
            <w:hideMark/>
            <w:tcPrChange w:id="10373" w:author="Huang T  Dr (Surrey Business Schl)" w:date="2018-09-06T12:13:00Z">
              <w:tcPr>
                <w:tcW w:w="950" w:type="dxa"/>
                <w:tcBorders>
                  <w:top w:val="nil"/>
                  <w:left w:val="nil"/>
                  <w:bottom w:val="nil"/>
                  <w:right w:val="nil"/>
                </w:tcBorders>
                <w:shd w:val="clear" w:color="auto" w:fill="auto"/>
                <w:noWrap/>
                <w:vAlign w:val="bottom"/>
                <w:hideMark/>
              </w:tcPr>
            </w:tcPrChange>
          </w:tcPr>
          <w:p w14:paraId="0528E52F" w14:textId="3C9745B1" w:rsidR="003F1382" w:rsidRPr="003F1382" w:rsidDel="00067692" w:rsidRDefault="003F1382" w:rsidP="003F1382">
            <w:pPr>
              <w:spacing w:after="0" w:line="240" w:lineRule="auto"/>
              <w:jc w:val="right"/>
              <w:rPr>
                <w:ins w:id="10374" w:author="Huang T  Dr (Surrey Business Schl)" w:date="2018-09-06T12:12:00Z"/>
                <w:del w:id="10375" w:author="韬 黄" w:date="2018-09-27T17:51:00Z"/>
                <w:rFonts w:eastAsia="Times New Roman" w:cs="Times New Roman"/>
                <w:color w:val="000000"/>
                <w:sz w:val="22"/>
                <w:szCs w:val="20"/>
                <w:rPrChange w:id="10376" w:author="Huang T  Dr (Surrey Business Schl)" w:date="2018-09-06T12:12:00Z">
                  <w:rPr>
                    <w:ins w:id="10377" w:author="Huang T  Dr (Surrey Business Schl)" w:date="2018-09-06T12:12:00Z"/>
                    <w:del w:id="10378" w:author="韬 黄" w:date="2018-09-27T17:51:00Z"/>
                    <w:rFonts w:ascii="Calibri" w:eastAsia="Times New Roman" w:hAnsi="Calibri" w:cs="Times New Roman"/>
                    <w:color w:val="000000"/>
                    <w:sz w:val="22"/>
                  </w:rPr>
                </w:rPrChange>
              </w:rPr>
            </w:pPr>
            <w:ins w:id="10379" w:author="Huang T  Dr (Surrey Business Schl)" w:date="2018-09-06T12:12:00Z">
              <w:del w:id="10380" w:author="韬 黄" w:date="2018-09-27T17:51:00Z">
                <w:r w:rsidRPr="003F1382" w:rsidDel="00067692">
                  <w:rPr>
                    <w:rFonts w:eastAsia="Times New Roman" w:cs="Times New Roman"/>
                    <w:color w:val="000000"/>
                    <w:sz w:val="22"/>
                    <w:szCs w:val="20"/>
                    <w:rPrChange w:id="10381" w:author="Huang T  Dr (Surrey Business Schl)" w:date="2018-09-06T12:12:00Z">
                      <w:rPr>
                        <w:rFonts w:ascii="Calibri" w:eastAsia="Times New Roman" w:hAnsi="Calibri" w:cs="Times New Roman"/>
                        <w:color w:val="000000"/>
                        <w:sz w:val="22"/>
                      </w:rPr>
                    </w:rPrChange>
                  </w:rPr>
                  <w:delText>39.61%</w:delText>
                </w:r>
              </w:del>
            </w:ins>
          </w:p>
        </w:tc>
        <w:tc>
          <w:tcPr>
            <w:tcW w:w="828" w:type="dxa"/>
            <w:tcBorders>
              <w:top w:val="nil"/>
              <w:left w:val="nil"/>
              <w:bottom w:val="nil"/>
              <w:right w:val="nil"/>
            </w:tcBorders>
            <w:shd w:val="clear" w:color="auto" w:fill="auto"/>
            <w:noWrap/>
            <w:vAlign w:val="bottom"/>
            <w:hideMark/>
            <w:tcPrChange w:id="10382" w:author="Huang T  Dr (Surrey Business Schl)" w:date="2018-09-06T12:13:00Z">
              <w:tcPr>
                <w:tcW w:w="828" w:type="dxa"/>
                <w:tcBorders>
                  <w:top w:val="nil"/>
                  <w:left w:val="nil"/>
                  <w:bottom w:val="nil"/>
                  <w:right w:val="nil"/>
                </w:tcBorders>
                <w:shd w:val="clear" w:color="auto" w:fill="auto"/>
                <w:noWrap/>
                <w:vAlign w:val="bottom"/>
                <w:hideMark/>
              </w:tcPr>
            </w:tcPrChange>
          </w:tcPr>
          <w:p w14:paraId="0CECF818" w14:textId="12596621" w:rsidR="003F1382" w:rsidRPr="003F1382" w:rsidDel="00067692" w:rsidRDefault="003F1382" w:rsidP="003F1382">
            <w:pPr>
              <w:spacing w:after="0" w:line="240" w:lineRule="auto"/>
              <w:jc w:val="right"/>
              <w:rPr>
                <w:ins w:id="10383" w:author="Huang T  Dr (Surrey Business Schl)" w:date="2018-09-06T12:12:00Z"/>
                <w:del w:id="10384" w:author="韬 黄" w:date="2018-09-27T17:51:00Z"/>
                <w:rFonts w:eastAsia="Times New Roman" w:cs="Times New Roman"/>
                <w:color w:val="000000"/>
                <w:sz w:val="22"/>
                <w:szCs w:val="20"/>
                <w:rPrChange w:id="10385" w:author="Huang T  Dr (Surrey Business Schl)" w:date="2018-09-06T12:12:00Z">
                  <w:rPr>
                    <w:ins w:id="10386" w:author="Huang T  Dr (Surrey Business Schl)" w:date="2018-09-06T12:12:00Z"/>
                    <w:del w:id="10387" w:author="韬 黄" w:date="2018-09-27T17:51:00Z"/>
                    <w:rFonts w:ascii="Calibri" w:eastAsia="Times New Roman" w:hAnsi="Calibri" w:cs="Times New Roman"/>
                    <w:color w:val="000000"/>
                    <w:sz w:val="22"/>
                  </w:rPr>
                </w:rPrChange>
              </w:rPr>
            </w:pPr>
            <w:ins w:id="10388" w:author="Huang T  Dr (Surrey Business Schl)" w:date="2018-09-06T12:12:00Z">
              <w:del w:id="10389" w:author="韬 黄" w:date="2018-09-27T17:51:00Z">
                <w:r w:rsidRPr="003F1382" w:rsidDel="00067692">
                  <w:rPr>
                    <w:rFonts w:eastAsia="Times New Roman" w:cs="Times New Roman"/>
                    <w:color w:val="000000"/>
                    <w:sz w:val="22"/>
                    <w:szCs w:val="20"/>
                    <w:rPrChange w:id="10390" w:author="Huang T  Dr (Surrey Business Schl)" w:date="2018-09-06T12:12:00Z">
                      <w:rPr>
                        <w:rFonts w:ascii="Calibri" w:eastAsia="Times New Roman" w:hAnsi="Calibri" w:cs="Times New Roman"/>
                        <w:color w:val="000000"/>
                        <w:sz w:val="22"/>
                      </w:rPr>
                    </w:rPrChange>
                  </w:rPr>
                  <w:delText>0.6050</w:delText>
                </w:r>
              </w:del>
            </w:ins>
          </w:p>
        </w:tc>
        <w:tc>
          <w:tcPr>
            <w:tcW w:w="1089" w:type="dxa"/>
            <w:tcBorders>
              <w:top w:val="nil"/>
              <w:left w:val="nil"/>
              <w:bottom w:val="nil"/>
              <w:right w:val="nil"/>
            </w:tcBorders>
            <w:shd w:val="clear" w:color="auto" w:fill="auto"/>
            <w:noWrap/>
            <w:vAlign w:val="bottom"/>
            <w:hideMark/>
            <w:tcPrChange w:id="10391" w:author="Huang T  Dr (Surrey Business Schl)" w:date="2018-09-06T12:13:00Z">
              <w:tcPr>
                <w:tcW w:w="1390" w:type="dxa"/>
                <w:tcBorders>
                  <w:top w:val="nil"/>
                  <w:left w:val="nil"/>
                  <w:bottom w:val="nil"/>
                  <w:right w:val="nil"/>
                </w:tcBorders>
                <w:shd w:val="clear" w:color="auto" w:fill="auto"/>
                <w:noWrap/>
                <w:vAlign w:val="bottom"/>
                <w:hideMark/>
              </w:tcPr>
            </w:tcPrChange>
          </w:tcPr>
          <w:p w14:paraId="79F67726" w14:textId="0AAFB6C4" w:rsidR="003F1382" w:rsidRPr="003F1382" w:rsidDel="00067692" w:rsidRDefault="003F1382" w:rsidP="003F1382">
            <w:pPr>
              <w:spacing w:after="0" w:line="240" w:lineRule="auto"/>
              <w:jc w:val="right"/>
              <w:rPr>
                <w:ins w:id="10392" w:author="Huang T  Dr (Surrey Business Schl)" w:date="2018-09-06T12:12:00Z"/>
                <w:del w:id="10393" w:author="韬 黄" w:date="2018-09-27T17:51:00Z"/>
                <w:rFonts w:eastAsia="Times New Roman" w:cs="Times New Roman"/>
                <w:color w:val="000000"/>
                <w:sz w:val="22"/>
                <w:szCs w:val="20"/>
                <w:rPrChange w:id="10394" w:author="Huang T  Dr (Surrey Business Schl)" w:date="2018-09-06T12:12:00Z">
                  <w:rPr>
                    <w:ins w:id="10395" w:author="Huang T  Dr (Surrey Business Schl)" w:date="2018-09-06T12:12:00Z"/>
                    <w:del w:id="10396" w:author="韬 黄" w:date="2018-09-27T17:51:00Z"/>
                    <w:rFonts w:ascii="Calibri" w:eastAsia="Times New Roman" w:hAnsi="Calibri" w:cs="Times New Roman"/>
                    <w:color w:val="000000"/>
                    <w:sz w:val="22"/>
                  </w:rPr>
                </w:rPrChange>
              </w:rPr>
            </w:pPr>
            <w:ins w:id="10397" w:author="Huang T  Dr (Surrey Business Schl)" w:date="2018-09-06T12:12:00Z">
              <w:del w:id="10398" w:author="韬 黄" w:date="2018-09-27T17:51:00Z">
                <w:r w:rsidRPr="003F1382" w:rsidDel="00067692">
                  <w:rPr>
                    <w:rFonts w:eastAsia="Times New Roman" w:cs="Times New Roman"/>
                    <w:color w:val="000000"/>
                    <w:sz w:val="22"/>
                    <w:szCs w:val="20"/>
                    <w:rPrChange w:id="10399" w:author="Huang T  Dr (Surrey Business Schl)" w:date="2018-09-06T12:12:00Z">
                      <w:rPr>
                        <w:rFonts w:ascii="Calibri" w:eastAsia="Times New Roman" w:hAnsi="Calibri" w:cs="Times New Roman"/>
                        <w:color w:val="000000"/>
                        <w:sz w:val="22"/>
                      </w:rPr>
                    </w:rPrChange>
                  </w:rPr>
                  <w:delText>0.9965</w:delText>
                </w:r>
              </w:del>
            </w:ins>
          </w:p>
        </w:tc>
        <w:tc>
          <w:tcPr>
            <w:tcW w:w="669" w:type="dxa"/>
            <w:tcBorders>
              <w:top w:val="nil"/>
              <w:left w:val="nil"/>
              <w:bottom w:val="nil"/>
              <w:right w:val="nil"/>
            </w:tcBorders>
            <w:shd w:val="clear" w:color="auto" w:fill="auto"/>
            <w:noWrap/>
            <w:vAlign w:val="bottom"/>
            <w:hideMark/>
            <w:tcPrChange w:id="10400" w:author="Huang T  Dr (Surrey Business Schl)" w:date="2018-09-06T12:13:00Z">
              <w:tcPr>
                <w:tcW w:w="669" w:type="dxa"/>
                <w:tcBorders>
                  <w:top w:val="nil"/>
                  <w:left w:val="nil"/>
                  <w:bottom w:val="nil"/>
                  <w:right w:val="nil"/>
                </w:tcBorders>
                <w:shd w:val="clear" w:color="auto" w:fill="auto"/>
                <w:noWrap/>
                <w:vAlign w:val="bottom"/>
                <w:hideMark/>
              </w:tcPr>
            </w:tcPrChange>
          </w:tcPr>
          <w:p w14:paraId="7F45E31D" w14:textId="12032837" w:rsidR="003F1382" w:rsidRPr="003F1382" w:rsidDel="00067692" w:rsidRDefault="003F1382" w:rsidP="003F1382">
            <w:pPr>
              <w:spacing w:after="0" w:line="240" w:lineRule="auto"/>
              <w:jc w:val="right"/>
              <w:rPr>
                <w:ins w:id="10401" w:author="Huang T  Dr (Surrey Business Schl)" w:date="2018-09-06T12:12:00Z"/>
                <w:del w:id="10402" w:author="韬 黄" w:date="2018-09-27T17:51:00Z"/>
                <w:rFonts w:eastAsia="Times New Roman" w:cs="Times New Roman"/>
                <w:color w:val="000000"/>
                <w:sz w:val="22"/>
                <w:szCs w:val="20"/>
                <w:rPrChange w:id="10403" w:author="Huang T  Dr (Surrey Business Schl)" w:date="2018-09-06T12:12:00Z">
                  <w:rPr>
                    <w:ins w:id="10404" w:author="Huang T  Dr (Surrey Business Schl)" w:date="2018-09-06T12:12:00Z"/>
                    <w:del w:id="10405" w:author="韬 黄" w:date="2018-09-27T17:51:00Z"/>
                    <w:rFonts w:ascii="Calibri" w:eastAsia="Times New Roman" w:hAnsi="Calibri" w:cs="Times New Roman"/>
                    <w:color w:val="000000"/>
                    <w:sz w:val="22"/>
                  </w:rPr>
                </w:rPrChange>
              </w:rPr>
            </w:pPr>
            <w:ins w:id="10406" w:author="Huang T  Dr (Surrey Business Schl)" w:date="2018-09-06T12:12:00Z">
              <w:del w:id="10407" w:author="韬 黄" w:date="2018-09-27T17:51:00Z">
                <w:r w:rsidRPr="003F1382" w:rsidDel="00067692">
                  <w:rPr>
                    <w:rFonts w:eastAsia="Times New Roman" w:cs="Times New Roman"/>
                    <w:color w:val="000000"/>
                    <w:sz w:val="22"/>
                    <w:szCs w:val="20"/>
                    <w:rPrChange w:id="10408" w:author="Huang T  Dr (Surrey Business Schl)" w:date="2018-09-06T12:12:00Z">
                      <w:rPr>
                        <w:rFonts w:ascii="Calibri" w:eastAsia="Times New Roman" w:hAnsi="Calibri" w:cs="Times New Roman"/>
                        <w:color w:val="000000"/>
                        <w:sz w:val="22"/>
                      </w:rPr>
                    </w:rPrChange>
                  </w:rPr>
                  <w:delText>548</w:delText>
                </w:r>
              </w:del>
            </w:ins>
          </w:p>
        </w:tc>
      </w:tr>
      <w:tr w:rsidR="003F1382" w:rsidRPr="003F1382" w:rsidDel="00067692" w14:paraId="7DBF7535" w14:textId="4D9AC3E2" w:rsidTr="00D34982">
        <w:tblPrEx>
          <w:tblPrExChange w:id="10409" w:author="Huang T  Dr (Surrey Business Schl)" w:date="2018-09-06T12:13:00Z">
            <w:tblPrEx>
              <w:tblW w:w="16889" w:type="dxa"/>
            </w:tblPrEx>
          </w:tblPrExChange>
        </w:tblPrEx>
        <w:trPr>
          <w:trHeight w:val="113"/>
          <w:ins w:id="10410" w:author="Huang T  Dr (Surrey Business Schl)" w:date="2018-09-06T12:12:00Z"/>
          <w:del w:id="10411" w:author="韬 黄" w:date="2018-09-27T17:51:00Z"/>
          <w:trPrChange w:id="10412" w:author="Huang T  Dr (Surrey Business Schl)" w:date="2018-09-06T12:13:00Z">
            <w:trPr>
              <w:gridAfter w:val="0"/>
              <w:trHeight w:val="113"/>
            </w:trPr>
          </w:trPrChange>
        </w:trPr>
        <w:tc>
          <w:tcPr>
            <w:tcW w:w="1843" w:type="dxa"/>
            <w:tcBorders>
              <w:top w:val="nil"/>
              <w:left w:val="nil"/>
              <w:bottom w:val="nil"/>
              <w:right w:val="nil"/>
            </w:tcBorders>
            <w:shd w:val="clear" w:color="auto" w:fill="auto"/>
            <w:noWrap/>
            <w:vAlign w:val="bottom"/>
            <w:hideMark/>
            <w:tcPrChange w:id="10413" w:author="Huang T  Dr (Surrey Business Schl)" w:date="2018-09-06T12:13:00Z">
              <w:tcPr>
                <w:tcW w:w="1843" w:type="dxa"/>
                <w:tcBorders>
                  <w:top w:val="nil"/>
                  <w:left w:val="nil"/>
                  <w:bottom w:val="nil"/>
                  <w:right w:val="nil"/>
                </w:tcBorders>
                <w:shd w:val="clear" w:color="auto" w:fill="auto"/>
                <w:noWrap/>
                <w:vAlign w:val="bottom"/>
                <w:hideMark/>
              </w:tcPr>
            </w:tcPrChange>
          </w:tcPr>
          <w:p w14:paraId="65E863D2" w14:textId="60037DD8" w:rsidR="003F1382" w:rsidRPr="003F1382" w:rsidDel="00067692" w:rsidRDefault="003F1382" w:rsidP="003F1382">
            <w:pPr>
              <w:spacing w:after="0" w:line="240" w:lineRule="auto"/>
              <w:rPr>
                <w:ins w:id="10414" w:author="Huang T  Dr (Surrey Business Schl)" w:date="2018-09-06T12:12:00Z"/>
                <w:del w:id="10415" w:author="韬 黄" w:date="2018-09-27T17:51:00Z"/>
                <w:rFonts w:eastAsia="Times New Roman" w:cs="Times New Roman"/>
                <w:color w:val="000000"/>
                <w:sz w:val="22"/>
                <w:szCs w:val="20"/>
                <w:rPrChange w:id="10416" w:author="Huang T  Dr (Surrey Business Schl)" w:date="2018-09-06T12:12:00Z">
                  <w:rPr>
                    <w:ins w:id="10417" w:author="Huang T  Dr (Surrey Business Schl)" w:date="2018-09-06T12:12:00Z"/>
                    <w:del w:id="10418" w:author="韬 黄" w:date="2018-09-27T17:51:00Z"/>
                    <w:rFonts w:ascii="Calibri" w:eastAsia="Times New Roman" w:hAnsi="Calibri" w:cs="Times New Roman"/>
                    <w:color w:val="000000"/>
                    <w:sz w:val="22"/>
                  </w:rPr>
                </w:rPrChange>
              </w:rPr>
            </w:pPr>
            <w:ins w:id="10419" w:author="Huang T  Dr (Surrey Business Schl)" w:date="2018-09-06T12:12:00Z">
              <w:del w:id="10420" w:author="韬 黄" w:date="2018-09-27T17:51:00Z">
                <w:r w:rsidRPr="003F1382" w:rsidDel="00067692">
                  <w:rPr>
                    <w:rFonts w:eastAsia="Times New Roman" w:cs="Times New Roman"/>
                    <w:color w:val="000000"/>
                    <w:sz w:val="22"/>
                    <w:szCs w:val="20"/>
                    <w:rPrChange w:id="10421" w:author="Huang T  Dr (Surrey Business Schl)" w:date="2018-09-06T12:12:00Z">
                      <w:rPr>
                        <w:rFonts w:ascii="Calibri" w:eastAsia="Times New Roman" w:hAnsi="Calibri" w:cs="Times New Roman"/>
                        <w:color w:val="000000"/>
                        <w:sz w:val="22"/>
                      </w:rPr>
                    </w:rPrChange>
                  </w:rPr>
                  <w:delText>ADL-intra-IC</w:delText>
                </w:r>
              </w:del>
            </w:ins>
          </w:p>
        </w:tc>
        <w:tc>
          <w:tcPr>
            <w:tcW w:w="931" w:type="dxa"/>
            <w:tcBorders>
              <w:top w:val="nil"/>
              <w:left w:val="nil"/>
              <w:bottom w:val="nil"/>
              <w:right w:val="nil"/>
            </w:tcBorders>
            <w:shd w:val="clear" w:color="auto" w:fill="auto"/>
            <w:noWrap/>
            <w:vAlign w:val="bottom"/>
            <w:hideMark/>
            <w:tcPrChange w:id="10422" w:author="Huang T  Dr (Surrey Business Schl)" w:date="2018-09-06T12:13:00Z">
              <w:tcPr>
                <w:tcW w:w="567" w:type="dxa"/>
                <w:tcBorders>
                  <w:top w:val="nil"/>
                  <w:left w:val="nil"/>
                  <w:bottom w:val="nil"/>
                  <w:right w:val="nil"/>
                </w:tcBorders>
                <w:shd w:val="clear" w:color="auto" w:fill="auto"/>
                <w:noWrap/>
                <w:vAlign w:val="bottom"/>
                <w:hideMark/>
              </w:tcPr>
            </w:tcPrChange>
          </w:tcPr>
          <w:p w14:paraId="1F4A5BA3" w14:textId="00FFB817" w:rsidR="003F1382" w:rsidRPr="003F1382" w:rsidDel="00067692" w:rsidRDefault="003F1382" w:rsidP="003F1382">
            <w:pPr>
              <w:spacing w:after="0" w:line="240" w:lineRule="auto"/>
              <w:jc w:val="right"/>
              <w:rPr>
                <w:ins w:id="10423" w:author="Huang T  Dr (Surrey Business Schl)" w:date="2018-09-06T12:12:00Z"/>
                <w:del w:id="10424" w:author="韬 黄" w:date="2018-09-27T17:51:00Z"/>
                <w:rFonts w:eastAsia="Times New Roman" w:cs="Times New Roman"/>
                <w:color w:val="000000"/>
                <w:sz w:val="22"/>
                <w:szCs w:val="20"/>
                <w:rPrChange w:id="10425" w:author="Huang T  Dr (Surrey Business Schl)" w:date="2018-09-06T12:12:00Z">
                  <w:rPr>
                    <w:ins w:id="10426" w:author="Huang T  Dr (Surrey Business Schl)" w:date="2018-09-06T12:12:00Z"/>
                    <w:del w:id="10427" w:author="韬 黄" w:date="2018-09-27T17:51:00Z"/>
                    <w:rFonts w:ascii="Calibri" w:eastAsia="Times New Roman" w:hAnsi="Calibri" w:cs="Times New Roman"/>
                    <w:color w:val="000000"/>
                    <w:sz w:val="22"/>
                  </w:rPr>
                </w:rPrChange>
              </w:rPr>
            </w:pPr>
            <w:ins w:id="10428" w:author="Huang T  Dr (Surrey Business Schl)" w:date="2018-09-06T12:12:00Z">
              <w:del w:id="10429" w:author="韬 黄" w:date="2018-09-27T17:51:00Z">
                <w:r w:rsidRPr="003F1382" w:rsidDel="00067692">
                  <w:rPr>
                    <w:rFonts w:eastAsia="Times New Roman" w:cs="Times New Roman"/>
                    <w:color w:val="000000"/>
                    <w:sz w:val="22"/>
                    <w:szCs w:val="20"/>
                    <w:rPrChange w:id="10430" w:author="Huang T  Dr (Surrey Business Schl)" w:date="2018-09-06T12:12:00Z">
                      <w:rPr>
                        <w:rFonts w:ascii="Calibri" w:eastAsia="Times New Roman" w:hAnsi="Calibri" w:cs="Times New Roman"/>
                        <w:color w:val="000000"/>
                        <w:sz w:val="22"/>
                      </w:rPr>
                    </w:rPrChange>
                  </w:rPr>
                  <w:delText>64.827</w:delText>
                </w:r>
              </w:del>
            </w:ins>
          </w:p>
        </w:tc>
        <w:tc>
          <w:tcPr>
            <w:tcW w:w="950" w:type="dxa"/>
            <w:tcBorders>
              <w:top w:val="nil"/>
              <w:left w:val="nil"/>
              <w:bottom w:val="nil"/>
              <w:right w:val="nil"/>
            </w:tcBorders>
            <w:shd w:val="clear" w:color="auto" w:fill="auto"/>
            <w:noWrap/>
            <w:vAlign w:val="bottom"/>
            <w:hideMark/>
            <w:tcPrChange w:id="10431" w:author="Huang T  Dr (Surrey Business Schl)" w:date="2018-09-06T12:13:00Z">
              <w:tcPr>
                <w:tcW w:w="950" w:type="dxa"/>
                <w:tcBorders>
                  <w:top w:val="nil"/>
                  <w:left w:val="nil"/>
                  <w:bottom w:val="nil"/>
                  <w:right w:val="nil"/>
                </w:tcBorders>
                <w:shd w:val="clear" w:color="auto" w:fill="auto"/>
                <w:noWrap/>
                <w:vAlign w:val="bottom"/>
                <w:hideMark/>
              </w:tcPr>
            </w:tcPrChange>
          </w:tcPr>
          <w:p w14:paraId="02AA48B8" w14:textId="6D45FE0E" w:rsidR="003F1382" w:rsidRPr="003F1382" w:rsidDel="00067692" w:rsidRDefault="003F1382" w:rsidP="003F1382">
            <w:pPr>
              <w:spacing w:after="0" w:line="240" w:lineRule="auto"/>
              <w:jc w:val="right"/>
              <w:rPr>
                <w:ins w:id="10432" w:author="Huang T  Dr (Surrey Business Schl)" w:date="2018-09-06T12:12:00Z"/>
                <w:del w:id="10433" w:author="韬 黄" w:date="2018-09-27T17:51:00Z"/>
                <w:rFonts w:eastAsia="Times New Roman" w:cs="Times New Roman"/>
                <w:color w:val="000000"/>
                <w:sz w:val="22"/>
                <w:szCs w:val="20"/>
                <w:rPrChange w:id="10434" w:author="Huang T  Dr (Surrey Business Schl)" w:date="2018-09-06T12:12:00Z">
                  <w:rPr>
                    <w:ins w:id="10435" w:author="Huang T  Dr (Surrey Business Schl)" w:date="2018-09-06T12:12:00Z"/>
                    <w:del w:id="10436" w:author="韬 黄" w:date="2018-09-27T17:51:00Z"/>
                    <w:rFonts w:ascii="Calibri" w:eastAsia="Times New Roman" w:hAnsi="Calibri" w:cs="Times New Roman"/>
                    <w:color w:val="000000"/>
                    <w:sz w:val="22"/>
                  </w:rPr>
                </w:rPrChange>
              </w:rPr>
            </w:pPr>
            <w:ins w:id="10437" w:author="Huang T  Dr (Surrey Business Schl)" w:date="2018-09-06T12:12:00Z">
              <w:del w:id="10438" w:author="韬 黄" w:date="2018-09-27T17:51:00Z">
                <w:r w:rsidRPr="003F1382" w:rsidDel="00067692">
                  <w:rPr>
                    <w:rFonts w:eastAsia="Times New Roman" w:cs="Times New Roman"/>
                    <w:color w:val="000000"/>
                    <w:sz w:val="22"/>
                    <w:szCs w:val="20"/>
                    <w:rPrChange w:id="10439" w:author="Huang T  Dr (Surrey Business Schl)" w:date="2018-09-06T12:12:00Z">
                      <w:rPr>
                        <w:rFonts w:ascii="Calibri" w:eastAsia="Times New Roman" w:hAnsi="Calibri" w:cs="Times New Roman"/>
                        <w:color w:val="000000"/>
                        <w:sz w:val="22"/>
                      </w:rPr>
                    </w:rPrChange>
                  </w:rPr>
                  <w:delText>46.23%</w:delText>
                </w:r>
              </w:del>
            </w:ins>
          </w:p>
        </w:tc>
        <w:tc>
          <w:tcPr>
            <w:tcW w:w="828" w:type="dxa"/>
            <w:tcBorders>
              <w:top w:val="nil"/>
              <w:left w:val="nil"/>
              <w:bottom w:val="nil"/>
              <w:right w:val="nil"/>
            </w:tcBorders>
            <w:shd w:val="clear" w:color="auto" w:fill="auto"/>
            <w:noWrap/>
            <w:vAlign w:val="bottom"/>
            <w:hideMark/>
            <w:tcPrChange w:id="10440" w:author="Huang T  Dr (Surrey Business Schl)" w:date="2018-09-06T12:13:00Z">
              <w:tcPr>
                <w:tcW w:w="828" w:type="dxa"/>
                <w:tcBorders>
                  <w:top w:val="nil"/>
                  <w:left w:val="nil"/>
                  <w:bottom w:val="nil"/>
                  <w:right w:val="nil"/>
                </w:tcBorders>
                <w:shd w:val="clear" w:color="auto" w:fill="auto"/>
                <w:noWrap/>
                <w:vAlign w:val="bottom"/>
                <w:hideMark/>
              </w:tcPr>
            </w:tcPrChange>
          </w:tcPr>
          <w:p w14:paraId="59B47FC7" w14:textId="313045AA" w:rsidR="003F1382" w:rsidRPr="003F1382" w:rsidDel="00067692" w:rsidRDefault="003F1382" w:rsidP="003F1382">
            <w:pPr>
              <w:spacing w:after="0" w:line="240" w:lineRule="auto"/>
              <w:jc w:val="right"/>
              <w:rPr>
                <w:ins w:id="10441" w:author="Huang T  Dr (Surrey Business Schl)" w:date="2018-09-06T12:12:00Z"/>
                <w:del w:id="10442" w:author="韬 黄" w:date="2018-09-27T17:51:00Z"/>
                <w:rFonts w:eastAsia="Times New Roman" w:cs="Times New Roman"/>
                <w:color w:val="000000"/>
                <w:sz w:val="22"/>
                <w:szCs w:val="20"/>
                <w:rPrChange w:id="10443" w:author="Huang T  Dr (Surrey Business Schl)" w:date="2018-09-06T12:12:00Z">
                  <w:rPr>
                    <w:ins w:id="10444" w:author="Huang T  Dr (Surrey Business Schl)" w:date="2018-09-06T12:12:00Z"/>
                    <w:del w:id="10445" w:author="韬 黄" w:date="2018-09-27T17:51:00Z"/>
                    <w:rFonts w:ascii="Calibri" w:eastAsia="Times New Roman" w:hAnsi="Calibri" w:cs="Times New Roman"/>
                    <w:color w:val="000000"/>
                    <w:sz w:val="22"/>
                  </w:rPr>
                </w:rPrChange>
              </w:rPr>
            </w:pPr>
            <w:ins w:id="10446" w:author="Huang T  Dr (Surrey Business Schl)" w:date="2018-09-06T12:12:00Z">
              <w:del w:id="10447" w:author="韬 黄" w:date="2018-09-27T17:51:00Z">
                <w:r w:rsidRPr="003F1382" w:rsidDel="00067692">
                  <w:rPr>
                    <w:rFonts w:eastAsia="Times New Roman" w:cs="Times New Roman"/>
                    <w:color w:val="000000"/>
                    <w:sz w:val="22"/>
                    <w:szCs w:val="20"/>
                    <w:rPrChange w:id="10448" w:author="Huang T  Dr (Surrey Business Schl)" w:date="2018-09-06T12:12:00Z">
                      <w:rPr>
                        <w:rFonts w:ascii="Calibri" w:eastAsia="Times New Roman" w:hAnsi="Calibri" w:cs="Times New Roman"/>
                        <w:color w:val="000000"/>
                        <w:sz w:val="22"/>
                      </w:rPr>
                    </w:rPrChange>
                  </w:rPr>
                  <w:delText>1.3233</w:delText>
                </w:r>
              </w:del>
            </w:ins>
          </w:p>
        </w:tc>
        <w:tc>
          <w:tcPr>
            <w:tcW w:w="1390" w:type="dxa"/>
            <w:tcBorders>
              <w:top w:val="nil"/>
              <w:left w:val="nil"/>
              <w:bottom w:val="nil"/>
              <w:right w:val="nil"/>
            </w:tcBorders>
            <w:shd w:val="clear" w:color="auto" w:fill="auto"/>
            <w:noWrap/>
            <w:vAlign w:val="bottom"/>
            <w:hideMark/>
            <w:tcPrChange w:id="10449" w:author="Huang T  Dr (Surrey Business Schl)" w:date="2018-09-06T12:13:00Z">
              <w:tcPr>
                <w:tcW w:w="1390" w:type="dxa"/>
                <w:tcBorders>
                  <w:top w:val="nil"/>
                  <w:left w:val="nil"/>
                  <w:bottom w:val="nil"/>
                  <w:right w:val="nil"/>
                </w:tcBorders>
                <w:shd w:val="clear" w:color="auto" w:fill="auto"/>
                <w:noWrap/>
                <w:vAlign w:val="bottom"/>
                <w:hideMark/>
              </w:tcPr>
            </w:tcPrChange>
          </w:tcPr>
          <w:p w14:paraId="7C96D354" w14:textId="23ED6366" w:rsidR="003F1382" w:rsidRPr="003F1382" w:rsidDel="00067692" w:rsidRDefault="003F1382" w:rsidP="003F1382">
            <w:pPr>
              <w:spacing w:after="0" w:line="240" w:lineRule="auto"/>
              <w:jc w:val="right"/>
              <w:rPr>
                <w:ins w:id="10450" w:author="Huang T  Dr (Surrey Business Schl)" w:date="2018-09-06T12:12:00Z"/>
                <w:del w:id="10451" w:author="韬 黄" w:date="2018-09-27T17:51:00Z"/>
                <w:rFonts w:eastAsia="Times New Roman" w:cs="Times New Roman"/>
                <w:color w:val="000000"/>
                <w:sz w:val="22"/>
                <w:szCs w:val="20"/>
                <w:rPrChange w:id="10452" w:author="Huang T  Dr (Surrey Business Schl)" w:date="2018-09-06T12:12:00Z">
                  <w:rPr>
                    <w:ins w:id="10453" w:author="Huang T  Dr (Surrey Business Schl)" w:date="2018-09-06T12:12:00Z"/>
                    <w:del w:id="10454" w:author="韬 黄" w:date="2018-09-27T17:51:00Z"/>
                    <w:rFonts w:ascii="Calibri" w:eastAsia="Times New Roman" w:hAnsi="Calibri" w:cs="Times New Roman"/>
                    <w:color w:val="000000"/>
                    <w:sz w:val="22"/>
                  </w:rPr>
                </w:rPrChange>
              </w:rPr>
            </w:pPr>
            <w:ins w:id="10455" w:author="Huang T  Dr (Surrey Business Schl)" w:date="2018-09-06T12:12:00Z">
              <w:del w:id="10456" w:author="韬 黄" w:date="2018-09-27T17:51:00Z">
                <w:r w:rsidRPr="003F1382" w:rsidDel="00067692">
                  <w:rPr>
                    <w:rFonts w:eastAsia="Times New Roman" w:cs="Times New Roman"/>
                    <w:color w:val="000000"/>
                    <w:sz w:val="22"/>
                    <w:szCs w:val="20"/>
                    <w:rPrChange w:id="10457" w:author="Huang T  Dr (Surrey Business Schl)" w:date="2018-09-06T12:12:00Z">
                      <w:rPr>
                        <w:rFonts w:ascii="Calibri" w:eastAsia="Times New Roman" w:hAnsi="Calibri" w:cs="Times New Roman"/>
                        <w:color w:val="000000"/>
                        <w:sz w:val="22"/>
                      </w:rPr>
                    </w:rPrChange>
                  </w:rPr>
                  <w:delText>0.9979</w:delText>
                </w:r>
              </w:del>
            </w:ins>
          </w:p>
        </w:tc>
        <w:tc>
          <w:tcPr>
            <w:tcW w:w="931" w:type="dxa"/>
            <w:tcBorders>
              <w:top w:val="nil"/>
              <w:left w:val="nil"/>
              <w:bottom w:val="nil"/>
              <w:right w:val="nil"/>
            </w:tcBorders>
            <w:shd w:val="clear" w:color="auto" w:fill="auto"/>
            <w:noWrap/>
            <w:vAlign w:val="bottom"/>
            <w:hideMark/>
            <w:tcPrChange w:id="10458" w:author="Huang T  Dr (Surrey Business Schl)" w:date="2018-09-06T12:13:00Z">
              <w:tcPr>
                <w:tcW w:w="931" w:type="dxa"/>
                <w:gridSpan w:val="2"/>
                <w:tcBorders>
                  <w:top w:val="nil"/>
                  <w:left w:val="nil"/>
                  <w:bottom w:val="nil"/>
                  <w:right w:val="nil"/>
                </w:tcBorders>
                <w:shd w:val="clear" w:color="auto" w:fill="auto"/>
                <w:noWrap/>
                <w:vAlign w:val="bottom"/>
                <w:hideMark/>
              </w:tcPr>
            </w:tcPrChange>
          </w:tcPr>
          <w:p w14:paraId="41362CC9" w14:textId="650B1552" w:rsidR="003F1382" w:rsidRPr="003F1382" w:rsidDel="00067692" w:rsidRDefault="003F1382" w:rsidP="003F1382">
            <w:pPr>
              <w:spacing w:after="0" w:line="240" w:lineRule="auto"/>
              <w:jc w:val="right"/>
              <w:rPr>
                <w:ins w:id="10459" w:author="Huang T  Dr (Surrey Business Schl)" w:date="2018-09-06T12:12:00Z"/>
                <w:del w:id="10460" w:author="韬 黄" w:date="2018-09-27T17:51:00Z"/>
                <w:rFonts w:eastAsia="Times New Roman" w:cs="Times New Roman"/>
                <w:color w:val="000000"/>
                <w:sz w:val="22"/>
                <w:szCs w:val="20"/>
                <w:rPrChange w:id="10461" w:author="Huang T  Dr (Surrey Business Schl)" w:date="2018-09-06T12:12:00Z">
                  <w:rPr>
                    <w:ins w:id="10462" w:author="Huang T  Dr (Surrey Business Schl)" w:date="2018-09-06T12:12:00Z"/>
                    <w:del w:id="10463" w:author="韬 黄" w:date="2018-09-27T17:51:00Z"/>
                    <w:rFonts w:ascii="Calibri" w:eastAsia="Times New Roman" w:hAnsi="Calibri" w:cs="Times New Roman"/>
                    <w:color w:val="000000"/>
                    <w:sz w:val="22"/>
                  </w:rPr>
                </w:rPrChange>
              </w:rPr>
            </w:pPr>
            <w:ins w:id="10464" w:author="Huang T  Dr (Surrey Business Schl)" w:date="2018-09-06T12:12:00Z">
              <w:del w:id="10465" w:author="韬 黄" w:date="2018-09-27T17:51:00Z">
                <w:r w:rsidRPr="003F1382" w:rsidDel="00067692">
                  <w:rPr>
                    <w:rFonts w:eastAsia="Times New Roman" w:cs="Times New Roman"/>
                    <w:color w:val="000000"/>
                    <w:sz w:val="22"/>
                    <w:szCs w:val="20"/>
                    <w:rPrChange w:id="10466" w:author="Huang T  Dr (Surrey Business Schl)" w:date="2018-09-06T12:12:00Z">
                      <w:rPr>
                        <w:rFonts w:ascii="Calibri" w:eastAsia="Times New Roman" w:hAnsi="Calibri" w:cs="Times New Roman"/>
                        <w:color w:val="000000"/>
                        <w:sz w:val="22"/>
                      </w:rPr>
                    </w:rPrChange>
                  </w:rPr>
                  <w:delText>45,891</w:delText>
                </w:r>
              </w:del>
            </w:ins>
          </w:p>
        </w:tc>
        <w:tc>
          <w:tcPr>
            <w:tcW w:w="1740" w:type="dxa"/>
            <w:tcBorders>
              <w:top w:val="nil"/>
              <w:left w:val="single" w:sz="4" w:space="0" w:color="auto"/>
              <w:bottom w:val="nil"/>
              <w:right w:val="nil"/>
            </w:tcBorders>
            <w:shd w:val="clear" w:color="auto" w:fill="auto"/>
            <w:noWrap/>
            <w:vAlign w:val="bottom"/>
            <w:hideMark/>
            <w:tcPrChange w:id="10467" w:author="Huang T  Dr (Surrey Business Schl)" w:date="2018-09-06T12:13:00Z">
              <w:tcPr>
                <w:tcW w:w="1740" w:type="dxa"/>
                <w:gridSpan w:val="3"/>
                <w:tcBorders>
                  <w:top w:val="nil"/>
                  <w:left w:val="single" w:sz="4" w:space="0" w:color="auto"/>
                  <w:bottom w:val="nil"/>
                  <w:right w:val="nil"/>
                </w:tcBorders>
                <w:shd w:val="clear" w:color="auto" w:fill="auto"/>
                <w:noWrap/>
                <w:vAlign w:val="bottom"/>
                <w:hideMark/>
              </w:tcPr>
            </w:tcPrChange>
          </w:tcPr>
          <w:p w14:paraId="5660EAD1" w14:textId="753DDFC0" w:rsidR="003F1382" w:rsidRPr="003F1382" w:rsidDel="00067692" w:rsidRDefault="003F1382" w:rsidP="003F1382">
            <w:pPr>
              <w:spacing w:after="0" w:line="240" w:lineRule="auto"/>
              <w:rPr>
                <w:ins w:id="10468" w:author="Huang T  Dr (Surrey Business Schl)" w:date="2018-09-06T12:12:00Z"/>
                <w:del w:id="10469" w:author="韬 黄" w:date="2018-09-27T17:51:00Z"/>
                <w:rFonts w:eastAsia="Times New Roman" w:cs="Times New Roman"/>
                <w:color w:val="000000"/>
                <w:sz w:val="22"/>
                <w:szCs w:val="20"/>
                <w:rPrChange w:id="10470" w:author="Huang T  Dr (Surrey Business Schl)" w:date="2018-09-06T12:12:00Z">
                  <w:rPr>
                    <w:ins w:id="10471" w:author="Huang T  Dr (Surrey Business Schl)" w:date="2018-09-06T12:12:00Z"/>
                    <w:del w:id="10472" w:author="韬 黄" w:date="2018-09-27T17:51:00Z"/>
                    <w:rFonts w:ascii="Calibri" w:eastAsia="Times New Roman" w:hAnsi="Calibri" w:cs="Times New Roman"/>
                    <w:color w:val="000000"/>
                    <w:sz w:val="22"/>
                  </w:rPr>
                </w:rPrChange>
              </w:rPr>
            </w:pPr>
            <w:ins w:id="10473" w:author="Huang T  Dr (Surrey Business Schl)" w:date="2018-09-06T12:12:00Z">
              <w:del w:id="10474" w:author="韬 黄" w:date="2018-09-27T17:51:00Z">
                <w:r w:rsidRPr="003F1382" w:rsidDel="00067692">
                  <w:rPr>
                    <w:rFonts w:eastAsia="Times New Roman" w:cs="Times New Roman"/>
                    <w:color w:val="000000"/>
                    <w:sz w:val="22"/>
                    <w:szCs w:val="20"/>
                    <w:rPrChange w:id="10475" w:author="Huang T  Dr (Surrey Business Schl)" w:date="2018-09-06T12:12:00Z">
                      <w:rPr>
                        <w:rFonts w:ascii="Calibri" w:eastAsia="Times New Roman" w:hAnsi="Calibri" w:cs="Times New Roman"/>
                        <w:color w:val="000000"/>
                        <w:sz w:val="22"/>
                      </w:rPr>
                    </w:rPrChange>
                  </w:rPr>
                  <w:delText>ADL-intra-IC</w:delText>
                </w:r>
              </w:del>
            </w:ins>
          </w:p>
        </w:tc>
        <w:tc>
          <w:tcPr>
            <w:tcW w:w="711" w:type="dxa"/>
            <w:tcBorders>
              <w:top w:val="nil"/>
              <w:left w:val="nil"/>
              <w:bottom w:val="nil"/>
              <w:right w:val="nil"/>
            </w:tcBorders>
            <w:shd w:val="clear" w:color="auto" w:fill="auto"/>
            <w:noWrap/>
            <w:vAlign w:val="bottom"/>
            <w:hideMark/>
            <w:tcPrChange w:id="10476" w:author="Huang T  Dr (Surrey Business Schl)" w:date="2018-09-06T12:13:00Z">
              <w:tcPr>
                <w:tcW w:w="4800" w:type="dxa"/>
                <w:gridSpan w:val="4"/>
                <w:tcBorders>
                  <w:top w:val="nil"/>
                  <w:left w:val="nil"/>
                  <w:bottom w:val="nil"/>
                  <w:right w:val="nil"/>
                </w:tcBorders>
                <w:shd w:val="clear" w:color="auto" w:fill="auto"/>
                <w:noWrap/>
                <w:vAlign w:val="bottom"/>
                <w:hideMark/>
              </w:tcPr>
            </w:tcPrChange>
          </w:tcPr>
          <w:p w14:paraId="5F1D3EEC" w14:textId="61BDB758" w:rsidR="003F1382" w:rsidRPr="00D34982" w:rsidDel="00067692" w:rsidRDefault="003F1382" w:rsidP="003F1382">
            <w:pPr>
              <w:spacing w:after="0" w:line="240" w:lineRule="auto"/>
              <w:jc w:val="right"/>
              <w:rPr>
                <w:ins w:id="10477" w:author="Huang T  Dr (Surrey Business Schl)" w:date="2018-09-06T12:12:00Z"/>
                <w:del w:id="10478" w:author="韬 黄" w:date="2018-09-27T17:51:00Z"/>
                <w:rFonts w:eastAsia="Times New Roman" w:cs="Times New Roman"/>
                <w:b/>
                <w:color w:val="000000"/>
                <w:sz w:val="22"/>
                <w:szCs w:val="20"/>
                <w:rPrChange w:id="10479" w:author="Huang T  Dr (Surrey Business Schl)" w:date="2018-09-06T12:15:00Z">
                  <w:rPr>
                    <w:ins w:id="10480" w:author="Huang T  Dr (Surrey Business Schl)" w:date="2018-09-06T12:12:00Z"/>
                    <w:del w:id="10481" w:author="韬 黄" w:date="2018-09-27T17:51:00Z"/>
                    <w:rFonts w:ascii="Calibri" w:eastAsia="Times New Roman" w:hAnsi="Calibri" w:cs="Times New Roman"/>
                    <w:color w:val="000000"/>
                    <w:sz w:val="22"/>
                  </w:rPr>
                </w:rPrChange>
              </w:rPr>
            </w:pPr>
            <w:ins w:id="10482" w:author="Huang T  Dr (Surrey Business Schl)" w:date="2018-09-06T12:12:00Z">
              <w:del w:id="10483" w:author="韬 黄" w:date="2018-09-27T17:51:00Z">
                <w:r w:rsidRPr="00D34982" w:rsidDel="00067692">
                  <w:rPr>
                    <w:rFonts w:eastAsia="Times New Roman" w:cs="Times New Roman"/>
                    <w:b/>
                    <w:color w:val="000000"/>
                    <w:sz w:val="22"/>
                    <w:szCs w:val="20"/>
                    <w:rPrChange w:id="10484" w:author="Huang T  Dr (Surrey Business Schl)" w:date="2018-09-06T12:15:00Z">
                      <w:rPr>
                        <w:rFonts w:ascii="Calibri" w:eastAsia="Times New Roman" w:hAnsi="Calibri" w:cs="Times New Roman"/>
                        <w:color w:val="000000"/>
                        <w:sz w:val="22"/>
                      </w:rPr>
                    </w:rPrChange>
                  </w:rPr>
                  <w:delText>8.375</w:delText>
                </w:r>
              </w:del>
            </w:ins>
          </w:p>
        </w:tc>
        <w:tc>
          <w:tcPr>
            <w:tcW w:w="950" w:type="dxa"/>
            <w:tcBorders>
              <w:top w:val="nil"/>
              <w:left w:val="nil"/>
              <w:bottom w:val="nil"/>
              <w:right w:val="nil"/>
            </w:tcBorders>
            <w:shd w:val="clear" w:color="auto" w:fill="auto"/>
            <w:noWrap/>
            <w:vAlign w:val="bottom"/>
            <w:hideMark/>
            <w:tcPrChange w:id="10485" w:author="Huang T  Dr (Surrey Business Schl)" w:date="2018-09-06T12:13:00Z">
              <w:tcPr>
                <w:tcW w:w="950" w:type="dxa"/>
                <w:tcBorders>
                  <w:top w:val="nil"/>
                  <w:left w:val="nil"/>
                  <w:bottom w:val="nil"/>
                  <w:right w:val="nil"/>
                </w:tcBorders>
                <w:shd w:val="clear" w:color="auto" w:fill="auto"/>
                <w:noWrap/>
                <w:vAlign w:val="bottom"/>
                <w:hideMark/>
              </w:tcPr>
            </w:tcPrChange>
          </w:tcPr>
          <w:p w14:paraId="0003CC43" w14:textId="462F88B4" w:rsidR="003F1382" w:rsidRPr="00D34982" w:rsidDel="00067692" w:rsidRDefault="003F1382" w:rsidP="003F1382">
            <w:pPr>
              <w:spacing w:after="0" w:line="240" w:lineRule="auto"/>
              <w:jc w:val="right"/>
              <w:rPr>
                <w:ins w:id="10486" w:author="Huang T  Dr (Surrey Business Schl)" w:date="2018-09-06T12:12:00Z"/>
                <w:del w:id="10487" w:author="韬 黄" w:date="2018-09-27T17:51:00Z"/>
                <w:rFonts w:eastAsia="Times New Roman" w:cs="Times New Roman"/>
                <w:b/>
                <w:color w:val="000000"/>
                <w:sz w:val="22"/>
                <w:szCs w:val="20"/>
                <w:rPrChange w:id="10488" w:author="Huang T  Dr (Surrey Business Schl)" w:date="2018-09-06T12:15:00Z">
                  <w:rPr>
                    <w:ins w:id="10489" w:author="Huang T  Dr (Surrey Business Schl)" w:date="2018-09-06T12:12:00Z"/>
                    <w:del w:id="10490" w:author="韬 黄" w:date="2018-09-27T17:51:00Z"/>
                    <w:rFonts w:ascii="Calibri" w:eastAsia="Times New Roman" w:hAnsi="Calibri" w:cs="Times New Roman"/>
                    <w:color w:val="000000"/>
                    <w:sz w:val="22"/>
                  </w:rPr>
                </w:rPrChange>
              </w:rPr>
            </w:pPr>
            <w:ins w:id="10491" w:author="Huang T  Dr (Surrey Business Schl)" w:date="2018-09-06T12:12:00Z">
              <w:del w:id="10492" w:author="韬 黄" w:date="2018-09-27T17:51:00Z">
                <w:r w:rsidRPr="00D34982" w:rsidDel="00067692">
                  <w:rPr>
                    <w:rFonts w:eastAsia="Times New Roman" w:cs="Times New Roman"/>
                    <w:b/>
                    <w:color w:val="000000"/>
                    <w:sz w:val="22"/>
                    <w:szCs w:val="20"/>
                    <w:rPrChange w:id="10493" w:author="Huang T  Dr (Surrey Business Schl)" w:date="2018-09-06T12:15:00Z">
                      <w:rPr>
                        <w:rFonts w:ascii="Calibri" w:eastAsia="Times New Roman" w:hAnsi="Calibri" w:cs="Times New Roman"/>
                        <w:color w:val="000000"/>
                        <w:sz w:val="22"/>
                      </w:rPr>
                    </w:rPrChange>
                  </w:rPr>
                  <w:delText>39.59%</w:delText>
                </w:r>
              </w:del>
            </w:ins>
          </w:p>
        </w:tc>
        <w:tc>
          <w:tcPr>
            <w:tcW w:w="828" w:type="dxa"/>
            <w:tcBorders>
              <w:top w:val="nil"/>
              <w:left w:val="nil"/>
              <w:bottom w:val="nil"/>
              <w:right w:val="nil"/>
            </w:tcBorders>
            <w:shd w:val="clear" w:color="auto" w:fill="auto"/>
            <w:noWrap/>
            <w:vAlign w:val="bottom"/>
            <w:hideMark/>
            <w:tcPrChange w:id="10494" w:author="Huang T  Dr (Surrey Business Schl)" w:date="2018-09-06T12:13:00Z">
              <w:tcPr>
                <w:tcW w:w="828" w:type="dxa"/>
                <w:tcBorders>
                  <w:top w:val="nil"/>
                  <w:left w:val="nil"/>
                  <w:bottom w:val="nil"/>
                  <w:right w:val="nil"/>
                </w:tcBorders>
                <w:shd w:val="clear" w:color="auto" w:fill="auto"/>
                <w:noWrap/>
                <w:vAlign w:val="bottom"/>
                <w:hideMark/>
              </w:tcPr>
            </w:tcPrChange>
          </w:tcPr>
          <w:p w14:paraId="2CBFE8BA" w14:textId="289C4426" w:rsidR="003F1382" w:rsidRPr="003F1382" w:rsidDel="00067692" w:rsidRDefault="003F1382" w:rsidP="003F1382">
            <w:pPr>
              <w:spacing w:after="0" w:line="240" w:lineRule="auto"/>
              <w:jc w:val="right"/>
              <w:rPr>
                <w:ins w:id="10495" w:author="Huang T  Dr (Surrey Business Schl)" w:date="2018-09-06T12:12:00Z"/>
                <w:del w:id="10496" w:author="韬 黄" w:date="2018-09-27T17:51:00Z"/>
                <w:rFonts w:eastAsia="Times New Roman" w:cs="Times New Roman"/>
                <w:color w:val="000000"/>
                <w:sz w:val="22"/>
                <w:szCs w:val="20"/>
                <w:rPrChange w:id="10497" w:author="Huang T  Dr (Surrey Business Schl)" w:date="2018-09-06T12:12:00Z">
                  <w:rPr>
                    <w:ins w:id="10498" w:author="Huang T  Dr (Surrey Business Schl)" w:date="2018-09-06T12:12:00Z"/>
                    <w:del w:id="10499" w:author="韬 黄" w:date="2018-09-27T17:51:00Z"/>
                    <w:rFonts w:ascii="Calibri" w:eastAsia="Times New Roman" w:hAnsi="Calibri" w:cs="Times New Roman"/>
                    <w:color w:val="000000"/>
                    <w:sz w:val="22"/>
                  </w:rPr>
                </w:rPrChange>
              </w:rPr>
            </w:pPr>
            <w:ins w:id="10500" w:author="Huang T  Dr (Surrey Business Schl)" w:date="2018-09-06T12:12:00Z">
              <w:del w:id="10501" w:author="韬 黄" w:date="2018-09-27T17:51:00Z">
                <w:r w:rsidRPr="003F1382" w:rsidDel="00067692">
                  <w:rPr>
                    <w:rFonts w:eastAsia="Times New Roman" w:cs="Times New Roman"/>
                    <w:color w:val="000000"/>
                    <w:sz w:val="22"/>
                    <w:szCs w:val="20"/>
                    <w:rPrChange w:id="10502" w:author="Huang T  Dr (Surrey Business Schl)" w:date="2018-09-06T12:12:00Z">
                      <w:rPr>
                        <w:rFonts w:ascii="Calibri" w:eastAsia="Times New Roman" w:hAnsi="Calibri" w:cs="Times New Roman"/>
                        <w:color w:val="000000"/>
                        <w:sz w:val="22"/>
                      </w:rPr>
                    </w:rPrChange>
                  </w:rPr>
                  <w:delText>0.5999</w:delText>
                </w:r>
              </w:del>
            </w:ins>
          </w:p>
        </w:tc>
        <w:tc>
          <w:tcPr>
            <w:tcW w:w="1089" w:type="dxa"/>
            <w:tcBorders>
              <w:top w:val="nil"/>
              <w:left w:val="nil"/>
              <w:bottom w:val="nil"/>
              <w:right w:val="nil"/>
            </w:tcBorders>
            <w:shd w:val="clear" w:color="auto" w:fill="auto"/>
            <w:noWrap/>
            <w:vAlign w:val="bottom"/>
            <w:hideMark/>
            <w:tcPrChange w:id="10503" w:author="Huang T  Dr (Surrey Business Schl)" w:date="2018-09-06T12:13:00Z">
              <w:tcPr>
                <w:tcW w:w="1390" w:type="dxa"/>
                <w:tcBorders>
                  <w:top w:val="nil"/>
                  <w:left w:val="nil"/>
                  <w:bottom w:val="nil"/>
                  <w:right w:val="nil"/>
                </w:tcBorders>
                <w:shd w:val="clear" w:color="auto" w:fill="auto"/>
                <w:noWrap/>
                <w:vAlign w:val="bottom"/>
                <w:hideMark/>
              </w:tcPr>
            </w:tcPrChange>
          </w:tcPr>
          <w:p w14:paraId="594FFEDD" w14:textId="0DEF28B8" w:rsidR="003F1382" w:rsidRPr="003F1382" w:rsidDel="00067692" w:rsidRDefault="003F1382" w:rsidP="003F1382">
            <w:pPr>
              <w:spacing w:after="0" w:line="240" w:lineRule="auto"/>
              <w:jc w:val="right"/>
              <w:rPr>
                <w:ins w:id="10504" w:author="Huang T  Dr (Surrey Business Schl)" w:date="2018-09-06T12:12:00Z"/>
                <w:del w:id="10505" w:author="韬 黄" w:date="2018-09-27T17:51:00Z"/>
                <w:rFonts w:eastAsia="Times New Roman" w:cs="Times New Roman"/>
                <w:color w:val="000000"/>
                <w:sz w:val="22"/>
                <w:szCs w:val="20"/>
                <w:rPrChange w:id="10506" w:author="Huang T  Dr (Surrey Business Schl)" w:date="2018-09-06T12:12:00Z">
                  <w:rPr>
                    <w:ins w:id="10507" w:author="Huang T  Dr (Surrey Business Schl)" w:date="2018-09-06T12:12:00Z"/>
                    <w:del w:id="10508" w:author="韬 黄" w:date="2018-09-27T17:51:00Z"/>
                    <w:rFonts w:ascii="Calibri" w:eastAsia="Times New Roman" w:hAnsi="Calibri" w:cs="Times New Roman"/>
                    <w:color w:val="000000"/>
                    <w:sz w:val="22"/>
                  </w:rPr>
                </w:rPrChange>
              </w:rPr>
            </w:pPr>
            <w:ins w:id="10509" w:author="Huang T  Dr (Surrey Business Schl)" w:date="2018-09-06T12:12:00Z">
              <w:del w:id="10510" w:author="韬 黄" w:date="2018-09-27T17:51:00Z">
                <w:r w:rsidRPr="003F1382" w:rsidDel="00067692">
                  <w:rPr>
                    <w:rFonts w:eastAsia="Times New Roman" w:cs="Times New Roman"/>
                    <w:color w:val="000000"/>
                    <w:sz w:val="22"/>
                    <w:szCs w:val="20"/>
                    <w:rPrChange w:id="10511" w:author="Huang T  Dr (Surrey Business Schl)" w:date="2018-09-06T12:12:00Z">
                      <w:rPr>
                        <w:rFonts w:ascii="Calibri" w:eastAsia="Times New Roman" w:hAnsi="Calibri" w:cs="Times New Roman"/>
                        <w:color w:val="000000"/>
                        <w:sz w:val="22"/>
                      </w:rPr>
                    </w:rPrChange>
                  </w:rPr>
                  <w:delText>0.9968</w:delText>
                </w:r>
              </w:del>
            </w:ins>
          </w:p>
        </w:tc>
        <w:tc>
          <w:tcPr>
            <w:tcW w:w="669" w:type="dxa"/>
            <w:tcBorders>
              <w:top w:val="nil"/>
              <w:left w:val="nil"/>
              <w:bottom w:val="nil"/>
              <w:right w:val="nil"/>
            </w:tcBorders>
            <w:shd w:val="clear" w:color="auto" w:fill="auto"/>
            <w:noWrap/>
            <w:vAlign w:val="bottom"/>
            <w:hideMark/>
            <w:tcPrChange w:id="10512" w:author="Huang T  Dr (Surrey Business Schl)" w:date="2018-09-06T12:13:00Z">
              <w:tcPr>
                <w:tcW w:w="669" w:type="dxa"/>
                <w:tcBorders>
                  <w:top w:val="nil"/>
                  <w:left w:val="nil"/>
                  <w:bottom w:val="nil"/>
                  <w:right w:val="nil"/>
                </w:tcBorders>
                <w:shd w:val="clear" w:color="auto" w:fill="auto"/>
                <w:noWrap/>
                <w:vAlign w:val="bottom"/>
                <w:hideMark/>
              </w:tcPr>
            </w:tcPrChange>
          </w:tcPr>
          <w:p w14:paraId="6CF13D09" w14:textId="2AF9D630" w:rsidR="003F1382" w:rsidRPr="00D34982" w:rsidDel="00067692" w:rsidRDefault="003F1382" w:rsidP="003F1382">
            <w:pPr>
              <w:spacing w:after="0" w:line="240" w:lineRule="auto"/>
              <w:jc w:val="right"/>
              <w:rPr>
                <w:ins w:id="10513" w:author="Huang T  Dr (Surrey Business Schl)" w:date="2018-09-06T12:12:00Z"/>
                <w:del w:id="10514" w:author="韬 黄" w:date="2018-09-27T17:51:00Z"/>
                <w:rFonts w:eastAsia="Times New Roman" w:cs="Times New Roman"/>
                <w:b/>
                <w:color w:val="000000"/>
                <w:sz w:val="22"/>
                <w:szCs w:val="20"/>
                <w:rPrChange w:id="10515" w:author="Huang T  Dr (Surrey Business Schl)" w:date="2018-09-06T12:15:00Z">
                  <w:rPr>
                    <w:ins w:id="10516" w:author="Huang T  Dr (Surrey Business Schl)" w:date="2018-09-06T12:12:00Z"/>
                    <w:del w:id="10517" w:author="韬 黄" w:date="2018-09-27T17:51:00Z"/>
                    <w:rFonts w:ascii="Calibri" w:eastAsia="Times New Roman" w:hAnsi="Calibri" w:cs="Times New Roman"/>
                    <w:color w:val="000000"/>
                    <w:sz w:val="22"/>
                  </w:rPr>
                </w:rPrChange>
              </w:rPr>
            </w:pPr>
            <w:ins w:id="10518" w:author="Huang T  Dr (Surrey Business Schl)" w:date="2018-09-06T12:12:00Z">
              <w:del w:id="10519" w:author="韬 黄" w:date="2018-09-27T17:51:00Z">
                <w:r w:rsidRPr="00D34982" w:rsidDel="00067692">
                  <w:rPr>
                    <w:rFonts w:eastAsia="Times New Roman" w:cs="Times New Roman"/>
                    <w:b/>
                    <w:color w:val="000000"/>
                    <w:sz w:val="22"/>
                    <w:szCs w:val="20"/>
                    <w:rPrChange w:id="10520" w:author="Huang T  Dr (Surrey Business Schl)" w:date="2018-09-06T12:15:00Z">
                      <w:rPr>
                        <w:rFonts w:ascii="Calibri" w:eastAsia="Times New Roman" w:hAnsi="Calibri" w:cs="Times New Roman"/>
                        <w:color w:val="000000"/>
                        <w:sz w:val="22"/>
                      </w:rPr>
                    </w:rPrChange>
                  </w:rPr>
                  <w:delText>541</w:delText>
                </w:r>
              </w:del>
            </w:ins>
          </w:p>
        </w:tc>
      </w:tr>
      <w:tr w:rsidR="003F1382" w:rsidRPr="003F1382" w:rsidDel="00067692" w14:paraId="05B01445" w14:textId="6EEECC3D" w:rsidTr="00D34982">
        <w:trPr>
          <w:trHeight w:val="113"/>
          <w:ins w:id="10521" w:author="Huang T  Dr (Surrey Business Schl)" w:date="2018-09-06T12:12:00Z"/>
          <w:del w:id="10522" w:author="韬 黄" w:date="2018-09-27T17:51:00Z"/>
          <w:trPrChange w:id="10523" w:author="Huang T  Dr (Surrey Business Schl)" w:date="2018-09-06T12:13:00Z">
            <w:trPr>
              <w:trHeight w:val="113"/>
            </w:trPr>
          </w:trPrChange>
        </w:trPr>
        <w:tc>
          <w:tcPr>
            <w:tcW w:w="1843" w:type="dxa"/>
            <w:tcBorders>
              <w:top w:val="nil"/>
              <w:left w:val="nil"/>
              <w:bottom w:val="nil"/>
              <w:right w:val="nil"/>
            </w:tcBorders>
            <w:shd w:val="clear" w:color="auto" w:fill="auto"/>
            <w:noWrap/>
            <w:vAlign w:val="bottom"/>
            <w:hideMark/>
            <w:tcPrChange w:id="10524" w:author="Huang T  Dr (Surrey Business Schl)" w:date="2018-09-06T12:13:00Z">
              <w:tcPr>
                <w:tcW w:w="1843" w:type="dxa"/>
                <w:tcBorders>
                  <w:top w:val="nil"/>
                  <w:left w:val="nil"/>
                  <w:bottom w:val="nil"/>
                  <w:right w:val="nil"/>
                </w:tcBorders>
                <w:shd w:val="clear" w:color="auto" w:fill="auto"/>
                <w:noWrap/>
                <w:vAlign w:val="bottom"/>
                <w:hideMark/>
              </w:tcPr>
            </w:tcPrChange>
          </w:tcPr>
          <w:p w14:paraId="350064AC" w14:textId="455983C7" w:rsidR="003F1382" w:rsidRPr="003F1382" w:rsidDel="00067692" w:rsidRDefault="003F1382" w:rsidP="003F1382">
            <w:pPr>
              <w:spacing w:after="0" w:line="240" w:lineRule="auto"/>
              <w:rPr>
                <w:ins w:id="10525" w:author="Huang T  Dr (Surrey Business Schl)" w:date="2018-09-06T12:12:00Z"/>
                <w:del w:id="10526" w:author="韬 黄" w:date="2018-09-27T17:51:00Z"/>
                <w:rFonts w:eastAsia="Times New Roman" w:cs="Times New Roman"/>
                <w:color w:val="000000"/>
                <w:sz w:val="22"/>
                <w:szCs w:val="20"/>
                <w:rPrChange w:id="10527" w:author="Huang T  Dr (Surrey Business Schl)" w:date="2018-09-06T12:12:00Z">
                  <w:rPr>
                    <w:ins w:id="10528" w:author="Huang T  Dr (Surrey Business Schl)" w:date="2018-09-06T12:12:00Z"/>
                    <w:del w:id="10529" w:author="韬 黄" w:date="2018-09-27T17:51:00Z"/>
                    <w:rFonts w:ascii="Calibri" w:eastAsia="Times New Roman" w:hAnsi="Calibri" w:cs="Times New Roman"/>
                    <w:color w:val="000000"/>
                    <w:sz w:val="22"/>
                  </w:rPr>
                </w:rPrChange>
              </w:rPr>
            </w:pPr>
            <w:ins w:id="10530" w:author="Huang T  Dr (Surrey Business Schl)" w:date="2018-09-06T12:12:00Z">
              <w:del w:id="10531" w:author="韬 黄" w:date="2018-09-27T17:51:00Z">
                <w:r w:rsidRPr="003F1382" w:rsidDel="00067692">
                  <w:rPr>
                    <w:rFonts w:eastAsia="Times New Roman" w:cs="Times New Roman"/>
                    <w:color w:val="000000"/>
                    <w:sz w:val="22"/>
                    <w:szCs w:val="20"/>
                    <w:rPrChange w:id="10532" w:author="Huang T  Dr (Surrey Business Schl)" w:date="2018-09-06T12:12:00Z">
                      <w:rPr>
                        <w:rFonts w:ascii="Calibri" w:eastAsia="Times New Roman" w:hAnsi="Calibri" w:cs="Times New Roman"/>
                        <w:color w:val="000000"/>
                        <w:sz w:val="22"/>
                      </w:rPr>
                    </w:rPrChange>
                  </w:rPr>
                  <w:delText>ADL-EWC-IC</w:delText>
                </w:r>
              </w:del>
            </w:ins>
          </w:p>
        </w:tc>
        <w:tc>
          <w:tcPr>
            <w:tcW w:w="931" w:type="dxa"/>
            <w:tcBorders>
              <w:top w:val="nil"/>
              <w:left w:val="nil"/>
              <w:bottom w:val="nil"/>
              <w:right w:val="nil"/>
            </w:tcBorders>
            <w:shd w:val="clear" w:color="auto" w:fill="auto"/>
            <w:noWrap/>
            <w:vAlign w:val="bottom"/>
            <w:hideMark/>
            <w:tcPrChange w:id="10533" w:author="Huang T  Dr (Surrey Business Schl)" w:date="2018-09-06T12:13:00Z">
              <w:tcPr>
                <w:tcW w:w="4800" w:type="dxa"/>
                <w:gridSpan w:val="5"/>
                <w:tcBorders>
                  <w:top w:val="nil"/>
                  <w:left w:val="nil"/>
                  <w:bottom w:val="nil"/>
                  <w:right w:val="nil"/>
                </w:tcBorders>
                <w:shd w:val="clear" w:color="auto" w:fill="auto"/>
                <w:noWrap/>
                <w:vAlign w:val="bottom"/>
                <w:hideMark/>
              </w:tcPr>
            </w:tcPrChange>
          </w:tcPr>
          <w:p w14:paraId="6B22DC0B" w14:textId="1621387F" w:rsidR="003F1382" w:rsidRPr="003F1382" w:rsidDel="00067692" w:rsidRDefault="003F1382" w:rsidP="003F1382">
            <w:pPr>
              <w:spacing w:after="0" w:line="240" w:lineRule="auto"/>
              <w:jc w:val="right"/>
              <w:rPr>
                <w:ins w:id="10534" w:author="Huang T  Dr (Surrey Business Schl)" w:date="2018-09-06T12:12:00Z"/>
                <w:del w:id="10535" w:author="韬 黄" w:date="2018-09-27T17:51:00Z"/>
                <w:rFonts w:eastAsia="Times New Roman" w:cs="Times New Roman"/>
                <w:color w:val="000000"/>
                <w:sz w:val="22"/>
                <w:szCs w:val="20"/>
                <w:rPrChange w:id="10536" w:author="Huang T  Dr (Surrey Business Schl)" w:date="2018-09-06T12:12:00Z">
                  <w:rPr>
                    <w:ins w:id="10537" w:author="Huang T  Dr (Surrey Business Schl)" w:date="2018-09-06T12:12:00Z"/>
                    <w:del w:id="10538" w:author="韬 黄" w:date="2018-09-27T17:51:00Z"/>
                    <w:rFonts w:ascii="Calibri" w:eastAsia="Times New Roman" w:hAnsi="Calibri" w:cs="Times New Roman"/>
                    <w:color w:val="000000"/>
                    <w:sz w:val="22"/>
                  </w:rPr>
                </w:rPrChange>
              </w:rPr>
            </w:pPr>
            <w:ins w:id="10539" w:author="Huang T  Dr (Surrey Business Schl)" w:date="2018-09-06T12:12:00Z">
              <w:del w:id="10540" w:author="韬 黄" w:date="2018-09-27T17:51:00Z">
                <w:r w:rsidRPr="003F1382" w:rsidDel="00067692">
                  <w:rPr>
                    <w:rFonts w:eastAsia="Times New Roman" w:cs="Times New Roman"/>
                    <w:color w:val="000000"/>
                    <w:sz w:val="22"/>
                    <w:szCs w:val="20"/>
                    <w:rPrChange w:id="10541" w:author="Huang T  Dr (Surrey Business Schl)" w:date="2018-09-06T12:12:00Z">
                      <w:rPr>
                        <w:rFonts w:ascii="Calibri" w:eastAsia="Times New Roman" w:hAnsi="Calibri" w:cs="Times New Roman"/>
                        <w:color w:val="000000"/>
                        <w:sz w:val="22"/>
                      </w:rPr>
                    </w:rPrChange>
                  </w:rPr>
                  <w:delText>62.699</w:delText>
                </w:r>
              </w:del>
            </w:ins>
          </w:p>
        </w:tc>
        <w:tc>
          <w:tcPr>
            <w:tcW w:w="950" w:type="dxa"/>
            <w:tcBorders>
              <w:top w:val="nil"/>
              <w:left w:val="nil"/>
              <w:bottom w:val="nil"/>
              <w:right w:val="nil"/>
            </w:tcBorders>
            <w:shd w:val="clear" w:color="auto" w:fill="auto"/>
            <w:noWrap/>
            <w:vAlign w:val="bottom"/>
            <w:hideMark/>
            <w:tcPrChange w:id="10542" w:author="Huang T  Dr (Surrey Business Schl)" w:date="2018-09-06T12:13:00Z">
              <w:tcPr>
                <w:tcW w:w="883" w:type="dxa"/>
                <w:gridSpan w:val="2"/>
                <w:tcBorders>
                  <w:top w:val="nil"/>
                  <w:left w:val="nil"/>
                  <w:bottom w:val="nil"/>
                  <w:right w:val="nil"/>
                </w:tcBorders>
                <w:shd w:val="clear" w:color="auto" w:fill="auto"/>
                <w:noWrap/>
                <w:vAlign w:val="bottom"/>
                <w:hideMark/>
              </w:tcPr>
            </w:tcPrChange>
          </w:tcPr>
          <w:p w14:paraId="33608FBA" w14:textId="13811364" w:rsidR="003F1382" w:rsidRPr="003F1382" w:rsidDel="00067692" w:rsidRDefault="003F1382" w:rsidP="003F1382">
            <w:pPr>
              <w:spacing w:after="0" w:line="240" w:lineRule="auto"/>
              <w:jc w:val="right"/>
              <w:rPr>
                <w:ins w:id="10543" w:author="Huang T  Dr (Surrey Business Schl)" w:date="2018-09-06T12:12:00Z"/>
                <w:del w:id="10544" w:author="韬 黄" w:date="2018-09-27T17:51:00Z"/>
                <w:rFonts w:eastAsia="Times New Roman" w:cs="Times New Roman"/>
                <w:color w:val="000000"/>
                <w:sz w:val="22"/>
                <w:szCs w:val="20"/>
                <w:rPrChange w:id="10545" w:author="Huang T  Dr (Surrey Business Schl)" w:date="2018-09-06T12:12:00Z">
                  <w:rPr>
                    <w:ins w:id="10546" w:author="Huang T  Dr (Surrey Business Schl)" w:date="2018-09-06T12:12:00Z"/>
                    <w:del w:id="10547" w:author="韬 黄" w:date="2018-09-27T17:51:00Z"/>
                    <w:rFonts w:ascii="Calibri" w:eastAsia="Times New Roman" w:hAnsi="Calibri" w:cs="Times New Roman"/>
                    <w:color w:val="000000"/>
                    <w:sz w:val="22"/>
                  </w:rPr>
                </w:rPrChange>
              </w:rPr>
            </w:pPr>
            <w:ins w:id="10548" w:author="Huang T  Dr (Surrey Business Schl)" w:date="2018-09-06T12:12:00Z">
              <w:del w:id="10549" w:author="韬 黄" w:date="2018-09-27T17:51:00Z">
                <w:r w:rsidRPr="003F1382" w:rsidDel="00067692">
                  <w:rPr>
                    <w:rFonts w:eastAsia="Times New Roman" w:cs="Times New Roman"/>
                    <w:color w:val="000000"/>
                    <w:sz w:val="22"/>
                    <w:szCs w:val="20"/>
                    <w:rPrChange w:id="10550" w:author="Huang T  Dr (Surrey Business Schl)" w:date="2018-09-06T12:12:00Z">
                      <w:rPr>
                        <w:rFonts w:ascii="Calibri" w:eastAsia="Times New Roman" w:hAnsi="Calibri" w:cs="Times New Roman"/>
                        <w:color w:val="000000"/>
                        <w:sz w:val="22"/>
                      </w:rPr>
                    </w:rPrChange>
                  </w:rPr>
                  <w:delText>45.93%</w:delText>
                </w:r>
              </w:del>
            </w:ins>
          </w:p>
        </w:tc>
        <w:tc>
          <w:tcPr>
            <w:tcW w:w="828" w:type="dxa"/>
            <w:tcBorders>
              <w:top w:val="nil"/>
              <w:left w:val="nil"/>
              <w:bottom w:val="nil"/>
              <w:right w:val="nil"/>
            </w:tcBorders>
            <w:shd w:val="clear" w:color="auto" w:fill="auto"/>
            <w:noWrap/>
            <w:vAlign w:val="bottom"/>
            <w:hideMark/>
            <w:tcPrChange w:id="10551" w:author="Huang T  Dr (Surrey Business Schl)" w:date="2018-09-06T12:13:00Z">
              <w:tcPr>
                <w:tcW w:w="772" w:type="dxa"/>
                <w:tcBorders>
                  <w:top w:val="nil"/>
                  <w:left w:val="nil"/>
                  <w:bottom w:val="nil"/>
                  <w:right w:val="nil"/>
                </w:tcBorders>
                <w:shd w:val="clear" w:color="auto" w:fill="auto"/>
                <w:noWrap/>
                <w:vAlign w:val="bottom"/>
                <w:hideMark/>
              </w:tcPr>
            </w:tcPrChange>
          </w:tcPr>
          <w:p w14:paraId="1A76A49F" w14:textId="59D1A018" w:rsidR="003F1382" w:rsidRPr="003F1382" w:rsidDel="00067692" w:rsidRDefault="003F1382" w:rsidP="003F1382">
            <w:pPr>
              <w:spacing w:after="0" w:line="240" w:lineRule="auto"/>
              <w:jc w:val="right"/>
              <w:rPr>
                <w:ins w:id="10552" w:author="Huang T  Dr (Surrey Business Schl)" w:date="2018-09-06T12:12:00Z"/>
                <w:del w:id="10553" w:author="韬 黄" w:date="2018-09-27T17:51:00Z"/>
                <w:rFonts w:eastAsia="Times New Roman" w:cs="Times New Roman"/>
                <w:color w:val="000000"/>
                <w:sz w:val="22"/>
                <w:szCs w:val="20"/>
                <w:rPrChange w:id="10554" w:author="Huang T  Dr (Surrey Business Schl)" w:date="2018-09-06T12:12:00Z">
                  <w:rPr>
                    <w:ins w:id="10555" w:author="Huang T  Dr (Surrey Business Schl)" w:date="2018-09-06T12:12:00Z"/>
                    <w:del w:id="10556" w:author="韬 黄" w:date="2018-09-27T17:51:00Z"/>
                    <w:rFonts w:ascii="Calibri" w:eastAsia="Times New Roman" w:hAnsi="Calibri" w:cs="Times New Roman"/>
                    <w:color w:val="000000"/>
                    <w:sz w:val="22"/>
                  </w:rPr>
                </w:rPrChange>
              </w:rPr>
            </w:pPr>
            <w:ins w:id="10557" w:author="Huang T  Dr (Surrey Business Schl)" w:date="2018-09-06T12:12:00Z">
              <w:del w:id="10558" w:author="韬 黄" w:date="2018-09-27T17:51:00Z">
                <w:r w:rsidRPr="003F1382" w:rsidDel="00067692">
                  <w:rPr>
                    <w:rFonts w:eastAsia="Times New Roman" w:cs="Times New Roman"/>
                    <w:color w:val="000000"/>
                    <w:sz w:val="22"/>
                    <w:szCs w:val="20"/>
                    <w:rPrChange w:id="10559" w:author="Huang T  Dr (Surrey Business Schl)" w:date="2018-09-06T12:12:00Z">
                      <w:rPr>
                        <w:rFonts w:ascii="Calibri" w:eastAsia="Times New Roman" w:hAnsi="Calibri" w:cs="Times New Roman"/>
                        <w:color w:val="000000"/>
                        <w:sz w:val="22"/>
                      </w:rPr>
                    </w:rPrChange>
                  </w:rPr>
                  <w:delText>1.3028</w:delText>
                </w:r>
              </w:del>
            </w:ins>
          </w:p>
        </w:tc>
        <w:tc>
          <w:tcPr>
            <w:tcW w:w="1390" w:type="dxa"/>
            <w:tcBorders>
              <w:top w:val="nil"/>
              <w:left w:val="nil"/>
              <w:bottom w:val="nil"/>
              <w:right w:val="nil"/>
            </w:tcBorders>
            <w:shd w:val="clear" w:color="auto" w:fill="auto"/>
            <w:noWrap/>
            <w:vAlign w:val="bottom"/>
            <w:hideMark/>
            <w:tcPrChange w:id="10560" w:author="Huang T  Dr (Surrey Business Schl)" w:date="2018-09-06T12:13:00Z">
              <w:tcPr>
                <w:tcW w:w="1283" w:type="dxa"/>
                <w:gridSpan w:val="2"/>
                <w:tcBorders>
                  <w:top w:val="nil"/>
                  <w:left w:val="nil"/>
                  <w:bottom w:val="nil"/>
                  <w:right w:val="nil"/>
                </w:tcBorders>
                <w:shd w:val="clear" w:color="auto" w:fill="auto"/>
                <w:noWrap/>
                <w:vAlign w:val="bottom"/>
                <w:hideMark/>
              </w:tcPr>
            </w:tcPrChange>
          </w:tcPr>
          <w:p w14:paraId="54961744" w14:textId="59F79E78" w:rsidR="003F1382" w:rsidRPr="003F1382" w:rsidDel="00067692" w:rsidRDefault="003F1382" w:rsidP="003F1382">
            <w:pPr>
              <w:spacing w:after="0" w:line="240" w:lineRule="auto"/>
              <w:jc w:val="right"/>
              <w:rPr>
                <w:ins w:id="10561" w:author="Huang T  Dr (Surrey Business Schl)" w:date="2018-09-06T12:12:00Z"/>
                <w:del w:id="10562" w:author="韬 黄" w:date="2018-09-27T17:51:00Z"/>
                <w:rFonts w:eastAsia="Times New Roman" w:cs="Times New Roman"/>
                <w:color w:val="000000"/>
                <w:sz w:val="22"/>
                <w:szCs w:val="20"/>
                <w:rPrChange w:id="10563" w:author="Huang T  Dr (Surrey Business Schl)" w:date="2018-09-06T12:12:00Z">
                  <w:rPr>
                    <w:ins w:id="10564" w:author="Huang T  Dr (Surrey Business Schl)" w:date="2018-09-06T12:12:00Z"/>
                    <w:del w:id="10565" w:author="韬 黄" w:date="2018-09-27T17:51:00Z"/>
                    <w:rFonts w:ascii="Calibri" w:eastAsia="Times New Roman" w:hAnsi="Calibri" w:cs="Times New Roman"/>
                    <w:color w:val="000000"/>
                    <w:sz w:val="22"/>
                  </w:rPr>
                </w:rPrChange>
              </w:rPr>
            </w:pPr>
            <w:ins w:id="10566" w:author="Huang T  Dr (Surrey Business Schl)" w:date="2018-09-06T12:12:00Z">
              <w:del w:id="10567" w:author="韬 黄" w:date="2018-09-27T17:51:00Z">
                <w:r w:rsidRPr="003F1382" w:rsidDel="00067692">
                  <w:rPr>
                    <w:rFonts w:eastAsia="Times New Roman" w:cs="Times New Roman"/>
                    <w:color w:val="000000"/>
                    <w:sz w:val="22"/>
                    <w:szCs w:val="20"/>
                    <w:rPrChange w:id="10568" w:author="Huang T  Dr (Surrey Business Schl)" w:date="2018-09-06T12:12:00Z">
                      <w:rPr>
                        <w:rFonts w:ascii="Calibri" w:eastAsia="Times New Roman" w:hAnsi="Calibri" w:cs="Times New Roman"/>
                        <w:color w:val="000000"/>
                        <w:sz w:val="22"/>
                      </w:rPr>
                    </w:rPrChange>
                  </w:rPr>
                  <w:delText>0.9755</w:delText>
                </w:r>
              </w:del>
            </w:ins>
          </w:p>
        </w:tc>
        <w:tc>
          <w:tcPr>
            <w:tcW w:w="931" w:type="dxa"/>
            <w:tcBorders>
              <w:top w:val="nil"/>
              <w:left w:val="nil"/>
              <w:bottom w:val="nil"/>
              <w:right w:val="nil"/>
            </w:tcBorders>
            <w:shd w:val="clear" w:color="auto" w:fill="auto"/>
            <w:noWrap/>
            <w:vAlign w:val="bottom"/>
            <w:hideMark/>
            <w:tcPrChange w:id="10569" w:author="Huang T  Dr (Surrey Business Schl)" w:date="2018-09-06T12:13:00Z">
              <w:tcPr>
                <w:tcW w:w="866" w:type="dxa"/>
                <w:tcBorders>
                  <w:top w:val="nil"/>
                  <w:left w:val="nil"/>
                  <w:bottom w:val="nil"/>
                  <w:right w:val="nil"/>
                </w:tcBorders>
                <w:shd w:val="clear" w:color="auto" w:fill="auto"/>
                <w:noWrap/>
                <w:vAlign w:val="bottom"/>
                <w:hideMark/>
              </w:tcPr>
            </w:tcPrChange>
          </w:tcPr>
          <w:p w14:paraId="1D076BB0" w14:textId="0B875510" w:rsidR="003F1382" w:rsidRPr="003F1382" w:rsidDel="00067692" w:rsidRDefault="003F1382" w:rsidP="003F1382">
            <w:pPr>
              <w:spacing w:after="0" w:line="240" w:lineRule="auto"/>
              <w:jc w:val="right"/>
              <w:rPr>
                <w:ins w:id="10570" w:author="Huang T  Dr (Surrey Business Schl)" w:date="2018-09-06T12:12:00Z"/>
                <w:del w:id="10571" w:author="韬 黄" w:date="2018-09-27T17:51:00Z"/>
                <w:rFonts w:eastAsia="Times New Roman" w:cs="Times New Roman"/>
                <w:color w:val="000000"/>
                <w:sz w:val="22"/>
                <w:szCs w:val="20"/>
                <w:rPrChange w:id="10572" w:author="Huang T  Dr (Surrey Business Schl)" w:date="2018-09-06T12:12:00Z">
                  <w:rPr>
                    <w:ins w:id="10573" w:author="Huang T  Dr (Surrey Business Schl)" w:date="2018-09-06T12:12:00Z"/>
                    <w:del w:id="10574" w:author="韬 黄" w:date="2018-09-27T17:51:00Z"/>
                    <w:rFonts w:ascii="Calibri" w:eastAsia="Times New Roman" w:hAnsi="Calibri" w:cs="Times New Roman"/>
                    <w:color w:val="000000"/>
                    <w:sz w:val="22"/>
                  </w:rPr>
                </w:rPrChange>
              </w:rPr>
            </w:pPr>
            <w:ins w:id="10575" w:author="Huang T  Dr (Surrey Business Schl)" w:date="2018-09-06T12:12:00Z">
              <w:del w:id="10576" w:author="韬 黄" w:date="2018-09-27T17:51:00Z">
                <w:r w:rsidRPr="003F1382" w:rsidDel="00067692">
                  <w:rPr>
                    <w:rFonts w:eastAsia="Times New Roman" w:cs="Times New Roman"/>
                    <w:color w:val="000000"/>
                    <w:sz w:val="22"/>
                    <w:szCs w:val="20"/>
                    <w:rPrChange w:id="10577" w:author="Huang T  Dr (Surrey Business Schl)" w:date="2018-09-06T12:12:00Z">
                      <w:rPr>
                        <w:rFonts w:ascii="Calibri" w:eastAsia="Times New Roman" w:hAnsi="Calibri" w:cs="Times New Roman"/>
                        <w:color w:val="000000"/>
                        <w:sz w:val="22"/>
                      </w:rPr>
                    </w:rPrChange>
                  </w:rPr>
                  <w:delText>40,513</w:delText>
                </w:r>
              </w:del>
            </w:ins>
          </w:p>
        </w:tc>
        <w:tc>
          <w:tcPr>
            <w:tcW w:w="1740" w:type="dxa"/>
            <w:tcBorders>
              <w:top w:val="nil"/>
              <w:left w:val="single" w:sz="4" w:space="0" w:color="auto"/>
              <w:bottom w:val="nil"/>
              <w:right w:val="nil"/>
            </w:tcBorders>
            <w:shd w:val="clear" w:color="auto" w:fill="auto"/>
            <w:noWrap/>
            <w:vAlign w:val="bottom"/>
            <w:hideMark/>
            <w:tcPrChange w:id="10578" w:author="Huang T  Dr (Surrey Business Schl)" w:date="2018-09-06T12:13:00Z">
              <w:tcPr>
                <w:tcW w:w="1740" w:type="dxa"/>
                <w:tcBorders>
                  <w:top w:val="nil"/>
                  <w:left w:val="single" w:sz="4" w:space="0" w:color="auto"/>
                  <w:bottom w:val="nil"/>
                  <w:right w:val="nil"/>
                </w:tcBorders>
                <w:shd w:val="clear" w:color="auto" w:fill="auto"/>
                <w:noWrap/>
                <w:vAlign w:val="bottom"/>
                <w:hideMark/>
              </w:tcPr>
            </w:tcPrChange>
          </w:tcPr>
          <w:p w14:paraId="40BB0C90" w14:textId="0EC5A0A3" w:rsidR="003F1382" w:rsidRPr="003F1382" w:rsidDel="00067692" w:rsidRDefault="003F1382" w:rsidP="003F1382">
            <w:pPr>
              <w:spacing w:after="0" w:line="240" w:lineRule="auto"/>
              <w:rPr>
                <w:ins w:id="10579" w:author="Huang T  Dr (Surrey Business Schl)" w:date="2018-09-06T12:12:00Z"/>
                <w:del w:id="10580" w:author="韬 黄" w:date="2018-09-27T17:51:00Z"/>
                <w:rFonts w:eastAsia="Times New Roman" w:cs="Times New Roman"/>
                <w:color w:val="000000"/>
                <w:sz w:val="22"/>
                <w:szCs w:val="20"/>
                <w:rPrChange w:id="10581" w:author="Huang T  Dr (Surrey Business Schl)" w:date="2018-09-06T12:12:00Z">
                  <w:rPr>
                    <w:ins w:id="10582" w:author="Huang T  Dr (Surrey Business Schl)" w:date="2018-09-06T12:12:00Z"/>
                    <w:del w:id="10583" w:author="韬 黄" w:date="2018-09-27T17:51:00Z"/>
                    <w:rFonts w:ascii="Calibri" w:eastAsia="Times New Roman" w:hAnsi="Calibri" w:cs="Times New Roman"/>
                    <w:color w:val="000000"/>
                    <w:sz w:val="22"/>
                  </w:rPr>
                </w:rPrChange>
              </w:rPr>
            </w:pPr>
            <w:ins w:id="10584" w:author="Huang T  Dr (Surrey Business Schl)" w:date="2018-09-06T12:12:00Z">
              <w:del w:id="10585" w:author="韬 黄" w:date="2018-09-27T17:51:00Z">
                <w:r w:rsidRPr="003F1382" w:rsidDel="00067692">
                  <w:rPr>
                    <w:rFonts w:eastAsia="Times New Roman" w:cs="Times New Roman"/>
                    <w:color w:val="000000"/>
                    <w:sz w:val="22"/>
                    <w:szCs w:val="20"/>
                    <w:rPrChange w:id="10586" w:author="Huang T  Dr (Surrey Business Schl)" w:date="2018-09-06T12:12:00Z">
                      <w:rPr>
                        <w:rFonts w:ascii="Calibri" w:eastAsia="Times New Roman" w:hAnsi="Calibri" w:cs="Times New Roman"/>
                        <w:color w:val="000000"/>
                        <w:sz w:val="22"/>
                      </w:rPr>
                    </w:rPrChange>
                  </w:rPr>
                  <w:delText>ADL-EWC-IC</w:delText>
                </w:r>
              </w:del>
            </w:ins>
          </w:p>
        </w:tc>
        <w:tc>
          <w:tcPr>
            <w:tcW w:w="711" w:type="dxa"/>
            <w:tcBorders>
              <w:top w:val="nil"/>
              <w:left w:val="nil"/>
              <w:bottom w:val="nil"/>
              <w:right w:val="nil"/>
            </w:tcBorders>
            <w:shd w:val="clear" w:color="auto" w:fill="auto"/>
            <w:noWrap/>
            <w:vAlign w:val="bottom"/>
            <w:hideMark/>
            <w:tcPrChange w:id="10587" w:author="Huang T  Dr (Surrey Business Schl)" w:date="2018-09-06T12:13:00Z">
              <w:tcPr>
                <w:tcW w:w="4800" w:type="dxa"/>
                <w:gridSpan w:val="6"/>
                <w:tcBorders>
                  <w:top w:val="nil"/>
                  <w:left w:val="nil"/>
                  <w:bottom w:val="nil"/>
                  <w:right w:val="nil"/>
                </w:tcBorders>
                <w:shd w:val="clear" w:color="auto" w:fill="auto"/>
                <w:noWrap/>
                <w:vAlign w:val="bottom"/>
                <w:hideMark/>
              </w:tcPr>
            </w:tcPrChange>
          </w:tcPr>
          <w:p w14:paraId="62DDD10B" w14:textId="4EB0421D" w:rsidR="003F1382" w:rsidRPr="003F1382" w:rsidDel="00067692" w:rsidRDefault="003F1382" w:rsidP="003F1382">
            <w:pPr>
              <w:spacing w:after="0" w:line="240" w:lineRule="auto"/>
              <w:jc w:val="right"/>
              <w:rPr>
                <w:ins w:id="10588" w:author="Huang T  Dr (Surrey Business Schl)" w:date="2018-09-06T12:12:00Z"/>
                <w:del w:id="10589" w:author="韬 黄" w:date="2018-09-27T17:51:00Z"/>
                <w:rFonts w:eastAsia="Times New Roman" w:cs="Times New Roman"/>
                <w:color w:val="000000"/>
                <w:sz w:val="22"/>
                <w:szCs w:val="20"/>
                <w:rPrChange w:id="10590" w:author="Huang T  Dr (Surrey Business Schl)" w:date="2018-09-06T12:12:00Z">
                  <w:rPr>
                    <w:ins w:id="10591" w:author="Huang T  Dr (Surrey Business Schl)" w:date="2018-09-06T12:12:00Z"/>
                    <w:del w:id="10592" w:author="韬 黄" w:date="2018-09-27T17:51:00Z"/>
                    <w:rFonts w:ascii="Calibri" w:eastAsia="Times New Roman" w:hAnsi="Calibri" w:cs="Times New Roman"/>
                    <w:color w:val="000000"/>
                    <w:sz w:val="22"/>
                  </w:rPr>
                </w:rPrChange>
              </w:rPr>
            </w:pPr>
            <w:ins w:id="10593" w:author="Huang T  Dr (Surrey Business Schl)" w:date="2018-09-06T12:12:00Z">
              <w:del w:id="10594" w:author="韬 黄" w:date="2018-09-27T17:51:00Z">
                <w:r w:rsidRPr="003F1382" w:rsidDel="00067692">
                  <w:rPr>
                    <w:rFonts w:eastAsia="Times New Roman" w:cs="Times New Roman"/>
                    <w:color w:val="000000"/>
                    <w:sz w:val="22"/>
                    <w:szCs w:val="20"/>
                    <w:rPrChange w:id="10595" w:author="Huang T  Dr (Surrey Business Schl)" w:date="2018-09-06T12:12:00Z">
                      <w:rPr>
                        <w:rFonts w:ascii="Calibri" w:eastAsia="Times New Roman" w:hAnsi="Calibri" w:cs="Times New Roman"/>
                        <w:color w:val="000000"/>
                        <w:sz w:val="22"/>
                      </w:rPr>
                    </w:rPrChange>
                  </w:rPr>
                  <w:delText>8.375</w:delText>
                </w:r>
              </w:del>
            </w:ins>
          </w:p>
        </w:tc>
        <w:tc>
          <w:tcPr>
            <w:tcW w:w="950" w:type="dxa"/>
            <w:tcBorders>
              <w:top w:val="nil"/>
              <w:left w:val="nil"/>
              <w:bottom w:val="nil"/>
              <w:right w:val="nil"/>
            </w:tcBorders>
            <w:shd w:val="clear" w:color="auto" w:fill="auto"/>
            <w:noWrap/>
            <w:vAlign w:val="bottom"/>
            <w:hideMark/>
            <w:tcPrChange w:id="10596" w:author="Huang T  Dr (Surrey Business Schl)" w:date="2018-09-06T12:13:00Z">
              <w:tcPr>
                <w:tcW w:w="883" w:type="dxa"/>
                <w:tcBorders>
                  <w:top w:val="nil"/>
                  <w:left w:val="nil"/>
                  <w:bottom w:val="nil"/>
                  <w:right w:val="nil"/>
                </w:tcBorders>
                <w:shd w:val="clear" w:color="auto" w:fill="auto"/>
                <w:noWrap/>
                <w:vAlign w:val="bottom"/>
                <w:hideMark/>
              </w:tcPr>
            </w:tcPrChange>
          </w:tcPr>
          <w:p w14:paraId="72A97FF0" w14:textId="5AE53584" w:rsidR="003F1382" w:rsidRPr="003F1382" w:rsidDel="00067692" w:rsidRDefault="003F1382" w:rsidP="003F1382">
            <w:pPr>
              <w:spacing w:after="0" w:line="240" w:lineRule="auto"/>
              <w:jc w:val="right"/>
              <w:rPr>
                <w:ins w:id="10597" w:author="Huang T  Dr (Surrey Business Schl)" w:date="2018-09-06T12:12:00Z"/>
                <w:del w:id="10598" w:author="韬 黄" w:date="2018-09-27T17:51:00Z"/>
                <w:rFonts w:eastAsia="Times New Roman" w:cs="Times New Roman"/>
                <w:color w:val="000000"/>
                <w:sz w:val="22"/>
                <w:szCs w:val="20"/>
                <w:rPrChange w:id="10599" w:author="Huang T  Dr (Surrey Business Schl)" w:date="2018-09-06T12:12:00Z">
                  <w:rPr>
                    <w:ins w:id="10600" w:author="Huang T  Dr (Surrey Business Schl)" w:date="2018-09-06T12:12:00Z"/>
                    <w:del w:id="10601" w:author="韬 黄" w:date="2018-09-27T17:51:00Z"/>
                    <w:rFonts w:ascii="Calibri" w:eastAsia="Times New Roman" w:hAnsi="Calibri" w:cs="Times New Roman"/>
                    <w:color w:val="000000"/>
                    <w:sz w:val="22"/>
                  </w:rPr>
                </w:rPrChange>
              </w:rPr>
            </w:pPr>
            <w:ins w:id="10602" w:author="Huang T  Dr (Surrey Business Schl)" w:date="2018-09-06T12:12:00Z">
              <w:del w:id="10603" w:author="韬 黄" w:date="2018-09-27T17:51:00Z">
                <w:r w:rsidRPr="003F1382" w:rsidDel="00067692">
                  <w:rPr>
                    <w:rFonts w:eastAsia="Times New Roman" w:cs="Times New Roman"/>
                    <w:color w:val="000000"/>
                    <w:sz w:val="22"/>
                    <w:szCs w:val="20"/>
                    <w:rPrChange w:id="10604" w:author="Huang T  Dr (Surrey Business Schl)" w:date="2018-09-06T12:12:00Z">
                      <w:rPr>
                        <w:rFonts w:ascii="Calibri" w:eastAsia="Times New Roman" w:hAnsi="Calibri" w:cs="Times New Roman"/>
                        <w:color w:val="000000"/>
                        <w:sz w:val="22"/>
                      </w:rPr>
                    </w:rPrChange>
                  </w:rPr>
                  <w:delText>39.59%</w:delText>
                </w:r>
              </w:del>
            </w:ins>
          </w:p>
        </w:tc>
        <w:tc>
          <w:tcPr>
            <w:tcW w:w="828" w:type="dxa"/>
            <w:tcBorders>
              <w:top w:val="nil"/>
              <w:left w:val="nil"/>
              <w:bottom w:val="nil"/>
              <w:right w:val="nil"/>
            </w:tcBorders>
            <w:shd w:val="clear" w:color="auto" w:fill="auto"/>
            <w:noWrap/>
            <w:vAlign w:val="bottom"/>
            <w:hideMark/>
            <w:tcPrChange w:id="10605" w:author="Huang T  Dr (Surrey Business Schl)" w:date="2018-09-06T12:13:00Z">
              <w:tcPr>
                <w:tcW w:w="772" w:type="dxa"/>
                <w:tcBorders>
                  <w:top w:val="nil"/>
                  <w:left w:val="nil"/>
                  <w:bottom w:val="nil"/>
                  <w:right w:val="nil"/>
                </w:tcBorders>
                <w:shd w:val="clear" w:color="auto" w:fill="auto"/>
                <w:noWrap/>
                <w:vAlign w:val="bottom"/>
                <w:hideMark/>
              </w:tcPr>
            </w:tcPrChange>
          </w:tcPr>
          <w:p w14:paraId="6B9E1E6F" w14:textId="2642E0C5" w:rsidR="003F1382" w:rsidRPr="003F1382" w:rsidDel="00067692" w:rsidRDefault="003F1382" w:rsidP="003F1382">
            <w:pPr>
              <w:spacing w:after="0" w:line="240" w:lineRule="auto"/>
              <w:jc w:val="right"/>
              <w:rPr>
                <w:ins w:id="10606" w:author="Huang T  Dr (Surrey Business Schl)" w:date="2018-09-06T12:12:00Z"/>
                <w:del w:id="10607" w:author="韬 黄" w:date="2018-09-27T17:51:00Z"/>
                <w:rFonts w:eastAsia="Times New Roman" w:cs="Times New Roman"/>
                <w:color w:val="000000"/>
                <w:sz w:val="22"/>
                <w:szCs w:val="20"/>
                <w:rPrChange w:id="10608" w:author="Huang T  Dr (Surrey Business Schl)" w:date="2018-09-06T12:12:00Z">
                  <w:rPr>
                    <w:ins w:id="10609" w:author="Huang T  Dr (Surrey Business Schl)" w:date="2018-09-06T12:12:00Z"/>
                    <w:del w:id="10610" w:author="韬 黄" w:date="2018-09-27T17:51:00Z"/>
                    <w:rFonts w:ascii="Calibri" w:eastAsia="Times New Roman" w:hAnsi="Calibri" w:cs="Times New Roman"/>
                    <w:color w:val="000000"/>
                    <w:sz w:val="22"/>
                  </w:rPr>
                </w:rPrChange>
              </w:rPr>
            </w:pPr>
            <w:ins w:id="10611" w:author="Huang T  Dr (Surrey Business Schl)" w:date="2018-09-06T12:12:00Z">
              <w:del w:id="10612" w:author="韬 黄" w:date="2018-09-27T17:51:00Z">
                <w:r w:rsidRPr="003F1382" w:rsidDel="00067692">
                  <w:rPr>
                    <w:rFonts w:eastAsia="Times New Roman" w:cs="Times New Roman"/>
                    <w:color w:val="000000"/>
                    <w:sz w:val="22"/>
                    <w:szCs w:val="20"/>
                    <w:rPrChange w:id="10613" w:author="Huang T  Dr (Surrey Business Schl)" w:date="2018-09-06T12:12:00Z">
                      <w:rPr>
                        <w:rFonts w:ascii="Calibri" w:eastAsia="Times New Roman" w:hAnsi="Calibri" w:cs="Times New Roman"/>
                        <w:color w:val="000000"/>
                        <w:sz w:val="22"/>
                      </w:rPr>
                    </w:rPrChange>
                  </w:rPr>
                  <w:delText>0.5999</w:delText>
                </w:r>
              </w:del>
            </w:ins>
          </w:p>
        </w:tc>
        <w:tc>
          <w:tcPr>
            <w:tcW w:w="1089" w:type="dxa"/>
            <w:tcBorders>
              <w:top w:val="nil"/>
              <w:left w:val="nil"/>
              <w:bottom w:val="nil"/>
              <w:right w:val="nil"/>
            </w:tcBorders>
            <w:shd w:val="clear" w:color="auto" w:fill="auto"/>
            <w:noWrap/>
            <w:vAlign w:val="bottom"/>
            <w:hideMark/>
            <w:tcPrChange w:id="10614" w:author="Huang T  Dr (Surrey Business Schl)" w:date="2018-09-06T12:13:00Z">
              <w:tcPr>
                <w:tcW w:w="1283" w:type="dxa"/>
                <w:tcBorders>
                  <w:top w:val="nil"/>
                  <w:left w:val="nil"/>
                  <w:bottom w:val="nil"/>
                  <w:right w:val="nil"/>
                </w:tcBorders>
                <w:shd w:val="clear" w:color="auto" w:fill="auto"/>
                <w:noWrap/>
                <w:vAlign w:val="bottom"/>
                <w:hideMark/>
              </w:tcPr>
            </w:tcPrChange>
          </w:tcPr>
          <w:p w14:paraId="2C027918" w14:textId="6EB5BAE8" w:rsidR="003F1382" w:rsidRPr="003F1382" w:rsidDel="00067692" w:rsidRDefault="003F1382" w:rsidP="003F1382">
            <w:pPr>
              <w:spacing w:after="0" w:line="240" w:lineRule="auto"/>
              <w:jc w:val="right"/>
              <w:rPr>
                <w:ins w:id="10615" w:author="Huang T  Dr (Surrey Business Schl)" w:date="2018-09-06T12:12:00Z"/>
                <w:del w:id="10616" w:author="韬 黄" w:date="2018-09-27T17:51:00Z"/>
                <w:rFonts w:eastAsia="Times New Roman" w:cs="Times New Roman"/>
                <w:color w:val="000000"/>
                <w:sz w:val="22"/>
                <w:szCs w:val="20"/>
                <w:rPrChange w:id="10617" w:author="Huang T  Dr (Surrey Business Schl)" w:date="2018-09-06T12:12:00Z">
                  <w:rPr>
                    <w:ins w:id="10618" w:author="Huang T  Dr (Surrey Business Schl)" w:date="2018-09-06T12:12:00Z"/>
                    <w:del w:id="10619" w:author="韬 黄" w:date="2018-09-27T17:51:00Z"/>
                    <w:rFonts w:ascii="Calibri" w:eastAsia="Times New Roman" w:hAnsi="Calibri" w:cs="Times New Roman"/>
                    <w:color w:val="000000"/>
                    <w:sz w:val="22"/>
                  </w:rPr>
                </w:rPrChange>
              </w:rPr>
            </w:pPr>
            <w:ins w:id="10620" w:author="Huang T  Dr (Surrey Business Schl)" w:date="2018-09-06T12:12:00Z">
              <w:del w:id="10621" w:author="韬 黄" w:date="2018-09-27T17:51:00Z">
                <w:r w:rsidRPr="003F1382" w:rsidDel="00067692">
                  <w:rPr>
                    <w:rFonts w:eastAsia="Times New Roman" w:cs="Times New Roman"/>
                    <w:color w:val="000000"/>
                    <w:sz w:val="22"/>
                    <w:szCs w:val="20"/>
                    <w:rPrChange w:id="10622" w:author="Huang T  Dr (Surrey Business Schl)" w:date="2018-09-06T12:12:00Z">
                      <w:rPr>
                        <w:rFonts w:ascii="Calibri" w:eastAsia="Times New Roman" w:hAnsi="Calibri" w:cs="Times New Roman"/>
                        <w:color w:val="000000"/>
                        <w:sz w:val="22"/>
                      </w:rPr>
                    </w:rPrChange>
                  </w:rPr>
                  <w:delText>0.9968</w:delText>
                </w:r>
              </w:del>
            </w:ins>
          </w:p>
        </w:tc>
        <w:tc>
          <w:tcPr>
            <w:tcW w:w="669" w:type="dxa"/>
            <w:tcBorders>
              <w:top w:val="nil"/>
              <w:left w:val="nil"/>
              <w:bottom w:val="nil"/>
              <w:right w:val="nil"/>
            </w:tcBorders>
            <w:shd w:val="clear" w:color="auto" w:fill="auto"/>
            <w:noWrap/>
            <w:vAlign w:val="bottom"/>
            <w:hideMark/>
            <w:tcPrChange w:id="10623" w:author="Huang T  Dr (Surrey Business Schl)" w:date="2018-09-06T12:13:00Z">
              <w:tcPr>
                <w:tcW w:w="628" w:type="dxa"/>
                <w:tcBorders>
                  <w:top w:val="nil"/>
                  <w:left w:val="nil"/>
                  <w:bottom w:val="nil"/>
                  <w:right w:val="nil"/>
                </w:tcBorders>
                <w:shd w:val="clear" w:color="auto" w:fill="auto"/>
                <w:noWrap/>
                <w:vAlign w:val="bottom"/>
                <w:hideMark/>
              </w:tcPr>
            </w:tcPrChange>
          </w:tcPr>
          <w:p w14:paraId="75EC4F6E" w14:textId="4CD05236" w:rsidR="003F1382" w:rsidRPr="003F1382" w:rsidDel="00067692" w:rsidRDefault="003F1382" w:rsidP="003F1382">
            <w:pPr>
              <w:spacing w:after="0" w:line="240" w:lineRule="auto"/>
              <w:jc w:val="right"/>
              <w:rPr>
                <w:ins w:id="10624" w:author="Huang T  Dr (Surrey Business Schl)" w:date="2018-09-06T12:12:00Z"/>
                <w:del w:id="10625" w:author="韬 黄" w:date="2018-09-27T17:51:00Z"/>
                <w:rFonts w:eastAsia="Times New Roman" w:cs="Times New Roman"/>
                <w:color w:val="000000"/>
                <w:sz w:val="22"/>
                <w:szCs w:val="20"/>
                <w:rPrChange w:id="10626" w:author="Huang T  Dr (Surrey Business Schl)" w:date="2018-09-06T12:12:00Z">
                  <w:rPr>
                    <w:ins w:id="10627" w:author="Huang T  Dr (Surrey Business Schl)" w:date="2018-09-06T12:12:00Z"/>
                    <w:del w:id="10628" w:author="韬 黄" w:date="2018-09-27T17:51:00Z"/>
                    <w:rFonts w:ascii="Calibri" w:eastAsia="Times New Roman" w:hAnsi="Calibri" w:cs="Times New Roman"/>
                    <w:color w:val="000000"/>
                    <w:sz w:val="22"/>
                  </w:rPr>
                </w:rPrChange>
              </w:rPr>
            </w:pPr>
            <w:ins w:id="10629" w:author="Huang T  Dr (Surrey Business Schl)" w:date="2018-09-06T12:12:00Z">
              <w:del w:id="10630" w:author="韬 黄" w:date="2018-09-27T17:51:00Z">
                <w:r w:rsidRPr="003F1382" w:rsidDel="00067692">
                  <w:rPr>
                    <w:rFonts w:eastAsia="Times New Roman" w:cs="Times New Roman"/>
                    <w:color w:val="000000"/>
                    <w:sz w:val="22"/>
                    <w:szCs w:val="20"/>
                    <w:rPrChange w:id="10631" w:author="Huang T  Dr (Surrey Business Schl)" w:date="2018-09-06T12:12:00Z">
                      <w:rPr>
                        <w:rFonts w:ascii="Calibri" w:eastAsia="Times New Roman" w:hAnsi="Calibri" w:cs="Times New Roman"/>
                        <w:color w:val="000000"/>
                        <w:sz w:val="22"/>
                      </w:rPr>
                    </w:rPrChange>
                  </w:rPr>
                  <w:delText>541</w:delText>
                </w:r>
              </w:del>
            </w:ins>
          </w:p>
        </w:tc>
      </w:tr>
    </w:tbl>
    <w:p w14:paraId="7B5FD175" w14:textId="5292C465" w:rsidR="003F1382" w:rsidDel="00067692" w:rsidRDefault="003F1382" w:rsidP="004C569C">
      <w:pPr>
        <w:shd w:val="clear" w:color="auto" w:fill="FFFFFF" w:themeFill="background1"/>
        <w:spacing w:after="0" w:line="360" w:lineRule="auto"/>
        <w:rPr>
          <w:ins w:id="10632" w:author="Huang T  Dr (Surrey Business Schl)" w:date="2018-09-06T12:12:00Z"/>
          <w:del w:id="10633" w:author="韬 黄" w:date="2018-09-27T17:51:00Z"/>
          <w:rFonts w:cs="Times New Roman"/>
          <w:color w:val="000000" w:themeColor="text1"/>
          <w:sz w:val="22"/>
        </w:rPr>
      </w:pPr>
    </w:p>
    <w:p w14:paraId="3B007A5E" w14:textId="4F683569" w:rsidR="00067692" w:rsidRDefault="00067692" w:rsidP="004C569C">
      <w:pPr>
        <w:shd w:val="clear" w:color="auto" w:fill="FFFFFF" w:themeFill="background1"/>
        <w:spacing w:after="0" w:line="360" w:lineRule="auto"/>
        <w:rPr>
          <w:ins w:id="10634" w:author="韬 黄" w:date="2018-09-27T17:48:00Z"/>
          <w:rFonts w:cs="Times New Roman"/>
          <w:color w:val="000000" w:themeColor="text1"/>
          <w:sz w:val="22"/>
        </w:rPr>
      </w:pPr>
      <w:ins w:id="10635" w:author="韬 黄" w:date="2018-09-27T17:51:00Z">
        <w:r>
          <w:rPr>
            <w:rFonts w:cs="Times New Roman"/>
            <w:color w:val="000000" w:themeColor="text1"/>
            <w:sz w:val="22"/>
          </w:rPr>
          <w:t xml:space="preserve"> </w:t>
        </w:r>
      </w:ins>
      <w:ins w:id="10636" w:author="韬 黄" w:date="2018-09-28T16:36:00Z">
        <w:r w:rsidR="00635F25">
          <w:rPr>
            <w:rFonts w:cs="Times New Roman"/>
            <w:color w:val="000000" w:themeColor="text1"/>
            <w:sz w:val="22"/>
          </w:rPr>
          <w:t>Table 4.</w:t>
        </w:r>
      </w:ins>
    </w:p>
    <w:tbl>
      <w:tblPr>
        <w:tblW w:w="11040" w:type="dxa"/>
        <w:jc w:val="center"/>
        <w:tblLook w:val="04A0" w:firstRow="1" w:lastRow="0" w:firstColumn="1" w:lastColumn="0" w:noHBand="0" w:noVBand="1"/>
        <w:tblPrChange w:id="10637" w:author="韬 黄" w:date="2018-10-16T16:47:00Z">
          <w:tblPr>
            <w:tblW w:w="11648" w:type="dxa"/>
            <w:tblLook w:val="04A0" w:firstRow="1" w:lastRow="0" w:firstColumn="1" w:lastColumn="0" w:noHBand="0" w:noVBand="1"/>
          </w:tblPr>
        </w:tblPrChange>
      </w:tblPr>
      <w:tblGrid>
        <w:gridCol w:w="1843"/>
        <w:gridCol w:w="931"/>
        <w:gridCol w:w="681"/>
        <w:gridCol w:w="1071"/>
        <w:gridCol w:w="732"/>
        <w:gridCol w:w="861"/>
        <w:gridCol w:w="732"/>
        <w:gridCol w:w="1390"/>
        <w:gridCol w:w="732"/>
        <w:gridCol w:w="1386"/>
        <w:gridCol w:w="681"/>
        <w:tblGridChange w:id="10638">
          <w:tblGrid>
            <w:gridCol w:w="1843"/>
            <w:gridCol w:w="1174"/>
            <w:gridCol w:w="681"/>
            <w:gridCol w:w="1071"/>
            <w:gridCol w:w="732"/>
            <w:gridCol w:w="861"/>
            <w:gridCol w:w="732"/>
            <w:gridCol w:w="1390"/>
            <w:gridCol w:w="732"/>
            <w:gridCol w:w="1386"/>
            <w:gridCol w:w="681"/>
            <w:gridCol w:w="365"/>
          </w:tblGrid>
        </w:tblGridChange>
      </w:tblGrid>
      <w:tr w:rsidR="00635F25" w:rsidRPr="00635F25" w14:paraId="467A7092" w14:textId="77777777" w:rsidTr="0075014F">
        <w:trPr>
          <w:trHeight w:val="57"/>
          <w:jc w:val="center"/>
          <w:ins w:id="10639" w:author="韬 黄" w:date="2018-09-28T16:39:00Z"/>
          <w:trPrChange w:id="10640" w:author="韬 黄" w:date="2018-10-16T16:47:00Z">
            <w:trPr>
              <w:trHeight w:val="57"/>
            </w:trPr>
          </w:trPrChange>
        </w:trPr>
        <w:tc>
          <w:tcPr>
            <w:tcW w:w="11040" w:type="dxa"/>
            <w:gridSpan w:val="11"/>
            <w:tcBorders>
              <w:top w:val="nil"/>
              <w:left w:val="nil"/>
              <w:bottom w:val="nil"/>
              <w:right w:val="nil"/>
            </w:tcBorders>
            <w:shd w:val="clear" w:color="auto" w:fill="auto"/>
            <w:noWrap/>
            <w:vAlign w:val="bottom"/>
            <w:hideMark/>
            <w:tcPrChange w:id="10641" w:author="韬 黄" w:date="2018-10-16T16:47:00Z">
              <w:tcPr>
                <w:tcW w:w="11648" w:type="dxa"/>
                <w:gridSpan w:val="12"/>
                <w:tcBorders>
                  <w:top w:val="nil"/>
                  <w:left w:val="nil"/>
                  <w:bottom w:val="nil"/>
                  <w:right w:val="nil"/>
                </w:tcBorders>
                <w:shd w:val="clear" w:color="auto" w:fill="auto"/>
                <w:noWrap/>
                <w:vAlign w:val="bottom"/>
                <w:hideMark/>
              </w:tcPr>
            </w:tcPrChange>
          </w:tcPr>
          <w:p w14:paraId="14E8EA8A" w14:textId="77777777" w:rsidR="00635F25" w:rsidRPr="00635F25" w:rsidRDefault="00635F25">
            <w:pPr>
              <w:spacing w:after="0" w:line="240" w:lineRule="auto"/>
              <w:jc w:val="center"/>
              <w:rPr>
                <w:ins w:id="10642" w:author="韬 黄" w:date="2018-09-28T16:39:00Z"/>
                <w:rFonts w:eastAsia="Times New Roman" w:cs="Times New Roman"/>
                <w:color w:val="000000"/>
                <w:sz w:val="22"/>
                <w:rPrChange w:id="10643" w:author="韬 黄" w:date="2018-09-28T16:39:00Z">
                  <w:rPr>
                    <w:ins w:id="10644" w:author="韬 黄" w:date="2018-09-28T16:39:00Z"/>
                    <w:rFonts w:ascii="Calibri" w:eastAsia="Times New Roman" w:hAnsi="Calibri" w:cs="Calibri"/>
                    <w:color w:val="000000"/>
                    <w:sz w:val="22"/>
                  </w:rPr>
                </w:rPrChange>
              </w:rPr>
              <w:pPrChange w:id="10645" w:author="韬 黄" w:date="2018-09-28T16:41:00Z">
                <w:pPr>
                  <w:spacing w:after="0" w:line="240" w:lineRule="auto"/>
                </w:pPr>
              </w:pPrChange>
            </w:pPr>
            <w:ins w:id="10646" w:author="韬 黄" w:date="2018-09-28T16:39:00Z">
              <w:r w:rsidRPr="00635F25">
                <w:rPr>
                  <w:rFonts w:eastAsia="Times New Roman" w:cs="Times New Roman"/>
                  <w:color w:val="000000"/>
                  <w:sz w:val="22"/>
                  <w:rPrChange w:id="10647" w:author="韬 黄" w:date="2018-09-28T16:39:00Z">
                    <w:rPr>
                      <w:rFonts w:ascii="Calibri" w:eastAsia="Times New Roman" w:hAnsi="Calibri" w:cs="Calibri"/>
                      <w:color w:val="000000"/>
                      <w:sz w:val="22"/>
                    </w:rPr>
                  </w:rPrChange>
                </w:rPr>
                <w:t>Forecast horizon is 1 to 8 weeks ahead, for the promoted period</w:t>
              </w:r>
            </w:ins>
          </w:p>
        </w:tc>
      </w:tr>
      <w:tr w:rsidR="00635F25" w:rsidRPr="00635F25" w14:paraId="103F035A" w14:textId="77777777" w:rsidTr="0075014F">
        <w:tblPrEx>
          <w:tblPrExChange w:id="10648" w:author="韬 黄" w:date="2018-10-16T16:47:00Z">
            <w:tblPrEx>
              <w:tblW w:w="11129" w:type="dxa"/>
            </w:tblPrEx>
          </w:tblPrExChange>
        </w:tblPrEx>
        <w:trPr>
          <w:trHeight w:val="57"/>
          <w:jc w:val="center"/>
          <w:ins w:id="10649" w:author="韬 黄" w:date="2018-09-28T16:39:00Z"/>
          <w:trPrChange w:id="10650"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0651" w:author="韬 黄" w:date="2018-10-16T16:47:00Z">
              <w:tcPr>
                <w:tcW w:w="1843" w:type="dxa"/>
                <w:tcBorders>
                  <w:top w:val="nil"/>
                  <w:left w:val="nil"/>
                  <w:bottom w:val="nil"/>
                  <w:right w:val="nil"/>
                </w:tcBorders>
                <w:shd w:val="clear" w:color="auto" w:fill="auto"/>
                <w:noWrap/>
                <w:vAlign w:val="bottom"/>
                <w:hideMark/>
              </w:tcPr>
            </w:tcPrChange>
          </w:tcPr>
          <w:p w14:paraId="623D72F8" w14:textId="77777777" w:rsidR="00635F25" w:rsidRPr="00635F25" w:rsidRDefault="00635F25" w:rsidP="00635F25">
            <w:pPr>
              <w:spacing w:after="0" w:line="240" w:lineRule="auto"/>
              <w:rPr>
                <w:ins w:id="10652" w:author="韬 黄" w:date="2018-09-28T16:39:00Z"/>
                <w:rFonts w:eastAsia="Times New Roman" w:cs="Times New Roman"/>
                <w:color w:val="000000"/>
                <w:sz w:val="22"/>
                <w:rPrChange w:id="10653" w:author="韬 黄" w:date="2018-09-28T16:39:00Z">
                  <w:rPr>
                    <w:ins w:id="10654" w:author="韬 黄" w:date="2018-09-28T16:39:00Z"/>
                    <w:rFonts w:ascii="Calibri" w:eastAsia="Times New Roman" w:hAnsi="Calibri" w:cs="Calibri"/>
                    <w:color w:val="000000"/>
                    <w:sz w:val="22"/>
                  </w:rPr>
                </w:rPrChange>
              </w:rPr>
            </w:pPr>
            <w:ins w:id="10655" w:author="韬 黄" w:date="2018-09-28T16:39:00Z">
              <w:r w:rsidRPr="00635F25">
                <w:rPr>
                  <w:rFonts w:eastAsia="Times New Roman" w:cs="Times New Roman"/>
                  <w:color w:val="000000"/>
                  <w:sz w:val="22"/>
                  <w:rPrChange w:id="10656" w:author="韬 黄" w:date="2018-09-28T16:39:00Z">
                    <w:rPr>
                      <w:rFonts w:ascii="Calibri" w:eastAsia="Times New Roman" w:hAnsi="Calibri" w:cs="Calibri"/>
                      <w:color w:val="000000"/>
                      <w:sz w:val="22"/>
                    </w:rPr>
                  </w:rPrChange>
                </w:rPr>
                <w:t>Model/measure</w:t>
              </w:r>
            </w:ins>
          </w:p>
        </w:tc>
        <w:tc>
          <w:tcPr>
            <w:tcW w:w="931" w:type="dxa"/>
            <w:tcBorders>
              <w:top w:val="nil"/>
              <w:left w:val="nil"/>
              <w:bottom w:val="nil"/>
              <w:right w:val="nil"/>
            </w:tcBorders>
            <w:shd w:val="clear" w:color="auto" w:fill="auto"/>
            <w:noWrap/>
            <w:vAlign w:val="bottom"/>
            <w:hideMark/>
            <w:tcPrChange w:id="10657" w:author="韬 黄" w:date="2018-10-16T16:47:00Z">
              <w:tcPr>
                <w:tcW w:w="1174" w:type="dxa"/>
                <w:tcBorders>
                  <w:top w:val="nil"/>
                  <w:left w:val="nil"/>
                  <w:bottom w:val="nil"/>
                  <w:right w:val="nil"/>
                </w:tcBorders>
                <w:shd w:val="clear" w:color="auto" w:fill="auto"/>
                <w:noWrap/>
                <w:vAlign w:val="bottom"/>
                <w:hideMark/>
              </w:tcPr>
            </w:tcPrChange>
          </w:tcPr>
          <w:p w14:paraId="6A707D71" w14:textId="77777777" w:rsidR="00635F25" w:rsidRPr="00635F25" w:rsidRDefault="00635F25">
            <w:pPr>
              <w:spacing w:after="0" w:line="240" w:lineRule="auto"/>
              <w:jc w:val="center"/>
              <w:rPr>
                <w:ins w:id="10658" w:author="韬 黄" w:date="2018-09-28T16:39:00Z"/>
                <w:rFonts w:eastAsia="Times New Roman" w:cs="Times New Roman"/>
                <w:color w:val="000000"/>
                <w:sz w:val="22"/>
                <w:rPrChange w:id="10659" w:author="韬 黄" w:date="2018-09-28T16:39:00Z">
                  <w:rPr>
                    <w:ins w:id="10660" w:author="韬 黄" w:date="2018-09-28T16:39:00Z"/>
                    <w:rFonts w:ascii="Calibri" w:eastAsia="Times New Roman" w:hAnsi="Calibri" w:cs="Calibri"/>
                    <w:color w:val="000000"/>
                    <w:sz w:val="22"/>
                  </w:rPr>
                </w:rPrChange>
              </w:rPr>
              <w:pPrChange w:id="10661" w:author="韬 黄" w:date="2018-09-28T16:40:00Z">
                <w:pPr>
                  <w:spacing w:after="0" w:line="240" w:lineRule="auto"/>
                </w:pPr>
              </w:pPrChange>
            </w:pPr>
            <w:ins w:id="10662" w:author="韬 黄" w:date="2018-09-28T16:39:00Z">
              <w:r w:rsidRPr="00635F25">
                <w:rPr>
                  <w:rFonts w:eastAsia="Times New Roman" w:cs="Times New Roman"/>
                  <w:color w:val="000000"/>
                  <w:sz w:val="22"/>
                  <w:rPrChange w:id="10663" w:author="韬 黄" w:date="2018-09-28T16:39:00Z">
                    <w:rPr>
                      <w:rFonts w:ascii="Calibri" w:eastAsia="Times New Roman" w:hAnsi="Calibri" w:cs="Calibri"/>
                      <w:color w:val="000000"/>
                      <w:sz w:val="22"/>
                    </w:rPr>
                  </w:rPrChange>
                </w:rPr>
                <w:t>MAE</w:t>
              </w:r>
            </w:ins>
          </w:p>
        </w:tc>
        <w:tc>
          <w:tcPr>
            <w:tcW w:w="681" w:type="dxa"/>
            <w:tcBorders>
              <w:top w:val="nil"/>
              <w:left w:val="nil"/>
              <w:bottom w:val="nil"/>
              <w:right w:val="nil"/>
            </w:tcBorders>
            <w:shd w:val="clear" w:color="auto" w:fill="auto"/>
            <w:noWrap/>
            <w:vAlign w:val="bottom"/>
            <w:hideMark/>
            <w:tcPrChange w:id="10664" w:author="韬 黄" w:date="2018-10-16T16:47:00Z">
              <w:tcPr>
                <w:tcW w:w="527" w:type="dxa"/>
                <w:tcBorders>
                  <w:top w:val="nil"/>
                  <w:left w:val="nil"/>
                  <w:bottom w:val="nil"/>
                  <w:right w:val="nil"/>
                </w:tcBorders>
                <w:shd w:val="clear" w:color="auto" w:fill="auto"/>
                <w:noWrap/>
                <w:vAlign w:val="bottom"/>
                <w:hideMark/>
              </w:tcPr>
            </w:tcPrChange>
          </w:tcPr>
          <w:p w14:paraId="788940B9" w14:textId="77777777" w:rsidR="00635F25" w:rsidRPr="00635F25" w:rsidRDefault="00635F25">
            <w:pPr>
              <w:spacing w:after="0" w:line="240" w:lineRule="auto"/>
              <w:jc w:val="center"/>
              <w:rPr>
                <w:ins w:id="10665" w:author="韬 黄" w:date="2018-09-28T16:39:00Z"/>
                <w:rFonts w:eastAsia="Times New Roman" w:cs="Times New Roman"/>
                <w:color w:val="000000"/>
                <w:sz w:val="22"/>
                <w:rPrChange w:id="10666" w:author="韬 黄" w:date="2018-09-28T16:39:00Z">
                  <w:rPr>
                    <w:ins w:id="10667" w:author="韬 黄" w:date="2018-09-28T16:39:00Z"/>
                    <w:rFonts w:ascii="Calibri" w:eastAsia="Times New Roman" w:hAnsi="Calibri" w:cs="Calibri"/>
                    <w:color w:val="000000"/>
                    <w:sz w:val="22"/>
                  </w:rPr>
                </w:rPrChange>
              </w:rPr>
              <w:pPrChange w:id="10668" w:author="韬 黄" w:date="2018-09-28T16:40:00Z">
                <w:pPr>
                  <w:spacing w:after="0" w:line="240" w:lineRule="auto"/>
                </w:pPr>
              </w:pPrChange>
            </w:pPr>
            <w:ins w:id="10669" w:author="韬 黄" w:date="2018-09-28T16:39:00Z">
              <w:r w:rsidRPr="00635F25">
                <w:rPr>
                  <w:rFonts w:eastAsia="Times New Roman" w:cs="Times New Roman"/>
                  <w:color w:val="000000"/>
                  <w:sz w:val="22"/>
                  <w:rPrChange w:id="10670" w:author="韬 黄" w:date="2018-09-28T16:39:00Z">
                    <w:rPr>
                      <w:rFonts w:ascii="Calibri" w:eastAsia="Times New Roman" w:hAnsi="Calibri" w:cs="Calibri"/>
                      <w:color w:val="000000"/>
                      <w:sz w:val="22"/>
                    </w:rPr>
                  </w:rPrChange>
                </w:rPr>
                <w:t>Rank</w:t>
              </w:r>
            </w:ins>
          </w:p>
        </w:tc>
        <w:tc>
          <w:tcPr>
            <w:tcW w:w="1071" w:type="dxa"/>
            <w:tcBorders>
              <w:top w:val="nil"/>
              <w:left w:val="nil"/>
              <w:bottom w:val="nil"/>
              <w:right w:val="nil"/>
            </w:tcBorders>
            <w:shd w:val="clear" w:color="auto" w:fill="auto"/>
            <w:noWrap/>
            <w:vAlign w:val="bottom"/>
            <w:hideMark/>
            <w:tcPrChange w:id="10671" w:author="韬 黄" w:date="2018-10-16T16:47:00Z">
              <w:tcPr>
                <w:tcW w:w="1071" w:type="dxa"/>
                <w:tcBorders>
                  <w:top w:val="nil"/>
                  <w:left w:val="nil"/>
                  <w:bottom w:val="nil"/>
                  <w:right w:val="nil"/>
                </w:tcBorders>
                <w:shd w:val="clear" w:color="auto" w:fill="auto"/>
                <w:noWrap/>
                <w:vAlign w:val="bottom"/>
                <w:hideMark/>
              </w:tcPr>
            </w:tcPrChange>
          </w:tcPr>
          <w:p w14:paraId="4484EFE5" w14:textId="77777777" w:rsidR="00635F25" w:rsidRPr="00635F25" w:rsidRDefault="00635F25">
            <w:pPr>
              <w:spacing w:after="0" w:line="240" w:lineRule="auto"/>
              <w:jc w:val="center"/>
              <w:rPr>
                <w:ins w:id="10672" w:author="韬 黄" w:date="2018-09-28T16:39:00Z"/>
                <w:rFonts w:eastAsia="Times New Roman" w:cs="Times New Roman"/>
                <w:color w:val="000000"/>
                <w:sz w:val="22"/>
                <w:rPrChange w:id="10673" w:author="韬 黄" w:date="2018-09-28T16:39:00Z">
                  <w:rPr>
                    <w:ins w:id="10674" w:author="韬 黄" w:date="2018-09-28T16:39:00Z"/>
                    <w:rFonts w:ascii="Calibri" w:eastAsia="Times New Roman" w:hAnsi="Calibri" w:cs="Calibri"/>
                    <w:color w:val="000000"/>
                    <w:sz w:val="22"/>
                  </w:rPr>
                </w:rPrChange>
              </w:rPr>
              <w:pPrChange w:id="10675" w:author="韬 黄" w:date="2018-09-28T16:40:00Z">
                <w:pPr>
                  <w:spacing w:after="0" w:line="240" w:lineRule="auto"/>
                </w:pPr>
              </w:pPrChange>
            </w:pPr>
            <w:ins w:id="10676" w:author="韬 黄" w:date="2018-09-28T16:39:00Z">
              <w:r w:rsidRPr="00635F25">
                <w:rPr>
                  <w:rFonts w:eastAsia="Times New Roman" w:cs="Times New Roman"/>
                  <w:color w:val="000000"/>
                  <w:sz w:val="22"/>
                  <w:rPrChange w:id="10677" w:author="韬 黄" w:date="2018-09-28T16:39:00Z">
                    <w:rPr>
                      <w:rFonts w:ascii="Calibri" w:eastAsia="Times New Roman" w:hAnsi="Calibri" w:cs="Calibri"/>
                      <w:color w:val="000000"/>
                      <w:sz w:val="22"/>
                    </w:rPr>
                  </w:rPrChange>
                </w:rPr>
                <w:t>SMAPE</w:t>
              </w:r>
            </w:ins>
          </w:p>
        </w:tc>
        <w:tc>
          <w:tcPr>
            <w:tcW w:w="732" w:type="dxa"/>
            <w:tcBorders>
              <w:top w:val="nil"/>
              <w:left w:val="nil"/>
              <w:bottom w:val="nil"/>
              <w:right w:val="nil"/>
            </w:tcBorders>
            <w:shd w:val="clear" w:color="auto" w:fill="auto"/>
            <w:noWrap/>
            <w:vAlign w:val="bottom"/>
            <w:hideMark/>
            <w:tcPrChange w:id="10678" w:author="韬 黄" w:date="2018-10-16T16:47:00Z">
              <w:tcPr>
                <w:tcW w:w="732" w:type="dxa"/>
                <w:tcBorders>
                  <w:top w:val="nil"/>
                  <w:left w:val="nil"/>
                  <w:bottom w:val="nil"/>
                  <w:right w:val="nil"/>
                </w:tcBorders>
                <w:shd w:val="clear" w:color="auto" w:fill="auto"/>
                <w:noWrap/>
                <w:vAlign w:val="bottom"/>
                <w:hideMark/>
              </w:tcPr>
            </w:tcPrChange>
          </w:tcPr>
          <w:p w14:paraId="3AF3F33E" w14:textId="77777777" w:rsidR="00635F25" w:rsidRPr="00635F25" w:rsidRDefault="00635F25">
            <w:pPr>
              <w:spacing w:after="0" w:line="240" w:lineRule="auto"/>
              <w:jc w:val="center"/>
              <w:rPr>
                <w:ins w:id="10679" w:author="韬 黄" w:date="2018-09-28T16:39:00Z"/>
                <w:rFonts w:eastAsia="Times New Roman" w:cs="Times New Roman"/>
                <w:color w:val="000000"/>
                <w:sz w:val="22"/>
                <w:rPrChange w:id="10680" w:author="韬 黄" w:date="2018-09-28T16:39:00Z">
                  <w:rPr>
                    <w:ins w:id="10681" w:author="韬 黄" w:date="2018-09-28T16:39:00Z"/>
                    <w:rFonts w:ascii="Calibri" w:eastAsia="Times New Roman" w:hAnsi="Calibri" w:cs="Calibri"/>
                    <w:color w:val="000000"/>
                    <w:sz w:val="22"/>
                  </w:rPr>
                </w:rPrChange>
              </w:rPr>
              <w:pPrChange w:id="10682" w:author="韬 黄" w:date="2018-09-28T16:40:00Z">
                <w:pPr>
                  <w:spacing w:after="0" w:line="240" w:lineRule="auto"/>
                </w:pPr>
              </w:pPrChange>
            </w:pPr>
            <w:ins w:id="10683" w:author="韬 黄" w:date="2018-09-28T16:39:00Z">
              <w:r w:rsidRPr="00635F25">
                <w:rPr>
                  <w:rFonts w:eastAsia="Times New Roman" w:cs="Times New Roman"/>
                  <w:color w:val="000000"/>
                  <w:sz w:val="22"/>
                  <w:rPrChange w:id="10684" w:author="韬 黄" w:date="2018-09-28T16:39:00Z">
                    <w:rPr>
                      <w:rFonts w:ascii="Calibri" w:eastAsia="Times New Roman" w:hAnsi="Calibri" w:cs="Calibri"/>
                      <w:color w:val="000000"/>
                      <w:sz w:val="22"/>
                    </w:rPr>
                  </w:rPrChange>
                </w:rPr>
                <w:t>Rank</w:t>
              </w:r>
            </w:ins>
          </w:p>
        </w:tc>
        <w:tc>
          <w:tcPr>
            <w:tcW w:w="861" w:type="dxa"/>
            <w:tcBorders>
              <w:top w:val="nil"/>
              <w:left w:val="nil"/>
              <w:bottom w:val="nil"/>
              <w:right w:val="nil"/>
            </w:tcBorders>
            <w:shd w:val="clear" w:color="auto" w:fill="auto"/>
            <w:noWrap/>
            <w:vAlign w:val="bottom"/>
            <w:hideMark/>
            <w:tcPrChange w:id="10685" w:author="韬 黄" w:date="2018-10-16T16:47:00Z">
              <w:tcPr>
                <w:tcW w:w="861" w:type="dxa"/>
                <w:tcBorders>
                  <w:top w:val="nil"/>
                  <w:left w:val="nil"/>
                  <w:bottom w:val="nil"/>
                  <w:right w:val="nil"/>
                </w:tcBorders>
                <w:shd w:val="clear" w:color="auto" w:fill="auto"/>
                <w:noWrap/>
                <w:vAlign w:val="bottom"/>
                <w:hideMark/>
              </w:tcPr>
            </w:tcPrChange>
          </w:tcPr>
          <w:p w14:paraId="3BC75D34" w14:textId="77777777" w:rsidR="00635F25" w:rsidRPr="00635F25" w:rsidRDefault="00635F25">
            <w:pPr>
              <w:spacing w:after="0" w:line="240" w:lineRule="auto"/>
              <w:jc w:val="center"/>
              <w:rPr>
                <w:ins w:id="10686" w:author="韬 黄" w:date="2018-09-28T16:39:00Z"/>
                <w:rFonts w:eastAsia="Times New Roman" w:cs="Times New Roman"/>
                <w:color w:val="000000"/>
                <w:sz w:val="22"/>
                <w:rPrChange w:id="10687" w:author="韬 黄" w:date="2018-09-28T16:39:00Z">
                  <w:rPr>
                    <w:ins w:id="10688" w:author="韬 黄" w:date="2018-09-28T16:39:00Z"/>
                    <w:rFonts w:ascii="Calibri" w:eastAsia="Times New Roman" w:hAnsi="Calibri" w:cs="Calibri"/>
                    <w:color w:val="000000"/>
                    <w:sz w:val="22"/>
                  </w:rPr>
                </w:rPrChange>
              </w:rPr>
              <w:pPrChange w:id="10689" w:author="韬 黄" w:date="2018-09-28T16:40:00Z">
                <w:pPr>
                  <w:spacing w:after="0" w:line="240" w:lineRule="auto"/>
                </w:pPr>
              </w:pPrChange>
            </w:pPr>
            <w:ins w:id="10690" w:author="韬 黄" w:date="2018-09-28T16:39:00Z">
              <w:r w:rsidRPr="00635F25">
                <w:rPr>
                  <w:rFonts w:eastAsia="Times New Roman" w:cs="Times New Roman"/>
                  <w:color w:val="000000"/>
                  <w:sz w:val="22"/>
                  <w:rPrChange w:id="10691" w:author="韬 黄" w:date="2018-09-28T16:39:00Z">
                    <w:rPr>
                      <w:rFonts w:ascii="Calibri" w:eastAsia="Times New Roman" w:hAnsi="Calibri" w:cs="Calibri"/>
                      <w:color w:val="000000"/>
                      <w:sz w:val="22"/>
                    </w:rPr>
                  </w:rPrChange>
                </w:rPr>
                <w:t>MASE</w:t>
              </w:r>
            </w:ins>
          </w:p>
        </w:tc>
        <w:tc>
          <w:tcPr>
            <w:tcW w:w="732" w:type="dxa"/>
            <w:tcBorders>
              <w:top w:val="nil"/>
              <w:left w:val="nil"/>
              <w:bottom w:val="nil"/>
              <w:right w:val="nil"/>
            </w:tcBorders>
            <w:shd w:val="clear" w:color="auto" w:fill="auto"/>
            <w:noWrap/>
            <w:vAlign w:val="bottom"/>
            <w:hideMark/>
            <w:tcPrChange w:id="10692" w:author="韬 黄" w:date="2018-10-16T16:47:00Z">
              <w:tcPr>
                <w:tcW w:w="732" w:type="dxa"/>
                <w:tcBorders>
                  <w:top w:val="nil"/>
                  <w:left w:val="nil"/>
                  <w:bottom w:val="nil"/>
                  <w:right w:val="nil"/>
                </w:tcBorders>
                <w:shd w:val="clear" w:color="auto" w:fill="auto"/>
                <w:noWrap/>
                <w:vAlign w:val="bottom"/>
                <w:hideMark/>
              </w:tcPr>
            </w:tcPrChange>
          </w:tcPr>
          <w:p w14:paraId="6A4F58E6" w14:textId="77777777" w:rsidR="00635F25" w:rsidRPr="00635F25" w:rsidRDefault="00635F25">
            <w:pPr>
              <w:spacing w:after="0" w:line="240" w:lineRule="auto"/>
              <w:jc w:val="center"/>
              <w:rPr>
                <w:ins w:id="10693" w:author="韬 黄" w:date="2018-09-28T16:39:00Z"/>
                <w:rFonts w:eastAsia="Times New Roman" w:cs="Times New Roman"/>
                <w:color w:val="000000"/>
                <w:sz w:val="22"/>
                <w:rPrChange w:id="10694" w:author="韬 黄" w:date="2018-09-28T16:39:00Z">
                  <w:rPr>
                    <w:ins w:id="10695" w:author="韬 黄" w:date="2018-09-28T16:39:00Z"/>
                    <w:rFonts w:ascii="Calibri" w:eastAsia="Times New Roman" w:hAnsi="Calibri" w:cs="Calibri"/>
                    <w:color w:val="000000"/>
                    <w:sz w:val="22"/>
                  </w:rPr>
                </w:rPrChange>
              </w:rPr>
              <w:pPrChange w:id="10696" w:author="韬 黄" w:date="2018-09-28T16:40:00Z">
                <w:pPr>
                  <w:spacing w:after="0" w:line="240" w:lineRule="auto"/>
                </w:pPr>
              </w:pPrChange>
            </w:pPr>
            <w:ins w:id="10697" w:author="韬 黄" w:date="2018-09-28T16:39:00Z">
              <w:r w:rsidRPr="00635F25">
                <w:rPr>
                  <w:rFonts w:eastAsia="Times New Roman" w:cs="Times New Roman"/>
                  <w:color w:val="000000"/>
                  <w:sz w:val="22"/>
                  <w:rPrChange w:id="10698" w:author="韬 黄" w:date="2018-09-28T16:39:00Z">
                    <w:rPr>
                      <w:rFonts w:ascii="Calibri" w:eastAsia="Times New Roman" w:hAnsi="Calibri" w:cs="Calibri"/>
                      <w:color w:val="000000"/>
                      <w:sz w:val="22"/>
                    </w:rPr>
                  </w:rPrChange>
                </w:rPr>
                <w:t>Rank</w:t>
              </w:r>
            </w:ins>
          </w:p>
        </w:tc>
        <w:tc>
          <w:tcPr>
            <w:tcW w:w="1390" w:type="dxa"/>
            <w:tcBorders>
              <w:top w:val="nil"/>
              <w:left w:val="nil"/>
              <w:bottom w:val="nil"/>
              <w:right w:val="nil"/>
            </w:tcBorders>
            <w:shd w:val="clear" w:color="auto" w:fill="auto"/>
            <w:noWrap/>
            <w:vAlign w:val="bottom"/>
            <w:hideMark/>
            <w:tcPrChange w:id="10699" w:author="韬 黄" w:date="2018-10-16T16:47:00Z">
              <w:tcPr>
                <w:tcW w:w="1390" w:type="dxa"/>
                <w:tcBorders>
                  <w:top w:val="nil"/>
                  <w:left w:val="nil"/>
                  <w:bottom w:val="nil"/>
                  <w:right w:val="nil"/>
                </w:tcBorders>
                <w:shd w:val="clear" w:color="auto" w:fill="auto"/>
                <w:noWrap/>
                <w:vAlign w:val="bottom"/>
                <w:hideMark/>
              </w:tcPr>
            </w:tcPrChange>
          </w:tcPr>
          <w:p w14:paraId="01125490" w14:textId="77777777" w:rsidR="00635F25" w:rsidRPr="00635F25" w:rsidRDefault="00635F25">
            <w:pPr>
              <w:spacing w:after="0" w:line="240" w:lineRule="auto"/>
              <w:jc w:val="center"/>
              <w:rPr>
                <w:ins w:id="10700" w:author="韬 黄" w:date="2018-09-28T16:39:00Z"/>
                <w:rFonts w:eastAsia="Times New Roman" w:cs="Times New Roman"/>
                <w:color w:val="000000"/>
                <w:sz w:val="22"/>
                <w:rPrChange w:id="10701" w:author="韬 黄" w:date="2018-09-28T16:39:00Z">
                  <w:rPr>
                    <w:ins w:id="10702" w:author="韬 黄" w:date="2018-09-28T16:39:00Z"/>
                    <w:rFonts w:ascii="Calibri" w:eastAsia="Times New Roman" w:hAnsi="Calibri" w:cs="Calibri"/>
                    <w:color w:val="000000"/>
                    <w:sz w:val="22"/>
                  </w:rPr>
                </w:rPrChange>
              </w:rPr>
              <w:pPrChange w:id="10703" w:author="韬 黄" w:date="2018-09-28T16:40:00Z">
                <w:pPr>
                  <w:spacing w:after="0" w:line="240" w:lineRule="auto"/>
                </w:pPr>
              </w:pPrChange>
            </w:pPr>
            <w:ins w:id="10704" w:author="韬 黄" w:date="2018-09-28T16:39:00Z">
              <w:r w:rsidRPr="00635F25">
                <w:rPr>
                  <w:rFonts w:eastAsia="Times New Roman" w:cs="Times New Roman"/>
                  <w:color w:val="000000"/>
                  <w:sz w:val="22"/>
                  <w:rPrChange w:id="10705" w:author="韬 黄" w:date="2018-09-28T16:39:00Z">
                    <w:rPr>
                      <w:rFonts w:ascii="Calibri" w:eastAsia="Times New Roman" w:hAnsi="Calibri" w:cs="Calibri"/>
                      <w:color w:val="000000"/>
                      <w:sz w:val="22"/>
                    </w:rPr>
                  </w:rPrChange>
                </w:rPr>
                <w:t>AvgRelMAE</w:t>
              </w:r>
            </w:ins>
          </w:p>
        </w:tc>
        <w:tc>
          <w:tcPr>
            <w:tcW w:w="732" w:type="dxa"/>
            <w:tcBorders>
              <w:top w:val="nil"/>
              <w:left w:val="nil"/>
              <w:bottom w:val="nil"/>
              <w:right w:val="nil"/>
            </w:tcBorders>
            <w:shd w:val="clear" w:color="auto" w:fill="auto"/>
            <w:noWrap/>
            <w:vAlign w:val="bottom"/>
            <w:hideMark/>
            <w:tcPrChange w:id="10706" w:author="韬 黄" w:date="2018-10-16T16:47:00Z">
              <w:tcPr>
                <w:tcW w:w="732" w:type="dxa"/>
                <w:tcBorders>
                  <w:top w:val="nil"/>
                  <w:left w:val="nil"/>
                  <w:bottom w:val="nil"/>
                  <w:right w:val="nil"/>
                </w:tcBorders>
                <w:shd w:val="clear" w:color="auto" w:fill="auto"/>
                <w:noWrap/>
                <w:vAlign w:val="bottom"/>
                <w:hideMark/>
              </w:tcPr>
            </w:tcPrChange>
          </w:tcPr>
          <w:p w14:paraId="3742C618" w14:textId="77777777" w:rsidR="00635F25" w:rsidRPr="00635F25" w:rsidRDefault="00635F25">
            <w:pPr>
              <w:spacing w:after="0" w:line="240" w:lineRule="auto"/>
              <w:jc w:val="center"/>
              <w:rPr>
                <w:ins w:id="10707" w:author="韬 黄" w:date="2018-09-28T16:39:00Z"/>
                <w:rFonts w:eastAsia="Times New Roman" w:cs="Times New Roman"/>
                <w:color w:val="000000"/>
                <w:sz w:val="22"/>
                <w:rPrChange w:id="10708" w:author="韬 黄" w:date="2018-09-28T16:39:00Z">
                  <w:rPr>
                    <w:ins w:id="10709" w:author="韬 黄" w:date="2018-09-28T16:39:00Z"/>
                    <w:rFonts w:ascii="Calibri" w:eastAsia="Times New Roman" w:hAnsi="Calibri" w:cs="Calibri"/>
                    <w:color w:val="000000"/>
                    <w:sz w:val="22"/>
                  </w:rPr>
                </w:rPrChange>
              </w:rPr>
              <w:pPrChange w:id="10710" w:author="韬 黄" w:date="2018-09-28T16:40:00Z">
                <w:pPr>
                  <w:spacing w:after="0" w:line="240" w:lineRule="auto"/>
                </w:pPr>
              </w:pPrChange>
            </w:pPr>
            <w:ins w:id="10711" w:author="韬 黄" w:date="2018-09-28T16:39:00Z">
              <w:r w:rsidRPr="00635F25">
                <w:rPr>
                  <w:rFonts w:eastAsia="Times New Roman" w:cs="Times New Roman"/>
                  <w:color w:val="000000"/>
                  <w:sz w:val="22"/>
                  <w:rPrChange w:id="10712" w:author="韬 黄" w:date="2018-09-28T16:39:00Z">
                    <w:rPr>
                      <w:rFonts w:ascii="Calibri" w:eastAsia="Times New Roman" w:hAnsi="Calibri" w:cs="Calibri"/>
                      <w:color w:val="000000"/>
                      <w:sz w:val="22"/>
                    </w:rPr>
                  </w:rPrChange>
                </w:rPr>
                <w:t>Rank</w:t>
              </w:r>
            </w:ins>
          </w:p>
        </w:tc>
        <w:tc>
          <w:tcPr>
            <w:tcW w:w="1386" w:type="dxa"/>
            <w:tcBorders>
              <w:top w:val="nil"/>
              <w:left w:val="nil"/>
              <w:bottom w:val="nil"/>
              <w:right w:val="nil"/>
            </w:tcBorders>
            <w:shd w:val="clear" w:color="auto" w:fill="auto"/>
            <w:noWrap/>
            <w:vAlign w:val="bottom"/>
            <w:hideMark/>
            <w:tcPrChange w:id="10713" w:author="韬 黄" w:date="2018-10-16T16:47:00Z">
              <w:tcPr>
                <w:tcW w:w="1386" w:type="dxa"/>
                <w:tcBorders>
                  <w:top w:val="nil"/>
                  <w:left w:val="nil"/>
                  <w:bottom w:val="nil"/>
                  <w:right w:val="nil"/>
                </w:tcBorders>
                <w:shd w:val="clear" w:color="auto" w:fill="auto"/>
                <w:noWrap/>
                <w:vAlign w:val="bottom"/>
                <w:hideMark/>
              </w:tcPr>
            </w:tcPrChange>
          </w:tcPr>
          <w:p w14:paraId="17B65FE3" w14:textId="77777777" w:rsidR="00635F25" w:rsidRPr="00635F25" w:rsidRDefault="00635F25">
            <w:pPr>
              <w:spacing w:after="0" w:line="240" w:lineRule="auto"/>
              <w:jc w:val="center"/>
              <w:rPr>
                <w:ins w:id="10714" w:author="韬 黄" w:date="2018-09-28T16:39:00Z"/>
                <w:rFonts w:eastAsia="Times New Roman" w:cs="Times New Roman"/>
                <w:color w:val="000000"/>
                <w:sz w:val="22"/>
                <w:rPrChange w:id="10715" w:author="韬 黄" w:date="2018-09-28T16:39:00Z">
                  <w:rPr>
                    <w:ins w:id="10716" w:author="韬 黄" w:date="2018-09-28T16:39:00Z"/>
                    <w:rFonts w:ascii="Calibri" w:eastAsia="Times New Roman" w:hAnsi="Calibri" w:cs="Calibri"/>
                    <w:color w:val="000000"/>
                    <w:sz w:val="22"/>
                  </w:rPr>
                </w:rPrChange>
              </w:rPr>
              <w:pPrChange w:id="10717" w:author="韬 黄" w:date="2018-09-28T16:40:00Z">
                <w:pPr>
                  <w:spacing w:after="0" w:line="240" w:lineRule="auto"/>
                </w:pPr>
              </w:pPrChange>
            </w:pPr>
            <w:ins w:id="10718" w:author="韬 黄" w:date="2018-09-28T16:39:00Z">
              <w:r w:rsidRPr="00635F25">
                <w:rPr>
                  <w:rFonts w:eastAsia="Times New Roman" w:cs="Times New Roman"/>
                  <w:color w:val="000000"/>
                  <w:sz w:val="22"/>
                  <w:rPrChange w:id="10719" w:author="韬 黄" w:date="2018-09-28T16:39:00Z">
                    <w:rPr>
                      <w:rFonts w:ascii="Calibri" w:eastAsia="Times New Roman" w:hAnsi="Calibri" w:cs="Calibri"/>
                      <w:color w:val="000000"/>
                      <w:sz w:val="22"/>
                    </w:rPr>
                  </w:rPrChange>
                </w:rPr>
                <w:t>scaled MSE</w:t>
              </w:r>
            </w:ins>
          </w:p>
        </w:tc>
        <w:tc>
          <w:tcPr>
            <w:tcW w:w="681" w:type="dxa"/>
            <w:tcBorders>
              <w:top w:val="nil"/>
              <w:left w:val="nil"/>
              <w:bottom w:val="nil"/>
              <w:right w:val="nil"/>
            </w:tcBorders>
            <w:shd w:val="clear" w:color="auto" w:fill="auto"/>
            <w:noWrap/>
            <w:vAlign w:val="bottom"/>
            <w:hideMark/>
            <w:tcPrChange w:id="10720" w:author="韬 黄" w:date="2018-10-16T16:47:00Z">
              <w:tcPr>
                <w:tcW w:w="681" w:type="dxa"/>
                <w:tcBorders>
                  <w:top w:val="nil"/>
                  <w:left w:val="nil"/>
                  <w:bottom w:val="nil"/>
                  <w:right w:val="nil"/>
                </w:tcBorders>
                <w:shd w:val="clear" w:color="auto" w:fill="auto"/>
                <w:noWrap/>
                <w:vAlign w:val="bottom"/>
                <w:hideMark/>
              </w:tcPr>
            </w:tcPrChange>
          </w:tcPr>
          <w:p w14:paraId="4A894C40" w14:textId="77777777" w:rsidR="00635F25" w:rsidRPr="00635F25" w:rsidRDefault="00635F25">
            <w:pPr>
              <w:spacing w:after="0" w:line="240" w:lineRule="auto"/>
              <w:jc w:val="center"/>
              <w:rPr>
                <w:ins w:id="10721" w:author="韬 黄" w:date="2018-09-28T16:39:00Z"/>
                <w:rFonts w:eastAsia="Times New Roman" w:cs="Times New Roman"/>
                <w:color w:val="000000"/>
                <w:sz w:val="22"/>
                <w:rPrChange w:id="10722" w:author="韬 黄" w:date="2018-09-28T16:39:00Z">
                  <w:rPr>
                    <w:ins w:id="10723" w:author="韬 黄" w:date="2018-09-28T16:39:00Z"/>
                    <w:rFonts w:ascii="Calibri" w:eastAsia="Times New Roman" w:hAnsi="Calibri" w:cs="Calibri"/>
                    <w:color w:val="000000"/>
                    <w:sz w:val="22"/>
                  </w:rPr>
                </w:rPrChange>
              </w:rPr>
              <w:pPrChange w:id="10724" w:author="韬 黄" w:date="2018-09-28T16:40:00Z">
                <w:pPr>
                  <w:spacing w:after="0" w:line="240" w:lineRule="auto"/>
                </w:pPr>
              </w:pPrChange>
            </w:pPr>
            <w:ins w:id="10725" w:author="韬 黄" w:date="2018-09-28T16:39:00Z">
              <w:r w:rsidRPr="00635F25">
                <w:rPr>
                  <w:rFonts w:eastAsia="Times New Roman" w:cs="Times New Roman"/>
                  <w:color w:val="000000"/>
                  <w:sz w:val="22"/>
                  <w:rPrChange w:id="10726" w:author="韬 黄" w:date="2018-09-28T16:39:00Z">
                    <w:rPr>
                      <w:rFonts w:ascii="Calibri" w:eastAsia="Times New Roman" w:hAnsi="Calibri" w:cs="Calibri"/>
                      <w:color w:val="000000"/>
                      <w:sz w:val="22"/>
                    </w:rPr>
                  </w:rPrChange>
                </w:rPr>
                <w:t>Rank</w:t>
              </w:r>
            </w:ins>
          </w:p>
        </w:tc>
      </w:tr>
      <w:tr w:rsidR="00635F25" w:rsidRPr="00635F25" w14:paraId="7A2A25F2" w14:textId="77777777" w:rsidTr="0075014F">
        <w:tblPrEx>
          <w:tblPrExChange w:id="10727" w:author="韬 黄" w:date="2018-10-16T16:47:00Z">
            <w:tblPrEx>
              <w:tblW w:w="11129" w:type="dxa"/>
            </w:tblPrEx>
          </w:tblPrExChange>
        </w:tblPrEx>
        <w:trPr>
          <w:trHeight w:val="57"/>
          <w:jc w:val="center"/>
          <w:ins w:id="10728" w:author="韬 黄" w:date="2018-09-28T16:39:00Z"/>
          <w:trPrChange w:id="10729"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0730" w:author="韬 黄" w:date="2018-10-16T16:47:00Z">
              <w:tcPr>
                <w:tcW w:w="1843" w:type="dxa"/>
                <w:tcBorders>
                  <w:top w:val="nil"/>
                  <w:left w:val="nil"/>
                  <w:bottom w:val="nil"/>
                  <w:right w:val="nil"/>
                </w:tcBorders>
                <w:shd w:val="clear" w:color="auto" w:fill="auto"/>
                <w:noWrap/>
                <w:vAlign w:val="bottom"/>
                <w:hideMark/>
              </w:tcPr>
            </w:tcPrChange>
          </w:tcPr>
          <w:p w14:paraId="5C704DD7" w14:textId="77777777" w:rsidR="00635F25" w:rsidRPr="00635F25" w:rsidRDefault="00635F25" w:rsidP="00635F25">
            <w:pPr>
              <w:spacing w:after="0" w:line="240" w:lineRule="auto"/>
              <w:rPr>
                <w:ins w:id="10731" w:author="韬 黄" w:date="2018-09-28T16:39:00Z"/>
                <w:rFonts w:eastAsia="Times New Roman" w:cs="Times New Roman"/>
                <w:color w:val="000000"/>
                <w:sz w:val="22"/>
                <w:rPrChange w:id="10732" w:author="韬 黄" w:date="2018-09-28T16:39:00Z">
                  <w:rPr>
                    <w:ins w:id="10733" w:author="韬 黄" w:date="2018-09-28T16:39:00Z"/>
                    <w:rFonts w:ascii="Calibri" w:eastAsia="Times New Roman" w:hAnsi="Calibri" w:cs="Calibri"/>
                    <w:color w:val="000000"/>
                    <w:sz w:val="22"/>
                  </w:rPr>
                </w:rPrChange>
              </w:rPr>
            </w:pPr>
            <w:ins w:id="10734" w:author="韬 黄" w:date="2018-09-28T16:39:00Z">
              <w:r w:rsidRPr="00635F25">
                <w:rPr>
                  <w:rFonts w:eastAsia="Times New Roman" w:cs="Times New Roman"/>
                  <w:color w:val="000000"/>
                  <w:sz w:val="22"/>
                  <w:rPrChange w:id="10735" w:author="韬 黄" w:date="2018-09-28T16:39:00Z">
                    <w:rPr>
                      <w:rFonts w:ascii="Calibri" w:eastAsia="Times New Roman" w:hAnsi="Calibri" w:cs="Calibri"/>
                      <w:color w:val="000000"/>
                      <w:sz w:val="22"/>
                    </w:rPr>
                  </w:rPrChange>
                </w:rPr>
                <w:t>Base-lift</w:t>
              </w:r>
            </w:ins>
          </w:p>
        </w:tc>
        <w:tc>
          <w:tcPr>
            <w:tcW w:w="931" w:type="dxa"/>
            <w:tcBorders>
              <w:top w:val="nil"/>
              <w:left w:val="nil"/>
              <w:bottom w:val="nil"/>
              <w:right w:val="nil"/>
            </w:tcBorders>
            <w:shd w:val="clear" w:color="auto" w:fill="auto"/>
            <w:noWrap/>
            <w:vAlign w:val="bottom"/>
            <w:hideMark/>
            <w:tcPrChange w:id="10736" w:author="韬 黄" w:date="2018-10-16T16:47:00Z">
              <w:tcPr>
                <w:tcW w:w="1174" w:type="dxa"/>
                <w:tcBorders>
                  <w:top w:val="nil"/>
                  <w:left w:val="nil"/>
                  <w:bottom w:val="nil"/>
                  <w:right w:val="nil"/>
                </w:tcBorders>
                <w:shd w:val="clear" w:color="auto" w:fill="auto"/>
                <w:noWrap/>
                <w:vAlign w:val="bottom"/>
                <w:hideMark/>
              </w:tcPr>
            </w:tcPrChange>
          </w:tcPr>
          <w:p w14:paraId="5B670925" w14:textId="77777777" w:rsidR="00635F25" w:rsidRPr="00635F25" w:rsidRDefault="00635F25">
            <w:pPr>
              <w:spacing w:after="0" w:line="240" w:lineRule="auto"/>
              <w:jc w:val="center"/>
              <w:rPr>
                <w:ins w:id="10737" w:author="韬 黄" w:date="2018-09-28T16:39:00Z"/>
                <w:rFonts w:eastAsia="Times New Roman" w:cs="Times New Roman"/>
                <w:color w:val="000000"/>
                <w:sz w:val="22"/>
                <w:rPrChange w:id="10738" w:author="韬 黄" w:date="2018-09-28T16:39:00Z">
                  <w:rPr>
                    <w:ins w:id="10739" w:author="韬 黄" w:date="2018-09-28T16:39:00Z"/>
                    <w:rFonts w:ascii="Calibri" w:eastAsia="Times New Roman" w:hAnsi="Calibri" w:cs="Calibri"/>
                    <w:color w:val="000000"/>
                    <w:sz w:val="22"/>
                  </w:rPr>
                </w:rPrChange>
              </w:rPr>
              <w:pPrChange w:id="10740" w:author="韬 黄" w:date="2018-09-28T16:40:00Z">
                <w:pPr>
                  <w:spacing w:after="0" w:line="240" w:lineRule="auto"/>
                  <w:jc w:val="right"/>
                </w:pPr>
              </w:pPrChange>
            </w:pPr>
            <w:ins w:id="10741" w:author="韬 黄" w:date="2018-09-28T16:39:00Z">
              <w:r w:rsidRPr="00635F25">
                <w:rPr>
                  <w:rFonts w:eastAsia="Times New Roman" w:cs="Times New Roman"/>
                  <w:color w:val="000000"/>
                  <w:sz w:val="22"/>
                  <w:rPrChange w:id="10742" w:author="韬 黄" w:date="2018-09-28T16:39:00Z">
                    <w:rPr>
                      <w:rFonts w:ascii="Calibri" w:eastAsia="Times New Roman" w:hAnsi="Calibri" w:cs="Calibri"/>
                      <w:color w:val="000000"/>
                      <w:sz w:val="22"/>
                    </w:rPr>
                  </w:rPrChange>
                </w:rPr>
                <w:t>119.330</w:t>
              </w:r>
            </w:ins>
          </w:p>
        </w:tc>
        <w:tc>
          <w:tcPr>
            <w:tcW w:w="681" w:type="dxa"/>
            <w:tcBorders>
              <w:top w:val="nil"/>
              <w:left w:val="nil"/>
              <w:bottom w:val="nil"/>
              <w:right w:val="nil"/>
            </w:tcBorders>
            <w:shd w:val="clear" w:color="auto" w:fill="auto"/>
            <w:noWrap/>
            <w:vAlign w:val="bottom"/>
            <w:hideMark/>
            <w:tcPrChange w:id="10743" w:author="韬 黄" w:date="2018-10-16T16:47:00Z">
              <w:tcPr>
                <w:tcW w:w="527" w:type="dxa"/>
                <w:tcBorders>
                  <w:top w:val="nil"/>
                  <w:left w:val="nil"/>
                  <w:bottom w:val="nil"/>
                  <w:right w:val="nil"/>
                </w:tcBorders>
                <w:shd w:val="clear" w:color="auto" w:fill="auto"/>
                <w:noWrap/>
                <w:vAlign w:val="bottom"/>
                <w:hideMark/>
              </w:tcPr>
            </w:tcPrChange>
          </w:tcPr>
          <w:p w14:paraId="1AD6BAB1" w14:textId="77777777" w:rsidR="00635F25" w:rsidRPr="00635F25" w:rsidRDefault="00635F25">
            <w:pPr>
              <w:spacing w:after="0" w:line="240" w:lineRule="auto"/>
              <w:jc w:val="center"/>
              <w:rPr>
                <w:ins w:id="10744" w:author="韬 黄" w:date="2018-09-28T16:39:00Z"/>
                <w:rFonts w:eastAsia="Times New Roman" w:cs="Times New Roman"/>
                <w:color w:val="000000"/>
                <w:sz w:val="22"/>
                <w:rPrChange w:id="10745" w:author="韬 黄" w:date="2018-09-28T16:39:00Z">
                  <w:rPr>
                    <w:ins w:id="10746" w:author="韬 黄" w:date="2018-09-28T16:39:00Z"/>
                    <w:rFonts w:ascii="Calibri" w:eastAsia="Times New Roman" w:hAnsi="Calibri" w:cs="Calibri"/>
                    <w:color w:val="000000"/>
                    <w:sz w:val="22"/>
                  </w:rPr>
                </w:rPrChange>
              </w:rPr>
              <w:pPrChange w:id="10747" w:author="韬 黄" w:date="2018-09-28T16:40:00Z">
                <w:pPr>
                  <w:spacing w:after="0" w:line="240" w:lineRule="auto"/>
                  <w:jc w:val="right"/>
                </w:pPr>
              </w:pPrChange>
            </w:pPr>
            <w:ins w:id="10748" w:author="韬 黄" w:date="2018-09-28T16:39:00Z">
              <w:r w:rsidRPr="00635F25">
                <w:rPr>
                  <w:rFonts w:eastAsia="Times New Roman" w:cs="Times New Roman"/>
                  <w:color w:val="000000"/>
                  <w:sz w:val="22"/>
                  <w:rPrChange w:id="10749" w:author="韬 黄" w:date="2018-09-28T16:39:00Z">
                    <w:rPr>
                      <w:rFonts w:ascii="Calibri" w:eastAsia="Times New Roman" w:hAnsi="Calibri" w:cs="Calibri"/>
                      <w:color w:val="000000"/>
                      <w:sz w:val="22"/>
                    </w:rPr>
                  </w:rPrChange>
                </w:rPr>
                <w:t>7</w:t>
              </w:r>
            </w:ins>
          </w:p>
        </w:tc>
        <w:tc>
          <w:tcPr>
            <w:tcW w:w="1071" w:type="dxa"/>
            <w:tcBorders>
              <w:top w:val="nil"/>
              <w:left w:val="nil"/>
              <w:bottom w:val="nil"/>
              <w:right w:val="nil"/>
            </w:tcBorders>
            <w:shd w:val="clear" w:color="auto" w:fill="auto"/>
            <w:noWrap/>
            <w:vAlign w:val="bottom"/>
            <w:hideMark/>
            <w:tcPrChange w:id="10750" w:author="韬 黄" w:date="2018-10-16T16:47:00Z">
              <w:tcPr>
                <w:tcW w:w="1071" w:type="dxa"/>
                <w:tcBorders>
                  <w:top w:val="nil"/>
                  <w:left w:val="nil"/>
                  <w:bottom w:val="nil"/>
                  <w:right w:val="nil"/>
                </w:tcBorders>
                <w:shd w:val="clear" w:color="auto" w:fill="auto"/>
                <w:noWrap/>
                <w:vAlign w:val="bottom"/>
                <w:hideMark/>
              </w:tcPr>
            </w:tcPrChange>
          </w:tcPr>
          <w:p w14:paraId="3AC4E182" w14:textId="77777777" w:rsidR="00635F25" w:rsidRPr="00635F25" w:rsidRDefault="00635F25">
            <w:pPr>
              <w:spacing w:after="0" w:line="240" w:lineRule="auto"/>
              <w:jc w:val="center"/>
              <w:rPr>
                <w:ins w:id="10751" w:author="韬 黄" w:date="2018-09-28T16:39:00Z"/>
                <w:rFonts w:eastAsia="Times New Roman" w:cs="Times New Roman"/>
                <w:color w:val="000000"/>
                <w:sz w:val="22"/>
                <w:rPrChange w:id="10752" w:author="韬 黄" w:date="2018-09-28T16:39:00Z">
                  <w:rPr>
                    <w:ins w:id="10753" w:author="韬 黄" w:date="2018-09-28T16:39:00Z"/>
                    <w:rFonts w:ascii="Calibri" w:eastAsia="Times New Roman" w:hAnsi="Calibri" w:cs="Calibri"/>
                    <w:color w:val="000000"/>
                    <w:sz w:val="22"/>
                  </w:rPr>
                </w:rPrChange>
              </w:rPr>
              <w:pPrChange w:id="10754" w:author="韬 黄" w:date="2018-09-28T16:40:00Z">
                <w:pPr>
                  <w:spacing w:after="0" w:line="240" w:lineRule="auto"/>
                  <w:jc w:val="right"/>
                </w:pPr>
              </w:pPrChange>
            </w:pPr>
            <w:ins w:id="10755" w:author="韬 黄" w:date="2018-09-28T16:39:00Z">
              <w:r w:rsidRPr="00635F25">
                <w:rPr>
                  <w:rFonts w:eastAsia="Times New Roman" w:cs="Times New Roman"/>
                  <w:color w:val="000000"/>
                  <w:sz w:val="22"/>
                  <w:rPrChange w:id="10756" w:author="韬 黄" w:date="2018-09-28T16:39:00Z">
                    <w:rPr>
                      <w:rFonts w:ascii="Calibri" w:eastAsia="Times New Roman" w:hAnsi="Calibri" w:cs="Calibri"/>
                      <w:color w:val="000000"/>
                      <w:sz w:val="22"/>
                    </w:rPr>
                  </w:rPrChange>
                </w:rPr>
                <w:t>87.26%</w:t>
              </w:r>
            </w:ins>
          </w:p>
        </w:tc>
        <w:tc>
          <w:tcPr>
            <w:tcW w:w="732" w:type="dxa"/>
            <w:tcBorders>
              <w:top w:val="nil"/>
              <w:left w:val="nil"/>
              <w:bottom w:val="nil"/>
              <w:right w:val="nil"/>
            </w:tcBorders>
            <w:shd w:val="clear" w:color="auto" w:fill="auto"/>
            <w:noWrap/>
            <w:vAlign w:val="bottom"/>
            <w:hideMark/>
            <w:tcPrChange w:id="10757" w:author="韬 黄" w:date="2018-10-16T16:47:00Z">
              <w:tcPr>
                <w:tcW w:w="732" w:type="dxa"/>
                <w:tcBorders>
                  <w:top w:val="nil"/>
                  <w:left w:val="nil"/>
                  <w:bottom w:val="nil"/>
                  <w:right w:val="nil"/>
                </w:tcBorders>
                <w:shd w:val="clear" w:color="auto" w:fill="auto"/>
                <w:noWrap/>
                <w:vAlign w:val="bottom"/>
                <w:hideMark/>
              </w:tcPr>
            </w:tcPrChange>
          </w:tcPr>
          <w:p w14:paraId="2E0BFD76" w14:textId="77777777" w:rsidR="00635F25" w:rsidRPr="00635F25" w:rsidRDefault="00635F25">
            <w:pPr>
              <w:spacing w:after="0" w:line="240" w:lineRule="auto"/>
              <w:jc w:val="center"/>
              <w:rPr>
                <w:ins w:id="10758" w:author="韬 黄" w:date="2018-09-28T16:39:00Z"/>
                <w:rFonts w:eastAsia="Times New Roman" w:cs="Times New Roman"/>
                <w:color w:val="000000"/>
                <w:sz w:val="22"/>
                <w:rPrChange w:id="10759" w:author="韬 黄" w:date="2018-09-28T16:39:00Z">
                  <w:rPr>
                    <w:ins w:id="10760" w:author="韬 黄" w:date="2018-09-28T16:39:00Z"/>
                    <w:rFonts w:ascii="Calibri" w:eastAsia="Times New Roman" w:hAnsi="Calibri" w:cs="Calibri"/>
                    <w:color w:val="000000"/>
                    <w:sz w:val="22"/>
                  </w:rPr>
                </w:rPrChange>
              </w:rPr>
              <w:pPrChange w:id="10761" w:author="韬 黄" w:date="2018-09-28T16:40:00Z">
                <w:pPr>
                  <w:spacing w:after="0" w:line="240" w:lineRule="auto"/>
                  <w:jc w:val="right"/>
                </w:pPr>
              </w:pPrChange>
            </w:pPr>
            <w:ins w:id="10762" w:author="韬 黄" w:date="2018-09-28T16:39:00Z">
              <w:r w:rsidRPr="00635F25">
                <w:rPr>
                  <w:rFonts w:eastAsia="Times New Roman" w:cs="Times New Roman"/>
                  <w:color w:val="000000"/>
                  <w:sz w:val="22"/>
                  <w:rPrChange w:id="10763" w:author="韬 黄" w:date="2018-09-28T16:39:00Z">
                    <w:rPr>
                      <w:rFonts w:ascii="Calibri" w:eastAsia="Times New Roman" w:hAnsi="Calibri" w:cs="Calibri"/>
                      <w:color w:val="000000"/>
                      <w:sz w:val="22"/>
                    </w:rPr>
                  </w:rPrChange>
                </w:rPr>
                <w:t>7</w:t>
              </w:r>
            </w:ins>
          </w:p>
        </w:tc>
        <w:tc>
          <w:tcPr>
            <w:tcW w:w="861" w:type="dxa"/>
            <w:tcBorders>
              <w:top w:val="nil"/>
              <w:left w:val="nil"/>
              <w:bottom w:val="nil"/>
              <w:right w:val="nil"/>
            </w:tcBorders>
            <w:shd w:val="clear" w:color="auto" w:fill="auto"/>
            <w:noWrap/>
            <w:vAlign w:val="bottom"/>
            <w:hideMark/>
            <w:tcPrChange w:id="10764" w:author="韬 黄" w:date="2018-10-16T16:47:00Z">
              <w:tcPr>
                <w:tcW w:w="861" w:type="dxa"/>
                <w:tcBorders>
                  <w:top w:val="nil"/>
                  <w:left w:val="nil"/>
                  <w:bottom w:val="nil"/>
                  <w:right w:val="nil"/>
                </w:tcBorders>
                <w:shd w:val="clear" w:color="auto" w:fill="auto"/>
                <w:noWrap/>
                <w:vAlign w:val="bottom"/>
                <w:hideMark/>
              </w:tcPr>
            </w:tcPrChange>
          </w:tcPr>
          <w:p w14:paraId="1D076B6A" w14:textId="77777777" w:rsidR="00635F25" w:rsidRPr="00635F25" w:rsidRDefault="00635F25">
            <w:pPr>
              <w:spacing w:after="0" w:line="240" w:lineRule="auto"/>
              <w:jc w:val="center"/>
              <w:rPr>
                <w:ins w:id="10765" w:author="韬 黄" w:date="2018-09-28T16:39:00Z"/>
                <w:rFonts w:eastAsia="Times New Roman" w:cs="Times New Roman"/>
                <w:color w:val="000000"/>
                <w:sz w:val="22"/>
                <w:rPrChange w:id="10766" w:author="韬 黄" w:date="2018-09-28T16:39:00Z">
                  <w:rPr>
                    <w:ins w:id="10767" w:author="韬 黄" w:date="2018-09-28T16:39:00Z"/>
                    <w:rFonts w:ascii="Calibri" w:eastAsia="Times New Roman" w:hAnsi="Calibri" w:cs="Calibri"/>
                    <w:color w:val="000000"/>
                    <w:sz w:val="22"/>
                  </w:rPr>
                </w:rPrChange>
              </w:rPr>
              <w:pPrChange w:id="10768" w:author="韬 黄" w:date="2018-09-28T16:40:00Z">
                <w:pPr>
                  <w:spacing w:after="0" w:line="240" w:lineRule="auto"/>
                  <w:jc w:val="right"/>
                </w:pPr>
              </w:pPrChange>
            </w:pPr>
            <w:ins w:id="10769" w:author="韬 黄" w:date="2018-09-28T16:39:00Z">
              <w:r w:rsidRPr="00635F25">
                <w:rPr>
                  <w:rFonts w:eastAsia="Times New Roman" w:cs="Times New Roman"/>
                  <w:color w:val="000000"/>
                  <w:sz w:val="22"/>
                  <w:rPrChange w:id="10770" w:author="韬 黄" w:date="2018-09-28T16:39:00Z">
                    <w:rPr>
                      <w:rFonts w:ascii="Calibri" w:eastAsia="Times New Roman" w:hAnsi="Calibri" w:cs="Calibri"/>
                      <w:color w:val="000000"/>
                      <w:sz w:val="22"/>
                    </w:rPr>
                  </w:rPrChange>
                </w:rPr>
                <w:t>1.915</w:t>
              </w:r>
            </w:ins>
          </w:p>
        </w:tc>
        <w:tc>
          <w:tcPr>
            <w:tcW w:w="732" w:type="dxa"/>
            <w:tcBorders>
              <w:top w:val="nil"/>
              <w:left w:val="nil"/>
              <w:bottom w:val="nil"/>
              <w:right w:val="nil"/>
            </w:tcBorders>
            <w:shd w:val="clear" w:color="auto" w:fill="auto"/>
            <w:noWrap/>
            <w:vAlign w:val="bottom"/>
            <w:hideMark/>
            <w:tcPrChange w:id="10771" w:author="韬 黄" w:date="2018-10-16T16:47:00Z">
              <w:tcPr>
                <w:tcW w:w="732" w:type="dxa"/>
                <w:tcBorders>
                  <w:top w:val="nil"/>
                  <w:left w:val="nil"/>
                  <w:bottom w:val="nil"/>
                  <w:right w:val="nil"/>
                </w:tcBorders>
                <w:shd w:val="clear" w:color="auto" w:fill="auto"/>
                <w:noWrap/>
                <w:vAlign w:val="bottom"/>
                <w:hideMark/>
              </w:tcPr>
            </w:tcPrChange>
          </w:tcPr>
          <w:p w14:paraId="40B0894A" w14:textId="77777777" w:rsidR="00635F25" w:rsidRPr="00635F25" w:rsidRDefault="00635F25">
            <w:pPr>
              <w:spacing w:after="0" w:line="240" w:lineRule="auto"/>
              <w:jc w:val="center"/>
              <w:rPr>
                <w:ins w:id="10772" w:author="韬 黄" w:date="2018-09-28T16:39:00Z"/>
                <w:rFonts w:eastAsia="Times New Roman" w:cs="Times New Roman"/>
                <w:color w:val="000000"/>
                <w:sz w:val="22"/>
                <w:rPrChange w:id="10773" w:author="韬 黄" w:date="2018-09-28T16:39:00Z">
                  <w:rPr>
                    <w:ins w:id="10774" w:author="韬 黄" w:date="2018-09-28T16:39:00Z"/>
                    <w:rFonts w:ascii="Calibri" w:eastAsia="Times New Roman" w:hAnsi="Calibri" w:cs="Calibri"/>
                    <w:color w:val="000000"/>
                    <w:sz w:val="22"/>
                  </w:rPr>
                </w:rPrChange>
              </w:rPr>
              <w:pPrChange w:id="10775" w:author="韬 黄" w:date="2018-09-28T16:40:00Z">
                <w:pPr>
                  <w:spacing w:after="0" w:line="240" w:lineRule="auto"/>
                  <w:jc w:val="right"/>
                </w:pPr>
              </w:pPrChange>
            </w:pPr>
            <w:ins w:id="10776" w:author="韬 黄" w:date="2018-09-28T16:39:00Z">
              <w:r w:rsidRPr="00635F25">
                <w:rPr>
                  <w:rFonts w:eastAsia="Times New Roman" w:cs="Times New Roman"/>
                  <w:color w:val="000000"/>
                  <w:sz w:val="22"/>
                  <w:rPrChange w:id="10777" w:author="韬 黄" w:date="2018-09-28T16:39:00Z">
                    <w:rPr>
                      <w:rFonts w:ascii="Calibri" w:eastAsia="Times New Roman" w:hAnsi="Calibri" w:cs="Calibri"/>
                      <w:color w:val="000000"/>
                      <w:sz w:val="22"/>
                    </w:rPr>
                  </w:rPrChange>
                </w:rPr>
                <w:t>7</w:t>
              </w:r>
            </w:ins>
          </w:p>
        </w:tc>
        <w:tc>
          <w:tcPr>
            <w:tcW w:w="1390" w:type="dxa"/>
            <w:tcBorders>
              <w:top w:val="nil"/>
              <w:left w:val="nil"/>
              <w:bottom w:val="nil"/>
              <w:right w:val="nil"/>
            </w:tcBorders>
            <w:shd w:val="clear" w:color="auto" w:fill="auto"/>
            <w:noWrap/>
            <w:vAlign w:val="bottom"/>
            <w:hideMark/>
            <w:tcPrChange w:id="10778" w:author="韬 黄" w:date="2018-10-16T16:47:00Z">
              <w:tcPr>
                <w:tcW w:w="1390" w:type="dxa"/>
                <w:tcBorders>
                  <w:top w:val="nil"/>
                  <w:left w:val="nil"/>
                  <w:bottom w:val="nil"/>
                  <w:right w:val="nil"/>
                </w:tcBorders>
                <w:shd w:val="clear" w:color="auto" w:fill="auto"/>
                <w:noWrap/>
                <w:vAlign w:val="bottom"/>
                <w:hideMark/>
              </w:tcPr>
            </w:tcPrChange>
          </w:tcPr>
          <w:p w14:paraId="4F8FB62C" w14:textId="77777777" w:rsidR="00635F25" w:rsidRPr="00635F25" w:rsidRDefault="00635F25">
            <w:pPr>
              <w:spacing w:after="0" w:line="240" w:lineRule="auto"/>
              <w:jc w:val="center"/>
              <w:rPr>
                <w:ins w:id="10779" w:author="韬 黄" w:date="2018-09-28T16:39:00Z"/>
                <w:rFonts w:eastAsia="Times New Roman" w:cs="Times New Roman"/>
                <w:color w:val="000000"/>
                <w:sz w:val="22"/>
                <w:rPrChange w:id="10780" w:author="韬 黄" w:date="2018-09-28T16:39:00Z">
                  <w:rPr>
                    <w:ins w:id="10781" w:author="韬 黄" w:date="2018-09-28T16:39:00Z"/>
                    <w:rFonts w:ascii="Calibri" w:eastAsia="Times New Roman" w:hAnsi="Calibri" w:cs="Calibri"/>
                    <w:color w:val="000000"/>
                    <w:sz w:val="22"/>
                  </w:rPr>
                </w:rPrChange>
              </w:rPr>
              <w:pPrChange w:id="10782" w:author="韬 黄" w:date="2018-09-28T16:40:00Z">
                <w:pPr>
                  <w:spacing w:after="0" w:line="240" w:lineRule="auto"/>
                  <w:jc w:val="right"/>
                </w:pPr>
              </w:pPrChange>
            </w:pPr>
            <w:ins w:id="10783" w:author="韬 黄" w:date="2018-09-28T16:39:00Z">
              <w:r w:rsidRPr="00635F25">
                <w:rPr>
                  <w:rFonts w:eastAsia="Times New Roman" w:cs="Times New Roman"/>
                  <w:color w:val="000000"/>
                  <w:sz w:val="22"/>
                  <w:rPrChange w:id="10784" w:author="韬 黄" w:date="2018-09-28T16:39:00Z">
                    <w:rPr>
                      <w:rFonts w:ascii="Calibri" w:eastAsia="Times New Roman" w:hAnsi="Calibri" w:cs="Calibri"/>
                      <w:color w:val="000000"/>
                      <w:sz w:val="22"/>
                    </w:rPr>
                  </w:rPrChange>
                </w:rPr>
                <w:t>1.3705</w:t>
              </w:r>
            </w:ins>
          </w:p>
        </w:tc>
        <w:tc>
          <w:tcPr>
            <w:tcW w:w="732" w:type="dxa"/>
            <w:tcBorders>
              <w:top w:val="nil"/>
              <w:left w:val="nil"/>
              <w:bottom w:val="nil"/>
              <w:right w:val="nil"/>
            </w:tcBorders>
            <w:shd w:val="clear" w:color="auto" w:fill="auto"/>
            <w:noWrap/>
            <w:vAlign w:val="bottom"/>
            <w:hideMark/>
            <w:tcPrChange w:id="10785" w:author="韬 黄" w:date="2018-10-16T16:47:00Z">
              <w:tcPr>
                <w:tcW w:w="732" w:type="dxa"/>
                <w:tcBorders>
                  <w:top w:val="nil"/>
                  <w:left w:val="nil"/>
                  <w:bottom w:val="nil"/>
                  <w:right w:val="nil"/>
                </w:tcBorders>
                <w:shd w:val="clear" w:color="auto" w:fill="auto"/>
                <w:noWrap/>
                <w:vAlign w:val="bottom"/>
                <w:hideMark/>
              </w:tcPr>
            </w:tcPrChange>
          </w:tcPr>
          <w:p w14:paraId="574C8B1A" w14:textId="77777777" w:rsidR="00635F25" w:rsidRPr="00635F25" w:rsidRDefault="00635F25">
            <w:pPr>
              <w:spacing w:after="0" w:line="240" w:lineRule="auto"/>
              <w:jc w:val="center"/>
              <w:rPr>
                <w:ins w:id="10786" w:author="韬 黄" w:date="2018-09-28T16:39:00Z"/>
                <w:rFonts w:eastAsia="Times New Roman" w:cs="Times New Roman"/>
                <w:color w:val="000000"/>
                <w:sz w:val="22"/>
                <w:rPrChange w:id="10787" w:author="韬 黄" w:date="2018-09-28T16:39:00Z">
                  <w:rPr>
                    <w:ins w:id="10788" w:author="韬 黄" w:date="2018-09-28T16:39:00Z"/>
                    <w:rFonts w:ascii="Calibri" w:eastAsia="Times New Roman" w:hAnsi="Calibri" w:cs="Calibri"/>
                    <w:color w:val="000000"/>
                    <w:sz w:val="22"/>
                  </w:rPr>
                </w:rPrChange>
              </w:rPr>
              <w:pPrChange w:id="10789" w:author="韬 黄" w:date="2018-09-28T16:40:00Z">
                <w:pPr>
                  <w:spacing w:after="0" w:line="240" w:lineRule="auto"/>
                  <w:jc w:val="right"/>
                </w:pPr>
              </w:pPrChange>
            </w:pPr>
            <w:ins w:id="10790" w:author="韬 黄" w:date="2018-09-28T16:39:00Z">
              <w:r w:rsidRPr="00635F25">
                <w:rPr>
                  <w:rFonts w:eastAsia="Times New Roman" w:cs="Times New Roman"/>
                  <w:color w:val="000000"/>
                  <w:sz w:val="22"/>
                  <w:rPrChange w:id="10791" w:author="韬 黄" w:date="2018-09-28T16:39:00Z">
                    <w:rPr>
                      <w:rFonts w:ascii="Calibri" w:eastAsia="Times New Roman" w:hAnsi="Calibri" w:cs="Calibri"/>
                      <w:color w:val="000000"/>
                      <w:sz w:val="22"/>
                    </w:rPr>
                  </w:rPrChange>
                </w:rPr>
                <w:t>7</w:t>
              </w:r>
            </w:ins>
          </w:p>
        </w:tc>
        <w:tc>
          <w:tcPr>
            <w:tcW w:w="1386" w:type="dxa"/>
            <w:tcBorders>
              <w:top w:val="nil"/>
              <w:left w:val="nil"/>
              <w:bottom w:val="nil"/>
              <w:right w:val="nil"/>
            </w:tcBorders>
            <w:shd w:val="clear" w:color="auto" w:fill="auto"/>
            <w:noWrap/>
            <w:vAlign w:val="bottom"/>
            <w:hideMark/>
            <w:tcPrChange w:id="10792" w:author="韬 黄" w:date="2018-10-16T16:47:00Z">
              <w:tcPr>
                <w:tcW w:w="1386" w:type="dxa"/>
                <w:tcBorders>
                  <w:top w:val="nil"/>
                  <w:left w:val="nil"/>
                  <w:bottom w:val="nil"/>
                  <w:right w:val="nil"/>
                </w:tcBorders>
                <w:shd w:val="clear" w:color="auto" w:fill="auto"/>
                <w:noWrap/>
                <w:vAlign w:val="bottom"/>
                <w:hideMark/>
              </w:tcPr>
            </w:tcPrChange>
          </w:tcPr>
          <w:p w14:paraId="2E814B79" w14:textId="77777777" w:rsidR="00635F25" w:rsidRPr="00635F25" w:rsidRDefault="00635F25">
            <w:pPr>
              <w:spacing w:after="0" w:line="240" w:lineRule="auto"/>
              <w:jc w:val="center"/>
              <w:rPr>
                <w:ins w:id="10793" w:author="韬 黄" w:date="2018-09-28T16:39:00Z"/>
                <w:rFonts w:eastAsia="Times New Roman" w:cs="Times New Roman"/>
                <w:color w:val="000000"/>
                <w:sz w:val="22"/>
                <w:rPrChange w:id="10794" w:author="韬 黄" w:date="2018-09-28T16:39:00Z">
                  <w:rPr>
                    <w:ins w:id="10795" w:author="韬 黄" w:date="2018-09-28T16:39:00Z"/>
                    <w:rFonts w:ascii="Calibri" w:eastAsia="Times New Roman" w:hAnsi="Calibri" w:cs="Calibri"/>
                    <w:color w:val="000000"/>
                    <w:sz w:val="22"/>
                  </w:rPr>
                </w:rPrChange>
              </w:rPr>
              <w:pPrChange w:id="10796" w:author="韬 黄" w:date="2018-09-28T16:40:00Z">
                <w:pPr>
                  <w:spacing w:after="0" w:line="240" w:lineRule="auto"/>
                  <w:jc w:val="right"/>
                </w:pPr>
              </w:pPrChange>
            </w:pPr>
            <w:ins w:id="10797" w:author="韬 黄" w:date="2018-09-28T16:39:00Z">
              <w:r w:rsidRPr="00635F25">
                <w:rPr>
                  <w:rFonts w:eastAsia="Times New Roman" w:cs="Times New Roman"/>
                  <w:color w:val="000000"/>
                  <w:sz w:val="22"/>
                  <w:rPrChange w:id="10798" w:author="韬 黄" w:date="2018-09-28T16:39:00Z">
                    <w:rPr>
                      <w:rFonts w:ascii="Calibri" w:eastAsia="Times New Roman" w:hAnsi="Calibri" w:cs="Calibri"/>
                      <w:color w:val="000000"/>
                      <w:sz w:val="22"/>
                    </w:rPr>
                  </w:rPrChange>
                </w:rPr>
                <w:t>2.4742</w:t>
              </w:r>
            </w:ins>
          </w:p>
        </w:tc>
        <w:tc>
          <w:tcPr>
            <w:tcW w:w="681" w:type="dxa"/>
            <w:tcBorders>
              <w:top w:val="nil"/>
              <w:left w:val="nil"/>
              <w:bottom w:val="nil"/>
              <w:right w:val="nil"/>
            </w:tcBorders>
            <w:shd w:val="clear" w:color="auto" w:fill="auto"/>
            <w:noWrap/>
            <w:vAlign w:val="bottom"/>
            <w:hideMark/>
            <w:tcPrChange w:id="10799" w:author="韬 黄" w:date="2018-10-16T16:47:00Z">
              <w:tcPr>
                <w:tcW w:w="681" w:type="dxa"/>
                <w:tcBorders>
                  <w:top w:val="nil"/>
                  <w:left w:val="nil"/>
                  <w:bottom w:val="nil"/>
                  <w:right w:val="nil"/>
                </w:tcBorders>
                <w:shd w:val="clear" w:color="auto" w:fill="auto"/>
                <w:noWrap/>
                <w:vAlign w:val="bottom"/>
                <w:hideMark/>
              </w:tcPr>
            </w:tcPrChange>
          </w:tcPr>
          <w:p w14:paraId="3139316E" w14:textId="77777777" w:rsidR="00635F25" w:rsidRPr="00635F25" w:rsidRDefault="00635F25">
            <w:pPr>
              <w:spacing w:after="0" w:line="240" w:lineRule="auto"/>
              <w:jc w:val="center"/>
              <w:rPr>
                <w:ins w:id="10800" w:author="韬 黄" w:date="2018-09-28T16:39:00Z"/>
                <w:rFonts w:eastAsia="Times New Roman" w:cs="Times New Roman"/>
                <w:color w:val="000000"/>
                <w:sz w:val="22"/>
                <w:rPrChange w:id="10801" w:author="韬 黄" w:date="2018-09-28T16:39:00Z">
                  <w:rPr>
                    <w:ins w:id="10802" w:author="韬 黄" w:date="2018-09-28T16:39:00Z"/>
                    <w:rFonts w:ascii="Calibri" w:eastAsia="Times New Roman" w:hAnsi="Calibri" w:cs="Calibri"/>
                    <w:color w:val="000000"/>
                    <w:sz w:val="22"/>
                  </w:rPr>
                </w:rPrChange>
              </w:rPr>
              <w:pPrChange w:id="10803" w:author="韬 黄" w:date="2018-09-28T16:40:00Z">
                <w:pPr>
                  <w:spacing w:after="0" w:line="240" w:lineRule="auto"/>
                  <w:jc w:val="right"/>
                </w:pPr>
              </w:pPrChange>
            </w:pPr>
            <w:ins w:id="10804" w:author="韬 黄" w:date="2018-09-28T16:39:00Z">
              <w:r w:rsidRPr="00635F25">
                <w:rPr>
                  <w:rFonts w:eastAsia="Times New Roman" w:cs="Times New Roman"/>
                  <w:color w:val="000000"/>
                  <w:sz w:val="22"/>
                  <w:rPrChange w:id="10805" w:author="韬 黄" w:date="2018-09-28T16:39:00Z">
                    <w:rPr>
                      <w:rFonts w:ascii="Calibri" w:eastAsia="Times New Roman" w:hAnsi="Calibri" w:cs="Calibri"/>
                      <w:color w:val="000000"/>
                      <w:sz w:val="22"/>
                    </w:rPr>
                  </w:rPrChange>
                </w:rPr>
                <w:t>7</w:t>
              </w:r>
            </w:ins>
          </w:p>
        </w:tc>
      </w:tr>
      <w:tr w:rsidR="00635F25" w:rsidRPr="00635F25" w14:paraId="6A139F27" w14:textId="77777777" w:rsidTr="0075014F">
        <w:tblPrEx>
          <w:tblPrExChange w:id="10806" w:author="韬 黄" w:date="2018-10-16T16:47:00Z">
            <w:tblPrEx>
              <w:tblW w:w="11129" w:type="dxa"/>
            </w:tblPrEx>
          </w:tblPrExChange>
        </w:tblPrEx>
        <w:trPr>
          <w:trHeight w:val="57"/>
          <w:jc w:val="center"/>
          <w:ins w:id="10807" w:author="韬 黄" w:date="2018-09-28T16:39:00Z"/>
          <w:trPrChange w:id="10808"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0809" w:author="韬 黄" w:date="2018-10-16T16:47:00Z">
              <w:tcPr>
                <w:tcW w:w="1843" w:type="dxa"/>
                <w:tcBorders>
                  <w:top w:val="nil"/>
                  <w:left w:val="nil"/>
                  <w:bottom w:val="nil"/>
                  <w:right w:val="nil"/>
                </w:tcBorders>
                <w:shd w:val="clear" w:color="auto" w:fill="auto"/>
                <w:noWrap/>
                <w:vAlign w:val="bottom"/>
                <w:hideMark/>
              </w:tcPr>
            </w:tcPrChange>
          </w:tcPr>
          <w:p w14:paraId="3DFE9EB7" w14:textId="77777777" w:rsidR="00635F25" w:rsidRPr="00635F25" w:rsidRDefault="00635F25" w:rsidP="00635F25">
            <w:pPr>
              <w:spacing w:after="0" w:line="240" w:lineRule="auto"/>
              <w:rPr>
                <w:ins w:id="10810" w:author="韬 黄" w:date="2018-09-28T16:39:00Z"/>
                <w:rFonts w:eastAsia="Times New Roman" w:cs="Times New Roman"/>
                <w:color w:val="000000"/>
                <w:sz w:val="22"/>
                <w:rPrChange w:id="10811" w:author="韬 黄" w:date="2018-09-28T16:39:00Z">
                  <w:rPr>
                    <w:ins w:id="10812" w:author="韬 黄" w:date="2018-09-28T16:39:00Z"/>
                    <w:rFonts w:ascii="Calibri" w:eastAsia="Times New Roman" w:hAnsi="Calibri" w:cs="Calibri"/>
                    <w:color w:val="000000"/>
                    <w:sz w:val="22"/>
                  </w:rPr>
                </w:rPrChange>
              </w:rPr>
            </w:pPr>
            <w:ins w:id="10813" w:author="韬 黄" w:date="2018-09-28T16:39:00Z">
              <w:r w:rsidRPr="00635F25">
                <w:rPr>
                  <w:rFonts w:eastAsia="Times New Roman" w:cs="Times New Roman"/>
                  <w:color w:val="000000"/>
                  <w:sz w:val="22"/>
                  <w:rPrChange w:id="10814" w:author="韬 黄" w:date="2018-09-28T16:39:00Z">
                    <w:rPr>
                      <w:rFonts w:ascii="Calibri" w:eastAsia="Times New Roman" w:hAnsi="Calibri" w:cs="Calibri"/>
                      <w:color w:val="000000"/>
                      <w:sz w:val="22"/>
                    </w:rPr>
                  </w:rPrChange>
                </w:rPr>
                <w:t>ADL-own</w:t>
              </w:r>
            </w:ins>
          </w:p>
        </w:tc>
        <w:tc>
          <w:tcPr>
            <w:tcW w:w="931" w:type="dxa"/>
            <w:tcBorders>
              <w:top w:val="nil"/>
              <w:left w:val="nil"/>
              <w:bottom w:val="nil"/>
              <w:right w:val="nil"/>
            </w:tcBorders>
            <w:shd w:val="clear" w:color="auto" w:fill="auto"/>
            <w:noWrap/>
            <w:vAlign w:val="bottom"/>
            <w:hideMark/>
            <w:tcPrChange w:id="10815" w:author="韬 黄" w:date="2018-10-16T16:47:00Z">
              <w:tcPr>
                <w:tcW w:w="1174" w:type="dxa"/>
                <w:tcBorders>
                  <w:top w:val="nil"/>
                  <w:left w:val="nil"/>
                  <w:bottom w:val="nil"/>
                  <w:right w:val="nil"/>
                </w:tcBorders>
                <w:shd w:val="clear" w:color="auto" w:fill="auto"/>
                <w:noWrap/>
                <w:vAlign w:val="bottom"/>
                <w:hideMark/>
              </w:tcPr>
            </w:tcPrChange>
          </w:tcPr>
          <w:p w14:paraId="6C1B983D" w14:textId="77777777" w:rsidR="00635F25" w:rsidRPr="00635F25" w:rsidRDefault="00635F25">
            <w:pPr>
              <w:spacing w:after="0" w:line="240" w:lineRule="auto"/>
              <w:jc w:val="center"/>
              <w:rPr>
                <w:ins w:id="10816" w:author="韬 黄" w:date="2018-09-28T16:39:00Z"/>
                <w:rFonts w:eastAsia="Times New Roman" w:cs="Times New Roman"/>
                <w:color w:val="000000"/>
                <w:sz w:val="22"/>
                <w:rPrChange w:id="10817" w:author="韬 黄" w:date="2018-09-28T16:39:00Z">
                  <w:rPr>
                    <w:ins w:id="10818" w:author="韬 黄" w:date="2018-09-28T16:39:00Z"/>
                    <w:rFonts w:ascii="Calibri" w:eastAsia="Times New Roman" w:hAnsi="Calibri" w:cs="Calibri"/>
                    <w:color w:val="000000"/>
                    <w:sz w:val="22"/>
                  </w:rPr>
                </w:rPrChange>
              </w:rPr>
              <w:pPrChange w:id="10819" w:author="韬 黄" w:date="2018-09-28T16:40:00Z">
                <w:pPr>
                  <w:spacing w:after="0" w:line="240" w:lineRule="auto"/>
                  <w:jc w:val="right"/>
                </w:pPr>
              </w:pPrChange>
            </w:pPr>
            <w:ins w:id="10820" w:author="韬 黄" w:date="2018-09-28T16:39:00Z">
              <w:r w:rsidRPr="00635F25">
                <w:rPr>
                  <w:rFonts w:eastAsia="Times New Roman" w:cs="Times New Roman"/>
                  <w:color w:val="000000"/>
                  <w:sz w:val="22"/>
                  <w:rPrChange w:id="10821" w:author="韬 黄" w:date="2018-09-28T16:39:00Z">
                    <w:rPr>
                      <w:rFonts w:ascii="Calibri" w:eastAsia="Times New Roman" w:hAnsi="Calibri" w:cs="Calibri"/>
                      <w:color w:val="000000"/>
                      <w:sz w:val="22"/>
                    </w:rPr>
                  </w:rPrChange>
                </w:rPr>
                <w:t>65.272</w:t>
              </w:r>
            </w:ins>
          </w:p>
        </w:tc>
        <w:tc>
          <w:tcPr>
            <w:tcW w:w="681" w:type="dxa"/>
            <w:tcBorders>
              <w:top w:val="nil"/>
              <w:left w:val="nil"/>
              <w:bottom w:val="nil"/>
              <w:right w:val="nil"/>
            </w:tcBorders>
            <w:shd w:val="clear" w:color="auto" w:fill="auto"/>
            <w:noWrap/>
            <w:vAlign w:val="bottom"/>
            <w:hideMark/>
            <w:tcPrChange w:id="10822" w:author="韬 黄" w:date="2018-10-16T16:47:00Z">
              <w:tcPr>
                <w:tcW w:w="527" w:type="dxa"/>
                <w:tcBorders>
                  <w:top w:val="nil"/>
                  <w:left w:val="nil"/>
                  <w:bottom w:val="nil"/>
                  <w:right w:val="nil"/>
                </w:tcBorders>
                <w:shd w:val="clear" w:color="auto" w:fill="auto"/>
                <w:noWrap/>
                <w:vAlign w:val="bottom"/>
                <w:hideMark/>
              </w:tcPr>
            </w:tcPrChange>
          </w:tcPr>
          <w:p w14:paraId="79AC3A1E" w14:textId="77777777" w:rsidR="00635F25" w:rsidRPr="00635F25" w:rsidRDefault="00635F25">
            <w:pPr>
              <w:spacing w:after="0" w:line="240" w:lineRule="auto"/>
              <w:jc w:val="center"/>
              <w:rPr>
                <w:ins w:id="10823" w:author="韬 黄" w:date="2018-09-28T16:39:00Z"/>
                <w:rFonts w:eastAsia="Times New Roman" w:cs="Times New Roman"/>
                <w:color w:val="000000"/>
                <w:sz w:val="22"/>
                <w:rPrChange w:id="10824" w:author="韬 黄" w:date="2018-09-28T16:39:00Z">
                  <w:rPr>
                    <w:ins w:id="10825" w:author="韬 黄" w:date="2018-09-28T16:39:00Z"/>
                    <w:rFonts w:ascii="Calibri" w:eastAsia="Times New Roman" w:hAnsi="Calibri" w:cs="Calibri"/>
                    <w:color w:val="000000"/>
                    <w:sz w:val="22"/>
                  </w:rPr>
                </w:rPrChange>
              </w:rPr>
              <w:pPrChange w:id="10826" w:author="韬 黄" w:date="2018-09-28T16:40:00Z">
                <w:pPr>
                  <w:spacing w:after="0" w:line="240" w:lineRule="auto"/>
                  <w:jc w:val="right"/>
                </w:pPr>
              </w:pPrChange>
            </w:pPr>
            <w:ins w:id="10827" w:author="韬 黄" w:date="2018-09-28T16:39:00Z">
              <w:r w:rsidRPr="00635F25">
                <w:rPr>
                  <w:rFonts w:eastAsia="Times New Roman" w:cs="Times New Roman"/>
                  <w:color w:val="000000"/>
                  <w:sz w:val="22"/>
                  <w:rPrChange w:id="10828" w:author="韬 黄" w:date="2018-09-28T16:39:00Z">
                    <w:rPr>
                      <w:rFonts w:ascii="Calibri" w:eastAsia="Times New Roman" w:hAnsi="Calibri" w:cs="Calibri"/>
                      <w:color w:val="000000"/>
                      <w:sz w:val="22"/>
                    </w:rPr>
                  </w:rPrChange>
                </w:rPr>
                <w:t>5</w:t>
              </w:r>
            </w:ins>
          </w:p>
        </w:tc>
        <w:tc>
          <w:tcPr>
            <w:tcW w:w="1071" w:type="dxa"/>
            <w:tcBorders>
              <w:top w:val="nil"/>
              <w:left w:val="nil"/>
              <w:bottom w:val="nil"/>
              <w:right w:val="nil"/>
            </w:tcBorders>
            <w:shd w:val="clear" w:color="auto" w:fill="auto"/>
            <w:noWrap/>
            <w:vAlign w:val="bottom"/>
            <w:hideMark/>
            <w:tcPrChange w:id="10829" w:author="韬 黄" w:date="2018-10-16T16:47:00Z">
              <w:tcPr>
                <w:tcW w:w="1071" w:type="dxa"/>
                <w:tcBorders>
                  <w:top w:val="nil"/>
                  <w:left w:val="nil"/>
                  <w:bottom w:val="nil"/>
                  <w:right w:val="nil"/>
                </w:tcBorders>
                <w:shd w:val="clear" w:color="auto" w:fill="auto"/>
                <w:noWrap/>
                <w:vAlign w:val="bottom"/>
                <w:hideMark/>
              </w:tcPr>
            </w:tcPrChange>
          </w:tcPr>
          <w:p w14:paraId="5F3E88B5" w14:textId="77777777" w:rsidR="00635F25" w:rsidRPr="00635F25" w:rsidRDefault="00635F25">
            <w:pPr>
              <w:spacing w:after="0" w:line="240" w:lineRule="auto"/>
              <w:jc w:val="center"/>
              <w:rPr>
                <w:ins w:id="10830" w:author="韬 黄" w:date="2018-09-28T16:39:00Z"/>
                <w:rFonts w:eastAsia="Times New Roman" w:cs="Times New Roman"/>
                <w:color w:val="000000"/>
                <w:sz w:val="22"/>
                <w:rPrChange w:id="10831" w:author="韬 黄" w:date="2018-09-28T16:39:00Z">
                  <w:rPr>
                    <w:ins w:id="10832" w:author="韬 黄" w:date="2018-09-28T16:39:00Z"/>
                    <w:rFonts w:ascii="Calibri" w:eastAsia="Times New Roman" w:hAnsi="Calibri" w:cs="Calibri"/>
                    <w:color w:val="000000"/>
                    <w:sz w:val="22"/>
                  </w:rPr>
                </w:rPrChange>
              </w:rPr>
              <w:pPrChange w:id="10833" w:author="韬 黄" w:date="2018-09-28T16:40:00Z">
                <w:pPr>
                  <w:spacing w:after="0" w:line="240" w:lineRule="auto"/>
                  <w:jc w:val="right"/>
                </w:pPr>
              </w:pPrChange>
            </w:pPr>
            <w:ins w:id="10834" w:author="韬 黄" w:date="2018-09-28T16:39:00Z">
              <w:r w:rsidRPr="00635F25">
                <w:rPr>
                  <w:rFonts w:eastAsia="Times New Roman" w:cs="Times New Roman"/>
                  <w:color w:val="000000"/>
                  <w:sz w:val="22"/>
                  <w:rPrChange w:id="10835" w:author="韬 黄" w:date="2018-09-28T16:39:00Z">
                    <w:rPr>
                      <w:rFonts w:ascii="Calibri" w:eastAsia="Times New Roman" w:hAnsi="Calibri" w:cs="Calibri"/>
                      <w:color w:val="000000"/>
                      <w:sz w:val="22"/>
                    </w:rPr>
                  </w:rPrChange>
                </w:rPr>
                <w:t>47.56%</w:t>
              </w:r>
            </w:ins>
          </w:p>
        </w:tc>
        <w:tc>
          <w:tcPr>
            <w:tcW w:w="732" w:type="dxa"/>
            <w:tcBorders>
              <w:top w:val="nil"/>
              <w:left w:val="nil"/>
              <w:bottom w:val="nil"/>
              <w:right w:val="nil"/>
            </w:tcBorders>
            <w:shd w:val="clear" w:color="auto" w:fill="auto"/>
            <w:noWrap/>
            <w:vAlign w:val="bottom"/>
            <w:hideMark/>
            <w:tcPrChange w:id="10836" w:author="韬 黄" w:date="2018-10-16T16:47:00Z">
              <w:tcPr>
                <w:tcW w:w="732" w:type="dxa"/>
                <w:tcBorders>
                  <w:top w:val="nil"/>
                  <w:left w:val="nil"/>
                  <w:bottom w:val="nil"/>
                  <w:right w:val="nil"/>
                </w:tcBorders>
                <w:shd w:val="clear" w:color="auto" w:fill="auto"/>
                <w:noWrap/>
                <w:vAlign w:val="bottom"/>
                <w:hideMark/>
              </w:tcPr>
            </w:tcPrChange>
          </w:tcPr>
          <w:p w14:paraId="7D0F72AC" w14:textId="77777777" w:rsidR="00635F25" w:rsidRPr="00635F25" w:rsidRDefault="00635F25">
            <w:pPr>
              <w:spacing w:after="0" w:line="240" w:lineRule="auto"/>
              <w:jc w:val="center"/>
              <w:rPr>
                <w:ins w:id="10837" w:author="韬 黄" w:date="2018-09-28T16:39:00Z"/>
                <w:rFonts w:eastAsia="Times New Roman" w:cs="Times New Roman"/>
                <w:color w:val="000000"/>
                <w:sz w:val="22"/>
                <w:rPrChange w:id="10838" w:author="韬 黄" w:date="2018-09-28T16:39:00Z">
                  <w:rPr>
                    <w:ins w:id="10839" w:author="韬 黄" w:date="2018-09-28T16:39:00Z"/>
                    <w:rFonts w:ascii="Calibri" w:eastAsia="Times New Roman" w:hAnsi="Calibri" w:cs="Calibri"/>
                    <w:color w:val="000000"/>
                    <w:sz w:val="22"/>
                  </w:rPr>
                </w:rPrChange>
              </w:rPr>
              <w:pPrChange w:id="10840" w:author="韬 黄" w:date="2018-09-28T16:40:00Z">
                <w:pPr>
                  <w:spacing w:after="0" w:line="240" w:lineRule="auto"/>
                  <w:jc w:val="right"/>
                </w:pPr>
              </w:pPrChange>
            </w:pPr>
            <w:ins w:id="10841" w:author="韬 黄" w:date="2018-09-28T16:39:00Z">
              <w:r w:rsidRPr="00635F25">
                <w:rPr>
                  <w:rFonts w:eastAsia="Times New Roman" w:cs="Times New Roman"/>
                  <w:color w:val="000000"/>
                  <w:sz w:val="22"/>
                  <w:rPrChange w:id="10842" w:author="韬 黄" w:date="2018-09-28T16:39:00Z">
                    <w:rPr>
                      <w:rFonts w:ascii="Calibri" w:eastAsia="Times New Roman" w:hAnsi="Calibri" w:cs="Calibri"/>
                      <w:color w:val="000000"/>
                      <w:sz w:val="22"/>
                    </w:rPr>
                  </w:rPrChange>
                </w:rPr>
                <w:t>5</w:t>
              </w:r>
            </w:ins>
          </w:p>
        </w:tc>
        <w:tc>
          <w:tcPr>
            <w:tcW w:w="861" w:type="dxa"/>
            <w:tcBorders>
              <w:top w:val="nil"/>
              <w:left w:val="nil"/>
              <w:bottom w:val="nil"/>
              <w:right w:val="nil"/>
            </w:tcBorders>
            <w:shd w:val="clear" w:color="auto" w:fill="auto"/>
            <w:noWrap/>
            <w:vAlign w:val="bottom"/>
            <w:hideMark/>
            <w:tcPrChange w:id="10843" w:author="韬 黄" w:date="2018-10-16T16:47:00Z">
              <w:tcPr>
                <w:tcW w:w="861" w:type="dxa"/>
                <w:tcBorders>
                  <w:top w:val="nil"/>
                  <w:left w:val="nil"/>
                  <w:bottom w:val="nil"/>
                  <w:right w:val="nil"/>
                </w:tcBorders>
                <w:shd w:val="clear" w:color="auto" w:fill="auto"/>
                <w:noWrap/>
                <w:vAlign w:val="bottom"/>
                <w:hideMark/>
              </w:tcPr>
            </w:tcPrChange>
          </w:tcPr>
          <w:p w14:paraId="54AF3867" w14:textId="77777777" w:rsidR="00635F25" w:rsidRPr="00635F25" w:rsidRDefault="00635F25">
            <w:pPr>
              <w:spacing w:after="0" w:line="240" w:lineRule="auto"/>
              <w:jc w:val="center"/>
              <w:rPr>
                <w:ins w:id="10844" w:author="韬 黄" w:date="2018-09-28T16:39:00Z"/>
                <w:rFonts w:eastAsia="Times New Roman" w:cs="Times New Roman"/>
                <w:color w:val="000000"/>
                <w:sz w:val="22"/>
                <w:rPrChange w:id="10845" w:author="韬 黄" w:date="2018-09-28T16:39:00Z">
                  <w:rPr>
                    <w:ins w:id="10846" w:author="韬 黄" w:date="2018-09-28T16:39:00Z"/>
                    <w:rFonts w:ascii="Calibri" w:eastAsia="Times New Roman" w:hAnsi="Calibri" w:cs="Calibri"/>
                    <w:color w:val="000000"/>
                    <w:sz w:val="22"/>
                  </w:rPr>
                </w:rPrChange>
              </w:rPr>
              <w:pPrChange w:id="10847" w:author="韬 黄" w:date="2018-09-28T16:40:00Z">
                <w:pPr>
                  <w:spacing w:after="0" w:line="240" w:lineRule="auto"/>
                  <w:jc w:val="right"/>
                </w:pPr>
              </w:pPrChange>
            </w:pPr>
            <w:ins w:id="10848" w:author="韬 黄" w:date="2018-09-28T16:39:00Z">
              <w:r w:rsidRPr="00635F25">
                <w:rPr>
                  <w:rFonts w:eastAsia="Times New Roman" w:cs="Times New Roman"/>
                  <w:color w:val="000000"/>
                  <w:sz w:val="22"/>
                  <w:rPrChange w:id="10849" w:author="韬 黄" w:date="2018-09-28T16:39:00Z">
                    <w:rPr>
                      <w:rFonts w:ascii="Calibri" w:eastAsia="Times New Roman" w:hAnsi="Calibri" w:cs="Calibri"/>
                      <w:color w:val="000000"/>
                      <w:sz w:val="22"/>
                    </w:rPr>
                  </w:rPrChange>
                </w:rPr>
                <w:t>1.329</w:t>
              </w:r>
            </w:ins>
          </w:p>
        </w:tc>
        <w:tc>
          <w:tcPr>
            <w:tcW w:w="732" w:type="dxa"/>
            <w:tcBorders>
              <w:top w:val="nil"/>
              <w:left w:val="nil"/>
              <w:bottom w:val="nil"/>
              <w:right w:val="nil"/>
            </w:tcBorders>
            <w:shd w:val="clear" w:color="auto" w:fill="auto"/>
            <w:noWrap/>
            <w:vAlign w:val="bottom"/>
            <w:hideMark/>
            <w:tcPrChange w:id="10850" w:author="韬 黄" w:date="2018-10-16T16:47:00Z">
              <w:tcPr>
                <w:tcW w:w="732" w:type="dxa"/>
                <w:tcBorders>
                  <w:top w:val="nil"/>
                  <w:left w:val="nil"/>
                  <w:bottom w:val="nil"/>
                  <w:right w:val="nil"/>
                </w:tcBorders>
                <w:shd w:val="clear" w:color="auto" w:fill="auto"/>
                <w:noWrap/>
                <w:vAlign w:val="bottom"/>
                <w:hideMark/>
              </w:tcPr>
            </w:tcPrChange>
          </w:tcPr>
          <w:p w14:paraId="6113B470" w14:textId="77777777" w:rsidR="00635F25" w:rsidRPr="00635F25" w:rsidRDefault="00635F25">
            <w:pPr>
              <w:spacing w:after="0" w:line="240" w:lineRule="auto"/>
              <w:jc w:val="center"/>
              <w:rPr>
                <w:ins w:id="10851" w:author="韬 黄" w:date="2018-09-28T16:39:00Z"/>
                <w:rFonts w:eastAsia="Times New Roman" w:cs="Times New Roman"/>
                <w:color w:val="000000"/>
                <w:sz w:val="22"/>
                <w:rPrChange w:id="10852" w:author="韬 黄" w:date="2018-09-28T16:39:00Z">
                  <w:rPr>
                    <w:ins w:id="10853" w:author="韬 黄" w:date="2018-09-28T16:39:00Z"/>
                    <w:rFonts w:ascii="Calibri" w:eastAsia="Times New Roman" w:hAnsi="Calibri" w:cs="Calibri"/>
                    <w:color w:val="000000"/>
                    <w:sz w:val="22"/>
                  </w:rPr>
                </w:rPrChange>
              </w:rPr>
              <w:pPrChange w:id="10854" w:author="韬 黄" w:date="2018-09-28T16:40:00Z">
                <w:pPr>
                  <w:spacing w:after="0" w:line="240" w:lineRule="auto"/>
                  <w:jc w:val="right"/>
                </w:pPr>
              </w:pPrChange>
            </w:pPr>
            <w:ins w:id="10855" w:author="韬 黄" w:date="2018-09-28T16:39:00Z">
              <w:r w:rsidRPr="00635F25">
                <w:rPr>
                  <w:rFonts w:eastAsia="Times New Roman" w:cs="Times New Roman"/>
                  <w:color w:val="000000"/>
                  <w:sz w:val="22"/>
                  <w:rPrChange w:id="10856" w:author="韬 黄" w:date="2018-09-28T16:39:00Z">
                    <w:rPr>
                      <w:rFonts w:ascii="Calibri" w:eastAsia="Times New Roman" w:hAnsi="Calibri" w:cs="Calibri"/>
                      <w:color w:val="000000"/>
                      <w:sz w:val="22"/>
                    </w:rPr>
                  </w:rPrChange>
                </w:rPr>
                <w:t>5</w:t>
              </w:r>
            </w:ins>
          </w:p>
        </w:tc>
        <w:tc>
          <w:tcPr>
            <w:tcW w:w="1390" w:type="dxa"/>
            <w:tcBorders>
              <w:top w:val="nil"/>
              <w:left w:val="nil"/>
              <w:bottom w:val="nil"/>
              <w:right w:val="nil"/>
            </w:tcBorders>
            <w:shd w:val="clear" w:color="auto" w:fill="auto"/>
            <w:noWrap/>
            <w:vAlign w:val="bottom"/>
            <w:hideMark/>
            <w:tcPrChange w:id="10857" w:author="韬 黄" w:date="2018-10-16T16:47:00Z">
              <w:tcPr>
                <w:tcW w:w="1390" w:type="dxa"/>
                <w:tcBorders>
                  <w:top w:val="nil"/>
                  <w:left w:val="nil"/>
                  <w:bottom w:val="nil"/>
                  <w:right w:val="nil"/>
                </w:tcBorders>
                <w:shd w:val="clear" w:color="auto" w:fill="auto"/>
                <w:noWrap/>
                <w:vAlign w:val="bottom"/>
                <w:hideMark/>
              </w:tcPr>
            </w:tcPrChange>
          </w:tcPr>
          <w:p w14:paraId="4BFE118A" w14:textId="77777777" w:rsidR="00635F25" w:rsidRPr="00635F25" w:rsidRDefault="00635F25">
            <w:pPr>
              <w:spacing w:after="0" w:line="240" w:lineRule="auto"/>
              <w:jc w:val="center"/>
              <w:rPr>
                <w:ins w:id="10858" w:author="韬 黄" w:date="2018-09-28T16:39:00Z"/>
                <w:rFonts w:eastAsia="Times New Roman" w:cs="Times New Roman"/>
                <w:color w:val="000000"/>
                <w:sz w:val="22"/>
                <w:rPrChange w:id="10859" w:author="韬 黄" w:date="2018-09-28T16:39:00Z">
                  <w:rPr>
                    <w:ins w:id="10860" w:author="韬 黄" w:date="2018-09-28T16:39:00Z"/>
                    <w:rFonts w:ascii="Calibri" w:eastAsia="Times New Roman" w:hAnsi="Calibri" w:cs="Calibri"/>
                    <w:color w:val="000000"/>
                    <w:sz w:val="22"/>
                  </w:rPr>
                </w:rPrChange>
              </w:rPr>
              <w:pPrChange w:id="10861" w:author="韬 黄" w:date="2018-09-28T16:40:00Z">
                <w:pPr>
                  <w:spacing w:after="0" w:line="240" w:lineRule="auto"/>
                  <w:jc w:val="right"/>
                </w:pPr>
              </w:pPrChange>
            </w:pPr>
            <w:ins w:id="10862" w:author="韬 黄" w:date="2018-09-28T16:39:00Z">
              <w:r w:rsidRPr="00635F25">
                <w:rPr>
                  <w:rFonts w:eastAsia="Times New Roman" w:cs="Times New Roman"/>
                  <w:color w:val="000000"/>
                  <w:sz w:val="22"/>
                  <w:rPrChange w:id="10863" w:author="韬 黄" w:date="2018-09-28T16:39:00Z">
                    <w:rPr>
                      <w:rFonts w:ascii="Calibri" w:eastAsia="Times New Roman" w:hAnsi="Calibri" w:cs="Calibri"/>
                      <w:color w:val="000000"/>
                      <w:sz w:val="22"/>
                    </w:rPr>
                  </w:rPrChange>
                </w:rPr>
                <w:t>1.0000</w:t>
              </w:r>
            </w:ins>
          </w:p>
        </w:tc>
        <w:tc>
          <w:tcPr>
            <w:tcW w:w="732" w:type="dxa"/>
            <w:tcBorders>
              <w:top w:val="nil"/>
              <w:left w:val="nil"/>
              <w:bottom w:val="nil"/>
              <w:right w:val="nil"/>
            </w:tcBorders>
            <w:shd w:val="clear" w:color="auto" w:fill="auto"/>
            <w:noWrap/>
            <w:vAlign w:val="bottom"/>
            <w:hideMark/>
            <w:tcPrChange w:id="10864" w:author="韬 黄" w:date="2018-10-16T16:47:00Z">
              <w:tcPr>
                <w:tcW w:w="732" w:type="dxa"/>
                <w:tcBorders>
                  <w:top w:val="nil"/>
                  <w:left w:val="nil"/>
                  <w:bottom w:val="nil"/>
                  <w:right w:val="nil"/>
                </w:tcBorders>
                <w:shd w:val="clear" w:color="auto" w:fill="auto"/>
                <w:noWrap/>
                <w:vAlign w:val="bottom"/>
                <w:hideMark/>
              </w:tcPr>
            </w:tcPrChange>
          </w:tcPr>
          <w:p w14:paraId="6CF3C7B4" w14:textId="77777777" w:rsidR="00635F25" w:rsidRPr="00635F25" w:rsidRDefault="00635F25">
            <w:pPr>
              <w:spacing w:after="0" w:line="240" w:lineRule="auto"/>
              <w:jc w:val="center"/>
              <w:rPr>
                <w:ins w:id="10865" w:author="韬 黄" w:date="2018-09-28T16:39:00Z"/>
                <w:rFonts w:eastAsia="Times New Roman" w:cs="Times New Roman"/>
                <w:color w:val="000000"/>
                <w:sz w:val="22"/>
                <w:rPrChange w:id="10866" w:author="韬 黄" w:date="2018-09-28T16:39:00Z">
                  <w:rPr>
                    <w:ins w:id="10867" w:author="韬 黄" w:date="2018-09-28T16:39:00Z"/>
                    <w:rFonts w:ascii="Calibri" w:eastAsia="Times New Roman" w:hAnsi="Calibri" w:cs="Calibri"/>
                    <w:color w:val="000000"/>
                    <w:sz w:val="22"/>
                  </w:rPr>
                </w:rPrChange>
              </w:rPr>
              <w:pPrChange w:id="10868" w:author="韬 黄" w:date="2018-09-28T16:40:00Z">
                <w:pPr>
                  <w:spacing w:after="0" w:line="240" w:lineRule="auto"/>
                  <w:jc w:val="right"/>
                </w:pPr>
              </w:pPrChange>
            </w:pPr>
            <w:ins w:id="10869" w:author="韬 黄" w:date="2018-09-28T16:39:00Z">
              <w:r w:rsidRPr="00635F25">
                <w:rPr>
                  <w:rFonts w:eastAsia="Times New Roman" w:cs="Times New Roman"/>
                  <w:color w:val="000000"/>
                  <w:sz w:val="22"/>
                  <w:rPrChange w:id="10870" w:author="韬 黄" w:date="2018-09-28T16:39:00Z">
                    <w:rPr>
                      <w:rFonts w:ascii="Calibri" w:eastAsia="Times New Roman" w:hAnsi="Calibri" w:cs="Calibri"/>
                      <w:color w:val="000000"/>
                      <w:sz w:val="22"/>
                    </w:rPr>
                  </w:rPrChange>
                </w:rPr>
                <w:t>4</w:t>
              </w:r>
            </w:ins>
          </w:p>
        </w:tc>
        <w:tc>
          <w:tcPr>
            <w:tcW w:w="1386" w:type="dxa"/>
            <w:tcBorders>
              <w:top w:val="nil"/>
              <w:left w:val="nil"/>
              <w:bottom w:val="nil"/>
              <w:right w:val="nil"/>
            </w:tcBorders>
            <w:shd w:val="clear" w:color="auto" w:fill="auto"/>
            <w:noWrap/>
            <w:vAlign w:val="bottom"/>
            <w:hideMark/>
            <w:tcPrChange w:id="10871" w:author="韬 黄" w:date="2018-10-16T16:47:00Z">
              <w:tcPr>
                <w:tcW w:w="1386" w:type="dxa"/>
                <w:tcBorders>
                  <w:top w:val="nil"/>
                  <w:left w:val="nil"/>
                  <w:bottom w:val="nil"/>
                  <w:right w:val="nil"/>
                </w:tcBorders>
                <w:shd w:val="clear" w:color="auto" w:fill="auto"/>
                <w:noWrap/>
                <w:vAlign w:val="bottom"/>
                <w:hideMark/>
              </w:tcPr>
            </w:tcPrChange>
          </w:tcPr>
          <w:p w14:paraId="5F4125CC" w14:textId="77777777" w:rsidR="00635F25" w:rsidRPr="00635F25" w:rsidRDefault="00635F25">
            <w:pPr>
              <w:spacing w:after="0" w:line="240" w:lineRule="auto"/>
              <w:jc w:val="center"/>
              <w:rPr>
                <w:ins w:id="10872" w:author="韬 黄" w:date="2018-09-28T16:39:00Z"/>
                <w:rFonts w:eastAsia="Times New Roman" w:cs="Times New Roman"/>
                <w:color w:val="000000"/>
                <w:sz w:val="22"/>
                <w:rPrChange w:id="10873" w:author="韬 黄" w:date="2018-09-28T16:39:00Z">
                  <w:rPr>
                    <w:ins w:id="10874" w:author="韬 黄" w:date="2018-09-28T16:39:00Z"/>
                    <w:rFonts w:ascii="Calibri" w:eastAsia="Times New Roman" w:hAnsi="Calibri" w:cs="Calibri"/>
                    <w:color w:val="000000"/>
                    <w:sz w:val="22"/>
                  </w:rPr>
                </w:rPrChange>
              </w:rPr>
              <w:pPrChange w:id="10875" w:author="韬 黄" w:date="2018-09-28T16:40:00Z">
                <w:pPr>
                  <w:spacing w:after="0" w:line="240" w:lineRule="auto"/>
                  <w:jc w:val="right"/>
                </w:pPr>
              </w:pPrChange>
            </w:pPr>
            <w:ins w:id="10876" w:author="韬 黄" w:date="2018-09-28T16:39:00Z">
              <w:r w:rsidRPr="00635F25">
                <w:rPr>
                  <w:rFonts w:eastAsia="Times New Roman" w:cs="Times New Roman"/>
                  <w:color w:val="000000"/>
                  <w:sz w:val="22"/>
                  <w:rPrChange w:id="10877" w:author="韬 黄" w:date="2018-09-28T16:39:00Z">
                    <w:rPr>
                      <w:rFonts w:ascii="Calibri" w:eastAsia="Times New Roman" w:hAnsi="Calibri" w:cs="Calibri"/>
                      <w:color w:val="000000"/>
                      <w:sz w:val="22"/>
                    </w:rPr>
                  </w:rPrChange>
                </w:rPr>
                <w:t>1.0719</w:t>
              </w:r>
            </w:ins>
          </w:p>
        </w:tc>
        <w:tc>
          <w:tcPr>
            <w:tcW w:w="681" w:type="dxa"/>
            <w:tcBorders>
              <w:top w:val="nil"/>
              <w:left w:val="nil"/>
              <w:bottom w:val="nil"/>
              <w:right w:val="nil"/>
            </w:tcBorders>
            <w:shd w:val="clear" w:color="auto" w:fill="auto"/>
            <w:noWrap/>
            <w:vAlign w:val="bottom"/>
            <w:hideMark/>
            <w:tcPrChange w:id="10878" w:author="韬 黄" w:date="2018-10-16T16:47:00Z">
              <w:tcPr>
                <w:tcW w:w="681" w:type="dxa"/>
                <w:tcBorders>
                  <w:top w:val="nil"/>
                  <w:left w:val="nil"/>
                  <w:bottom w:val="nil"/>
                  <w:right w:val="nil"/>
                </w:tcBorders>
                <w:shd w:val="clear" w:color="auto" w:fill="auto"/>
                <w:noWrap/>
                <w:vAlign w:val="bottom"/>
                <w:hideMark/>
              </w:tcPr>
            </w:tcPrChange>
          </w:tcPr>
          <w:p w14:paraId="6153E20B" w14:textId="77777777" w:rsidR="00635F25" w:rsidRPr="00635F25" w:rsidRDefault="00635F25">
            <w:pPr>
              <w:spacing w:after="0" w:line="240" w:lineRule="auto"/>
              <w:jc w:val="center"/>
              <w:rPr>
                <w:ins w:id="10879" w:author="韬 黄" w:date="2018-09-28T16:39:00Z"/>
                <w:rFonts w:eastAsia="Times New Roman" w:cs="Times New Roman"/>
                <w:color w:val="000000"/>
                <w:sz w:val="22"/>
                <w:rPrChange w:id="10880" w:author="韬 黄" w:date="2018-09-28T16:39:00Z">
                  <w:rPr>
                    <w:ins w:id="10881" w:author="韬 黄" w:date="2018-09-28T16:39:00Z"/>
                    <w:rFonts w:ascii="Calibri" w:eastAsia="Times New Roman" w:hAnsi="Calibri" w:cs="Calibri"/>
                    <w:color w:val="000000"/>
                    <w:sz w:val="22"/>
                  </w:rPr>
                </w:rPrChange>
              </w:rPr>
              <w:pPrChange w:id="10882" w:author="韬 黄" w:date="2018-09-28T16:40:00Z">
                <w:pPr>
                  <w:spacing w:after="0" w:line="240" w:lineRule="auto"/>
                  <w:jc w:val="right"/>
                </w:pPr>
              </w:pPrChange>
            </w:pPr>
            <w:ins w:id="10883" w:author="韬 黄" w:date="2018-09-28T16:39:00Z">
              <w:r w:rsidRPr="00635F25">
                <w:rPr>
                  <w:rFonts w:eastAsia="Times New Roman" w:cs="Times New Roman"/>
                  <w:color w:val="000000"/>
                  <w:sz w:val="22"/>
                  <w:rPrChange w:id="10884" w:author="韬 黄" w:date="2018-09-28T16:39:00Z">
                    <w:rPr>
                      <w:rFonts w:ascii="Calibri" w:eastAsia="Times New Roman" w:hAnsi="Calibri" w:cs="Calibri"/>
                      <w:color w:val="000000"/>
                      <w:sz w:val="22"/>
                    </w:rPr>
                  </w:rPrChange>
                </w:rPr>
                <w:t>5</w:t>
              </w:r>
            </w:ins>
          </w:p>
        </w:tc>
      </w:tr>
      <w:tr w:rsidR="00635F25" w:rsidRPr="00635F25" w14:paraId="3260EFC0" w14:textId="77777777" w:rsidTr="0075014F">
        <w:tblPrEx>
          <w:tblPrExChange w:id="10885" w:author="韬 黄" w:date="2018-10-16T16:47:00Z">
            <w:tblPrEx>
              <w:tblW w:w="11129" w:type="dxa"/>
            </w:tblPrEx>
          </w:tblPrExChange>
        </w:tblPrEx>
        <w:trPr>
          <w:trHeight w:val="57"/>
          <w:jc w:val="center"/>
          <w:ins w:id="10886" w:author="韬 黄" w:date="2018-09-28T16:39:00Z"/>
          <w:trPrChange w:id="10887"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0888" w:author="韬 黄" w:date="2018-10-16T16:47:00Z">
              <w:tcPr>
                <w:tcW w:w="1843" w:type="dxa"/>
                <w:tcBorders>
                  <w:top w:val="nil"/>
                  <w:left w:val="nil"/>
                  <w:bottom w:val="nil"/>
                  <w:right w:val="nil"/>
                </w:tcBorders>
                <w:shd w:val="clear" w:color="auto" w:fill="auto"/>
                <w:noWrap/>
                <w:vAlign w:val="bottom"/>
                <w:hideMark/>
              </w:tcPr>
            </w:tcPrChange>
          </w:tcPr>
          <w:p w14:paraId="0DCD8F3C" w14:textId="77777777" w:rsidR="00635F25" w:rsidRPr="00635F25" w:rsidRDefault="00635F25" w:rsidP="00635F25">
            <w:pPr>
              <w:spacing w:after="0" w:line="240" w:lineRule="auto"/>
              <w:rPr>
                <w:ins w:id="10889" w:author="韬 黄" w:date="2018-09-28T16:39:00Z"/>
                <w:rFonts w:eastAsia="Times New Roman" w:cs="Times New Roman"/>
                <w:color w:val="000000"/>
                <w:sz w:val="22"/>
                <w:rPrChange w:id="10890" w:author="韬 黄" w:date="2018-09-28T16:39:00Z">
                  <w:rPr>
                    <w:ins w:id="10891" w:author="韬 黄" w:date="2018-09-28T16:39:00Z"/>
                    <w:rFonts w:ascii="Calibri" w:eastAsia="Times New Roman" w:hAnsi="Calibri" w:cs="Calibri"/>
                    <w:color w:val="000000"/>
                    <w:sz w:val="22"/>
                  </w:rPr>
                </w:rPrChange>
              </w:rPr>
            </w:pPr>
            <w:ins w:id="10892" w:author="韬 黄" w:date="2018-09-28T16:39:00Z">
              <w:r w:rsidRPr="00635F25">
                <w:rPr>
                  <w:rFonts w:eastAsia="Times New Roman" w:cs="Times New Roman"/>
                  <w:color w:val="000000"/>
                  <w:sz w:val="22"/>
                  <w:rPrChange w:id="10893" w:author="韬 黄" w:date="2018-09-28T16:39:00Z">
                    <w:rPr>
                      <w:rFonts w:ascii="Calibri" w:eastAsia="Times New Roman" w:hAnsi="Calibri" w:cs="Calibri"/>
                      <w:color w:val="000000"/>
                      <w:sz w:val="22"/>
                    </w:rPr>
                  </w:rPrChange>
                </w:rPr>
                <w:t>ADL-intra</w:t>
              </w:r>
            </w:ins>
          </w:p>
        </w:tc>
        <w:tc>
          <w:tcPr>
            <w:tcW w:w="931" w:type="dxa"/>
            <w:tcBorders>
              <w:top w:val="nil"/>
              <w:left w:val="nil"/>
              <w:bottom w:val="nil"/>
              <w:right w:val="nil"/>
            </w:tcBorders>
            <w:shd w:val="clear" w:color="auto" w:fill="auto"/>
            <w:noWrap/>
            <w:vAlign w:val="bottom"/>
            <w:hideMark/>
            <w:tcPrChange w:id="10894" w:author="韬 黄" w:date="2018-10-16T16:47:00Z">
              <w:tcPr>
                <w:tcW w:w="1174" w:type="dxa"/>
                <w:tcBorders>
                  <w:top w:val="nil"/>
                  <w:left w:val="nil"/>
                  <w:bottom w:val="nil"/>
                  <w:right w:val="nil"/>
                </w:tcBorders>
                <w:shd w:val="clear" w:color="auto" w:fill="auto"/>
                <w:noWrap/>
                <w:vAlign w:val="bottom"/>
                <w:hideMark/>
              </w:tcPr>
            </w:tcPrChange>
          </w:tcPr>
          <w:p w14:paraId="21FCB223" w14:textId="77777777" w:rsidR="00635F25" w:rsidRPr="00635F25" w:rsidRDefault="00635F25">
            <w:pPr>
              <w:spacing w:after="0" w:line="240" w:lineRule="auto"/>
              <w:jc w:val="center"/>
              <w:rPr>
                <w:ins w:id="10895" w:author="韬 黄" w:date="2018-09-28T16:39:00Z"/>
                <w:rFonts w:eastAsia="Times New Roman" w:cs="Times New Roman"/>
                <w:color w:val="000000"/>
                <w:sz w:val="22"/>
                <w:rPrChange w:id="10896" w:author="韬 黄" w:date="2018-09-28T16:39:00Z">
                  <w:rPr>
                    <w:ins w:id="10897" w:author="韬 黄" w:date="2018-09-28T16:39:00Z"/>
                    <w:rFonts w:ascii="Calibri" w:eastAsia="Times New Roman" w:hAnsi="Calibri" w:cs="Calibri"/>
                    <w:color w:val="000000"/>
                    <w:sz w:val="22"/>
                  </w:rPr>
                </w:rPrChange>
              </w:rPr>
              <w:pPrChange w:id="10898" w:author="韬 黄" w:date="2018-09-28T16:40:00Z">
                <w:pPr>
                  <w:spacing w:after="0" w:line="240" w:lineRule="auto"/>
                  <w:jc w:val="right"/>
                </w:pPr>
              </w:pPrChange>
            </w:pPr>
            <w:ins w:id="10899" w:author="韬 黄" w:date="2018-09-28T16:39:00Z">
              <w:r w:rsidRPr="00635F25">
                <w:rPr>
                  <w:rFonts w:eastAsia="Times New Roman" w:cs="Times New Roman"/>
                  <w:color w:val="000000"/>
                  <w:sz w:val="22"/>
                  <w:rPrChange w:id="10900" w:author="韬 黄" w:date="2018-09-28T16:39:00Z">
                    <w:rPr>
                      <w:rFonts w:ascii="Calibri" w:eastAsia="Times New Roman" w:hAnsi="Calibri" w:cs="Calibri"/>
                      <w:color w:val="000000"/>
                      <w:sz w:val="22"/>
                    </w:rPr>
                  </w:rPrChange>
                </w:rPr>
                <w:t>63.100</w:t>
              </w:r>
            </w:ins>
          </w:p>
        </w:tc>
        <w:tc>
          <w:tcPr>
            <w:tcW w:w="681" w:type="dxa"/>
            <w:tcBorders>
              <w:top w:val="nil"/>
              <w:left w:val="nil"/>
              <w:bottom w:val="nil"/>
              <w:right w:val="nil"/>
            </w:tcBorders>
            <w:shd w:val="clear" w:color="auto" w:fill="auto"/>
            <w:noWrap/>
            <w:vAlign w:val="bottom"/>
            <w:hideMark/>
            <w:tcPrChange w:id="10901" w:author="韬 黄" w:date="2018-10-16T16:47:00Z">
              <w:tcPr>
                <w:tcW w:w="527" w:type="dxa"/>
                <w:tcBorders>
                  <w:top w:val="nil"/>
                  <w:left w:val="nil"/>
                  <w:bottom w:val="nil"/>
                  <w:right w:val="nil"/>
                </w:tcBorders>
                <w:shd w:val="clear" w:color="auto" w:fill="auto"/>
                <w:noWrap/>
                <w:vAlign w:val="bottom"/>
                <w:hideMark/>
              </w:tcPr>
            </w:tcPrChange>
          </w:tcPr>
          <w:p w14:paraId="764AAB2C" w14:textId="77777777" w:rsidR="00635F25" w:rsidRPr="00635F25" w:rsidRDefault="00635F25">
            <w:pPr>
              <w:spacing w:after="0" w:line="240" w:lineRule="auto"/>
              <w:jc w:val="center"/>
              <w:rPr>
                <w:ins w:id="10902" w:author="韬 黄" w:date="2018-09-28T16:39:00Z"/>
                <w:rFonts w:eastAsia="Times New Roman" w:cs="Times New Roman"/>
                <w:color w:val="000000"/>
                <w:sz w:val="22"/>
                <w:rPrChange w:id="10903" w:author="韬 黄" w:date="2018-09-28T16:39:00Z">
                  <w:rPr>
                    <w:ins w:id="10904" w:author="韬 黄" w:date="2018-09-28T16:39:00Z"/>
                    <w:rFonts w:ascii="Calibri" w:eastAsia="Times New Roman" w:hAnsi="Calibri" w:cs="Calibri"/>
                    <w:color w:val="000000"/>
                    <w:sz w:val="22"/>
                  </w:rPr>
                </w:rPrChange>
              </w:rPr>
              <w:pPrChange w:id="10905" w:author="韬 黄" w:date="2018-09-28T16:40:00Z">
                <w:pPr>
                  <w:spacing w:after="0" w:line="240" w:lineRule="auto"/>
                  <w:jc w:val="right"/>
                </w:pPr>
              </w:pPrChange>
            </w:pPr>
            <w:ins w:id="10906" w:author="韬 黄" w:date="2018-09-28T16:39:00Z">
              <w:r w:rsidRPr="00635F25">
                <w:rPr>
                  <w:rFonts w:eastAsia="Times New Roman" w:cs="Times New Roman"/>
                  <w:color w:val="000000"/>
                  <w:sz w:val="22"/>
                  <w:rPrChange w:id="10907" w:author="韬 黄" w:date="2018-09-28T16:39:00Z">
                    <w:rPr>
                      <w:rFonts w:ascii="Calibri" w:eastAsia="Times New Roman" w:hAnsi="Calibri" w:cs="Calibri"/>
                      <w:color w:val="000000"/>
                      <w:sz w:val="22"/>
                    </w:rPr>
                  </w:rPrChange>
                </w:rPr>
                <w:t>2</w:t>
              </w:r>
            </w:ins>
          </w:p>
        </w:tc>
        <w:tc>
          <w:tcPr>
            <w:tcW w:w="1071" w:type="dxa"/>
            <w:tcBorders>
              <w:top w:val="nil"/>
              <w:left w:val="nil"/>
              <w:bottom w:val="nil"/>
              <w:right w:val="nil"/>
            </w:tcBorders>
            <w:shd w:val="clear" w:color="auto" w:fill="auto"/>
            <w:noWrap/>
            <w:vAlign w:val="bottom"/>
            <w:hideMark/>
            <w:tcPrChange w:id="10908" w:author="韬 黄" w:date="2018-10-16T16:47:00Z">
              <w:tcPr>
                <w:tcW w:w="1071" w:type="dxa"/>
                <w:tcBorders>
                  <w:top w:val="nil"/>
                  <w:left w:val="nil"/>
                  <w:bottom w:val="nil"/>
                  <w:right w:val="nil"/>
                </w:tcBorders>
                <w:shd w:val="clear" w:color="auto" w:fill="auto"/>
                <w:noWrap/>
                <w:vAlign w:val="bottom"/>
                <w:hideMark/>
              </w:tcPr>
            </w:tcPrChange>
          </w:tcPr>
          <w:p w14:paraId="2995BB9C" w14:textId="77777777" w:rsidR="00635F25" w:rsidRPr="00635F25" w:rsidRDefault="00635F25">
            <w:pPr>
              <w:spacing w:after="0" w:line="240" w:lineRule="auto"/>
              <w:jc w:val="center"/>
              <w:rPr>
                <w:ins w:id="10909" w:author="韬 黄" w:date="2018-09-28T16:39:00Z"/>
                <w:rFonts w:eastAsia="Times New Roman" w:cs="Times New Roman"/>
                <w:color w:val="000000"/>
                <w:sz w:val="22"/>
                <w:rPrChange w:id="10910" w:author="韬 黄" w:date="2018-09-28T16:39:00Z">
                  <w:rPr>
                    <w:ins w:id="10911" w:author="韬 黄" w:date="2018-09-28T16:39:00Z"/>
                    <w:rFonts w:ascii="Calibri" w:eastAsia="Times New Roman" w:hAnsi="Calibri" w:cs="Calibri"/>
                    <w:color w:val="000000"/>
                    <w:sz w:val="22"/>
                  </w:rPr>
                </w:rPrChange>
              </w:rPr>
              <w:pPrChange w:id="10912" w:author="韬 黄" w:date="2018-09-28T16:40:00Z">
                <w:pPr>
                  <w:spacing w:after="0" w:line="240" w:lineRule="auto"/>
                  <w:jc w:val="right"/>
                </w:pPr>
              </w:pPrChange>
            </w:pPr>
            <w:ins w:id="10913" w:author="韬 黄" w:date="2018-09-28T16:39:00Z">
              <w:r w:rsidRPr="00635F25">
                <w:rPr>
                  <w:rFonts w:eastAsia="Times New Roman" w:cs="Times New Roman"/>
                  <w:color w:val="000000"/>
                  <w:sz w:val="22"/>
                  <w:rPrChange w:id="10914" w:author="韬 黄" w:date="2018-09-28T16:39:00Z">
                    <w:rPr>
                      <w:rFonts w:ascii="Calibri" w:eastAsia="Times New Roman" w:hAnsi="Calibri" w:cs="Calibri"/>
                      <w:color w:val="000000"/>
                      <w:sz w:val="22"/>
                    </w:rPr>
                  </w:rPrChange>
                </w:rPr>
                <w:t>46.04%</w:t>
              </w:r>
            </w:ins>
          </w:p>
        </w:tc>
        <w:tc>
          <w:tcPr>
            <w:tcW w:w="732" w:type="dxa"/>
            <w:tcBorders>
              <w:top w:val="nil"/>
              <w:left w:val="nil"/>
              <w:bottom w:val="nil"/>
              <w:right w:val="nil"/>
            </w:tcBorders>
            <w:shd w:val="clear" w:color="auto" w:fill="auto"/>
            <w:noWrap/>
            <w:vAlign w:val="bottom"/>
            <w:hideMark/>
            <w:tcPrChange w:id="10915" w:author="韬 黄" w:date="2018-10-16T16:47:00Z">
              <w:tcPr>
                <w:tcW w:w="732" w:type="dxa"/>
                <w:tcBorders>
                  <w:top w:val="nil"/>
                  <w:left w:val="nil"/>
                  <w:bottom w:val="nil"/>
                  <w:right w:val="nil"/>
                </w:tcBorders>
                <w:shd w:val="clear" w:color="auto" w:fill="auto"/>
                <w:noWrap/>
                <w:vAlign w:val="bottom"/>
                <w:hideMark/>
              </w:tcPr>
            </w:tcPrChange>
          </w:tcPr>
          <w:p w14:paraId="704B16A0" w14:textId="77777777" w:rsidR="00635F25" w:rsidRPr="00635F25" w:rsidRDefault="00635F25">
            <w:pPr>
              <w:spacing w:after="0" w:line="240" w:lineRule="auto"/>
              <w:jc w:val="center"/>
              <w:rPr>
                <w:ins w:id="10916" w:author="韬 黄" w:date="2018-09-28T16:39:00Z"/>
                <w:rFonts w:eastAsia="Times New Roman" w:cs="Times New Roman"/>
                <w:color w:val="000000"/>
                <w:sz w:val="22"/>
                <w:rPrChange w:id="10917" w:author="韬 黄" w:date="2018-09-28T16:39:00Z">
                  <w:rPr>
                    <w:ins w:id="10918" w:author="韬 黄" w:date="2018-09-28T16:39:00Z"/>
                    <w:rFonts w:ascii="Calibri" w:eastAsia="Times New Roman" w:hAnsi="Calibri" w:cs="Calibri"/>
                    <w:color w:val="000000"/>
                    <w:sz w:val="22"/>
                  </w:rPr>
                </w:rPrChange>
              </w:rPr>
              <w:pPrChange w:id="10919" w:author="韬 黄" w:date="2018-09-28T16:40:00Z">
                <w:pPr>
                  <w:spacing w:after="0" w:line="240" w:lineRule="auto"/>
                  <w:jc w:val="right"/>
                </w:pPr>
              </w:pPrChange>
            </w:pPr>
            <w:ins w:id="10920" w:author="韬 黄" w:date="2018-09-28T16:39:00Z">
              <w:r w:rsidRPr="00635F25">
                <w:rPr>
                  <w:rFonts w:eastAsia="Times New Roman" w:cs="Times New Roman"/>
                  <w:color w:val="000000"/>
                  <w:sz w:val="22"/>
                  <w:rPrChange w:id="10921" w:author="韬 黄" w:date="2018-09-28T16:39:00Z">
                    <w:rPr>
                      <w:rFonts w:ascii="Calibri" w:eastAsia="Times New Roman" w:hAnsi="Calibri" w:cs="Calibri"/>
                      <w:color w:val="000000"/>
                      <w:sz w:val="22"/>
                    </w:rPr>
                  </w:rPrChange>
                </w:rPr>
                <w:t>2</w:t>
              </w:r>
            </w:ins>
          </w:p>
        </w:tc>
        <w:tc>
          <w:tcPr>
            <w:tcW w:w="861" w:type="dxa"/>
            <w:tcBorders>
              <w:top w:val="nil"/>
              <w:left w:val="nil"/>
              <w:bottom w:val="nil"/>
              <w:right w:val="nil"/>
            </w:tcBorders>
            <w:shd w:val="clear" w:color="auto" w:fill="auto"/>
            <w:noWrap/>
            <w:vAlign w:val="bottom"/>
            <w:hideMark/>
            <w:tcPrChange w:id="10922" w:author="韬 黄" w:date="2018-10-16T16:47:00Z">
              <w:tcPr>
                <w:tcW w:w="861" w:type="dxa"/>
                <w:tcBorders>
                  <w:top w:val="nil"/>
                  <w:left w:val="nil"/>
                  <w:bottom w:val="nil"/>
                  <w:right w:val="nil"/>
                </w:tcBorders>
                <w:shd w:val="clear" w:color="auto" w:fill="auto"/>
                <w:noWrap/>
                <w:vAlign w:val="bottom"/>
                <w:hideMark/>
              </w:tcPr>
            </w:tcPrChange>
          </w:tcPr>
          <w:p w14:paraId="0BAFF8DB" w14:textId="77777777" w:rsidR="00635F25" w:rsidRPr="00635F25" w:rsidRDefault="00635F25">
            <w:pPr>
              <w:spacing w:after="0" w:line="240" w:lineRule="auto"/>
              <w:jc w:val="center"/>
              <w:rPr>
                <w:ins w:id="10923" w:author="韬 黄" w:date="2018-09-28T16:39:00Z"/>
                <w:rFonts w:eastAsia="Times New Roman" w:cs="Times New Roman"/>
                <w:color w:val="000000"/>
                <w:sz w:val="22"/>
                <w:rPrChange w:id="10924" w:author="韬 黄" w:date="2018-09-28T16:39:00Z">
                  <w:rPr>
                    <w:ins w:id="10925" w:author="韬 黄" w:date="2018-09-28T16:39:00Z"/>
                    <w:rFonts w:ascii="Calibri" w:eastAsia="Times New Roman" w:hAnsi="Calibri" w:cs="Calibri"/>
                    <w:color w:val="000000"/>
                    <w:sz w:val="22"/>
                  </w:rPr>
                </w:rPrChange>
              </w:rPr>
              <w:pPrChange w:id="10926" w:author="韬 黄" w:date="2018-09-28T16:40:00Z">
                <w:pPr>
                  <w:spacing w:after="0" w:line="240" w:lineRule="auto"/>
                  <w:jc w:val="right"/>
                </w:pPr>
              </w:pPrChange>
            </w:pPr>
            <w:ins w:id="10927" w:author="韬 黄" w:date="2018-09-28T16:39:00Z">
              <w:r w:rsidRPr="00635F25">
                <w:rPr>
                  <w:rFonts w:eastAsia="Times New Roman" w:cs="Times New Roman"/>
                  <w:color w:val="000000"/>
                  <w:sz w:val="22"/>
                  <w:rPrChange w:id="10928" w:author="韬 黄" w:date="2018-09-28T16:39:00Z">
                    <w:rPr>
                      <w:rFonts w:ascii="Calibri" w:eastAsia="Times New Roman" w:hAnsi="Calibri" w:cs="Calibri"/>
                      <w:color w:val="000000"/>
                      <w:sz w:val="22"/>
                    </w:rPr>
                  </w:rPrChange>
                </w:rPr>
                <w:t>1.307</w:t>
              </w:r>
            </w:ins>
          </w:p>
        </w:tc>
        <w:tc>
          <w:tcPr>
            <w:tcW w:w="732" w:type="dxa"/>
            <w:tcBorders>
              <w:top w:val="nil"/>
              <w:left w:val="nil"/>
              <w:bottom w:val="nil"/>
              <w:right w:val="nil"/>
            </w:tcBorders>
            <w:shd w:val="clear" w:color="auto" w:fill="auto"/>
            <w:noWrap/>
            <w:vAlign w:val="bottom"/>
            <w:hideMark/>
            <w:tcPrChange w:id="10929" w:author="韬 黄" w:date="2018-10-16T16:47:00Z">
              <w:tcPr>
                <w:tcW w:w="732" w:type="dxa"/>
                <w:tcBorders>
                  <w:top w:val="nil"/>
                  <w:left w:val="nil"/>
                  <w:bottom w:val="nil"/>
                  <w:right w:val="nil"/>
                </w:tcBorders>
                <w:shd w:val="clear" w:color="auto" w:fill="auto"/>
                <w:noWrap/>
                <w:vAlign w:val="bottom"/>
                <w:hideMark/>
              </w:tcPr>
            </w:tcPrChange>
          </w:tcPr>
          <w:p w14:paraId="78EA9F6E" w14:textId="77777777" w:rsidR="00635F25" w:rsidRPr="00635F25" w:rsidRDefault="00635F25">
            <w:pPr>
              <w:spacing w:after="0" w:line="240" w:lineRule="auto"/>
              <w:jc w:val="center"/>
              <w:rPr>
                <w:ins w:id="10930" w:author="韬 黄" w:date="2018-09-28T16:39:00Z"/>
                <w:rFonts w:eastAsia="Times New Roman" w:cs="Times New Roman"/>
                <w:color w:val="000000"/>
                <w:sz w:val="22"/>
                <w:rPrChange w:id="10931" w:author="韬 黄" w:date="2018-09-28T16:39:00Z">
                  <w:rPr>
                    <w:ins w:id="10932" w:author="韬 黄" w:date="2018-09-28T16:39:00Z"/>
                    <w:rFonts w:ascii="Calibri" w:eastAsia="Times New Roman" w:hAnsi="Calibri" w:cs="Calibri"/>
                    <w:color w:val="000000"/>
                    <w:sz w:val="22"/>
                  </w:rPr>
                </w:rPrChange>
              </w:rPr>
              <w:pPrChange w:id="10933" w:author="韬 黄" w:date="2018-09-28T16:40:00Z">
                <w:pPr>
                  <w:spacing w:after="0" w:line="240" w:lineRule="auto"/>
                  <w:jc w:val="right"/>
                </w:pPr>
              </w:pPrChange>
            </w:pPr>
            <w:ins w:id="10934" w:author="韬 黄" w:date="2018-09-28T16:39:00Z">
              <w:r w:rsidRPr="00635F25">
                <w:rPr>
                  <w:rFonts w:eastAsia="Times New Roman" w:cs="Times New Roman"/>
                  <w:color w:val="000000"/>
                  <w:sz w:val="22"/>
                  <w:rPrChange w:id="10935" w:author="韬 黄" w:date="2018-09-28T16:39:00Z">
                    <w:rPr>
                      <w:rFonts w:ascii="Calibri" w:eastAsia="Times New Roman" w:hAnsi="Calibri" w:cs="Calibri"/>
                      <w:color w:val="000000"/>
                      <w:sz w:val="22"/>
                    </w:rPr>
                  </w:rPrChange>
                </w:rPr>
                <w:t>2</w:t>
              </w:r>
            </w:ins>
          </w:p>
        </w:tc>
        <w:tc>
          <w:tcPr>
            <w:tcW w:w="1390" w:type="dxa"/>
            <w:tcBorders>
              <w:top w:val="nil"/>
              <w:left w:val="nil"/>
              <w:bottom w:val="nil"/>
              <w:right w:val="nil"/>
            </w:tcBorders>
            <w:shd w:val="clear" w:color="auto" w:fill="auto"/>
            <w:noWrap/>
            <w:vAlign w:val="bottom"/>
            <w:hideMark/>
            <w:tcPrChange w:id="10936" w:author="韬 黄" w:date="2018-10-16T16:47:00Z">
              <w:tcPr>
                <w:tcW w:w="1390" w:type="dxa"/>
                <w:tcBorders>
                  <w:top w:val="nil"/>
                  <w:left w:val="nil"/>
                  <w:bottom w:val="nil"/>
                  <w:right w:val="nil"/>
                </w:tcBorders>
                <w:shd w:val="clear" w:color="auto" w:fill="auto"/>
                <w:noWrap/>
                <w:vAlign w:val="bottom"/>
                <w:hideMark/>
              </w:tcPr>
            </w:tcPrChange>
          </w:tcPr>
          <w:p w14:paraId="5BF32FCD" w14:textId="77777777" w:rsidR="00635F25" w:rsidRPr="00635F25" w:rsidRDefault="00635F25">
            <w:pPr>
              <w:spacing w:after="0" w:line="240" w:lineRule="auto"/>
              <w:jc w:val="center"/>
              <w:rPr>
                <w:ins w:id="10937" w:author="韬 黄" w:date="2018-09-28T16:39:00Z"/>
                <w:rFonts w:eastAsia="Times New Roman" w:cs="Times New Roman"/>
                <w:color w:val="000000"/>
                <w:sz w:val="22"/>
                <w:rPrChange w:id="10938" w:author="韬 黄" w:date="2018-09-28T16:39:00Z">
                  <w:rPr>
                    <w:ins w:id="10939" w:author="韬 黄" w:date="2018-09-28T16:39:00Z"/>
                    <w:rFonts w:ascii="Calibri" w:eastAsia="Times New Roman" w:hAnsi="Calibri" w:cs="Calibri"/>
                    <w:color w:val="000000"/>
                    <w:sz w:val="22"/>
                  </w:rPr>
                </w:rPrChange>
              </w:rPr>
              <w:pPrChange w:id="10940" w:author="韬 黄" w:date="2018-09-28T16:40:00Z">
                <w:pPr>
                  <w:spacing w:after="0" w:line="240" w:lineRule="auto"/>
                  <w:jc w:val="right"/>
                </w:pPr>
              </w:pPrChange>
            </w:pPr>
            <w:ins w:id="10941" w:author="韬 黄" w:date="2018-09-28T16:39:00Z">
              <w:r w:rsidRPr="00635F25">
                <w:rPr>
                  <w:rFonts w:eastAsia="Times New Roman" w:cs="Times New Roman"/>
                  <w:color w:val="000000"/>
                  <w:sz w:val="22"/>
                  <w:rPrChange w:id="10942" w:author="韬 黄" w:date="2018-09-28T16:39:00Z">
                    <w:rPr>
                      <w:rFonts w:ascii="Calibri" w:eastAsia="Times New Roman" w:hAnsi="Calibri" w:cs="Calibri"/>
                      <w:color w:val="000000"/>
                      <w:sz w:val="22"/>
                    </w:rPr>
                  </w:rPrChange>
                </w:rPr>
                <w:t>0.9795</w:t>
              </w:r>
            </w:ins>
          </w:p>
        </w:tc>
        <w:tc>
          <w:tcPr>
            <w:tcW w:w="732" w:type="dxa"/>
            <w:tcBorders>
              <w:top w:val="nil"/>
              <w:left w:val="nil"/>
              <w:bottom w:val="nil"/>
              <w:right w:val="nil"/>
            </w:tcBorders>
            <w:shd w:val="clear" w:color="auto" w:fill="auto"/>
            <w:noWrap/>
            <w:vAlign w:val="bottom"/>
            <w:hideMark/>
            <w:tcPrChange w:id="10943" w:author="韬 黄" w:date="2018-10-16T16:47:00Z">
              <w:tcPr>
                <w:tcW w:w="732" w:type="dxa"/>
                <w:tcBorders>
                  <w:top w:val="nil"/>
                  <w:left w:val="nil"/>
                  <w:bottom w:val="nil"/>
                  <w:right w:val="nil"/>
                </w:tcBorders>
                <w:shd w:val="clear" w:color="auto" w:fill="auto"/>
                <w:noWrap/>
                <w:vAlign w:val="bottom"/>
                <w:hideMark/>
              </w:tcPr>
            </w:tcPrChange>
          </w:tcPr>
          <w:p w14:paraId="1B7DBA98" w14:textId="77777777" w:rsidR="00635F25" w:rsidRPr="00635F25" w:rsidRDefault="00635F25">
            <w:pPr>
              <w:spacing w:after="0" w:line="240" w:lineRule="auto"/>
              <w:jc w:val="center"/>
              <w:rPr>
                <w:ins w:id="10944" w:author="韬 黄" w:date="2018-09-28T16:39:00Z"/>
                <w:rFonts w:eastAsia="Times New Roman" w:cs="Times New Roman"/>
                <w:color w:val="000000"/>
                <w:sz w:val="22"/>
                <w:rPrChange w:id="10945" w:author="韬 黄" w:date="2018-09-28T16:39:00Z">
                  <w:rPr>
                    <w:ins w:id="10946" w:author="韬 黄" w:date="2018-09-28T16:39:00Z"/>
                    <w:rFonts w:ascii="Calibri" w:eastAsia="Times New Roman" w:hAnsi="Calibri" w:cs="Calibri"/>
                    <w:color w:val="000000"/>
                    <w:sz w:val="22"/>
                  </w:rPr>
                </w:rPrChange>
              </w:rPr>
              <w:pPrChange w:id="10947" w:author="韬 黄" w:date="2018-09-28T16:40:00Z">
                <w:pPr>
                  <w:spacing w:after="0" w:line="240" w:lineRule="auto"/>
                  <w:jc w:val="right"/>
                </w:pPr>
              </w:pPrChange>
            </w:pPr>
            <w:ins w:id="10948" w:author="韬 黄" w:date="2018-09-28T16:39:00Z">
              <w:r w:rsidRPr="00635F25">
                <w:rPr>
                  <w:rFonts w:eastAsia="Times New Roman" w:cs="Times New Roman"/>
                  <w:color w:val="000000"/>
                  <w:sz w:val="22"/>
                  <w:rPrChange w:id="10949" w:author="韬 黄" w:date="2018-09-28T16:39:00Z">
                    <w:rPr>
                      <w:rFonts w:ascii="Calibri" w:eastAsia="Times New Roman" w:hAnsi="Calibri" w:cs="Calibri"/>
                      <w:color w:val="000000"/>
                      <w:sz w:val="22"/>
                    </w:rPr>
                  </w:rPrChange>
                </w:rPr>
                <w:t>2</w:t>
              </w:r>
            </w:ins>
          </w:p>
        </w:tc>
        <w:tc>
          <w:tcPr>
            <w:tcW w:w="1386" w:type="dxa"/>
            <w:tcBorders>
              <w:top w:val="nil"/>
              <w:left w:val="nil"/>
              <w:bottom w:val="nil"/>
              <w:right w:val="nil"/>
            </w:tcBorders>
            <w:shd w:val="clear" w:color="auto" w:fill="auto"/>
            <w:noWrap/>
            <w:vAlign w:val="bottom"/>
            <w:hideMark/>
            <w:tcPrChange w:id="10950" w:author="韬 黄" w:date="2018-10-16T16:47:00Z">
              <w:tcPr>
                <w:tcW w:w="1386" w:type="dxa"/>
                <w:tcBorders>
                  <w:top w:val="nil"/>
                  <w:left w:val="nil"/>
                  <w:bottom w:val="nil"/>
                  <w:right w:val="nil"/>
                </w:tcBorders>
                <w:shd w:val="clear" w:color="auto" w:fill="auto"/>
                <w:noWrap/>
                <w:vAlign w:val="bottom"/>
                <w:hideMark/>
              </w:tcPr>
            </w:tcPrChange>
          </w:tcPr>
          <w:p w14:paraId="416C1B02" w14:textId="77777777" w:rsidR="00635F25" w:rsidRPr="00635F25" w:rsidRDefault="00635F25">
            <w:pPr>
              <w:spacing w:after="0" w:line="240" w:lineRule="auto"/>
              <w:jc w:val="center"/>
              <w:rPr>
                <w:ins w:id="10951" w:author="韬 黄" w:date="2018-09-28T16:39:00Z"/>
                <w:rFonts w:eastAsia="Times New Roman" w:cs="Times New Roman"/>
                <w:color w:val="000000"/>
                <w:sz w:val="22"/>
                <w:rPrChange w:id="10952" w:author="韬 黄" w:date="2018-09-28T16:39:00Z">
                  <w:rPr>
                    <w:ins w:id="10953" w:author="韬 黄" w:date="2018-09-28T16:39:00Z"/>
                    <w:rFonts w:ascii="Calibri" w:eastAsia="Times New Roman" w:hAnsi="Calibri" w:cs="Calibri"/>
                    <w:color w:val="000000"/>
                    <w:sz w:val="22"/>
                  </w:rPr>
                </w:rPrChange>
              </w:rPr>
              <w:pPrChange w:id="10954" w:author="韬 黄" w:date="2018-09-28T16:40:00Z">
                <w:pPr>
                  <w:spacing w:after="0" w:line="240" w:lineRule="auto"/>
                  <w:jc w:val="right"/>
                </w:pPr>
              </w:pPrChange>
            </w:pPr>
            <w:ins w:id="10955" w:author="韬 黄" w:date="2018-09-28T16:39:00Z">
              <w:r w:rsidRPr="00635F25">
                <w:rPr>
                  <w:rFonts w:eastAsia="Times New Roman" w:cs="Times New Roman"/>
                  <w:color w:val="000000"/>
                  <w:sz w:val="22"/>
                  <w:rPrChange w:id="10956" w:author="韬 黄" w:date="2018-09-28T16:39:00Z">
                    <w:rPr>
                      <w:rFonts w:ascii="Calibri" w:eastAsia="Times New Roman" w:hAnsi="Calibri" w:cs="Calibri"/>
                      <w:color w:val="000000"/>
                      <w:sz w:val="22"/>
                    </w:rPr>
                  </w:rPrChange>
                </w:rPr>
                <w:t>1.0265</w:t>
              </w:r>
            </w:ins>
          </w:p>
        </w:tc>
        <w:tc>
          <w:tcPr>
            <w:tcW w:w="681" w:type="dxa"/>
            <w:tcBorders>
              <w:top w:val="nil"/>
              <w:left w:val="nil"/>
              <w:bottom w:val="nil"/>
              <w:right w:val="nil"/>
            </w:tcBorders>
            <w:shd w:val="clear" w:color="auto" w:fill="auto"/>
            <w:noWrap/>
            <w:vAlign w:val="bottom"/>
            <w:hideMark/>
            <w:tcPrChange w:id="10957" w:author="韬 黄" w:date="2018-10-16T16:47:00Z">
              <w:tcPr>
                <w:tcW w:w="681" w:type="dxa"/>
                <w:tcBorders>
                  <w:top w:val="nil"/>
                  <w:left w:val="nil"/>
                  <w:bottom w:val="nil"/>
                  <w:right w:val="nil"/>
                </w:tcBorders>
                <w:shd w:val="clear" w:color="auto" w:fill="auto"/>
                <w:noWrap/>
                <w:vAlign w:val="bottom"/>
                <w:hideMark/>
              </w:tcPr>
            </w:tcPrChange>
          </w:tcPr>
          <w:p w14:paraId="6B54E1A2" w14:textId="77777777" w:rsidR="00635F25" w:rsidRPr="00635F25" w:rsidRDefault="00635F25">
            <w:pPr>
              <w:spacing w:after="0" w:line="240" w:lineRule="auto"/>
              <w:jc w:val="center"/>
              <w:rPr>
                <w:ins w:id="10958" w:author="韬 黄" w:date="2018-09-28T16:39:00Z"/>
                <w:rFonts w:eastAsia="Times New Roman" w:cs="Times New Roman"/>
                <w:color w:val="000000"/>
                <w:sz w:val="22"/>
                <w:rPrChange w:id="10959" w:author="韬 黄" w:date="2018-09-28T16:39:00Z">
                  <w:rPr>
                    <w:ins w:id="10960" w:author="韬 黄" w:date="2018-09-28T16:39:00Z"/>
                    <w:rFonts w:ascii="Calibri" w:eastAsia="Times New Roman" w:hAnsi="Calibri" w:cs="Calibri"/>
                    <w:color w:val="000000"/>
                    <w:sz w:val="22"/>
                  </w:rPr>
                </w:rPrChange>
              </w:rPr>
              <w:pPrChange w:id="10961" w:author="韬 黄" w:date="2018-09-28T16:40:00Z">
                <w:pPr>
                  <w:spacing w:after="0" w:line="240" w:lineRule="auto"/>
                  <w:jc w:val="right"/>
                </w:pPr>
              </w:pPrChange>
            </w:pPr>
            <w:ins w:id="10962" w:author="韬 黄" w:date="2018-09-28T16:39:00Z">
              <w:r w:rsidRPr="00635F25">
                <w:rPr>
                  <w:rFonts w:eastAsia="Times New Roman" w:cs="Times New Roman"/>
                  <w:color w:val="000000"/>
                  <w:sz w:val="22"/>
                  <w:rPrChange w:id="10963" w:author="韬 黄" w:date="2018-09-28T16:39:00Z">
                    <w:rPr>
                      <w:rFonts w:ascii="Calibri" w:eastAsia="Times New Roman" w:hAnsi="Calibri" w:cs="Calibri"/>
                      <w:color w:val="000000"/>
                      <w:sz w:val="22"/>
                    </w:rPr>
                  </w:rPrChange>
                </w:rPr>
                <w:t>2</w:t>
              </w:r>
            </w:ins>
          </w:p>
        </w:tc>
      </w:tr>
      <w:tr w:rsidR="00635F25" w:rsidRPr="00635F25" w14:paraId="2B5086EC" w14:textId="77777777" w:rsidTr="0075014F">
        <w:tblPrEx>
          <w:tblPrExChange w:id="10964" w:author="韬 黄" w:date="2018-10-16T16:47:00Z">
            <w:tblPrEx>
              <w:tblW w:w="11129" w:type="dxa"/>
            </w:tblPrEx>
          </w:tblPrExChange>
        </w:tblPrEx>
        <w:trPr>
          <w:trHeight w:val="57"/>
          <w:jc w:val="center"/>
          <w:ins w:id="10965" w:author="韬 黄" w:date="2018-09-28T16:39:00Z"/>
          <w:trPrChange w:id="10966"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0967" w:author="韬 黄" w:date="2018-10-16T16:47:00Z">
              <w:tcPr>
                <w:tcW w:w="1843" w:type="dxa"/>
                <w:tcBorders>
                  <w:top w:val="nil"/>
                  <w:left w:val="nil"/>
                  <w:bottom w:val="nil"/>
                  <w:right w:val="nil"/>
                </w:tcBorders>
                <w:shd w:val="clear" w:color="auto" w:fill="auto"/>
                <w:noWrap/>
                <w:vAlign w:val="bottom"/>
                <w:hideMark/>
              </w:tcPr>
            </w:tcPrChange>
          </w:tcPr>
          <w:p w14:paraId="4BDA61CE" w14:textId="77777777" w:rsidR="00635F25" w:rsidRPr="00635F25" w:rsidRDefault="00635F25" w:rsidP="00635F25">
            <w:pPr>
              <w:spacing w:after="0" w:line="240" w:lineRule="auto"/>
              <w:rPr>
                <w:ins w:id="10968" w:author="韬 黄" w:date="2018-09-28T16:39:00Z"/>
                <w:rFonts w:eastAsia="Times New Roman" w:cs="Times New Roman"/>
                <w:color w:val="000000"/>
                <w:sz w:val="22"/>
                <w:rPrChange w:id="10969" w:author="韬 黄" w:date="2018-09-28T16:39:00Z">
                  <w:rPr>
                    <w:ins w:id="10970" w:author="韬 黄" w:date="2018-09-28T16:39:00Z"/>
                    <w:rFonts w:ascii="Calibri" w:eastAsia="Times New Roman" w:hAnsi="Calibri" w:cs="Calibri"/>
                    <w:color w:val="000000"/>
                    <w:sz w:val="22"/>
                  </w:rPr>
                </w:rPrChange>
              </w:rPr>
            </w:pPr>
            <w:ins w:id="10971" w:author="韬 黄" w:date="2018-09-28T16:39:00Z">
              <w:r w:rsidRPr="00635F25">
                <w:rPr>
                  <w:rFonts w:eastAsia="Times New Roman" w:cs="Times New Roman"/>
                  <w:color w:val="000000"/>
                  <w:sz w:val="22"/>
                  <w:rPrChange w:id="10972" w:author="韬 黄" w:date="2018-09-28T16:39:00Z">
                    <w:rPr>
                      <w:rFonts w:ascii="Calibri" w:eastAsia="Times New Roman" w:hAnsi="Calibri" w:cs="Calibri"/>
                      <w:color w:val="000000"/>
                      <w:sz w:val="22"/>
                    </w:rPr>
                  </w:rPrChange>
                </w:rPr>
                <w:t>ADL-own-EWC</w:t>
              </w:r>
            </w:ins>
          </w:p>
        </w:tc>
        <w:tc>
          <w:tcPr>
            <w:tcW w:w="931" w:type="dxa"/>
            <w:tcBorders>
              <w:top w:val="nil"/>
              <w:left w:val="nil"/>
              <w:bottom w:val="nil"/>
              <w:right w:val="nil"/>
            </w:tcBorders>
            <w:shd w:val="clear" w:color="auto" w:fill="auto"/>
            <w:noWrap/>
            <w:vAlign w:val="bottom"/>
            <w:hideMark/>
            <w:tcPrChange w:id="10973" w:author="韬 黄" w:date="2018-10-16T16:47:00Z">
              <w:tcPr>
                <w:tcW w:w="1174" w:type="dxa"/>
                <w:tcBorders>
                  <w:top w:val="nil"/>
                  <w:left w:val="nil"/>
                  <w:bottom w:val="nil"/>
                  <w:right w:val="nil"/>
                </w:tcBorders>
                <w:shd w:val="clear" w:color="auto" w:fill="auto"/>
                <w:noWrap/>
                <w:vAlign w:val="bottom"/>
                <w:hideMark/>
              </w:tcPr>
            </w:tcPrChange>
          </w:tcPr>
          <w:p w14:paraId="13E6F980" w14:textId="77777777" w:rsidR="00635F25" w:rsidRPr="00635F25" w:rsidRDefault="00635F25">
            <w:pPr>
              <w:spacing w:after="0" w:line="240" w:lineRule="auto"/>
              <w:jc w:val="center"/>
              <w:rPr>
                <w:ins w:id="10974" w:author="韬 黄" w:date="2018-09-28T16:39:00Z"/>
                <w:rFonts w:eastAsia="Times New Roman" w:cs="Times New Roman"/>
                <w:color w:val="000000"/>
                <w:sz w:val="22"/>
                <w:rPrChange w:id="10975" w:author="韬 黄" w:date="2018-09-28T16:39:00Z">
                  <w:rPr>
                    <w:ins w:id="10976" w:author="韬 黄" w:date="2018-09-28T16:39:00Z"/>
                    <w:rFonts w:ascii="Calibri" w:eastAsia="Times New Roman" w:hAnsi="Calibri" w:cs="Calibri"/>
                    <w:color w:val="000000"/>
                    <w:sz w:val="22"/>
                  </w:rPr>
                </w:rPrChange>
              </w:rPr>
              <w:pPrChange w:id="10977" w:author="韬 黄" w:date="2018-09-28T16:40:00Z">
                <w:pPr>
                  <w:spacing w:after="0" w:line="240" w:lineRule="auto"/>
                  <w:jc w:val="right"/>
                </w:pPr>
              </w:pPrChange>
            </w:pPr>
            <w:ins w:id="10978" w:author="韬 黄" w:date="2018-09-28T16:39:00Z">
              <w:r w:rsidRPr="00635F25">
                <w:rPr>
                  <w:rFonts w:eastAsia="Times New Roman" w:cs="Times New Roman"/>
                  <w:color w:val="000000"/>
                  <w:sz w:val="22"/>
                  <w:rPrChange w:id="10979" w:author="韬 黄" w:date="2018-09-28T16:39:00Z">
                    <w:rPr>
                      <w:rFonts w:ascii="Calibri" w:eastAsia="Times New Roman" w:hAnsi="Calibri" w:cs="Calibri"/>
                      <w:color w:val="000000"/>
                      <w:sz w:val="22"/>
                    </w:rPr>
                  </w:rPrChange>
                </w:rPr>
                <w:t>65.010</w:t>
              </w:r>
            </w:ins>
          </w:p>
        </w:tc>
        <w:tc>
          <w:tcPr>
            <w:tcW w:w="681" w:type="dxa"/>
            <w:tcBorders>
              <w:top w:val="nil"/>
              <w:left w:val="nil"/>
              <w:bottom w:val="nil"/>
              <w:right w:val="nil"/>
            </w:tcBorders>
            <w:shd w:val="clear" w:color="auto" w:fill="auto"/>
            <w:noWrap/>
            <w:vAlign w:val="bottom"/>
            <w:hideMark/>
            <w:tcPrChange w:id="10980" w:author="韬 黄" w:date="2018-10-16T16:47:00Z">
              <w:tcPr>
                <w:tcW w:w="527" w:type="dxa"/>
                <w:tcBorders>
                  <w:top w:val="nil"/>
                  <w:left w:val="nil"/>
                  <w:bottom w:val="nil"/>
                  <w:right w:val="nil"/>
                </w:tcBorders>
                <w:shd w:val="clear" w:color="auto" w:fill="auto"/>
                <w:noWrap/>
                <w:vAlign w:val="bottom"/>
                <w:hideMark/>
              </w:tcPr>
            </w:tcPrChange>
          </w:tcPr>
          <w:p w14:paraId="1EFE58ED" w14:textId="77777777" w:rsidR="00635F25" w:rsidRPr="00635F25" w:rsidRDefault="00635F25">
            <w:pPr>
              <w:spacing w:after="0" w:line="240" w:lineRule="auto"/>
              <w:jc w:val="center"/>
              <w:rPr>
                <w:ins w:id="10981" w:author="韬 黄" w:date="2018-09-28T16:39:00Z"/>
                <w:rFonts w:eastAsia="Times New Roman" w:cs="Times New Roman"/>
                <w:color w:val="000000"/>
                <w:sz w:val="22"/>
                <w:rPrChange w:id="10982" w:author="韬 黄" w:date="2018-09-28T16:39:00Z">
                  <w:rPr>
                    <w:ins w:id="10983" w:author="韬 黄" w:date="2018-09-28T16:39:00Z"/>
                    <w:rFonts w:ascii="Calibri" w:eastAsia="Times New Roman" w:hAnsi="Calibri" w:cs="Calibri"/>
                    <w:color w:val="000000"/>
                    <w:sz w:val="22"/>
                  </w:rPr>
                </w:rPrChange>
              </w:rPr>
              <w:pPrChange w:id="10984" w:author="韬 黄" w:date="2018-09-28T16:40:00Z">
                <w:pPr>
                  <w:spacing w:after="0" w:line="240" w:lineRule="auto"/>
                  <w:jc w:val="right"/>
                </w:pPr>
              </w:pPrChange>
            </w:pPr>
            <w:ins w:id="10985" w:author="韬 黄" w:date="2018-09-28T16:39:00Z">
              <w:r w:rsidRPr="00635F25">
                <w:rPr>
                  <w:rFonts w:eastAsia="Times New Roman" w:cs="Times New Roman"/>
                  <w:color w:val="000000"/>
                  <w:sz w:val="22"/>
                  <w:rPrChange w:id="10986" w:author="韬 黄" w:date="2018-09-28T16:39:00Z">
                    <w:rPr>
                      <w:rFonts w:ascii="Calibri" w:eastAsia="Times New Roman" w:hAnsi="Calibri" w:cs="Calibri"/>
                      <w:color w:val="000000"/>
                      <w:sz w:val="22"/>
                    </w:rPr>
                  </w:rPrChange>
                </w:rPr>
                <w:t>3</w:t>
              </w:r>
            </w:ins>
          </w:p>
        </w:tc>
        <w:tc>
          <w:tcPr>
            <w:tcW w:w="1071" w:type="dxa"/>
            <w:tcBorders>
              <w:top w:val="nil"/>
              <w:left w:val="nil"/>
              <w:bottom w:val="nil"/>
              <w:right w:val="nil"/>
            </w:tcBorders>
            <w:shd w:val="clear" w:color="auto" w:fill="auto"/>
            <w:noWrap/>
            <w:vAlign w:val="bottom"/>
            <w:hideMark/>
            <w:tcPrChange w:id="10987" w:author="韬 黄" w:date="2018-10-16T16:47:00Z">
              <w:tcPr>
                <w:tcW w:w="1071" w:type="dxa"/>
                <w:tcBorders>
                  <w:top w:val="nil"/>
                  <w:left w:val="nil"/>
                  <w:bottom w:val="nil"/>
                  <w:right w:val="nil"/>
                </w:tcBorders>
                <w:shd w:val="clear" w:color="auto" w:fill="auto"/>
                <w:noWrap/>
                <w:vAlign w:val="bottom"/>
                <w:hideMark/>
              </w:tcPr>
            </w:tcPrChange>
          </w:tcPr>
          <w:p w14:paraId="1EA64322" w14:textId="77777777" w:rsidR="00635F25" w:rsidRPr="00635F25" w:rsidRDefault="00635F25">
            <w:pPr>
              <w:spacing w:after="0" w:line="240" w:lineRule="auto"/>
              <w:jc w:val="center"/>
              <w:rPr>
                <w:ins w:id="10988" w:author="韬 黄" w:date="2018-09-28T16:39:00Z"/>
                <w:rFonts w:eastAsia="Times New Roman" w:cs="Times New Roman"/>
                <w:color w:val="000000"/>
                <w:sz w:val="22"/>
                <w:rPrChange w:id="10989" w:author="韬 黄" w:date="2018-09-28T16:39:00Z">
                  <w:rPr>
                    <w:ins w:id="10990" w:author="韬 黄" w:date="2018-09-28T16:39:00Z"/>
                    <w:rFonts w:ascii="Calibri" w:eastAsia="Times New Roman" w:hAnsi="Calibri" w:cs="Calibri"/>
                    <w:color w:val="000000"/>
                    <w:sz w:val="22"/>
                  </w:rPr>
                </w:rPrChange>
              </w:rPr>
              <w:pPrChange w:id="10991" w:author="韬 黄" w:date="2018-09-28T16:40:00Z">
                <w:pPr>
                  <w:spacing w:after="0" w:line="240" w:lineRule="auto"/>
                  <w:jc w:val="right"/>
                </w:pPr>
              </w:pPrChange>
            </w:pPr>
            <w:ins w:id="10992" w:author="韬 黄" w:date="2018-09-28T16:39:00Z">
              <w:r w:rsidRPr="00635F25">
                <w:rPr>
                  <w:rFonts w:eastAsia="Times New Roman" w:cs="Times New Roman"/>
                  <w:color w:val="000000"/>
                  <w:sz w:val="22"/>
                  <w:rPrChange w:id="10993" w:author="韬 黄" w:date="2018-09-28T16:39:00Z">
                    <w:rPr>
                      <w:rFonts w:ascii="Calibri" w:eastAsia="Times New Roman" w:hAnsi="Calibri" w:cs="Calibri"/>
                      <w:color w:val="000000"/>
                      <w:sz w:val="22"/>
                    </w:rPr>
                  </w:rPrChange>
                </w:rPr>
                <w:t>47.43%</w:t>
              </w:r>
            </w:ins>
          </w:p>
        </w:tc>
        <w:tc>
          <w:tcPr>
            <w:tcW w:w="732" w:type="dxa"/>
            <w:tcBorders>
              <w:top w:val="nil"/>
              <w:left w:val="nil"/>
              <w:bottom w:val="nil"/>
              <w:right w:val="nil"/>
            </w:tcBorders>
            <w:shd w:val="clear" w:color="auto" w:fill="auto"/>
            <w:noWrap/>
            <w:vAlign w:val="bottom"/>
            <w:hideMark/>
            <w:tcPrChange w:id="10994" w:author="韬 黄" w:date="2018-10-16T16:47:00Z">
              <w:tcPr>
                <w:tcW w:w="732" w:type="dxa"/>
                <w:tcBorders>
                  <w:top w:val="nil"/>
                  <w:left w:val="nil"/>
                  <w:bottom w:val="nil"/>
                  <w:right w:val="nil"/>
                </w:tcBorders>
                <w:shd w:val="clear" w:color="auto" w:fill="auto"/>
                <w:noWrap/>
                <w:vAlign w:val="bottom"/>
                <w:hideMark/>
              </w:tcPr>
            </w:tcPrChange>
          </w:tcPr>
          <w:p w14:paraId="6B6A2A51" w14:textId="77777777" w:rsidR="00635F25" w:rsidRPr="00635F25" w:rsidRDefault="00635F25">
            <w:pPr>
              <w:spacing w:after="0" w:line="240" w:lineRule="auto"/>
              <w:jc w:val="center"/>
              <w:rPr>
                <w:ins w:id="10995" w:author="韬 黄" w:date="2018-09-28T16:39:00Z"/>
                <w:rFonts w:eastAsia="Times New Roman" w:cs="Times New Roman"/>
                <w:color w:val="000000"/>
                <w:sz w:val="22"/>
                <w:rPrChange w:id="10996" w:author="韬 黄" w:date="2018-09-28T16:39:00Z">
                  <w:rPr>
                    <w:ins w:id="10997" w:author="韬 黄" w:date="2018-09-28T16:39:00Z"/>
                    <w:rFonts w:ascii="Calibri" w:eastAsia="Times New Roman" w:hAnsi="Calibri" w:cs="Calibri"/>
                    <w:color w:val="000000"/>
                    <w:sz w:val="22"/>
                  </w:rPr>
                </w:rPrChange>
              </w:rPr>
              <w:pPrChange w:id="10998" w:author="韬 黄" w:date="2018-09-28T16:40:00Z">
                <w:pPr>
                  <w:spacing w:after="0" w:line="240" w:lineRule="auto"/>
                  <w:jc w:val="right"/>
                </w:pPr>
              </w:pPrChange>
            </w:pPr>
            <w:ins w:id="10999" w:author="韬 黄" w:date="2018-09-28T16:39:00Z">
              <w:r w:rsidRPr="00635F25">
                <w:rPr>
                  <w:rFonts w:eastAsia="Times New Roman" w:cs="Times New Roman"/>
                  <w:color w:val="000000"/>
                  <w:sz w:val="22"/>
                  <w:rPrChange w:id="11000" w:author="韬 黄" w:date="2018-09-28T16:39:00Z">
                    <w:rPr>
                      <w:rFonts w:ascii="Calibri" w:eastAsia="Times New Roman" w:hAnsi="Calibri" w:cs="Calibri"/>
                      <w:color w:val="000000"/>
                      <w:sz w:val="22"/>
                    </w:rPr>
                  </w:rPrChange>
                </w:rPr>
                <w:t>4</w:t>
              </w:r>
            </w:ins>
          </w:p>
        </w:tc>
        <w:tc>
          <w:tcPr>
            <w:tcW w:w="861" w:type="dxa"/>
            <w:tcBorders>
              <w:top w:val="nil"/>
              <w:left w:val="nil"/>
              <w:bottom w:val="nil"/>
              <w:right w:val="nil"/>
            </w:tcBorders>
            <w:shd w:val="clear" w:color="auto" w:fill="auto"/>
            <w:noWrap/>
            <w:vAlign w:val="bottom"/>
            <w:hideMark/>
            <w:tcPrChange w:id="11001" w:author="韬 黄" w:date="2018-10-16T16:47:00Z">
              <w:tcPr>
                <w:tcW w:w="861" w:type="dxa"/>
                <w:tcBorders>
                  <w:top w:val="nil"/>
                  <w:left w:val="nil"/>
                  <w:bottom w:val="nil"/>
                  <w:right w:val="nil"/>
                </w:tcBorders>
                <w:shd w:val="clear" w:color="auto" w:fill="auto"/>
                <w:noWrap/>
                <w:vAlign w:val="bottom"/>
                <w:hideMark/>
              </w:tcPr>
            </w:tcPrChange>
          </w:tcPr>
          <w:p w14:paraId="62E663C1" w14:textId="77777777" w:rsidR="00635F25" w:rsidRPr="00635F25" w:rsidRDefault="00635F25">
            <w:pPr>
              <w:spacing w:after="0" w:line="240" w:lineRule="auto"/>
              <w:jc w:val="center"/>
              <w:rPr>
                <w:ins w:id="11002" w:author="韬 黄" w:date="2018-09-28T16:39:00Z"/>
                <w:rFonts w:eastAsia="Times New Roman" w:cs="Times New Roman"/>
                <w:color w:val="000000"/>
                <w:sz w:val="22"/>
                <w:rPrChange w:id="11003" w:author="韬 黄" w:date="2018-09-28T16:39:00Z">
                  <w:rPr>
                    <w:ins w:id="11004" w:author="韬 黄" w:date="2018-09-28T16:39:00Z"/>
                    <w:rFonts w:ascii="Calibri" w:eastAsia="Times New Roman" w:hAnsi="Calibri" w:cs="Calibri"/>
                    <w:color w:val="000000"/>
                    <w:sz w:val="22"/>
                  </w:rPr>
                </w:rPrChange>
              </w:rPr>
              <w:pPrChange w:id="11005" w:author="韬 黄" w:date="2018-09-28T16:40:00Z">
                <w:pPr>
                  <w:spacing w:after="0" w:line="240" w:lineRule="auto"/>
                  <w:jc w:val="right"/>
                </w:pPr>
              </w:pPrChange>
            </w:pPr>
            <w:ins w:id="11006" w:author="韬 黄" w:date="2018-09-28T16:39:00Z">
              <w:r w:rsidRPr="00635F25">
                <w:rPr>
                  <w:rFonts w:eastAsia="Times New Roman" w:cs="Times New Roman"/>
                  <w:color w:val="000000"/>
                  <w:sz w:val="22"/>
                  <w:rPrChange w:id="11007" w:author="韬 黄" w:date="2018-09-28T16:39:00Z">
                    <w:rPr>
                      <w:rFonts w:ascii="Calibri" w:eastAsia="Times New Roman" w:hAnsi="Calibri" w:cs="Calibri"/>
                      <w:color w:val="000000"/>
                      <w:sz w:val="22"/>
                    </w:rPr>
                  </w:rPrChange>
                </w:rPr>
                <w:t>1.325</w:t>
              </w:r>
            </w:ins>
          </w:p>
        </w:tc>
        <w:tc>
          <w:tcPr>
            <w:tcW w:w="732" w:type="dxa"/>
            <w:tcBorders>
              <w:top w:val="nil"/>
              <w:left w:val="nil"/>
              <w:bottom w:val="nil"/>
              <w:right w:val="nil"/>
            </w:tcBorders>
            <w:shd w:val="clear" w:color="auto" w:fill="auto"/>
            <w:noWrap/>
            <w:vAlign w:val="bottom"/>
            <w:hideMark/>
            <w:tcPrChange w:id="11008" w:author="韬 黄" w:date="2018-10-16T16:47:00Z">
              <w:tcPr>
                <w:tcW w:w="732" w:type="dxa"/>
                <w:tcBorders>
                  <w:top w:val="nil"/>
                  <w:left w:val="nil"/>
                  <w:bottom w:val="nil"/>
                  <w:right w:val="nil"/>
                </w:tcBorders>
                <w:shd w:val="clear" w:color="auto" w:fill="auto"/>
                <w:noWrap/>
                <w:vAlign w:val="bottom"/>
                <w:hideMark/>
              </w:tcPr>
            </w:tcPrChange>
          </w:tcPr>
          <w:p w14:paraId="3B8DC68B" w14:textId="77777777" w:rsidR="00635F25" w:rsidRPr="00635F25" w:rsidRDefault="00635F25">
            <w:pPr>
              <w:spacing w:after="0" w:line="240" w:lineRule="auto"/>
              <w:jc w:val="center"/>
              <w:rPr>
                <w:ins w:id="11009" w:author="韬 黄" w:date="2018-09-28T16:39:00Z"/>
                <w:rFonts w:eastAsia="Times New Roman" w:cs="Times New Roman"/>
                <w:color w:val="000000"/>
                <w:sz w:val="22"/>
                <w:rPrChange w:id="11010" w:author="韬 黄" w:date="2018-09-28T16:39:00Z">
                  <w:rPr>
                    <w:ins w:id="11011" w:author="韬 黄" w:date="2018-09-28T16:39:00Z"/>
                    <w:rFonts w:ascii="Calibri" w:eastAsia="Times New Roman" w:hAnsi="Calibri" w:cs="Calibri"/>
                    <w:color w:val="000000"/>
                    <w:sz w:val="22"/>
                  </w:rPr>
                </w:rPrChange>
              </w:rPr>
              <w:pPrChange w:id="11012" w:author="韬 黄" w:date="2018-09-28T16:40:00Z">
                <w:pPr>
                  <w:spacing w:after="0" w:line="240" w:lineRule="auto"/>
                  <w:jc w:val="right"/>
                </w:pPr>
              </w:pPrChange>
            </w:pPr>
            <w:ins w:id="11013" w:author="韬 黄" w:date="2018-09-28T16:39:00Z">
              <w:r w:rsidRPr="00635F25">
                <w:rPr>
                  <w:rFonts w:eastAsia="Times New Roman" w:cs="Times New Roman"/>
                  <w:color w:val="000000"/>
                  <w:sz w:val="22"/>
                  <w:rPrChange w:id="11014" w:author="韬 黄" w:date="2018-09-28T16:39:00Z">
                    <w:rPr>
                      <w:rFonts w:ascii="Calibri" w:eastAsia="Times New Roman" w:hAnsi="Calibri" w:cs="Calibri"/>
                      <w:color w:val="000000"/>
                      <w:sz w:val="22"/>
                    </w:rPr>
                  </w:rPrChange>
                </w:rPr>
                <w:t>3</w:t>
              </w:r>
            </w:ins>
          </w:p>
        </w:tc>
        <w:tc>
          <w:tcPr>
            <w:tcW w:w="1390" w:type="dxa"/>
            <w:tcBorders>
              <w:top w:val="nil"/>
              <w:left w:val="nil"/>
              <w:bottom w:val="nil"/>
              <w:right w:val="nil"/>
            </w:tcBorders>
            <w:shd w:val="clear" w:color="auto" w:fill="auto"/>
            <w:noWrap/>
            <w:vAlign w:val="bottom"/>
            <w:hideMark/>
            <w:tcPrChange w:id="11015" w:author="韬 黄" w:date="2018-10-16T16:47:00Z">
              <w:tcPr>
                <w:tcW w:w="1390" w:type="dxa"/>
                <w:tcBorders>
                  <w:top w:val="nil"/>
                  <w:left w:val="nil"/>
                  <w:bottom w:val="nil"/>
                  <w:right w:val="nil"/>
                </w:tcBorders>
                <w:shd w:val="clear" w:color="auto" w:fill="auto"/>
                <w:noWrap/>
                <w:vAlign w:val="bottom"/>
                <w:hideMark/>
              </w:tcPr>
            </w:tcPrChange>
          </w:tcPr>
          <w:p w14:paraId="49069DC2" w14:textId="77777777" w:rsidR="00635F25" w:rsidRPr="00635F25" w:rsidRDefault="00635F25">
            <w:pPr>
              <w:spacing w:after="0" w:line="240" w:lineRule="auto"/>
              <w:jc w:val="center"/>
              <w:rPr>
                <w:ins w:id="11016" w:author="韬 黄" w:date="2018-09-28T16:39:00Z"/>
                <w:rFonts w:eastAsia="Times New Roman" w:cs="Times New Roman"/>
                <w:color w:val="000000"/>
                <w:sz w:val="22"/>
                <w:rPrChange w:id="11017" w:author="韬 黄" w:date="2018-09-28T16:39:00Z">
                  <w:rPr>
                    <w:ins w:id="11018" w:author="韬 黄" w:date="2018-09-28T16:39:00Z"/>
                    <w:rFonts w:ascii="Calibri" w:eastAsia="Times New Roman" w:hAnsi="Calibri" w:cs="Calibri"/>
                    <w:color w:val="000000"/>
                    <w:sz w:val="22"/>
                  </w:rPr>
                </w:rPrChange>
              </w:rPr>
              <w:pPrChange w:id="11019" w:author="韬 黄" w:date="2018-09-28T16:40:00Z">
                <w:pPr>
                  <w:spacing w:after="0" w:line="240" w:lineRule="auto"/>
                  <w:jc w:val="right"/>
                </w:pPr>
              </w:pPrChange>
            </w:pPr>
            <w:ins w:id="11020" w:author="韬 黄" w:date="2018-09-28T16:39:00Z">
              <w:r w:rsidRPr="00635F25">
                <w:rPr>
                  <w:rFonts w:eastAsia="Times New Roman" w:cs="Times New Roman"/>
                  <w:color w:val="000000"/>
                  <w:sz w:val="22"/>
                  <w:rPrChange w:id="11021" w:author="韬 黄" w:date="2018-09-28T16:39:00Z">
                    <w:rPr>
                      <w:rFonts w:ascii="Calibri" w:eastAsia="Times New Roman" w:hAnsi="Calibri" w:cs="Calibri"/>
                      <w:color w:val="000000"/>
                      <w:sz w:val="22"/>
                    </w:rPr>
                  </w:rPrChange>
                </w:rPr>
                <w:t>0.9955</w:t>
              </w:r>
            </w:ins>
          </w:p>
        </w:tc>
        <w:tc>
          <w:tcPr>
            <w:tcW w:w="732" w:type="dxa"/>
            <w:tcBorders>
              <w:top w:val="nil"/>
              <w:left w:val="nil"/>
              <w:bottom w:val="nil"/>
              <w:right w:val="nil"/>
            </w:tcBorders>
            <w:shd w:val="clear" w:color="auto" w:fill="auto"/>
            <w:noWrap/>
            <w:vAlign w:val="bottom"/>
            <w:hideMark/>
            <w:tcPrChange w:id="11022" w:author="韬 黄" w:date="2018-10-16T16:47:00Z">
              <w:tcPr>
                <w:tcW w:w="732" w:type="dxa"/>
                <w:tcBorders>
                  <w:top w:val="nil"/>
                  <w:left w:val="nil"/>
                  <w:bottom w:val="nil"/>
                  <w:right w:val="nil"/>
                </w:tcBorders>
                <w:shd w:val="clear" w:color="auto" w:fill="auto"/>
                <w:noWrap/>
                <w:vAlign w:val="bottom"/>
                <w:hideMark/>
              </w:tcPr>
            </w:tcPrChange>
          </w:tcPr>
          <w:p w14:paraId="1DDEFE76" w14:textId="77777777" w:rsidR="00635F25" w:rsidRPr="00635F25" w:rsidRDefault="00635F25">
            <w:pPr>
              <w:spacing w:after="0" w:line="240" w:lineRule="auto"/>
              <w:jc w:val="center"/>
              <w:rPr>
                <w:ins w:id="11023" w:author="韬 黄" w:date="2018-09-28T16:39:00Z"/>
                <w:rFonts w:eastAsia="Times New Roman" w:cs="Times New Roman"/>
                <w:color w:val="000000"/>
                <w:sz w:val="22"/>
                <w:rPrChange w:id="11024" w:author="韬 黄" w:date="2018-09-28T16:39:00Z">
                  <w:rPr>
                    <w:ins w:id="11025" w:author="韬 黄" w:date="2018-09-28T16:39:00Z"/>
                    <w:rFonts w:ascii="Calibri" w:eastAsia="Times New Roman" w:hAnsi="Calibri" w:cs="Calibri"/>
                    <w:color w:val="000000"/>
                    <w:sz w:val="22"/>
                  </w:rPr>
                </w:rPrChange>
              </w:rPr>
              <w:pPrChange w:id="11026" w:author="韬 黄" w:date="2018-09-28T16:40:00Z">
                <w:pPr>
                  <w:spacing w:after="0" w:line="240" w:lineRule="auto"/>
                  <w:jc w:val="right"/>
                </w:pPr>
              </w:pPrChange>
            </w:pPr>
            <w:ins w:id="11027" w:author="韬 黄" w:date="2018-09-28T16:39:00Z">
              <w:r w:rsidRPr="00635F25">
                <w:rPr>
                  <w:rFonts w:eastAsia="Times New Roman" w:cs="Times New Roman"/>
                  <w:color w:val="000000"/>
                  <w:sz w:val="22"/>
                  <w:rPrChange w:id="11028" w:author="韬 黄" w:date="2018-09-28T16:39:00Z">
                    <w:rPr>
                      <w:rFonts w:ascii="Calibri" w:eastAsia="Times New Roman" w:hAnsi="Calibri" w:cs="Calibri"/>
                      <w:color w:val="000000"/>
                      <w:sz w:val="22"/>
                    </w:rPr>
                  </w:rPrChange>
                </w:rPr>
                <w:t>3</w:t>
              </w:r>
            </w:ins>
          </w:p>
        </w:tc>
        <w:tc>
          <w:tcPr>
            <w:tcW w:w="1386" w:type="dxa"/>
            <w:tcBorders>
              <w:top w:val="nil"/>
              <w:left w:val="nil"/>
              <w:bottom w:val="nil"/>
              <w:right w:val="nil"/>
            </w:tcBorders>
            <w:shd w:val="clear" w:color="auto" w:fill="auto"/>
            <w:noWrap/>
            <w:vAlign w:val="bottom"/>
            <w:hideMark/>
            <w:tcPrChange w:id="11029" w:author="韬 黄" w:date="2018-10-16T16:47:00Z">
              <w:tcPr>
                <w:tcW w:w="1386" w:type="dxa"/>
                <w:tcBorders>
                  <w:top w:val="nil"/>
                  <w:left w:val="nil"/>
                  <w:bottom w:val="nil"/>
                  <w:right w:val="nil"/>
                </w:tcBorders>
                <w:shd w:val="clear" w:color="auto" w:fill="auto"/>
                <w:noWrap/>
                <w:vAlign w:val="bottom"/>
                <w:hideMark/>
              </w:tcPr>
            </w:tcPrChange>
          </w:tcPr>
          <w:p w14:paraId="0ED4A653" w14:textId="77777777" w:rsidR="00635F25" w:rsidRPr="00635F25" w:rsidRDefault="00635F25">
            <w:pPr>
              <w:spacing w:after="0" w:line="240" w:lineRule="auto"/>
              <w:jc w:val="center"/>
              <w:rPr>
                <w:ins w:id="11030" w:author="韬 黄" w:date="2018-09-28T16:39:00Z"/>
                <w:rFonts w:eastAsia="Times New Roman" w:cs="Times New Roman"/>
                <w:color w:val="000000"/>
                <w:sz w:val="22"/>
                <w:rPrChange w:id="11031" w:author="韬 黄" w:date="2018-09-28T16:39:00Z">
                  <w:rPr>
                    <w:ins w:id="11032" w:author="韬 黄" w:date="2018-09-28T16:39:00Z"/>
                    <w:rFonts w:ascii="Calibri" w:eastAsia="Times New Roman" w:hAnsi="Calibri" w:cs="Calibri"/>
                    <w:color w:val="000000"/>
                    <w:sz w:val="22"/>
                  </w:rPr>
                </w:rPrChange>
              </w:rPr>
              <w:pPrChange w:id="11033" w:author="韬 黄" w:date="2018-09-28T16:40:00Z">
                <w:pPr>
                  <w:spacing w:after="0" w:line="240" w:lineRule="auto"/>
                  <w:jc w:val="right"/>
                </w:pPr>
              </w:pPrChange>
            </w:pPr>
            <w:ins w:id="11034" w:author="韬 黄" w:date="2018-09-28T16:39:00Z">
              <w:r w:rsidRPr="00635F25">
                <w:rPr>
                  <w:rFonts w:eastAsia="Times New Roman" w:cs="Times New Roman"/>
                  <w:color w:val="000000"/>
                  <w:sz w:val="22"/>
                  <w:rPrChange w:id="11035" w:author="韬 黄" w:date="2018-09-28T16:39:00Z">
                    <w:rPr>
                      <w:rFonts w:ascii="Calibri" w:eastAsia="Times New Roman" w:hAnsi="Calibri" w:cs="Calibri"/>
                      <w:color w:val="000000"/>
                      <w:sz w:val="22"/>
                    </w:rPr>
                  </w:rPrChange>
                </w:rPr>
                <w:t>1.0662</w:t>
              </w:r>
            </w:ins>
          </w:p>
        </w:tc>
        <w:tc>
          <w:tcPr>
            <w:tcW w:w="681" w:type="dxa"/>
            <w:tcBorders>
              <w:top w:val="nil"/>
              <w:left w:val="nil"/>
              <w:bottom w:val="nil"/>
              <w:right w:val="nil"/>
            </w:tcBorders>
            <w:shd w:val="clear" w:color="auto" w:fill="auto"/>
            <w:noWrap/>
            <w:vAlign w:val="bottom"/>
            <w:hideMark/>
            <w:tcPrChange w:id="11036" w:author="韬 黄" w:date="2018-10-16T16:47:00Z">
              <w:tcPr>
                <w:tcW w:w="681" w:type="dxa"/>
                <w:tcBorders>
                  <w:top w:val="nil"/>
                  <w:left w:val="nil"/>
                  <w:bottom w:val="nil"/>
                  <w:right w:val="nil"/>
                </w:tcBorders>
                <w:shd w:val="clear" w:color="auto" w:fill="auto"/>
                <w:noWrap/>
                <w:vAlign w:val="bottom"/>
                <w:hideMark/>
              </w:tcPr>
            </w:tcPrChange>
          </w:tcPr>
          <w:p w14:paraId="0EFD6D23" w14:textId="77777777" w:rsidR="00635F25" w:rsidRPr="00635F25" w:rsidRDefault="00635F25">
            <w:pPr>
              <w:spacing w:after="0" w:line="240" w:lineRule="auto"/>
              <w:jc w:val="center"/>
              <w:rPr>
                <w:ins w:id="11037" w:author="韬 黄" w:date="2018-09-28T16:39:00Z"/>
                <w:rFonts w:eastAsia="Times New Roman" w:cs="Times New Roman"/>
                <w:color w:val="000000"/>
                <w:sz w:val="22"/>
                <w:rPrChange w:id="11038" w:author="韬 黄" w:date="2018-09-28T16:39:00Z">
                  <w:rPr>
                    <w:ins w:id="11039" w:author="韬 黄" w:date="2018-09-28T16:39:00Z"/>
                    <w:rFonts w:ascii="Calibri" w:eastAsia="Times New Roman" w:hAnsi="Calibri" w:cs="Calibri"/>
                    <w:color w:val="000000"/>
                    <w:sz w:val="22"/>
                  </w:rPr>
                </w:rPrChange>
              </w:rPr>
              <w:pPrChange w:id="11040" w:author="韬 黄" w:date="2018-09-28T16:40:00Z">
                <w:pPr>
                  <w:spacing w:after="0" w:line="240" w:lineRule="auto"/>
                  <w:jc w:val="right"/>
                </w:pPr>
              </w:pPrChange>
            </w:pPr>
            <w:ins w:id="11041" w:author="韬 黄" w:date="2018-09-28T16:39:00Z">
              <w:r w:rsidRPr="00635F25">
                <w:rPr>
                  <w:rFonts w:eastAsia="Times New Roman" w:cs="Times New Roman"/>
                  <w:color w:val="000000"/>
                  <w:sz w:val="22"/>
                  <w:rPrChange w:id="11042" w:author="韬 黄" w:date="2018-09-28T16:39:00Z">
                    <w:rPr>
                      <w:rFonts w:ascii="Calibri" w:eastAsia="Times New Roman" w:hAnsi="Calibri" w:cs="Calibri"/>
                      <w:color w:val="000000"/>
                      <w:sz w:val="22"/>
                    </w:rPr>
                  </w:rPrChange>
                </w:rPr>
                <w:t>4</w:t>
              </w:r>
            </w:ins>
          </w:p>
        </w:tc>
      </w:tr>
      <w:tr w:rsidR="00635F25" w:rsidRPr="00635F25" w14:paraId="6B0D8FF1" w14:textId="77777777" w:rsidTr="0075014F">
        <w:tblPrEx>
          <w:tblPrExChange w:id="11043" w:author="韬 黄" w:date="2018-10-16T16:47:00Z">
            <w:tblPrEx>
              <w:tblW w:w="11129" w:type="dxa"/>
            </w:tblPrEx>
          </w:tblPrExChange>
        </w:tblPrEx>
        <w:trPr>
          <w:trHeight w:val="57"/>
          <w:jc w:val="center"/>
          <w:ins w:id="11044" w:author="韬 黄" w:date="2018-09-28T16:39:00Z"/>
          <w:trPrChange w:id="11045"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046" w:author="韬 黄" w:date="2018-10-16T16:47:00Z">
              <w:tcPr>
                <w:tcW w:w="1843" w:type="dxa"/>
                <w:tcBorders>
                  <w:top w:val="nil"/>
                  <w:left w:val="nil"/>
                  <w:bottom w:val="nil"/>
                  <w:right w:val="nil"/>
                </w:tcBorders>
                <w:shd w:val="clear" w:color="auto" w:fill="auto"/>
                <w:noWrap/>
                <w:vAlign w:val="bottom"/>
                <w:hideMark/>
              </w:tcPr>
            </w:tcPrChange>
          </w:tcPr>
          <w:p w14:paraId="4B54CFD8" w14:textId="77777777" w:rsidR="00635F25" w:rsidRPr="00635F25" w:rsidRDefault="00635F25" w:rsidP="00635F25">
            <w:pPr>
              <w:spacing w:after="0" w:line="240" w:lineRule="auto"/>
              <w:rPr>
                <w:ins w:id="11047" w:author="韬 黄" w:date="2018-09-28T16:39:00Z"/>
                <w:rFonts w:eastAsia="Times New Roman" w:cs="Times New Roman"/>
                <w:color w:val="000000"/>
                <w:sz w:val="22"/>
                <w:rPrChange w:id="11048" w:author="韬 黄" w:date="2018-09-28T16:39:00Z">
                  <w:rPr>
                    <w:ins w:id="11049" w:author="韬 黄" w:date="2018-09-28T16:39:00Z"/>
                    <w:rFonts w:ascii="Calibri" w:eastAsia="Times New Roman" w:hAnsi="Calibri" w:cs="Calibri"/>
                    <w:color w:val="000000"/>
                    <w:sz w:val="22"/>
                  </w:rPr>
                </w:rPrChange>
              </w:rPr>
            </w:pPr>
            <w:ins w:id="11050" w:author="韬 黄" w:date="2018-09-28T16:39:00Z">
              <w:r w:rsidRPr="00635F25">
                <w:rPr>
                  <w:rFonts w:eastAsia="Times New Roman" w:cs="Times New Roman"/>
                  <w:color w:val="000000"/>
                  <w:sz w:val="22"/>
                  <w:rPrChange w:id="11051" w:author="韬 黄" w:date="2018-09-28T16:39:00Z">
                    <w:rPr>
                      <w:rFonts w:ascii="Calibri" w:eastAsia="Times New Roman" w:hAnsi="Calibri" w:cs="Calibri"/>
                      <w:color w:val="000000"/>
                      <w:sz w:val="22"/>
                    </w:rPr>
                  </w:rPrChange>
                </w:rPr>
                <w:t>ADL-own-IC</w:t>
              </w:r>
            </w:ins>
          </w:p>
        </w:tc>
        <w:tc>
          <w:tcPr>
            <w:tcW w:w="931" w:type="dxa"/>
            <w:tcBorders>
              <w:top w:val="nil"/>
              <w:left w:val="nil"/>
              <w:bottom w:val="nil"/>
              <w:right w:val="nil"/>
            </w:tcBorders>
            <w:shd w:val="clear" w:color="auto" w:fill="auto"/>
            <w:noWrap/>
            <w:vAlign w:val="bottom"/>
            <w:hideMark/>
            <w:tcPrChange w:id="11052" w:author="韬 黄" w:date="2018-10-16T16:47:00Z">
              <w:tcPr>
                <w:tcW w:w="1174" w:type="dxa"/>
                <w:tcBorders>
                  <w:top w:val="nil"/>
                  <w:left w:val="nil"/>
                  <w:bottom w:val="nil"/>
                  <w:right w:val="nil"/>
                </w:tcBorders>
                <w:shd w:val="clear" w:color="auto" w:fill="auto"/>
                <w:noWrap/>
                <w:vAlign w:val="bottom"/>
                <w:hideMark/>
              </w:tcPr>
            </w:tcPrChange>
          </w:tcPr>
          <w:p w14:paraId="0FB66F95" w14:textId="77777777" w:rsidR="00635F25" w:rsidRPr="00635F25" w:rsidRDefault="00635F25">
            <w:pPr>
              <w:spacing w:after="0" w:line="240" w:lineRule="auto"/>
              <w:jc w:val="center"/>
              <w:rPr>
                <w:ins w:id="11053" w:author="韬 黄" w:date="2018-09-28T16:39:00Z"/>
                <w:rFonts w:eastAsia="Times New Roman" w:cs="Times New Roman"/>
                <w:color w:val="000000"/>
                <w:sz w:val="22"/>
                <w:rPrChange w:id="11054" w:author="韬 黄" w:date="2018-09-28T16:39:00Z">
                  <w:rPr>
                    <w:ins w:id="11055" w:author="韬 黄" w:date="2018-09-28T16:39:00Z"/>
                    <w:rFonts w:ascii="Calibri" w:eastAsia="Times New Roman" w:hAnsi="Calibri" w:cs="Calibri"/>
                    <w:color w:val="000000"/>
                    <w:sz w:val="22"/>
                  </w:rPr>
                </w:rPrChange>
              </w:rPr>
              <w:pPrChange w:id="11056" w:author="韬 黄" w:date="2018-09-28T16:40:00Z">
                <w:pPr>
                  <w:spacing w:after="0" w:line="240" w:lineRule="auto"/>
                  <w:jc w:val="right"/>
                </w:pPr>
              </w:pPrChange>
            </w:pPr>
            <w:ins w:id="11057" w:author="韬 黄" w:date="2018-09-28T16:39:00Z">
              <w:r w:rsidRPr="00635F25">
                <w:rPr>
                  <w:rFonts w:eastAsia="Times New Roman" w:cs="Times New Roman"/>
                  <w:color w:val="000000"/>
                  <w:sz w:val="22"/>
                  <w:rPrChange w:id="11058" w:author="韬 黄" w:date="2018-09-28T16:39:00Z">
                    <w:rPr>
                      <w:rFonts w:ascii="Calibri" w:eastAsia="Times New Roman" w:hAnsi="Calibri" w:cs="Calibri"/>
                      <w:color w:val="000000"/>
                      <w:sz w:val="22"/>
                    </w:rPr>
                  </w:rPrChange>
                </w:rPr>
                <w:t>69.677</w:t>
              </w:r>
            </w:ins>
          </w:p>
        </w:tc>
        <w:tc>
          <w:tcPr>
            <w:tcW w:w="681" w:type="dxa"/>
            <w:tcBorders>
              <w:top w:val="nil"/>
              <w:left w:val="nil"/>
              <w:bottom w:val="nil"/>
              <w:right w:val="nil"/>
            </w:tcBorders>
            <w:shd w:val="clear" w:color="auto" w:fill="auto"/>
            <w:noWrap/>
            <w:vAlign w:val="bottom"/>
            <w:hideMark/>
            <w:tcPrChange w:id="11059" w:author="韬 黄" w:date="2018-10-16T16:47:00Z">
              <w:tcPr>
                <w:tcW w:w="527" w:type="dxa"/>
                <w:tcBorders>
                  <w:top w:val="nil"/>
                  <w:left w:val="nil"/>
                  <w:bottom w:val="nil"/>
                  <w:right w:val="nil"/>
                </w:tcBorders>
                <w:shd w:val="clear" w:color="auto" w:fill="auto"/>
                <w:noWrap/>
                <w:vAlign w:val="bottom"/>
                <w:hideMark/>
              </w:tcPr>
            </w:tcPrChange>
          </w:tcPr>
          <w:p w14:paraId="64E35FFF" w14:textId="77777777" w:rsidR="00635F25" w:rsidRPr="00635F25" w:rsidRDefault="00635F25">
            <w:pPr>
              <w:spacing w:after="0" w:line="240" w:lineRule="auto"/>
              <w:jc w:val="center"/>
              <w:rPr>
                <w:ins w:id="11060" w:author="韬 黄" w:date="2018-09-28T16:39:00Z"/>
                <w:rFonts w:eastAsia="Times New Roman" w:cs="Times New Roman"/>
                <w:color w:val="000000"/>
                <w:sz w:val="22"/>
                <w:rPrChange w:id="11061" w:author="韬 黄" w:date="2018-09-28T16:39:00Z">
                  <w:rPr>
                    <w:ins w:id="11062" w:author="韬 黄" w:date="2018-09-28T16:39:00Z"/>
                    <w:rFonts w:ascii="Calibri" w:eastAsia="Times New Roman" w:hAnsi="Calibri" w:cs="Calibri"/>
                    <w:color w:val="000000"/>
                    <w:sz w:val="22"/>
                  </w:rPr>
                </w:rPrChange>
              </w:rPr>
              <w:pPrChange w:id="11063" w:author="韬 黄" w:date="2018-09-28T16:40:00Z">
                <w:pPr>
                  <w:spacing w:after="0" w:line="240" w:lineRule="auto"/>
                  <w:jc w:val="right"/>
                </w:pPr>
              </w:pPrChange>
            </w:pPr>
            <w:ins w:id="11064" w:author="韬 黄" w:date="2018-09-28T16:39:00Z">
              <w:r w:rsidRPr="00635F25">
                <w:rPr>
                  <w:rFonts w:eastAsia="Times New Roman" w:cs="Times New Roman"/>
                  <w:color w:val="000000"/>
                  <w:sz w:val="22"/>
                  <w:rPrChange w:id="11065" w:author="韬 黄" w:date="2018-09-28T16:39:00Z">
                    <w:rPr>
                      <w:rFonts w:ascii="Calibri" w:eastAsia="Times New Roman" w:hAnsi="Calibri" w:cs="Calibri"/>
                      <w:color w:val="000000"/>
                      <w:sz w:val="22"/>
                    </w:rPr>
                  </w:rPrChange>
                </w:rPr>
                <w:t>6</w:t>
              </w:r>
            </w:ins>
          </w:p>
        </w:tc>
        <w:tc>
          <w:tcPr>
            <w:tcW w:w="1071" w:type="dxa"/>
            <w:tcBorders>
              <w:top w:val="nil"/>
              <w:left w:val="nil"/>
              <w:bottom w:val="nil"/>
              <w:right w:val="nil"/>
            </w:tcBorders>
            <w:shd w:val="clear" w:color="auto" w:fill="auto"/>
            <w:noWrap/>
            <w:vAlign w:val="bottom"/>
            <w:hideMark/>
            <w:tcPrChange w:id="11066" w:author="韬 黄" w:date="2018-10-16T16:47:00Z">
              <w:tcPr>
                <w:tcW w:w="1071" w:type="dxa"/>
                <w:tcBorders>
                  <w:top w:val="nil"/>
                  <w:left w:val="nil"/>
                  <w:bottom w:val="nil"/>
                  <w:right w:val="nil"/>
                </w:tcBorders>
                <w:shd w:val="clear" w:color="auto" w:fill="auto"/>
                <w:noWrap/>
                <w:vAlign w:val="bottom"/>
                <w:hideMark/>
              </w:tcPr>
            </w:tcPrChange>
          </w:tcPr>
          <w:p w14:paraId="01E6B4AC" w14:textId="77777777" w:rsidR="00635F25" w:rsidRPr="00635F25" w:rsidRDefault="00635F25">
            <w:pPr>
              <w:spacing w:after="0" w:line="240" w:lineRule="auto"/>
              <w:jc w:val="center"/>
              <w:rPr>
                <w:ins w:id="11067" w:author="韬 黄" w:date="2018-09-28T16:39:00Z"/>
                <w:rFonts w:eastAsia="Times New Roman" w:cs="Times New Roman"/>
                <w:color w:val="000000"/>
                <w:sz w:val="22"/>
                <w:rPrChange w:id="11068" w:author="韬 黄" w:date="2018-09-28T16:39:00Z">
                  <w:rPr>
                    <w:ins w:id="11069" w:author="韬 黄" w:date="2018-09-28T16:39:00Z"/>
                    <w:rFonts w:ascii="Calibri" w:eastAsia="Times New Roman" w:hAnsi="Calibri" w:cs="Calibri"/>
                    <w:color w:val="000000"/>
                    <w:sz w:val="22"/>
                  </w:rPr>
                </w:rPrChange>
              </w:rPr>
              <w:pPrChange w:id="11070" w:author="韬 黄" w:date="2018-09-28T16:40:00Z">
                <w:pPr>
                  <w:spacing w:after="0" w:line="240" w:lineRule="auto"/>
                  <w:jc w:val="right"/>
                </w:pPr>
              </w:pPrChange>
            </w:pPr>
            <w:ins w:id="11071" w:author="韬 黄" w:date="2018-09-28T16:39:00Z">
              <w:r w:rsidRPr="00635F25">
                <w:rPr>
                  <w:rFonts w:eastAsia="Times New Roman" w:cs="Times New Roman"/>
                  <w:color w:val="000000"/>
                  <w:sz w:val="22"/>
                  <w:rPrChange w:id="11072" w:author="韬 黄" w:date="2018-09-28T16:39:00Z">
                    <w:rPr>
                      <w:rFonts w:ascii="Calibri" w:eastAsia="Times New Roman" w:hAnsi="Calibri" w:cs="Calibri"/>
                      <w:color w:val="000000"/>
                      <w:sz w:val="22"/>
                    </w:rPr>
                  </w:rPrChange>
                </w:rPr>
                <w:t>47.95%</w:t>
              </w:r>
            </w:ins>
          </w:p>
        </w:tc>
        <w:tc>
          <w:tcPr>
            <w:tcW w:w="732" w:type="dxa"/>
            <w:tcBorders>
              <w:top w:val="nil"/>
              <w:left w:val="nil"/>
              <w:bottom w:val="nil"/>
              <w:right w:val="nil"/>
            </w:tcBorders>
            <w:shd w:val="clear" w:color="auto" w:fill="auto"/>
            <w:noWrap/>
            <w:vAlign w:val="bottom"/>
            <w:hideMark/>
            <w:tcPrChange w:id="11073" w:author="韬 黄" w:date="2018-10-16T16:47:00Z">
              <w:tcPr>
                <w:tcW w:w="732" w:type="dxa"/>
                <w:tcBorders>
                  <w:top w:val="nil"/>
                  <w:left w:val="nil"/>
                  <w:bottom w:val="nil"/>
                  <w:right w:val="nil"/>
                </w:tcBorders>
                <w:shd w:val="clear" w:color="auto" w:fill="auto"/>
                <w:noWrap/>
                <w:vAlign w:val="bottom"/>
                <w:hideMark/>
              </w:tcPr>
            </w:tcPrChange>
          </w:tcPr>
          <w:p w14:paraId="0AADE7B4" w14:textId="77777777" w:rsidR="00635F25" w:rsidRPr="00635F25" w:rsidRDefault="00635F25">
            <w:pPr>
              <w:spacing w:after="0" w:line="240" w:lineRule="auto"/>
              <w:jc w:val="center"/>
              <w:rPr>
                <w:ins w:id="11074" w:author="韬 黄" w:date="2018-09-28T16:39:00Z"/>
                <w:rFonts w:eastAsia="Times New Roman" w:cs="Times New Roman"/>
                <w:color w:val="000000"/>
                <w:sz w:val="22"/>
                <w:rPrChange w:id="11075" w:author="韬 黄" w:date="2018-09-28T16:39:00Z">
                  <w:rPr>
                    <w:ins w:id="11076" w:author="韬 黄" w:date="2018-09-28T16:39:00Z"/>
                    <w:rFonts w:ascii="Calibri" w:eastAsia="Times New Roman" w:hAnsi="Calibri" w:cs="Calibri"/>
                    <w:color w:val="000000"/>
                    <w:sz w:val="22"/>
                  </w:rPr>
                </w:rPrChange>
              </w:rPr>
              <w:pPrChange w:id="11077" w:author="韬 黄" w:date="2018-09-28T16:40:00Z">
                <w:pPr>
                  <w:spacing w:after="0" w:line="240" w:lineRule="auto"/>
                  <w:jc w:val="right"/>
                </w:pPr>
              </w:pPrChange>
            </w:pPr>
            <w:ins w:id="11078" w:author="韬 黄" w:date="2018-09-28T16:39:00Z">
              <w:r w:rsidRPr="00635F25">
                <w:rPr>
                  <w:rFonts w:eastAsia="Times New Roman" w:cs="Times New Roman"/>
                  <w:color w:val="000000"/>
                  <w:sz w:val="22"/>
                  <w:rPrChange w:id="11079" w:author="韬 黄" w:date="2018-09-28T16:39:00Z">
                    <w:rPr>
                      <w:rFonts w:ascii="Calibri" w:eastAsia="Times New Roman" w:hAnsi="Calibri" w:cs="Calibri"/>
                      <w:color w:val="000000"/>
                      <w:sz w:val="22"/>
                    </w:rPr>
                  </w:rPrChange>
                </w:rPr>
                <w:t>6</w:t>
              </w:r>
            </w:ins>
          </w:p>
        </w:tc>
        <w:tc>
          <w:tcPr>
            <w:tcW w:w="861" w:type="dxa"/>
            <w:tcBorders>
              <w:top w:val="nil"/>
              <w:left w:val="nil"/>
              <w:bottom w:val="nil"/>
              <w:right w:val="nil"/>
            </w:tcBorders>
            <w:shd w:val="clear" w:color="auto" w:fill="auto"/>
            <w:noWrap/>
            <w:vAlign w:val="bottom"/>
            <w:hideMark/>
            <w:tcPrChange w:id="11080" w:author="韬 黄" w:date="2018-10-16T16:47:00Z">
              <w:tcPr>
                <w:tcW w:w="861" w:type="dxa"/>
                <w:tcBorders>
                  <w:top w:val="nil"/>
                  <w:left w:val="nil"/>
                  <w:bottom w:val="nil"/>
                  <w:right w:val="nil"/>
                </w:tcBorders>
                <w:shd w:val="clear" w:color="auto" w:fill="auto"/>
                <w:noWrap/>
                <w:vAlign w:val="bottom"/>
                <w:hideMark/>
              </w:tcPr>
            </w:tcPrChange>
          </w:tcPr>
          <w:p w14:paraId="4C9EA73B" w14:textId="77777777" w:rsidR="00635F25" w:rsidRPr="00635F25" w:rsidRDefault="00635F25">
            <w:pPr>
              <w:spacing w:after="0" w:line="240" w:lineRule="auto"/>
              <w:jc w:val="center"/>
              <w:rPr>
                <w:ins w:id="11081" w:author="韬 黄" w:date="2018-09-28T16:39:00Z"/>
                <w:rFonts w:eastAsia="Times New Roman" w:cs="Times New Roman"/>
                <w:color w:val="000000"/>
                <w:sz w:val="22"/>
                <w:rPrChange w:id="11082" w:author="韬 黄" w:date="2018-09-28T16:39:00Z">
                  <w:rPr>
                    <w:ins w:id="11083" w:author="韬 黄" w:date="2018-09-28T16:39:00Z"/>
                    <w:rFonts w:ascii="Calibri" w:eastAsia="Times New Roman" w:hAnsi="Calibri" w:cs="Calibri"/>
                    <w:color w:val="000000"/>
                    <w:sz w:val="22"/>
                  </w:rPr>
                </w:rPrChange>
              </w:rPr>
              <w:pPrChange w:id="11084" w:author="韬 黄" w:date="2018-09-28T16:40:00Z">
                <w:pPr>
                  <w:spacing w:after="0" w:line="240" w:lineRule="auto"/>
                  <w:jc w:val="right"/>
                </w:pPr>
              </w:pPrChange>
            </w:pPr>
            <w:ins w:id="11085" w:author="韬 黄" w:date="2018-09-28T16:39:00Z">
              <w:r w:rsidRPr="00635F25">
                <w:rPr>
                  <w:rFonts w:eastAsia="Times New Roman" w:cs="Times New Roman"/>
                  <w:color w:val="000000"/>
                  <w:sz w:val="22"/>
                  <w:rPrChange w:id="11086" w:author="韬 黄" w:date="2018-09-28T16:39:00Z">
                    <w:rPr>
                      <w:rFonts w:ascii="Calibri" w:eastAsia="Times New Roman" w:hAnsi="Calibri" w:cs="Calibri"/>
                      <w:color w:val="000000"/>
                      <w:sz w:val="22"/>
                    </w:rPr>
                  </w:rPrChange>
                </w:rPr>
                <w:t>1.354</w:t>
              </w:r>
            </w:ins>
          </w:p>
        </w:tc>
        <w:tc>
          <w:tcPr>
            <w:tcW w:w="732" w:type="dxa"/>
            <w:tcBorders>
              <w:top w:val="nil"/>
              <w:left w:val="nil"/>
              <w:bottom w:val="nil"/>
              <w:right w:val="nil"/>
            </w:tcBorders>
            <w:shd w:val="clear" w:color="auto" w:fill="auto"/>
            <w:noWrap/>
            <w:vAlign w:val="bottom"/>
            <w:hideMark/>
            <w:tcPrChange w:id="11087" w:author="韬 黄" w:date="2018-10-16T16:47:00Z">
              <w:tcPr>
                <w:tcW w:w="732" w:type="dxa"/>
                <w:tcBorders>
                  <w:top w:val="nil"/>
                  <w:left w:val="nil"/>
                  <w:bottom w:val="nil"/>
                  <w:right w:val="nil"/>
                </w:tcBorders>
                <w:shd w:val="clear" w:color="auto" w:fill="auto"/>
                <w:noWrap/>
                <w:vAlign w:val="bottom"/>
                <w:hideMark/>
              </w:tcPr>
            </w:tcPrChange>
          </w:tcPr>
          <w:p w14:paraId="7D824DCC" w14:textId="77777777" w:rsidR="00635F25" w:rsidRPr="00635F25" w:rsidRDefault="00635F25">
            <w:pPr>
              <w:spacing w:after="0" w:line="240" w:lineRule="auto"/>
              <w:jc w:val="center"/>
              <w:rPr>
                <w:ins w:id="11088" w:author="韬 黄" w:date="2018-09-28T16:39:00Z"/>
                <w:rFonts w:eastAsia="Times New Roman" w:cs="Times New Roman"/>
                <w:color w:val="000000"/>
                <w:sz w:val="22"/>
                <w:rPrChange w:id="11089" w:author="韬 黄" w:date="2018-09-28T16:39:00Z">
                  <w:rPr>
                    <w:ins w:id="11090" w:author="韬 黄" w:date="2018-09-28T16:39:00Z"/>
                    <w:rFonts w:ascii="Calibri" w:eastAsia="Times New Roman" w:hAnsi="Calibri" w:cs="Calibri"/>
                    <w:color w:val="000000"/>
                    <w:sz w:val="22"/>
                  </w:rPr>
                </w:rPrChange>
              </w:rPr>
              <w:pPrChange w:id="11091" w:author="韬 黄" w:date="2018-09-28T16:40:00Z">
                <w:pPr>
                  <w:spacing w:after="0" w:line="240" w:lineRule="auto"/>
                  <w:jc w:val="right"/>
                </w:pPr>
              </w:pPrChange>
            </w:pPr>
            <w:ins w:id="11092" w:author="韬 黄" w:date="2018-09-28T16:39:00Z">
              <w:r w:rsidRPr="00635F25">
                <w:rPr>
                  <w:rFonts w:eastAsia="Times New Roman" w:cs="Times New Roman"/>
                  <w:color w:val="000000"/>
                  <w:sz w:val="22"/>
                  <w:rPrChange w:id="11093" w:author="韬 黄" w:date="2018-09-28T16:39:00Z">
                    <w:rPr>
                      <w:rFonts w:ascii="Calibri" w:eastAsia="Times New Roman" w:hAnsi="Calibri" w:cs="Calibri"/>
                      <w:color w:val="000000"/>
                      <w:sz w:val="22"/>
                    </w:rPr>
                  </w:rPrChange>
                </w:rPr>
                <w:t>6</w:t>
              </w:r>
            </w:ins>
          </w:p>
        </w:tc>
        <w:tc>
          <w:tcPr>
            <w:tcW w:w="1390" w:type="dxa"/>
            <w:tcBorders>
              <w:top w:val="nil"/>
              <w:left w:val="nil"/>
              <w:bottom w:val="nil"/>
              <w:right w:val="nil"/>
            </w:tcBorders>
            <w:shd w:val="clear" w:color="auto" w:fill="auto"/>
            <w:noWrap/>
            <w:vAlign w:val="bottom"/>
            <w:hideMark/>
            <w:tcPrChange w:id="11094" w:author="韬 黄" w:date="2018-10-16T16:47:00Z">
              <w:tcPr>
                <w:tcW w:w="1390" w:type="dxa"/>
                <w:tcBorders>
                  <w:top w:val="nil"/>
                  <w:left w:val="nil"/>
                  <w:bottom w:val="nil"/>
                  <w:right w:val="nil"/>
                </w:tcBorders>
                <w:shd w:val="clear" w:color="auto" w:fill="auto"/>
                <w:noWrap/>
                <w:vAlign w:val="bottom"/>
                <w:hideMark/>
              </w:tcPr>
            </w:tcPrChange>
          </w:tcPr>
          <w:p w14:paraId="0AEF980E" w14:textId="77777777" w:rsidR="00635F25" w:rsidRPr="00635F25" w:rsidRDefault="00635F25">
            <w:pPr>
              <w:spacing w:after="0" w:line="240" w:lineRule="auto"/>
              <w:jc w:val="center"/>
              <w:rPr>
                <w:ins w:id="11095" w:author="韬 黄" w:date="2018-09-28T16:39:00Z"/>
                <w:rFonts w:eastAsia="Times New Roman" w:cs="Times New Roman"/>
                <w:color w:val="000000"/>
                <w:sz w:val="22"/>
                <w:rPrChange w:id="11096" w:author="韬 黄" w:date="2018-09-28T16:39:00Z">
                  <w:rPr>
                    <w:ins w:id="11097" w:author="韬 黄" w:date="2018-09-28T16:39:00Z"/>
                    <w:rFonts w:ascii="Calibri" w:eastAsia="Times New Roman" w:hAnsi="Calibri" w:cs="Calibri"/>
                    <w:color w:val="000000"/>
                    <w:sz w:val="22"/>
                  </w:rPr>
                </w:rPrChange>
              </w:rPr>
              <w:pPrChange w:id="11098" w:author="韬 黄" w:date="2018-09-28T16:40:00Z">
                <w:pPr>
                  <w:spacing w:after="0" w:line="240" w:lineRule="auto"/>
                  <w:jc w:val="right"/>
                </w:pPr>
              </w:pPrChange>
            </w:pPr>
            <w:ins w:id="11099" w:author="韬 黄" w:date="2018-09-28T16:39:00Z">
              <w:r w:rsidRPr="00635F25">
                <w:rPr>
                  <w:rFonts w:eastAsia="Times New Roman" w:cs="Times New Roman"/>
                  <w:color w:val="000000"/>
                  <w:sz w:val="22"/>
                  <w:rPrChange w:id="11100" w:author="韬 黄" w:date="2018-09-28T16:39:00Z">
                    <w:rPr>
                      <w:rFonts w:ascii="Calibri" w:eastAsia="Times New Roman" w:hAnsi="Calibri" w:cs="Calibri"/>
                      <w:color w:val="000000"/>
                      <w:sz w:val="22"/>
                    </w:rPr>
                  </w:rPrChange>
                </w:rPr>
                <w:t>1.0208</w:t>
              </w:r>
            </w:ins>
          </w:p>
        </w:tc>
        <w:tc>
          <w:tcPr>
            <w:tcW w:w="732" w:type="dxa"/>
            <w:tcBorders>
              <w:top w:val="nil"/>
              <w:left w:val="nil"/>
              <w:bottom w:val="nil"/>
              <w:right w:val="nil"/>
            </w:tcBorders>
            <w:shd w:val="clear" w:color="auto" w:fill="auto"/>
            <w:noWrap/>
            <w:vAlign w:val="bottom"/>
            <w:hideMark/>
            <w:tcPrChange w:id="11101" w:author="韬 黄" w:date="2018-10-16T16:47:00Z">
              <w:tcPr>
                <w:tcW w:w="732" w:type="dxa"/>
                <w:tcBorders>
                  <w:top w:val="nil"/>
                  <w:left w:val="nil"/>
                  <w:bottom w:val="nil"/>
                  <w:right w:val="nil"/>
                </w:tcBorders>
                <w:shd w:val="clear" w:color="auto" w:fill="auto"/>
                <w:noWrap/>
                <w:vAlign w:val="bottom"/>
                <w:hideMark/>
              </w:tcPr>
            </w:tcPrChange>
          </w:tcPr>
          <w:p w14:paraId="24A8F7D3" w14:textId="77777777" w:rsidR="00635F25" w:rsidRPr="00635F25" w:rsidRDefault="00635F25">
            <w:pPr>
              <w:spacing w:after="0" w:line="240" w:lineRule="auto"/>
              <w:jc w:val="center"/>
              <w:rPr>
                <w:ins w:id="11102" w:author="韬 黄" w:date="2018-09-28T16:39:00Z"/>
                <w:rFonts w:eastAsia="Times New Roman" w:cs="Times New Roman"/>
                <w:color w:val="000000"/>
                <w:sz w:val="22"/>
                <w:rPrChange w:id="11103" w:author="韬 黄" w:date="2018-09-28T16:39:00Z">
                  <w:rPr>
                    <w:ins w:id="11104" w:author="韬 黄" w:date="2018-09-28T16:39:00Z"/>
                    <w:rFonts w:ascii="Calibri" w:eastAsia="Times New Roman" w:hAnsi="Calibri" w:cs="Calibri"/>
                    <w:color w:val="000000"/>
                    <w:sz w:val="22"/>
                  </w:rPr>
                </w:rPrChange>
              </w:rPr>
              <w:pPrChange w:id="11105" w:author="韬 黄" w:date="2018-09-28T16:40:00Z">
                <w:pPr>
                  <w:spacing w:after="0" w:line="240" w:lineRule="auto"/>
                  <w:jc w:val="right"/>
                </w:pPr>
              </w:pPrChange>
            </w:pPr>
            <w:ins w:id="11106" w:author="韬 黄" w:date="2018-09-28T16:39:00Z">
              <w:r w:rsidRPr="00635F25">
                <w:rPr>
                  <w:rFonts w:eastAsia="Times New Roman" w:cs="Times New Roman"/>
                  <w:color w:val="000000"/>
                  <w:sz w:val="22"/>
                  <w:rPrChange w:id="11107" w:author="韬 黄" w:date="2018-09-28T16:39:00Z">
                    <w:rPr>
                      <w:rFonts w:ascii="Calibri" w:eastAsia="Times New Roman" w:hAnsi="Calibri" w:cs="Calibri"/>
                      <w:color w:val="000000"/>
                      <w:sz w:val="22"/>
                    </w:rPr>
                  </w:rPrChange>
                </w:rPr>
                <w:t>6</w:t>
              </w:r>
            </w:ins>
          </w:p>
        </w:tc>
        <w:tc>
          <w:tcPr>
            <w:tcW w:w="1386" w:type="dxa"/>
            <w:tcBorders>
              <w:top w:val="nil"/>
              <w:left w:val="nil"/>
              <w:bottom w:val="nil"/>
              <w:right w:val="nil"/>
            </w:tcBorders>
            <w:shd w:val="clear" w:color="auto" w:fill="auto"/>
            <w:noWrap/>
            <w:vAlign w:val="bottom"/>
            <w:hideMark/>
            <w:tcPrChange w:id="11108" w:author="韬 黄" w:date="2018-10-16T16:47:00Z">
              <w:tcPr>
                <w:tcW w:w="1386" w:type="dxa"/>
                <w:tcBorders>
                  <w:top w:val="nil"/>
                  <w:left w:val="nil"/>
                  <w:bottom w:val="nil"/>
                  <w:right w:val="nil"/>
                </w:tcBorders>
                <w:shd w:val="clear" w:color="auto" w:fill="auto"/>
                <w:noWrap/>
                <w:vAlign w:val="bottom"/>
                <w:hideMark/>
              </w:tcPr>
            </w:tcPrChange>
          </w:tcPr>
          <w:p w14:paraId="01382FF9" w14:textId="77777777" w:rsidR="00635F25" w:rsidRPr="00635F25" w:rsidRDefault="00635F25">
            <w:pPr>
              <w:spacing w:after="0" w:line="240" w:lineRule="auto"/>
              <w:jc w:val="center"/>
              <w:rPr>
                <w:ins w:id="11109" w:author="韬 黄" w:date="2018-09-28T16:39:00Z"/>
                <w:rFonts w:eastAsia="Times New Roman" w:cs="Times New Roman"/>
                <w:color w:val="000000"/>
                <w:sz w:val="22"/>
                <w:rPrChange w:id="11110" w:author="韬 黄" w:date="2018-09-28T16:39:00Z">
                  <w:rPr>
                    <w:ins w:id="11111" w:author="韬 黄" w:date="2018-09-28T16:39:00Z"/>
                    <w:rFonts w:ascii="Calibri" w:eastAsia="Times New Roman" w:hAnsi="Calibri" w:cs="Calibri"/>
                    <w:color w:val="000000"/>
                    <w:sz w:val="22"/>
                  </w:rPr>
                </w:rPrChange>
              </w:rPr>
              <w:pPrChange w:id="11112" w:author="韬 黄" w:date="2018-09-28T16:40:00Z">
                <w:pPr>
                  <w:spacing w:after="0" w:line="240" w:lineRule="auto"/>
                  <w:jc w:val="right"/>
                </w:pPr>
              </w:pPrChange>
            </w:pPr>
            <w:ins w:id="11113" w:author="韬 黄" w:date="2018-09-28T16:39:00Z">
              <w:r w:rsidRPr="00635F25">
                <w:rPr>
                  <w:rFonts w:eastAsia="Times New Roman" w:cs="Times New Roman"/>
                  <w:color w:val="000000"/>
                  <w:sz w:val="22"/>
                  <w:rPrChange w:id="11114" w:author="韬 黄" w:date="2018-09-28T16:39:00Z">
                    <w:rPr>
                      <w:rFonts w:ascii="Calibri" w:eastAsia="Times New Roman" w:hAnsi="Calibri" w:cs="Calibri"/>
                      <w:color w:val="000000"/>
                      <w:sz w:val="22"/>
                    </w:rPr>
                  </w:rPrChange>
                </w:rPr>
                <w:t>1.1299</w:t>
              </w:r>
            </w:ins>
          </w:p>
        </w:tc>
        <w:tc>
          <w:tcPr>
            <w:tcW w:w="681" w:type="dxa"/>
            <w:tcBorders>
              <w:top w:val="nil"/>
              <w:left w:val="nil"/>
              <w:bottom w:val="nil"/>
              <w:right w:val="nil"/>
            </w:tcBorders>
            <w:shd w:val="clear" w:color="auto" w:fill="auto"/>
            <w:noWrap/>
            <w:vAlign w:val="bottom"/>
            <w:hideMark/>
            <w:tcPrChange w:id="11115" w:author="韬 黄" w:date="2018-10-16T16:47:00Z">
              <w:tcPr>
                <w:tcW w:w="681" w:type="dxa"/>
                <w:tcBorders>
                  <w:top w:val="nil"/>
                  <w:left w:val="nil"/>
                  <w:bottom w:val="nil"/>
                  <w:right w:val="nil"/>
                </w:tcBorders>
                <w:shd w:val="clear" w:color="auto" w:fill="auto"/>
                <w:noWrap/>
                <w:vAlign w:val="bottom"/>
                <w:hideMark/>
              </w:tcPr>
            </w:tcPrChange>
          </w:tcPr>
          <w:p w14:paraId="63952086" w14:textId="77777777" w:rsidR="00635F25" w:rsidRPr="00635F25" w:rsidRDefault="00635F25">
            <w:pPr>
              <w:spacing w:after="0" w:line="240" w:lineRule="auto"/>
              <w:jc w:val="center"/>
              <w:rPr>
                <w:ins w:id="11116" w:author="韬 黄" w:date="2018-09-28T16:39:00Z"/>
                <w:rFonts w:eastAsia="Times New Roman" w:cs="Times New Roman"/>
                <w:color w:val="000000"/>
                <w:sz w:val="22"/>
                <w:rPrChange w:id="11117" w:author="韬 黄" w:date="2018-09-28T16:39:00Z">
                  <w:rPr>
                    <w:ins w:id="11118" w:author="韬 黄" w:date="2018-09-28T16:39:00Z"/>
                    <w:rFonts w:ascii="Calibri" w:eastAsia="Times New Roman" w:hAnsi="Calibri" w:cs="Calibri"/>
                    <w:color w:val="000000"/>
                    <w:sz w:val="22"/>
                  </w:rPr>
                </w:rPrChange>
              </w:rPr>
              <w:pPrChange w:id="11119" w:author="韬 黄" w:date="2018-09-28T16:40:00Z">
                <w:pPr>
                  <w:spacing w:after="0" w:line="240" w:lineRule="auto"/>
                  <w:jc w:val="right"/>
                </w:pPr>
              </w:pPrChange>
            </w:pPr>
            <w:ins w:id="11120" w:author="韬 黄" w:date="2018-09-28T16:39:00Z">
              <w:r w:rsidRPr="00635F25">
                <w:rPr>
                  <w:rFonts w:eastAsia="Times New Roman" w:cs="Times New Roman"/>
                  <w:color w:val="000000"/>
                  <w:sz w:val="22"/>
                  <w:rPrChange w:id="11121" w:author="韬 黄" w:date="2018-09-28T16:39:00Z">
                    <w:rPr>
                      <w:rFonts w:ascii="Calibri" w:eastAsia="Times New Roman" w:hAnsi="Calibri" w:cs="Calibri"/>
                      <w:color w:val="000000"/>
                      <w:sz w:val="22"/>
                    </w:rPr>
                  </w:rPrChange>
                </w:rPr>
                <w:t>6</w:t>
              </w:r>
            </w:ins>
          </w:p>
        </w:tc>
      </w:tr>
      <w:tr w:rsidR="00635F25" w:rsidRPr="00635F25" w14:paraId="78E3483D" w14:textId="77777777" w:rsidTr="0075014F">
        <w:tblPrEx>
          <w:tblPrExChange w:id="11122" w:author="韬 黄" w:date="2018-10-16T16:47:00Z">
            <w:tblPrEx>
              <w:tblW w:w="11129" w:type="dxa"/>
            </w:tblPrEx>
          </w:tblPrExChange>
        </w:tblPrEx>
        <w:trPr>
          <w:trHeight w:val="57"/>
          <w:jc w:val="center"/>
          <w:ins w:id="11123" w:author="韬 黄" w:date="2018-09-28T16:39:00Z"/>
          <w:trPrChange w:id="11124"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125" w:author="韬 黄" w:date="2018-10-16T16:47:00Z">
              <w:tcPr>
                <w:tcW w:w="1843" w:type="dxa"/>
                <w:tcBorders>
                  <w:top w:val="nil"/>
                  <w:left w:val="nil"/>
                  <w:bottom w:val="nil"/>
                  <w:right w:val="nil"/>
                </w:tcBorders>
                <w:shd w:val="clear" w:color="auto" w:fill="auto"/>
                <w:noWrap/>
                <w:vAlign w:val="bottom"/>
                <w:hideMark/>
              </w:tcPr>
            </w:tcPrChange>
          </w:tcPr>
          <w:p w14:paraId="0257FF00" w14:textId="77777777" w:rsidR="00635F25" w:rsidRPr="00635F25" w:rsidRDefault="00635F25" w:rsidP="00635F25">
            <w:pPr>
              <w:spacing w:after="0" w:line="240" w:lineRule="auto"/>
              <w:rPr>
                <w:ins w:id="11126" w:author="韬 黄" w:date="2018-09-28T16:39:00Z"/>
                <w:rFonts w:eastAsia="Times New Roman" w:cs="Times New Roman"/>
                <w:color w:val="000000"/>
                <w:sz w:val="22"/>
                <w:rPrChange w:id="11127" w:author="韬 黄" w:date="2018-09-28T16:39:00Z">
                  <w:rPr>
                    <w:ins w:id="11128" w:author="韬 黄" w:date="2018-09-28T16:39:00Z"/>
                    <w:rFonts w:ascii="Calibri" w:eastAsia="Times New Roman" w:hAnsi="Calibri" w:cs="Calibri"/>
                    <w:color w:val="000000"/>
                    <w:sz w:val="22"/>
                  </w:rPr>
                </w:rPrChange>
              </w:rPr>
            </w:pPr>
            <w:ins w:id="11129" w:author="韬 黄" w:date="2018-09-28T16:39:00Z">
              <w:r w:rsidRPr="00635F25">
                <w:rPr>
                  <w:rFonts w:eastAsia="Times New Roman" w:cs="Times New Roman"/>
                  <w:color w:val="000000"/>
                  <w:sz w:val="22"/>
                  <w:rPrChange w:id="11130" w:author="韬 黄" w:date="2018-09-28T16:39:00Z">
                    <w:rPr>
                      <w:rFonts w:ascii="Calibri" w:eastAsia="Times New Roman" w:hAnsi="Calibri" w:cs="Calibri"/>
                      <w:color w:val="000000"/>
                      <w:sz w:val="22"/>
                    </w:rPr>
                  </w:rPrChange>
                </w:rPr>
                <w:t>ADL-intra-EWC</w:t>
              </w:r>
            </w:ins>
          </w:p>
        </w:tc>
        <w:tc>
          <w:tcPr>
            <w:tcW w:w="931" w:type="dxa"/>
            <w:tcBorders>
              <w:top w:val="nil"/>
              <w:left w:val="nil"/>
              <w:bottom w:val="nil"/>
              <w:right w:val="nil"/>
            </w:tcBorders>
            <w:shd w:val="clear" w:color="auto" w:fill="auto"/>
            <w:noWrap/>
            <w:vAlign w:val="bottom"/>
            <w:hideMark/>
            <w:tcPrChange w:id="11131" w:author="韬 黄" w:date="2018-10-16T16:47:00Z">
              <w:tcPr>
                <w:tcW w:w="1174" w:type="dxa"/>
                <w:tcBorders>
                  <w:top w:val="nil"/>
                  <w:left w:val="nil"/>
                  <w:bottom w:val="nil"/>
                  <w:right w:val="nil"/>
                </w:tcBorders>
                <w:shd w:val="clear" w:color="auto" w:fill="auto"/>
                <w:noWrap/>
                <w:vAlign w:val="bottom"/>
                <w:hideMark/>
              </w:tcPr>
            </w:tcPrChange>
          </w:tcPr>
          <w:p w14:paraId="04DE4C97" w14:textId="77777777" w:rsidR="00635F25" w:rsidRPr="00635F25" w:rsidRDefault="00635F25">
            <w:pPr>
              <w:spacing w:after="0" w:line="240" w:lineRule="auto"/>
              <w:jc w:val="center"/>
              <w:rPr>
                <w:ins w:id="11132" w:author="韬 黄" w:date="2018-09-28T16:39:00Z"/>
                <w:rFonts w:eastAsia="Times New Roman" w:cs="Times New Roman"/>
                <w:color w:val="000000"/>
                <w:sz w:val="22"/>
                <w:rPrChange w:id="11133" w:author="韬 黄" w:date="2018-09-28T16:39:00Z">
                  <w:rPr>
                    <w:ins w:id="11134" w:author="韬 黄" w:date="2018-09-28T16:39:00Z"/>
                    <w:rFonts w:ascii="Calibri" w:eastAsia="Times New Roman" w:hAnsi="Calibri" w:cs="Calibri"/>
                    <w:color w:val="000000"/>
                    <w:sz w:val="22"/>
                  </w:rPr>
                </w:rPrChange>
              </w:rPr>
              <w:pPrChange w:id="11135" w:author="韬 黄" w:date="2018-09-28T16:40:00Z">
                <w:pPr>
                  <w:spacing w:after="0" w:line="240" w:lineRule="auto"/>
                  <w:jc w:val="right"/>
                </w:pPr>
              </w:pPrChange>
            </w:pPr>
            <w:ins w:id="11136" w:author="韬 黄" w:date="2018-09-28T16:39:00Z">
              <w:r w:rsidRPr="00635F25">
                <w:rPr>
                  <w:rFonts w:eastAsia="Times New Roman" w:cs="Times New Roman"/>
                  <w:color w:val="000000"/>
                  <w:sz w:val="22"/>
                  <w:rPrChange w:id="11137" w:author="韬 黄" w:date="2018-09-28T16:39:00Z">
                    <w:rPr>
                      <w:rFonts w:ascii="Calibri" w:eastAsia="Times New Roman" w:hAnsi="Calibri" w:cs="Calibri"/>
                      <w:color w:val="000000"/>
                      <w:sz w:val="22"/>
                    </w:rPr>
                  </w:rPrChange>
                </w:rPr>
                <w:t>62.737</w:t>
              </w:r>
            </w:ins>
          </w:p>
        </w:tc>
        <w:tc>
          <w:tcPr>
            <w:tcW w:w="681" w:type="dxa"/>
            <w:tcBorders>
              <w:top w:val="nil"/>
              <w:left w:val="nil"/>
              <w:bottom w:val="nil"/>
              <w:right w:val="nil"/>
            </w:tcBorders>
            <w:shd w:val="clear" w:color="auto" w:fill="auto"/>
            <w:noWrap/>
            <w:vAlign w:val="bottom"/>
            <w:hideMark/>
            <w:tcPrChange w:id="11138" w:author="韬 黄" w:date="2018-10-16T16:47:00Z">
              <w:tcPr>
                <w:tcW w:w="527" w:type="dxa"/>
                <w:tcBorders>
                  <w:top w:val="nil"/>
                  <w:left w:val="nil"/>
                  <w:bottom w:val="nil"/>
                  <w:right w:val="nil"/>
                </w:tcBorders>
                <w:shd w:val="clear" w:color="auto" w:fill="auto"/>
                <w:noWrap/>
                <w:vAlign w:val="bottom"/>
                <w:hideMark/>
              </w:tcPr>
            </w:tcPrChange>
          </w:tcPr>
          <w:p w14:paraId="5F2CE910" w14:textId="77777777" w:rsidR="00635F25" w:rsidRPr="00635F25" w:rsidRDefault="00635F25">
            <w:pPr>
              <w:spacing w:after="0" w:line="240" w:lineRule="auto"/>
              <w:jc w:val="center"/>
              <w:rPr>
                <w:ins w:id="11139" w:author="韬 黄" w:date="2018-09-28T16:39:00Z"/>
                <w:rFonts w:eastAsia="Times New Roman" w:cs="Times New Roman"/>
                <w:color w:val="000000"/>
                <w:sz w:val="22"/>
                <w:rPrChange w:id="11140" w:author="韬 黄" w:date="2018-09-28T16:39:00Z">
                  <w:rPr>
                    <w:ins w:id="11141" w:author="韬 黄" w:date="2018-09-28T16:39:00Z"/>
                    <w:rFonts w:ascii="Calibri" w:eastAsia="Times New Roman" w:hAnsi="Calibri" w:cs="Calibri"/>
                    <w:color w:val="000000"/>
                    <w:sz w:val="22"/>
                  </w:rPr>
                </w:rPrChange>
              </w:rPr>
              <w:pPrChange w:id="11142" w:author="韬 黄" w:date="2018-09-28T16:40:00Z">
                <w:pPr>
                  <w:spacing w:after="0" w:line="240" w:lineRule="auto"/>
                  <w:jc w:val="right"/>
                </w:pPr>
              </w:pPrChange>
            </w:pPr>
            <w:ins w:id="11143" w:author="韬 黄" w:date="2018-09-28T16:39:00Z">
              <w:r w:rsidRPr="00635F25">
                <w:rPr>
                  <w:rFonts w:eastAsia="Times New Roman" w:cs="Times New Roman"/>
                  <w:color w:val="000000"/>
                  <w:sz w:val="22"/>
                  <w:rPrChange w:id="11144" w:author="韬 黄" w:date="2018-09-28T16:39:00Z">
                    <w:rPr>
                      <w:rFonts w:ascii="Calibri" w:eastAsia="Times New Roman" w:hAnsi="Calibri" w:cs="Calibri"/>
                      <w:color w:val="000000"/>
                      <w:sz w:val="22"/>
                    </w:rPr>
                  </w:rPrChange>
                </w:rPr>
                <w:t>1</w:t>
              </w:r>
            </w:ins>
          </w:p>
        </w:tc>
        <w:tc>
          <w:tcPr>
            <w:tcW w:w="1071" w:type="dxa"/>
            <w:tcBorders>
              <w:top w:val="nil"/>
              <w:left w:val="nil"/>
              <w:bottom w:val="nil"/>
              <w:right w:val="nil"/>
            </w:tcBorders>
            <w:shd w:val="clear" w:color="auto" w:fill="auto"/>
            <w:noWrap/>
            <w:vAlign w:val="bottom"/>
            <w:hideMark/>
            <w:tcPrChange w:id="11145" w:author="韬 黄" w:date="2018-10-16T16:47:00Z">
              <w:tcPr>
                <w:tcW w:w="1071" w:type="dxa"/>
                <w:tcBorders>
                  <w:top w:val="nil"/>
                  <w:left w:val="nil"/>
                  <w:bottom w:val="nil"/>
                  <w:right w:val="nil"/>
                </w:tcBorders>
                <w:shd w:val="clear" w:color="auto" w:fill="auto"/>
                <w:noWrap/>
                <w:vAlign w:val="bottom"/>
                <w:hideMark/>
              </w:tcPr>
            </w:tcPrChange>
          </w:tcPr>
          <w:p w14:paraId="58F60216" w14:textId="77777777" w:rsidR="00635F25" w:rsidRPr="00635F25" w:rsidRDefault="00635F25">
            <w:pPr>
              <w:spacing w:after="0" w:line="240" w:lineRule="auto"/>
              <w:jc w:val="center"/>
              <w:rPr>
                <w:ins w:id="11146" w:author="韬 黄" w:date="2018-09-28T16:39:00Z"/>
                <w:rFonts w:eastAsia="Times New Roman" w:cs="Times New Roman"/>
                <w:color w:val="000000"/>
                <w:sz w:val="22"/>
                <w:rPrChange w:id="11147" w:author="韬 黄" w:date="2018-09-28T16:39:00Z">
                  <w:rPr>
                    <w:ins w:id="11148" w:author="韬 黄" w:date="2018-09-28T16:39:00Z"/>
                    <w:rFonts w:ascii="Calibri" w:eastAsia="Times New Roman" w:hAnsi="Calibri" w:cs="Calibri"/>
                    <w:color w:val="000000"/>
                    <w:sz w:val="22"/>
                  </w:rPr>
                </w:rPrChange>
              </w:rPr>
              <w:pPrChange w:id="11149" w:author="韬 黄" w:date="2018-09-28T16:40:00Z">
                <w:pPr>
                  <w:spacing w:after="0" w:line="240" w:lineRule="auto"/>
                  <w:jc w:val="right"/>
                </w:pPr>
              </w:pPrChange>
            </w:pPr>
            <w:ins w:id="11150" w:author="韬 黄" w:date="2018-09-28T16:39:00Z">
              <w:r w:rsidRPr="00635F25">
                <w:rPr>
                  <w:rFonts w:eastAsia="Times New Roman" w:cs="Times New Roman"/>
                  <w:color w:val="000000"/>
                  <w:sz w:val="22"/>
                  <w:rPrChange w:id="11151" w:author="韬 黄" w:date="2018-09-28T16:39:00Z">
                    <w:rPr>
                      <w:rFonts w:ascii="Calibri" w:eastAsia="Times New Roman" w:hAnsi="Calibri" w:cs="Calibri"/>
                      <w:color w:val="000000"/>
                      <w:sz w:val="22"/>
                    </w:rPr>
                  </w:rPrChange>
                </w:rPr>
                <w:t>45.91%</w:t>
              </w:r>
            </w:ins>
          </w:p>
        </w:tc>
        <w:tc>
          <w:tcPr>
            <w:tcW w:w="732" w:type="dxa"/>
            <w:tcBorders>
              <w:top w:val="nil"/>
              <w:left w:val="nil"/>
              <w:bottom w:val="nil"/>
              <w:right w:val="nil"/>
            </w:tcBorders>
            <w:shd w:val="clear" w:color="auto" w:fill="auto"/>
            <w:noWrap/>
            <w:vAlign w:val="bottom"/>
            <w:hideMark/>
            <w:tcPrChange w:id="11152" w:author="韬 黄" w:date="2018-10-16T16:47:00Z">
              <w:tcPr>
                <w:tcW w:w="732" w:type="dxa"/>
                <w:tcBorders>
                  <w:top w:val="nil"/>
                  <w:left w:val="nil"/>
                  <w:bottom w:val="nil"/>
                  <w:right w:val="nil"/>
                </w:tcBorders>
                <w:shd w:val="clear" w:color="auto" w:fill="auto"/>
                <w:noWrap/>
                <w:vAlign w:val="bottom"/>
                <w:hideMark/>
              </w:tcPr>
            </w:tcPrChange>
          </w:tcPr>
          <w:p w14:paraId="70BAFD80" w14:textId="77777777" w:rsidR="00635F25" w:rsidRPr="00635F25" w:rsidRDefault="00635F25">
            <w:pPr>
              <w:spacing w:after="0" w:line="240" w:lineRule="auto"/>
              <w:jc w:val="center"/>
              <w:rPr>
                <w:ins w:id="11153" w:author="韬 黄" w:date="2018-09-28T16:39:00Z"/>
                <w:rFonts w:eastAsia="Times New Roman" w:cs="Times New Roman"/>
                <w:color w:val="000000"/>
                <w:sz w:val="22"/>
                <w:rPrChange w:id="11154" w:author="韬 黄" w:date="2018-09-28T16:39:00Z">
                  <w:rPr>
                    <w:ins w:id="11155" w:author="韬 黄" w:date="2018-09-28T16:39:00Z"/>
                    <w:rFonts w:ascii="Calibri" w:eastAsia="Times New Roman" w:hAnsi="Calibri" w:cs="Calibri"/>
                    <w:color w:val="000000"/>
                    <w:sz w:val="22"/>
                  </w:rPr>
                </w:rPrChange>
              </w:rPr>
              <w:pPrChange w:id="11156" w:author="韬 黄" w:date="2018-09-28T16:40:00Z">
                <w:pPr>
                  <w:spacing w:after="0" w:line="240" w:lineRule="auto"/>
                  <w:jc w:val="right"/>
                </w:pPr>
              </w:pPrChange>
            </w:pPr>
            <w:ins w:id="11157" w:author="韬 黄" w:date="2018-09-28T16:39:00Z">
              <w:r w:rsidRPr="00635F25">
                <w:rPr>
                  <w:rFonts w:eastAsia="Times New Roman" w:cs="Times New Roman"/>
                  <w:color w:val="000000"/>
                  <w:sz w:val="22"/>
                  <w:rPrChange w:id="11158" w:author="韬 黄" w:date="2018-09-28T16:39:00Z">
                    <w:rPr>
                      <w:rFonts w:ascii="Calibri" w:eastAsia="Times New Roman" w:hAnsi="Calibri" w:cs="Calibri"/>
                      <w:color w:val="000000"/>
                      <w:sz w:val="22"/>
                    </w:rPr>
                  </w:rPrChange>
                </w:rPr>
                <w:t>1</w:t>
              </w:r>
            </w:ins>
          </w:p>
        </w:tc>
        <w:tc>
          <w:tcPr>
            <w:tcW w:w="861" w:type="dxa"/>
            <w:tcBorders>
              <w:top w:val="nil"/>
              <w:left w:val="nil"/>
              <w:bottom w:val="nil"/>
              <w:right w:val="nil"/>
            </w:tcBorders>
            <w:shd w:val="clear" w:color="auto" w:fill="auto"/>
            <w:noWrap/>
            <w:vAlign w:val="bottom"/>
            <w:hideMark/>
            <w:tcPrChange w:id="11159" w:author="韬 黄" w:date="2018-10-16T16:47:00Z">
              <w:tcPr>
                <w:tcW w:w="861" w:type="dxa"/>
                <w:tcBorders>
                  <w:top w:val="nil"/>
                  <w:left w:val="nil"/>
                  <w:bottom w:val="nil"/>
                  <w:right w:val="nil"/>
                </w:tcBorders>
                <w:shd w:val="clear" w:color="auto" w:fill="auto"/>
                <w:noWrap/>
                <w:vAlign w:val="bottom"/>
                <w:hideMark/>
              </w:tcPr>
            </w:tcPrChange>
          </w:tcPr>
          <w:p w14:paraId="509C0CD6" w14:textId="77777777" w:rsidR="00635F25" w:rsidRPr="00635F25" w:rsidRDefault="00635F25">
            <w:pPr>
              <w:spacing w:after="0" w:line="240" w:lineRule="auto"/>
              <w:jc w:val="center"/>
              <w:rPr>
                <w:ins w:id="11160" w:author="韬 黄" w:date="2018-09-28T16:39:00Z"/>
                <w:rFonts w:eastAsia="Times New Roman" w:cs="Times New Roman"/>
                <w:color w:val="000000"/>
                <w:sz w:val="22"/>
                <w:rPrChange w:id="11161" w:author="韬 黄" w:date="2018-09-28T16:39:00Z">
                  <w:rPr>
                    <w:ins w:id="11162" w:author="韬 黄" w:date="2018-09-28T16:39:00Z"/>
                    <w:rFonts w:ascii="Calibri" w:eastAsia="Times New Roman" w:hAnsi="Calibri" w:cs="Calibri"/>
                    <w:color w:val="000000"/>
                    <w:sz w:val="22"/>
                  </w:rPr>
                </w:rPrChange>
              </w:rPr>
              <w:pPrChange w:id="11163" w:author="韬 黄" w:date="2018-09-28T16:40:00Z">
                <w:pPr>
                  <w:spacing w:after="0" w:line="240" w:lineRule="auto"/>
                  <w:jc w:val="right"/>
                </w:pPr>
              </w:pPrChange>
            </w:pPr>
            <w:ins w:id="11164" w:author="韬 黄" w:date="2018-09-28T16:39:00Z">
              <w:r w:rsidRPr="00635F25">
                <w:rPr>
                  <w:rFonts w:eastAsia="Times New Roman" w:cs="Times New Roman"/>
                  <w:color w:val="000000"/>
                  <w:sz w:val="22"/>
                  <w:rPrChange w:id="11165" w:author="韬 黄" w:date="2018-09-28T16:39:00Z">
                    <w:rPr>
                      <w:rFonts w:ascii="Calibri" w:eastAsia="Times New Roman" w:hAnsi="Calibri" w:cs="Calibri"/>
                      <w:color w:val="000000"/>
                      <w:sz w:val="22"/>
                    </w:rPr>
                  </w:rPrChange>
                </w:rPr>
                <w:t>1.303</w:t>
              </w:r>
            </w:ins>
          </w:p>
        </w:tc>
        <w:tc>
          <w:tcPr>
            <w:tcW w:w="732" w:type="dxa"/>
            <w:tcBorders>
              <w:top w:val="nil"/>
              <w:left w:val="nil"/>
              <w:bottom w:val="nil"/>
              <w:right w:val="nil"/>
            </w:tcBorders>
            <w:shd w:val="clear" w:color="auto" w:fill="auto"/>
            <w:noWrap/>
            <w:vAlign w:val="bottom"/>
            <w:hideMark/>
            <w:tcPrChange w:id="11166" w:author="韬 黄" w:date="2018-10-16T16:47:00Z">
              <w:tcPr>
                <w:tcW w:w="732" w:type="dxa"/>
                <w:tcBorders>
                  <w:top w:val="nil"/>
                  <w:left w:val="nil"/>
                  <w:bottom w:val="nil"/>
                  <w:right w:val="nil"/>
                </w:tcBorders>
                <w:shd w:val="clear" w:color="auto" w:fill="auto"/>
                <w:noWrap/>
                <w:vAlign w:val="bottom"/>
                <w:hideMark/>
              </w:tcPr>
            </w:tcPrChange>
          </w:tcPr>
          <w:p w14:paraId="0DA558F8" w14:textId="77777777" w:rsidR="00635F25" w:rsidRPr="00635F25" w:rsidRDefault="00635F25">
            <w:pPr>
              <w:spacing w:after="0" w:line="240" w:lineRule="auto"/>
              <w:jc w:val="center"/>
              <w:rPr>
                <w:ins w:id="11167" w:author="韬 黄" w:date="2018-09-28T16:39:00Z"/>
                <w:rFonts w:eastAsia="Times New Roman" w:cs="Times New Roman"/>
                <w:color w:val="000000"/>
                <w:sz w:val="22"/>
                <w:rPrChange w:id="11168" w:author="韬 黄" w:date="2018-09-28T16:39:00Z">
                  <w:rPr>
                    <w:ins w:id="11169" w:author="韬 黄" w:date="2018-09-28T16:39:00Z"/>
                    <w:rFonts w:ascii="Calibri" w:eastAsia="Times New Roman" w:hAnsi="Calibri" w:cs="Calibri"/>
                    <w:color w:val="000000"/>
                    <w:sz w:val="22"/>
                  </w:rPr>
                </w:rPrChange>
              </w:rPr>
              <w:pPrChange w:id="11170" w:author="韬 黄" w:date="2018-09-28T16:40:00Z">
                <w:pPr>
                  <w:spacing w:after="0" w:line="240" w:lineRule="auto"/>
                  <w:jc w:val="right"/>
                </w:pPr>
              </w:pPrChange>
            </w:pPr>
            <w:ins w:id="11171" w:author="韬 黄" w:date="2018-09-28T16:39:00Z">
              <w:r w:rsidRPr="00635F25">
                <w:rPr>
                  <w:rFonts w:eastAsia="Times New Roman" w:cs="Times New Roman"/>
                  <w:color w:val="000000"/>
                  <w:sz w:val="22"/>
                  <w:rPrChange w:id="11172" w:author="韬 黄" w:date="2018-09-28T16:39:00Z">
                    <w:rPr>
                      <w:rFonts w:ascii="Calibri" w:eastAsia="Times New Roman" w:hAnsi="Calibri" w:cs="Calibri"/>
                      <w:color w:val="000000"/>
                      <w:sz w:val="22"/>
                    </w:rPr>
                  </w:rPrChange>
                </w:rPr>
                <w:t>1</w:t>
              </w:r>
            </w:ins>
          </w:p>
        </w:tc>
        <w:tc>
          <w:tcPr>
            <w:tcW w:w="1390" w:type="dxa"/>
            <w:tcBorders>
              <w:top w:val="nil"/>
              <w:left w:val="nil"/>
              <w:bottom w:val="nil"/>
              <w:right w:val="nil"/>
            </w:tcBorders>
            <w:shd w:val="clear" w:color="auto" w:fill="auto"/>
            <w:noWrap/>
            <w:vAlign w:val="bottom"/>
            <w:hideMark/>
            <w:tcPrChange w:id="11173" w:author="韬 黄" w:date="2018-10-16T16:47:00Z">
              <w:tcPr>
                <w:tcW w:w="1390" w:type="dxa"/>
                <w:tcBorders>
                  <w:top w:val="nil"/>
                  <w:left w:val="nil"/>
                  <w:bottom w:val="nil"/>
                  <w:right w:val="nil"/>
                </w:tcBorders>
                <w:shd w:val="clear" w:color="auto" w:fill="auto"/>
                <w:noWrap/>
                <w:vAlign w:val="bottom"/>
                <w:hideMark/>
              </w:tcPr>
            </w:tcPrChange>
          </w:tcPr>
          <w:p w14:paraId="1B52D2CD" w14:textId="77777777" w:rsidR="00635F25" w:rsidRPr="00635F25" w:rsidRDefault="00635F25">
            <w:pPr>
              <w:spacing w:after="0" w:line="240" w:lineRule="auto"/>
              <w:jc w:val="center"/>
              <w:rPr>
                <w:ins w:id="11174" w:author="韬 黄" w:date="2018-09-28T16:39:00Z"/>
                <w:rFonts w:eastAsia="Times New Roman" w:cs="Times New Roman"/>
                <w:color w:val="000000"/>
                <w:sz w:val="22"/>
                <w:rPrChange w:id="11175" w:author="韬 黄" w:date="2018-09-28T16:39:00Z">
                  <w:rPr>
                    <w:ins w:id="11176" w:author="韬 黄" w:date="2018-09-28T16:39:00Z"/>
                    <w:rFonts w:ascii="Calibri" w:eastAsia="Times New Roman" w:hAnsi="Calibri" w:cs="Calibri"/>
                    <w:color w:val="000000"/>
                    <w:sz w:val="22"/>
                  </w:rPr>
                </w:rPrChange>
              </w:rPr>
              <w:pPrChange w:id="11177" w:author="韬 黄" w:date="2018-09-28T16:40:00Z">
                <w:pPr>
                  <w:spacing w:after="0" w:line="240" w:lineRule="auto"/>
                  <w:jc w:val="right"/>
                </w:pPr>
              </w:pPrChange>
            </w:pPr>
            <w:ins w:id="11178" w:author="韬 黄" w:date="2018-09-28T16:39:00Z">
              <w:r w:rsidRPr="00635F25">
                <w:rPr>
                  <w:rFonts w:eastAsia="Times New Roman" w:cs="Times New Roman"/>
                  <w:color w:val="000000"/>
                  <w:sz w:val="22"/>
                  <w:rPrChange w:id="11179" w:author="韬 黄" w:date="2018-09-28T16:39:00Z">
                    <w:rPr>
                      <w:rFonts w:ascii="Calibri" w:eastAsia="Times New Roman" w:hAnsi="Calibri" w:cs="Calibri"/>
                      <w:color w:val="000000"/>
                      <w:sz w:val="22"/>
                    </w:rPr>
                  </w:rPrChange>
                </w:rPr>
                <w:t>0.9756</w:t>
              </w:r>
            </w:ins>
          </w:p>
        </w:tc>
        <w:tc>
          <w:tcPr>
            <w:tcW w:w="732" w:type="dxa"/>
            <w:tcBorders>
              <w:top w:val="nil"/>
              <w:left w:val="nil"/>
              <w:bottom w:val="nil"/>
              <w:right w:val="nil"/>
            </w:tcBorders>
            <w:shd w:val="clear" w:color="auto" w:fill="auto"/>
            <w:noWrap/>
            <w:vAlign w:val="bottom"/>
            <w:hideMark/>
            <w:tcPrChange w:id="11180" w:author="韬 黄" w:date="2018-10-16T16:47:00Z">
              <w:tcPr>
                <w:tcW w:w="732" w:type="dxa"/>
                <w:tcBorders>
                  <w:top w:val="nil"/>
                  <w:left w:val="nil"/>
                  <w:bottom w:val="nil"/>
                  <w:right w:val="nil"/>
                </w:tcBorders>
                <w:shd w:val="clear" w:color="auto" w:fill="auto"/>
                <w:noWrap/>
                <w:vAlign w:val="bottom"/>
                <w:hideMark/>
              </w:tcPr>
            </w:tcPrChange>
          </w:tcPr>
          <w:p w14:paraId="536DB87F" w14:textId="77777777" w:rsidR="00635F25" w:rsidRPr="00635F25" w:rsidRDefault="00635F25">
            <w:pPr>
              <w:spacing w:after="0" w:line="240" w:lineRule="auto"/>
              <w:jc w:val="center"/>
              <w:rPr>
                <w:ins w:id="11181" w:author="韬 黄" w:date="2018-09-28T16:39:00Z"/>
                <w:rFonts w:eastAsia="Times New Roman" w:cs="Times New Roman"/>
                <w:color w:val="000000"/>
                <w:sz w:val="22"/>
                <w:rPrChange w:id="11182" w:author="韬 黄" w:date="2018-09-28T16:39:00Z">
                  <w:rPr>
                    <w:ins w:id="11183" w:author="韬 黄" w:date="2018-09-28T16:39:00Z"/>
                    <w:rFonts w:ascii="Calibri" w:eastAsia="Times New Roman" w:hAnsi="Calibri" w:cs="Calibri"/>
                    <w:color w:val="000000"/>
                    <w:sz w:val="22"/>
                  </w:rPr>
                </w:rPrChange>
              </w:rPr>
              <w:pPrChange w:id="11184" w:author="韬 黄" w:date="2018-09-28T16:40:00Z">
                <w:pPr>
                  <w:spacing w:after="0" w:line="240" w:lineRule="auto"/>
                  <w:jc w:val="right"/>
                </w:pPr>
              </w:pPrChange>
            </w:pPr>
            <w:ins w:id="11185" w:author="韬 黄" w:date="2018-09-28T16:39:00Z">
              <w:r w:rsidRPr="00635F25">
                <w:rPr>
                  <w:rFonts w:eastAsia="Times New Roman" w:cs="Times New Roman"/>
                  <w:color w:val="000000"/>
                  <w:sz w:val="22"/>
                  <w:rPrChange w:id="11186" w:author="韬 黄" w:date="2018-09-28T16:39:00Z">
                    <w:rPr>
                      <w:rFonts w:ascii="Calibri" w:eastAsia="Times New Roman" w:hAnsi="Calibri" w:cs="Calibri"/>
                      <w:color w:val="000000"/>
                      <w:sz w:val="22"/>
                    </w:rPr>
                  </w:rPrChange>
                </w:rPr>
                <w:t>1</w:t>
              </w:r>
            </w:ins>
          </w:p>
        </w:tc>
        <w:tc>
          <w:tcPr>
            <w:tcW w:w="1386" w:type="dxa"/>
            <w:tcBorders>
              <w:top w:val="nil"/>
              <w:left w:val="nil"/>
              <w:bottom w:val="nil"/>
              <w:right w:val="nil"/>
            </w:tcBorders>
            <w:shd w:val="clear" w:color="auto" w:fill="auto"/>
            <w:noWrap/>
            <w:vAlign w:val="bottom"/>
            <w:hideMark/>
            <w:tcPrChange w:id="11187" w:author="韬 黄" w:date="2018-10-16T16:47:00Z">
              <w:tcPr>
                <w:tcW w:w="1386" w:type="dxa"/>
                <w:tcBorders>
                  <w:top w:val="nil"/>
                  <w:left w:val="nil"/>
                  <w:bottom w:val="nil"/>
                  <w:right w:val="nil"/>
                </w:tcBorders>
                <w:shd w:val="clear" w:color="auto" w:fill="auto"/>
                <w:noWrap/>
                <w:vAlign w:val="bottom"/>
                <w:hideMark/>
              </w:tcPr>
            </w:tcPrChange>
          </w:tcPr>
          <w:p w14:paraId="334BB88E" w14:textId="77777777" w:rsidR="00635F25" w:rsidRPr="00635F25" w:rsidRDefault="00635F25">
            <w:pPr>
              <w:spacing w:after="0" w:line="240" w:lineRule="auto"/>
              <w:jc w:val="center"/>
              <w:rPr>
                <w:ins w:id="11188" w:author="韬 黄" w:date="2018-09-28T16:39:00Z"/>
                <w:rFonts w:eastAsia="Times New Roman" w:cs="Times New Roman"/>
                <w:color w:val="000000"/>
                <w:sz w:val="22"/>
                <w:rPrChange w:id="11189" w:author="韬 黄" w:date="2018-09-28T16:39:00Z">
                  <w:rPr>
                    <w:ins w:id="11190" w:author="韬 黄" w:date="2018-09-28T16:39:00Z"/>
                    <w:rFonts w:ascii="Calibri" w:eastAsia="Times New Roman" w:hAnsi="Calibri" w:cs="Calibri"/>
                    <w:color w:val="000000"/>
                    <w:sz w:val="22"/>
                  </w:rPr>
                </w:rPrChange>
              </w:rPr>
              <w:pPrChange w:id="11191" w:author="韬 黄" w:date="2018-09-28T16:40:00Z">
                <w:pPr>
                  <w:spacing w:after="0" w:line="240" w:lineRule="auto"/>
                  <w:jc w:val="right"/>
                </w:pPr>
              </w:pPrChange>
            </w:pPr>
            <w:ins w:id="11192" w:author="韬 黄" w:date="2018-09-28T16:39:00Z">
              <w:r w:rsidRPr="00635F25">
                <w:rPr>
                  <w:rFonts w:eastAsia="Times New Roman" w:cs="Times New Roman"/>
                  <w:color w:val="000000"/>
                  <w:sz w:val="22"/>
                  <w:rPrChange w:id="11193" w:author="韬 黄" w:date="2018-09-28T16:39:00Z">
                    <w:rPr>
                      <w:rFonts w:ascii="Calibri" w:eastAsia="Times New Roman" w:hAnsi="Calibri" w:cs="Calibri"/>
                      <w:color w:val="000000"/>
                      <w:sz w:val="22"/>
                    </w:rPr>
                  </w:rPrChange>
                </w:rPr>
                <w:t>1.0196</w:t>
              </w:r>
            </w:ins>
          </w:p>
        </w:tc>
        <w:tc>
          <w:tcPr>
            <w:tcW w:w="681" w:type="dxa"/>
            <w:tcBorders>
              <w:top w:val="nil"/>
              <w:left w:val="nil"/>
              <w:bottom w:val="nil"/>
              <w:right w:val="nil"/>
            </w:tcBorders>
            <w:shd w:val="clear" w:color="auto" w:fill="auto"/>
            <w:noWrap/>
            <w:vAlign w:val="bottom"/>
            <w:hideMark/>
            <w:tcPrChange w:id="11194" w:author="韬 黄" w:date="2018-10-16T16:47:00Z">
              <w:tcPr>
                <w:tcW w:w="681" w:type="dxa"/>
                <w:tcBorders>
                  <w:top w:val="nil"/>
                  <w:left w:val="nil"/>
                  <w:bottom w:val="nil"/>
                  <w:right w:val="nil"/>
                </w:tcBorders>
                <w:shd w:val="clear" w:color="auto" w:fill="auto"/>
                <w:noWrap/>
                <w:vAlign w:val="bottom"/>
                <w:hideMark/>
              </w:tcPr>
            </w:tcPrChange>
          </w:tcPr>
          <w:p w14:paraId="7AF3DFF2" w14:textId="77777777" w:rsidR="00635F25" w:rsidRPr="00635F25" w:rsidRDefault="00635F25">
            <w:pPr>
              <w:spacing w:after="0" w:line="240" w:lineRule="auto"/>
              <w:jc w:val="center"/>
              <w:rPr>
                <w:ins w:id="11195" w:author="韬 黄" w:date="2018-09-28T16:39:00Z"/>
                <w:rFonts w:eastAsia="Times New Roman" w:cs="Times New Roman"/>
                <w:color w:val="000000"/>
                <w:sz w:val="22"/>
                <w:rPrChange w:id="11196" w:author="韬 黄" w:date="2018-09-28T16:39:00Z">
                  <w:rPr>
                    <w:ins w:id="11197" w:author="韬 黄" w:date="2018-09-28T16:39:00Z"/>
                    <w:rFonts w:ascii="Calibri" w:eastAsia="Times New Roman" w:hAnsi="Calibri" w:cs="Calibri"/>
                    <w:color w:val="000000"/>
                    <w:sz w:val="22"/>
                  </w:rPr>
                </w:rPrChange>
              </w:rPr>
              <w:pPrChange w:id="11198" w:author="韬 黄" w:date="2018-09-28T16:40:00Z">
                <w:pPr>
                  <w:spacing w:after="0" w:line="240" w:lineRule="auto"/>
                  <w:jc w:val="right"/>
                </w:pPr>
              </w:pPrChange>
            </w:pPr>
            <w:ins w:id="11199" w:author="韬 黄" w:date="2018-09-28T16:39:00Z">
              <w:r w:rsidRPr="00635F25">
                <w:rPr>
                  <w:rFonts w:eastAsia="Times New Roman" w:cs="Times New Roman"/>
                  <w:color w:val="000000"/>
                  <w:sz w:val="22"/>
                  <w:rPrChange w:id="11200" w:author="韬 黄" w:date="2018-09-28T16:39:00Z">
                    <w:rPr>
                      <w:rFonts w:ascii="Calibri" w:eastAsia="Times New Roman" w:hAnsi="Calibri" w:cs="Calibri"/>
                      <w:color w:val="000000"/>
                      <w:sz w:val="22"/>
                    </w:rPr>
                  </w:rPrChange>
                </w:rPr>
                <w:t>1</w:t>
              </w:r>
            </w:ins>
          </w:p>
        </w:tc>
      </w:tr>
      <w:tr w:rsidR="00635F25" w:rsidRPr="00635F25" w14:paraId="3B9CC906" w14:textId="77777777" w:rsidTr="0075014F">
        <w:tblPrEx>
          <w:tblPrExChange w:id="11201" w:author="韬 黄" w:date="2018-10-16T16:47:00Z">
            <w:tblPrEx>
              <w:tblW w:w="11129" w:type="dxa"/>
            </w:tblPrEx>
          </w:tblPrExChange>
        </w:tblPrEx>
        <w:trPr>
          <w:trHeight w:val="57"/>
          <w:jc w:val="center"/>
          <w:ins w:id="11202" w:author="韬 黄" w:date="2018-09-28T16:39:00Z"/>
          <w:trPrChange w:id="11203"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204" w:author="韬 黄" w:date="2018-10-16T16:47:00Z">
              <w:tcPr>
                <w:tcW w:w="1843" w:type="dxa"/>
                <w:tcBorders>
                  <w:top w:val="nil"/>
                  <w:left w:val="nil"/>
                  <w:bottom w:val="nil"/>
                  <w:right w:val="nil"/>
                </w:tcBorders>
                <w:shd w:val="clear" w:color="auto" w:fill="auto"/>
                <w:noWrap/>
                <w:vAlign w:val="bottom"/>
                <w:hideMark/>
              </w:tcPr>
            </w:tcPrChange>
          </w:tcPr>
          <w:p w14:paraId="425739C8" w14:textId="77777777" w:rsidR="00635F25" w:rsidRPr="00635F25" w:rsidRDefault="00635F25" w:rsidP="00635F25">
            <w:pPr>
              <w:spacing w:after="0" w:line="240" w:lineRule="auto"/>
              <w:rPr>
                <w:ins w:id="11205" w:author="韬 黄" w:date="2018-09-28T16:39:00Z"/>
                <w:rFonts w:eastAsia="Times New Roman" w:cs="Times New Roman"/>
                <w:color w:val="000000"/>
                <w:sz w:val="22"/>
                <w:rPrChange w:id="11206" w:author="韬 黄" w:date="2018-09-28T16:39:00Z">
                  <w:rPr>
                    <w:ins w:id="11207" w:author="韬 黄" w:date="2018-09-28T16:39:00Z"/>
                    <w:rFonts w:ascii="Calibri" w:eastAsia="Times New Roman" w:hAnsi="Calibri" w:cs="Calibri"/>
                    <w:color w:val="000000"/>
                    <w:sz w:val="22"/>
                  </w:rPr>
                </w:rPrChange>
              </w:rPr>
            </w:pPr>
            <w:ins w:id="11208" w:author="韬 黄" w:date="2018-09-28T16:39:00Z">
              <w:r w:rsidRPr="00635F25">
                <w:rPr>
                  <w:rFonts w:eastAsia="Times New Roman" w:cs="Times New Roman"/>
                  <w:color w:val="000000"/>
                  <w:sz w:val="22"/>
                  <w:rPrChange w:id="11209" w:author="韬 黄" w:date="2018-09-28T16:39:00Z">
                    <w:rPr>
                      <w:rFonts w:ascii="Calibri" w:eastAsia="Times New Roman" w:hAnsi="Calibri" w:cs="Calibri"/>
                      <w:color w:val="000000"/>
                      <w:sz w:val="22"/>
                    </w:rPr>
                  </w:rPrChange>
                </w:rPr>
                <w:t>ADL-intra-IC</w:t>
              </w:r>
            </w:ins>
          </w:p>
        </w:tc>
        <w:tc>
          <w:tcPr>
            <w:tcW w:w="931" w:type="dxa"/>
            <w:tcBorders>
              <w:top w:val="nil"/>
              <w:left w:val="nil"/>
              <w:bottom w:val="nil"/>
              <w:right w:val="nil"/>
            </w:tcBorders>
            <w:shd w:val="clear" w:color="auto" w:fill="auto"/>
            <w:noWrap/>
            <w:vAlign w:val="bottom"/>
            <w:hideMark/>
            <w:tcPrChange w:id="11210" w:author="韬 黄" w:date="2018-10-16T16:47:00Z">
              <w:tcPr>
                <w:tcW w:w="1174" w:type="dxa"/>
                <w:tcBorders>
                  <w:top w:val="nil"/>
                  <w:left w:val="nil"/>
                  <w:bottom w:val="nil"/>
                  <w:right w:val="nil"/>
                </w:tcBorders>
                <w:shd w:val="clear" w:color="auto" w:fill="auto"/>
                <w:noWrap/>
                <w:vAlign w:val="bottom"/>
                <w:hideMark/>
              </w:tcPr>
            </w:tcPrChange>
          </w:tcPr>
          <w:p w14:paraId="27507D9B" w14:textId="77777777" w:rsidR="00635F25" w:rsidRPr="00635F25" w:rsidRDefault="00635F25">
            <w:pPr>
              <w:spacing w:after="0" w:line="240" w:lineRule="auto"/>
              <w:jc w:val="center"/>
              <w:rPr>
                <w:ins w:id="11211" w:author="韬 黄" w:date="2018-09-28T16:39:00Z"/>
                <w:rFonts w:eastAsia="Times New Roman" w:cs="Times New Roman"/>
                <w:color w:val="000000"/>
                <w:sz w:val="22"/>
                <w:rPrChange w:id="11212" w:author="韬 黄" w:date="2018-09-28T16:39:00Z">
                  <w:rPr>
                    <w:ins w:id="11213" w:author="韬 黄" w:date="2018-09-28T16:39:00Z"/>
                    <w:rFonts w:ascii="Calibri" w:eastAsia="Times New Roman" w:hAnsi="Calibri" w:cs="Calibri"/>
                    <w:color w:val="000000"/>
                    <w:sz w:val="22"/>
                  </w:rPr>
                </w:rPrChange>
              </w:rPr>
              <w:pPrChange w:id="11214" w:author="韬 黄" w:date="2018-09-28T16:40:00Z">
                <w:pPr>
                  <w:spacing w:after="0" w:line="240" w:lineRule="auto"/>
                  <w:jc w:val="right"/>
                </w:pPr>
              </w:pPrChange>
            </w:pPr>
            <w:ins w:id="11215" w:author="韬 黄" w:date="2018-09-28T16:39:00Z">
              <w:r w:rsidRPr="00635F25">
                <w:rPr>
                  <w:rFonts w:eastAsia="Times New Roman" w:cs="Times New Roman"/>
                  <w:color w:val="000000"/>
                  <w:sz w:val="22"/>
                  <w:rPrChange w:id="11216" w:author="韬 黄" w:date="2018-09-28T16:39:00Z">
                    <w:rPr>
                      <w:rFonts w:ascii="Calibri" w:eastAsia="Times New Roman" w:hAnsi="Calibri" w:cs="Calibri"/>
                      <w:color w:val="000000"/>
                      <w:sz w:val="22"/>
                    </w:rPr>
                  </w:rPrChange>
                </w:rPr>
                <w:t>65.013</w:t>
              </w:r>
            </w:ins>
          </w:p>
        </w:tc>
        <w:tc>
          <w:tcPr>
            <w:tcW w:w="681" w:type="dxa"/>
            <w:tcBorders>
              <w:top w:val="nil"/>
              <w:left w:val="nil"/>
              <w:bottom w:val="nil"/>
              <w:right w:val="nil"/>
            </w:tcBorders>
            <w:shd w:val="clear" w:color="auto" w:fill="auto"/>
            <w:noWrap/>
            <w:vAlign w:val="bottom"/>
            <w:hideMark/>
            <w:tcPrChange w:id="11217" w:author="韬 黄" w:date="2018-10-16T16:47:00Z">
              <w:tcPr>
                <w:tcW w:w="527" w:type="dxa"/>
                <w:tcBorders>
                  <w:top w:val="nil"/>
                  <w:left w:val="nil"/>
                  <w:bottom w:val="nil"/>
                  <w:right w:val="nil"/>
                </w:tcBorders>
                <w:shd w:val="clear" w:color="auto" w:fill="auto"/>
                <w:noWrap/>
                <w:vAlign w:val="bottom"/>
                <w:hideMark/>
              </w:tcPr>
            </w:tcPrChange>
          </w:tcPr>
          <w:p w14:paraId="55EF75E1" w14:textId="77777777" w:rsidR="00635F25" w:rsidRPr="00635F25" w:rsidRDefault="00635F25">
            <w:pPr>
              <w:spacing w:after="0" w:line="240" w:lineRule="auto"/>
              <w:jc w:val="center"/>
              <w:rPr>
                <w:ins w:id="11218" w:author="韬 黄" w:date="2018-09-28T16:39:00Z"/>
                <w:rFonts w:eastAsia="Times New Roman" w:cs="Times New Roman"/>
                <w:color w:val="000000"/>
                <w:sz w:val="22"/>
                <w:rPrChange w:id="11219" w:author="韬 黄" w:date="2018-09-28T16:39:00Z">
                  <w:rPr>
                    <w:ins w:id="11220" w:author="韬 黄" w:date="2018-09-28T16:39:00Z"/>
                    <w:rFonts w:ascii="Calibri" w:eastAsia="Times New Roman" w:hAnsi="Calibri" w:cs="Calibri"/>
                    <w:color w:val="000000"/>
                    <w:sz w:val="22"/>
                  </w:rPr>
                </w:rPrChange>
              </w:rPr>
              <w:pPrChange w:id="11221" w:author="韬 黄" w:date="2018-09-28T16:40:00Z">
                <w:pPr>
                  <w:spacing w:after="0" w:line="240" w:lineRule="auto"/>
                  <w:jc w:val="right"/>
                </w:pPr>
              </w:pPrChange>
            </w:pPr>
            <w:ins w:id="11222" w:author="韬 黄" w:date="2018-09-28T16:39:00Z">
              <w:r w:rsidRPr="00635F25">
                <w:rPr>
                  <w:rFonts w:eastAsia="Times New Roman" w:cs="Times New Roman"/>
                  <w:color w:val="000000"/>
                  <w:sz w:val="22"/>
                  <w:rPrChange w:id="11223" w:author="韬 黄" w:date="2018-09-28T16:39:00Z">
                    <w:rPr>
                      <w:rFonts w:ascii="Calibri" w:eastAsia="Times New Roman" w:hAnsi="Calibri" w:cs="Calibri"/>
                      <w:color w:val="000000"/>
                      <w:sz w:val="22"/>
                    </w:rPr>
                  </w:rPrChange>
                </w:rPr>
                <w:t>4</w:t>
              </w:r>
            </w:ins>
          </w:p>
        </w:tc>
        <w:tc>
          <w:tcPr>
            <w:tcW w:w="1071" w:type="dxa"/>
            <w:tcBorders>
              <w:top w:val="nil"/>
              <w:left w:val="nil"/>
              <w:bottom w:val="nil"/>
              <w:right w:val="nil"/>
            </w:tcBorders>
            <w:shd w:val="clear" w:color="auto" w:fill="auto"/>
            <w:noWrap/>
            <w:vAlign w:val="bottom"/>
            <w:hideMark/>
            <w:tcPrChange w:id="11224" w:author="韬 黄" w:date="2018-10-16T16:47:00Z">
              <w:tcPr>
                <w:tcW w:w="1071" w:type="dxa"/>
                <w:tcBorders>
                  <w:top w:val="nil"/>
                  <w:left w:val="nil"/>
                  <w:bottom w:val="nil"/>
                  <w:right w:val="nil"/>
                </w:tcBorders>
                <w:shd w:val="clear" w:color="auto" w:fill="auto"/>
                <w:noWrap/>
                <w:vAlign w:val="bottom"/>
                <w:hideMark/>
              </w:tcPr>
            </w:tcPrChange>
          </w:tcPr>
          <w:p w14:paraId="5E8A1905" w14:textId="77777777" w:rsidR="00635F25" w:rsidRPr="00635F25" w:rsidRDefault="00635F25">
            <w:pPr>
              <w:spacing w:after="0" w:line="240" w:lineRule="auto"/>
              <w:jc w:val="center"/>
              <w:rPr>
                <w:ins w:id="11225" w:author="韬 黄" w:date="2018-09-28T16:39:00Z"/>
                <w:rFonts w:eastAsia="Times New Roman" w:cs="Times New Roman"/>
                <w:color w:val="000000"/>
                <w:sz w:val="22"/>
                <w:rPrChange w:id="11226" w:author="韬 黄" w:date="2018-09-28T16:39:00Z">
                  <w:rPr>
                    <w:ins w:id="11227" w:author="韬 黄" w:date="2018-09-28T16:39:00Z"/>
                    <w:rFonts w:ascii="Calibri" w:eastAsia="Times New Roman" w:hAnsi="Calibri" w:cs="Calibri"/>
                    <w:color w:val="000000"/>
                    <w:sz w:val="22"/>
                  </w:rPr>
                </w:rPrChange>
              </w:rPr>
              <w:pPrChange w:id="11228" w:author="韬 黄" w:date="2018-09-28T16:40:00Z">
                <w:pPr>
                  <w:spacing w:after="0" w:line="240" w:lineRule="auto"/>
                  <w:jc w:val="right"/>
                </w:pPr>
              </w:pPrChange>
            </w:pPr>
            <w:ins w:id="11229" w:author="韬 黄" w:date="2018-09-28T16:39:00Z">
              <w:r w:rsidRPr="00635F25">
                <w:rPr>
                  <w:rFonts w:eastAsia="Times New Roman" w:cs="Times New Roman"/>
                  <w:color w:val="000000"/>
                  <w:sz w:val="22"/>
                  <w:rPrChange w:id="11230" w:author="韬 黄" w:date="2018-09-28T16:39:00Z">
                    <w:rPr>
                      <w:rFonts w:ascii="Calibri" w:eastAsia="Times New Roman" w:hAnsi="Calibri" w:cs="Calibri"/>
                      <w:color w:val="000000"/>
                      <w:sz w:val="22"/>
                    </w:rPr>
                  </w:rPrChange>
                </w:rPr>
                <w:t>46.30%</w:t>
              </w:r>
            </w:ins>
          </w:p>
        </w:tc>
        <w:tc>
          <w:tcPr>
            <w:tcW w:w="732" w:type="dxa"/>
            <w:tcBorders>
              <w:top w:val="nil"/>
              <w:left w:val="nil"/>
              <w:bottom w:val="nil"/>
              <w:right w:val="nil"/>
            </w:tcBorders>
            <w:shd w:val="clear" w:color="auto" w:fill="auto"/>
            <w:noWrap/>
            <w:vAlign w:val="bottom"/>
            <w:hideMark/>
            <w:tcPrChange w:id="11231" w:author="韬 黄" w:date="2018-10-16T16:47:00Z">
              <w:tcPr>
                <w:tcW w:w="732" w:type="dxa"/>
                <w:tcBorders>
                  <w:top w:val="nil"/>
                  <w:left w:val="nil"/>
                  <w:bottom w:val="nil"/>
                  <w:right w:val="nil"/>
                </w:tcBorders>
                <w:shd w:val="clear" w:color="auto" w:fill="auto"/>
                <w:noWrap/>
                <w:vAlign w:val="bottom"/>
                <w:hideMark/>
              </w:tcPr>
            </w:tcPrChange>
          </w:tcPr>
          <w:p w14:paraId="72EEBE50" w14:textId="77777777" w:rsidR="00635F25" w:rsidRPr="00635F25" w:rsidRDefault="00635F25">
            <w:pPr>
              <w:spacing w:after="0" w:line="240" w:lineRule="auto"/>
              <w:jc w:val="center"/>
              <w:rPr>
                <w:ins w:id="11232" w:author="韬 黄" w:date="2018-09-28T16:39:00Z"/>
                <w:rFonts w:eastAsia="Times New Roman" w:cs="Times New Roman"/>
                <w:color w:val="000000"/>
                <w:sz w:val="22"/>
                <w:rPrChange w:id="11233" w:author="韬 黄" w:date="2018-09-28T16:39:00Z">
                  <w:rPr>
                    <w:ins w:id="11234" w:author="韬 黄" w:date="2018-09-28T16:39:00Z"/>
                    <w:rFonts w:ascii="Calibri" w:eastAsia="Times New Roman" w:hAnsi="Calibri" w:cs="Calibri"/>
                    <w:color w:val="000000"/>
                    <w:sz w:val="22"/>
                  </w:rPr>
                </w:rPrChange>
              </w:rPr>
              <w:pPrChange w:id="11235" w:author="韬 黄" w:date="2018-09-28T16:40:00Z">
                <w:pPr>
                  <w:spacing w:after="0" w:line="240" w:lineRule="auto"/>
                  <w:jc w:val="right"/>
                </w:pPr>
              </w:pPrChange>
            </w:pPr>
            <w:ins w:id="11236" w:author="韬 黄" w:date="2018-09-28T16:39:00Z">
              <w:r w:rsidRPr="00635F25">
                <w:rPr>
                  <w:rFonts w:eastAsia="Times New Roman" w:cs="Times New Roman"/>
                  <w:color w:val="000000"/>
                  <w:sz w:val="22"/>
                  <w:rPrChange w:id="11237" w:author="韬 黄" w:date="2018-09-28T16:39:00Z">
                    <w:rPr>
                      <w:rFonts w:ascii="Calibri" w:eastAsia="Times New Roman" w:hAnsi="Calibri" w:cs="Calibri"/>
                      <w:color w:val="000000"/>
                      <w:sz w:val="22"/>
                    </w:rPr>
                  </w:rPrChange>
                </w:rPr>
                <w:t>3</w:t>
              </w:r>
            </w:ins>
          </w:p>
        </w:tc>
        <w:tc>
          <w:tcPr>
            <w:tcW w:w="861" w:type="dxa"/>
            <w:tcBorders>
              <w:top w:val="nil"/>
              <w:left w:val="nil"/>
              <w:bottom w:val="nil"/>
              <w:right w:val="nil"/>
            </w:tcBorders>
            <w:shd w:val="clear" w:color="auto" w:fill="auto"/>
            <w:noWrap/>
            <w:vAlign w:val="bottom"/>
            <w:hideMark/>
            <w:tcPrChange w:id="11238" w:author="韬 黄" w:date="2018-10-16T16:47:00Z">
              <w:tcPr>
                <w:tcW w:w="861" w:type="dxa"/>
                <w:tcBorders>
                  <w:top w:val="nil"/>
                  <w:left w:val="nil"/>
                  <w:bottom w:val="nil"/>
                  <w:right w:val="nil"/>
                </w:tcBorders>
                <w:shd w:val="clear" w:color="auto" w:fill="auto"/>
                <w:noWrap/>
                <w:vAlign w:val="bottom"/>
                <w:hideMark/>
              </w:tcPr>
            </w:tcPrChange>
          </w:tcPr>
          <w:p w14:paraId="4C07F9AC" w14:textId="77777777" w:rsidR="00635F25" w:rsidRPr="00635F25" w:rsidRDefault="00635F25">
            <w:pPr>
              <w:spacing w:after="0" w:line="240" w:lineRule="auto"/>
              <w:jc w:val="center"/>
              <w:rPr>
                <w:ins w:id="11239" w:author="韬 黄" w:date="2018-09-28T16:39:00Z"/>
                <w:rFonts w:eastAsia="Times New Roman" w:cs="Times New Roman"/>
                <w:color w:val="000000"/>
                <w:sz w:val="22"/>
                <w:rPrChange w:id="11240" w:author="韬 黄" w:date="2018-09-28T16:39:00Z">
                  <w:rPr>
                    <w:ins w:id="11241" w:author="韬 黄" w:date="2018-09-28T16:39:00Z"/>
                    <w:rFonts w:ascii="Calibri" w:eastAsia="Times New Roman" w:hAnsi="Calibri" w:cs="Calibri"/>
                    <w:color w:val="000000"/>
                    <w:sz w:val="22"/>
                  </w:rPr>
                </w:rPrChange>
              </w:rPr>
              <w:pPrChange w:id="11242" w:author="韬 黄" w:date="2018-09-28T16:40:00Z">
                <w:pPr>
                  <w:spacing w:after="0" w:line="240" w:lineRule="auto"/>
                  <w:jc w:val="right"/>
                </w:pPr>
              </w:pPrChange>
            </w:pPr>
            <w:ins w:id="11243" w:author="韬 黄" w:date="2018-09-28T16:39:00Z">
              <w:r w:rsidRPr="00635F25">
                <w:rPr>
                  <w:rFonts w:eastAsia="Times New Roman" w:cs="Times New Roman"/>
                  <w:color w:val="000000"/>
                  <w:sz w:val="22"/>
                  <w:rPrChange w:id="11244" w:author="韬 黄" w:date="2018-09-28T16:39:00Z">
                    <w:rPr>
                      <w:rFonts w:ascii="Calibri" w:eastAsia="Times New Roman" w:hAnsi="Calibri" w:cs="Calibri"/>
                      <w:color w:val="000000"/>
                      <w:sz w:val="22"/>
                    </w:rPr>
                  </w:rPrChange>
                </w:rPr>
                <w:t>1.327</w:t>
              </w:r>
            </w:ins>
          </w:p>
        </w:tc>
        <w:tc>
          <w:tcPr>
            <w:tcW w:w="732" w:type="dxa"/>
            <w:tcBorders>
              <w:top w:val="nil"/>
              <w:left w:val="nil"/>
              <w:bottom w:val="nil"/>
              <w:right w:val="nil"/>
            </w:tcBorders>
            <w:shd w:val="clear" w:color="auto" w:fill="auto"/>
            <w:noWrap/>
            <w:vAlign w:val="bottom"/>
            <w:hideMark/>
            <w:tcPrChange w:id="11245" w:author="韬 黄" w:date="2018-10-16T16:47:00Z">
              <w:tcPr>
                <w:tcW w:w="732" w:type="dxa"/>
                <w:tcBorders>
                  <w:top w:val="nil"/>
                  <w:left w:val="nil"/>
                  <w:bottom w:val="nil"/>
                  <w:right w:val="nil"/>
                </w:tcBorders>
                <w:shd w:val="clear" w:color="auto" w:fill="auto"/>
                <w:noWrap/>
                <w:vAlign w:val="bottom"/>
                <w:hideMark/>
              </w:tcPr>
            </w:tcPrChange>
          </w:tcPr>
          <w:p w14:paraId="69022A00" w14:textId="77777777" w:rsidR="00635F25" w:rsidRPr="00635F25" w:rsidRDefault="00635F25">
            <w:pPr>
              <w:spacing w:after="0" w:line="240" w:lineRule="auto"/>
              <w:jc w:val="center"/>
              <w:rPr>
                <w:ins w:id="11246" w:author="韬 黄" w:date="2018-09-28T16:39:00Z"/>
                <w:rFonts w:eastAsia="Times New Roman" w:cs="Times New Roman"/>
                <w:color w:val="000000"/>
                <w:sz w:val="22"/>
                <w:rPrChange w:id="11247" w:author="韬 黄" w:date="2018-09-28T16:39:00Z">
                  <w:rPr>
                    <w:ins w:id="11248" w:author="韬 黄" w:date="2018-09-28T16:39:00Z"/>
                    <w:rFonts w:ascii="Calibri" w:eastAsia="Times New Roman" w:hAnsi="Calibri" w:cs="Calibri"/>
                    <w:color w:val="000000"/>
                    <w:sz w:val="22"/>
                  </w:rPr>
                </w:rPrChange>
              </w:rPr>
              <w:pPrChange w:id="11249" w:author="韬 黄" w:date="2018-09-28T16:40:00Z">
                <w:pPr>
                  <w:spacing w:after="0" w:line="240" w:lineRule="auto"/>
                  <w:jc w:val="right"/>
                </w:pPr>
              </w:pPrChange>
            </w:pPr>
            <w:ins w:id="11250" w:author="韬 黄" w:date="2018-09-28T16:39:00Z">
              <w:r w:rsidRPr="00635F25">
                <w:rPr>
                  <w:rFonts w:eastAsia="Times New Roman" w:cs="Times New Roman"/>
                  <w:color w:val="000000"/>
                  <w:sz w:val="22"/>
                  <w:rPrChange w:id="11251" w:author="韬 黄" w:date="2018-09-28T16:39:00Z">
                    <w:rPr>
                      <w:rFonts w:ascii="Calibri" w:eastAsia="Times New Roman" w:hAnsi="Calibri" w:cs="Calibri"/>
                      <w:color w:val="000000"/>
                      <w:sz w:val="22"/>
                    </w:rPr>
                  </w:rPrChange>
                </w:rPr>
                <w:t>4</w:t>
              </w:r>
            </w:ins>
          </w:p>
        </w:tc>
        <w:tc>
          <w:tcPr>
            <w:tcW w:w="1390" w:type="dxa"/>
            <w:tcBorders>
              <w:top w:val="nil"/>
              <w:left w:val="nil"/>
              <w:bottom w:val="nil"/>
              <w:right w:val="nil"/>
            </w:tcBorders>
            <w:shd w:val="clear" w:color="auto" w:fill="auto"/>
            <w:noWrap/>
            <w:vAlign w:val="bottom"/>
            <w:hideMark/>
            <w:tcPrChange w:id="11252" w:author="韬 黄" w:date="2018-10-16T16:47:00Z">
              <w:tcPr>
                <w:tcW w:w="1390" w:type="dxa"/>
                <w:tcBorders>
                  <w:top w:val="nil"/>
                  <w:left w:val="nil"/>
                  <w:bottom w:val="nil"/>
                  <w:right w:val="nil"/>
                </w:tcBorders>
                <w:shd w:val="clear" w:color="auto" w:fill="auto"/>
                <w:noWrap/>
                <w:vAlign w:val="bottom"/>
                <w:hideMark/>
              </w:tcPr>
            </w:tcPrChange>
          </w:tcPr>
          <w:p w14:paraId="13123F22" w14:textId="77777777" w:rsidR="00635F25" w:rsidRPr="00635F25" w:rsidRDefault="00635F25">
            <w:pPr>
              <w:spacing w:after="0" w:line="240" w:lineRule="auto"/>
              <w:jc w:val="center"/>
              <w:rPr>
                <w:ins w:id="11253" w:author="韬 黄" w:date="2018-09-28T16:39:00Z"/>
                <w:rFonts w:eastAsia="Times New Roman" w:cs="Times New Roman"/>
                <w:color w:val="000000"/>
                <w:sz w:val="22"/>
                <w:rPrChange w:id="11254" w:author="韬 黄" w:date="2018-09-28T16:39:00Z">
                  <w:rPr>
                    <w:ins w:id="11255" w:author="韬 黄" w:date="2018-09-28T16:39:00Z"/>
                    <w:rFonts w:ascii="Calibri" w:eastAsia="Times New Roman" w:hAnsi="Calibri" w:cs="Calibri"/>
                    <w:color w:val="000000"/>
                    <w:sz w:val="22"/>
                  </w:rPr>
                </w:rPrChange>
              </w:rPr>
              <w:pPrChange w:id="11256" w:author="韬 黄" w:date="2018-09-28T16:40:00Z">
                <w:pPr>
                  <w:spacing w:after="0" w:line="240" w:lineRule="auto"/>
                  <w:jc w:val="right"/>
                </w:pPr>
              </w:pPrChange>
            </w:pPr>
            <w:ins w:id="11257" w:author="韬 黄" w:date="2018-09-28T16:39:00Z">
              <w:r w:rsidRPr="00635F25">
                <w:rPr>
                  <w:rFonts w:eastAsia="Times New Roman" w:cs="Times New Roman"/>
                  <w:color w:val="000000"/>
                  <w:sz w:val="22"/>
                  <w:rPrChange w:id="11258" w:author="韬 黄" w:date="2018-09-28T16:39:00Z">
                    <w:rPr>
                      <w:rFonts w:ascii="Calibri" w:eastAsia="Times New Roman" w:hAnsi="Calibri" w:cs="Calibri"/>
                      <w:color w:val="000000"/>
                      <w:sz w:val="22"/>
                    </w:rPr>
                  </w:rPrChange>
                </w:rPr>
                <w:t>1.0035</w:t>
              </w:r>
            </w:ins>
          </w:p>
        </w:tc>
        <w:tc>
          <w:tcPr>
            <w:tcW w:w="732" w:type="dxa"/>
            <w:tcBorders>
              <w:top w:val="nil"/>
              <w:left w:val="nil"/>
              <w:bottom w:val="nil"/>
              <w:right w:val="nil"/>
            </w:tcBorders>
            <w:shd w:val="clear" w:color="auto" w:fill="auto"/>
            <w:noWrap/>
            <w:vAlign w:val="bottom"/>
            <w:hideMark/>
            <w:tcPrChange w:id="11259" w:author="韬 黄" w:date="2018-10-16T16:47:00Z">
              <w:tcPr>
                <w:tcW w:w="732" w:type="dxa"/>
                <w:tcBorders>
                  <w:top w:val="nil"/>
                  <w:left w:val="nil"/>
                  <w:bottom w:val="nil"/>
                  <w:right w:val="nil"/>
                </w:tcBorders>
                <w:shd w:val="clear" w:color="auto" w:fill="auto"/>
                <w:noWrap/>
                <w:vAlign w:val="bottom"/>
                <w:hideMark/>
              </w:tcPr>
            </w:tcPrChange>
          </w:tcPr>
          <w:p w14:paraId="3E0CBBDE" w14:textId="77777777" w:rsidR="00635F25" w:rsidRPr="00635F25" w:rsidRDefault="00635F25">
            <w:pPr>
              <w:spacing w:after="0" w:line="240" w:lineRule="auto"/>
              <w:jc w:val="center"/>
              <w:rPr>
                <w:ins w:id="11260" w:author="韬 黄" w:date="2018-09-28T16:39:00Z"/>
                <w:rFonts w:eastAsia="Times New Roman" w:cs="Times New Roman"/>
                <w:color w:val="000000"/>
                <w:sz w:val="22"/>
                <w:rPrChange w:id="11261" w:author="韬 黄" w:date="2018-09-28T16:39:00Z">
                  <w:rPr>
                    <w:ins w:id="11262" w:author="韬 黄" w:date="2018-09-28T16:39:00Z"/>
                    <w:rFonts w:ascii="Calibri" w:eastAsia="Times New Roman" w:hAnsi="Calibri" w:cs="Calibri"/>
                    <w:color w:val="000000"/>
                    <w:sz w:val="22"/>
                  </w:rPr>
                </w:rPrChange>
              </w:rPr>
              <w:pPrChange w:id="11263" w:author="韬 黄" w:date="2018-09-28T16:40:00Z">
                <w:pPr>
                  <w:spacing w:after="0" w:line="240" w:lineRule="auto"/>
                  <w:jc w:val="right"/>
                </w:pPr>
              </w:pPrChange>
            </w:pPr>
            <w:ins w:id="11264" w:author="韬 黄" w:date="2018-09-28T16:39:00Z">
              <w:r w:rsidRPr="00635F25">
                <w:rPr>
                  <w:rFonts w:eastAsia="Times New Roman" w:cs="Times New Roman"/>
                  <w:color w:val="000000"/>
                  <w:sz w:val="22"/>
                  <w:rPrChange w:id="11265" w:author="韬 黄" w:date="2018-09-28T16:39:00Z">
                    <w:rPr>
                      <w:rFonts w:ascii="Calibri" w:eastAsia="Times New Roman" w:hAnsi="Calibri" w:cs="Calibri"/>
                      <w:color w:val="000000"/>
                      <w:sz w:val="22"/>
                    </w:rPr>
                  </w:rPrChange>
                </w:rPr>
                <w:t>5</w:t>
              </w:r>
            </w:ins>
          </w:p>
        </w:tc>
        <w:tc>
          <w:tcPr>
            <w:tcW w:w="1386" w:type="dxa"/>
            <w:tcBorders>
              <w:top w:val="nil"/>
              <w:left w:val="nil"/>
              <w:bottom w:val="nil"/>
              <w:right w:val="nil"/>
            </w:tcBorders>
            <w:shd w:val="clear" w:color="auto" w:fill="auto"/>
            <w:noWrap/>
            <w:vAlign w:val="bottom"/>
            <w:hideMark/>
            <w:tcPrChange w:id="11266" w:author="韬 黄" w:date="2018-10-16T16:47:00Z">
              <w:tcPr>
                <w:tcW w:w="1386" w:type="dxa"/>
                <w:tcBorders>
                  <w:top w:val="nil"/>
                  <w:left w:val="nil"/>
                  <w:bottom w:val="nil"/>
                  <w:right w:val="nil"/>
                </w:tcBorders>
                <w:shd w:val="clear" w:color="auto" w:fill="auto"/>
                <w:noWrap/>
                <w:vAlign w:val="bottom"/>
                <w:hideMark/>
              </w:tcPr>
            </w:tcPrChange>
          </w:tcPr>
          <w:p w14:paraId="098FF630" w14:textId="77777777" w:rsidR="00635F25" w:rsidRPr="00635F25" w:rsidRDefault="00635F25">
            <w:pPr>
              <w:spacing w:after="0" w:line="240" w:lineRule="auto"/>
              <w:jc w:val="center"/>
              <w:rPr>
                <w:ins w:id="11267" w:author="韬 黄" w:date="2018-09-28T16:39:00Z"/>
                <w:rFonts w:eastAsia="Times New Roman" w:cs="Times New Roman"/>
                <w:color w:val="000000"/>
                <w:sz w:val="22"/>
                <w:rPrChange w:id="11268" w:author="韬 黄" w:date="2018-09-28T16:39:00Z">
                  <w:rPr>
                    <w:ins w:id="11269" w:author="韬 黄" w:date="2018-09-28T16:39:00Z"/>
                    <w:rFonts w:ascii="Calibri" w:eastAsia="Times New Roman" w:hAnsi="Calibri" w:cs="Calibri"/>
                    <w:color w:val="000000"/>
                    <w:sz w:val="22"/>
                  </w:rPr>
                </w:rPrChange>
              </w:rPr>
              <w:pPrChange w:id="11270" w:author="韬 黄" w:date="2018-09-28T16:40:00Z">
                <w:pPr>
                  <w:spacing w:after="0" w:line="240" w:lineRule="auto"/>
                  <w:jc w:val="right"/>
                </w:pPr>
              </w:pPrChange>
            </w:pPr>
            <w:ins w:id="11271" w:author="韬 黄" w:date="2018-09-28T16:39:00Z">
              <w:r w:rsidRPr="00635F25">
                <w:rPr>
                  <w:rFonts w:eastAsia="Times New Roman" w:cs="Times New Roman"/>
                  <w:color w:val="000000"/>
                  <w:sz w:val="22"/>
                  <w:rPrChange w:id="11272" w:author="韬 黄" w:date="2018-09-28T16:39:00Z">
                    <w:rPr>
                      <w:rFonts w:ascii="Calibri" w:eastAsia="Times New Roman" w:hAnsi="Calibri" w:cs="Calibri"/>
                      <w:color w:val="000000"/>
                      <w:sz w:val="22"/>
                    </w:rPr>
                  </w:rPrChange>
                </w:rPr>
                <w:t>1.0651</w:t>
              </w:r>
            </w:ins>
          </w:p>
        </w:tc>
        <w:tc>
          <w:tcPr>
            <w:tcW w:w="681" w:type="dxa"/>
            <w:tcBorders>
              <w:top w:val="nil"/>
              <w:left w:val="nil"/>
              <w:bottom w:val="nil"/>
              <w:right w:val="nil"/>
            </w:tcBorders>
            <w:shd w:val="clear" w:color="auto" w:fill="auto"/>
            <w:noWrap/>
            <w:vAlign w:val="bottom"/>
            <w:hideMark/>
            <w:tcPrChange w:id="11273" w:author="韬 黄" w:date="2018-10-16T16:47:00Z">
              <w:tcPr>
                <w:tcW w:w="681" w:type="dxa"/>
                <w:tcBorders>
                  <w:top w:val="nil"/>
                  <w:left w:val="nil"/>
                  <w:bottom w:val="nil"/>
                  <w:right w:val="nil"/>
                </w:tcBorders>
                <w:shd w:val="clear" w:color="auto" w:fill="auto"/>
                <w:noWrap/>
                <w:vAlign w:val="bottom"/>
                <w:hideMark/>
              </w:tcPr>
            </w:tcPrChange>
          </w:tcPr>
          <w:p w14:paraId="72E44E4D" w14:textId="77777777" w:rsidR="00635F25" w:rsidRPr="00635F25" w:rsidRDefault="00635F25">
            <w:pPr>
              <w:spacing w:after="0" w:line="240" w:lineRule="auto"/>
              <w:jc w:val="center"/>
              <w:rPr>
                <w:ins w:id="11274" w:author="韬 黄" w:date="2018-09-28T16:39:00Z"/>
                <w:rFonts w:eastAsia="Times New Roman" w:cs="Times New Roman"/>
                <w:color w:val="000000"/>
                <w:sz w:val="22"/>
                <w:rPrChange w:id="11275" w:author="韬 黄" w:date="2018-09-28T16:39:00Z">
                  <w:rPr>
                    <w:ins w:id="11276" w:author="韬 黄" w:date="2018-09-28T16:39:00Z"/>
                    <w:rFonts w:ascii="Calibri" w:eastAsia="Times New Roman" w:hAnsi="Calibri" w:cs="Calibri"/>
                    <w:color w:val="000000"/>
                    <w:sz w:val="22"/>
                  </w:rPr>
                </w:rPrChange>
              </w:rPr>
              <w:pPrChange w:id="11277" w:author="韬 黄" w:date="2018-09-28T16:40:00Z">
                <w:pPr>
                  <w:spacing w:after="0" w:line="240" w:lineRule="auto"/>
                  <w:jc w:val="right"/>
                </w:pPr>
              </w:pPrChange>
            </w:pPr>
            <w:ins w:id="11278" w:author="韬 黄" w:date="2018-09-28T16:39:00Z">
              <w:r w:rsidRPr="00635F25">
                <w:rPr>
                  <w:rFonts w:eastAsia="Times New Roman" w:cs="Times New Roman"/>
                  <w:color w:val="000000"/>
                  <w:sz w:val="22"/>
                  <w:rPrChange w:id="11279" w:author="韬 黄" w:date="2018-09-28T16:39:00Z">
                    <w:rPr>
                      <w:rFonts w:ascii="Calibri" w:eastAsia="Times New Roman" w:hAnsi="Calibri" w:cs="Calibri"/>
                      <w:color w:val="000000"/>
                      <w:sz w:val="22"/>
                    </w:rPr>
                  </w:rPrChange>
                </w:rPr>
                <w:t>3</w:t>
              </w:r>
            </w:ins>
          </w:p>
        </w:tc>
      </w:tr>
      <w:tr w:rsidR="00635F25" w:rsidRPr="00635F25" w14:paraId="7D1CB8BB" w14:textId="77777777" w:rsidTr="0075014F">
        <w:trPr>
          <w:trHeight w:val="57"/>
          <w:jc w:val="center"/>
          <w:ins w:id="11280" w:author="韬 黄" w:date="2018-09-28T16:39:00Z"/>
          <w:trPrChange w:id="11281" w:author="韬 黄" w:date="2018-10-16T16:47:00Z">
            <w:trPr>
              <w:trHeight w:val="57"/>
            </w:trPr>
          </w:trPrChange>
        </w:trPr>
        <w:tc>
          <w:tcPr>
            <w:tcW w:w="11040" w:type="dxa"/>
            <w:gridSpan w:val="11"/>
            <w:tcBorders>
              <w:top w:val="nil"/>
              <w:left w:val="nil"/>
              <w:bottom w:val="nil"/>
              <w:right w:val="nil"/>
            </w:tcBorders>
            <w:shd w:val="clear" w:color="auto" w:fill="auto"/>
            <w:noWrap/>
            <w:vAlign w:val="bottom"/>
            <w:hideMark/>
            <w:tcPrChange w:id="11282" w:author="韬 黄" w:date="2018-10-16T16:47:00Z">
              <w:tcPr>
                <w:tcW w:w="11648" w:type="dxa"/>
                <w:gridSpan w:val="12"/>
                <w:tcBorders>
                  <w:top w:val="nil"/>
                  <w:left w:val="nil"/>
                  <w:bottom w:val="nil"/>
                  <w:right w:val="nil"/>
                </w:tcBorders>
                <w:shd w:val="clear" w:color="auto" w:fill="auto"/>
                <w:noWrap/>
                <w:vAlign w:val="bottom"/>
                <w:hideMark/>
              </w:tcPr>
            </w:tcPrChange>
          </w:tcPr>
          <w:p w14:paraId="08D8B822" w14:textId="77777777" w:rsidR="00635F25" w:rsidRPr="00635F25" w:rsidRDefault="00635F25">
            <w:pPr>
              <w:spacing w:after="0" w:line="240" w:lineRule="auto"/>
              <w:jc w:val="center"/>
              <w:rPr>
                <w:ins w:id="11283" w:author="韬 黄" w:date="2018-09-28T16:39:00Z"/>
                <w:rFonts w:eastAsia="Times New Roman" w:cs="Times New Roman"/>
                <w:color w:val="000000"/>
                <w:sz w:val="22"/>
                <w:rPrChange w:id="11284" w:author="韬 黄" w:date="2018-09-28T16:39:00Z">
                  <w:rPr>
                    <w:ins w:id="11285" w:author="韬 黄" w:date="2018-09-28T16:39:00Z"/>
                    <w:rFonts w:ascii="Calibri" w:eastAsia="Times New Roman" w:hAnsi="Calibri" w:cs="Calibri"/>
                    <w:color w:val="000000"/>
                    <w:sz w:val="22"/>
                  </w:rPr>
                </w:rPrChange>
              </w:rPr>
              <w:pPrChange w:id="11286" w:author="韬 黄" w:date="2018-09-28T16:40:00Z">
                <w:pPr>
                  <w:spacing w:after="0" w:line="240" w:lineRule="auto"/>
                </w:pPr>
              </w:pPrChange>
            </w:pPr>
            <w:ins w:id="11287" w:author="韬 黄" w:date="2018-09-28T16:39:00Z">
              <w:r w:rsidRPr="00635F25">
                <w:rPr>
                  <w:rFonts w:eastAsia="Times New Roman" w:cs="Times New Roman"/>
                  <w:color w:val="000000"/>
                  <w:sz w:val="22"/>
                  <w:rPrChange w:id="11288" w:author="韬 黄" w:date="2018-09-28T16:39:00Z">
                    <w:rPr>
                      <w:rFonts w:ascii="Calibri" w:eastAsia="Times New Roman" w:hAnsi="Calibri" w:cs="Calibri"/>
                      <w:color w:val="000000"/>
                      <w:sz w:val="22"/>
                    </w:rPr>
                  </w:rPrChange>
                </w:rPr>
                <w:t>Forecast horizon is 1 to 8 weeks ahead, for the non-promoted period</w:t>
              </w:r>
            </w:ins>
          </w:p>
        </w:tc>
      </w:tr>
      <w:tr w:rsidR="00635F25" w:rsidRPr="00635F25" w14:paraId="1288FB45" w14:textId="77777777" w:rsidTr="0075014F">
        <w:tblPrEx>
          <w:tblPrExChange w:id="11289" w:author="韬 黄" w:date="2018-10-16T16:47:00Z">
            <w:tblPrEx>
              <w:tblW w:w="11129" w:type="dxa"/>
            </w:tblPrEx>
          </w:tblPrExChange>
        </w:tblPrEx>
        <w:trPr>
          <w:trHeight w:val="57"/>
          <w:jc w:val="center"/>
          <w:ins w:id="11290" w:author="韬 黄" w:date="2018-09-28T16:39:00Z"/>
          <w:trPrChange w:id="11291"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292" w:author="韬 黄" w:date="2018-10-16T16:47:00Z">
              <w:tcPr>
                <w:tcW w:w="1843" w:type="dxa"/>
                <w:tcBorders>
                  <w:top w:val="nil"/>
                  <w:left w:val="nil"/>
                  <w:bottom w:val="nil"/>
                  <w:right w:val="nil"/>
                </w:tcBorders>
                <w:shd w:val="clear" w:color="auto" w:fill="auto"/>
                <w:noWrap/>
                <w:vAlign w:val="bottom"/>
                <w:hideMark/>
              </w:tcPr>
            </w:tcPrChange>
          </w:tcPr>
          <w:p w14:paraId="51E7C99B" w14:textId="77777777" w:rsidR="00635F25" w:rsidRPr="00635F25" w:rsidRDefault="00635F25" w:rsidP="00635F25">
            <w:pPr>
              <w:spacing w:after="0" w:line="240" w:lineRule="auto"/>
              <w:rPr>
                <w:ins w:id="11293" w:author="韬 黄" w:date="2018-09-28T16:39:00Z"/>
                <w:rFonts w:eastAsia="Times New Roman" w:cs="Times New Roman"/>
                <w:color w:val="000000"/>
                <w:sz w:val="22"/>
                <w:rPrChange w:id="11294" w:author="韬 黄" w:date="2018-09-28T16:39:00Z">
                  <w:rPr>
                    <w:ins w:id="11295" w:author="韬 黄" w:date="2018-09-28T16:39:00Z"/>
                    <w:rFonts w:ascii="Calibri" w:eastAsia="Times New Roman" w:hAnsi="Calibri" w:cs="Calibri"/>
                    <w:color w:val="000000"/>
                    <w:sz w:val="22"/>
                  </w:rPr>
                </w:rPrChange>
              </w:rPr>
            </w:pPr>
            <w:ins w:id="11296" w:author="韬 黄" w:date="2018-09-28T16:39:00Z">
              <w:r w:rsidRPr="00635F25">
                <w:rPr>
                  <w:rFonts w:eastAsia="Times New Roman" w:cs="Times New Roman"/>
                  <w:color w:val="000000"/>
                  <w:sz w:val="22"/>
                  <w:rPrChange w:id="11297" w:author="韬 黄" w:date="2018-09-28T16:39:00Z">
                    <w:rPr>
                      <w:rFonts w:ascii="Calibri" w:eastAsia="Times New Roman" w:hAnsi="Calibri" w:cs="Calibri"/>
                      <w:color w:val="000000"/>
                      <w:sz w:val="22"/>
                    </w:rPr>
                  </w:rPrChange>
                </w:rPr>
                <w:t>Model/measure</w:t>
              </w:r>
            </w:ins>
          </w:p>
        </w:tc>
        <w:tc>
          <w:tcPr>
            <w:tcW w:w="931" w:type="dxa"/>
            <w:tcBorders>
              <w:top w:val="nil"/>
              <w:left w:val="nil"/>
              <w:bottom w:val="nil"/>
              <w:right w:val="nil"/>
            </w:tcBorders>
            <w:shd w:val="clear" w:color="auto" w:fill="auto"/>
            <w:noWrap/>
            <w:vAlign w:val="bottom"/>
            <w:hideMark/>
            <w:tcPrChange w:id="11298" w:author="韬 黄" w:date="2018-10-16T16:47:00Z">
              <w:tcPr>
                <w:tcW w:w="1174" w:type="dxa"/>
                <w:tcBorders>
                  <w:top w:val="nil"/>
                  <w:left w:val="nil"/>
                  <w:bottom w:val="nil"/>
                  <w:right w:val="nil"/>
                </w:tcBorders>
                <w:shd w:val="clear" w:color="auto" w:fill="auto"/>
                <w:noWrap/>
                <w:vAlign w:val="bottom"/>
                <w:hideMark/>
              </w:tcPr>
            </w:tcPrChange>
          </w:tcPr>
          <w:p w14:paraId="442E19E6" w14:textId="77777777" w:rsidR="00635F25" w:rsidRPr="00635F25" w:rsidRDefault="00635F25">
            <w:pPr>
              <w:spacing w:after="0" w:line="240" w:lineRule="auto"/>
              <w:jc w:val="center"/>
              <w:rPr>
                <w:ins w:id="11299" w:author="韬 黄" w:date="2018-09-28T16:39:00Z"/>
                <w:rFonts w:eastAsia="Times New Roman" w:cs="Times New Roman"/>
                <w:color w:val="000000"/>
                <w:sz w:val="22"/>
                <w:rPrChange w:id="11300" w:author="韬 黄" w:date="2018-09-28T16:39:00Z">
                  <w:rPr>
                    <w:ins w:id="11301" w:author="韬 黄" w:date="2018-09-28T16:39:00Z"/>
                    <w:rFonts w:ascii="Calibri" w:eastAsia="Times New Roman" w:hAnsi="Calibri" w:cs="Calibri"/>
                    <w:color w:val="000000"/>
                    <w:sz w:val="22"/>
                  </w:rPr>
                </w:rPrChange>
              </w:rPr>
              <w:pPrChange w:id="11302" w:author="韬 黄" w:date="2018-09-28T16:40:00Z">
                <w:pPr>
                  <w:spacing w:after="0" w:line="240" w:lineRule="auto"/>
                </w:pPr>
              </w:pPrChange>
            </w:pPr>
            <w:ins w:id="11303" w:author="韬 黄" w:date="2018-09-28T16:39:00Z">
              <w:r w:rsidRPr="00635F25">
                <w:rPr>
                  <w:rFonts w:eastAsia="Times New Roman" w:cs="Times New Roman"/>
                  <w:color w:val="000000"/>
                  <w:sz w:val="22"/>
                  <w:rPrChange w:id="11304" w:author="韬 黄" w:date="2018-09-28T16:39:00Z">
                    <w:rPr>
                      <w:rFonts w:ascii="Calibri" w:eastAsia="Times New Roman" w:hAnsi="Calibri" w:cs="Calibri"/>
                      <w:color w:val="000000"/>
                      <w:sz w:val="22"/>
                    </w:rPr>
                  </w:rPrChange>
                </w:rPr>
                <w:t>MAE</w:t>
              </w:r>
            </w:ins>
          </w:p>
        </w:tc>
        <w:tc>
          <w:tcPr>
            <w:tcW w:w="681" w:type="dxa"/>
            <w:tcBorders>
              <w:top w:val="nil"/>
              <w:left w:val="nil"/>
              <w:bottom w:val="nil"/>
              <w:right w:val="nil"/>
            </w:tcBorders>
            <w:shd w:val="clear" w:color="auto" w:fill="auto"/>
            <w:noWrap/>
            <w:vAlign w:val="bottom"/>
            <w:hideMark/>
            <w:tcPrChange w:id="11305" w:author="韬 黄" w:date="2018-10-16T16:47:00Z">
              <w:tcPr>
                <w:tcW w:w="527" w:type="dxa"/>
                <w:tcBorders>
                  <w:top w:val="nil"/>
                  <w:left w:val="nil"/>
                  <w:bottom w:val="nil"/>
                  <w:right w:val="nil"/>
                </w:tcBorders>
                <w:shd w:val="clear" w:color="auto" w:fill="auto"/>
                <w:noWrap/>
                <w:vAlign w:val="bottom"/>
                <w:hideMark/>
              </w:tcPr>
            </w:tcPrChange>
          </w:tcPr>
          <w:p w14:paraId="37A4572F" w14:textId="77777777" w:rsidR="00635F25" w:rsidRPr="00635F25" w:rsidRDefault="00635F25">
            <w:pPr>
              <w:spacing w:after="0" w:line="240" w:lineRule="auto"/>
              <w:jc w:val="center"/>
              <w:rPr>
                <w:ins w:id="11306" w:author="韬 黄" w:date="2018-09-28T16:39:00Z"/>
                <w:rFonts w:eastAsia="Times New Roman" w:cs="Times New Roman"/>
                <w:color w:val="000000"/>
                <w:sz w:val="22"/>
                <w:rPrChange w:id="11307" w:author="韬 黄" w:date="2018-09-28T16:39:00Z">
                  <w:rPr>
                    <w:ins w:id="11308" w:author="韬 黄" w:date="2018-09-28T16:39:00Z"/>
                    <w:rFonts w:ascii="Calibri" w:eastAsia="Times New Roman" w:hAnsi="Calibri" w:cs="Calibri"/>
                    <w:color w:val="000000"/>
                    <w:sz w:val="22"/>
                  </w:rPr>
                </w:rPrChange>
              </w:rPr>
              <w:pPrChange w:id="11309" w:author="韬 黄" w:date="2018-09-28T16:40:00Z">
                <w:pPr>
                  <w:spacing w:after="0" w:line="240" w:lineRule="auto"/>
                </w:pPr>
              </w:pPrChange>
            </w:pPr>
            <w:ins w:id="11310" w:author="韬 黄" w:date="2018-09-28T16:39:00Z">
              <w:r w:rsidRPr="00635F25">
                <w:rPr>
                  <w:rFonts w:eastAsia="Times New Roman" w:cs="Times New Roman"/>
                  <w:color w:val="000000"/>
                  <w:sz w:val="22"/>
                  <w:rPrChange w:id="11311" w:author="韬 黄" w:date="2018-09-28T16:39:00Z">
                    <w:rPr>
                      <w:rFonts w:ascii="Calibri" w:eastAsia="Times New Roman" w:hAnsi="Calibri" w:cs="Calibri"/>
                      <w:color w:val="000000"/>
                      <w:sz w:val="22"/>
                    </w:rPr>
                  </w:rPrChange>
                </w:rPr>
                <w:t>Rank</w:t>
              </w:r>
            </w:ins>
          </w:p>
        </w:tc>
        <w:tc>
          <w:tcPr>
            <w:tcW w:w="1071" w:type="dxa"/>
            <w:tcBorders>
              <w:top w:val="nil"/>
              <w:left w:val="nil"/>
              <w:bottom w:val="nil"/>
              <w:right w:val="nil"/>
            </w:tcBorders>
            <w:shd w:val="clear" w:color="auto" w:fill="auto"/>
            <w:noWrap/>
            <w:vAlign w:val="bottom"/>
            <w:hideMark/>
            <w:tcPrChange w:id="11312" w:author="韬 黄" w:date="2018-10-16T16:47:00Z">
              <w:tcPr>
                <w:tcW w:w="1071" w:type="dxa"/>
                <w:tcBorders>
                  <w:top w:val="nil"/>
                  <w:left w:val="nil"/>
                  <w:bottom w:val="nil"/>
                  <w:right w:val="nil"/>
                </w:tcBorders>
                <w:shd w:val="clear" w:color="auto" w:fill="auto"/>
                <w:noWrap/>
                <w:vAlign w:val="bottom"/>
                <w:hideMark/>
              </w:tcPr>
            </w:tcPrChange>
          </w:tcPr>
          <w:p w14:paraId="36B17C9E" w14:textId="77777777" w:rsidR="00635F25" w:rsidRPr="00635F25" w:rsidRDefault="00635F25">
            <w:pPr>
              <w:spacing w:after="0" w:line="240" w:lineRule="auto"/>
              <w:jc w:val="center"/>
              <w:rPr>
                <w:ins w:id="11313" w:author="韬 黄" w:date="2018-09-28T16:39:00Z"/>
                <w:rFonts w:eastAsia="Times New Roman" w:cs="Times New Roman"/>
                <w:color w:val="000000"/>
                <w:sz w:val="22"/>
                <w:rPrChange w:id="11314" w:author="韬 黄" w:date="2018-09-28T16:39:00Z">
                  <w:rPr>
                    <w:ins w:id="11315" w:author="韬 黄" w:date="2018-09-28T16:39:00Z"/>
                    <w:rFonts w:ascii="Calibri" w:eastAsia="Times New Roman" w:hAnsi="Calibri" w:cs="Calibri"/>
                    <w:color w:val="000000"/>
                    <w:sz w:val="22"/>
                  </w:rPr>
                </w:rPrChange>
              </w:rPr>
              <w:pPrChange w:id="11316" w:author="韬 黄" w:date="2018-09-28T16:40:00Z">
                <w:pPr>
                  <w:spacing w:after="0" w:line="240" w:lineRule="auto"/>
                </w:pPr>
              </w:pPrChange>
            </w:pPr>
            <w:ins w:id="11317" w:author="韬 黄" w:date="2018-09-28T16:39:00Z">
              <w:r w:rsidRPr="00635F25">
                <w:rPr>
                  <w:rFonts w:eastAsia="Times New Roman" w:cs="Times New Roman"/>
                  <w:color w:val="000000"/>
                  <w:sz w:val="22"/>
                  <w:rPrChange w:id="11318" w:author="韬 黄" w:date="2018-09-28T16:39:00Z">
                    <w:rPr>
                      <w:rFonts w:ascii="Calibri" w:eastAsia="Times New Roman" w:hAnsi="Calibri" w:cs="Calibri"/>
                      <w:color w:val="000000"/>
                      <w:sz w:val="22"/>
                    </w:rPr>
                  </w:rPrChange>
                </w:rPr>
                <w:t>SMAPE</w:t>
              </w:r>
            </w:ins>
          </w:p>
        </w:tc>
        <w:tc>
          <w:tcPr>
            <w:tcW w:w="732" w:type="dxa"/>
            <w:tcBorders>
              <w:top w:val="nil"/>
              <w:left w:val="nil"/>
              <w:bottom w:val="nil"/>
              <w:right w:val="nil"/>
            </w:tcBorders>
            <w:shd w:val="clear" w:color="auto" w:fill="auto"/>
            <w:noWrap/>
            <w:vAlign w:val="bottom"/>
            <w:hideMark/>
            <w:tcPrChange w:id="11319" w:author="韬 黄" w:date="2018-10-16T16:47:00Z">
              <w:tcPr>
                <w:tcW w:w="732" w:type="dxa"/>
                <w:tcBorders>
                  <w:top w:val="nil"/>
                  <w:left w:val="nil"/>
                  <w:bottom w:val="nil"/>
                  <w:right w:val="nil"/>
                </w:tcBorders>
                <w:shd w:val="clear" w:color="auto" w:fill="auto"/>
                <w:noWrap/>
                <w:vAlign w:val="bottom"/>
                <w:hideMark/>
              </w:tcPr>
            </w:tcPrChange>
          </w:tcPr>
          <w:p w14:paraId="52068B5F" w14:textId="77777777" w:rsidR="00635F25" w:rsidRPr="00635F25" w:rsidRDefault="00635F25">
            <w:pPr>
              <w:spacing w:after="0" w:line="240" w:lineRule="auto"/>
              <w:jc w:val="center"/>
              <w:rPr>
                <w:ins w:id="11320" w:author="韬 黄" w:date="2018-09-28T16:39:00Z"/>
                <w:rFonts w:eastAsia="Times New Roman" w:cs="Times New Roman"/>
                <w:color w:val="000000"/>
                <w:sz w:val="22"/>
                <w:rPrChange w:id="11321" w:author="韬 黄" w:date="2018-09-28T16:39:00Z">
                  <w:rPr>
                    <w:ins w:id="11322" w:author="韬 黄" w:date="2018-09-28T16:39:00Z"/>
                    <w:rFonts w:ascii="Calibri" w:eastAsia="Times New Roman" w:hAnsi="Calibri" w:cs="Calibri"/>
                    <w:color w:val="000000"/>
                    <w:sz w:val="22"/>
                  </w:rPr>
                </w:rPrChange>
              </w:rPr>
              <w:pPrChange w:id="11323" w:author="韬 黄" w:date="2018-09-28T16:40:00Z">
                <w:pPr>
                  <w:spacing w:after="0" w:line="240" w:lineRule="auto"/>
                </w:pPr>
              </w:pPrChange>
            </w:pPr>
            <w:ins w:id="11324" w:author="韬 黄" w:date="2018-09-28T16:39:00Z">
              <w:r w:rsidRPr="00635F25">
                <w:rPr>
                  <w:rFonts w:eastAsia="Times New Roman" w:cs="Times New Roman"/>
                  <w:color w:val="000000"/>
                  <w:sz w:val="22"/>
                  <w:rPrChange w:id="11325" w:author="韬 黄" w:date="2018-09-28T16:39:00Z">
                    <w:rPr>
                      <w:rFonts w:ascii="Calibri" w:eastAsia="Times New Roman" w:hAnsi="Calibri" w:cs="Calibri"/>
                      <w:color w:val="000000"/>
                      <w:sz w:val="22"/>
                    </w:rPr>
                  </w:rPrChange>
                </w:rPr>
                <w:t>Rank</w:t>
              </w:r>
            </w:ins>
          </w:p>
        </w:tc>
        <w:tc>
          <w:tcPr>
            <w:tcW w:w="861" w:type="dxa"/>
            <w:tcBorders>
              <w:top w:val="nil"/>
              <w:left w:val="nil"/>
              <w:bottom w:val="nil"/>
              <w:right w:val="nil"/>
            </w:tcBorders>
            <w:shd w:val="clear" w:color="auto" w:fill="auto"/>
            <w:noWrap/>
            <w:vAlign w:val="bottom"/>
            <w:hideMark/>
            <w:tcPrChange w:id="11326" w:author="韬 黄" w:date="2018-10-16T16:47:00Z">
              <w:tcPr>
                <w:tcW w:w="861" w:type="dxa"/>
                <w:tcBorders>
                  <w:top w:val="nil"/>
                  <w:left w:val="nil"/>
                  <w:bottom w:val="nil"/>
                  <w:right w:val="nil"/>
                </w:tcBorders>
                <w:shd w:val="clear" w:color="auto" w:fill="auto"/>
                <w:noWrap/>
                <w:vAlign w:val="bottom"/>
                <w:hideMark/>
              </w:tcPr>
            </w:tcPrChange>
          </w:tcPr>
          <w:p w14:paraId="601D8A69" w14:textId="77777777" w:rsidR="00635F25" w:rsidRPr="00635F25" w:rsidRDefault="00635F25">
            <w:pPr>
              <w:spacing w:after="0" w:line="240" w:lineRule="auto"/>
              <w:jc w:val="center"/>
              <w:rPr>
                <w:ins w:id="11327" w:author="韬 黄" w:date="2018-09-28T16:39:00Z"/>
                <w:rFonts w:eastAsia="Times New Roman" w:cs="Times New Roman"/>
                <w:color w:val="000000"/>
                <w:sz w:val="22"/>
                <w:rPrChange w:id="11328" w:author="韬 黄" w:date="2018-09-28T16:39:00Z">
                  <w:rPr>
                    <w:ins w:id="11329" w:author="韬 黄" w:date="2018-09-28T16:39:00Z"/>
                    <w:rFonts w:ascii="Calibri" w:eastAsia="Times New Roman" w:hAnsi="Calibri" w:cs="Calibri"/>
                    <w:color w:val="000000"/>
                    <w:sz w:val="22"/>
                  </w:rPr>
                </w:rPrChange>
              </w:rPr>
              <w:pPrChange w:id="11330" w:author="韬 黄" w:date="2018-09-28T16:40:00Z">
                <w:pPr>
                  <w:spacing w:after="0" w:line="240" w:lineRule="auto"/>
                </w:pPr>
              </w:pPrChange>
            </w:pPr>
            <w:ins w:id="11331" w:author="韬 黄" w:date="2018-09-28T16:39:00Z">
              <w:r w:rsidRPr="00635F25">
                <w:rPr>
                  <w:rFonts w:eastAsia="Times New Roman" w:cs="Times New Roman"/>
                  <w:color w:val="000000"/>
                  <w:sz w:val="22"/>
                  <w:rPrChange w:id="11332" w:author="韬 黄" w:date="2018-09-28T16:39:00Z">
                    <w:rPr>
                      <w:rFonts w:ascii="Calibri" w:eastAsia="Times New Roman" w:hAnsi="Calibri" w:cs="Calibri"/>
                      <w:color w:val="000000"/>
                      <w:sz w:val="22"/>
                    </w:rPr>
                  </w:rPrChange>
                </w:rPr>
                <w:t>MASE</w:t>
              </w:r>
            </w:ins>
          </w:p>
        </w:tc>
        <w:tc>
          <w:tcPr>
            <w:tcW w:w="732" w:type="dxa"/>
            <w:tcBorders>
              <w:top w:val="nil"/>
              <w:left w:val="nil"/>
              <w:bottom w:val="nil"/>
              <w:right w:val="nil"/>
            </w:tcBorders>
            <w:shd w:val="clear" w:color="auto" w:fill="auto"/>
            <w:noWrap/>
            <w:vAlign w:val="bottom"/>
            <w:hideMark/>
            <w:tcPrChange w:id="11333" w:author="韬 黄" w:date="2018-10-16T16:47:00Z">
              <w:tcPr>
                <w:tcW w:w="732" w:type="dxa"/>
                <w:tcBorders>
                  <w:top w:val="nil"/>
                  <w:left w:val="nil"/>
                  <w:bottom w:val="nil"/>
                  <w:right w:val="nil"/>
                </w:tcBorders>
                <w:shd w:val="clear" w:color="auto" w:fill="auto"/>
                <w:noWrap/>
                <w:vAlign w:val="bottom"/>
                <w:hideMark/>
              </w:tcPr>
            </w:tcPrChange>
          </w:tcPr>
          <w:p w14:paraId="6853C23F" w14:textId="77777777" w:rsidR="00635F25" w:rsidRPr="00635F25" w:rsidRDefault="00635F25">
            <w:pPr>
              <w:spacing w:after="0" w:line="240" w:lineRule="auto"/>
              <w:jc w:val="center"/>
              <w:rPr>
                <w:ins w:id="11334" w:author="韬 黄" w:date="2018-09-28T16:39:00Z"/>
                <w:rFonts w:eastAsia="Times New Roman" w:cs="Times New Roman"/>
                <w:color w:val="000000"/>
                <w:sz w:val="22"/>
                <w:rPrChange w:id="11335" w:author="韬 黄" w:date="2018-09-28T16:39:00Z">
                  <w:rPr>
                    <w:ins w:id="11336" w:author="韬 黄" w:date="2018-09-28T16:39:00Z"/>
                    <w:rFonts w:ascii="Calibri" w:eastAsia="Times New Roman" w:hAnsi="Calibri" w:cs="Calibri"/>
                    <w:color w:val="000000"/>
                    <w:sz w:val="22"/>
                  </w:rPr>
                </w:rPrChange>
              </w:rPr>
              <w:pPrChange w:id="11337" w:author="韬 黄" w:date="2018-09-28T16:40:00Z">
                <w:pPr>
                  <w:spacing w:after="0" w:line="240" w:lineRule="auto"/>
                </w:pPr>
              </w:pPrChange>
            </w:pPr>
            <w:ins w:id="11338" w:author="韬 黄" w:date="2018-09-28T16:39:00Z">
              <w:r w:rsidRPr="00635F25">
                <w:rPr>
                  <w:rFonts w:eastAsia="Times New Roman" w:cs="Times New Roman"/>
                  <w:color w:val="000000"/>
                  <w:sz w:val="22"/>
                  <w:rPrChange w:id="11339" w:author="韬 黄" w:date="2018-09-28T16:39:00Z">
                    <w:rPr>
                      <w:rFonts w:ascii="Calibri" w:eastAsia="Times New Roman" w:hAnsi="Calibri" w:cs="Calibri"/>
                      <w:color w:val="000000"/>
                      <w:sz w:val="22"/>
                    </w:rPr>
                  </w:rPrChange>
                </w:rPr>
                <w:t>Rank</w:t>
              </w:r>
            </w:ins>
          </w:p>
        </w:tc>
        <w:tc>
          <w:tcPr>
            <w:tcW w:w="1390" w:type="dxa"/>
            <w:tcBorders>
              <w:top w:val="nil"/>
              <w:left w:val="nil"/>
              <w:bottom w:val="nil"/>
              <w:right w:val="nil"/>
            </w:tcBorders>
            <w:shd w:val="clear" w:color="auto" w:fill="auto"/>
            <w:noWrap/>
            <w:vAlign w:val="bottom"/>
            <w:hideMark/>
            <w:tcPrChange w:id="11340" w:author="韬 黄" w:date="2018-10-16T16:47:00Z">
              <w:tcPr>
                <w:tcW w:w="1390" w:type="dxa"/>
                <w:tcBorders>
                  <w:top w:val="nil"/>
                  <w:left w:val="nil"/>
                  <w:bottom w:val="nil"/>
                  <w:right w:val="nil"/>
                </w:tcBorders>
                <w:shd w:val="clear" w:color="auto" w:fill="auto"/>
                <w:noWrap/>
                <w:vAlign w:val="bottom"/>
                <w:hideMark/>
              </w:tcPr>
            </w:tcPrChange>
          </w:tcPr>
          <w:p w14:paraId="704FDE80" w14:textId="77777777" w:rsidR="00635F25" w:rsidRPr="00635F25" w:rsidRDefault="00635F25">
            <w:pPr>
              <w:spacing w:after="0" w:line="240" w:lineRule="auto"/>
              <w:jc w:val="center"/>
              <w:rPr>
                <w:ins w:id="11341" w:author="韬 黄" w:date="2018-09-28T16:39:00Z"/>
                <w:rFonts w:eastAsia="Times New Roman" w:cs="Times New Roman"/>
                <w:color w:val="000000"/>
                <w:sz w:val="22"/>
                <w:rPrChange w:id="11342" w:author="韬 黄" w:date="2018-09-28T16:39:00Z">
                  <w:rPr>
                    <w:ins w:id="11343" w:author="韬 黄" w:date="2018-09-28T16:39:00Z"/>
                    <w:rFonts w:ascii="Calibri" w:eastAsia="Times New Roman" w:hAnsi="Calibri" w:cs="Calibri"/>
                    <w:color w:val="000000"/>
                    <w:sz w:val="22"/>
                  </w:rPr>
                </w:rPrChange>
              </w:rPr>
              <w:pPrChange w:id="11344" w:author="韬 黄" w:date="2018-09-28T16:40:00Z">
                <w:pPr>
                  <w:spacing w:after="0" w:line="240" w:lineRule="auto"/>
                </w:pPr>
              </w:pPrChange>
            </w:pPr>
            <w:ins w:id="11345" w:author="韬 黄" w:date="2018-09-28T16:39:00Z">
              <w:r w:rsidRPr="00635F25">
                <w:rPr>
                  <w:rFonts w:eastAsia="Times New Roman" w:cs="Times New Roman"/>
                  <w:color w:val="000000"/>
                  <w:sz w:val="22"/>
                  <w:rPrChange w:id="11346" w:author="韬 黄" w:date="2018-09-28T16:39:00Z">
                    <w:rPr>
                      <w:rFonts w:ascii="Calibri" w:eastAsia="Times New Roman" w:hAnsi="Calibri" w:cs="Calibri"/>
                      <w:color w:val="000000"/>
                      <w:sz w:val="22"/>
                    </w:rPr>
                  </w:rPrChange>
                </w:rPr>
                <w:t>AvgRelMAE</w:t>
              </w:r>
            </w:ins>
          </w:p>
        </w:tc>
        <w:tc>
          <w:tcPr>
            <w:tcW w:w="732" w:type="dxa"/>
            <w:tcBorders>
              <w:top w:val="nil"/>
              <w:left w:val="nil"/>
              <w:bottom w:val="nil"/>
              <w:right w:val="nil"/>
            </w:tcBorders>
            <w:shd w:val="clear" w:color="auto" w:fill="auto"/>
            <w:noWrap/>
            <w:vAlign w:val="bottom"/>
            <w:hideMark/>
            <w:tcPrChange w:id="11347" w:author="韬 黄" w:date="2018-10-16T16:47:00Z">
              <w:tcPr>
                <w:tcW w:w="732" w:type="dxa"/>
                <w:tcBorders>
                  <w:top w:val="nil"/>
                  <w:left w:val="nil"/>
                  <w:bottom w:val="nil"/>
                  <w:right w:val="nil"/>
                </w:tcBorders>
                <w:shd w:val="clear" w:color="auto" w:fill="auto"/>
                <w:noWrap/>
                <w:vAlign w:val="bottom"/>
                <w:hideMark/>
              </w:tcPr>
            </w:tcPrChange>
          </w:tcPr>
          <w:p w14:paraId="4317B8C1" w14:textId="77777777" w:rsidR="00635F25" w:rsidRPr="00635F25" w:rsidRDefault="00635F25">
            <w:pPr>
              <w:spacing w:after="0" w:line="240" w:lineRule="auto"/>
              <w:jc w:val="center"/>
              <w:rPr>
                <w:ins w:id="11348" w:author="韬 黄" w:date="2018-09-28T16:39:00Z"/>
                <w:rFonts w:eastAsia="Times New Roman" w:cs="Times New Roman"/>
                <w:color w:val="000000"/>
                <w:sz w:val="22"/>
                <w:rPrChange w:id="11349" w:author="韬 黄" w:date="2018-09-28T16:39:00Z">
                  <w:rPr>
                    <w:ins w:id="11350" w:author="韬 黄" w:date="2018-09-28T16:39:00Z"/>
                    <w:rFonts w:ascii="Calibri" w:eastAsia="Times New Roman" w:hAnsi="Calibri" w:cs="Calibri"/>
                    <w:color w:val="000000"/>
                    <w:sz w:val="22"/>
                  </w:rPr>
                </w:rPrChange>
              </w:rPr>
              <w:pPrChange w:id="11351" w:author="韬 黄" w:date="2018-09-28T16:40:00Z">
                <w:pPr>
                  <w:spacing w:after="0" w:line="240" w:lineRule="auto"/>
                </w:pPr>
              </w:pPrChange>
            </w:pPr>
            <w:ins w:id="11352" w:author="韬 黄" w:date="2018-09-28T16:39:00Z">
              <w:r w:rsidRPr="00635F25">
                <w:rPr>
                  <w:rFonts w:eastAsia="Times New Roman" w:cs="Times New Roman"/>
                  <w:color w:val="000000"/>
                  <w:sz w:val="22"/>
                  <w:rPrChange w:id="11353" w:author="韬 黄" w:date="2018-09-28T16:39:00Z">
                    <w:rPr>
                      <w:rFonts w:ascii="Calibri" w:eastAsia="Times New Roman" w:hAnsi="Calibri" w:cs="Calibri"/>
                      <w:color w:val="000000"/>
                      <w:sz w:val="22"/>
                    </w:rPr>
                  </w:rPrChange>
                </w:rPr>
                <w:t>Rank</w:t>
              </w:r>
            </w:ins>
          </w:p>
        </w:tc>
        <w:tc>
          <w:tcPr>
            <w:tcW w:w="1386" w:type="dxa"/>
            <w:tcBorders>
              <w:top w:val="nil"/>
              <w:left w:val="nil"/>
              <w:bottom w:val="nil"/>
              <w:right w:val="nil"/>
            </w:tcBorders>
            <w:shd w:val="clear" w:color="auto" w:fill="auto"/>
            <w:noWrap/>
            <w:vAlign w:val="bottom"/>
            <w:hideMark/>
            <w:tcPrChange w:id="11354" w:author="韬 黄" w:date="2018-10-16T16:47:00Z">
              <w:tcPr>
                <w:tcW w:w="1386" w:type="dxa"/>
                <w:tcBorders>
                  <w:top w:val="nil"/>
                  <w:left w:val="nil"/>
                  <w:bottom w:val="nil"/>
                  <w:right w:val="nil"/>
                </w:tcBorders>
                <w:shd w:val="clear" w:color="auto" w:fill="auto"/>
                <w:noWrap/>
                <w:vAlign w:val="bottom"/>
                <w:hideMark/>
              </w:tcPr>
            </w:tcPrChange>
          </w:tcPr>
          <w:p w14:paraId="00179F75" w14:textId="77777777" w:rsidR="00635F25" w:rsidRPr="00635F25" w:rsidRDefault="00635F25">
            <w:pPr>
              <w:spacing w:after="0" w:line="240" w:lineRule="auto"/>
              <w:jc w:val="center"/>
              <w:rPr>
                <w:ins w:id="11355" w:author="韬 黄" w:date="2018-09-28T16:39:00Z"/>
                <w:rFonts w:eastAsia="Times New Roman" w:cs="Times New Roman"/>
                <w:color w:val="000000"/>
                <w:sz w:val="22"/>
                <w:rPrChange w:id="11356" w:author="韬 黄" w:date="2018-09-28T16:39:00Z">
                  <w:rPr>
                    <w:ins w:id="11357" w:author="韬 黄" w:date="2018-09-28T16:39:00Z"/>
                    <w:rFonts w:ascii="Calibri" w:eastAsia="Times New Roman" w:hAnsi="Calibri" w:cs="Calibri"/>
                    <w:color w:val="000000"/>
                    <w:sz w:val="22"/>
                  </w:rPr>
                </w:rPrChange>
              </w:rPr>
              <w:pPrChange w:id="11358" w:author="韬 黄" w:date="2018-09-28T16:40:00Z">
                <w:pPr>
                  <w:spacing w:after="0" w:line="240" w:lineRule="auto"/>
                </w:pPr>
              </w:pPrChange>
            </w:pPr>
            <w:ins w:id="11359" w:author="韬 黄" w:date="2018-09-28T16:39:00Z">
              <w:r w:rsidRPr="00635F25">
                <w:rPr>
                  <w:rFonts w:eastAsia="Times New Roman" w:cs="Times New Roman"/>
                  <w:color w:val="000000"/>
                  <w:sz w:val="22"/>
                  <w:rPrChange w:id="11360" w:author="韬 黄" w:date="2018-09-28T16:39:00Z">
                    <w:rPr>
                      <w:rFonts w:ascii="Calibri" w:eastAsia="Times New Roman" w:hAnsi="Calibri" w:cs="Calibri"/>
                      <w:color w:val="000000"/>
                      <w:sz w:val="22"/>
                    </w:rPr>
                  </w:rPrChange>
                </w:rPr>
                <w:t>scaled MSE</w:t>
              </w:r>
            </w:ins>
          </w:p>
        </w:tc>
        <w:tc>
          <w:tcPr>
            <w:tcW w:w="681" w:type="dxa"/>
            <w:tcBorders>
              <w:top w:val="nil"/>
              <w:left w:val="nil"/>
              <w:bottom w:val="nil"/>
              <w:right w:val="nil"/>
            </w:tcBorders>
            <w:shd w:val="clear" w:color="auto" w:fill="auto"/>
            <w:noWrap/>
            <w:vAlign w:val="bottom"/>
            <w:hideMark/>
            <w:tcPrChange w:id="11361" w:author="韬 黄" w:date="2018-10-16T16:47:00Z">
              <w:tcPr>
                <w:tcW w:w="681" w:type="dxa"/>
                <w:tcBorders>
                  <w:top w:val="nil"/>
                  <w:left w:val="nil"/>
                  <w:bottom w:val="nil"/>
                  <w:right w:val="nil"/>
                </w:tcBorders>
                <w:shd w:val="clear" w:color="auto" w:fill="auto"/>
                <w:noWrap/>
                <w:vAlign w:val="bottom"/>
                <w:hideMark/>
              </w:tcPr>
            </w:tcPrChange>
          </w:tcPr>
          <w:p w14:paraId="254CE8BA" w14:textId="77777777" w:rsidR="00635F25" w:rsidRPr="00635F25" w:rsidRDefault="00635F25">
            <w:pPr>
              <w:spacing w:after="0" w:line="240" w:lineRule="auto"/>
              <w:jc w:val="center"/>
              <w:rPr>
                <w:ins w:id="11362" w:author="韬 黄" w:date="2018-09-28T16:39:00Z"/>
                <w:rFonts w:eastAsia="Times New Roman" w:cs="Times New Roman"/>
                <w:color w:val="000000"/>
                <w:sz w:val="22"/>
                <w:rPrChange w:id="11363" w:author="韬 黄" w:date="2018-09-28T16:39:00Z">
                  <w:rPr>
                    <w:ins w:id="11364" w:author="韬 黄" w:date="2018-09-28T16:39:00Z"/>
                    <w:rFonts w:ascii="Calibri" w:eastAsia="Times New Roman" w:hAnsi="Calibri" w:cs="Calibri"/>
                    <w:color w:val="000000"/>
                    <w:sz w:val="22"/>
                  </w:rPr>
                </w:rPrChange>
              </w:rPr>
              <w:pPrChange w:id="11365" w:author="韬 黄" w:date="2018-09-28T16:40:00Z">
                <w:pPr>
                  <w:spacing w:after="0" w:line="240" w:lineRule="auto"/>
                </w:pPr>
              </w:pPrChange>
            </w:pPr>
            <w:ins w:id="11366" w:author="韬 黄" w:date="2018-09-28T16:39:00Z">
              <w:r w:rsidRPr="00635F25">
                <w:rPr>
                  <w:rFonts w:eastAsia="Times New Roman" w:cs="Times New Roman"/>
                  <w:color w:val="000000"/>
                  <w:sz w:val="22"/>
                  <w:rPrChange w:id="11367" w:author="韬 黄" w:date="2018-09-28T16:39:00Z">
                    <w:rPr>
                      <w:rFonts w:ascii="Calibri" w:eastAsia="Times New Roman" w:hAnsi="Calibri" w:cs="Calibri"/>
                      <w:color w:val="000000"/>
                      <w:sz w:val="22"/>
                    </w:rPr>
                  </w:rPrChange>
                </w:rPr>
                <w:t>Rank</w:t>
              </w:r>
            </w:ins>
          </w:p>
        </w:tc>
      </w:tr>
      <w:tr w:rsidR="00635F25" w:rsidRPr="00635F25" w14:paraId="0759B085" w14:textId="77777777" w:rsidTr="0075014F">
        <w:tblPrEx>
          <w:tblPrExChange w:id="11368" w:author="韬 黄" w:date="2018-10-16T16:47:00Z">
            <w:tblPrEx>
              <w:tblW w:w="11129" w:type="dxa"/>
            </w:tblPrEx>
          </w:tblPrExChange>
        </w:tblPrEx>
        <w:trPr>
          <w:trHeight w:val="57"/>
          <w:jc w:val="center"/>
          <w:ins w:id="11369" w:author="韬 黄" w:date="2018-09-28T16:39:00Z"/>
          <w:trPrChange w:id="11370"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371" w:author="韬 黄" w:date="2018-10-16T16:47:00Z">
              <w:tcPr>
                <w:tcW w:w="1843" w:type="dxa"/>
                <w:tcBorders>
                  <w:top w:val="nil"/>
                  <w:left w:val="nil"/>
                  <w:bottom w:val="nil"/>
                  <w:right w:val="nil"/>
                </w:tcBorders>
                <w:shd w:val="clear" w:color="auto" w:fill="auto"/>
                <w:noWrap/>
                <w:vAlign w:val="bottom"/>
                <w:hideMark/>
              </w:tcPr>
            </w:tcPrChange>
          </w:tcPr>
          <w:p w14:paraId="2C1C430F" w14:textId="77777777" w:rsidR="00635F25" w:rsidRPr="00635F25" w:rsidRDefault="00635F25" w:rsidP="00635F25">
            <w:pPr>
              <w:spacing w:after="0" w:line="240" w:lineRule="auto"/>
              <w:rPr>
                <w:ins w:id="11372" w:author="韬 黄" w:date="2018-09-28T16:39:00Z"/>
                <w:rFonts w:eastAsia="Times New Roman" w:cs="Times New Roman"/>
                <w:color w:val="000000"/>
                <w:sz w:val="22"/>
                <w:rPrChange w:id="11373" w:author="韬 黄" w:date="2018-09-28T16:39:00Z">
                  <w:rPr>
                    <w:ins w:id="11374" w:author="韬 黄" w:date="2018-09-28T16:39:00Z"/>
                    <w:rFonts w:ascii="Calibri" w:eastAsia="Times New Roman" w:hAnsi="Calibri" w:cs="Calibri"/>
                    <w:color w:val="000000"/>
                    <w:sz w:val="22"/>
                  </w:rPr>
                </w:rPrChange>
              </w:rPr>
            </w:pPr>
            <w:ins w:id="11375" w:author="韬 黄" w:date="2018-09-28T16:39:00Z">
              <w:r w:rsidRPr="00635F25">
                <w:rPr>
                  <w:rFonts w:eastAsia="Times New Roman" w:cs="Times New Roman"/>
                  <w:color w:val="000000"/>
                  <w:sz w:val="22"/>
                  <w:rPrChange w:id="11376" w:author="韬 黄" w:date="2018-09-28T16:39:00Z">
                    <w:rPr>
                      <w:rFonts w:ascii="Calibri" w:eastAsia="Times New Roman" w:hAnsi="Calibri" w:cs="Calibri"/>
                      <w:color w:val="000000"/>
                      <w:sz w:val="22"/>
                    </w:rPr>
                  </w:rPrChange>
                </w:rPr>
                <w:t>Base-lift</w:t>
              </w:r>
            </w:ins>
          </w:p>
        </w:tc>
        <w:tc>
          <w:tcPr>
            <w:tcW w:w="931" w:type="dxa"/>
            <w:tcBorders>
              <w:top w:val="nil"/>
              <w:left w:val="nil"/>
              <w:bottom w:val="nil"/>
              <w:right w:val="nil"/>
            </w:tcBorders>
            <w:shd w:val="clear" w:color="auto" w:fill="auto"/>
            <w:noWrap/>
            <w:vAlign w:val="bottom"/>
            <w:hideMark/>
            <w:tcPrChange w:id="11377" w:author="韬 黄" w:date="2018-10-16T16:47:00Z">
              <w:tcPr>
                <w:tcW w:w="1174" w:type="dxa"/>
                <w:tcBorders>
                  <w:top w:val="nil"/>
                  <w:left w:val="nil"/>
                  <w:bottom w:val="nil"/>
                  <w:right w:val="nil"/>
                </w:tcBorders>
                <w:shd w:val="clear" w:color="auto" w:fill="auto"/>
                <w:noWrap/>
                <w:vAlign w:val="bottom"/>
                <w:hideMark/>
              </w:tcPr>
            </w:tcPrChange>
          </w:tcPr>
          <w:p w14:paraId="53456ABE" w14:textId="77777777" w:rsidR="00635F25" w:rsidRPr="00635F25" w:rsidRDefault="00635F25">
            <w:pPr>
              <w:spacing w:after="0" w:line="240" w:lineRule="auto"/>
              <w:jc w:val="center"/>
              <w:rPr>
                <w:ins w:id="11378" w:author="韬 黄" w:date="2018-09-28T16:39:00Z"/>
                <w:rFonts w:eastAsia="Times New Roman" w:cs="Times New Roman"/>
                <w:color w:val="000000"/>
                <w:sz w:val="22"/>
                <w:rPrChange w:id="11379" w:author="韬 黄" w:date="2018-09-28T16:39:00Z">
                  <w:rPr>
                    <w:ins w:id="11380" w:author="韬 黄" w:date="2018-09-28T16:39:00Z"/>
                    <w:rFonts w:ascii="Calibri" w:eastAsia="Times New Roman" w:hAnsi="Calibri" w:cs="Calibri"/>
                    <w:color w:val="000000"/>
                    <w:sz w:val="22"/>
                  </w:rPr>
                </w:rPrChange>
              </w:rPr>
              <w:pPrChange w:id="11381" w:author="韬 黄" w:date="2018-09-28T16:40:00Z">
                <w:pPr>
                  <w:spacing w:after="0" w:line="240" w:lineRule="auto"/>
                  <w:jc w:val="right"/>
                </w:pPr>
              </w:pPrChange>
            </w:pPr>
            <w:ins w:id="11382" w:author="韬 黄" w:date="2018-09-28T16:39:00Z">
              <w:r w:rsidRPr="00635F25">
                <w:rPr>
                  <w:rFonts w:eastAsia="Times New Roman" w:cs="Times New Roman"/>
                  <w:color w:val="000000"/>
                  <w:sz w:val="22"/>
                  <w:rPrChange w:id="11383" w:author="韬 黄" w:date="2018-09-28T16:39:00Z">
                    <w:rPr>
                      <w:rFonts w:ascii="Calibri" w:eastAsia="Times New Roman" w:hAnsi="Calibri" w:cs="Calibri"/>
                      <w:color w:val="000000"/>
                      <w:sz w:val="22"/>
                    </w:rPr>
                  </w:rPrChange>
                </w:rPr>
                <w:t>8.837</w:t>
              </w:r>
            </w:ins>
          </w:p>
        </w:tc>
        <w:tc>
          <w:tcPr>
            <w:tcW w:w="681" w:type="dxa"/>
            <w:tcBorders>
              <w:top w:val="nil"/>
              <w:left w:val="nil"/>
              <w:bottom w:val="nil"/>
              <w:right w:val="nil"/>
            </w:tcBorders>
            <w:shd w:val="clear" w:color="auto" w:fill="auto"/>
            <w:noWrap/>
            <w:vAlign w:val="bottom"/>
            <w:hideMark/>
            <w:tcPrChange w:id="11384" w:author="韬 黄" w:date="2018-10-16T16:47:00Z">
              <w:tcPr>
                <w:tcW w:w="527" w:type="dxa"/>
                <w:tcBorders>
                  <w:top w:val="nil"/>
                  <w:left w:val="nil"/>
                  <w:bottom w:val="nil"/>
                  <w:right w:val="nil"/>
                </w:tcBorders>
                <w:shd w:val="clear" w:color="auto" w:fill="auto"/>
                <w:noWrap/>
                <w:vAlign w:val="bottom"/>
                <w:hideMark/>
              </w:tcPr>
            </w:tcPrChange>
          </w:tcPr>
          <w:p w14:paraId="291CE220" w14:textId="77777777" w:rsidR="00635F25" w:rsidRPr="00635F25" w:rsidRDefault="00635F25">
            <w:pPr>
              <w:spacing w:after="0" w:line="240" w:lineRule="auto"/>
              <w:jc w:val="center"/>
              <w:rPr>
                <w:ins w:id="11385" w:author="韬 黄" w:date="2018-09-28T16:39:00Z"/>
                <w:rFonts w:eastAsia="Times New Roman" w:cs="Times New Roman"/>
                <w:color w:val="000000"/>
                <w:sz w:val="22"/>
                <w:rPrChange w:id="11386" w:author="韬 黄" w:date="2018-09-28T16:39:00Z">
                  <w:rPr>
                    <w:ins w:id="11387" w:author="韬 黄" w:date="2018-09-28T16:39:00Z"/>
                    <w:rFonts w:ascii="Calibri" w:eastAsia="Times New Roman" w:hAnsi="Calibri" w:cs="Calibri"/>
                    <w:color w:val="000000"/>
                    <w:sz w:val="22"/>
                  </w:rPr>
                </w:rPrChange>
              </w:rPr>
              <w:pPrChange w:id="11388" w:author="韬 黄" w:date="2018-09-28T16:40:00Z">
                <w:pPr>
                  <w:spacing w:after="0" w:line="240" w:lineRule="auto"/>
                  <w:jc w:val="right"/>
                </w:pPr>
              </w:pPrChange>
            </w:pPr>
            <w:ins w:id="11389" w:author="韬 黄" w:date="2018-09-28T16:39:00Z">
              <w:r w:rsidRPr="00635F25">
                <w:rPr>
                  <w:rFonts w:eastAsia="Times New Roman" w:cs="Times New Roman"/>
                  <w:color w:val="000000"/>
                  <w:sz w:val="22"/>
                  <w:rPrChange w:id="11390" w:author="韬 黄" w:date="2018-09-28T16:39:00Z">
                    <w:rPr>
                      <w:rFonts w:ascii="Calibri" w:eastAsia="Times New Roman" w:hAnsi="Calibri" w:cs="Calibri"/>
                      <w:color w:val="000000"/>
                      <w:sz w:val="22"/>
                    </w:rPr>
                  </w:rPrChange>
                </w:rPr>
                <w:t>7</w:t>
              </w:r>
            </w:ins>
          </w:p>
        </w:tc>
        <w:tc>
          <w:tcPr>
            <w:tcW w:w="1071" w:type="dxa"/>
            <w:tcBorders>
              <w:top w:val="nil"/>
              <w:left w:val="nil"/>
              <w:bottom w:val="nil"/>
              <w:right w:val="nil"/>
            </w:tcBorders>
            <w:shd w:val="clear" w:color="auto" w:fill="auto"/>
            <w:noWrap/>
            <w:vAlign w:val="bottom"/>
            <w:hideMark/>
            <w:tcPrChange w:id="11391" w:author="韬 黄" w:date="2018-10-16T16:47:00Z">
              <w:tcPr>
                <w:tcW w:w="1071" w:type="dxa"/>
                <w:tcBorders>
                  <w:top w:val="nil"/>
                  <w:left w:val="nil"/>
                  <w:bottom w:val="nil"/>
                  <w:right w:val="nil"/>
                </w:tcBorders>
                <w:shd w:val="clear" w:color="auto" w:fill="auto"/>
                <w:noWrap/>
                <w:vAlign w:val="bottom"/>
                <w:hideMark/>
              </w:tcPr>
            </w:tcPrChange>
          </w:tcPr>
          <w:p w14:paraId="541BBD11" w14:textId="77777777" w:rsidR="00635F25" w:rsidRPr="00635F25" w:rsidRDefault="00635F25">
            <w:pPr>
              <w:spacing w:after="0" w:line="240" w:lineRule="auto"/>
              <w:jc w:val="center"/>
              <w:rPr>
                <w:ins w:id="11392" w:author="韬 黄" w:date="2018-09-28T16:39:00Z"/>
                <w:rFonts w:eastAsia="Times New Roman" w:cs="Times New Roman"/>
                <w:color w:val="000000"/>
                <w:sz w:val="22"/>
                <w:rPrChange w:id="11393" w:author="韬 黄" w:date="2018-09-28T16:39:00Z">
                  <w:rPr>
                    <w:ins w:id="11394" w:author="韬 黄" w:date="2018-09-28T16:39:00Z"/>
                    <w:rFonts w:ascii="Calibri" w:eastAsia="Times New Roman" w:hAnsi="Calibri" w:cs="Calibri"/>
                    <w:color w:val="000000"/>
                    <w:sz w:val="22"/>
                  </w:rPr>
                </w:rPrChange>
              </w:rPr>
              <w:pPrChange w:id="11395" w:author="韬 黄" w:date="2018-09-28T16:40:00Z">
                <w:pPr>
                  <w:spacing w:after="0" w:line="240" w:lineRule="auto"/>
                  <w:jc w:val="right"/>
                </w:pPr>
              </w:pPrChange>
            </w:pPr>
            <w:ins w:id="11396" w:author="韬 黄" w:date="2018-09-28T16:39:00Z">
              <w:r w:rsidRPr="00635F25">
                <w:rPr>
                  <w:rFonts w:eastAsia="Times New Roman" w:cs="Times New Roman"/>
                  <w:color w:val="000000"/>
                  <w:sz w:val="22"/>
                  <w:rPrChange w:id="11397" w:author="韬 黄" w:date="2018-09-28T16:39:00Z">
                    <w:rPr>
                      <w:rFonts w:ascii="Calibri" w:eastAsia="Times New Roman" w:hAnsi="Calibri" w:cs="Calibri"/>
                      <w:color w:val="000000"/>
                      <w:sz w:val="22"/>
                    </w:rPr>
                  </w:rPrChange>
                </w:rPr>
                <w:t>41.10%</w:t>
              </w:r>
            </w:ins>
          </w:p>
        </w:tc>
        <w:tc>
          <w:tcPr>
            <w:tcW w:w="732" w:type="dxa"/>
            <w:tcBorders>
              <w:top w:val="nil"/>
              <w:left w:val="nil"/>
              <w:bottom w:val="nil"/>
              <w:right w:val="nil"/>
            </w:tcBorders>
            <w:shd w:val="clear" w:color="auto" w:fill="auto"/>
            <w:noWrap/>
            <w:vAlign w:val="bottom"/>
            <w:hideMark/>
            <w:tcPrChange w:id="11398" w:author="韬 黄" w:date="2018-10-16T16:47:00Z">
              <w:tcPr>
                <w:tcW w:w="732" w:type="dxa"/>
                <w:tcBorders>
                  <w:top w:val="nil"/>
                  <w:left w:val="nil"/>
                  <w:bottom w:val="nil"/>
                  <w:right w:val="nil"/>
                </w:tcBorders>
                <w:shd w:val="clear" w:color="auto" w:fill="auto"/>
                <w:noWrap/>
                <w:vAlign w:val="bottom"/>
                <w:hideMark/>
              </w:tcPr>
            </w:tcPrChange>
          </w:tcPr>
          <w:p w14:paraId="47310E0A" w14:textId="77777777" w:rsidR="00635F25" w:rsidRPr="00635F25" w:rsidRDefault="00635F25">
            <w:pPr>
              <w:spacing w:after="0" w:line="240" w:lineRule="auto"/>
              <w:jc w:val="center"/>
              <w:rPr>
                <w:ins w:id="11399" w:author="韬 黄" w:date="2018-09-28T16:39:00Z"/>
                <w:rFonts w:eastAsia="Times New Roman" w:cs="Times New Roman"/>
                <w:color w:val="000000"/>
                <w:sz w:val="22"/>
                <w:rPrChange w:id="11400" w:author="韬 黄" w:date="2018-09-28T16:39:00Z">
                  <w:rPr>
                    <w:ins w:id="11401" w:author="韬 黄" w:date="2018-09-28T16:39:00Z"/>
                    <w:rFonts w:ascii="Calibri" w:eastAsia="Times New Roman" w:hAnsi="Calibri" w:cs="Calibri"/>
                    <w:color w:val="000000"/>
                    <w:sz w:val="22"/>
                  </w:rPr>
                </w:rPrChange>
              </w:rPr>
              <w:pPrChange w:id="11402" w:author="韬 黄" w:date="2018-09-28T16:40:00Z">
                <w:pPr>
                  <w:spacing w:after="0" w:line="240" w:lineRule="auto"/>
                  <w:jc w:val="right"/>
                </w:pPr>
              </w:pPrChange>
            </w:pPr>
            <w:ins w:id="11403" w:author="韬 黄" w:date="2018-09-28T16:39:00Z">
              <w:r w:rsidRPr="00635F25">
                <w:rPr>
                  <w:rFonts w:eastAsia="Times New Roman" w:cs="Times New Roman"/>
                  <w:color w:val="000000"/>
                  <w:sz w:val="22"/>
                  <w:rPrChange w:id="11404" w:author="韬 黄" w:date="2018-09-28T16:39:00Z">
                    <w:rPr>
                      <w:rFonts w:ascii="Calibri" w:eastAsia="Times New Roman" w:hAnsi="Calibri" w:cs="Calibri"/>
                      <w:color w:val="000000"/>
                      <w:sz w:val="22"/>
                    </w:rPr>
                  </w:rPrChange>
                </w:rPr>
                <w:t>7</w:t>
              </w:r>
            </w:ins>
          </w:p>
        </w:tc>
        <w:tc>
          <w:tcPr>
            <w:tcW w:w="861" w:type="dxa"/>
            <w:tcBorders>
              <w:top w:val="nil"/>
              <w:left w:val="nil"/>
              <w:bottom w:val="nil"/>
              <w:right w:val="nil"/>
            </w:tcBorders>
            <w:shd w:val="clear" w:color="auto" w:fill="auto"/>
            <w:noWrap/>
            <w:vAlign w:val="bottom"/>
            <w:hideMark/>
            <w:tcPrChange w:id="11405" w:author="韬 黄" w:date="2018-10-16T16:47:00Z">
              <w:tcPr>
                <w:tcW w:w="861" w:type="dxa"/>
                <w:tcBorders>
                  <w:top w:val="nil"/>
                  <w:left w:val="nil"/>
                  <w:bottom w:val="nil"/>
                  <w:right w:val="nil"/>
                </w:tcBorders>
                <w:shd w:val="clear" w:color="auto" w:fill="auto"/>
                <w:noWrap/>
                <w:vAlign w:val="bottom"/>
                <w:hideMark/>
              </w:tcPr>
            </w:tcPrChange>
          </w:tcPr>
          <w:p w14:paraId="3FF47FCE" w14:textId="77777777" w:rsidR="00635F25" w:rsidRPr="00635F25" w:rsidRDefault="00635F25">
            <w:pPr>
              <w:spacing w:after="0" w:line="240" w:lineRule="auto"/>
              <w:jc w:val="center"/>
              <w:rPr>
                <w:ins w:id="11406" w:author="韬 黄" w:date="2018-09-28T16:39:00Z"/>
                <w:rFonts w:eastAsia="Times New Roman" w:cs="Times New Roman"/>
                <w:color w:val="000000"/>
                <w:sz w:val="22"/>
                <w:rPrChange w:id="11407" w:author="韬 黄" w:date="2018-09-28T16:39:00Z">
                  <w:rPr>
                    <w:ins w:id="11408" w:author="韬 黄" w:date="2018-09-28T16:39:00Z"/>
                    <w:rFonts w:ascii="Calibri" w:eastAsia="Times New Roman" w:hAnsi="Calibri" w:cs="Calibri"/>
                    <w:color w:val="000000"/>
                    <w:sz w:val="22"/>
                  </w:rPr>
                </w:rPrChange>
              </w:rPr>
              <w:pPrChange w:id="11409" w:author="韬 黄" w:date="2018-09-28T16:40:00Z">
                <w:pPr>
                  <w:spacing w:after="0" w:line="240" w:lineRule="auto"/>
                  <w:jc w:val="right"/>
                </w:pPr>
              </w:pPrChange>
            </w:pPr>
            <w:ins w:id="11410" w:author="韬 黄" w:date="2018-09-28T16:39:00Z">
              <w:r w:rsidRPr="00635F25">
                <w:rPr>
                  <w:rFonts w:eastAsia="Times New Roman" w:cs="Times New Roman"/>
                  <w:color w:val="000000"/>
                  <w:sz w:val="22"/>
                  <w:rPrChange w:id="11411" w:author="韬 黄" w:date="2018-09-28T16:39:00Z">
                    <w:rPr>
                      <w:rFonts w:ascii="Calibri" w:eastAsia="Times New Roman" w:hAnsi="Calibri" w:cs="Calibri"/>
                      <w:color w:val="000000"/>
                      <w:sz w:val="22"/>
                    </w:rPr>
                  </w:rPrChange>
                </w:rPr>
                <w:t>0.609</w:t>
              </w:r>
            </w:ins>
          </w:p>
        </w:tc>
        <w:tc>
          <w:tcPr>
            <w:tcW w:w="732" w:type="dxa"/>
            <w:tcBorders>
              <w:top w:val="nil"/>
              <w:left w:val="nil"/>
              <w:bottom w:val="nil"/>
              <w:right w:val="nil"/>
            </w:tcBorders>
            <w:shd w:val="clear" w:color="auto" w:fill="auto"/>
            <w:noWrap/>
            <w:vAlign w:val="bottom"/>
            <w:hideMark/>
            <w:tcPrChange w:id="11412" w:author="韬 黄" w:date="2018-10-16T16:47:00Z">
              <w:tcPr>
                <w:tcW w:w="732" w:type="dxa"/>
                <w:tcBorders>
                  <w:top w:val="nil"/>
                  <w:left w:val="nil"/>
                  <w:bottom w:val="nil"/>
                  <w:right w:val="nil"/>
                </w:tcBorders>
                <w:shd w:val="clear" w:color="auto" w:fill="auto"/>
                <w:noWrap/>
                <w:vAlign w:val="bottom"/>
                <w:hideMark/>
              </w:tcPr>
            </w:tcPrChange>
          </w:tcPr>
          <w:p w14:paraId="21D7EA70" w14:textId="77777777" w:rsidR="00635F25" w:rsidRPr="00635F25" w:rsidRDefault="00635F25">
            <w:pPr>
              <w:spacing w:after="0" w:line="240" w:lineRule="auto"/>
              <w:jc w:val="center"/>
              <w:rPr>
                <w:ins w:id="11413" w:author="韬 黄" w:date="2018-09-28T16:39:00Z"/>
                <w:rFonts w:eastAsia="Times New Roman" w:cs="Times New Roman"/>
                <w:color w:val="000000"/>
                <w:sz w:val="22"/>
                <w:rPrChange w:id="11414" w:author="韬 黄" w:date="2018-09-28T16:39:00Z">
                  <w:rPr>
                    <w:ins w:id="11415" w:author="韬 黄" w:date="2018-09-28T16:39:00Z"/>
                    <w:rFonts w:ascii="Calibri" w:eastAsia="Times New Roman" w:hAnsi="Calibri" w:cs="Calibri"/>
                    <w:color w:val="000000"/>
                    <w:sz w:val="22"/>
                  </w:rPr>
                </w:rPrChange>
              </w:rPr>
              <w:pPrChange w:id="11416" w:author="韬 黄" w:date="2018-09-28T16:40:00Z">
                <w:pPr>
                  <w:spacing w:after="0" w:line="240" w:lineRule="auto"/>
                  <w:jc w:val="right"/>
                </w:pPr>
              </w:pPrChange>
            </w:pPr>
            <w:ins w:id="11417" w:author="韬 黄" w:date="2018-09-28T16:39:00Z">
              <w:r w:rsidRPr="00635F25">
                <w:rPr>
                  <w:rFonts w:eastAsia="Times New Roman" w:cs="Times New Roman"/>
                  <w:color w:val="000000"/>
                  <w:sz w:val="22"/>
                  <w:rPrChange w:id="11418" w:author="韬 黄" w:date="2018-09-28T16:39:00Z">
                    <w:rPr>
                      <w:rFonts w:ascii="Calibri" w:eastAsia="Times New Roman" w:hAnsi="Calibri" w:cs="Calibri"/>
                      <w:color w:val="000000"/>
                      <w:sz w:val="22"/>
                    </w:rPr>
                  </w:rPrChange>
                </w:rPr>
                <w:t>7</w:t>
              </w:r>
            </w:ins>
          </w:p>
        </w:tc>
        <w:tc>
          <w:tcPr>
            <w:tcW w:w="1390" w:type="dxa"/>
            <w:tcBorders>
              <w:top w:val="nil"/>
              <w:left w:val="nil"/>
              <w:bottom w:val="nil"/>
              <w:right w:val="nil"/>
            </w:tcBorders>
            <w:shd w:val="clear" w:color="auto" w:fill="auto"/>
            <w:noWrap/>
            <w:vAlign w:val="bottom"/>
            <w:hideMark/>
            <w:tcPrChange w:id="11419" w:author="韬 黄" w:date="2018-10-16T16:47:00Z">
              <w:tcPr>
                <w:tcW w:w="1390" w:type="dxa"/>
                <w:tcBorders>
                  <w:top w:val="nil"/>
                  <w:left w:val="nil"/>
                  <w:bottom w:val="nil"/>
                  <w:right w:val="nil"/>
                </w:tcBorders>
                <w:shd w:val="clear" w:color="auto" w:fill="auto"/>
                <w:noWrap/>
                <w:vAlign w:val="bottom"/>
                <w:hideMark/>
              </w:tcPr>
            </w:tcPrChange>
          </w:tcPr>
          <w:p w14:paraId="7349940A" w14:textId="77777777" w:rsidR="00635F25" w:rsidRPr="00635F25" w:rsidRDefault="00635F25">
            <w:pPr>
              <w:spacing w:after="0" w:line="240" w:lineRule="auto"/>
              <w:jc w:val="center"/>
              <w:rPr>
                <w:ins w:id="11420" w:author="韬 黄" w:date="2018-09-28T16:39:00Z"/>
                <w:rFonts w:eastAsia="Times New Roman" w:cs="Times New Roman"/>
                <w:color w:val="000000"/>
                <w:sz w:val="22"/>
                <w:rPrChange w:id="11421" w:author="韬 黄" w:date="2018-09-28T16:39:00Z">
                  <w:rPr>
                    <w:ins w:id="11422" w:author="韬 黄" w:date="2018-09-28T16:39:00Z"/>
                    <w:rFonts w:ascii="Calibri" w:eastAsia="Times New Roman" w:hAnsi="Calibri" w:cs="Calibri"/>
                    <w:color w:val="000000"/>
                    <w:sz w:val="22"/>
                  </w:rPr>
                </w:rPrChange>
              </w:rPr>
              <w:pPrChange w:id="11423" w:author="韬 黄" w:date="2018-09-28T16:40:00Z">
                <w:pPr>
                  <w:spacing w:after="0" w:line="240" w:lineRule="auto"/>
                  <w:jc w:val="right"/>
                </w:pPr>
              </w:pPrChange>
            </w:pPr>
            <w:ins w:id="11424" w:author="韬 黄" w:date="2018-09-28T16:39:00Z">
              <w:r w:rsidRPr="00635F25">
                <w:rPr>
                  <w:rFonts w:eastAsia="Times New Roman" w:cs="Times New Roman"/>
                  <w:color w:val="000000"/>
                  <w:sz w:val="22"/>
                  <w:rPrChange w:id="11425" w:author="韬 黄" w:date="2018-09-28T16:39:00Z">
                    <w:rPr>
                      <w:rFonts w:ascii="Calibri" w:eastAsia="Times New Roman" w:hAnsi="Calibri" w:cs="Calibri"/>
                      <w:color w:val="000000"/>
                      <w:sz w:val="22"/>
                    </w:rPr>
                  </w:rPrChange>
                </w:rPr>
                <w:t>1.0083</w:t>
              </w:r>
            </w:ins>
          </w:p>
        </w:tc>
        <w:tc>
          <w:tcPr>
            <w:tcW w:w="732" w:type="dxa"/>
            <w:tcBorders>
              <w:top w:val="nil"/>
              <w:left w:val="nil"/>
              <w:bottom w:val="nil"/>
              <w:right w:val="nil"/>
            </w:tcBorders>
            <w:shd w:val="clear" w:color="auto" w:fill="auto"/>
            <w:noWrap/>
            <w:vAlign w:val="bottom"/>
            <w:hideMark/>
            <w:tcPrChange w:id="11426" w:author="韬 黄" w:date="2018-10-16T16:47:00Z">
              <w:tcPr>
                <w:tcW w:w="732" w:type="dxa"/>
                <w:tcBorders>
                  <w:top w:val="nil"/>
                  <w:left w:val="nil"/>
                  <w:bottom w:val="nil"/>
                  <w:right w:val="nil"/>
                </w:tcBorders>
                <w:shd w:val="clear" w:color="auto" w:fill="auto"/>
                <w:noWrap/>
                <w:vAlign w:val="bottom"/>
                <w:hideMark/>
              </w:tcPr>
            </w:tcPrChange>
          </w:tcPr>
          <w:p w14:paraId="68C13D2A" w14:textId="77777777" w:rsidR="00635F25" w:rsidRPr="00635F25" w:rsidRDefault="00635F25">
            <w:pPr>
              <w:spacing w:after="0" w:line="240" w:lineRule="auto"/>
              <w:jc w:val="center"/>
              <w:rPr>
                <w:ins w:id="11427" w:author="韬 黄" w:date="2018-09-28T16:39:00Z"/>
                <w:rFonts w:eastAsia="Times New Roman" w:cs="Times New Roman"/>
                <w:color w:val="000000"/>
                <w:sz w:val="22"/>
                <w:rPrChange w:id="11428" w:author="韬 黄" w:date="2018-09-28T16:39:00Z">
                  <w:rPr>
                    <w:ins w:id="11429" w:author="韬 黄" w:date="2018-09-28T16:39:00Z"/>
                    <w:rFonts w:ascii="Calibri" w:eastAsia="Times New Roman" w:hAnsi="Calibri" w:cs="Calibri"/>
                    <w:color w:val="000000"/>
                    <w:sz w:val="22"/>
                  </w:rPr>
                </w:rPrChange>
              </w:rPr>
              <w:pPrChange w:id="11430" w:author="韬 黄" w:date="2018-09-28T16:40:00Z">
                <w:pPr>
                  <w:spacing w:after="0" w:line="240" w:lineRule="auto"/>
                  <w:jc w:val="right"/>
                </w:pPr>
              </w:pPrChange>
            </w:pPr>
            <w:ins w:id="11431" w:author="韬 黄" w:date="2018-09-28T16:39:00Z">
              <w:r w:rsidRPr="00635F25">
                <w:rPr>
                  <w:rFonts w:eastAsia="Times New Roman" w:cs="Times New Roman"/>
                  <w:color w:val="000000"/>
                  <w:sz w:val="22"/>
                  <w:rPrChange w:id="11432" w:author="韬 黄" w:date="2018-09-28T16:39:00Z">
                    <w:rPr>
                      <w:rFonts w:ascii="Calibri" w:eastAsia="Times New Roman" w:hAnsi="Calibri" w:cs="Calibri"/>
                      <w:color w:val="000000"/>
                      <w:sz w:val="22"/>
                    </w:rPr>
                  </w:rPrChange>
                </w:rPr>
                <w:t>7</w:t>
              </w:r>
            </w:ins>
          </w:p>
        </w:tc>
        <w:tc>
          <w:tcPr>
            <w:tcW w:w="1386" w:type="dxa"/>
            <w:tcBorders>
              <w:top w:val="nil"/>
              <w:left w:val="nil"/>
              <w:bottom w:val="nil"/>
              <w:right w:val="nil"/>
            </w:tcBorders>
            <w:shd w:val="clear" w:color="auto" w:fill="auto"/>
            <w:noWrap/>
            <w:vAlign w:val="bottom"/>
            <w:hideMark/>
            <w:tcPrChange w:id="11433" w:author="韬 黄" w:date="2018-10-16T16:47:00Z">
              <w:tcPr>
                <w:tcW w:w="1386" w:type="dxa"/>
                <w:tcBorders>
                  <w:top w:val="nil"/>
                  <w:left w:val="nil"/>
                  <w:bottom w:val="nil"/>
                  <w:right w:val="nil"/>
                </w:tcBorders>
                <w:shd w:val="clear" w:color="auto" w:fill="auto"/>
                <w:noWrap/>
                <w:vAlign w:val="bottom"/>
                <w:hideMark/>
              </w:tcPr>
            </w:tcPrChange>
          </w:tcPr>
          <w:p w14:paraId="58546613" w14:textId="77777777" w:rsidR="00635F25" w:rsidRPr="00635F25" w:rsidRDefault="00635F25">
            <w:pPr>
              <w:spacing w:after="0" w:line="240" w:lineRule="auto"/>
              <w:jc w:val="center"/>
              <w:rPr>
                <w:ins w:id="11434" w:author="韬 黄" w:date="2018-09-28T16:39:00Z"/>
                <w:rFonts w:eastAsia="Times New Roman" w:cs="Times New Roman"/>
                <w:color w:val="000000"/>
                <w:sz w:val="22"/>
                <w:rPrChange w:id="11435" w:author="韬 黄" w:date="2018-09-28T16:39:00Z">
                  <w:rPr>
                    <w:ins w:id="11436" w:author="韬 黄" w:date="2018-09-28T16:39:00Z"/>
                    <w:rFonts w:ascii="Calibri" w:eastAsia="Times New Roman" w:hAnsi="Calibri" w:cs="Calibri"/>
                    <w:color w:val="000000"/>
                    <w:sz w:val="22"/>
                  </w:rPr>
                </w:rPrChange>
              </w:rPr>
              <w:pPrChange w:id="11437" w:author="韬 黄" w:date="2018-09-28T16:40:00Z">
                <w:pPr>
                  <w:spacing w:after="0" w:line="240" w:lineRule="auto"/>
                  <w:jc w:val="right"/>
                </w:pPr>
              </w:pPrChange>
            </w:pPr>
            <w:ins w:id="11438" w:author="韬 黄" w:date="2018-09-28T16:39:00Z">
              <w:r w:rsidRPr="00635F25">
                <w:rPr>
                  <w:rFonts w:eastAsia="Times New Roman" w:cs="Times New Roman"/>
                  <w:color w:val="000000"/>
                  <w:sz w:val="22"/>
                  <w:rPrChange w:id="11439" w:author="韬 黄" w:date="2018-09-28T16:39:00Z">
                    <w:rPr>
                      <w:rFonts w:ascii="Calibri" w:eastAsia="Times New Roman" w:hAnsi="Calibri" w:cs="Calibri"/>
                      <w:color w:val="000000"/>
                      <w:sz w:val="22"/>
                    </w:rPr>
                  </w:rPrChange>
                </w:rPr>
                <w:t>0.0973</w:t>
              </w:r>
            </w:ins>
          </w:p>
        </w:tc>
        <w:tc>
          <w:tcPr>
            <w:tcW w:w="681" w:type="dxa"/>
            <w:tcBorders>
              <w:top w:val="nil"/>
              <w:left w:val="nil"/>
              <w:bottom w:val="nil"/>
              <w:right w:val="nil"/>
            </w:tcBorders>
            <w:shd w:val="clear" w:color="auto" w:fill="auto"/>
            <w:noWrap/>
            <w:vAlign w:val="bottom"/>
            <w:hideMark/>
            <w:tcPrChange w:id="11440" w:author="韬 黄" w:date="2018-10-16T16:47:00Z">
              <w:tcPr>
                <w:tcW w:w="681" w:type="dxa"/>
                <w:tcBorders>
                  <w:top w:val="nil"/>
                  <w:left w:val="nil"/>
                  <w:bottom w:val="nil"/>
                  <w:right w:val="nil"/>
                </w:tcBorders>
                <w:shd w:val="clear" w:color="auto" w:fill="auto"/>
                <w:noWrap/>
                <w:vAlign w:val="bottom"/>
                <w:hideMark/>
              </w:tcPr>
            </w:tcPrChange>
          </w:tcPr>
          <w:p w14:paraId="38DCBD5F" w14:textId="77777777" w:rsidR="00635F25" w:rsidRPr="00635F25" w:rsidRDefault="00635F25">
            <w:pPr>
              <w:spacing w:after="0" w:line="240" w:lineRule="auto"/>
              <w:jc w:val="center"/>
              <w:rPr>
                <w:ins w:id="11441" w:author="韬 黄" w:date="2018-09-28T16:39:00Z"/>
                <w:rFonts w:eastAsia="Times New Roman" w:cs="Times New Roman"/>
                <w:color w:val="000000"/>
                <w:sz w:val="22"/>
                <w:rPrChange w:id="11442" w:author="韬 黄" w:date="2018-09-28T16:39:00Z">
                  <w:rPr>
                    <w:ins w:id="11443" w:author="韬 黄" w:date="2018-09-28T16:39:00Z"/>
                    <w:rFonts w:ascii="Calibri" w:eastAsia="Times New Roman" w:hAnsi="Calibri" w:cs="Calibri"/>
                    <w:color w:val="000000"/>
                    <w:sz w:val="22"/>
                  </w:rPr>
                </w:rPrChange>
              </w:rPr>
              <w:pPrChange w:id="11444" w:author="韬 黄" w:date="2018-09-28T16:40:00Z">
                <w:pPr>
                  <w:spacing w:after="0" w:line="240" w:lineRule="auto"/>
                  <w:jc w:val="right"/>
                </w:pPr>
              </w:pPrChange>
            </w:pPr>
            <w:ins w:id="11445" w:author="韬 黄" w:date="2018-09-28T16:39:00Z">
              <w:r w:rsidRPr="00635F25">
                <w:rPr>
                  <w:rFonts w:eastAsia="Times New Roman" w:cs="Times New Roman"/>
                  <w:color w:val="000000"/>
                  <w:sz w:val="22"/>
                  <w:rPrChange w:id="11446" w:author="韬 黄" w:date="2018-09-28T16:39:00Z">
                    <w:rPr>
                      <w:rFonts w:ascii="Calibri" w:eastAsia="Times New Roman" w:hAnsi="Calibri" w:cs="Calibri"/>
                      <w:color w:val="000000"/>
                      <w:sz w:val="22"/>
                    </w:rPr>
                  </w:rPrChange>
                </w:rPr>
                <w:t>7</w:t>
              </w:r>
            </w:ins>
          </w:p>
        </w:tc>
      </w:tr>
      <w:tr w:rsidR="00635F25" w:rsidRPr="00635F25" w14:paraId="56814BD1" w14:textId="77777777" w:rsidTr="0075014F">
        <w:tblPrEx>
          <w:tblPrExChange w:id="11447" w:author="韬 黄" w:date="2018-10-16T16:47:00Z">
            <w:tblPrEx>
              <w:tblW w:w="11129" w:type="dxa"/>
            </w:tblPrEx>
          </w:tblPrExChange>
        </w:tblPrEx>
        <w:trPr>
          <w:trHeight w:val="57"/>
          <w:jc w:val="center"/>
          <w:ins w:id="11448" w:author="韬 黄" w:date="2018-09-28T16:39:00Z"/>
          <w:trPrChange w:id="11449"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450" w:author="韬 黄" w:date="2018-10-16T16:47:00Z">
              <w:tcPr>
                <w:tcW w:w="1843" w:type="dxa"/>
                <w:tcBorders>
                  <w:top w:val="nil"/>
                  <w:left w:val="nil"/>
                  <w:bottom w:val="nil"/>
                  <w:right w:val="nil"/>
                </w:tcBorders>
                <w:shd w:val="clear" w:color="auto" w:fill="auto"/>
                <w:noWrap/>
                <w:vAlign w:val="bottom"/>
                <w:hideMark/>
              </w:tcPr>
            </w:tcPrChange>
          </w:tcPr>
          <w:p w14:paraId="16D58AFA" w14:textId="77777777" w:rsidR="00635F25" w:rsidRPr="00635F25" w:rsidRDefault="00635F25" w:rsidP="00635F25">
            <w:pPr>
              <w:spacing w:after="0" w:line="240" w:lineRule="auto"/>
              <w:rPr>
                <w:ins w:id="11451" w:author="韬 黄" w:date="2018-09-28T16:39:00Z"/>
                <w:rFonts w:eastAsia="Times New Roman" w:cs="Times New Roman"/>
                <w:color w:val="000000"/>
                <w:sz w:val="22"/>
                <w:rPrChange w:id="11452" w:author="韬 黄" w:date="2018-09-28T16:39:00Z">
                  <w:rPr>
                    <w:ins w:id="11453" w:author="韬 黄" w:date="2018-09-28T16:39:00Z"/>
                    <w:rFonts w:ascii="Calibri" w:eastAsia="Times New Roman" w:hAnsi="Calibri" w:cs="Calibri"/>
                    <w:color w:val="000000"/>
                    <w:sz w:val="22"/>
                  </w:rPr>
                </w:rPrChange>
              </w:rPr>
            </w:pPr>
            <w:ins w:id="11454" w:author="韬 黄" w:date="2018-09-28T16:39:00Z">
              <w:r w:rsidRPr="00635F25">
                <w:rPr>
                  <w:rFonts w:eastAsia="Times New Roman" w:cs="Times New Roman"/>
                  <w:color w:val="000000"/>
                  <w:sz w:val="22"/>
                  <w:rPrChange w:id="11455" w:author="韬 黄" w:date="2018-09-28T16:39:00Z">
                    <w:rPr>
                      <w:rFonts w:ascii="Calibri" w:eastAsia="Times New Roman" w:hAnsi="Calibri" w:cs="Calibri"/>
                      <w:color w:val="000000"/>
                      <w:sz w:val="22"/>
                    </w:rPr>
                  </w:rPrChange>
                </w:rPr>
                <w:t>ADL-own</w:t>
              </w:r>
            </w:ins>
          </w:p>
        </w:tc>
        <w:tc>
          <w:tcPr>
            <w:tcW w:w="931" w:type="dxa"/>
            <w:tcBorders>
              <w:top w:val="nil"/>
              <w:left w:val="nil"/>
              <w:bottom w:val="nil"/>
              <w:right w:val="nil"/>
            </w:tcBorders>
            <w:shd w:val="clear" w:color="auto" w:fill="auto"/>
            <w:noWrap/>
            <w:vAlign w:val="bottom"/>
            <w:hideMark/>
            <w:tcPrChange w:id="11456" w:author="韬 黄" w:date="2018-10-16T16:47:00Z">
              <w:tcPr>
                <w:tcW w:w="1174" w:type="dxa"/>
                <w:tcBorders>
                  <w:top w:val="nil"/>
                  <w:left w:val="nil"/>
                  <w:bottom w:val="nil"/>
                  <w:right w:val="nil"/>
                </w:tcBorders>
                <w:shd w:val="clear" w:color="auto" w:fill="auto"/>
                <w:noWrap/>
                <w:vAlign w:val="bottom"/>
                <w:hideMark/>
              </w:tcPr>
            </w:tcPrChange>
          </w:tcPr>
          <w:p w14:paraId="19415630" w14:textId="77777777" w:rsidR="00635F25" w:rsidRPr="00635F25" w:rsidRDefault="00635F25">
            <w:pPr>
              <w:spacing w:after="0" w:line="240" w:lineRule="auto"/>
              <w:jc w:val="center"/>
              <w:rPr>
                <w:ins w:id="11457" w:author="韬 黄" w:date="2018-09-28T16:39:00Z"/>
                <w:rFonts w:eastAsia="Times New Roman" w:cs="Times New Roman"/>
                <w:color w:val="000000"/>
                <w:sz w:val="22"/>
                <w:rPrChange w:id="11458" w:author="韬 黄" w:date="2018-09-28T16:39:00Z">
                  <w:rPr>
                    <w:ins w:id="11459" w:author="韬 黄" w:date="2018-09-28T16:39:00Z"/>
                    <w:rFonts w:ascii="Calibri" w:eastAsia="Times New Roman" w:hAnsi="Calibri" w:cs="Calibri"/>
                    <w:color w:val="000000"/>
                    <w:sz w:val="22"/>
                  </w:rPr>
                </w:rPrChange>
              </w:rPr>
              <w:pPrChange w:id="11460" w:author="韬 黄" w:date="2018-09-28T16:40:00Z">
                <w:pPr>
                  <w:spacing w:after="0" w:line="240" w:lineRule="auto"/>
                  <w:jc w:val="right"/>
                </w:pPr>
              </w:pPrChange>
            </w:pPr>
            <w:ins w:id="11461" w:author="韬 黄" w:date="2018-09-28T16:39:00Z">
              <w:r w:rsidRPr="00635F25">
                <w:rPr>
                  <w:rFonts w:eastAsia="Times New Roman" w:cs="Times New Roman"/>
                  <w:color w:val="000000"/>
                  <w:sz w:val="22"/>
                  <w:rPrChange w:id="11462" w:author="韬 黄" w:date="2018-09-28T16:39:00Z">
                    <w:rPr>
                      <w:rFonts w:ascii="Calibri" w:eastAsia="Times New Roman" w:hAnsi="Calibri" w:cs="Calibri"/>
                      <w:color w:val="000000"/>
                      <w:sz w:val="22"/>
                    </w:rPr>
                  </w:rPrChange>
                </w:rPr>
                <w:t>8.523</w:t>
              </w:r>
            </w:ins>
          </w:p>
        </w:tc>
        <w:tc>
          <w:tcPr>
            <w:tcW w:w="681" w:type="dxa"/>
            <w:tcBorders>
              <w:top w:val="nil"/>
              <w:left w:val="nil"/>
              <w:bottom w:val="nil"/>
              <w:right w:val="nil"/>
            </w:tcBorders>
            <w:shd w:val="clear" w:color="auto" w:fill="auto"/>
            <w:noWrap/>
            <w:vAlign w:val="bottom"/>
            <w:hideMark/>
            <w:tcPrChange w:id="11463" w:author="韬 黄" w:date="2018-10-16T16:47:00Z">
              <w:tcPr>
                <w:tcW w:w="527" w:type="dxa"/>
                <w:tcBorders>
                  <w:top w:val="nil"/>
                  <w:left w:val="nil"/>
                  <w:bottom w:val="nil"/>
                  <w:right w:val="nil"/>
                </w:tcBorders>
                <w:shd w:val="clear" w:color="auto" w:fill="auto"/>
                <w:noWrap/>
                <w:vAlign w:val="bottom"/>
                <w:hideMark/>
              </w:tcPr>
            </w:tcPrChange>
          </w:tcPr>
          <w:p w14:paraId="7A944035" w14:textId="77777777" w:rsidR="00635F25" w:rsidRPr="00635F25" w:rsidRDefault="00635F25">
            <w:pPr>
              <w:spacing w:after="0" w:line="240" w:lineRule="auto"/>
              <w:jc w:val="center"/>
              <w:rPr>
                <w:ins w:id="11464" w:author="韬 黄" w:date="2018-09-28T16:39:00Z"/>
                <w:rFonts w:eastAsia="Times New Roman" w:cs="Times New Roman"/>
                <w:color w:val="000000"/>
                <w:sz w:val="22"/>
                <w:rPrChange w:id="11465" w:author="韬 黄" w:date="2018-09-28T16:39:00Z">
                  <w:rPr>
                    <w:ins w:id="11466" w:author="韬 黄" w:date="2018-09-28T16:39:00Z"/>
                    <w:rFonts w:ascii="Calibri" w:eastAsia="Times New Roman" w:hAnsi="Calibri" w:cs="Calibri"/>
                    <w:color w:val="000000"/>
                    <w:sz w:val="22"/>
                  </w:rPr>
                </w:rPrChange>
              </w:rPr>
              <w:pPrChange w:id="11467" w:author="韬 黄" w:date="2018-09-28T16:40:00Z">
                <w:pPr>
                  <w:spacing w:after="0" w:line="240" w:lineRule="auto"/>
                  <w:jc w:val="right"/>
                </w:pPr>
              </w:pPrChange>
            </w:pPr>
            <w:ins w:id="11468" w:author="韬 黄" w:date="2018-09-28T16:39:00Z">
              <w:r w:rsidRPr="00635F25">
                <w:rPr>
                  <w:rFonts w:eastAsia="Times New Roman" w:cs="Times New Roman"/>
                  <w:color w:val="000000"/>
                  <w:sz w:val="22"/>
                  <w:rPrChange w:id="11469" w:author="韬 黄" w:date="2018-09-28T16:39:00Z">
                    <w:rPr>
                      <w:rFonts w:ascii="Calibri" w:eastAsia="Times New Roman" w:hAnsi="Calibri" w:cs="Calibri"/>
                      <w:color w:val="000000"/>
                      <w:sz w:val="22"/>
                    </w:rPr>
                  </w:rPrChange>
                </w:rPr>
                <w:t>6</w:t>
              </w:r>
            </w:ins>
          </w:p>
        </w:tc>
        <w:tc>
          <w:tcPr>
            <w:tcW w:w="1071" w:type="dxa"/>
            <w:tcBorders>
              <w:top w:val="nil"/>
              <w:left w:val="nil"/>
              <w:bottom w:val="nil"/>
              <w:right w:val="nil"/>
            </w:tcBorders>
            <w:shd w:val="clear" w:color="auto" w:fill="auto"/>
            <w:noWrap/>
            <w:vAlign w:val="bottom"/>
            <w:hideMark/>
            <w:tcPrChange w:id="11470" w:author="韬 黄" w:date="2018-10-16T16:47:00Z">
              <w:tcPr>
                <w:tcW w:w="1071" w:type="dxa"/>
                <w:tcBorders>
                  <w:top w:val="nil"/>
                  <w:left w:val="nil"/>
                  <w:bottom w:val="nil"/>
                  <w:right w:val="nil"/>
                </w:tcBorders>
                <w:shd w:val="clear" w:color="auto" w:fill="auto"/>
                <w:noWrap/>
                <w:vAlign w:val="bottom"/>
                <w:hideMark/>
              </w:tcPr>
            </w:tcPrChange>
          </w:tcPr>
          <w:p w14:paraId="24702A1E" w14:textId="77777777" w:rsidR="00635F25" w:rsidRPr="00635F25" w:rsidRDefault="00635F25">
            <w:pPr>
              <w:spacing w:after="0" w:line="240" w:lineRule="auto"/>
              <w:jc w:val="center"/>
              <w:rPr>
                <w:ins w:id="11471" w:author="韬 黄" w:date="2018-09-28T16:39:00Z"/>
                <w:rFonts w:eastAsia="Times New Roman" w:cs="Times New Roman"/>
                <w:color w:val="000000"/>
                <w:sz w:val="22"/>
                <w:rPrChange w:id="11472" w:author="韬 黄" w:date="2018-09-28T16:39:00Z">
                  <w:rPr>
                    <w:ins w:id="11473" w:author="韬 黄" w:date="2018-09-28T16:39:00Z"/>
                    <w:rFonts w:ascii="Calibri" w:eastAsia="Times New Roman" w:hAnsi="Calibri" w:cs="Calibri"/>
                    <w:color w:val="000000"/>
                    <w:sz w:val="22"/>
                  </w:rPr>
                </w:rPrChange>
              </w:rPr>
              <w:pPrChange w:id="11474" w:author="韬 黄" w:date="2018-09-28T16:40:00Z">
                <w:pPr>
                  <w:spacing w:after="0" w:line="240" w:lineRule="auto"/>
                  <w:jc w:val="right"/>
                </w:pPr>
              </w:pPrChange>
            </w:pPr>
            <w:ins w:id="11475" w:author="韬 黄" w:date="2018-09-28T16:39:00Z">
              <w:r w:rsidRPr="00635F25">
                <w:rPr>
                  <w:rFonts w:eastAsia="Times New Roman" w:cs="Times New Roman"/>
                  <w:color w:val="000000"/>
                  <w:sz w:val="22"/>
                  <w:rPrChange w:id="11476" w:author="韬 黄" w:date="2018-09-28T16:39:00Z">
                    <w:rPr>
                      <w:rFonts w:ascii="Calibri" w:eastAsia="Times New Roman" w:hAnsi="Calibri" w:cs="Calibri"/>
                      <w:color w:val="000000"/>
                      <w:sz w:val="22"/>
                    </w:rPr>
                  </w:rPrChange>
                </w:rPr>
                <w:t>39.83%</w:t>
              </w:r>
            </w:ins>
          </w:p>
        </w:tc>
        <w:tc>
          <w:tcPr>
            <w:tcW w:w="732" w:type="dxa"/>
            <w:tcBorders>
              <w:top w:val="nil"/>
              <w:left w:val="nil"/>
              <w:bottom w:val="nil"/>
              <w:right w:val="nil"/>
            </w:tcBorders>
            <w:shd w:val="clear" w:color="auto" w:fill="auto"/>
            <w:noWrap/>
            <w:vAlign w:val="bottom"/>
            <w:hideMark/>
            <w:tcPrChange w:id="11477" w:author="韬 黄" w:date="2018-10-16T16:47:00Z">
              <w:tcPr>
                <w:tcW w:w="732" w:type="dxa"/>
                <w:tcBorders>
                  <w:top w:val="nil"/>
                  <w:left w:val="nil"/>
                  <w:bottom w:val="nil"/>
                  <w:right w:val="nil"/>
                </w:tcBorders>
                <w:shd w:val="clear" w:color="auto" w:fill="auto"/>
                <w:noWrap/>
                <w:vAlign w:val="bottom"/>
                <w:hideMark/>
              </w:tcPr>
            </w:tcPrChange>
          </w:tcPr>
          <w:p w14:paraId="7E0C73EC" w14:textId="77777777" w:rsidR="00635F25" w:rsidRPr="00635F25" w:rsidRDefault="00635F25">
            <w:pPr>
              <w:spacing w:after="0" w:line="240" w:lineRule="auto"/>
              <w:jc w:val="center"/>
              <w:rPr>
                <w:ins w:id="11478" w:author="韬 黄" w:date="2018-09-28T16:39:00Z"/>
                <w:rFonts w:eastAsia="Times New Roman" w:cs="Times New Roman"/>
                <w:color w:val="000000"/>
                <w:sz w:val="22"/>
                <w:rPrChange w:id="11479" w:author="韬 黄" w:date="2018-09-28T16:39:00Z">
                  <w:rPr>
                    <w:ins w:id="11480" w:author="韬 黄" w:date="2018-09-28T16:39:00Z"/>
                    <w:rFonts w:ascii="Calibri" w:eastAsia="Times New Roman" w:hAnsi="Calibri" w:cs="Calibri"/>
                    <w:color w:val="000000"/>
                    <w:sz w:val="22"/>
                  </w:rPr>
                </w:rPrChange>
              </w:rPr>
              <w:pPrChange w:id="11481" w:author="韬 黄" w:date="2018-09-28T16:40:00Z">
                <w:pPr>
                  <w:spacing w:after="0" w:line="240" w:lineRule="auto"/>
                  <w:jc w:val="right"/>
                </w:pPr>
              </w:pPrChange>
            </w:pPr>
            <w:ins w:id="11482" w:author="韬 黄" w:date="2018-09-28T16:39:00Z">
              <w:r w:rsidRPr="00635F25">
                <w:rPr>
                  <w:rFonts w:eastAsia="Times New Roman" w:cs="Times New Roman"/>
                  <w:color w:val="000000"/>
                  <w:sz w:val="22"/>
                  <w:rPrChange w:id="11483" w:author="韬 黄" w:date="2018-09-28T16:39:00Z">
                    <w:rPr>
                      <w:rFonts w:ascii="Calibri" w:eastAsia="Times New Roman" w:hAnsi="Calibri" w:cs="Calibri"/>
                      <w:color w:val="000000"/>
                      <w:sz w:val="22"/>
                    </w:rPr>
                  </w:rPrChange>
                </w:rPr>
                <w:t>6</w:t>
              </w:r>
            </w:ins>
          </w:p>
        </w:tc>
        <w:tc>
          <w:tcPr>
            <w:tcW w:w="861" w:type="dxa"/>
            <w:tcBorders>
              <w:top w:val="nil"/>
              <w:left w:val="nil"/>
              <w:bottom w:val="nil"/>
              <w:right w:val="nil"/>
            </w:tcBorders>
            <w:shd w:val="clear" w:color="auto" w:fill="auto"/>
            <w:noWrap/>
            <w:vAlign w:val="bottom"/>
            <w:hideMark/>
            <w:tcPrChange w:id="11484" w:author="韬 黄" w:date="2018-10-16T16:47:00Z">
              <w:tcPr>
                <w:tcW w:w="861" w:type="dxa"/>
                <w:tcBorders>
                  <w:top w:val="nil"/>
                  <w:left w:val="nil"/>
                  <w:bottom w:val="nil"/>
                  <w:right w:val="nil"/>
                </w:tcBorders>
                <w:shd w:val="clear" w:color="auto" w:fill="auto"/>
                <w:noWrap/>
                <w:vAlign w:val="bottom"/>
                <w:hideMark/>
              </w:tcPr>
            </w:tcPrChange>
          </w:tcPr>
          <w:p w14:paraId="3EC81953" w14:textId="77777777" w:rsidR="00635F25" w:rsidRPr="00635F25" w:rsidRDefault="00635F25">
            <w:pPr>
              <w:spacing w:after="0" w:line="240" w:lineRule="auto"/>
              <w:jc w:val="center"/>
              <w:rPr>
                <w:ins w:id="11485" w:author="韬 黄" w:date="2018-09-28T16:39:00Z"/>
                <w:rFonts w:eastAsia="Times New Roman" w:cs="Times New Roman"/>
                <w:color w:val="000000"/>
                <w:sz w:val="22"/>
                <w:rPrChange w:id="11486" w:author="韬 黄" w:date="2018-09-28T16:39:00Z">
                  <w:rPr>
                    <w:ins w:id="11487" w:author="韬 黄" w:date="2018-09-28T16:39:00Z"/>
                    <w:rFonts w:ascii="Calibri" w:eastAsia="Times New Roman" w:hAnsi="Calibri" w:cs="Calibri"/>
                    <w:color w:val="000000"/>
                    <w:sz w:val="22"/>
                  </w:rPr>
                </w:rPrChange>
              </w:rPr>
              <w:pPrChange w:id="11488" w:author="韬 黄" w:date="2018-09-28T16:40:00Z">
                <w:pPr>
                  <w:spacing w:after="0" w:line="240" w:lineRule="auto"/>
                  <w:jc w:val="right"/>
                </w:pPr>
              </w:pPrChange>
            </w:pPr>
            <w:ins w:id="11489" w:author="韬 黄" w:date="2018-09-28T16:39:00Z">
              <w:r w:rsidRPr="00635F25">
                <w:rPr>
                  <w:rFonts w:eastAsia="Times New Roman" w:cs="Times New Roman"/>
                  <w:color w:val="000000"/>
                  <w:sz w:val="22"/>
                  <w:rPrChange w:id="11490" w:author="韬 黄" w:date="2018-09-28T16:39:00Z">
                    <w:rPr>
                      <w:rFonts w:ascii="Calibri" w:eastAsia="Times New Roman" w:hAnsi="Calibri" w:cs="Calibri"/>
                      <w:color w:val="000000"/>
                      <w:sz w:val="22"/>
                    </w:rPr>
                  </w:rPrChange>
                </w:rPr>
                <w:t>0.605</w:t>
              </w:r>
            </w:ins>
          </w:p>
        </w:tc>
        <w:tc>
          <w:tcPr>
            <w:tcW w:w="732" w:type="dxa"/>
            <w:tcBorders>
              <w:top w:val="nil"/>
              <w:left w:val="nil"/>
              <w:bottom w:val="nil"/>
              <w:right w:val="nil"/>
            </w:tcBorders>
            <w:shd w:val="clear" w:color="auto" w:fill="auto"/>
            <w:noWrap/>
            <w:vAlign w:val="bottom"/>
            <w:hideMark/>
            <w:tcPrChange w:id="11491" w:author="韬 黄" w:date="2018-10-16T16:47:00Z">
              <w:tcPr>
                <w:tcW w:w="732" w:type="dxa"/>
                <w:tcBorders>
                  <w:top w:val="nil"/>
                  <w:left w:val="nil"/>
                  <w:bottom w:val="nil"/>
                  <w:right w:val="nil"/>
                </w:tcBorders>
                <w:shd w:val="clear" w:color="auto" w:fill="auto"/>
                <w:noWrap/>
                <w:vAlign w:val="bottom"/>
                <w:hideMark/>
              </w:tcPr>
            </w:tcPrChange>
          </w:tcPr>
          <w:p w14:paraId="1D8050E8" w14:textId="77777777" w:rsidR="00635F25" w:rsidRPr="00635F25" w:rsidRDefault="00635F25">
            <w:pPr>
              <w:spacing w:after="0" w:line="240" w:lineRule="auto"/>
              <w:jc w:val="center"/>
              <w:rPr>
                <w:ins w:id="11492" w:author="韬 黄" w:date="2018-09-28T16:39:00Z"/>
                <w:rFonts w:eastAsia="Times New Roman" w:cs="Times New Roman"/>
                <w:color w:val="000000"/>
                <w:sz w:val="22"/>
                <w:rPrChange w:id="11493" w:author="韬 黄" w:date="2018-09-28T16:39:00Z">
                  <w:rPr>
                    <w:ins w:id="11494" w:author="韬 黄" w:date="2018-09-28T16:39:00Z"/>
                    <w:rFonts w:ascii="Calibri" w:eastAsia="Times New Roman" w:hAnsi="Calibri" w:cs="Calibri"/>
                    <w:color w:val="000000"/>
                    <w:sz w:val="22"/>
                  </w:rPr>
                </w:rPrChange>
              </w:rPr>
              <w:pPrChange w:id="11495" w:author="韬 黄" w:date="2018-09-28T16:40:00Z">
                <w:pPr>
                  <w:spacing w:after="0" w:line="240" w:lineRule="auto"/>
                  <w:jc w:val="right"/>
                </w:pPr>
              </w:pPrChange>
            </w:pPr>
            <w:ins w:id="11496" w:author="韬 黄" w:date="2018-09-28T16:39:00Z">
              <w:r w:rsidRPr="00635F25">
                <w:rPr>
                  <w:rFonts w:eastAsia="Times New Roman" w:cs="Times New Roman"/>
                  <w:color w:val="000000"/>
                  <w:sz w:val="22"/>
                  <w:rPrChange w:id="11497" w:author="韬 黄" w:date="2018-09-28T16:39:00Z">
                    <w:rPr>
                      <w:rFonts w:ascii="Calibri" w:eastAsia="Times New Roman" w:hAnsi="Calibri" w:cs="Calibri"/>
                      <w:color w:val="000000"/>
                      <w:sz w:val="22"/>
                    </w:rPr>
                  </w:rPrChange>
                </w:rPr>
                <w:t>5</w:t>
              </w:r>
            </w:ins>
          </w:p>
        </w:tc>
        <w:tc>
          <w:tcPr>
            <w:tcW w:w="1390" w:type="dxa"/>
            <w:tcBorders>
              <w:top w:val="nil"/>
              <w:left w:val="nil"/>
              <w:bottom w:val="nil"/>
              <w:right w:val="nil"/>
            </w:tcBorders>
            <w:shd w:val="clear" w:color="auto" w:fill="auto"/>
            <w:noWrap/>
            <w:vAlign w:val="bottom"/>
            <w:hideMark/>
            <w:tcPrChange w:id="11498" w:author="韬 黄" w:date="2018-10-16T16:47:00Z">
              <w:tcPr>
                <w:tcW w:w="1390" w:type="dxa"/>
                <w:tcBorders>
                  <w:top w:val="nil"/>
                  <w:left w:val="nil"/>
                  <w:bottom w:val="nil"/>
                  <w:right w:val="nil"/>
                </w:tcBorders>
                <w:shd w:val="clear" w:color="auto" w:fill="auto"/>
                <w:noWrap/>
                <w:vAlign w:val="bottom"/>
                <w:hideMark/>
              </w:tcPr>
            </w:tcPrChange>
          </w:tcPr>
          <w:p w14:paraId="5EACA042" w14:textId="77777777" w:rsidR="00635F25" w:rsidRPr="00635F25" w:rsidRDefault="00635F25">
            <w:pPr>
              <w:spacing w:after="0" w:line="240" w:lineRule="auto"/>
              <w:jc w:val="center"/>
              <w:rPr>
                <w:ins w:id="11499" w:author="韬 黄" w:date="2018-09-28T16:39:00Z"/>
                <w:rFonts w:eastAsia="Times New Roman" w:cs="Times New Roman"/>
                <w:color w:val="000000"/>
                <w:sz w:val="22"/>
                <w:rPrChange w:id="11500" w:author="韬 黄" w:date="2018-09-28T16:39:00Z">
                  <w:rPr>
                    <w:ins w:id="11501" w:author="韬 黄" w:date="2018-09-28T16:39:00Z"/>
                    <w:rFonts w:ascii="Calibri" w:eastAsia="Times New Roman" w:hAnsi="Calibri" w:cs="Calibri"/>
                    <w:color w:val="000000"/>
                    <w:sz w:val="22"/>
                  </w:rPr>
                </w:rPrChange>
              </w:rPr>
              <w:pPrChange w:id="11502" w:author="韬 黄" w:date="2018-09-28T16:40:00Z">
                <w:pPr>
                  <w:spacing w:after="0" w:line="240" w:lineRule="auto"/>
                  <w:jc w:val="right"/>
                </w:pPr>
              </w:pPrChange>
            </w:pPr>
            <w:ins w:id="11503" w:author="韬 黄" w:date="2018-09-28T16:39:00Z">
              <w:r w:rsidRPr="00635F25">
                <w:rPr>
                  <w:rFonts w:eastAsia="Times New Roman" w:cs="Times New Roman"/>
                  <w:color w:val="000000"/>
                  <w:sz w:val="22"/>
                  <w:rPrChange w:id="11504" w:author="韬 黄" w:date="2018-09-28T16:39:00Z">
                    <w:rPr>
                      <w:rFonts w:ascii="Calibri" w:eastAsia="Times New Roman" w:hAnsi="Calibri" w:cs="Calibri"/>
                      <w:color w:val="000000"/>
                      <w:sz w:val="22"/>
                    </w:rPr>
                  </w:rPrChange>
                </w:rPr>
                <w:t>1.0000</w:t>
              </w:r>
            </w:ins>
          </w:p>
        </w:tc>
        <w:tc>
          <w:tcPr>
            <w:tcW w:w="732" w:type="dxa"/>
            <w:tcBorders>
              <w:top w:val="nil"/>
              <w:left w:val="nil"/>
              <w:bottom w:val="nil"/>
              <w:right w:val="nil"/>
            </w:tcBorders>
            <w:shd w:val="clear" w:color="auto" w:fill="auto"/>
            <w:noWrap/>
            <w:vAlign w:val="bottom"/>
            <w:hideMark/>
            <w:tcPrChange w:id="11505" w:author="韬 黄" w:date="2018-10-16T16:47:00Z">
              <w:tcPr>
                <w:tcW w:w="732" w:type="dxa"/>
                <w:tcBorders>
                  <w:top w:val="nil"/>
                  <w:left w:val="nil"/>
                  <w:bottom w:val="nil"/>
                  <w:right w:val="nil"/>
                </w:tcBorders>
                <w:shd w:val="clear" w:color="auto" w:fill="auto"/>
                <w:noWrap/>
                <w:vAlign w:val="bottom"/>
                <w:hideMark/>
              </w:tcPr>
            </w:tcPrChange>
          </w:tcPr>
          <w:p w14:paraId="1F8CE4DC" w14:textId="77777777" w:rsidR="00635F25" w:rsidRPr="00635F25" w:rsidRDefault="00635F25">
            <w:pPr>
              <w:spacing w:after="0" w:line="240" w:lineRule="auto"/>
              <w:jc w:val="center"/>
              <w:rPr>
                <w:ins w:id="11506" w:author="韬 黄" w:date="2018-09-28T16:39:00Z"/>
                <w:rFonts w:eastAsia="Times New Roman" w:cs="Times New Roman"/>
                <w:color w:val="000000"/>
                <w:sz w:val="22"/>
                <w:rPrChange w:id="11507" w:author="韬 黄" w:date="2018-09-28T16:39:00Z">
                  <w:rPr>
                    <w:ins w:id="11508" w:author="韬 黄" w:date="2018-09-28T16:39:00Z"/>
                    <w:rFonts w:ascii="Calibri" w:eastAsia="Times New Roman" w:hAnsi="Calibri" w:cs="Calibri"/>
                    <w:color w:val="000000"/>
                    <w:sz w:val="22"/>
                  </w:rPr>
                </w:rPrChange>
              </w:rPr>
              <w:pPrChange w:id="11509" w:author="韬 黄" w:date="2018-09-28T16:40:00Z">
                <w:pPr>
                  <w:spacing w:after="0" w:line="240" w:lineRule="auto"/>
                  <w:jc w:val="right"/>
                </w:pPr>
              </w:pPrChange>
            </w:pPr>
            <w:ins w:id="11510" w:author="韬 黄" w:date="2018-09-28T16:39:00Z">
              <w:r w:rsidRPr="00635F25">
                <w:rPr>
                  <w:rFonts w:eastAsia="Times New Roman" w:cs="Times New Roman"/>
                  <w:color w:val="000000"/>
                  <w:sz w:val="22"/>
                  <w:rPrChange w:id="11511" w:author="韬 黄" w:date="2018-09-28T16:39:00Z">
                    <w:rPr>
                      <w:rFonts w:ascii="Calibri" w:eastAsia="Times New Roman" w:hAnsi="Calibri" w:cs="Calibri"/>
                      <w:color w:val="000000"/>
                      <w:sz w:val="22"/>
                    </w:rPr>
                  </w:rPrChange>
                </w:rPr>
                <w:t>6</w:t>
              </w:r>
            </w:ins>
          </w:p>
        </w:tc>
        <w:tc>
          <w:tcPr>
            <w:tcW w:w="1386" w:type="dxa"/>
            <w:tcBorders>
              <w:top w:val="nil"/>
              <w:left w:val="nil"/>
              <w:bottom w:val="nil"/>
              <w:right w:val="nil"/>
            </w:tcBorders>
            <w:shd w:val="clear" w:color="auto" w:fill="auto"/>
            <w:noWrap/>
            <w:vAlign w:val="bottom"/>
            <w:hideMark/>
            <w:tcPrChange w:id="11512" w:author="韬 黄" w:date="2018-10-16T16:47:00Z">
              <w:tcPr>
                <w:tcW w:w="1386" w:type="dxa"/>
                <w:tcBorders>
                  <w:top w:val="nil"/>
                  <w:left w:val="nil"/>
                  <w:bottom w:val="nil"/>
                  <w:right w:val="nil"/>
                </w:tcBorders>
                <w:shd w:val="clear" w:color="auto" w:fill="auto"/>
                <w:noWrap/>
                <w:vAlign w:val="bottom"/>
                <w:hideMark/>
              </w:tcPr>
            </w:tcPrChange>
          </w:tcPr>
          <w:p w14:paraId="7B34A070" w14:textId="77777777" w:rsidR="00635F25" w:rsidRPr="00635F25" w:rsidRDefault="00635F25">
            <w:pPr>
              <w:spacing w:after="0" w:line="240" w:lineRule="auto"/>
              <w:jc w:val="center"/>
              <w:rPr>
                <w:ins w:id="11513" w:author="韬 黄" w:date="2018-09-28T16:39:00Z"/>
                <w:rFonts w:eastAsia="Times New Roman" w:cs="Times New Roman"/>
                <w:color w:val="000000"/>
                <w:sz w:val="22"/>
                <w:rPrChange w:id="11514" w:author="韬 黄" w:date="2018-09-28T16:39:00Z">
                  <w:rPr>
                    <w:ins w:id="11515" w:author="韬 黄" w:date="2018-09-28T16:39:00Z"/>
                    <w:rFonts w:ascii="Calibri" w:eastAsia="Times New Roman" w:hAnsi="Calibri" w:cs="Calibri"/>
                    <w:color w:val="000000"/>
                    <w:sz w:val="22"/>
                  </w:rPr>
                </w:rPrChange>
              </w:rPr>
              <w:pPrChange w:id="11516" w:author="韬 黄" w:date="2018-09-28T16:40:00Z">
                <w:pPr>
                  <w:spacing w:after="0" w:line="240" w:lineRule="auto"/>
                  <w:jc w:val="right"/>
                </w:pPr>
              </w:pPrChange>
            </w:pPr>
            <w:ins w:id="11517" w:author="韬 黄" w:date="2018-09-28T16:39:00Z">
              <w:r w:rsidRPr="00635F25">
                <w:rPr>
                  <w:rFonts w:eastAsia="Times New Roman" w:cs="Times New Roman"/>
                  <w:color w:val="000000"/>
                  <w:sz w:val="22"/>
                  <w:rPrChange w:id="11518" w:author="韬 黄" w:date="2018-09-28T16:39:00Z">
                    <w:rPr>
                      <w:rFonts w:ascii="Calibri" w:eastAsia="Times New Roman" w:hAnsi="Calibri" w:cs="Calibri"/>
                      <w:color w:val="000000"/>
                      <w:sz w:val="22"/>
                    </w:rPr>
                  </w:rPrChange>
                </w:rPr>
                <w:t>0.0921</w:t>
              </w:r>
            </w:ins>
          </w:p>
        </w:tc>
        <w:tc>
          <w:tcPr>
            <w:tcW w:w="681" w:type="dxa"/>
            <w:tcBorders>
              <w:top w:val="nil"/>
              <w:left w:val="nil"/>
              <w:bottom w:val="nil"/>
              <w:right w:val="nil"/>
            </w:tcBorders>
            <w:shd w:val="clear" w:color="auto" w:fill="auto"/>
            <w:noWrap/>
            <w:vAlign w:val="bottom"/>
            <w:hideMark/>
            <w:tcPrChange w:id="11519" w:author="韬 黄" w:date="2018-10-16T16:47:00Z">
              <w:tcPr>
                <w:tcW w:w="681" w:type="dxa"/>
                <w:tcBorders>
                  <w:top w:val="nil"/>
                  <w:left w:val="nil"/>
                  <w:bottom w:val="nil"/>
                  <w:right w:val="nil"/>
                </w:tcBorders>
                <w:shd w:val="clear" w:color="auto" w:fill="auto"/>
                <w:noWrap/>
                <w:vAlign w:val="bottom"/>
                <w:hideMark/>
              </w:tcPr>
            </w:tcPrChange>
          </w:tcPr>
          <w:p w14:paraId="2CFBE4B2" w14:textId="77777777" w:rsidR="00635F25" w:rsidRPr="00635F25" w:rsidRDefault="00635F25">
            <w:pPr>
              <w:spacing w:after="0" w:line="240" w:lineRule="auto"/>
              <w:jc w:val="center"/>
              <w:rPr>
                <w:ins w:id="11520" w:author="韬 黄" w:date="2018-09-28T16:39:00Z"/>
                <w:rFonts w:eastAsia="Times New Roman" w:cs="Times New Roman"/>
                <w:color w:val="000000"/>
                <w:sz w:val="22"/>
                <w:rPrChange w:id="11521" w:author="韬 黄" w:date="2018-09-28T16:39:00Z">
                  <w:rPr>
                    <w:ins w:id="11522" w:author="韬 黄" w:date="2018-09-28T16:39:00Z"/>
                    <w:rFonts w:ascii="Calibri" w:eastAsia="Times New Roman" w:hAnsi="Calibri" w:cs="Calibri"/>
                    <w:color w:val="000000"/>
                    <w:sz w:val="22"/>
                  </w:rPr>
                </w:rPrChange>
              </w:rPr>
              <w:pPrChange w:id="11523" w:author="韬 黄" w:date="2018-09-28T16:40:00Z">
                <w:pPr>
                  <w:spacing w:after="0" w:line="240" w:lineRule="auto"/>
                  <w:jc w:val="right"/>
                </w:pPr>
              </w:pPrChange>
            </w:pPr>
            <w:ins w:id="11524" w:author="韬 黄" w:date="2018-09-28T16:39:00Z">
              <w:r w:rsidRPr="00635F25">
                <w:rPr>
                  <w:rFonts w:eastAsia="Times New Roman" w:cs="Times New Roman"/>
                  <w:color w:val="000000"/>
                  <w:sz w:val="22"/>
                  <w:rPrChange w:id="11525" w:author="韬 黄" w:date="2018-09-28T16:39:00Z">
                    <w:rPr>
                      <w:rFonts w:ascii="Calibri" w:eastAsia="Times New Roman" w:hAnsi="Calibri" w:cs="Calibri"/>
                      <w:color w:val="000000"/>
                      <w:sz w:val="22"/>
                    </w:rPr>
                  </w:rPrChange>
                </w:rPr>
                <w:t>5</w:t>
              </w:r>
            </w:ins>
          </w:p>
        </w:tc>
      </w:tr>
      <w:tr w:rsidR="00635F25" w:rsidRPr="00635F25" w14:paraId="64697AD1" w14:textId="77777777" w:rsidTr="0075014F">
        <w:tblPrEx>
          <w:tblPrExChange w:id="11526" w:author="韬 黄" w:date="2018-10-16T16:47:00Z">
            <w:tblPrEx>
              <w:tblW w:w="11129" w:type="dxa"/>
            </w:tblPrEx>
          </w:tblPrExChange>
        </w:tblPrEx>
        <w:trPr>
          <w:trHeight w:val="57"/>
          <w:jc w:val="center"/>
          <w:ins w:id="11527" w:author="韬 黄" w:date="2018-09-28T16:39:00Z"/>
          <w:trPrChange w:id="11528"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529" w:author="韬 黄" w:date="2018-10-16T16:47:00Z">
              <w:tcPr>
                <w:tcW w:w="1843" w:type="dxa"/>
                <w:tcBorders>
                  <w:top w:val="nil"/>
                  <w:left w:val="nil"/>
                  <w:bottom w:val="nil"/>
                  <w:right w:val="nil"/>
                </w:tcBorders>
                <w:shd w:val="clear" w:color="auto" w:fill="auto"/>
                <w:noWrap/>
                <w:vAlign w:val="bottom"/>
                <w:hideMark/>
              </w:tcPr>
            </w:tcPrChange>
          </w:tcPr>
          <w:p w14:paraId="394671E2" w14:textId="77777777" w:rsidR="00635F25" w:rsidRPr="00635F25" w:rsidRDefault="00635F25" w:rsidP="00635F25">
            <w:pPr>
              <w:spacing w:after="0" w:line="240" w:lineRule="auto"/>
              <w:rPr>
                <w:ins w:id="11530" w:author="韬 黄" w:date="2018-09-28T16:39:00Z"/>
                <w:rFonts w:eastAsia="Times New Roman" w:cs="Times New Roman"/>
                <w:color w:val="000000"/>
                <w:sz w:val="22"/>
                <w:rPrChange w:id="11531" w:author="韬 黄" w:date="2018-09-28T16:39:00Z">
                  <w:rPr>
                    <w:ins w:id="11532" w:author="韬 黄" w:date="2018-09-28T16:39:00Z"/>
                    <w:rFonts w:ascii="Calibri" w:eastAsia="Times New Roman" w:hAnsi="Calibri" w:cs="Calibri"/>
                    <w:color w:val="000000"/>
                    <w:sz w:val="22"/>
                  </w:rPr>
                </w:rPrChange>
              </w:rPr>
            </w:pPr>
            <w:ins w:id="11533" w:author="韬 黄" w:date="2018-09-28T16:39:00Z">
              <w:r w:rsidRPr="00635F25">
                <w:rPr>
                  <w:rFonts w:eastAsia="Times New Roman" w:cs="Times New Roman"/>
                  <w:color w:val="000000"/>
                  <w:sz w:val="22"/>
                  <w:rPrChange w:id="11534" w:author="韬 黄" w:date="2018-09-28T16:39:00Z">
                    <w:rPr>
                      <w:rFonts w:ascii="Calibri" w:eastAsia="Times New Roman" w:hAnsi="Calibri" w:cs="Calibri"/>
                      <w:color w:val="000000"/>
                      <w:sz w:val="22"/>
                    </w:rPr>
                  </w:rPrChange>
                </w:rPr>
                <w:t>ADL-intra</w:t>
              </w:r>
            </w:ins>
          </w:p>
        </w:tc>
        <w:tc>
          <w:tcPr>
            <w:tcW w:w="931" w:type="dxa"/>
            <w:tcBorders>
              <w:top w:val="nil"/>
              <w:left w:val="nil"/>
              <w:bottom w:val="nil"/>
              <w:right w:val="nil"/>
            </w:tcBorders>
            <w:shd w:val="clear" w:color="auto" w:fill="auto"/>
            <w:noWrap/>
            <w:vAlign w:val="bottom"/>
            <w:hideMark/>
            <w:tcPrChange w:id="11535" w:author="韬 黄" w:date="2018-10-16T16:47:00Z">
              <w:tcPr>
                <w:tcW w:w="1174" w:type="dxa"/>
                <w:tcBorders>
                  <w:top w:val="nil"/>
                  <w:left w:val="nil"/>
                  <w:bottom w:val="nil"/>
                  <w:right w:val="nil"/>
                </w:tcBorders>
                <w:shd w:val="clear" w:color="auto" w:fill="auto"/>
                <w:noWrap/>
                <w:vAlign w:val="bottom"/>
                <w:hideMark/>
              </w:tcPr>
            </w:tcPrChange>
          </w:tcPr>
          <w:p w14:paraId="5E8BC696" w14:textId="77777777" w:rsidR="00635F25" w:rsidRPr="00635F25" w:rsidRDefault="00635F25">
            <w:pPr>
              <w:spacing w:after="0" w:line="240" w:lineRule="auto"/>
              <w:jc w:val="center"/>
              <w:rPr>
                <w:ins w:id="11536" w:author="韬 黄" w:date="2018-09-28T16:39:00Z"/>
                <w:rFonts w:eastAsia="Times New Roman" w:cs="Times New Roman"/>
                <w:color w:val="000000"/>
                <w:sz w:val="22"/>
                <w:rPrChange w:id="11537" w:author="韬 黄" w:date="2018-09-28T16:39:00Z">
                  <w:rPr>
                    <w:ins w:id="11538" w:author="韬 黄" w:date="2018-09-28T16:39:00Z"/>
                    <w:rFonts w:ascii="Calibri" w:eastAsia="Times New Roman" w:hAnsi="Calibri" w:cs="Calibri"/>
                    <w:color w:val="000000"/>
                    <w:sz w:val="22"/>
                  </w:rPr>
                </w:rPrChange>
              </w:rPr>
              <w:pPrChange w:id="11539" w:author="韬 黄" w:date="2018-09-28T16:40:00Z">
                <w:pPr>
                  <w:spacing w:after="0" w:line="240" w:lineRule="auto"/>
                  <w:jc w:val="right"/>
                </w:pPr>
              </w:pPrChange>
            </w:pPr>
            <w:ins w:id="11540" w:author="韬 黄" w:date="2018-09-28T16:39:00Z">
              <w:r w:rsidRPr="00635F25">
                <w:rPr>
                  <w:rFonts w:eastAsia="Times New Roman" w:cs="Times New Roman"/>
                  <w:color w:val="000000"/>
                  <w:sz w:val="22"/>
                  <w:rPrChange w:id="11541" w:author="韬 黄" w:date="2018-09-28T16:39:00Z">
                    <w:rPr>
                      <w:rFonts w:ascii="Calibri" w:eastAsia="Times New Roman" w:hAnsi="Calibri" w:cs="Calibri"/>
                      <w:color w:val="000000"/>
                      <w:sz w:val="22"/>
                    </w:rPr>
                  </w:rPrChange>
                </w:rPr>
                <w:t>8.475</w:t>
              </w:r>
            </w:ins>
          </w:p>
        </w:tc>
        <w:tc>
          <w:tcPr>
            <w:tcW w:w="681" w:type="dxa"/>
            <w:tcBorders>
              <w:top w:val="nil"/>
              <w:left w:val="nil"/>
              <w:bottom w:val="nil"/>
              <w:right w:val="nil"/>
            </w:tcBorders>
            <w:shd w:val="clear" w:color="auto" w:fill="auto"/>
            <w:noWrap/>
            <w:vAlign w:val="bottom"/>
            <w:hideMark/>
            <w:tcPrChange w:id="11542" w:author="韬 黄" w:date="2018-10-16T16:47:00Z">
              <w:tcPr>
                <w:tcW w:w="527" w:type="dxa"/>
                <w:tcBorders>
                  <w:top w:val="nil"/>
                  <w:left w:val="nil"/>
                  <w:bottom w:val="nil"/>
                  <w:right w:val="nil"/>
                </w:tcBorders>
                <w:shd w:val="clear" w:color="auto" w:fill="auto"/>
                <w:noWrap/>
                <w:vAlign w:val="bottom"/>
                <w:hideMark/>
              </w:tcPr>
            </w:tcPrChange>
          </w:tcPr>
          <w:p w14:paraId="334E6061" w14:textId="77777777" w:rsidR="00635F25" w:rsidRPr="00635F25" w:rsidRDefault="00635F25">
            <w:pPr>
              <w:spacing w:after="0" w:line="240" w:lineRule="auto"/>
              <w:jc w:val="center"/>
              <w:rPr>
                <w:ins w:id="11543" w:author="韬 黄" w:date="2018-09-28T16:39:00Z"/>
                <w:rFonts w:eastAsia="Times New Roman" w:cs="Times New Roman"/>
                <w:color w:val="000000"/>
                <w:sz w:val="22"/>
                <w:rPrChange w:id="11544" w:author="韬 黄" w:date="2018-09-28T16:39:00Z">
                  <w:rPr>
                    <w:ins w:id="11545" w:author="韬 黄" w:date="2018-09-28T16:39:00Z"/>
                    <w:rFonts w:ascii="Calibri" w:eastAsia="Times New Roman" w:hAnsi="Calibri" w:cs="Calibri"/>
                    <w:color w:val="000000"/>
                    <w:sz w:val="22"/>
                  </w:rPr>
                </w:rPrChange>
              </w:rPr>
              <w:pPrChange w:id="11546" w:author="韬 黄" w:date="2018-09-28T16:40:00Z">
                <w:pPr>
                  <w:spacing w:after="0" w:line="240" w:lineRule="auto"/>
                  <w:jc w:val="right"/>
                </w:pPr>
              </w:pPrChange>
            </w:pPr>
            <w:ins w:id="11547" w:author="韬 黄" w:date="2018-09-28T16:39:00Z">
              <w:r w:rsidRPr="00635F25">
                <w:rPr>
                  <w:rFonts w:eastAsia="Times New Roman" w:cs="Times New Roman"/>
                  <w:color w:val="000000"/>
                  <w:sz w:val="22"/>
                  <w:rPrChange w:id="11548" w:author="韬 黄" w:date="2018-09-28T16:39:00Z">
                    <w:rPr>
                      <w:rFonts w:ascii="Calibri" w:eastAsia="Times New Roman" w:hAnsi="Calibri" w:cs="Calibri"/>
                      <w:color w:val="000000"/>
                      <w:sz w:val="22"/>
                    </w:rPr>
                  </w:rPrChange>
                </w:rPr>
                <w:t>5</w:t>
              </w:r>
            </w:ins>
          </w:p>
        </w:tc>
        <w:tc>
          <w:tcPr>
            <w:tcW w:w="1071" w:type="dxa"/>
            <w:tcBorders>
              <w:top w:val="nil"/>
              <w:left w:val="nil"/>
              <w:bottom w:val="nil"/>
              <w:right w:val="nil"/>
            </w:tcBorders>
            <w:shd w:val="clear" w:color="auto" w:fill="auto"/>
            <w:noWrap/>
            <w:vAlign w:val="bottom"/>
            <w:hideMark/>
            <w:tcPrChange w:id="11549" w:author="韬 黄" w:date="2018-10-16T16:47:00Z">
              <w:tcPr>
                <w:tcW w:w="1071" w:type="dxa"/>
                <w:tcBorders>
                  <w:top w:val="nil"/>
                  <w:left w:val="nil"/>
                  <w:bottom w:val="nil"/>
                  <w:right w:val="nil"/>
                </w:tcBorders>
                <w:shd w:val="clear" w:color="auto" w:fill="auto"/>
                <w:noWrap/>
                <w:vAlign w:val="bottom"/>
                <w:hideMark/>
              </w:tcPr>
            </w:tcPrChange>
          </w:tcPr>
          <w:p w14:paraId="60D434B0" w14:textId="77777777" w:rsidR="00635F25" w:rsidRPr="00635F25" w:rsidRDefault="00635F25">
            <w:pPr>
              <w:spacing w:after="0" w:line="240" w:lineRule="auto"/>
              <w:jc w:val="center"/>
              <w:rPr>
                <w:ins w:id="11550" w:author="韬 黄" w:date="2018-09-28T16:39:00Z"/>
                <w:rFonts w:eastAsia="Times New Roman" w:cs="Times New Roman"/>
                <w:color w:val="000000"/>
                <w:sz w:val="22"/>
                <w:rPrChange w:id="11551" w:author="韬 黄" w:date="2018-09-28T16:39:00Z">
                  <w:rPr>
                    <w:ins w:id="11552" w:author="韬 黄" w:date="2018-09-28T16:39:00Z"/>
                    <w:rFonts w:ascii="Calibri" w:eastAsia="Times New Roman" w:hAnsi="Calibri" w:cs="Calibri"/>
                    <w:color w:val="000000"/>
                    <w:sz w:val="22"/>
                  </w:rPr>
                </w:rPrChange>
              </w:rPr>
              <w:pPrChange w:id="11553" w:author="韬 黄" w:date="2018-09-28T16:40:00Z">
                <w:pPr>
                  <w:spacing w:after="0" w:line="240" w:lineRule="auto"/>
                  <w:jc w:val="right"/>
                </w:pPr>
              </w:pPrChange>
            </w:pPr>
            <w:ins w:id="11554" w:author="韬 黄" w:date="2018-09-28T16:39:00Z">
              <w:r w:rsidRPr="00635F25">
                <w:rPr>
                  <w:rFonts w:eastAsia="Times New Roman" w:cs="Times New Roman"/>
                  <w:color w:val="000000"/>
                  <w:sz w:val="22"/>
                  <w:rPrChange w:id="11555" w:author="韬 黄" w:date="2018-09-28T16:39:00Z">
                    <w:rPr>
                      <w:rFonts w:ascii="Calibri" w:eastAsia="Times New Roman" w:hAnsi="Calibri" w:cs="Calibri"/>
                      <w:color w:val="000000"/>
                      <w:sz w:val="22"/>
                    </w:rPr>
                  </w:rPrChange>
                </w:rPr>
                <w:t>39.70%</w:t>
              </w:r>
            </w:ins>
          </w:p>
        </w:tc>
        <w:tc>
          <w:tcPr>
            <w:tcW w:w="732" w:type="dxa"/>
            <w:tcBorders>
              <w:top w:val="nil"/>
              <w:left w:val="nil"/>
              <w:bottom w:val="nil"/>
              <w:right w:val="nil"/>
            </w:tcBorders>
            <w:shd w:val="clear" w:color="auto" w:fill="auto"/>
            <w:noWrap/>
            <w:vAlign w:val="bottom"/>
            <w:hideMark/>
            <w:tcPrChange w:id="11556" w:author="韬 黄" w:date="2018-10-16T16:47:00Z">
              <w:tcPr>
                <w:tcW w:w="732" w:type="dxa"/>
                <w:tcBorders>
                  <w:top w:val="nil"/>
                  <w:left w:val="nil"/>
                  <w:bottom w:val="nil"/>
                  <w:right w:val="nil"/>
                </w:tcBorders>
                <w:shd w:val="clear" w:color="auto" w:fill="auto"/>
                <w:noWrap/>
                <w:vAlign w:val="bottom"/>
                <w:hideMark/>
              </w:tcPr>
            </w:tcPrChange>
          </w:tcPr>
          <w:p w14:paraId="47F640C5" w14:textId="77777777" w:rsidR="00635F25" w:rsidRPr="00635F25" w:rsidRDefault="00635F25">
            <w:pPr>
              <w:spacing w:after="0" w:line="240" w:lineRule="auto"/>
              <w:jc w:val="center"/>
              <w:rPr>
                <w:ins w:id="11557" w:author="韬 黄" w:date="2018-09-28T16:39:00Z"/>
                <w:rFonts w:eastAsia="Times New Roman" w:cs="Times New Roman"/>
                <w:color w:val="000000"/>
                <w:sz w:val="22"/>
                <w:rPrChange w:id="11558" w:author="韬 黄" w:date="2018-09-28T16:39:00Z">
                  <w:rPr>
                    <w:ins w:id="11559" w:author="韬 黄" w:date="2018-09-28T16:39:00Z"/>
                    <w:rFonts w:ascii="Calibri" w:eastAsia="Times New Roman" w:hAnsi="Calibri" w:cs="Calibri"/>
                    <w:color w:val="000000"/>
                    <w:sz w:val="22"/>
                  </w:rPr>
                </w:rPrChange>
              </w:rPr>
              <w:pPrChange w:id="11560" w:author="韬 黄" w:date="2018-09-28T16:40:00Z">
                <w:pPr>
                  <w:spacing w:after="0" w:line="240" w:lineRule="auto"/>
                  <w:jc w:val="right"/>
                </w:pPr>
              </w:pPrChange>
            </w:pPr>
            <w:ins w:id="11561" w:author="韬 黄" w:date="2018-09-28T16:39:00Z">
              <w:r w:rsidRPr="00635F25">
                <w:rPr>
                  <w:rFonts w:eastAsia="Times New Roman" w:cs="Times New Roman"/>
                  <w:color w:val="000000"/>
                  <w:sz w:val="22"/>
                  <w:rPrChange w:id="11562" w:author="韬 黄" w:date="2018-09-28T16:39:00Z">
                    <w:rPr>
                      <w:rFonts w:ascii="Calibri" w:eastAsia="Times New Roman" w:hAnsi="Calibri" w:cs="Calibri"/>
                      <w:color w:val="000000"/>
                      <w:sz w:val="22"/>
                    </w:rPr>
                  </w:rPrChange>
                </w:rPr>
                <w:t>4</w:t>
              </w:r>
            </w:ins>
          </w:p>
        </w:tc>
        <w:tc>
          <w:tcPr>
            <w:tcW w:w="861" w:type="dxa"/>
            <w:tcBorders>
              <w:top w:val="nil"/>
              <w:left w:val="nil"/>
              <w:bottom w:val="nil"/>
              <w:right w:val="nil"/>
            </w:tcBorders>
            <w:shd w:val="clear" w:color="auto" w:fill="auto"/>
            <w:noWrap/>
            <w:vAlign w:val="bottom"/>
            <w:hideMark/>
            <w:tcPrChange w:id="11563" w:author="韬 黄" w:date="2018-10-16T16:47:00Z">
              <w:tcPr>
                <w:tcW w:w="861" w:type="dxa"/>
                <w:tcBorders>
                  <w:top w:val="nil"/>
                  <w:left w:val="nil"/>
                  <w:bottom w:val="nil"/>
                  <w:right w:val="nil"/>
                </w:tcBorders>
                <w:shd w:val="clear" w:color="auto" w:fill="auto"/>
                <w:noWrap/>
                <w:vAlign w:val="bottom"/>
                <w:hideMark/>
              </w:tcPr>
            </w:tcPrChange>
          </w:tcPr>
          <w:p w14:paraId="4D1F9092" w14:textId="77777777" w:rsidR="00635F25" w:rsidRPr="00635F25" w:rsidRDefault="00635F25">
            <w:pPr>
              <w:spacing w:after="0" w:line="240" w:lineRule="auto"/>
              <w:jc w:val="center"/>
              <w:rPr>
                <w:ins w:id="11564" w:author="韬 黄" w:date="2018-09-28T16:39:00Z"/>
                <w:rFonts w:eastAsia="Times New Roman" w:cs="Times New Roman"/>
                <w:color w:val="000000"/>
                <w:sz w:val="22"/>
                <w:rPrChange w:id="11565" w:author="韬 黄" w:date="2018-09-28T16:39:00Z">
                  <w:rPr>
                    <w:ins w:id="11566" w:author="韬 黄" w:date="2018-09-28T16:39:00Z"/>
                    <w:rFonts w:ascii="Calibri" w:eastAsia="Times New Roman" w:hAnsi="Calibri" w:cs="Calibri"/>
                    <w:color w:val="000000"/>
                    <w:sz w:val="22"/>
                  </w:rPr>
                </w:rPrChange>
              </w:rPr>
              <w:pPrChange w:id="11567" w:author="韬 黄" w:date="2018-09-28T16:40:00Z">
                <w:pPr>
                  <w:spacing w:after="0" w:line="240" w:lineRule="auto"/>
                  <w:jc w:val="right"/>
                </w:pPr>
              </w:pPrChange>
            </w:pPr>
            <w:ins w:id="11568" w:author="韬 黄" w:date="2018-09-28T16:39:00Z">
              <w:r w:rsidRPr="00635F25">
                <w:rPr>
                  <w:rFonts w:eastAsia="Times New Roman" w:cs="Times New Roman"/>
                  <w:color w:val="000000"/>
                  <w:sz w:val="22"/>
                  <w:rPrChange w:id="11569" w:author="韬 黄" w:date="2018-09-28T16:39:00Z">
                    <w:rPr>
                      <w:rFonts w:ascii="Calibri" w:eastAsia="Times New Roman" w:hAnsi="Calibri" w:cs="Calibri"/>
                      <w:color w:val="000000"/>
                      <w:sz w:val="22"/>
                    </w:rPr>
                  </w:rPrChange>
                </w:rPr>
                <w:t>0.606</w:t>
              </w:r>
            </w:ins>
          </w:p>
        </w:tc>
        <w:tc>
          <w:tcPr>
            <w:tcW w:w="732" w:type="dxa"/>
            <w:tcBorders>
              <w:top w:val="nil"/>
              <w:left w:val="nil"/>
              <w:bottom w:val="nil"/>
              <w:right w:val="nil"/>
            </w:tcBorders>
            <w:shd w:val="clear" w:color="auto" w:fill="auto"/>
            <w:noWrap/>
            <w:vAlign w:val="bottom"/>
            <w:hideMark/>
            <w:tcPrChange w:id="11570" w:author="韬 黄" w:date="2018-10-16T16:47:00Z">
              <w:tcPr>
                <w:tcW w:w="732" w:type="dxa"/>
                <w:tcBorders>
                  <w:top w:val="nil"/>
                  <w:left w:val="nil"/>
                  <w:bottom w:val="nil"/>
                  <w:right w:val="nil"/>
                </w:tcBorders>
                <w:shd w:val="clear" w:color="auto" w:fill="auto"/>
                <w:noWrap/>
                <w:vAlign w:val="bottom"/>
                <w:hideMark/>
              </w:tcPr>
            </w:tcPrChange>
          </w:tcPr>
          <w:p w14:paraId="4EFA040F" w14:textId="77777777" w:rsidR="00635F25" w:rsidRPr="00635F25" w:rsidRDefault="00635F25">
            <w:pPr>
              <w:spacing w:after="0" w:line="240" w:lineRule="auto"/>
              <w:jc w:val="center"/>
              <w:rPr>
                <w:ins w:id="11571" w:author="韬 黄" w:date="2018-09-28T16:39:00Z"/>
                <w:rFonts w:eastAsia="Times New Roman" w:cs="Times New Roman"/>
                <w:color w:val="000000"/>
                <w:sz w:val="22"/>
                <w:rPrChange w:id="11572" w:author="韬 黄" w:date="2018-09-28T16:39:00Z">
                  <w:rPr>
                    <w:ins w:id="11573" w:author="韬 黄" w:date="2018-09-28T16:39:00Z"/>
                    <w:rFonts w:ascii="Calibri" w:eastAsia="Times New Roman" w:hAnsi="Calibri" w:cs="Calibri"/>
                    <w:color w:val="000000"/>
                    <w:sz w:val="22"/>
                  </w:rPr>
                </w:rPrChange>
              </w:rPr>
              <w:pPrChange w:id="11574" w:author="韬 黄" w:date="2018-09-28T16:40:00Z">
                <w:pPr>
                  <w:spacing w:after="0" w:line="240" w:lineRule="auto"/>
                  <w:jc w:val="right"/>
                </w:pPr>
              </w:pPrChange>
            </w:pPr>
            <w:ins w:id="11575" w:author="韬 黄" w:date="2018-09-28T16:39:00Z">
              <w:r w:rsidRPr="00635F25">
                <w:rPr>
                  <w:rFonts w:eastAsia="Times New Roman" w:cs="Times New Roman"/>
                  <w:color w:val="000000"/>
                  <w:sz w:val="22"/>
                  <w:rPrChange w:id="11576" w:author="韬 黄" w:date="2018-09-28T16:39:00Z">
                    <w:rPr>
                      <w:rFonts w:ascii="Calibri" w:eastAsia="Times New Roman" w:hAnsi="Calibri" w:cs="Calibri"/>
                      <w:color w:val="000000"/>
                      <w:sz w:val="22"/>
                    </w:rPr>
                  </w:rPrChange>
                </w:rPr>
                <w:t>6</w:t>
              </w:r>
            </w:ins>
          </w:p>
        </w:tc>
        <w:tc>
          <w:tcPr>
            <w:tcW w:w="1390" w:type="dxa"/>
            <w:tcBorders>
              <w:top w:val="nil"/>
              <w:left w:val="nil"/>
              <w:bottom w:val="nil"/>
              <w:right w:val="nil"/>
            </w:tcBorders>
            <w:shd w:val="clear" w:color="auto" w:fill="auto"/>
            <w:noWrap/>
            <w:vAlign w:val="bottom"/>
            <w:hideMark/>
            <w:tcPrChange w:id="11577" w:author="韬 黄" w:date="2018-10-16T16:47:00Z">
              <w:tcPr>
                <w:tcW w:w="1390" w:type="dxa"/>
                <w:tcBorders>
                  <w:top w:val="nil"/>
                  <w:left w:val="nil"/>
                  <w:bottom w:val="nil"/>
                  <w:right w:val="nil"/>
                </w:tcBorders>
                <w:shd w:val="clear" w:color="auto" w:fill="auto"/>
                <w:noWrap/>
                <w:vAlign w:val="bottom"/>
                <w:hideMark/>
              </w:tcPr>
            </w:tcPrChange>
          </w:tcPr>
          <w:p w14:paraId="687A972D" w14:textId="77777777" w:rsidR="00635F25" w:rsidRPr="00635F25" w:rsidRDefault="00635F25">
            <w:pPr>
              <w:spacing w:after="0" w:line="240" w:lineRule="auto"/>
              <w:jc w:val="center"/>
              <w:rPr>
                <w:ins w:id="11578" w:author="韬 黄" w:date="2018-09-28T16:39:00Z"/>
                <w:rFonts w:eastAsia="Times New Roman" w:cs="Times New Roman"/>
                <w:color w:val="000000"/>
                <w:sz w:val="22"/>
                <w:rPrChange w:id="11579" w:author="韬 黄" w:date="2018-09-28T16:39:00Z">
                  <w:rPr>
                    <w:ins w:id="11580" w:author="韬 黄" w:date="2018-09-28T16:39:00Z"/>
                    <w:rFonts w:ascii="Calibri" w:eastAsia="Times New Roman" w:hAnsi="Calibri" w:cs="Calibri"/>
                    <w:color w:val="000000"/>
                    <w:sz w:val="22"/>
                  </w:rPr>
                </w:rPrChange>
              </w:rPr>
              <w:pPrChange w:id="11581" w:author="韬 黄" w:date="2018-09-28T16:40:00Z">
                <w:pPr>
                  <w:spacing w:after="0" w:line="240" w:lineRule="auto"/>
                  <w:jc w:val="right"/>
                </w:pPr>
              </w:pPrChange>
            </w:pPr>
            <w:ins w:id="11582" w:author="韬 黄" w:date="2018-09-28T16:39:00Z">
              <w:r w:rsidRPr="00635F25">
                <w:rPr>
                  <w:rFonts w:eastAsia="Times New Roman" w:cs="Times New Roman"/>
                  <w:color w:val="000000"/>
                  <w:sz w:val="22"/>
                  <w:rPrChange w:id="11583" w:author="韬 黄" w:date="2018-09-28T16:39:00Z">
                    <w:rPr>
                      <w:rFonts w:ascii="Calibri" w:eastAsia="Times New Roman" w:hAnsi="Calibri" w:cs="Calibri"/>
                      <w:color w:val="000000"/>
                      <w:sz w:val="22"/>
                    </w:rPr>
                  </w:rPrChange>
                </w:rPr>
                <w:t>0.9986</w:t>
              </w:r>
            </w:ins>
          </w:p>
        </w:tc>
        <w:tc>
          <w:tcPr>
            <w:tcW w:w="732" w:type="dxa"/>
            <w:tcBorders>
              <w:top w:val="nil"/>
              <w:left w:val="nil"/>
              <w:bottom w:val="nil"/>
              <w:right w:val="nil"/>
            </w:tcBorders>
            <w:shd w:val="clear" w:color="auto" w:fill="auto"/>
            <w:noWrap/>
            <w:vAlign w:val="bottom"/>
            <w:hideMark/>
            <w:tcPrChange w:id="11584" w:author="韬 黄" w:date="2018-10-16T16:47:00Z">
              <w:tcPr>
                <w:tcW w:w="732" w:type="dxa"/>
                <w:tcBorders>
                  <w:top w:val="nil"/>
                  <w:left w:val="nil"/>
                  <w:bottom w:val="nil"/>
                  <w:right w:val="nil"/>
                </w:tcBorders>
                <w:shd w:val="clear" w:color="auto" w:fill="auto"/>
                <w:noWrap/>
                <w:vAlign w:val="bottom"/>
                <w:hideMark/>
              </w:tcPr>
            </w:tcPrChange>
          </w:tcPr>
          <w:p w14:paraId="4206907C" w14:textId="77777777" w:rsidR="00635F25" w:rsidRPr="00635F25" w:rsidRDefault="00635F25">
            <w:pPr>
              <w:spacing w:after="0" w:line="240" w:lineRule="auto"/>
              <w:jc w:val="center"/>
              <w:rPr>
                <w:ins w:id="11585" w:author="韬 黄" w:date="2018-09-28T16:39:00Z"/>
                <w:rFonts w:eastAsia="Times New Roman" w:cs="Times New Roman"/>
                <w:color w:val="000000"/>
                <w:sz w:val="22"/>
                <w:rPrChange w:id="11586" w:author="韬 黄" w:date="2018-09-28T16:39:00Z">
                  <w:rPr>
                    <w:ins w:id="11587" w:author="韬 黄" w:date="2018-09-28T16:39:00Z"/>
                    <w:rFonts w:ascii="Calibri" w:eastAsia="Times New Roman" w:hAnsi="Calibri" w:cs="Calibri"/>
                    <w:color w:val="000000"/>
                    <w:sz w:val="22"/>
                  </w:rPr>
                </w:rPrChange>
              </w:rPr>
              <w:pPrChange w:id="11588" w:author="韬 黄" w:date="2018-09-28T16:40:00Z">
                <w:pPr>
                  <w:spacing w:after="0" w:line="240" w:lineRule="auto"/>
                  <w:jc w:val="right"/>
                </w:pPr>
              </w:pPrChange>
            </w:pPr>
            <w:ins w:id="11589" w:author="韬 黄" w:date="2018-09-28T16:39:00Z">
              <w:r w:rsidRPr="00635F25">
                <w:rPr>
                  <w:rFonts w:eastAsia="Times New Roman" w:cs="Times New Roman"/>
                  <w:color w:val="000000"/>
                  <w:sz w:val="22"/>
                  <w:rPrChange w:id="11590" w:author="韬 黄" w:date="2018-09-28T16:39:00Z">
                    <w:rPr>
                      <w:rFonts w:ascii="Calibri" w:eastAsia="Times New Roman" w:hAnsi="Calibri" w:cs="Calibri"/>
                      <w:color w:val="000000"/>
                      <w:sz w:val="22"/>
                    </w:rPr>
                  </w:rPrChange>
                </w:rPr>
                <w:t>4</w:t>
              </w:r>
            </w:ins>
          </w:p>
        </w:tc>
        <w:tc>
          <w:tcPr>
            <w:tcW w:w="1386" w:type="dxa"/>
            <w:tcBorders>
              <w:top w:val="nil"/>
              <w:left w:val="nil"/>
              <w:bottom w:val="nil"/>
              <w:right w:val="nil"/>
            </w:tcBorders>
            <w:shd w:val="clear" w:color="auto" w:fill="auto"/>
            <w:noWrap/>
            <w:vAlign w:val="bottom"/>
            <w:hideMark/>
            <w:tcPrChange w:id="11591" w:author="韬 黄" w:date="2018-10-16T16:47:00Z">
              <w:tcPr>
                <w:tcW w:w="1386" w:type="dxa"/>
                <w:tcBorders>
                  <w:top w:val="nil"/>
                  <w:left w:val="nil"/>
                  <w:bottom w:val="nil"/>
                  <w:right w:val="nil"/>
                </w:tcBorders>
                <w:shd w:val="clear" w:color="auto" w:fill="auto"/>
                <w:noWrap/>
                <w:vAlign w:val="bottom"/>
                <w:hideMark/>
              </w:tcPr>
            </w:tcPrChange>
          </w:tcPr>
          <w:p w14:paraId="10E1B78C" w14:textId="77777777" w:rsidR="00635F25" w:rsidRPr="00635F25" w:rsidRDefault="00635F25">
            <w:pPr>
              <w:spacing w:after="0" w:line="240" w:lineRule="auto"/>
              <w:jc w:val="center"/>
              <w:rPr>
                <w:ins w:id="11592" w:author="韬 黄" w:date="2018-09-28T16:39:00Z"/>
                <w:rFonts w:eastAsia="Times New Roman" w:cs="Times New Roman"/>
                <w:color w:val="000000"/>
                <w:sz w:val="22"/>
                <w:rPrChange w:id="11593" w:author="韬 黄" w:date="2018-09-28T16:39:00Z">
                  <w:rPr>
                    <w:ins w:id="11594" w:author="韬 黄" w:date="2018-09-28T16:39:00Z"/>
                    <w:rFonts w:ascii="Calibri" w:eastAsia="Times New Roman" w:hAnsi="Calibri" w:cs="Calibri"/>
                    <w:color w:val="000000"/>
                    <w:sz w:val="22"/>
                  </w:rPr>
                </w:rPrChange>
              </w:rPr>
              <w:pPrChange w:id="11595" w:author="韬 黄" w:date="2018-09-28T16:40:00Z">
                <w:pPr>
                  <w:spacing w:after="0" w:line="240" w:lineRule="auto"/>
                  <w:jc w:val="right"/>
                </w:pPr>
              </w:pPrChange>
            </w:pPr>
            <w:ins w:id="11596" w:author="韬 黄" w:date="2018-09-28T16:39:00Z">
              <w:r w:rsidRPr="00635F25">
                <w:rPr>
                  <w:rFonts w:eastAsia="Times New Roman" w:cs="Times New Roman"/>
                  <w:color w:val="000000"/>
                  <w:sz w:val="22"/>
                  <w:rPrChange w:id="11597" w:author="韬 黄" w:date="2018-09-28T16:39:00Z">
                    <w:rPr>
                      <w:rFonts w:ascii="Calibri" w:eastAsia="Times New Roman" w:hAnsi="Calibri" w:cs="Calibri"/>
                      <w:color w:val="000000"/>
                      <w:sz w:val="22"/>
                    </w:rPr>
                  </w:rPrChange>
                </w:rPr>
                <w:t>0.0922</w:t>
              </w:r>
            </w:ins>
          </w:p>
        </w:tc>
        <w:tc>
          <w:tcPr>
            <w:tcW w:w="681" w:type="dxa"/>
            <w:tcBorders>
              <w:top w:val="nil"/>
              <w:left w:val="nil"/>
              <w:bottom w:val="nil"/>
              <w:right w:val="nil"/>
            </w:tcBorders>
            <w:shd w:val="clear" w:color="auto" w:fill="auto"/>
            <w:noWrap/>
            <w:vAlign w:val="bottom"/>
            <w:hideMark/>
            <w:tcPrChange w:id="11598" w:author="韬 黄" w:date="2018-10-16T16:47:00Z">
              <w:tcPr>
                <w:tcW w:w="681" w:type="dxa"/>
                <w:tcBorders>
                  <w:top w:val="nil"/>
                  <w:left w:val="nil"/>
                  <w:bottom w:val="nil"/>
                  <w:right w:val="nil"/>
                </w:tcBorders>
                <w:shd w:val="clear" w:color="auto" w:fill="auto"/>
                <w:noWrap/>
                <w:vAlign w:val="bottom"/>
                <w:hideMark/>
              </w:tcPr>
            </w:tcPrChange>
          </w:tcPr>
          <w:p w14:paraId="3E4B28D0" w14:textId="77777777" w:rsidR="00635F25" w:rsidRPr="00635F25" w:rsidRDefault="00635F25">
            <w:pPr>
              <w:spacing w:after="0" w:line="240" w:lineRule="auto"/>
              <w:jc w:val="center"/>
              <w:rPr>
                <w:ins w:id="11599" w:author="韬 黄" w:date="2018-09-28T16:39:00Z"/>
                <w:rFonts w:eastAsia="Times New Roman" w:cs="Times New Roman"/>
                <w:color w:val="000000"/>
                <w:sz w:val="22"/>
                <w:rPrChange w:id="11600" w:author="韬 黄" w:date="2018-09-28T16:39:00Z">
                  <w:rPr>
                    <w:ins w:id="11601" w:author="韬 黄" w:date="2018-09-28T16:39:00Z"/>
                    <w:rFonts w:ascii="Calibri" w:eastAsia="Times New Roman" w:hAnsi="Calibri" w:cs="Calibri"/>
                    <w:color w:val="000000"/>
                    <w:sz w:val="22"/>
                  </w:rPr>
                </w:rPrChange>
              </w:rPr>
              <w:pPrChange w:id="11602" w:author="韬 黄" w:date="2018-09-28T16:40:00Z">
                <w:pPr>
                  <w:spacing w:after="0" w:line="240" w:lineRule="auto"/>
                  <w:jc w:val="right"/>
                </w:pPr>
              </w:pPrChange>
            </w:pPr>
            <w:ins w:id="11603" w:author="韬 黄" w:date="2018-09-28T16:39:00Z">
              <w:r w:rsidRPr="00635F25">
                <w:rPr>
                  <w:rFonts w:eastAsia="Times New Roman" w:cs="Times New Roman"/>
                  <w:color w:val="000000"/>
                  <w:sz w:val="22"/>
                  <w:rPrChange w:id="11604" w:author="韬 黄" w:date="2018-09-28T16:39:00Z">
                    <w:rPr>
                      <w:rFonts w:ascii="Calibri" w:eastAsia="Times New Roman" w:hAnsi="Calibri" w:cs="Calibri"/>
                      <w:color w:val="000000"/>
                      <w:sz w:val="22"/>
                    </w:rPr>
                  </w:rPrChange>
                </w:rPr>
                <w:t>6</w:t>
              </w:r>
            </w:ins>
          </w:p>
        </w:tc>
      </w:tr>
      <w:tr w:rsidR="00635F25" w:rsidRPr="00635F25" w14:paraId="154DA2AA" w14:textId="77777777" w:rsidTr="0075014F">
        <w:tblPrEx>
          <w:tblPrExChange w:id="11605" w:author="韬 黄" w:date="2018-10-16T16:47:00Z">
            <w:tblPrEx>
              <w:tblW w:w="11129" w:type="dxa"/>
            </w:tblPrEx>
          </w:tblPrExChange>
        </w:tblPrEx>
        <w:trPr>
          <w:trHeight w:val="57"/>
          <w:jc w:val="center"/>
          <w:ins w:id="11606" w:author="韬 黄" w:date="2018-09-28T16:39:00Z"/>
          <w:trPrChange w:id="11607"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608" w:author="韬 黄" w:date="2018-10-16T16:47:00Z">
              <w:tcPr>
                <w:tcW w:w="1843" w:type="dxa"/>
                <w:tcBorders>
                  <w:top w:val="nil"/>
                  <w:left w:val="nil"/>
                  <w:bottom w:val="nil"/>
                  <w:right w:val="nil"/>
                </w:tcBorders>
                <w:shd w:val="clear" w:color="auto" w:fill="auto"/>
                <w:noWrap/>
                <w:vAlign w:val="bottom"/>
                <w:hideMark/>
              </w:tcPr>
            </w:tcPrChange>
          </w:tcPr>
          <w:p w14:paraId="3D999A2A" w14:textId="77777777" w:rsidR="00635F25" w:rsidRPr="00635F25" w:rsidRDefault="00635F25" w:rsidP="00635F25">
            <w:pPr>
              <w:spacing w:after="0" w:line="240" w:lineRule="auto"/>
              <w:rPr>
                <w:ins w:id="11609" w:author="韬 黄" w:date="2018-09-28T16:39:00Z"/>
                <w:rFonts w:eastAsia="Times New Roman" w:cs="Times New Roman"/>
                <w:color w:val="000000"/>
                <w:sz w:val="22"/>
                <w:rPrChange w:id="11610" w:author="韬 黄" w:date="2018-09-28T16:39:00Z">
                  <w:rPr>
                    <w:ins w:id="11611" w:author="韬 黄" w:date="2018-09-28T16:39:00Z"/>
                    <w:rFonts w:ascii="Calibri" w:eastAsia="Times New Roman" w:hAnsi="Calibri" w:cs="Calibri"/>
                    <w:color w:val="000000"/>
                    <w:sz w:val="22"/>
                  </w:rPr>
                </w:rPrChange>
              </w:rPr>
            </w:pPr>
            <w:ins w:id="11612" w:author="韬 黄" w:date="2018-09-28T16:39:00Z">
              <w:r w:rsidRPr="00635F25">
                <w:rPr>
                  <w:rFonts w:eastAsia="Times New Roman" w:cs="Times New Roman"/>
                  <w:color w:val="000000"/>
                  <w:sz w:val="22"/>
                  <w:rPrChange w:id="11613" w:author="韬 黄" w:date="2018-09-28T16:39:00Z">
                    <w:rPr>
                      <w:rFonts w:ascii="Calibri" w:eastAsia="Times New Roman" w:hAnsi="Calibri" w:cs="Calibri"/>
                      <w:color w:val="000000"/>
                      <w:sz w:val="22"/>
                    </w:rPr>
                  </w:rPrChange>
                </w:rPr>
                <w:t>ADL-own-EWC</w:t>
              </w:r>
            </w:ins>
          </w:p>
        </w:tc>
        <w:tc>
          <w:tcPr>
            <w:tcW w:w="931" w:type="dxa"/>
            <w:tcBorders>
              <w:top w:val="nil"/>
              <w:left w:val="nil"/>
              <w:bottom w:val="nil"/>
              <w:right w:val="nil"/>
            </w:tcBorders>
            <w:shd w:val="clear" w:color="auto" w:fill="auto"/>
            <w:noWrap/>
            <w:vAlign w:val="bottom"/>
            <w:hideMark/>
            <w:tcPrChange w:id="11614" w:author="韬 黄" w:date="2018-10-16T16:47:00Z">
              <w:tcPr>
                <w:tcW w:w="1174" w:type="dxa"/>
                <w:tcBorders>
                  <w:top w:val="nil"/>
                  <w:left w:val="nil"/>
                  <w:bottom w:val="nil"/>
                  <w:right w:val="nil"/>
                </w:tcBorders>
                <w:shd w:val="clear" w:color="auto" w:fill="auto"/>
                <w:noWrap/>
                <w:vAlign w:val="bottom"/>
                <w:hideMark/>
              </w:tcPr>
            </w:tcPrChange>
          </w:tcPr>
          <w:p w14:paraId="48BC08DC" w14:textId="77777777" w:rsidR="00635F25" w:rsidRPr="00635F25" w:rsidRDefault="00635F25">
            <w:pPr>
              <w:spacing w:after="0" w:line="240" w:lineRule="auto"/>
              <w:jc w:val="center"/>
              <w:rPr>
                <w:ins w:id="11615" w:author="韬 黄" w:date="2018-09-28T16:39:00Z"/>
                <w:rFonts w:eastAsia="Times New Roman" w:cs="Times New Roman"/>
                <w:color w:val="000000"/>
                <w:sz w:val="22"/>
                <w:rPrChange w:id="11616" w:author="韬 黄" w:date="2018-09-28T16:39:00Z">
                  <w:rPr>
                    <w:ins w:id="11617" w:author="韬 黄" w:date="2018-09-28T16:39:00Z"/>
                    <w:rFonts w:ascii="Calibri" w:eastAsia="Times New Roman" w:hAnsi="Calibri" w:cs="Calibri"/>
                    <w:color w:val="000000"/>
                    <w:sz w:val="22"/>
                  </w:rPr>
                </w:rPrChange>
              </w:rPr>
              <w:pPrChange w:id="11618" w:author="韬 黄" w:date="2018-09-28T16:40:00Z">
                <w:pPr>
                  <w:spacing w:after="0" w:line="240" w:lineRule="auto"/>
                  <w:jc w:val="right"/>
                </w:pPr>
              </w:pPrChange>
            </w:pPr>
            <w:ins w:id="11619" w:author="韬 黄" w:date="2018-09-28T16:39:00Z">
              <w:r w:rsidRPr="00635F25">
                <w:rPr>
                  <w:rFonts w:eastAsia="Times New Roman" w:cs="Times New Roman"/>
                  <w:color w:val="000000"/>
                  <w:sz w:val="22"/>
                  <w:rPrChange w:id="11620" w:author="韬 黄" w:date="2018-09-28T16:39:00Z">
                    <w:rPr>
                      <w:rFonts w:ascii="Calibri" w:eastAsia="Times New Roman" w:hAnsi="Calibri" w:cs="Calibri"/>
                      <w:color w:val="000000"/>
                      <w:sz w:val="22"/>
                    </w:rPr>
                  </w:rPrChange>
                </w:rPr>
                <w:t>8.467</w:t>
              </w:r>
            </w:ins>
          </w:p>
        </w:tc>
        <w:tc>
          <w:tcPr>
            <w:tcW w:w="681" w:type="dxa"/>
            <w:tcBorders>
              <w:top w:val="nil"/>
              <w:left w:val="nil"/>
              <w:bottom w:val="nil"/>
              <w:right w:val="nil"/>
            </w:tcBorders>
            <w:shd w:val="clear" w:color="auto" w:fill="auto"/>
            <w:noWrap/>
            <w:vAlign w:val="bottom"/>
            <w:hideMark/>
            <w:tcPrChange w:id="11621" w:author="韬 黄" w:date="2018-10-16T16:47:00Z">
              <w:tcPr>
                <w:tcW w:w="527" w:type="dxa"/>
                <w:tcBorders>
                  <w:top w:val="nil"/>
                  <w:left w:val="nil"/>
                  <w:bottom w:val="nil"/>
                  <w:right w:val="nil"/>
                </w:tcBorders>
                <w:shd w:val="clear" w:color="auto" w:fill="auto"/>
                <w:noWrap/>
                <w:vAlign w:val="bottom"/>
                <w:hideMark/>
              </w:tcPr>
            </w:tcPrChange>
          </w:tcPr>
          <w:p w14:paraId="70ACC453" w14:textId="77777777" w:rsidR="00635F25" w:rsidRPr="00635F25" w:rsidRDefault="00635F25">
            <w:pPr>
              <w:spacing w:after="0" w:line="240" w:lineRule="auto"/>
              <w:jc w:val="center"/>
              <w:rPr>
                <w:ins w:id="11622" w:author="韬 黄" w:date="2018-09-28T16:39:00Z"/>
                <w:rFonts w:eastAsia="Times New Roman" w:cs="Times New Roman"/>
                <w:color w:val="000000"/>
                <w:sz w:val="22"/>
                <w:rPrChange w:id="11623" w:author="韬 黄" w:date="2018-09-28T16:39:00Z">
                  <w:rPr>
                    <w:ins w:id="11624" w:author="韬 黄" w:date="2018-09-28T16:39:00Z"/>
                    <w:rFonts w:ascii="Calibri" w:eastAsia="Times New Roman" w:hAnsi="Calibri" w:cs="Calibri"/>
                    <w:color w:val="000000"/>
                    <w:sz w:val="22"/>
                  </w:rPr>
                </w:rPrChange>
              </w:rPr>
              <w:pPrChange w:id="11625" w:author="韬 黄" w:date="2018-09-28T16:40:00Z">
                <w:pPr>
                  <w:spacing w:after="0" w:line="240" w:lineRule="auto"/>
                  <w:jc w:val="right"/>
                </w:pPr>
              </w:pPrChange>
            </w:pPr>
            <w:ins w:id="11626" w:author="韬 黄" w:date="2018-09-28T16:39:00Z">
              <w:r w:rsidRPr="00635F25">
                <w:rPr>
                  <w:rFonts w:eastAsia="Times New Roman" w:cs="Times New Roman"/>
                  <w:color w:val="000000"/>
                  <w:sz w:val="22"/>
                  <w:rPrChange w:id="11627" w:author="韬 黄" w:date="2018-09-28T16:39:00Z">
                    <w:rPr>
                      <w:rFonts w:ascii="Calibri" w:eastAsia="Times New Roman" w:hAnsi="Calibri" w:cs="Calibri"/>
                      <w:color w:val="000000"/>
                      <w:sz w:val="22"/>
                    </w:rPr>
                  </w:rPrChange>
                </w:rPr>
                <w:t>4</w:t>
              </w:r>
            </w:ins>
          </w:p>
        </w:tc>
        <w:tc>
          <w:tcPr>
            <w:tcW w:w="1071" w:type="dxa"/>
            <w:tcBorders>
              <w:top w:val="nil"/>
              <w:left w:val="nil"/>
              <w:bottom w:val="nil"/>
              <w:right w:val="nil"/>
            </w:tcBorders>
            <w:shd w:val="clear" w:color="auto" w:fill="auto"/>
            <w:noWrap/>
            <w:vAlign w:val="bottom"/>
            <w:hideMark/>
            <w:tcPrChange w:id="11628" w:author="韬 黄" w:date="2018-10-16T16:47:00Z">
              <w:tcPr>
                <w:tcW w:w="1071" w:type="dxa"/>
                <w:tcBorders>
                  <w:top w:val="nil"/>
                  <w:left w:val="nil"/>
                  <w:bottom w:val="nil"/>
                  <w:right w:val="nil"/>
                </w:tcBorders>
                <w:shd w:val="clear" w:color="auto" w:fill="auto"/>
                <w:noWrap/>
                <w:vAlign w:val="bottom"/>
                <w:hideMark/>
              </w:tcPr>
            </w:tcPrChange>
          </w:tcPr>
          <w:p w14:paraId="2EF48D47" w14:textId="77777777" w:rsidR="00635F25" w:rsidRPr="00635F25" w:rsidRDefault="00635F25">
            <w:pPr>
              <w:spacing w:after="0" w:line="240" w:lineRule="auto"/>
              <w:jc w:val="center"/>
              <w:rPr>
                <w:ins w:id="11629" w:author="韬 黄" w:date="2018-09-28T16:39:00Z"/>
                <w:rFonts w:eastAsia="Times New Roman" w:cs="Times New Roman"/>
                <w:color w:val="000000"/>
                <w:sz w:val="22"/>
                <w:rPrChange w:id="11630" w:author="韬 黄" w:date="2018-09-28T16:39:00Z">
                  <w:rPr>
                    <w:ins w:id="11631" w:author="韬 黄" w:date="2018-09-28T16:39:00Z"/>
                    <w:rFonts w:ascii="Calibri" w:eastAsia="Times New Roman" w:hAnsi="Calibri" w:cs="Calibri"/>
                    <w:color w:val="000000"/>
                    <w:sz w:val="22"/>
                  </w:rPr>
                </w:rPrChange>
              </w:rPr>
              <w:pPrChange w:id="11632" w:author="韬 黄" w:date="2018-09-28T16:40:00Z">
                <w:pPr>
                  <w:spacing w:after="0" w:line="240" w:lineRule="auto"/>
                  <w:jc w:val="right"/>
                </w:pPr>
              </w:pPrChange>
            </w:pPr>
            <w:ins w:id="11633" w:author="韬 黄" w:date="2018-09-28T16:39:00Z">
              <w:r w:rsidRPr="00635F25">
                <w:rPr>
                  <w:rFonts w:eastAsia="Times New Roman" w:cs="Times New Roman"/>
                  <w:color w:val="000000"/>
                  <w:sz w:val="22"/>
                  <w:rPrChange w:id="11634" w:author="韬 黄" w:date="2018-09-28T16:39:00Z">
                    <w:rPr>
                      <w:rFonts w:ascii="Calibri" w:eastAsia="Times New Roman" w:hAnsi="Calibri" w:cs="Calibri"/>
                      <w:color w:val="000000"/>
                      <w:sz w:val="22"/>
                    </w:rPr>
                  </w:rPrChange>
                </w:rPr>
                <w:t>39.70%</w:t>
              </w:r>
            </w:ins>
          </w:p>
        </w:tc>
        <w:tc>
          <w:tcPr>
            <w:tcW w:w="732" w:type="dxa"/>
            <w:tcBorders>
              <w:top w:val="nil"/>
              <w:left w:val="nil"/>
              <w:bottom w:val="nil"/>
              <w:right w:val="nil"/>
            </w:tcBorders>
            <w:shd w:val="clear" w:color="auto" w:fill="auto"/>
            <w:noWrap/>
            <w:vAlign w:val="bottom"/>
            <w:hideMark/>
            <w:tcPrChange w:id="11635" w:author="韬 黄" w:date="2018-10-16T16:47:00Z">
              <w:tcPr>
                <w:tcW w:w="732" w:type="dxa"/>
                <w:tcBorders>
                  <w:top w:val="nil"/>
                  <w:left w:val="nil"/>
                  <w:bottom w:val="nil"/>
                  <w:right w:val="nil"/>
                </w:tcBorders>
                <w:shd w:val="clear" w:color="auto" w:fill="auto"/>
                <w:noWrap/>
                <w:vAlign w:val="bottom"/>
                <w:hideMark/>
              </w:tcPr>
            </w:tcPrChange>
          </w:tcPr>
          <w:p w14:paraId="76DCB0A2" w14:textId="77777777" w:rsidR="00635F25" w:rsidRPr="00635F25" w:rsidRDefault="00635F25">
            <w:pPr>
              <w:spacing w:after="0" w:line="240" w:lineRule="auto"/>
              <w:jc w:val="center"/>
              <w:rPr>
                <w:ins w:id="11636" w:author="韬 黄" w:date="2018-09-28T16:39:00Z"/>
                <w:rFonts w:eastAsia="Times New Roman" w:cs="Times New Roman"/>
                <w:color w:val="000000"/>
                <w:sz w:val="22"/>
                <w:rPrChange w:id="11637" w:author="韬 黄" w:date="2018-09-28T16:39:00Z">
                  <w:rPr>
                    <w:ins w:id="11638" w:author="韬 黄" w:date="2018-09-28T16:39:00Z"/>
                    <w:rFonts w:ascii="Calibri" w:eastAsia="Times New Roman" w:hAnsi="Calibri" w:cs="Calibri"/>
                    <w:color w:val="000000"/>
                    <w:sz w:val="22"/>
                  </w:rPr>
                </w:rPrChange>
              </w:rPr>
              <w:pPrChange w:id="11639" w:author="韬 黄" w:date="2018-09-28T16:40:00Z">
                <w:pPr>
                  <w:spacing w:after="0" w:line="240" w:lineRule="auto"/>
                  <w:jc w:val="right"/>
                </w:pPr>
              </w:pPrChange>
            </w:pPr>
            <w:ins w:id="11640" w:author="韬 黄" w:date="2018-09-28T16:39:00Z">
              <w:r w:rsidRPr="00635F25">
                <w:rPr>
                  <w:rFonts w:eastAsia="Times New Roman" w:cs="Times New Roman"/>
                  <w:color w:val="000000"/>
                  <w:sz w:val="22"/>
                  <w:rPrChange w:id="11641" w:author="韬 黄" w:date="2018-09-28T16:39:00Z">
                    <w:rPr>
                      <w:rFonts w:ascii="Calibri" w:eastAsia="Times New Roman" w:hAnsi="Calibri" w:cs="Calibri"/>
                      <w:color w:val="000000"/>
                      <w:sz w:val="22"/>
                    </w:rPr>
                  </w:rPrChange>
                </w:rPr>
                <w:t>3</w:t>
              </w:r>
            </w:ins>
          </w:p>
        </w:tc>
        <w:tc>
          <w:tcPr>
            <w:tcW w:w="861" w:type="dxa"/>
            <w:tcBorders>
              <w:top w:val="nil"/>
              <w:left w:val="nil"/>
              <w:bottom w:val="nil"/>
              <w:right w:val="nil"/>
            </w:tcBorders>
            <w:shd w:val="clear" w:color="auto" w:fill="auto"/>
            <w:noWrap/>
            <w:vAlign w:val="bottom"/>
            <w:hideMark/>
            <w:tcPrChange w:id="11642" w:author="韬 黄" w:date="2018-10-16T16:47:00Z">
              <w:tcPr>
                <w:tcW w:w="861" w:type="dxa"/>
                <w:tcBorders>
                  <w:top w:val="nil"/>
                  <w:left w:val="nil"/>
                  <w:bottom w:val="nil"/>
                  <w:right w:val="nil"/>
                </w:tcBorders>
                <w:shd w:val="clear" w:color="auto" w:fill="auto"/>
                <w:noWrap/>
                <w:vAlign w:val="bottom"/>
                <w:hideMark/>
              </w:tcPr>
            </w:tcPrChange>
          </w:tcPr>
          <w:p w14:paraId="0B7140DF" w14:textId="77777777" w:rsidR="00635F25" w:rsidRPr="00635F25" w:rsidRDefault="00635F25">
            <w:pPr>
              <w:spacing w:after="0" w:line="240" w:lineRule="auto"/>
              <w:jc w:val="center"/>
              <w:rPr>
                <w:ins w:id="11643" w:author="韬 黄" w:date="2018-09-28T16:39:00Z"/>
                <w:rFonts w:eastAsia="Times New Roman" w:cs="Times New Roman"/>
                <w:color w:val="000000"/>
                <w:sz w:val="22"/>
                <w:rPrChange w:id="11644" w:author="韬 黄" w:date="2018-09-28T16:39:00Z">
                  <w:rPr>
                    <w:ins w:id="11645" w:author="韬 黄" w:date="2018-09-28T16:39:00Z"/>
                    <w:rFonts w:ascii="Calibri" w:eastAsia="Times New Roman" w:hAnsi="Calibri" w:cs="Calibri"/>
                    <w:color w:val="000000"/>
                    <w:sz w:val="22"/>
                  </w:rPr>
                </w:rPrChange>
              </w:rPr>
              <w:pPrChange w:id="11646" w:author="韬 黄" w:date="2018-09-28T16:40:00Z">
                <w:pPr>
                  <w:spacing w:after="0" w:line="240" w:lineRule="auto"/>
                  <w:jc w:val="right"/>
                </w:pPr>
              </w:pPrChange>
            </w:pPr>
            <w:ins w:id="11647" w:author="韬 黄" w:date="2018-09-28T16:39:00Z">
              <w:r w:rsidRPr="00635F25">
                <w:rPr>
                  <w:rFonts w:eastAsia="Times New Roman" w:cs="Times New Roman"/>
                  <w:color w:val="000000"/>
                  <w:sz w:val="22"/>
                  <w:rPrChange w:id="11648" w:author="韬 黄" w:date="2018-09-28T16:39:00Z">
                    <w:rPr>
                      <w:rFonts w:ascii="Calibri" w:eastAsia="Times New Roman" w:hAnsi="Calibri" w:cs="Calibri"/>
                      <w:color w:val="000000"/>
                      <w:sz w:val="22"/>
                    </w:rPr>
                  </w:rPrChange>
                </w:rPr>
                <w:t>0.604</w:t>
              </w:r>
            </w:ins>
          </w:p>
        </w:tc>
        <w:tc>
          <w:tcPr>
            <w:tcW w:w="732" w:type="dxa"/>
            <w:tcBorders>
              <w:top w:val="nil"/>
              <w:left w:val="nil"/>
              <w:bottom w:val="nil"/>
              <w:right w:val="nil"/>
            </w:tcBorders>
            <w:shd w:val="clear" w:color="auto" w:fill="auto"/>
            <w:noWrap/>
            <w:vAlign w:val="bottom"/>
            <w:hideMark/>
            <w:tcPrChange w:id="11649" w:author="韬 黄" w:date="2018-10-16T16:47:00Z">
              <w:tcPr>
                <w:tcW w:w="732" w:type="dxa"/>
                <w:tcBorders>
                  <w:top w:val="nil"/>
                  <w:left w:val="nil"/>
                  <w:bottom w:val="nil"/>
                  <w:right w:val="nil"/>
                </w:tcBorders>
                <w:shd w:val="clear" w:color="auto" w:fill="auto"/>
                <w:noWrap/>
                <w:vAlign w:val="bottom"/>
                <w:hideMark/>
              </w:tcPr>
            </w:tcPrChange>
          </w:tcPr>
          <w:p w14:paraId="12D274F8" w14:textId="77777777" w:rsidR="00635F25" w:rsidRPr="00635F25" w:rsidRDefault="00635F25">
            <w:pPr>
              <w:spacing w:after="0" w:line="240" w:lineRule="auto"/>
              <w:jc w:val="center"/>
              <w:rPr>
                <w:ins w:id="11650" w:author="韬 黄" w:date="2018-09-28T16:39:00Z"/>
                <w:rFonts w:eastAsia="Times New Roman" w:cs="Times New Roman"/>
                <w:color w:val="000000"/>
                <w:sz w:val="22"/>
                <w:rPrChange w:id="11651" w:author="韬 黄" w:date="2018-09-28T16:39:00Z">
                  <w:rPr>
                    <w:ins w:id="11652" w:author="韬 黄" w:date="2018-09-28T16:39:00Z"/>
                    <w:rFonts w:ascii="Calibri" w:eastAsia="Times New Roman" w:hAnsi="Calibri" w:cs="Calibri"/>
                    <w:color w:val="000000"/>
                    <w:sz w:val="22"/>
                  </w:rPr>
                </w:rPrChange>
              </w:rPr>
              <w:pPrChange w:id="11653" w:author="韬 黄" w:date="2018-09-28T16:40:00Z">
                <w:pPr>
                  <w:spacing w:after="0" w:line="240" w:lineRule="auto"/>
                  <w:jc w:val="right"/>
                </w:pPr>
              </w:pPrChange>
            </w:pPr>
            <w:ins w:id="11654" w:author="韬 黄" w:date="2018-09-28T16:39:00Z">
              <w:r w:rsidRPr="00635F25">
                <w:rPr>
                  <w:rFonts w:eastAsia="Times New Roman" w:cs="Times New Roman"/>
                  <w:color w:val="000000"/>
                  <w:sz w:val="22"/>
                  <w:rPrChange w:id="11655" w:author="韬 黄" w:date="2018-09-28T16:39:00Z">
                    <w:rPr>
                      <w:rFonts w:ascii="Calibri" w:eastAsia="Times New Roman" w:hAnsi="Calibri" w:cs="Calibri"/>
                      <w:color w:val="000000"/>
                      <w:sz w:val="22"/>
                    </w:rPr>
                  </w:rPrChange>
                </w:rPr>
                <w:t>3</w:t>
              </w:r>
            </w:ins>
          </w:p>
        </w:tc>
        <w:tc>
          <w:tcPr>
            <w:tcW w:w="1390" w:type="dxa"/>
            <w:tcBorders>
              <w:top w:val="nil"/>
              <w:left w:val="nil"/>
              <w:bottom w:val="nil"/>
              <w:right w:val="nil"/>
            </w:tcBorders>
            <w:shd w:val="clear" w:color="auto" w:fill="auto"/>
            <w:noWrap/>
            <w:vAlign w:val="bottom"/>
            <w:hideMark/>
            <w:tcPrChange w:id="11656" w:author="韬 黄" w:date="2018-10-16T16:47:00Z">
              <w:tcPr>
                <w:tcW w:w="1390" w:type="dxa"/>
                <w:tcBorders>
                  <w:top w:val="nil"/>
                  <w:left w:val="nil"/>
                  <w:bottom w:val="nil"/>
                  <w:right w:val="nil"/>
                </w:tcBorders>
                <w:shd w:val="clear" w:color="auto" w:fill="auto"/>
                <w:noWrap/>
                <w:vAlign w:val="bottom"/>
                <w:hideMark/>
              </w:tcPr>
            </w:tcPrChange>
          </w:tcPr>
          <w:p w14:paraId="2EDE0C49" w14:textId="77777777" w:rsidR="00635F25" w:rsidRPr="00635F25" w:rsidRDefault="00635F25">
            <w:pPr>
              <w:spacing w:after="0" w:line="240" w:lineRule="auto"/>
              <w:jc w:val="center"/>
              <w:rPr>
                <w:ins w:id="11657" w:author="韬 黄" w:date="2018-09-28T16:39:00Z"/>
                <w:rFonts w:eastAsia="Times New Roman" w:cs="Times New Roman"/>
                <w:color w:val="000000"/>
                <w:sz w:val="22"/>
                <w:rPrChange w:id="11658" w:author="韬 黄" w:date="2018-09-28T16:39:00Z">
                  <w:rPr>
                    <w:ins w:id="11659" w:author="韬 黄" w:date="2018-09-28T16:39:00Z"/>
                    <w:rFonts w:ascii="Calibri" w:eastAsia="Times New Roman" w:hAnsi="Calibri" w:cs="Calibri"/>
                    <w:color w:val="000000"/>
                    <w:sz w:val="22"/>
                  </w:rPr>
                </w:rPrChange>
              </w:rPr>
              <w:pPrChange w:id="11660" w:author="韬 黄" w:date="2018-09-28T16:40:00Z">
                <w:pPr>
                  <w:spacing w:after="0" w:line="240" w:lineRule="auto"/>
                  <w:jc w:val="right"/>
                </w:pPr>
              </w:pPrChange>
            </w:pPr>
            <w:ins w:id="11661" w:author="韬 黄" w:date="2018-09-28T16:39:00Z">
              <w:r w:rsidRPr="00635F25">
                <w:rPr>
                  <w:rFonts w:eastAsia="Times New Roman" w:cs="Times New Roman"/>
                  <w:color w:val="000000"/>
                  <w:sz w:val="22"/>
                  <w:rPrChange w:id="11662" w:author="韬 黄" w:date="2018-09-28T16:39:00Z">
                    <w:rPr>
                      <w:rFonts w:ascii="Calibri" w:eastAsia="Times New Roman" w:hAnsi="Calibri" w:cs="Calibri"/>
                      <w:color w:val="000000"/>
                      <w:sz w:val="22"/>
                    </w:rPr>
                  </w:rPrChange>
                </w:rPr>
                <w:t>0.9963</w:t>
              </w:r>
            </w:ins>
          </w:p>
        </w:tc>
        <w:tc>
          <w:tcPr>
            <w:tcW w:w="732" w:type="dxa"/>
            <w:tcBorders>
              <w:top w:val="nil"/>
              <w:left w:val="nil"/>
              <w:bottom w:val="nil"/>
              <w:right w:val="nil"/>
            </w:tcBorders>
            <w:shd w:val="clear" w:color="auto" w:fill="auto"/>
            <w:noWrap/>
            <w:vAlign w:val="bottom"/>
            <w:hideMark/>
            <w:tcPrChange w:id="11663" w:author="韬 黄" w:date="2018-10-16T16:47:00Z">
              <w:tcPr>
                <w:tcW w:w="732" w:type="dxa"/>
                <w:tcBorders>
                  <w:top w:val="nil"/>
                  <w:left w:val="nil"/>
                  <w:bottom w:val="nil"/>
                  <w:right w:val="nil"/>
                </w:tcBorders>
                <w:shd w:val="clear" w:color="auto" w:fill="auto"/>
                <w:noWrap/>
                <w:vAlign w:val="bottom"/>
                <w:hideMark/>
              </w:tcPr>
            </w:tcPrChange>
          </w:tcPr>
          <w:p w14:paraId="178A1D38" w14:textId="77777777" w:rsidR="00635F25" w:rsidRPr="00635F25" w:rsidRDefault="00635F25">
            <w:pPr>
              <w:spacing w:after="0" w:line="240" w:lineRule="auto"/>
              <w:jc w:val="center"/>
              <w:rPr>
                <w:ins w:id="11664" w:author="韬 黄" w:date="2018-09-28T16:39:00Z"/>
                <w:rFonts w:eastAsia="Times New Roman" w:cs="Times New Roman"/>
                <w:color w:val="000000"/>
                <w:sz w:val="22"/>
                <w:rPrChange w:id="11665" w:author="韬 黄" w:date="2018-09-28T16:39:00Z">
                  <w:rPr>
                    <w:ins w:id="11666" w:author="韬 黄" w:date="2018-09-28T16:39:00Z"/>
                    <w:rFonts w:ascii="Calibri" w:eastAsia="Times New Roman" w:hAnsi="Calibri" w:cs="Calibri"/>
                    <w:color w:val="000000"/>
                    <w:sz w:val="22"/>
                  </w:rPr>
                </w:rPrChange>
              </w:rPr>
              <w:pPrChange w:id="11667" w:author="韬 黄" w:date="2018-09-28T16:40:00Z">
                <w:pPr>
                  <w:spacing w:after="0" w:line="240" w:lineRule="auto"/>
                  <w:jc w:val="right"/>
                </w:pPr>
              </w:pPrChange>
            </w:pPr>
            <w:ins w:id="11668" w:author="韬 黄" w:date="2018-09-28T16:39:00Z">
              <w:r w:rsidRPr="00635F25">
                <w:rPr>
                  <w:rFonts w:eastAsia="Times New Roman" w:cs="Times New Roman"/>
                  <w:color w:val="000000"/>
                  <w:sz w:val="22"/>
                  <w:rPrChange w:id="11669" w:author="韬 黄" w:date="2018-09-28T16:39:00Z">
                    <w:rPr>
                      <w:rFonts w:ascii="Calibri" w:eastAsia="Times New Roman" w:hAnsi="Calibri" w:cs="Calibri"/>
                      <w:color w:val="000000"/>
                      <w:sz w:val="22"/>
                    </w:rPr>
                  </w:rPrChange>
                </w:rPr>
                <w:t>1</w:t>
              </w:r>
            </w:ins>
          </w:p>
        </w:tc>
        <w:tc>
          <w:tcPr>
            <w:tcW w:w="1386" w:type="dxa"/>
            <w:tcBorders>
              <w:top w:val="nil"/>
              <w:left w:val="nil"/>
              <w:bottom w:val="nil"/>
              <w:right w:val="nil"/>
            </w:tcBorders>
            <w:shd w:val="clear" w:color="auto" w:fill="auto"/>
            <w:noWrap/>
            <w:vAlign w:val="bottom"/>
            <w:hideMark/>
            <w:tcPrChange w:id="11670" w:author="韬 黄" w:date="2018-10-16T16:47:00Z">
              <w:tcPr>
                <w:tcW w:w="1386" w:type="dxa"/>
                <w:tcBorders>
                  <w:top w:val="nil"/>
                  <w:left w:val="nil"/>
                  <w:bottom w:val="nil"/>
                  <w:right w:val="nil"/>
                </w:tcBorders>
                <w:shd w:val="clear" w:color="auto" w:fill="auto"/>
                <w:noWrap/>
                <w:vAlign w:val="bottom"/>
                <w:hideMark/>
              </w:tcPr>
            </w:tcPrChange>
          </w:tcPr>
          <w:p w14:paraId="288FB8E0" w14:textId="77777777" w:rsidR="00635F25" w:rsidRPr="00635F25" w:rsidRDefault="00635F25">
            <w:pPr>
              <w:spacing w:after="0" w:line="240" w:lineRule="auto"/>
              <w:jc w:val="center"/>
              <w:rPr>
                <w:ins w:id="11671" w:author="韬 黄" w:date="2018-09-28T16:39:00Z"/>
                <w:rFonts w:eastAsia="Times New Roman" w:cs="Times New Roman"/>
                <w:color w:val="000000"/>
                <w:sz w:val="22"/>
                <w:rPrChange w:id="11672" w:author="韬 黄" w:date="2018-09-28T16:39:00Z">
                  <w:rPr>
                    <w:ins w:id="11673" w:author="韬 黄" w:date="2018-09-28T16:39:00Z"/>
                    <w:rFonts w:ascii="Calibri" w:eastAsia="Times New Roman" w:hAnsi="Calibri" w:cs="Calibri"/>
                    <w:color w:val="000000"/>
                    <w:sz w:val="22"/>
                  </w:rPr>
                </w:rPrChange>
              </w:rPr>
              <w:pPrChange w:id="11674" w:author="韬 黄" w:date="2018-09-28T16:40:00Z">
                <w:pPr>
                  <w:spacing w:after="0" w:line="240" w:lineRule="auto"/>
                  <w:jc w:val="right"/>
                </w:pPr>
              </w:pPrChange>
            </w:pPr>
            <w:ins w:id="11675" w:author="韬 黄" w:date="2018-09-28T16:39:00Z">
              <w:r w:rsidRPr="00635F25">
                <w:rPr>
                  <w:rFonts w:eastAsia="Times New Roman" w:cs="Times New Roman"/>
                  <w:color w:val="000000"/>
                  <w:sz w:val="22"/>
                  <w:rPrChange w:id="11676" w:author="韬 黄" w:date="2018-09-28T16:39:00Z">
                    <w:rPr>
                      <w:rFonts w:ascii="Calibri" w:eastAsia="Times New Roman" w:hAnsi="Calibri" w:cs="Calibri"/>
                      <w:color w:val="000000"/>
                      <w:sz w:val="22"/>
                    </w:rPr>
                  </w:rPrChange>
                </w:rPr>
                <w:t>0.0920</w:t>
              </w:r>
            </w:ins>
          </w:p>
        </w:tc>
        <w:tc>
          <w:tcPr>
            <w:tcW w:w="681" w:type="dxa"/>
            <w:tcBorders>
              <w:top w:val="nil"/>
              <w:left w:val="nil"/>
              <w:bottom w:val="nil"/>
              <w:right w:val="nil"/>
            </w:tcBorders>
            <w:shd w:val="clear" w:color="auto" w:fill="auto"/>
            <w:noWrap/>
            <w:vAlign w:val="bottom"/>
            <w:hideMark/>
            <w:tcPrChange w:id="11677" w:author="韬 黄" w:date="2018-10-16T16:47:00Z">
              <w:tcPr>
                <w:tcW w:w="681" w:type="dxa"/>
                <w:tcBorders>
                  <w:top w:val="nil"/>
                  <w:left w:val="nil"/>
                  <w:bottom w:val="nil"/>
                  <w:right w:val="nil"/>
                </w:tcBorders>
                <w:shd w:val="clear" w:color="auto" w:fill="auto"/>
                <w:noWrap/>
                <w:vAlign w:val="bottom"/>
                <w:hideMark/>
              </w:tcPr>
            </w:tcPrChange>
          </w:tcPr>
          <w:p w14:paraId="2CB42073" w14:textId="77777777" w:rsidR="00635F25" w:rsidRPr="00635F25" w:rsidRDefault="00635F25">
            <w:pPr>
              <w:spacing w:after="0" w:line="240" w:lineRule="auto"/>
              <w:jc w:val="center"/>
              <w:rPr>
                <w:ins w:id="11678" w:author="韬 黄" w:date="2018-09-28T16:39:00Z"/>
                <w:rFonts w:eastAsia="Times New Roman" w:cs="Times New Roman"/>
                <w:color w:val="000000"/>
                <w:sz w:val="22"/>
                <w:rPrChange w:id="11679" w:author="韬 黄" w:date="2018-09-28T16:39:00Z">
                  <w:rPr>
                    <w:ins w:id="11680" w:author="韬 黄" w:date="2018-09-28T16:39:00Z"/>
                    <w:rFonts w:ascii="Calibri" w:eastAsia="Times New Roman" w:hAnsi="Calibri" w:cs="Calibri"/>
                    <w:color w:val="000000"/>
                    <w:sz w:val="22"/>
                  </w:rPr>
                </w:rPrChange>
              </w:rPr>
              <w:pPrChange w:id="11681" w:author="韬 黄" w:date="2018-09-28T16:40:00Z">
                <w:pPr>
                  <w:spacing w:after="0" w:line="240" w:lineRule="auto"/>
                  <w:jc w:val="right"/>
                </w:pPr>
              </w:pPrChange>
            </w:pPr>
            <w:ins w:id="11682" w:author="韬 黄" w:date="2018-09-28T16:39:00Z">
              <w:r w:rsidRPr="00635F25">
                <w:rPr>
                  <w:rFonts w:eastAsia="Times New Roman" w:cs="Times New Roman"/>
                  <w:color w:val="000000"/>
                  <w:sz w:val="22"/>
                  <w:rPrChange w:id="11683" w:author="韬 黄" w:date="2018-09-28T16:39:00Z">
                    <w:rPr>
                      <w:rFonts w:ascii="Calibri" w:eastAsia="Times New Roman" w:hAnsi="Calibri" w:cs="Calibri"/>
                      <w:color w:val="000000"/>
                      <w:sz w:val="22"/>
                    </w:rPr>
                  </w:rPrChange>
                </w:rPr>
                <w:t>3</w:t>
              </w:r>
            </w:ins>
          </w:p>
        </w:tc>
      </w:tr>
      <w:tr w:rsidR="00635F25" w:rsidRPr="00635F25" w14:paraId="520C9E0A" w14:textId="77777777" w:rsidTr="0075014F">
        <w:tblPrEx>
          <w:tblPrExChange w:id="11684" w:author="韬 黄" w:date="2018-10-16T16:47:00Z">
            <w:tblPrEx>
              <w:tblW w:w="11129" w:type="dxa"/>
            </w:tblPrEx>
          </w:tblPrExChange>
        </w:tblPrEx>
        <w:trPr>
          <w:trHeight w:val="57"/>
          <w:jc w:val="center"/>
          <w:ins w:id="11685" w:author="韬 黄" w:date="2018-09-28T16:39:00Z"/>
          <w:trPrChange w:id="11686"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687" w:author="韬 黄" w:date="2018-10-16T16:47:00Z">
              <w:tcPr>
                <w:tcW w:w="1843" w:type="dxa"/>
                <w:tcBorders>
                  <w:top w:val="nil"/>
                  <w:left w:val="nil"/>
                  <w:bottom w:val="nil"/>
                  <w:right w:val="nil"/>
                </w:tcBorders>
                <w:shd w:val="clear" w:color="auto" w:fill="auto"/>
                <w:noWrap/>
                <w:vAlign w:val="bottom"/>
                <w:hideMark/>
              </w:tcPr>
            </w:tcPrChange>
          </w:tcPr>
          <w:p w14:paraId="5E6600CA" w14:textId="77777777" w:rsidR="00635F25" w:rsidRPr="00635F25" w:rsidRDefault="00635F25" w:rsidP="00635F25">
            <w:pPr>
              <w:spacing w:after="0" w:line="240" w:lineRule="auto"/>
              <w:rPr>
                <w:ins w:id="11688" w:author="韬 黄" w:date="2018-09-28T16:39:00Z"/>
                <w:rFonts w:eastAsia="Times New Roman" w:cs="Times New Roman"/>
                <w:color w:val="000000"/>
                <w:sz w:val="22"/>
                <w:rPrChange w:id="11689" w:author="韬 黄" w:date="2018-09-28T16:39:00Z">
                  <w:rPr>
                    <w:ins w:id="11690" w:author="韬 黄" w:date="2018-09-28T16:39:00Z"/>
                    <w:rFonts w:ascii="Calibri" w:eastAsia="Times New Roman" w:hAnsi="Calibri" w:cs="Calibri"/>
                    <w:color w:val="000000"/>
                    <w:sz w:val="22"/>
                  </w:rPr>
                </w:rPrChange>
              </w:rPr>
            </w:pPr>
            <w:ins w:id="11691" w:author="韬 黄" w:date="2018-09-28T16:39:00Z">
              <w:r w:rsidRPr="00635F25">
                <w:rPr>
                  <w:rFonts w:eastAsia="Times New Roman" w:cs="Times New Roman"/>
                  <w:color w:val="000000"/>
                  <w:sz w:val="22"/>
                  <w:rPrChange w:id="11692" w:author="韬 黄" w:date="2018-09-28T16:39:00Z">
                    <w:rPr>
                      <w:rFonts w:ascii="Calibri" w:eastAsia="Times New Roman" w:hAnsi="Calibri" w:cs="Calibri"/>
                      <w:color w:val="000000"/>
                      <w:sz w:val="22"/>
                    </w:rPr>
                  </w:rPrChange>
                </w:rPr>
                <w:t>ADL-own-IC</w:t>
              </w:r>
            </w:ins>
          </w:p>
        </w:tc>
        <w:tc>
          <w:tcPr>
            <w:tcW w:w="931" w:type="dxa"/>
            <w:tcBorders>
              <w:top w:val="nil"/>
              <w:left w:val="nil"/>
              <w:bottom w:val="nil"/>
              <w:right w:val="nil"/>
            </w:tcBorders>
            <w:shd w:val="clear" w:color="auto" w:fill="auto"/>
            <w:noWrap/>
            <w:vAlign w:val="bottom"/>
            <w:hideMark/>
            <w:tcPrChange w:id="11693" w:author="韬 黄" w:date="2018-10-16T16:47:00Z">
              <w:tcPr>
                <w:tcW w:w="1174" w:type="dxa"/>
                <w:tcBorders>
                  <w:top w:val="nil"/>
                  <w:left w:val="nil"/>
                  <w:bottom w:val="nil"/>
                  <w:right w:val="nil"/>
                </w:tcBorders>
                <w:shd w:val="clear" w:color="auto" w:fill="auto"/>
                <w:noWrap/>
                <w:vAlign w:val="bottom"/>
                <w:hideMark/>
              </w:tcPr>
            </w:tcPrChange>
          </w:tcPr>
          <w:p w14:paraId="0A392598" w14:textId="77777777" w:rsidR="00635F25" w:rsidRPr="00635F25" w:rsidRDefault="00635F25">
            <w:pPr>
              <w:spacing w:after="0" w:line="240" w:lineRule="auto"/>
              <w:jc w:val="center"/>
              <w:rPr>
                <w:ins w:id="11694" w:author="韬 黄" w:date="2018-09-28T16:39:00Z"/>
                <w:rFonts w:eastAsia="Times New Roman" w:cs="Times New Roman"/>
                <w:color w:val="000000"/>
                <w:sz w:val="22"/>
                <w:rPrChange w:id="11695" w:author="韬 黄" w:date="2018-09-28T16:39:00Z">
                  <w:rPr>
                    <w:ins w:id="11696" w:author="韬 黄" w:date="2018-09-28T16:39:00Z"/>
                    <w:rFonts w:ascii="Calibri" w:eastAsia="Times New Roman" w:hAnsi="Calibri" w:cs="Calibri"/>
                    <w:color w:val="000000"/>
                    <w:sz w:val="22"/>
                  </w:rPr>
                </w:rPrChange>
              </w:rPr>
              <w:pPrChange w:id="11697" w:author="韬 黄" w:date="2018-09-28T16:40:00Z">
                <w:pPr>
                  <w:spacing w:after="0" w:line="240" w:lineRule="auto"/>
                  <w:jc w:val="right"/>
                </w:pPr>
              </w:pPrChange>
            </w:pPr>
            <w:ins w:id="11698" w:author="韬 黄" w:date="2018-09-28T16:39:00Z">
              <w:r w:rsidRPr="00635F25">
                <w:rPr>
                  <w:rFonts w:eastAsia="Times New Roman" w:cs="Times New Roman"/>
                  <w:color w:val="000000"/>
                  <w:sz w:val="22"/>
                  <w:rPrChange w:id="11699" w:author="韬 黄" w:date="2018-09-28T16:39:00Z">
                    <w:rPr>
                      <w:rFonts w:ascii="Calibri" w:eastAsia="Times New Roman" w:hAnsi="Calibri" w:cs="Calibri"/>
                      <w:color w:val="000000"/>
                      <w:sz w:val="22"/>
                    </w:rPr>
                  </w:rPrChange>
                </w:rPr>
                <w:t>8.427</w:t>
              </w:r>
            </w:ins>
          </w:p>
        </w:tc>
        <w:tc>
          <w:tcPr>
            <w:tcW w:w="681" w:type="dxa"/>
            <w:tcBorders>
              <w:top w:val="nil"/>
              <w:left w:val="nil"/>
              <w:bottom w:val="nil"/>
              <w:right w:val="nil"/>
            </w:tcBorders>
            <w:shd w:val="clear" w:color="auto" w:fill="auto"/>
            <w:noWrap/>
            <w:vAlign w:val="bottom"/>
            <w:hideMark/>
            <w:tcPrChange w:id="11700" w:author="韬 黄" w:date="2018-10-16T16:47:00Z">
              <w:tcPr>
                <w:tcW w:w="527" w:type="dxa"/>
                <w:tcBorders>
                  <w:top w:val="nil"/>
                  <w:left w:val="nil"/>
                  <w:bottom w:val="nil"/>
                  <w:right w:val="nil"/>
                </w:tcBorders>
                <w:shd w:val="clear" w:color="auto" w:fill="auto"/>
                <w:noWrap/>
                <w:vAlign w:val="bottom"/>
                <w:hideMark/>
              </w:tcPr>
            </w:tcPrChange>
          </w:tcPr>
          <w:p w14:paraId="4D63F463" w14:textId="77777777" w:rsidR="00635F25" w:rsidRPr="00635F25" w:rsidRDefault="00635F25">
            <w:pPr>
              <w:spacing w:after="0" w:line="240" w:lineRule="auto"/>
              <w:jc w:val="center"/>
              <w:rPr>
                <w:ins w:id="11701" w:author="韬 黄" w:date="2018-09-28T16:39:00Z"/>
                <w:rFonts w:eastAsia="Times New Roman" w:cs="Times New Roman"/>
                <w:color w:val="000000"/>
                <w:sz w:val="22"/>
                <w:rPrChange w:id="11702" w:author="韬 黄" w:date="2018-09-28T16:39:00Z">
                  <w:rPr>
                    <w:ins w:id="11703" w:author="韬 黄" w:date="2018-09-28T16:39:00Z"/>
                    <w:rFonts w:ascii="Calibri" w:eastAsia="Times New Roman" w:hAnsi="Calibri" w:cs="Calibri"/>
                    <w:color w:val="000000"/>
                    <w:sz w:val="22"/>
                  </w:rPr>
                </w:rPrChange>
              </w:rPr>
              <w:pPrChange w:id="11704" w:author="韬 黄" w:date="2018-09-28T16:40:00Z">
                <w:pPr>
                  <w:spacing w:after="0" w:line="240" w:lineRule="auto"/>
                  <w:jc w:val="right"/>
                </w:pPr>
              </w:pPrChange>
            </w:pPr>
            <w:ins w:id="11705" w:author="韬 黄" w:date="2018-09-28T16:39:00Z">
              <w:r w:rsidRPr="00635F25">
                <w:rPr>
                  <w:rFonts w:eastAsia="Times New Roman" w:cs="Times New Roman"/>
                  <w:color w:val="000000"/>
                  <w:sz w:val="22"/>
                  <w:rPrChange w:id="11706" w:author="韬 黄" w:date="2018-09-28T16:39:00Z">
                    <w:rPr>
                      <w:rFonts w:ascii="Calibri" w:eastAsia="Times New Roman" w:hAnsi="Calibri" w:cs="Calibri"/>
                      <w:color w:val="000000"/>
                      <w:sz w:val="22"/>
                    </w:rPr>
                  </w:rPrChange>
                </w:rPr>
                <w:t>2</w:t>
              </w:r>
            </w:ins>
          </w:p>
        </w:tc>
        <w:tc>
          <w:tcPr>
            <w:tcW w:w="1071" w:type="dxa"/>
            <w:tcBorders>
              <w:top w:val="nil"/>
              <w:left w:val="nil"/>
              <w:bottom w:val="nil"/>
              <w:right w:val="nil"/>
            </w:tcBorders>
            <w:shd w:val="clear" w:color="auto" w:fill="auto"/>
            <w:noWrap/>
            <w:vAlign w:val="bottom"/>
            <w:hideMark/>
            <w:tcPrChange w:id="11707" w:author="韬 黄" w:date="2018-10-16T16:47:00Z">
              <w:tcPr>
                <w:tcW w:w="1071" w:type="dxa"/>
                <w:tcBorders>
                  <w:top w:val="nil"/>
                  <w:left w:val="nil"/>
                  <w:bottom w:val="nil"/>
                  <w:right w:val="nil"/>
                </w:tcBorders>
                <w:shd w:val="clear" w:color="auto" w:fill="auto"/>
                <w:noWrap/>
                <w:vAlign w:val="bottom"/>
                <w:hideMark/>
              </w:tcPr>
            </w:tcPrChange>
          </w:tcPr>
          <w:p w14:paraId="0EA34E56" w14:textId="77777777" w:rsidR="00635F25" w:rsidRPr="00635F25" w:rsidRDefault="00635F25">
            <w:pPr>
              <w:spacing w:after="0" w:line="240" w:lineRule="auto"/>
              <w:jc w:val="center"/>
              <w:rPr>
                <w:ins w:id="11708" w:author="韬 黄" w:date="2018-09-28T16:39:00Z"/>
                <w:rFonts w:eastAsia="Times New Roman" w:cs="Times New Roman"/>
                <w:color w:val="000000"/>
                <w:sz w:val="22"/>
                <w:rPrChange w:id="11709" w:author="韬 黄" w:date="2018-09-28T16:39:00Z">
                  <w:rPr>
                    <w:ins w:id="11710" w:author="韬 黄" w:date="2018-09-28T16:39:00Z"/>
                    <w:rFonts w:ascii="Calibri" w:eastAsia="Times New Roman" w:hAnsi="Calibri" w:cs="Calibri"/>
                    <w:color w:val="000000"/>
                    <w:sz w:val="22"/>
                  </w:rPr>
                </w:rPrChange>
              </w:rPr>
              <w:pPrChange w:id="11711" w:author="韬 黄" w:date="2018-09-28T16:40:00Z">
                <w:pPr>
                  <w:spacing w:after="0" w:line="240" w:lineRule="auto"/>
                  <w:jc w:val="right"/>
                </w:pPr>
              </w:pPrChange>
            </w:pPr>
            <w:ins w:id="11712" w:author="韬 黄" w:date="2018-09-28T16:39:00Z">
              <w:r w:rsidRPr="00635F25">
                <w:rPr>
                  <w:rFonts w:eastAsia="Times New Roman" w:cs="Times New Roman"/>
                  <w:color w:val="000000"/>
                  <w:sz w:val="22"/>
                  <w:rPrChange w:id="11713" w:author="韬 黄" w:date="2018-09-28T16:39:00Z">
                    <w:rPr>
                      <w:rFonts w:ascii="Calibri" w:eastAsia="Times New Roman" w:hAnsi="Calibri" w:cs="Calibri"/>
                      <w:color w:val="000000"/>
                      <w:sz w:val="22"/>
                    </w:rPr>
                  </w:rPrChange>
                </w:rPr>
                <w:t>39.71%</w:t>
              </w:r>
            </w:ins>
          </w:p>
        </w:tc>
        <w:tc>
          <w:tcPr>
            <w:tcW w:w="732" w:type="dxa"/>
            <w:tcBorders>
              <w:top w:val="nil"/>
              <w:left w:val="nil"/>
              <w:bottom w:val="nil"/>
              <w:right w:val="nil"/>
            </w:tcBorders>
            <w:shd w:val="clear" w:color="auto" w:fill="auto"/>
            <w:noWrap/>
            <w:vAlign w:val="bottom"/>
            <w:hideMark/>
            <w:tcPrChange w:id="11714" w:author="韬 黄" w:date="2018-10-16T16:47:00Z">
              <w:tcPr>
                <w:tcW w:w="732" w:type="dxa"/>
                <w:tcBorders>
                  <w:top w:val="nil"/>
                  <w:left w:val="nil"/>
                  <w:bottom w:val="nil"/>
                  <w:right w:val="nil"/>
                </w:tcBorders>
                <w:shd w:val="clear" w:color="auto" w:fill="auto"/>
                <w:noWrap/>
                <w:vAlign w:val="bottom"/>
                <w:hideMark/>
              </w:tcPr>
            </w:tcPrChange>
          </w:tcPr>
          <w:p w14:paraId="2A0100F3" w14:textId="77777777" w:rsidR="00635F25" w:rsidRPr="00635F25" w:rsidRDefault="00635F25">
            <w:pPr>
              <w:spacing w:after="0" w:line="240" w:lineRule="auto"/>
              <w:jc w:val="center"/>
              <w:rPr>
                <w:ins w:id="11715" w:author="韬 黄" w:date="2018-09-28T16:39:00Z"/>
                <w:rFonts w:eastAsia="Times New Roman" w:cs="Times New Roman"/>
                <w:color w:val="000000"/>
                <w:sz w:val="22"/>
                <w:rPrChange w:id="11716" w:author="韬 黄" w:date="2018-09-28T16:39:00Z">
                  <w:rPr>
                    <w:ins w:id="11717" w:author="韬 黄" w:date="2018-09-28T16:39:00Z"/>
                    <w:rFonts w:ascii="Calibri" w:eastAsia="Times New Roman" w:hAnsi="Calibri" w:cs="Calibri"/>
                    <w:color w:val="000000"/>
                    <w:sz w:val="22"/>
                  </w:rPr>
                </w:rPrChange>
              </w:rPr>
              <w:pPrChange w:id="11718" w:author="韬 黄" w:date="2018-09-28T16:40:00Z">
                <w:pPr>
                  <w:spacing w:after="0" w:line="240" w:lineRule="auto"/>
                  <w:jc w:val="right"/>
                </w:pPr>
              </w:pPrChange>
            </w:pPr>
            <w:ins w:id="11719" w:author="韬 黄" w:date="2018-09-28T16:39:00Z">
              <w:r w:rsidRPr="00635F25">
                <w:rPr>
                  <w:rFonts w:eastAsia="Times New Roman" w:cs="Times New Roman"/>
                  <w:color w:val="000000"/>
                  <w:sz w:val="22"/>
                  <w:rPrChange w:id="11720" w:author="韬 黄" w:date="2018-09-28T16:39:00Z">
                    <w:rPr>
                      <w:rFonts w:ascii="Calibri" w:eastAsia="Times New Roman" w:hAnsi="Calibri" w:cs="Calibri"/>
                      <w:color w:val="000000"/>
                      <w:sz w:val="22"/>
                    </w:rPr>
                  </w:rPrChange>
                </w:rPr>
                <w:t>5</w:t>
              </w:r>
            </w:ins>
          </w:p>
        </w:tc>
        <w:tc>
          <w:tcPr>
            <w:tcW w:w="861" w:type="dxa"/>
            <w:tcBorders>
              <w:top w:val="nil"/>
              <w:left w:val="nil"/>
              <w:bottom w:val="nil"/>
              <w:right w:val="nil"/>
            </w:tcBorders>
            <w:shd w:val="clear" w:color="auto" w:fill="auto"/>
            <w:noWrap/>
            <w:vAlign w:val="bottom"/>
            <w:hideMark/>
            <w:tcPrChange w:id="11721" w:author="韬 黄" w:date="2018-10-16T16:47:00Z">
              <w:tcPr>
                <w:tcW w:w="861" w:type="dxa"/>
                <w:tcBorders>
                  <w:top w:val="nil"/>
                  <w:left w:val="nil"/>
                  <w:bottom w:val="nil"/>
                  <w:right w:val="nil"/>
                </w:tcBorders>
                <w:shd w:val="clear" w:color="auto" w:fill="auto"/>
                <w:noWrap/>
                <w:vAlign w:val="bottom"/>
                <w:hideMark/>
              </w:tcPr>
            </w:tcPrChange>
          </w:tcPr>
          <w:p w14:paraId="038E3D9A" w14:textId="77777777" w:rsidR="00635F25" w:rsidRPr="00635F25" w:rsidRDefault="00635F25">
            <w:pPr>
              <w:spacing w:after="0" w:line="240" w:lineRule="auto"/>
              <w:jc w:val="center"/>
              <w:rPr>
                <w:ins w:id="11722" w:author="韬 黄" w:date="2018-09-28T16:39:00Z"/>
                <w:rFonts w:eastAsia="Times New Roman" w:cs="Times New Roman"/>
                <w:color w:val="000000"/>
                <w:sz w:val="22"/>
                <w:rPrChange w:id="11723" w:author="韬 黄" w:date="2018-09-28T16:39:00Z">
                  <w:rPr>
                    <w:ins w:id="11724" w:author="韬 黄" w:date="2018-09-28T16:39:00Z"/>
                    <w:rFonts w:ascii="Calibri" w:eastAsia="Times New Roman" w:hAnsi="Calibri" w:cs="Calibri"/>
                    <w:color w:val="000000"/>
                    <w:sz w:val="22"/>
                  </w:rPr>
                </w:rPrChange>
              </w:rPr>
              <w:pPrChange w:id="11725" w:author="韬 黄" w:date="2018-09-28T16:40:00Z">
                <w:pPr>
                  <w:spacing w:after="0" w:line="240" w:lineRule="auto"/>
                  <w:jc w:val="right"/>
                </w:pPr>
              </w:pPrChange>
            </w:pPr>
            <w:ins w:id="11726" w:author="韬 黄" w:date="2018-09-28T16:39:00Z">
              <w:r w:rsidRPr="00635F25">
                <w:rPr>
                  <w:rFonts w:eastAsia="Times New Roman" w:cs="Times New Roman"/>
                  <w:color w:val="000000"/>
                  <w:sz w:val="22"/>
                  <w:rPrChange w:id="11727" w:author="韬 黄" w:date="2018-09-28T16:39:00Z">
                    <w:rPr>
                      <w:rFonts w:ascii="Calibri" w:eastAsia="Times New Roman" w:hAnsi="Calibri" w:cs="Calibri"/>
                      <w:color w:val="000000"/>
                      <w:sz w:val="22"/>
                    </w:rPr>
                  </w:rPrChange>
                </w:rPr>
                <w:t>0.598</w:t>
              </w:r>
            </w:ins>
          </w:p>
        </w:tc>
        <w:tc>
          <w:tcPr>
            <w:tcW w:w="732" w:type="dxa"/>
            <w:tcBorders>
              <w:top w:val="nil"/>
              <w:left w:val="nil"/>
              <w:bottom w:val="nil"/>
              <w:right w:val="nil"/>
            </w:tcBorders>
            <w:shd w:val="clear" w:color="auto" w:fill="auto"/>
            <w:noWrap/>
            <w:vAlign w:val="bottom"/>
            <w:hideMark/>
            <w:tcPrChange w:id="11728" w:author="韬 黄" w:date="2018-10-16T16:47:00Z">
              <w:tcPr>
                <w:tcW w:w="732" w:type="dxa"/>
                <w:tcBorders>
                  <w:top w:val="nil"/>
                  <w:left w:val="nil"/>
                  <w:bottom w:val="nil"/>
                  <w:right w:val="nil"/>
                </w:tcBorders>
                <w:shd w:val="clear" w:color="auto" w:fill="auto"/>
                <w:noWrap/>
                <w:vAlign w:val="bottom"/>
                <w:hideMark/>
              </w:tcPr>
            </w:tcPrChange>
          </w:tcPr>
          <w:p w14:paraId="02DDEFD3" w14:textId="77777777" w:rsidR="00635F25" w:rsidRPr="00635F25" w:rsidRDefault="00635F25">
            <w:pPr>
              <w:spacing w:after="0" w:line="240" w:lineRule="auto"/>
              <w:jc w:val="center"/>
              <w:rPr>
                <w:ins w:id="11729" w:author="韬 黄" w:date="2018-09-28T16:39:00Z"/>
                <w:rFonts w:eastAsia="Times New Roman" w:cs="Times New Roman"/>
                <w:color w:val="000000"/>
                <w:sz w:val="22"/>
                <w:rPrChange w:id="11730" w:author="韬 黄" w:date="2018-09-28T16:39:00Z">
                  <w:rPr>
                    <w:ins w:id="11731" w:author="韬 黄" w:date="2018-09-28T16:39:00Z"/>
                    <w:rFonts w:ascii="Calibri" w:eastAsia="Times New Roman" w:hAnsi="Calibri" w:cs="Calibri"/>
                    <w:color w:val="000000"/>
                    <w:sz w:val="22"/>
                  </w:rPr>
                </w:rPrChange>
              </w:rPr>
              <w:pPrChange w:id="11732" w:author="韬 黄" w:date="2018-09-28T16:40:00Z">
                <w:pPr>
                  <w:spacing w:after="0" w:line="240" w:lineRule="auto"/>
                  <w:jc w:val="right"/>
                </w:pPr>
              </w:pPrChange>
            </w:pPr>
            <w:ins w:id="11733" w:author="韬 黄" w:date="2018-09-28T16:39:00Z">
              <w:r w:rsidRPr="00635F25">
                <w:rPr>
                  <w:rFonts w:eastAsia="Times New Roman" w:cs="Times New Roman"/>
                  <w:color w:val="000000"/>
                  <w:sz w:val="22"/>
                  <w:rPrChange w:id="11734" w:author="韬 黄" w:date="2018-09-28T16:39:00Z">
                    <w:rPr>
                      <w:rFonts w:ascii="Calibri" w:eastAsia="Times New Roman" w:hAnsi="Calibri" w:cs="Calibri"/>
                      <w:color w:val="000000"/>
                      <w:sz w:val="22"/>
                    </w:rPr>
                  </w:rPrChange>
                </w:rPr>
                <w:t>1</w:t>
              </w:r>
            </w:ins>
          </w:p>
        </w:tc>
        <w:tc>
          <w:tcPr>
            <w:tcW w:w="1390" w:type="dxa"/>
            <w:tcBorders>
              <w:top w:val="nil"/>
              <w:left w:val="nil"/>
              <w:bottom w:val="nil"/>
              <w:right w:val="nil"/>
            </w:tcBorders>
            <w:shd w:val="clear" w:color="auto" w:fill="auto"/>
            <w:noWrap/>
            <w:vAlign w:val="bottom"/>
            <w:hideMark/>
            <w:tcPrChange w:id="11735" w:author="韬 黄" w:date="2018-10-16T16:47:00Z">
              <w:tcPr>
                <w:tcW w:w="1390" w:type="dxa"/>
                <w:tcBorders>
                  <w:top w:val="nil"/>
                  <w:left w:val="nil"/>
                  <w:bottom w:val="nil"/>
                  <w:right w:val="nil"/>
                </w:tcBorders>
                <w:shd w:val="clear" w:color="auto" w:fill="auto"/>
                <w:noWrap/>
                <w:vAlign w:val="bottom"/>
                <w:hideMark/>
              </w:tcPr>
            </w:tcPrChange>
          </w:tcPr>
          <w:p w14:paraId="174631F2" w14:textId="77777777" w:rsidR="00635F25" w:rsidRPr="00635F25" w:rsidRDefault="00635F25">
            <w:pPr>
              <w:spacing w:after="0" w:line="240" w:lineRule="auto"/>
              <w:jc w:val="center"/>
              <w:rPr>
                <w:ins w:id="11736" w:author="韬 黄" w:date="2018-09-28T16:39:00Z"/>
                <w:rFonts w:eastAsia="Times New Roman" w:cs="Times New Roman"/>
                <w:color w:val="000000"/>
                <w:sz w:val="22"/>
                <w:rPrChange w:id="11737" w:author="韬 黄" w:date="2018-09-28T16:39:00Z">
                  <w:rPr>
                    <w:ins w:id="11738" w:author="韬 黄" w:date="2018-09-28T16:39:00Z"/>
                    <w:rFonts w:ascii="Calibri" w:eastAsia="Times New Roman" w:hAnsi="Calibri" w:cs="Calibri"/>
                    <w:color w:val="000000"/>
                    <w:sz w:val="22"/>
                  </w:rPr>
                </w:rPrChange>
              </w:rPr>
              <w:pPrChange w:id="11739" w:author="韬 黄" w:date="2018-09-28T16:40:00Z">
                <w:pPr>
                  <w:spacing w:after="0" w:line="240" w:lineRule="auto"/>
                  <w:jc w:val="right"/>
                </w:pPr>
              </w:pPrChange>
            </w:pPr>
            <w:ins w:id="11740" w:author="韬 黄" w:date="2018-09-28T16:39:00Z">
              <w:r w:rsidRPr="00635F25">
                <w:rPr>
                  <w:rFonts w:eastAsia="Times New Roman" w:cs="Times New Roman"/>
                  <w:color w:val="000000"/>
                  <w:sz w:val="22"/>
                  <w:rPrChange w:id="11741" w:author="韬 黄" w:date="2018-09-28T16:39:00Z">
                    <w:rPr>
                      <w:rFonts w:ascii="Calibri" w:eastAsia="Times New Roman" w:hAnsi="Calibri" w:cs="Calibri"/>
                      <w:color w:val="000000"/>
                      <w:sz w:val="22"/>
                    </w:rPr>
                  </w:rPrChange>
                </w:rPr>
                <w:t>0.9995</w:t>
              </w:r>
            </w:ins>
          </w:p>
        </w:tc>
        <w:tc>
          <w:tcPr>
            <w:tcW w:w="732" w:type="dxa"/>
            <w:tcBorders>
              <w:top w:val="nil"/>
              <w:left w:val="nil"/>
              <w:bottom w:val="nil"/>
              <w:right w:val="nil"/>
            </w:tcBorders>
            <w:shd w:val="clear" w:color="auto" w:fill="auto"/>
            <w:noWrap/>
            <w:vAlign w:val="bottom"/>
            <w:hideMark/>
            <w:tcPrChange w:id="11742" w:author="韬 黄" w:date="2018-10-16T16:47:00Z">
              <w:tcPr>
                <w:tcW w:w="732" w:type="dxa"/>
                <w:tcBorders>
                  <w:top w:val="nil"/>
                  <w:left w:val="nil"/>
                  <w:bottom w:val="nil"/>
                  <w:right w:val="nil"/>
                </w:tcBorders>
                <w:shd w:val="clear" w:color="auto" w:fill="auto"/>
                <w:noWrap/>
                <w:vAlign w:val="bottom"/>
                <w:hideMark/>
              </w:tcPr>
            </w:tcPrChange>
          </w:tcPr>
          <w:p w14:paraId="7AF6BE8B" w14:textId="77777777" w:rsidR="00635F25" w:rsidRPr="00635F25" w:rsidRDefault="00635F25">
            <w:pPr>
              <w:spacing w:after="0" w:line="240" w:lineRule="auto"/>
              <w:jc w:val="center"/>
              <w:rPr>
                <w:ins w:id="11743" w:author="韬 黄" w:date="2018-09-28T16:39:00Z"/>
                <w:rFonts w:eastAsia="Times New Roman" w:cs="Times New Roman"/>
                <w:color w:val="000000"/>
                <w:sz w:val="22"/>
                <w:rPrChange w:id="11744" w:author="韬 黄" w:date="2018-09-28T16:39:00Z">
                  <w:rPr>
                    <w:ins w:id="11745" w:author="韬 黄" w:date="2018-09-28T16:39:00Z"/>
                    <w:rFonts w:ascii="Calibri" w:eastAsia="Times New Roman" w:hAnsi="Calibri" w:cs="Calibri"/>
                    <w:color w:val="000000"/>
                    <w:sz w:val="22"/>
                  </w:rPr>
                </w:rPrChange>
              </w:rPr>
              <w:pPrChange w:id="11746" w:author="韬 黄" w:date="2018-09-28T16:40:00Z">
                <w:pPr>
                  <w:spacing w:after="0" w:line="240" w:lineRule="auto"/>
                  <w:jc w:val="right"/>
                </w:pPr>
              </w:pPrChange>
            </w:pPr>
            <w:ins w:id="11747" w:author="韬 黄" w:date="2018-09-28T16:39:00Z">
              <w:r w:rsidRPr="00635F25">
                <w:rPr>
                  <w:rFonts w:eastAsia="Times New Roman" w:cs="Times New Roman"/>
                  <w:color w:val="000000"/>
                  <w:sz w:val="22"/>
                  <w:rPrChange w:id="11748" w:author="韬 黄" w:date="2018-09-28T16:39:00Z">
                    <w:rPr>
                      <w:rFonts w:ascii="Calibri" w:eastAsia="Times New Roman" w:hAnsi="Calibri" w:cs="Calibri"/>
                      <w:color w:val="000000"/>
                      <w:sz w:val="22"/>
                    </w:rPr>
                  </w:rPrChange>
                </w:rPr>
                <w:t>5</w:t>
              </w:r>
            </w:ins>
          </w:p>
        </w:tc>
        <w:tc>
          <w:tcPr>
            <w:tcW w:w="1386" w:type="dxa"/>
            <w:tcBorders>
              <w:top w:val="nil"/>
              <w:left w:val="nil"/>
              <w:bottom w:val="nil"/>
              <w:right w:val="nil"/>
            </w:tcBorders>
            <w:shd w:val="clear" w:color="auto" w:fill="auto"/>
            <w:noWrap/>
            <w:vAlign w:val="bottom"/>
            <w:hideMark/>
            <w:tcPrChange w:id="11749" w:author="韬 黄" w:date="2018-10-16T16:47:00Z">
              <w:tcPr>
                <w:tcW w:w="1386" w:type="dxa"/>
                <w:tcBorders>
                  <w:top w:val="nil"/>
                  <w:left w:val="nil"/>
                  <w:bottom w:val="nil"/>
                  <w:right w:val="nil"/>
                </w:tcBorders>
                <w:shd w:val="clear" w:color="auto" w:fill="auto"/>
                <w:noWrap/>
                <w:vAlign w:val="bottom"/>
                <w:hideMark/>
              </w:tcPr>
            </w:tcPrChange>
          </w:tcPr>
          <w:p w14:paraId="66F8E317" w14:textId="77777777" w:rsidR="00635F25" w:rsidRPr="00635F25" w:rsidRDefault="00635F25">
            <w:pPr>
              <w:spacing w:after="0" w:line="240" w:lineRule="auto"/>
              <w:jc w:val="center"/>
              <w:rPr>
                <w:ins w:id="11750" w:author="韬 黄" w:date="2018-09-28T16:39:00Z"/>
                <w:rFonts w:eastAsia="Times New Roman" w:cs="Times New Roman"/>
                <w:color w:val="000000"/>
                <w:sz w:val="22"/>
                <w:rPrChange w:id="11751" w:author="韬 黄" w:date="2018-09-28T16:39:00Z">
                  <w:rPr>
                    <w:ins w:id="11752" w:author="韬 黄" w:date="2018-09-28T16:39:00Z"/>
                    <w:rFonts w:ascii="Calibri" w:eastAsia="Times New Roman" w:hAnsi="Calibri" w:cs="Calibri"/>
                    <w:color w:val="000000"/>
                    <w:sz w:val="22"/>
                  </w:rPr>
                </w:rPrChange>
              </w:rPr>
              <w:pPrChange w:id="11753" w:author="韬 黄" w:date="2018-09-28T16:40:00Z">
                <w:pPr>
                  <w:spacing w:after="0" w:line="240" w:lineRule="auto"/>
                  <w:jc w:val="right"/>
                </w:pPr>
              </w:pPrChange>
            </w:pPr>
            <w:ins w:id="11754" w:author="韬 黄" w:date="2018-09-28T16:39:00Z">
              <w:r w:rsidRPr="00635F25">
                <w:rPr>
                  <w:rFonts w:eastAsia="Times New Roman" w:cs="Times New Roman"/>
                  <w:color w:val="000000"/>
                  <w:sz w:val="22"/>
                  <w:rPrChange w:id="11755" w:author="韬 黄" w:date="2018-09-28T16:39:00Z">
                    <w:rPr>
                      <w:rFonts w:ascii="Calibri" w:eastAsia="Times New Roman" w:hAnsi="Calibri" w:cs="Calibri"/>
                      <w:color w:val="000000"/>
                      <w:sz w:val="22"/>
                    </w:rPr>
                  </w:rPrChange>
                </w:rPr>
                <w:t>0.0916</w:t>
              </w:r>
            </w:ins>
          </w:p>
        </w:tc>
        <w:tc>
          <w:tcPr>
            <w:tcW w:w="681" w:type="dxa"/>
            <w:tcBorders>
              <w:top w:val="nil"/>
              <w:left w:val="nil"/>
              <w:bottom w:val="nil"/>
              <w:right w:val="nil"/>
            </w:tcBorders>
            <w:shd w:val="clear" w:color="auto" w:fill="auto"/>
            <w:noWrap/>
            <w:vAlign w:val="bottom"/>
            <w:hideMark/>
            <w:tcPrChange w:id="11756" w:author="韬 黄" w:date="2018-10-16T16:47:00Z">
              <w:tcPr>
                <w:tcW w:w="681" w:type="dxa"/>
                <w:tcBorders>
                  <w:top w:val="nil"/>
                  <w:left w:val="nil"/>
                  <w:bottom w:val="nil"/>
                  <w:right w:val="nil"/>
                </w:tcBorders>
                <w:shd w:val="clear" w:color="auto" w:fill="auto"/>
                <w:noWrap/>
                <w:vAlign w:val="bottom"/>
                <w:hideMark/>
              </w:tcPr>
            </w:tcPrChange>
          </w:tcPr>
          <w:p w14:paraId="752CC849" w14:textId="77777777" w:rsidR="00635F25" w:rsidRPr="00635F25" w:rsidRDefault="00635F25">
            <w:pPr>
              <w:spacing w:after="0" w:line="240" w:lineRule="auto"/>
              <w:jc w:val="center"/>
              <w:rPr>
                <w:ins w:id="11757" w:author="韬 黄" w:date="2018-09-28T16:39:00Z"/>
                <w:rFonts w:eastAsia="Times New Roman" w:cs="Times New Roman"/>
                <w:color w:val="000000"/>
                <w:sz w:val="22"/>
                <w:rPrChange w:id="11758" w:author="韬 黄" w:date="2018-09-28T16:39:00Z">
                  <w:rPr>
                    <w:ins w:id="11759" w:author="韬 黄" w:date="2018-09-28T16:39:00Z"/>
                    <w:rFonts w:ascii="Calibri" w:eastAsia="Times New Roman" w:hAnsi="Calibri" w:cs="Calibri"/>
                    <w:color w:val="000000"/>
                    <w:sz w:val="22"/>
                  </w:rPr>
                </w:rPrChange>
              </w:rPr>
              <w:pPrChange w:id="11760" w:author="韬 黄" w:date="2018-09-28T16:40:00Z">
                <w:pPr>
                  <w:spacing w:after="0" w:line="240" w:lineRule="auto"/>
                  <w:jc w:val="right"/>
                </w:pPr>
              </w:pPrChange>
            </w:pPr>
            <w:ins w:id="11761" w:author="韬 黄" w:date="2018-09-28T16:39:00Z">
              <w:r w:rsidRPr="00635F25">
                <w:rPr>
                  <w:rFonts w:eastAsia="Times New Roman" w:cs="Times New Roman"/>
                  <w:color w:val="000000"/>
                  <w:sz w:val="22"/>
                  <w:rPrChange w:id="11762" w:author="韬 黄" w:date="2018-09-28T16:39:00Z">
                    <w:rPr>
                      <w:rFonts w:ascii="Calibri" w:eastAsia="Times New Roman" w:hAnsi="Calibri" w:cs="Calibri"/>
                      <w:color w:val="000000"/>
                      <w:sz w:val="22"/>
                    </w:rPr>
                  </w:rPrChange>
                </w:rPr>
                <w:t>1</w:t>
              </w:r>
            </w:ins>
          </w:p>
        </w:tc>
      </w:tr>
      <w:tr w:rsidR="00635F25" w:rsidRPr="00635F25" w14:paraId="72CA20C2" w14:textId="77777777" w:rsidTr="0075014F">
        <w:tblPrEx>
          <w:tblPrExChange w:id="11763" w:author="韬 黄" w:date="2018-10-16T16:47:00Z">
            <w:tblPrEx>
              <w:tblW w:w="11129" w:type="dxa"/>
            </w:tblPrEx>
          </w:tblPrExChange>
        </w:tblPrEx>
        <w:trPr>
          <w:trHeight w:val="57"/>
          <w:jc w:val="center"/>
          <w:ins w:id="11764" w:author="韬 黄" w:date="2018-09-28T16:39:00Z"/>
          <w:trPrChange w:id="11765"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766" w:author="韬 黄" w:date="2018-10-16T16:47:00Z">
              <w:tcPr>
                <w:tcW w:w="1843" w:type="dxa"/>
                <w:tcBorders>
                  <w:top w:val="nil"/>
                  <w:left w:val="nil"/>
                  <w:bottom w:val="nil"/>
                  <w:right w:val="nil"/>
                </w:tcBorders>
                <w:shd w:val="clear" w:color="auto" w:fill="auto"/>
                <w:noWrap/>
                <w:vAlign w:val="bottom"/>
                <w:hideMark/>
              </w:tcPr>
            </w:tcPrChange>
          </w:tcPr>
          <w:p w14:paraId="4917D9D9" w14:textId="77777777" w:rsidR="00635F25" w:rsidRPr="00635F25" w:rsidRDefault="00635F25" w:rsidP="00635F25">
            <w:pPr>
              <w:spacing w:after="0" w:line="240" w:lineRule="auto"/>
              <w:rPr>
                <w:ins w:id="11767" w:author="韬 黄" w:date="2018-09-28T16:39:00Z"/>
                <w:rFonts w:eastAsia="Times New Roman" w:cs="Times New Roman"/>
                <w:color w:val="000000"/>
                <w:sz w:val="22"/>
                <w:rPrChange w:id="11768" w:author="韬 黄" w:date="2018-09-28T16:39:00Z">
                  <w:rPr>
                    <w:ins w:id="11769" w:author="韬 黄" w:date="2018-09-28T16:39:00Z"/>
                    <w:rFonts w:ascii="Calibri" w:eastAsia="Times New Roman" w:hAnsi="Calibri" w:cs="Calibri"/>
                    <w:color w:val="000000"/>
                    <w:sz w:val="22"/>
                  </w:rPr>
                </w:rPrChange>
              </w:rPr>
            </w:pPr>
            <w:ins w:id="11770" w:author="韬 黄" w:date="2018-09-28T16:39:00Z">
              <w:r w:rsidRPr="00635F25">
                <w:rPr>
                  <w:rFonts w:eastAsia="Times New Roman" w:cs="Times New Roman"/>
                  <w:color w:val="000000"/>
                  <w:sz w:val="22"/>
                  <w:rPrChange w:id="11771" w:author="韬 黄" w:date="2018-09-28T16:39:00Z">
                    <w:rPr>
                      <w:rFonts w:ascii="Calibri" w:eastAsia="Times New Roman" w:hAnsi="Calibri" w:cs="Calibri"/>
                      <w:color w:val="000000"/>
                      <w:sz w:val="22"/>
                    </w:rPr>
                  </w:rPrChange>
                </w:rPr>
                <w:t>ADL-intra-EWC</w:t>
              </w:r>
            </w:ins>
          </w:p>
        </w:tc>
        <w:tc>
          <w:tcPr>
            <w:tcW w:w="931" w:type="dxa"/>
            <w:tcBorders>
              <w:top w:val="nil"/>
              <w:left w:val="nil"/>
              <w:bottom w:val="nil"/>
              <w:right w:val="nil"/>
            </w:tcBorders>
            <w:shd w:val="clear" w:color="auto" w:fill="auto"/>
            <w:noWrap/>
            <w:vAlign w:val="bottom"/>
            <w:hideMark/>
            <w:tcPrChange w:id="11772" w:author="韬 黄" w:date="2018-10-16T16:47:00Z">
              <w:tcPr>
                <w:tcW w:w="1174" w:type="dxa"/>
                <w:tcBorders>
                  <w:top w:val="nil"/>
                  <w:left w:val="nil"/>
                  <w:bottom w:val="nil"/>
                  <w:right w:val="nil"/>
                </w:tcBorders>
                <w:shd w:val="clear" w:color="auto" w:fill="auto"/>
                <w:noWrap/>
                <w:vAlign w:val="bottom"/>
                <w:hideMark/>
              </w:tcPr>
            </w:tcPrChange>
          </w:tcPr>
          <w:p w14:paraId="330D291B" w14:textId="77777777" w:rsidR="00635F25" w:rsidRPr="00635F25" w:rsidRDefault="00635F25">
            <w:pPr>
              <w:spacing w:after="0" w:line="240" w:lineRule="auto"/>
              <w:jc w:val="center"/>
              <w:rPr>
                <w:ins w:id="11773" w:author="韬 黄" w:date="2018-09-28T16:39:00Z"/>
                <w:rFonts w:eastAsia="Times New Roman" w:cs="Times New Roman"/>
                <w:color w:val="000000"/>
                <w:sz w:val="22"/>
                <w:rPrChange w:id="11774" w:author="韬 黄" w:date="2018-09-28T16:39:00Z">
                  <w:rPr>
                    <w:ins w:id="11775" w:author="韬 黄" w:date="2018-09-28T16:39:00Z"/>
                    <w:rFonts w:ascii="Calibri" w:eastAsia="Times New Roman" w:hAnsi="Calibri" w:cs="Calibri"/>
                    <w:color w:val="000000"/>
                    <w:sz w:val="22"/>
                  </w:rPr>
                </w:rPrChange>
              </w:rPr>
              <w:pPrChange w:id="11776" w:author="韬 黄" w:date="2018-09-28T16:40:00Z">
                <w:pPr>
                  <w:spacing w:after="0" w:line="240" w:lineRule="auto"/>
                  <w:jc w:val="right"/>
                </w:pPr>
              </w:pPrChange>
            </w:pPr>
            <w:ins w:id="11777" w:author="韬 黄" w:date="2018-09-28T16:39:00Z">
              <w:r w:rsidRPr="00635F25">
                <w:rPr>
                  <w:rFonts w:eastAsia="Times New Roman" w:cs="Times New Roman"/>
                  <w:color w:val="000000"/>
                  <w:sz w:val="22"/>
                  <w:rPrChange w:id="11778" w:author="韬 黄" w:date="2018-09-28T16:39:00Z">
                    <w:rPr>
                      <w:rFonts w:ascii="Calibri" w:eastAsia="Times New Roman" w:hAnsi="Calibri" w:cs="Calibri"/>
                      <w:color w:val="000000"/>
                      <w:sz w:val="22"/>
                    </w:rPr>
                  </w:rPrChange>
                </w:rPr>
                <w:t>8.433</w:t>
              </w:r>
            </w:ins>
          </w:p>
        </w:tc>
        <w:tc>
          <w:tcPr>
            <w:tcW w:w="681" w:type="dxa"/>
            <w:tcBorders>
              <w:top w:val="nil"/>
              <w:left w:val="nil"/>
              <w:bottom w:val="nil"/>
              <w:right w:val="nil"/>
            </w:tcBorders>
            <w:shd w:val="clear" w:color="auto" w:fill="auto"/>
            <w:noWrap/>
            <w:vAlign w:val="bottom"/>
            <w:hideMark/>
            <w:tcPrChange w:id="11779" w:author="韬 黄" w:date="2018-10-16T16:47:00Z">
              <w:tcPr>
                <w:tcW w:w="527" w:type="dxa"/>
                <w:tcBorders>
                  <w:top w:val="nil"/>
                  <w:left w:val="nil"/>
                  <w:bottom w:val="nil"/>
                  <w:right w:val="nil"/>
                </w:tcBorders>
                <w:shd w:val="clear" w:color="auto" w:fill="auto"/>
                <w:noWrap/>
                <w:vAlign w:val="bottom"/>
                <w:hideMark/>
              </w:tcPr>
            </w:tcPrChange>
          </w:tcPr>
          <w:p w14:paraId="1AEED165" w14:textId="77777777" w:rsidR="00635F25" w:rsidRPr="00635F25" w:rsidRDefault="00635F25">
            <w:pPr>
              <w:spacing w:after="0" w:line="240" w:lineRule="auto"/>
              <w:jc w:val="center"/>
              <w:rPr>
                <w:ins w:id="11780" w:author="韬 黄" w:date="2018-09-28T16:39:00Z"/>
                <w:rFonts w:eastAsia="Times New Roman" w:cs="Times New Roman"/>
                <w:color w:val="000000"/>
                <w:sz w:val="22"/>
                <w:rPrChange w:id="11781" w:author="韬 黄" w:date="2018-09-28T16:39:00Z">
                  <w:rPr>
                    <w:ins w:id="11782" w:author="韬 黄" w:date="2018-09-28T16:39:00Z"/>
                    <w:rFonts w:ascii="Calibri" w:eastAsia="Times New Roman" w:hAnsi="Calibri" w:cs="Calibri"/>
                    <w:color w:val="000000"/>
                    <w:sz w:val="22"/>
                  </w:rPr>
                </w:rPrChange>
              </w:rPr>
              <w:pPrChange w:id="11783" w:author="韬 黄" w:date="2018-09-28T16:40:00Z">
                <w:pPr>
                  <w:spacing w:after="0" w:line="240" w:lineRule="auto"/>
                  <w:jc w:val="right"/>
                </w:pPr>
              </w:pPrChange>
            </w:pPr>
            <w:ins w:id="11784" w:author="韬 黄" w:date="2018-09-28T16:39:00Z">
              <w:r w:rsidRPr="00635F25">
                <w:rPr>
                  <w:rFonts w:eastAsia="Times New Roman" w:cs="Times New Roman"/>
                  <w:color w:val="000000"/>
                  <w:sz w:val="22"/>
                  <w:rPrChange w:id="11785" w:author="韬 黄" w:date="2018-09-28T16:39:00Z">
                    <w:rPr>
                      <w:rFonts w:ascii="Calibri" w:eastAsia="Times New Roman" w:hAnsi="Calibri" w:cs="Calibri"/>
                      <w:color w:val="000000"/>
                      <w:sz w:val="22"/>
                    </w:rPr>
                  </w:rPrChange>
                </w:rPr>
                <w:t>3</w:t>
              </w:r>
            </w:ins>
          </w:p>
        </w:tc>
        <w:tc>
          <w:tcPr>
            <w:tcW w:w="1071" w:type="dxa"/>
            <w:tcBorders>
              <w:top w:val="nil"/>
              <w:left w:val="nil"/>
              <w:bottom w:val="nil"/>
              <w:right w:val="nil"/>
            </w:tcBorders>
            <w:shd w:val="clear" w:color="auto" w:fill="auto"/>
            <w:noWrap/>
            <w:vAlign w:val="bottom"/>
            <w:hideMark/>
            <w:tcPrChange w:id="11786" w:author="韬 黄" w:date="2018-10-16T16:47:00Z">
              <w:tcPr>
                <w:tcW w:w="1071" w:type="dxa"/>
                <w:tcBorders>
                  <w:top w:val="nil"/>
                  <w:left w:val="nil"/>
                  <w:bottom w:val="nil"/>
                  <w:right w:val="nil"/>
                </w:tcBorders>
                <w:shd w:val="clear" w:color="auto" w:fill="auto"/>
                <w:noWrap/>
                <w:vAlign w:val="bottom"/>
                <w:hideMark/>
              </w:tcPr>
            </w:tcPrChange>
          </w:tcPr>
          <w:p w14:paraId="56E3C856" w14:textId="77777777" w:rsidR="00635F25" w:rsidRPr="00635F25" w:rsidRDefault="00635F25">
            <w:pPr>
              <w:spacing w:after="0" w:line="240" w:lineRule="auto"/>
              <w:jc w:val="center"/>
              <w:rPr>
                <w:ins w:id="11787" w:author="韬 黄" w:date="2018-09-28T16:39:00Z"/>
                <w:rFonts w:eastAsia="Times New Roman" w:cs="Times New Roman"/>
                <w:color w:val="000000"/>
                <w:sz w:val="22"/>
                <w:rPrChange w:id="11788" w:author="韬 黄" w:date="2018-09-28T16:39:00Z">
                  <w:rPr>
                    <w:ins w:id="11789" w:author="韬 黄" w:date="2018-09-28T16:39:00Z"/>
                    <w:rFonts w:ascii="Calibri" w:eastAsia="Times New Roman" w:hAnsi="Calibri" w:cs="Calibri"/>
                    <w:color w:val="000000"/>
                    <w:sz w:val="22"/>
                  </w:rPr>
                </w:rPrChange>
              </w:rPr>
              <w:pPrChange w:id="11790" w:author="韬 黄" w:date="2018-09-28T16:40:00Z">
                <w:pPr>
                  <w:spacing w:after="0" w:line="240" w:lineRule="auto"/>
                  <w:jc w:val="right"/>
                </w:pPr>
              </w:pPrChange>
            </w:pPr>
            <w:ins w:id="11791" w:author="韬 黄" w:date="2018-09-28T16:39:00Z">
              <w:r w:rsidRPr="00635F25">
                <w:rPr>
                  <w:rFonts w:eastAsia="Times New Roman" w:cs="Times New Roman"/>
                  <w:color w:val="000000"/>
                  <w:sz w:val="22"/>
                  <w:rPrChange w:id="11792" w:author="韬 黄" w:date="2018-09-28T16:39:00Z">
                    <w:rPr>
                      <w:rFonts w:ascii="Calibri" w:eastAsia="Times New Roman" w:hAnsi="Calibri" w:cs="Calibri"/>
                      <w:color w:val="000000"/>
                      <w:sz w:val="22"/>
                    </w:rPr>
                  </w:rPrChange>
                </w:rPr>
                <w:t>39.61%</w:t>
              </w:r>
            </w:ins>
          </w:p>
        </w:tc>
        <w:tc>
          <w:tcPr>
            <w:tcW w:w="732" w:type="dxa"/>
            <w:tcBorders>
              <w:top w:val="nil"/>
              <w:left w:val="nil"/>
              <w:bottom w:val="nil"/>
              <w:right w:val="nil"/>
            </w:tcBorders>
            <w:shd w:val="clear" w:color="auto" w:fill="auto"/>
            <w:noWrap/>
            <w:vAlign w:val="bottom"/>
            <w:hideMark/>
            <w:tcPrChange w:id="11793" w:author="韬 黄" w:date="2018-10-16T16:47:00Z">
              <w:tcPr>
                <w:tcW w:w="732" w:type="dxa"/>
                <w:tcBorders>
                  <w:top w:val="nil"/>
                  <w:left w:val="nil"/>
                  <w:bottom w:val="nil"/>
                  <w:right w:val="nil"/>
                </w:tcBorders>
                <w:shd w:val="clear" w:color="auto" w:fill="auto"/>
                <w:noWrap/>
                <w:vAlign w:val="bottom"/>
                <w:hideMark/>
              </w:tcPr>
            </w:tcPrChange>
          </w:tcPr>
          <w:p w14:paraId="7B89715E" w14:textId="77777777" w:rsidR="00635F25" w:rsidRPr="00635F25" w:rsidRDefault="00635F25">
            <w:pPr>
              <w:spacing w:after="0" w:line="240" w:lineRule="auto"/>
              <w:jc w:val="center"/>
              <w:rPr>
                <w:ins w:id="11794" w:author="韬 黄" w:date="2018-09-28T16:39:00Z"/>
                <w:rFonts w:eastAsia="Times New Roman" w:cs="Times New Roman"/>
                <w:color w:val="000000"/>
                <w:sz w:val="22"/>
                <w:rPrChange w:id="11795" w:author="韬 黄" w:date="2018-09-28T16:39:00Z">
                  <w:rPr>
                    <w:ins w:id="11796" w:author="韬 黄" w:date="2018-09-28T16:39:00Z"/>
                    <w:rFonts w:ascii="Calibri" w:eastAsia="Times New Roman" w:hAnsi="Calibri" w:cs="Calibri"/>
                    <w:color w:val="000000"/>
                    <w:sz w:val="22"/>
                  </w:rPr>
                </w:rPrChange>
              </w:rPr>
              <w:pPrChange w:id="11797" w:author="韬 黄" w:date="2018-09-28T16:40:00Z">
                <w:pPr>
                  <w:spacing w:after="0" w:line="240" w:lineRule="auto"/>
                  <w:jc w:val="right"/>
                </w:pPr>
              </w:pPrChange>
            </w:pPr>
            <w:ins w:id="11798" w:author="韬 黄" w:date="2018-09-28T16:39:00Z">
              <w:r w:rsidRPr="00635F25">
                <w:rPr>
                  <w:rFonts w:eastAsia="Times New Roman" w:cs="Times New Roman"/>
                  <w:color w:val="000000"/>
                  <w:sz w:val="22"/>
                  <w:rPrChange w:id="11799" w:author="韬 黄" w:date="2018-09-28T16:39:00Z">
                    <w:rPr>
                      <w:rFonts w:ascii="Calibri" w:eastAsia="Times New Roman" w:hAnsi="Calibri" w:cs="Calibri"/>
                      <w:color w:val="000000"/>
                      <w:sz w:val="22"/>
                    </w:rPr>
                  </w:rPrChange>
                </w:rPr>
                <w:t>2</w:t>
              </w:r>
            </w:ins>
          </w:p>
        </w:tc>
        <w:tc>
          <w:tcPr>
            <w:tcW w:w="861" w:type="dxa"/>
            <w:tcBorders>
              <w:top w:val="nil"/>
              <w:left w:val="nil"/>
              <w:bottom w:val="nil"/>
              <w:right w:val="nil"/>
            </w:tcBorders>
            <w:shd w:val="clear" w:color="auto" w:fill="auto"/>
            <w:noWrap/>
            <w:vAlign w:val="bottom"/>
            <w:hideMark/>
            <w:tcPrChange w:id="11800" w:author="韬 黄" w:date="2018-10-16T16:47:00Z">
              <w:tcPr>
                <w:tcW w:w="861" w:type="dxa"/>
                <w:tcBorders>
                  <w:top w:val="nil"/>
                  <w:left w:val="nil"/>
                  <w:bottom w:val="nil"/>
                  <w:right w:val="nil"/>
                </w:tcBorders>
                <w:shd w:val="clear" w:color="auto" w:fill="auto"/>
                <w:noWrap/>
                <w:vAlign w:val="bottom"/>
                <w:hideMark/>
              </w:tcPr>
            </w:tcPrChange>
          </w:tcPr>
          <w:p w14:paraId="62CF1317" w14:textId="77777777" w:rsidR="00635F25" w:rsidRPr="00635F25" w:rsidRDefault="00635F25">
            <w:pPr>
              <w:spacing w:after="0" w:line="240" w:lineRule="auto"/>
              <w:jc w:val="center"/>
              <w:rPr>
                <w:ins w:id="11801" w:author="韬 黄" w:date="2018-09-28T16:39:00Z"/>
                <w:rFonts w:eastAsia="Times New Roman" w:cs="Times New Roman"/>
                <w:color w:val="000000"/>
                <w:sz w:val="22"/>
                <w:rPrChange w:id="11802" w:author="韬 黄" w:date="2018-09-28T16:39:00Z">
                  <w:rPr>
                    <w:ins w:id="11803" w:author="韬 黄" w:date="2018-09-28T16:39:00Z"/>
                    <w:rFonts w:ascii="Calibri" w:eastAsia="Times New Roman" w:hAnsi="Calibri" w:cs="Calibri"/>
                    <w:color w:val="000000"/>
                    <w:sz w:val="22"/>
                  </w:rPr>
                </w:rPrChange>
              </w:rPr>
              <w:pPrChange w:id="11804" w:author="韬 黄" w:date="2018-09-28T16:40:00Z">
                <w:pPr>
                  <w:spacing w:after="0" w:line="240" w:lineRule="auto"/>
                  <w:jc w:val="right"/>
                </w:pPr>
              </w:pPrChange>
            </w:pPr>
            <w:ins w:id="11805" w:author="韬 黄" w:date="2018-09-28T16:39:00Z">
              <w:r w:rsidRPr="00635F25">
                <w:rPr>
                  <w:rFonts w:eastAsia="Times New Roman" w:cs="Times New Roman"/>
                  <w:color w:val="000000"/>
                  <w:sz w:val="22"/>
                  <w:rPrChange w:id="11806" w:author="韬 黄" w:date="2018-09-28T16:39:00Z">
                    <w:rPr>
                      <w:rFonts w:ascii="Calibri" w:eastAsia="Times New Roman" w:hAnsi="Calibri" w:cs="Calibri"/>
                      <w:color w:val="000000"/>
                      <w:sz w:val="22"/>
                    </w:rPr>
                  </w:rPrChange>
                </w:rPr>
                <w:t>0.605</w:t>
              </w:r>
            </w:ins>
          </w:p>
        </w:tc>
        <w:tc>
          <w:tcPr>
            <w:tcW w:w="732" w:type="dxa"/>
            <w:tcBorders>
              <w:top w:val="nil"/>
              <w:left w:val="nil"/>
              <w:bottom w:val="nil"/>
              <w:right w:val="nil"/>
            </w:tcBorders>
            <w:shd w:val="clear" w:color="auto" w:fill="auto"/>
            <w:noWrap/>
            <w:vAlign w:val="bottom"/>
            <w:hideMark/>
            <w:tcPrChange w:id="11807" w:author="韬 黄" w:date="2018-10-16T16:47:00Z">
              <w:tcPr>
                <w:tcW w:w="732" w:type="dxa"/>
                <w:tcBorders>
                  <w:top w:val="nil"/>
                  <w:left w:val="nil"/>
                  <w:bottom w:val="nil"/>
                  <w:right w:val="nil"/>
                </w:tcBorders>
                <w:shd w:val="clear" w:color="auto" w:fill="auto"/>
                <w:noWrap/>
                <w:vAlign w:val="bottom"/>
                <w:hideMark/>
              </w:tcPr>
            </w:tcPrChange>
          </w:tcPr>
          <w:p w14:paraId="3D1C4195" w14:textId="77777777" w:rsidR="00635F25" w:rsidRPr="00635F25" w:rsidRDefault="00635F25">
            <w:pPr>
              <w:spacing w:after="0" w:line="240" w:lineRule="auto"/>
              <w:jc w:val="center"/>
              <w:rPr>
                <w:ins w:id="11808" w:author="韬 黄" w:date="2018-09-28T16:39:00Z"/>
                <w:rFonts w:eastAsia="Times New Roman" w:cs="Times New Roman"/>
                <w:color w:val="000000"/>
                <w:sz w:val="22"/>
                <w:rPrChange w:id="11809" w:author="韬 黄" w:date="2018-09-28T16:39:00Z">
                  <w:rPr>
                    <w:ins w:id="11810" w:author="韬 黄" w:date="2018-09-28T16:39:00Z"/>
                    <w:rFonts w:ascii="Calibri" w:eastAsia="Times New Roman" w:hAnsi="Calibri" w:cs="Calibri"/>
                    <w:color w:val="000000"/>
                    <w:sz w:val="22"/>
                  </w:rPr>
                </w:rPrChange>
              </w:rPr>
              <w:pPrChange w:id="11811" w:author="韬 黄" w:date="2018-09-28T16:40:00Z">
                <w:pPr>
                  <w:spacing w:after="0" w:line="240" w:lineRule="auto"/>
                  <w:jc w:val="right"/>
                </w:pPr>
              </w:pPrChange>
            </w:pPr>
            <w:ins w:id="11812" w:author="韬 黄" w:date="2018-09-28T16:39:00Z">
              <w:r w:rsidRPr="00635F25">
                <w:rPr>
                  <w:rFonts w:eastAsia="Times New Roman" w:cs="Times New Roman"/>
                  <w:color w:val="000000"/>
                  <w:sz w:val="22"/>
                  <w:rPrChange w:id="11813" w:author="韬 黄" w:date="2018-09-28T16:39:00Z">
                    <w:rPr>
                      <w:rFonts w:ascii="Calibri" w:eastAsia="Times New Roman" w:hAnsi="Calibri" w:cs="Calibri"/>
                      <w:color w:val="000000"/>
                      <w:sz w:val="22"/>
                    </w:rPr>
                  </w:rPrChange>
                </w:rPr>
                <w:t>4</w:t>
              </w:r>
            </w:ins>
          </w:p>
        </w:tc>
        <w:tc>
          <w:tcPr>
            <w:tcW w:w="1390" w:type="dxa"/>
            <w:tcBorders>
              <w:top w:val="nil"/>
              <w:left w:val="nil"/>
              <w:bottom w:val="nil"/>
              <w:right w:val="nil"/>
            </w:tcBorders>
            <w:shd w:val="clear" w:color="auto" w:fill="auto"/>
            <w:noWrap/>
            <w:vAlign w:val="bottom"/>
            <w:hideMark/>
            <w:tcPrChange w:id="11814" w:author="韬 黄" w:date="2018-10-16T16:47:00Z">
              <w:tcPr>
                <w:tcW w:w="1390" w:type="dxa"/>
                <w:tcBorders>
                  <w:top w:val="nil"/>
                  <w:left w:val="nil"/>
                  <w:bottom w:val="nil"/>
                  <w:right w:val="nil"/>
                </w:tcBorders>
                <w:shd w:val="clear" w:color="auto" w:fill="auto"/>
                <w:noWrap/>
                <w:vAlign w:val="bottom"/>
                <w:hideMark/>
              </w:tcPr>
            </w:tcPrChange>
          </w:tcPr>
          <w:p w14:paraId="000CBE02" w14:textId="77777777" w:rsidR="00635F25" w:rsidRPr="00635F25" w:rsidRDefault="00635F25">
            <w:pPr>
              <w:spacing w:after="0" w:line="240" w:lineRule="auto"/>
              <w:jc w:val="center"/>
              <w:rPr>
                <w:ins w:id="11815" w:author="韬 黄" w:date="2018-09-28T16:39:00Z"/>
                <w:rFonts w:eastAsia="Times New Roman" w:cs="Times New Roman"/>
                <w:color w:val="000000"/>
                <w:sz w:val="22"/>
                <w:rPrChange w:id="11816" w:author="韬 黄" w:date="2018-09-28T16:39:00Z">
                  <w:rPr>
                    <w:ins w:id="11817" w:author="韬 黄" w:date="2018-09-28T16:39:00Z"/>
                    <w:rFonts w:ascii="Calibri" w:eastAsia="Times New Roman" w:hAnsi="Calibri" w:cs="Calibri"/>
                    <w:color w:val="000000"/>
                    <w:sz w:val="22"/>
                  </w:rPr>
                </w:rPrChange>
              </w:rPr>
              <w:pPrChange w:id="11818" w:author="韬 黄" w:date="2018-09-28T16:40:00Z">
                <w:pPr>
                  <w:spacing w:after="0" w:line="240" w:lineRule="auto"/>
                  <w:jc w:val="right"/>
                </w:pPr>
              </w:pPrChange>
            </w:pPr>
            <w:ins w:id="11819" w:author="韬 黄" w:date="2018-09-28T16:39:00Z">
              <w:r w:rsidRPr="00635F25">
                <w:rPr>
                  <w:rFonts w:eastAsia="Times New Roman" w:cs="Times New Roman"/>
                  <w:color w:val="000000"/>
                  <w:sz w:val="22"/>
                  <w:rPrChange w:id="11820" w:author="韬 黄" w:date="2018-09-28T16:39:00Z">
                    <w:rPr>
                      <w:rFonts w:ascii="Calibri" w:eastAsia="Times New Roman" w:hAnsi="Calibri" w:cs="Calibri"/>
                      <w:color w:val="000000"/>
                      <w:sz w:val="22"/>
                    </w:rPr>
                  </w:rPrChange>
                </w:rPr>
                <w:t>0.9964</w:t>
              </w:r>
            </w:ins>
          </w:p>
        </w:tc>
        <w:tc>
          <w:tcPr>
            <w:tcW w:w="732" w:type="dxa"/>
            <w:tcBorders>
              <w:top w:val="nil"/>
              <w:left w:val="nil"/>
              <w:bottom w:val="nil"/>
              <w:right w:val="nil"/>
            </w:tcBorders>
            <w:shd w:val="clear" w:color="auto" w:fill="auto"/>
            <w:noWrap/>
            <w:vAlign w:val="bottom"/>
            <w:hideMark/>
            <w:tcPrChange w:id="11821" w:author="韬 黄" w:date="2018-10-16T16:47:00Z">
              <w:tcPr>
                <w:tcW w:w="732" w:type="dxa"/>
                <w:tcBorders>
                  <w:top w:val="nil"/>
                  <w:left w:val="nil"/>
                  <w:bottom w:val="nil"/>
                  <w:right w:val="nil"/>
                </w:tcBorders>
                <w:shd w:val="clear" w:color="auto" w:fill="auto"/>
                <w:noWrap/>
                <w:vAlign w:val="bottom"/>
                <w:hideMark/>
              </w:tcPr>
            </w:tcPrChange>
          </w:tcPr>
          <w:p w14:paraId="03E21425" w14:textId="77777777" w:rsidR="00635F25" w:rsidRPr="00635F25" w:rsidRDefault="00635F25">
            <w:pPr>
              <w:spacing w:after="0" w:line="240" w:lineRule="auto"/>
              <w:jc w:val="center"/>
              <w:rPr>
                <w:ins w:id="11822" w:author="韬 黄" w:date="2018-09-28T16:39:00Z"/>
                <w:rFonts w:eastAsia="Times New Roman" w:cs="Times New Roman"/>
                <w:color w:val="000000"/>
                <w:sz w:val="22"/>
                <w:rPrChange w:id="11823" w:author="韬 黄" w:date="2018-09-28T16:39:00Z">
                  <w:rPr>
                    <w:ins w:id="11824" w:author="韬 黄" w:date="2018-09-28T16:39:00Z"/>
                    <w:rFonts w:ascii="Calibri" w:eastAsia="Times New Roman" w:hAnsi="Calibri" w:cs="Calibri"/>
                    <w:color w:val="000000"/>
                    <w:sz w:val="22"/>
                  </w:rPr>
                </w:rPrChange>
              </w:rPr>
              <w:pPrChange w:id="11825" w:author="韬 黄" w:date="2018-09-28T16:40:00Z">
                <w:pPr>
                  <w:spacing w:after="0" w:line="240" w:lineRule="auto"/>
                  <w:jc w:val="right"/>
                </w:pPr>
              </w:pPrChange>
            </w:pPr>
            <w:ins w:id="11826" w:author="韬 黄" w:date="2018-09-28T16:39:00Z">
              <w:r w:rsidRPr="00635F25">
                <w:rPr>
                  <w:rFonts w:eastAsia="Times New Roman" w:cs="Times New Roman"/>
                  <w:color w:val="000000"/>
                  <w:sz w:val="22"/>
                  <w:rPrChange w:id="11827" w:author="韬 黄" w:date="2018-09-28T16:39:00Z">
                    <w:rPr>
                      <w:rFonts w:ascii="Calibri" w:eastAsia="Times New Roman" w:hAnsi="Calibri" w:cs="Calibri"/>
                      <w:color w:val="000000"/>
                      <w:sz w:val="22"/>
                    </w:rPr>
                  </w:rPrChange>
                </w:rPr>
                <w:t>2</w:t>
              </w:r>
            </w:ins>
          </w:p>
        </w:tc>
        <w:tc>
          <w:tcPr>
            <w:tcW w:w="1386" w:type="dxa"/>
            <w:tcBorders>
              <w:top w:val="nil"/>
              <w:left w:val="nil"/>
              <w:bottom w:val="nil"/>
              <w:right w:val="nil"/>
            </w:tcBorders>
            <w:shd w:val="clear" w:color="auto" w:fill="auto"/>
            <w:noWrap/>
            <w:vAlign w:val="bottom"/>
            <w:hideMark/>
            <w:tcPrChange w:id="11828" w:author="韬 黄" w:date="2018-10-16T16:47:00Z">
              <w:tcPr>
                <w:tcW w:w="1386" w:type="dxa"/>
                <w:tcBorders>
                  <w:top w:val="nil"/>
                  <w:left w:val="nil"/>
                  <w:bottom w:val="nil"/>
                  <w:right w:val="nil"/>
                </w:tcBorders>
                <w:shd w:val="clear" w:color="auto" w:fill="auto"/>
                <w:noWrap/>
                <w:vAlign w:val="bottom"/>
                <w:hideMark/>
              </w:tcPr>
            </w:tcPrChange>
          </w:tcPr>
          <w:p w14:paraId="132B7283" w14:textId="77777777" w:rsidR="00635F25" w:rsidRPr="00635F25" w:rsidRDefault="00635F25">
            <w:pPr>
              <w:spacing w:after="0" w:line="240" w:lineRule="auto"/>
              <w:jc w:val="center"/>
              <w:rPr>
                <w:ins w:id="11829" w:author="韬 黄" w:date="2018-09-28T16:39:00Z"/>
                <w:rFonts w:eastAsia="Times New Roman" w:cs="Times New Roman"/>
                <w:color w:val="000000"/>
                <w:sz w:val="22"/>
                <w:rPrChange w:id="11830" w:author="韬 黄" w:date="2018-09-28T16:39:00Z">
                  <w:rPr>
                    <w:ins w:id="11831" w:author="韬 黄" w:date="2018-09-28T16:39:00Z"/>
                    <w:rFonts w:ascii="Calibri" w:eastAsia="Times New Roman" w:hAnsi="Calibri" w:cs="Calibri"/>
                    <w:color w:val="000000"/>
                    <w:sz w:val="22"/>
                  </w:rPr>
                </w:rPrChange>
              </w:rPr>
              <w:pPrChange w:id="11832" w:author="韬 黄" w:date="2018-09-28T16:40:00Z">
                <w:pPr>
                  <w:spacing w:after="0" w:line="240" w:lineRule="auto"/>
                  <w:jc w:val="right"/>
                </w:pPr>
              </w:pPrChange>
            </w:pPr>
            <w:ins w:id="11833" w:author="韬 黄" w:date="2018-09-28T16:39:00Z">
              <w:r w:rsidRPr="00635F25">
                <w:rPr>
                  <w:rFonts w:eastAsia="Times New Roman" w:cs="Times New Roman"/>
                  <w:color w:val="000000"/>
                  <w:sz w:val="22"/>
                  <w:rPrChange w:id="11834" w:author="韬 黄" w:date="2018-09-28T16:39:00Z">
                    <w:rPr>
                      <w:rFonts w:ascii="Calibri" w:eastAsia="Times New Roman" w:hAnsi="Calibri" w:cs="Calibri"/>
                      <w:color w:val="000000"/>
                      <w:sz w:val="22"/>
                    </w:rPr>
                  </w:rPrChange>
                </w:rPr>
                <w:t>0.0921</w:t>
              </w:r>
            </w:ins>
          </w:p>
        </w:tc>
        <w:tc>
          <w:tcPr>
            <w:tcW w:w="681" w:type="dxa"/>
            <w:tcBorders>
              <w:top w:val="nil"/>
              <w:left w:val="nil"/>
              <w:bottom w:val="nil"/>
              <w:right w:val="nil"/>
            </w:tcBorders>
            <w:shd w:val="clear" w:color="auto" w:fill="auto"/>
            <w:noWrap/>
            <w:vAlign w:val="bottom"/>
            <w:hideMark/>
            <w:tcPrChange w:id="11835" w:author="韬 黄" w:date="2018-10-16T16:47:00Z">
              <w:tcPr>
                <w:tcW w:w="681" w:type="dxa"/>
                <w:tcBorders>
                  <w:top w:val="nil"/>
                  <w:left w:val="nil"/>
                  <w:bottom w:val="nil"/>
                  <w:right w:val="nil"/>
                </w:tcBorders>
                <w:shd w:val="clear" w:color="auto" w:fill="auto"/>
                <w:noWrap/>
                <w:vAlign w:val="bottom"/>
                <w:hideMark/>
              </w:tcPr>
            </w:tcPrChange>
          </w:tcPr>
          <w:p w14:paraId="04D4CD06" w14:textId="77777777" w:rsidR="00635F25" w:rsidRPr="00635F25" w:rsidRDefault="00635F25">
            <w:pPr>
              <w:spacing w:after="0" w:line="240" w:lineRule="auto"/>
              <w:jc w:val="center"/>
              <w:rPr>
                <w:ins w:id="11836" w:author="韬 黄" w:date="2018-09-28T16:39:00Z"/>
                <w:rFonts w:eastAsia="Times New Roman" w:cs="Times New Roman"/>
                <w:color w:val="000000"/>
                <w:sz w:val="22"/>
                <w:rPrChange w:id="11837" w:author="韬 黄" w:date="2018-09-28T16:39:00Z">
                  <w:rPr>
                    <w:ins w:id="11838" w:author="韬 黄" w:date="2018-09-28T16:39:00Z"/>
                    <w:rFonts w:ascii="Calibri" w:eastAsia="Times New Roman" w:hAnsi="Calibri" w:cs="Calibri"/>
                    <w:color w:val="000000"/>
                    <w:sz w:val="22"/>
                  </w:rPr>
                </w:rPrChange>
              </w:rPr>
              <w:pPrChange w:id="11839" w:author="韬 黄" w:date="2018-09-28T16:40:00Z">
                <w:pPr>
                  <w:spacing w:after="0" w:line="240" w:lineRule="auto"/>
                  <w:jc w:val="right"/>
                </w:pPr>
              </w:pPrChange>
            </w:pPr>
            <w:ins w:id="11840" w:author="韬 黄" w:date="2018-09-28T16:39:00Z">
              <w:r w:rsidRPr="00635F25">
                <w:rPr>
                  <w:rFonts w:eastAsia="Times New Roman" w:cs="Times New Roman"/>
                  <w:color w:val="000000"/>
                  <w:sz w:val="22"/>
                  <w:rPrChange w:id="11841" w:author="韬 黄" w:date="2018-09-28T16:39:00Z">
                    <w:rPr>
                      <w:rFonts w:ascii="Calibri" w:eastAsia="Times New Roman" w:hAnsi="Calibri" w:cs="Calibri"/>
                      <w:color w:val="000000"/>
                      <w:sz w:val="22"/>
                    </w:rPr>
                  </w:rPrChange>
                </w:rPr>
                <w:t>4</w:t>
              </w:r>
            </w:ins>
          </w:p>
        </w:tc>
      </w:tr>
      <w:tr w:rsidR="00635F25" w:rsidRPr="00635F25" w14:paraId="3F07C9DA" w14:textId="77777777" w:rsidTr="0075014F">
        <w:tblPrEx>
          <w:tblPrExChange w:id="11842" w:author="韬 黄" w:date="2018-10-16T16:47:00Z">
            <w:tblPrEx>
              <w:tblW w:w="11129" w:type="dxa"/>
            </w:tblPrEx>
          </w:tblPrExChange>
        </w:tblPrEx>
        <w:trPr>
          <w:trHeight w:val="57"/>
          <w:jc w:val="center"/>
          <w:ins w:id="11843" w:author="韬 黄" w:date="2018-09-28T16:39:00Z"/>
          <w:trPrChange w:id="11844" w:author="韬 黄" w:date="2018-10-16T16:47:00Z">
            <w:trPr>
              <w:gridAfter w:val="0"/>
              <w:trHeight w:val="57"/>
            </w:trPr>
          </w:trPrChange>
        </w:trPr>
        <w:tc>
          <w:tcPr>
            <w:tcW w:w="1843" w:type="dxa"/>
            <w:tcBorders>
              <w:top w:val="nil"/>
              <w:left w:val="nil"/>
              <w:bottom w:val="nil"/>
              <w:right w:val="nil"/>
            </w:tcBorders>
            <w:shd w:val="clear" w:color="auto" w:fill="auto"/>
            <w:noWrap/>
            <w:vAlign w:val="bottom"/>
            <w:hideMark/>
            <w:tcPrChange w:id="11845" w:author="韬 黄" w:date="2018-10-16T16:47:00Z">
              <w:tcPr>
                <w:tcW w:w="1843" w:type="dxa"/>
                <w:tcBorders>
                  <w:top w:val="nil"/>
                  <w:left w:val="nil"/>
                  <w:bottom w:val="nil"/>
                  <w:right w:val="nil"/>
                </w:tcBorders>
                <w:shd w:val="clear" w:color="auto" w:fill="auto"/>
                <w:noWrap/>
                <w:vAlign w:val="bottom"/>
                <w:hideMark/>
              </w:tcPr>
            </w:tcPrChange>
          </w:tcPr>
          <w:p w14:paraId="4F57A85B" w14:textId="77777777" w:rsidR="00635F25" w:rsidRPr="00635F25" w:rsidRDefault="00635F25" w:rsidP="00635F25">
            <w:pPr>
              <w:spacing w:after="0" w:line="240" w:lineRule="auto"/>
              <w:rPr>
                <w:ins w:id="11846" w:author="韬 黄" w:date="2018-09-28T16:39:00Z"/>
                <w:rFonts w:eastAsia="Times New Roman" w:cs="Times New Roman"/>
                <w:color w:val="000000"/>
                <w:sz w:val="22"/>
                <w:rPrChange w:id="11847" w:author="韬 黄" w:date="2018-09-28T16:39:00Z">
                  <w:rPr>
                    <w:ins w:id="11848" w:author="韬 黄" w:date="2018-09-28T16:39:00Z"/>
                    <w:rFonts w:ascii="Calibri" w:eastAsia="Times New Roman" w:hAnsi="Calibri" w:cs="Calibri"/>
                    <w:color w:val="000000"/>
                    <w:sz w:val="22"/>
                  </w:rPr>
                </w:rPrChange>
              </w:rPr>
            </w:pPr>
            <w:ins w:id="11849" w:author="韬 黄" w:date="2018-09-28T16:39:00Z">
              <w:r w:rsidRPr="00635F25">
                <w:rPr>
                  <w:rFonts w:eastAsia="Times New Roman" w:cs="Times New Roman"/>
                  <w:color w:val="000000"/>
                  <w:sz w:val="22"/>
                  <w:rPrChange w:id="11850" w:author="韬 黄" w:date="2018-09-28T16:39:00Z">
                    <w:rPr>
                      <w:rFonts w:ascii="Calibri" w:eastAsia="Times New Roman" w:hAnsi="Calibri" w:cs="Calibri"/>
                      <w:color w:val="000000"/>
                      <w:sz w:val="22"/>
                    </w:rPr>
                  </w:rPrChange>
                </w:rPr>
                <w:t>ADL-intra-IC</w:t>
              </w:r>
            </w:ins>
          </w:p>
        </w:tc>
        <w:tc>
          <w:tcPr>
            <w:tcW w:w="931" w:type="dxa"/>
            <w:tcBorders>
              <w:top w:val="nil"/>
              <w:left w:val="nil"/>
              <w:bottom w:val="nil"/>
              <w:right w:val="nil"/>
            </w:tcBorders>
            <w:shd w:val="clear" w:color="auto" w:fill="auto"/>
            <w:noWrap/>
            <w:vAlign w:val="bottom"/>
            <w:hideMark/>
            <w:tcPrChange w:id="11851" w:author="韬 黄" w:date="2018-10-16T16:47:00Z">
              <w:tcPr>
                <w:tcW w:w="1174" w:type="dxa"/>
                <w:tcBorders>
                  <w:top w:val="nil"/>
                  <w:left w:val="nil"/>
                  <w:bottom w:val="nil"/>
                  <w:right w:val="nil"/>
                </w:tcBorders>
                <w:shd w:val="clear" w:color="auto" w:fill="auto"/>
                <w:noWrap/>
                <w:vAlign w:val="bottom"/>
                <w:hideMark/>
              </w:tcPr>
            </w:tcPrChange>
          </w:tcPr>
          <w:p w14:paraId="70E298D3" w14:textId="77777777" w:rsidR="00635F25" w:rsidRPr="00635F25" w:rsidRDefault="00635F25">
            <w:pPr>
              <w:spacing w:after="0" w:line="240" w:lineRule="auto"/>
              <w:jc w:val="center"/>
              <w:rPr>
                <w:ins w:id="11852" w:author="韬 黄" w:date="2018-09-28T16:39:00Z"/>
                <w:rFonts w:eastAsia="Times New Roman" w:cs="Times New Roman"/>
                <w:color w:val="000000"/>
                <w:sz w:val="22"/>
                <w:rPrChange w:id="11853" w:author="韬 黄" w:date="2018-09-28T16:39:00Z">
                  <w:rPr>
                    <w:ins w:id="11854" w:author="韬 黄" w:date="2018-09-28T16:39:00Z"/>
                    <w:rFonts w:ascii="Calibri" w:eastAsia="Times New Roman" w:hAnsi="Calibri" w:cs="Calibri"/>
                    <w:color w:val="000000"/>
                    <w:sz w:val="22"/>
                  </w:rPr>
                </w:rPrChange>
              </w:rPr>
              <w:pPrChange w:id="11855" w:author="韬 黄" w:date="2018-09-28T16:40:00Z">
                <w:pPr>
                  <w:spacing w:after="0" w:line="240" w:lineRule="auto"/>
                  <w:jc w:val="right"/>
                </w:pPr>
              </w:pPrChange>
            </w:pPr>
            <w:ins w:id="11856" w:author="韬 黄" w:date="2018-09-28T16:39:00Z">
              <w:r w:rsidRPr="00635F25">
                <w:rPr>
                  <w:rFonts w:eastAsia="Times New Roman" w:cs="Times New Roman"/>
                  <w:color w:val="000000"/>
                  <w:sz w:val="22"/>
                  <w:rPrChange w:id="11857" w:author="韬 黄" w:date="2018-09-28T16:39:00Z">
                    <w:rPr>
                      <w:rFonts w:ascii="Calibri" w:eastAsia="Times New Roman" w:hAnsi="Calibri" w:cs="Calibri"/>
                      <w:color w:val="000000"/>
                      <w:sz w:val="22"/>
                    </w:rPr>
                  </w:rPrChange>
                </w:rPr>
                <w:t>8.377</w:t>
              </w:r>
            </w:ins>
          </w:p>
        </w:tc>
        <w:tc>
          <w:tcPr>
            <w:tcW w:w="681" w:type="dxa"/>
            <w:tcBorders>
              <w:top w:val="nil"/>
              <w:left w:val="nil"/>
              <w:bottom w:val="nil"/>
              <w:right w:val="nil"/>
            </w:tcBorders>
            <w:shd w:val="clear" w:color="auto" w:fill="auto"/>
            <w:noWrap/>
            <w:vAlign w:val="bottom"/>
            <w:hideMark/>
            <w:tcPrChange w:id="11858" w:author="韬 黄" w:date="2018-10-16T16:47:00Z">
              <w:tcPr>
                <w:tcW w:w="527" w:type="dxa"/>
                <w:tcBorders>
                  <w:top w:val="nil"/>
                  <w:left w:val="nil"/>
                  <w:bottom w:val="nil"/>
                  <w:right w:val="nil"/>
                </w:tcBorders>
                <w:shd w:val="clear" w:color="auto" w:fill="auto"/>
                <w:noWrap/>
                <w:vAlign w:val="bottom"/>
                <w:hideMark/>
              </w:tcPr>
            </w:tcPrChange>
          </w:tcPr>
          <w:p w14:paraId="400DDAD3" w14:textId="77777777" w:rsidR="00635F25" w:rsidRPr="00635F25" w:rsidRDefault="00635F25">
            <w:pPr>
              <w:spacing w:after="0" w:line="240" w:lineRule="auto"/>
              <w:jc w:val="center"/>
              <w:rPr>
                <w:ins w:id="11859" w:author="韬 黄" w:date="2018-09-28T16:39:00Z"/>
                <w:rFonts w:eastAsia="Times New Roman" w:cs="Times New Roman"/>
                <w:color w:val="000000"/>
                <w:sz w:val="22"/>
                <w:rPrChange w:id="11860" w:author="韬 黄" w:date="2018-09-28T16:39:00Z">
                  <w:rPr>
                    <w:ins w:id="11861" w:author="韬 黄" w:date="2018-09-28T16:39:00Z"/>
                    <w:rFonts w:ascii="Calibri" w:eastAsia="Times New Roman" w:hAnsi="Calibri" w:cs="Calibri"/>
                    <w:color w:val="000000"/>
                    <w:sz w:val="22"/>
                  </w:rPr>
                </w:rPrChange>
              </w:rPr>
              <w:pPrChange w:id="11862" w:author="韬 黄" w:date="2018-09-28T16:40:00Z">
                <w:pPr>
                  <w:spacing w:after="0" w:line="240" w:lineRule="auto"/>
                  <w:jc w:val="right"/>
                </w:pPr>
              </w:pPrChange>
            </w:pPr>
            <w:ins w:id="11863" w:author="韬 黄" w:date="2018-09-28T16:39:00Z">
              <w:r w:rsidRPr="00635F25">
                <w:rPr>
                  <w:rFonts w:eastAsia="Times New Roman" w:cs="Times New Roman"/>
                  <w:color w:val="000000"/>
                  <w:sz w:val="22"/>
                  <w:rPrChange w:id="11864" w:author="韬 黄" w:date="2018-09-28T16:39:00Z">
                    <w:rPr>
                      <w:rFonts w:ascii="Calibri" w:eastAsia="Times New Roman" w:hAnsi="Calibri" w:cs="Calibri"/>
                      <w:color w:val="000000"/>
                      <w:sz w:val="22"/>
                    </w:rPr>
                  </w:rPrChange>
                </w:rPr>
                <w:t>1</w:t>
              </w:r>
            </w:ins>
          </w:p>
        </w:tc>
        <w:tc>
          <w:tcPr>
            <w:tcW w:w="1071" w:type="dxa"/>
            <w:tcBorders>
              <w:top w:val="nil"/>
              <w:left w:val="nil"/>
              <w:bottom w:val="nil"/>
              <w:right w:val="nil"/>
            </w:tcBorders>
            <w:shd w:val="clear" w:color="auto" w:fill="auto"/>
            <w:noWrap/>
            <w:vAlign w:val="bottom"/>
            <w:hideMark/>
            <w:tcPrChange w:id="11865" w:author="韬 黄" w:date="2018-10-16T16:47:00Z">
              <w:tcPr>
                <w:tcW w:w="1071" w:type="dxa"/>
                <w:tcBorders>
                  <w:top w:val="nil"/>
                  <w:left w:val="nil"/>
                  <w:bottom w:val="nil"/>
                  <w:right w:val="nil"/>
                </w:tcBorders>
                <w:shd w:val="clear" w:color="auto" w:fill="auto"/>
                <w:noWrap/>
                <w:vAlign w:val="bottom"/>
                <w:hideMark/>
              </w:tcPr>
            </w:tcPrChange>
          </w:tcPr>
          <w:p w14:paraId="6E90BA60" w14:textId="77777777" w:rsidR="00635F25" w:rsidRPr="00635F25" w:rsidRDefault="00635F25">
            <w:pPr>
              <w:spacing w:after="0" w:line="240" w:lineRule="auto"/>
              <w:jc w:val="center"/>
              <w:rPr>
                <w:ins w:id="11866" w:author="韬 黄" w:date="2018-09-28T16:39:00Z"/>
                <w:rFonts w:eastAsia="Times New Roman" w:cs="Times New Roman"/>
                <w:color w:val="000000"/>
                <w:sz w:val="22"/>
                <w:rPrChange w:id="11867" w:author="韬 黄" w:date="2018-09-28T16:39:00Z">
                  <w:rPr>
                    <w:ins w:id="11868" w:author="韬 黄" w:date="2018-09-28T16:39:00Z"/>
                    <w:rFonts w:ascii="Calibri" w:eastAsia="Times New Roman" w:hAnsi="Calibri" w:cs="Calibri"/>
                    <w:color w:val="000000"/>
                    <w:sz w:val="22"/>
                  </w:rPr>
                </w:rPrChange>
              </w:rPr>
              <w:pPrChange w:id="11869" w:author="韬 黄" w:date="2018-09-28T16:40:00Z">
                <w:pPr>
                  <w:spacing w:after="0" w:line="240" w:lineRule="auto"/>
                  <w:jc w:val="right"/>
                </w:pPr>
              </w:pPrChange>
            </w:pPr>
            <w:ins w:id="11870" w:author="韬 黄" w:date="2018-09-28T16:39:00Z">
              <w:r w:rsidRPr="00635F25">
                <w:rPr>
                  <w:rFonts w:eastAsia="Times New Roman" w:cs="Times New Roman"/>
                  <w:color w:val="000000"/>
                  <w:sz w:val="22"/>
                  <w:rPrChange w:id="11871" w:author="韬 黄" w:date="2018-09-28T16:39:00Z">
                    <w:rPr>
                      <w:rFonts w:ascii="Calibri" w:eastAsia="Times New Roman" w:hAnsi="Calibri" w:cs="Calibri"/>
                      <w:color w:val="000000"/>
                      <w:sz w:val="22"/>
                    </w:rPr>
                  </w:rPrChange>
                </w:rPr>
                <w:t>39.61%</w:t>
              </w:r>
            </w:ins>
          </w:p>
        </w:tc>
        <w:tc>
          <w:tcPr>
            <w:tcW w:w="732" w:type="dxa"/>
            <w:tcBorders>
              <w:top w:val="nil"/>
              <w:left w:val="nil"/>
              <w:bottom w:val="nil"/>
              <w:right w:val="nil"/>
            </w:tcBorders>
            <w:shd w:val="clear" w:color="auto" w:fill="auto"/>
            <w:noWrap/>
            <w:vAlign w:val="bottom"/>
            <w:hideMark/>
            <w:tcPrChange w:id="11872" w:author="韬 黄" w:date="2018-10-16T16:47:00Z">
              <w:tcPr>
                <w:tcW w:w="732" w:type="dxa"/>
                <w:tcBorders>
                  <w:top w:val="nil"/>
                  <w:left w:val="nil"/>
                  <w:bottom w:val="nil"/>
                  <w:right w:val="nil"/>
                </w:tcBorders>
                <w:shd w:val="clear" w:color="auto" w:fill="auto"/>
                <w:noWrap/>
                <w:vAlign w:val="bottom"/>
                <w:hideMark/>
              </w:tcPr>
            </w:tcPrChange>
          </w:tcPr>
          <w:p w14:paraId="414ADA07" w14:textId="77777777" w:rsidR="00635F25" w:rsidRPr="00635F25" w:rsidRDefault="00635F25">
            <w:pPr>
              <w:spacing w:after="0" w:line="240" w:lineRule="auto"/>
              <w:jc w:val="center"/>
              <w:rPr>
                <w:ins w:id="11873" w:author="韬 黄" w:date="2018-09-28T16:39:00Z"/>
                <w:rFonts w:eastAsia="Times New Roman" w:cs="Times New Roman"/>
                <w:color w:val="000000"/>
                <w:sz w:val="22"/>
                <w:rPrChange w:id="11874" w:author="韬 黄" w:date="2018-09-28T16:39:00Z">
                  <w:rPr>
                    <w:ins w:id="11875" w:author="韬 黄" w:date="2018-09-28T16:39:00Z"/>
                    <w:rFonts w:ascii="Calibri" w:eastAsia="Times New Roman" w:hAnsi="Calibri" w:cs="Calibri"/>
                    <w:color w:val="000000"/>
                    <w:sz w:val="22"/>
                  </w:rPr>
                </w:rPrChange>
              </w:rPr>
              <w:pPrChange w:id="11876" w:author="韬 黄" w:date="2018-09-28T16:40:00Z">
                <w:pPr>
                  <w:spacing w:after="0" w:line="240" w:lineRule="auto"/>
                  <w:jc w:val="right"/>
                </w:pPr>
              </w:pPrChange>
            </w:pPr>
            <w:ins w:id="11877" w:author="韬 黄" w:date="2018-09-28T16:39:00Z">
              <w:r w:rsidRPr="00635F25">
                <w:rPr>
                  <w:rFonts w:eastAsia="Times New Roman" w:cs="Times New Roman"/>
                  <w:color w:val="000000"/>
                  <w:sz w:val="22"/>
                  <w:rPrChange w:id="11878" w:author="韬 黄" w:date="2018-09-28T16:39:00Z">
                    <w:rPr>
                      <w:rFonts w:ascii="Calibri" w:eastAsia="Times New Roman" w:hAnsi="Calibri" w:cs="Calibri"/>
                      <w:color w:val="000000"/>
                      <w:sz w:val="22"/>
                    </w:rPr>
                  </w:rPrChange>
                </w:rPr>
                <w:t>1</w:t>
              </w:r>
            </w:ins>
          </w:p>
        </w:tc>
        <w:tc>
          <w:tcPr>
            <w:tcW w:w="861" w:type="dxa"/>
            <w:tcBorders>
              <w:top w:val="nil"/>
              <w:left w:val="nil"/>
              <w:bottom w:val="nil"/>
              <w:right w:val="nil"/>
            </w:tcBorders>
            <w:shd w:val="clear" w:color="auto" w:fill="auto"/>
            <w:noWrap/>
            <w:vAlign w:val="bottom"/>
            <w:hideMark/>
            <w:tcPrChange w:id="11879" w:author="韬 黄" w:date="2018-10-16T16:47:00Z">
              <w:tcPr>
                <w:tcW w:w="861" w:type="dxa"/>
                <w:tcBorders>
                  <w:top w:val="nil"/>
                  <w:left w:val="nil"/>
                  <w:bottom w:val="nil"/>
                  <w:right w:val="nil"/>
                </w:tcBorders>
                <w:shd w:val="clear" w:color="auto" w:fill="auto"/>
                <w:noWrap/>
                <w:vAlign w:val="bottom"/>
                <w:hideMark/>
              </w:tcPr>
            </w:tcPrChange>
          </w:tcPr>
          <w:p w14:paraId="6F9B20C5" w14:textId="77777777" w:rsidR="00635F25" w:rsidRPr="00635F25" w:rsidRDefault="00635F25">
            <w:pPr>
              <w:spacing w:after="0" w:line="240" w:lineRule="auto"/>
              <w:jc w:val="center"/>
              <w:rPr>
                <w:ins w:id="11880" w:author="韬 黄" w:date="2018-09-28T16:39:00Z"/>
                <w:rFonts w:eastAsia="Times New Roman" w:cs="Times New Roman"/>
                <w:color w:val="000000"/>
                <w:sz w:val="22"/>
                <w:rPrChange w:id="11881" w:author="韬 黄" w:date="2018-09-28T16:39:00Z">
                  <w:rPr>
                    <w:ins w:id="11882" w:author="韬 黄" w:date="2018-09-28T16:39:00Z"/>
                    <w:rFonts w:ascii="Calibri" w:eastAsia="Times New Roman" w:hAnsi="Calibri" w:cs="Calibri"/>
                    <w:color w:val="000000"/>
                    <w:sz w:val="22"/>
                  </w:rPr>
                </w:rPrChange>
              </w:rPr>
              <w:pPrChange w:id="11883" w:author="韬 黄" w:date="2018-09-28T16:40:00Z">
                <w:pPr>
                  <w:spacing w:after="0" w:line="240" w:lineRule="auto"/>
                  <w:jc w:val="right"/>
                </w:pPr>
              </w:pPrChange>
            </w:pPr>
            <w:ins w:id="11884" w:author="韬 黄" w:date="2018-09-28T16:39:00Z">
              <w:r w:rsidRPr="00635F25">
                <w:rPr>
                  <w:rFonts w:eastAsia="Times New Roman" w:cs="Times New Roman"/>
                  <w:color w:val="000000"/>
                  <w:sz w:val="22"/>
                  <w:rPrChange w:id="11885" w:author="韬 黄" w:date="2018-09-28T16:39:00Z">
                    <w:rPr>
                      <w:rFonts w:ascii="Calibri" w:eastAsia="Times New Roman" w:hAnsi="Calibri" w:cs="Calibri"/>
                      <w:color w:val="000000"/>
                      <w:sz w:val="22"/>
                    </w:rPr>
                  </w:rPrChange>
                </w:rPr>
                <w:t>0.600</w:t>
              </w:r>
            </w:ins>
          </w:p>
        </w:tc>
        <w:tc>
          <w:tcPr>
            <w:tcW w:w="732" w:type="dxa"/>
            <w:tcBorders>
              <w:top w:val="nil"/>
              <w:left w:val="nil"/>
              <w:bottom w:val="nil"/>
              <w:right w:val="nil"/>
            </w:tcBorders>
            <w:shd w:val="clear" w:color="auto" w:fill="auto"/>
            <w:noWrap/>
            <w:vAlign w:val="bottom"/>
            <w:hideMark/>
            <w:tcPrChange w:id="11886" w:author="韬 黄" w:date="2018-10-16T16:47:00Z">
              <w:tcPr>
                <w:tcW w:w="732" w:type="dxa"/>
                <w:tcBorders>
                  <w:top w:val="nil"/>
                  <w:left w:val="nil"/>
                  <w:bottom w:val="nil"/>
                  <w:right w:val="nil"/>
                </w:tcBorders>
                <w:shd w:val="clear" w:color="auto" w:fill="auto"/>
                <w:noWrap/>
                <w:vAlign w:val="bottom"/>
                <w:hideMark/>
              </w:tcPr>
            </w:tcPrChange>
          </w:tcPr>
          <w:p w14:paraId="2D452ACA" w14:textId="77777777" w:rsidR="00635F25" w:rsidRPr="00635F25" w:rsidRDefault="00635F25">
            <w:pPr>
              <w:spacing w:after="0" w:line="240" w:lineRule="auto"/>
              <w:jc w:val="center"/>
              <w:rPr>
                <w:ins w:id="11887" w:author="韬 黄" w:date="2018-09-28T16:39:00Z"/>
                <w:rFonts w:eastAsia="Times New Roman" w:cs="Times New Roman"/>
                <w:color w:val="000000"/>
                <w:sz w:val="22"/>
                <w:rPrChange w:id="11888" w:author="韬 黄" w:date="2018-09-28T16:39:00Z">
                  <w:rPr>
                    <w:ins w:id="11889" w:author="韬 黄" w:date="2018-09-28T16:39:00Z"/>
                    <w:rFonts w:ascii="Calibri" w:eastAsia="Times New Roman" w:hAnsi="Calibri" w:cs="Calibri"/>
                    <w:color w:val="000000"/>
                    <w:sz w:val="22"/>
                  </w:rPr>
                </w:rPrChange>
              </w:rPr>
              <w:pPrChange w:id="11890" w:author="韬 黄" w:date="2018-09-28T16:40:00Z">
                <w:pPr>
                  <w:spacing w:after="0" w:line="240" w:lineRule="auto"/>
                  <w:jc w:val="right"/>
                </w:pPr>
              </w:pPrChange>
            </w:pPr>
            <w:ins w:id="11891" w:author="韬 黄" w:date="2018-09-28T16:39:00Z">
              <w:r w:rsidRPr="00635F25">
                <w:rPr>
                  <w:rFonts w:eastAsia="Times New Roman" w:cs="Times New Roman"/>
                  <w:color w:val="000000"/>
                  <w:sz w:val="22"/>
                  <w:rPrChange w:id="11892" w:author="韬 黄" w:date="2018-09-28T16:39:00Z">
                    <w:rPr>
                      <w:rFonts w:ascii="Calibri" w:eastAsia="Times New Roman" w:hAnsi="Calibri" w:cs="Calibri"/>
                      <w:color w:val="000000"/>
                      <w:sz w:val="22"/>
                    </w:rPr>
                  </w:rPrChange>
                </w:rPr>
                <w:t>2</w:t>
              </w:r>
            </w:ins>
          </w:p>
        </w:tc>
        <w:tc>
          <w:tcPr>
            <w:tcW w:w="1390" w:type="dxa"/>
            <w:tcBorders>
              <w:top w:val="nil"/>
              <w:left w:val="nil"/>
              <w:bottom w:val="nil"/>
              <w:right w:val="nil"/>
            </w:tcBorders>
            <w:shd w:val="clear" w:color="auto" w:fill="auto"/>
            <w:noWrap/>
            <w:vAlign w:val="bottom"/>
            <w:hideMark/>
            <w:tcPrChange w:id="11893" w:author="韬 黄" w:date="2018-10-16T16:47:00Z">
              <w:tcPr>
                <w:tcW w:w="1390" w:type="dxa"/>
                <w:tcBorders>
                  <w:top w:val="nil"/>
                  <w:left w:val="nil"/>
                  <w:bottom w:val="nil"/>
                  <w:right w:val="nil"/>
                </w:tcBorders>
                <w:shd w:val="clear" w:color="auto" w:fill="auto"/>
                <w:noWrap/>
                <w:vAlign w:val="bottom"/>
                <w:hideMark/>
              </w:tcPr>
            </w:tcPrChange>
          </w:tcPr>
          <w:p w14:paraId="51875FB9" w14:textId="77777777" w:rsidR="00635F25" w:rsidRPr="00635F25" w:rsidRDefault="00635F25">
            <w:pPr>
              <w:spacing w:after="0" w:line="240" w:lineRule="auto"/>
              <w:jc w:val="center"/>
              <w:rPr>
                <w:ins w:id="11894" w:author="韬 黄" w:date="2018-09-28T16:39:00Z"/>
                <w:rFonts w:eastAsia="Times New Roman" w:cs="Times New Roman"/>
                <w:color w:val="000000"/>
                <w:sz w:val="22"/>
                <w:rPrChange w:id="11895" w:author="韬 黄" w:date="2018-09-28T16:39:00Z">
                  <w:rPr>
                    <w:ins w:id="11896" w:author="韬 黄" w:date="2018-09-28T16:39:00Z"/>
                    <w:rFonts w:ascii="Calibri" w:eastAsia="Times New Roman" w:hAnsi="Calibri" w:cs="Calibri"/>
                    <w:color w:val="000000"/>
                    <w:sz w:val="22"/>
                  </w:rPr>
                </w:rPrChange>
              </w:rPr>
              <w:pPrChange w:id="11897" w:author="韬 黄" w:date="2018-09-28T16:40:00Z">
                <w:pPr>
                  <w:spacing w:after="0" w:line="240" w:lineRule="auto"/>
                  <w:jc w:val="right"/>
                </w:pPr>
              </w:pPrChange>
            </w:pPr>
            <w:ins w:id="11898" w:author="韬 黄" w:date="2018-09-28T16:39:00Z">
              <w:r w:rsidRPr="00635F25">
                <w:rPr>
                  <w:rFonts w:eastAsia="Times New Roman" w:cs="Times New Roman"/>
                  <w:color w:val="000000"/>
                  <w:sz w:val="22"/>
                  <w:rPrChange w:id="11899" w:author="韬 黄" w:date="2018-09-28T16:39:00Z">
                    <w:rPr>
                      <w:rFonts w:ascii="Calibri" w:eastAsia="Times New Roman" w:hAnsi="Calibri" w:cs="Calibri"/>
                      <w:color w:val="000000"/>
                      <w:sz w:val="22"/>
                    </w:rPr>
                  </w:rPrChange>
                </w:rPr>
                <w:t>0.9976</w:t>
              </w:r>
            </w:ins>
          </w:p>
        </w:tc>
        <w:tc>
          <w:tcPr>
            <w:tcW w:w="732" w:type="dxa"/>
            <w:tcBorders>
              <w:top w:val="nil"/>
              <w:left w:val="nil"/>
              <w:bottom w:val="nil"/>
              <w:right w:val="nil"/>
            </w:tcBorders>
            <w:shd w:val="clear" w:color="auto" w:fill="auto"/>
            <w:noWrap/>
            <w:vAlign w:val="bottom"/>
            <w:hideMark/>
            <w:tcPrChange w:id="11900" w:author="韬 黄" w:date="2018-10-16T16:47:00Z">
              <w:tcPr>
                <w:tcW w:w="732" w:type="dxa"/>
                <w:tcBorders>
                  <w:top w:val="nil"/>
                  <w:left w:val="nil"/>
                  <w:bottom w:val="nil"/>
                  <w:right w:val="nil"/>
                </w:tcBorders>
                <w:shd w:val="clear" w:color="auto" w:fill="auto"/>
                <w:noWrap/>
                <w:vAlign w:val="bottom"/>
                <w:hideMark/>
              </w:tcPr>
            </w:tcPrChange>
          </w:tcPr>
          <w:p w14:paraId="51701BF7" w14:textId="77777777" w:rsidR="00635F25" w:rsidRPr="00635F25" w:rsidRDefault="00635F25">
            <w:pPr>
              <w:spacing w:after="0" w:line="240" w:lineRule="auto"/>
              <w:jc w:val="center"/>
              <w:rPr>
                <w:ins w:id="11901" w:author="韬 黄" w:date="2018-09-28T16:39:00Z"/>
                <w:rFonts w:eastAsia="Times New Roman" w:cs="Times New Roman"/>
                <w:color w:val="000000"/>
                <w:sz w:val="22"/>
                <w:rPrChange w:id="11902" w:author="韬 黄" w:date="2018-09-28T16:39:00Z">
                  <w:rPr>
                    <w:ins w:id="11903" w:author="韬 黄" w:date="2018-09-28T16:39:00Z"/>
                    <w:rFonts w:ascii="Calibri" w:eastAsia="Times New Roman" w:hAnsi="Calibri" w:cs="Calibri"/>
                    <w:color w:val="000000"/>
                    <w:sz w:val="22"/>
                  </w:rPr>
                </w:rPrChange>
              </w:rPr>
              <w:pPrChange w:id="11904" w:author="韬 黄" w:date="2018-09-28T16:40:00Z">
                <w:pPr>
                  <w:spacing w:after="0" w:line="240" w:lineRule="auto"/>
                  <w:jc w:val="right"/>
                </w:pPr>
              </w:pPrChange>
            </w:pPr>
            <w:ins w:id="11905" w:author="韬 黄" w:date="2018-09-28T16:39:00Z">
              <w:r w:rsidRPr="00635F25">
                <w:rPr>
                  <w:rFonts w:eastAsia="Times New Roman" w:cs="Times New Roman"/>
                  <w:color w:val="000000"/>
                  <w:sz w:val="22"/>
                  <w:rPrChange w:id="11906" w:author="韬 黄" w:date="2018-09-28T16:39:00Z">
                    <w:rPr>
                      <w:rFonts w:ascii="Calibri" w:eastAsia="Times New Roman" w:hAnsi="Calibri" w:cs="Calibri"/>
                      <w:color w:val="000000"/>
                      <w:sz w:val="22"/>
                    </w:rPr>
                  </w:rPrChange>
                </w:rPr>
                <w:t>3</w:t>
              </w:r>
            </w:ins>
          </w:p>
        </w:tc>
        <w:tc>
          <w:tcPr>
            <w:tcW w:w="1386" w:type="dxa"/>
            <w:tcBorders>
              <w:top w:val="nil"/>
              <w:left w:val="nil"/>
              <w:bottom w:val="nil"/>
              <w:right w:val="nil"/>
            </w:tcBorders>
            <w:shd w:val="clear" w:color="auto" w:fill="auto"/>
            <w:noWrap/>
            <w:vAlign w:val="bottom"/>
            <w:hideMark/>
            <w:tcPrChange w:id="11907" w:author="韬 黄" w:date="2018-10-16T16:47:00Z">
              <w:tcPr>
                <w:tcW w:w="1386" w:type="dxa"/>
                <w:tcBorders>
                  <w:top w:val="nil"/>
                  <w:left w:val="nil"/>
                  <w:bottom w:val="nil"/>
                  <w:right w:val="nil"/>
                </w:tcBorders>
                <w:shd w:val="clear" w:color="auto" w:fill="auto"/>
                <w:noWrap/>
                <w:vAlign w:val="bottom"/>
                <w:hideMark/>
              </w:tcPr>
            </w:tcPrChange>
          </w:tcPr>
          <w:p w14:paraId="54EDB1D0" w14:textId="77777777" w:rsidR="00635F25" w:rsidRPr="00635F25" w:rsidRDefault="00635F25">
            <w:pPr>
              <w:spacing w:after="0" w:line="240" w:lineRule="auto"/>
              <w:jc w:val="center"/>
              <w:rPr>
                <w:ins w:id="11908" w:author="韬 黄" w:date="2018-09-28T16:39:00Z"/>
                <w:rFonts w:eastAsia="Times New Roman" w:cs="Times New Roman"/>
                <w:color w:val="000000"/>
                <w:sz w:val="22"/>
                <w:rPrChange w:id="11909" w:author="韬 黄" w:date="2018-09-28T16:39:00Z">
                  <w:rPr>
                    <w:ins w:id="11910" w:author="韬 黄" w:date="2018-09-28T16:39:00Z"/>
                    <w:rFonts w:ascii="Calibri" w:eastAsia="Times New Roman" w:hAnsi="Calibri" w:cs="Calibri"/>
                    <w:color w:val="000000"/>
                    <w:sz w:val="22"/>
                  </w:rPr>
                </w:rPrChange>
              </w:rPr>
              <w:pPrChange w:id="11911" w:author="韬 黄" w:date="2018-09-28T16:40:00Z">
                <w:pPr>
                  <w:spacing w:after="0" w:line="240" w:lineRule="auto"/>
                  <w:jc w:val="right"/>
                </w:pPr>
              </w:pPrChange>
            </w:pPr>
            <w:ins w:id="11912" w:author="韬 黄" w:date="2018-09-28T16:39:00Z">
              <w:r w:rsidRPr="00635F25">
                <w:rPr>
                  <w:rFonts w:eastAsia="Times New Roman" w:cs="Times New Roman"/>
                  <w:color w:val="000000"/>
                  <w:sz w:val="22"/>
                  <w:rPrChange w:id="11913" w:author="韬 黄" w:date="2018-09-28T16:39:00Z">
                    <w:rPr>
                      <w:rFonts w:ascii="Calibri" w:eastAsia="Times New Roman" w:hAnsi="Calibri" w:cs="Calibri"/>
                      <w:color w:val="000000"/>
                      <w:sz w:val="22"/>
                    </w:rPr>
                  </w:rPrChange>
                </w:rPr>
                <w:t>0.0918</w:t>
              </w:r>
            </w:ins>
          </w:p>
        </w:tc>
        <w:tc>
          <w:tcPr>
            <w:tcW w:w="681" w:type="dxa"/>
            <w:tcBorders>
              <w:top w:val="nil"/>
              <w:left w:val="nil"/>
              <w:bottom w:val="nil"/>
              <w:right w:val="nil"/>
            </w:tcBorders>
            <w:shd w:val="clear" w:color="auto" w:fill="auto"/>
            <w:noWrap/>
            <w:vAlign w:val="bottom"/>
            <w:hideMark/>
            <w:tcPrChange w:id="11914" w:author="韬 黄" w:date="2018-10-16T16:47:00Z">
              <w:tcPr>
                <w:tcW w:w="681" w:type="dxa"/>
                <w:tcBorders>
                  <w:top w:val="nil"/>
                  <w:left w:val="nil"/>
                  <w:bottom w:val="nil"/>
                  <w:right w:val="nil"/>
                </w:tcBorders>
                <w:shd w:val="clear" w:color="auto" w:fill="auto"/>
                <w:noWrap/>
                <w:vAlign w:val="bottom"/>
                <w:hideMark/>
              </w:tcPr>
            </w:tcPrChange>
          </w:tcPr>
          <w:p w14:paraId="3DCB65A9" w14:textId="77777777" w:rsidR="00635F25" w:rsidRPr="00635F25" w:rsidRDefault="00635F25">
            <w:pPr>
              <w:spacing w:after="0" w:line="240" w:lineRule="auto"/>
              <w:jc w:val="center"/>
              <w:rPr>
                <w:ins w:id="11915" w:author="韬 黄" w:date="2018-09-28T16:39:00Z"/>
                <w:rFonts w:eastAsia="Times New Roman" w:cs="Times New Roman"/>
                <w:color w:val="000000"/>
                <w:sz w:val="22"/>
                <w:rPrChange w:id="11916" w:author="韬 黄" w:date="2018-09-28T16:39:00Z">
                  <w:rPr>
                    <w:ins w:id="11917" w:author="韬 黄" w:date="2018-09-28T16:39:00Z"/>
                    <w:rFonts w:ascii="Calibri" w:eastAsia="Times New Roman" w:hAnsi="Calibri" w:cs="Calibri"/>
                    <w:color w:val="000000"/>
                    <w:sz w:val="22"/>
                  </w:rPr>
                </w:rPrChange>
              </w:rPr>
              <w:pPrChange w:id="11918" w:author="韬 黄" w:date="2018-09-28T16:40:00Z">
                <w:pPr>
                  <w:spacing w:after="0" w:line="240" w:lineRule="auto"/>
                  <w:jc w:val="right"/>
                </w:pPr>
              </w:pPrChange>
            </w:pPr>
            <w:ins w:id="11919" w:author="韬 黄" w:date="2018-09-28T16:39:00Z">
              <w:r w:rsidRPr="00635F25">
                <w:rPr>
                  <w:rFonts w:eastAsia="Times New Roman" w:cs="Times New Roman"/>
                  <w:color w:val="000000"/>
                  <w:sz w:val="22"/>
                  <w:rPrChange w:id="11920" w:author="韬 黄" w:date="2018-09-28T16:39:00Z">
                    <w:rPr>
                      <w:rFonts w:ascii="Calibri" w:eastAsia="Times New Roman" w:hAnsi="Calibri" w:cs="Calibri"/>
                      <w:color w:val="000000"/>
                      <w:sz w:val="22"/>
                    </w:rPr>
                  </w:rPrChange>
                </w:rPr>
                <w:t>2</w:t>
              </w:r>
            </w:ins>
          </w:p>
        </w:tc>
      </w:tr>
    </w:tbl>
    <w:p w14:paraId="25854B84" w14:textId="77777777" w:rsidR="00635F25" w:rsidRDefault="00635F25" w:rsidP="004C569C">
      <w:pPr>
        <w:shd w:val="clear" w:color="auto" w:fill="FFFFFF" w:themeFill="background1"/>
        <w:spacing w:after="0" w:line="360" w:lineRule="auto"/>
        <w:rPr>
          <w:ins w:id="11921" w:author="韬 黄" w:date="2018-10-03T12:05:00Z"/>
          <w:rFonts w:cs="Times New Roman"/>
          <w:color w:val="000000" w:themeColor="text1"/>
          <w:sz w:val="22"/>
        </w:rPr>
      </w:pPr>
    </w:p>
    <w:p w14:paraId="1F3DB114" w14:textId="67C098AA" w:rsidR="00C173D1" w:rsidRDefault="00C173D1" w:rsidP="004C569C">
      <w:pPr>
        <w:shd w:val="clear" w:color="auto" w:fill="FFFFFF" w:themeFill="background1"/>
        <w:spacing w:after="0" w:line="360" w:lineRule="auto"/>
        <w:rPr>
          <w:ins w:id="11922" w:author="韬 黄" w:date="2018-10-03T12:07:00Z"/>
          <w:rFonts w:cs="Times New Roman"/>
          <w:color w:val="000000" w:themeColor="text1"/>
          <w:sz w:val="22"/>
        </w:rPr>
      </w:pPr>
      <w:ins w:id="11923" w:author="韬 黄" w:date="2018-10-03T12:07:00Z">
        <w:r>
          <w:rPr>
            <w:rFonts w:cs="Times New Roman"/>
            <w:color w:val="000000" w:themeColor="text1"/>
            <w:sz w:val="22"/>
          </w:rPr>
          <w:t>Table 5.</w:t>
        </w:r>
        <w:r>
          <w:rPr>
            <w:rFonts w:cs="Times New Roman"/>
            <w:color w:val="000000" w:themeColor="text1"/>
            <w:sz w:val="22"/>
          </w:rPr>
          <w:tab/>
        </w:r>
      </w:ins>
      <w:ins w:id="11924" w:author="韬 黄" w:date="2018-10-03T12:08:00Z">
        <w:r>
          <w:rPr>
            <w:rFonts w:cs="Times New Roman"/>
            <w:color w:val="000000" w:themeColor="text1"/>
            <w:sz w:val="22"/>
          </w:rPr>
          <w:t>T</w:t>
        </w:r>
      </w:ins>
      <w:ins w:id="11925" w:author="韬 黄" w:date="2018-10-03T12:07:00Z">
        <w:r>
          <w:rPr>
            <w:rFonts w:cs="Times New Roman"/>
            <w:color w:val="000000" w:themeColor="text1"/>
            <w:sz w:val="22"/>
          </w:rPr>
          <w:t xml:space="preserve">he forecast results </w:t>
        </w:r>
      </w:ins>
      <w:ins w:id="11926" w:author="韬 黄" w:date="2018-10-03T12:08:00Z">
        <w:r>
          <w:rPr>
            <w:rFonts w:cs="Times New Roman"/>
            <w:color w:val="000000" w:themeColor="text1"/>
            <w:sz w:val="22"/>
          </w:rPr>
          <w:t>based on previously unseen data from a different set of 28 stores.</w:t>
        </w:r>
      </w:ins>
    </w:p>
    <w:p w14:paraId="424F6DCF" w14:textId="77777777" w:rsidR="00C173D1" w:rsidRDefault="00C173D1" w:rsidP="004C569C">
      <w:pPr>
        <w:shd w:val="clear" w:color="auto" w:fill="FFFFFF" w:themeFill="background1"/>
        <w:spacing w:after="0" w:line="360" w:lineRule="auto"/>
        <w:rPr>
          <w:ins w:id="11927" w:author="韬 黄" w:date="2018-10-03T12:05:00Z"/>
          <w:rFonts w:cs="Times New Roman"/>
          <w:color w:val="000000" w:themeColor="text1"/>
          <w:sz w:val="22"/>
        </w:rPr>
      </w:pPr>
    </w:p>
    <w:tbl>
      <w:tblPr>
        <w:tblStyle w:val="ListTable1Light2"/>
        <w:tblW w:w="10746" w:type="dxa"/>
        <w:jc w:val="center"/>
        <w:tblLook w:val="04A0" w:firstRow="1" w:lastRow="0" w:firstColumn="1" w:lastColumn="0" w:noHBand="0" w:noVBand="1"/>
        <w:tblPrChange w:id="11928" w:author="韬 黄" w:date="2018-10-03T12:07:00Z">
          <w:tblPr>
            <w:tblStyle w:val="ListTable1Light2"/>
            <w:tblW w:w="10558" w:type="dxa"/>
            <w:jc w:val="center"/>
            <w:tblLook w:val="04A0" w:firstRow="1" w:lastRow="0" w:firstColumn="1" w:lastColumn="0" w:noHBand="0" w:noVBand="1"/>
          </w:tblPr>
        </w:tblPrChange>
      </w:tblPr>
      <w:tblGrid>
        <w:gridCol w:w="1843"/>
        <w:gridCol w:w="837"/>
        <w:gridCol w:w="681"/>
        <w:gridCol w:w="950"/>
        <w:gridCol w:w="681"/>
        <w:gridCol w:w="1041"/>
        <w:gridCol w:w="681"/>
        <w:gridCol w:w="1390"/>
        <w:gridCol w:w="681"/>
        <w:gridCol w:w="1280"/>
        <w:gridCol w:w="681"/>
        <w:tblGridChange w:id="11929">
          <w:tblGrid>
            <w:gridCol w:w="1843"/>
            <w:gridCol w:w="837"/>
            <w:gridCol w:w="681"/>
            <w:gridCol w:w="950"/>
            <w:gridCol w:w="681"/>
            <w:gridCol w:w="1041"/>
            <w:gridCol w:w="681"/>
            <w:gridCol w:w="1390"/>
            <w:gridCol w:w="681"/>
            <w:gridCol w:w="1280"/>
            <w:gridCol w:w="67"/>
            <w:gridCol w:w="614"/>
            <w:gridCol w:w="67"/>
            <w:gridCol w:w="85"/>
          </w:tblGrid>
        </w:tblGridChange>
      </w:tblGrid>
      <w:tr w:rsidR="00C173D1" w:rsidRPr="00BD51C7" w14:paraId="5F66B5F2" w14:textId="77777777" w:rsidTr="00C173D1">
        <w:trPr>
          <w:cnfStyle w:val="100000000000" w:firstRow="1" w:lastRow="0" w:firstColumn="0" w:lastColumn="0" w:oddVBand="0" w:evenVBand="0" w:oddHBand="0" w:evenHBand="0" w:firstRowFirstColumn="0" w:firstRowLastColumn="0" w:lastRowFirstColumn="0" w:lastRowLastColumn="0"/>
          <w:trHeight w:val="113"/>
          <w:jc w:val="center"/>
          <w:ins w:id="11930" w:author="韬 黄" w:date="2018-10-03T12:06:00Z"/>
          <w:trPrChange w:id="11931" w:author="韬 黄" w:date="2018-10-03T12:07:00Z">
            <w:trPr>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10743" w:type="dxa"/>
            <w:gridSpan w:val="11"/>
            <w:tcBorders>
              <w:bottom w:val="none" w:sz="0" w:space="0" w:color="auto"/>
            </w:tcBorders>
            <w:shd w:val="clear" w:color="auto" w:fill="auto"/>
            <w:noWrap/>
            <w:hideMark/>
            <w:tcPrChange w:id="11932" w:author="韬 黄" w:date="2018-10-03T12:07:00Z">
              <w:tcPr>
                <w:tcW w:w="10558" w:type="dxa"/>
                <w:gridSpan w:val="14"/>
                <w:shd w:val="clear" w:color="auto" w:fill="auto"/>
                <w:noWrap/>
                <w:hideMark/>
              </w:tcPr>
            </w:tcPrChange>
          </w:tcPr>
          <w:p w14:paraId="32A42D32" w14:textId="77777777" w:rsidR="00C173D1" w:rsidRPr="00BD51C7" w:rsidRDefault="00C173D1" w:rsidP="00C173D1">
            <w:pPr>
              <w:spacing w:after="0" w:line="240" w:lineRule="auto"/>
              <w:cnfStyle w:val="101000000000" w:firstRow="1" w:lastRow="0" w:firstColumn="1" w:lastColumn="0" w:oddVBand="0" w:evenVBand="0" w:oddHBand="0" w:evenHBand="0" w:firstRowFirstColumn="0" w:firstRowLastColumn="0" w:lastRowFirstColumn="0" w:lastRowLastColumn="0"/>
              <w:rPr>
                <w:ins w:id="11933" w:author="韬 黄" w:date="2018-10-03T12:06:00Z"/>
                <w:rFonts w:eastAsia="Times New Roman" w:cs="Times New Roman"/>
                <w:b w:val="0"/>
                <w:color w:val="000000"/>
                <w:sz w:val="22"/>
                <w:rPrChange w:id="11934" w:author="韬 黄" w:date="2018-10-15T17:23:00Z">
                  <w:rPr>
                    <w:ins w:id="11935" w:author="韬 黄" w:date="2018-10-03T12:06:00Z"/>
                    <w:rFonts w:ascii="Calibri" w:eastAsia="Times New Roman" w:hAnsi="Calibri" w:cs="Calibri"/>
                    <w:color w:val="000000"/>
                    <w:sz w:val="22"/>
                  </w:rPr>
                </w:rPrChange>
              </w:rPr>
            </w:pPr>
            <w:ins w:id="11936" w:author="韬 黄" w:date="2018-10-03T12:06:00Z">
              <w:r w:rsidRPr="00BD51C7">
                <w:rPr>
                  <w:rFonts w:eastAsia="Times New Roman" w:cs="Times New Roman"/>
                  <w:b w:val="0"/>
                  <w:color w:val="000000"/>
                  <w:sz w:val="22"/>
                  <w:rPrChange w:id="11937" w:author="韬 黄" w:date="2018-10-15T17:23:00Z">
                    <w:rPr>
                      <w:rFonts w:ascii="Calibri" w:eastAsia="Times New Roman" w:hAnsi="Calibri" w:cs="Calibri"/>
                      <w:color w:val="000000"/>
                      <w:sz w:val="22"/>
                    </w:rPr>
                  </w:rPrChange>
                </w:rPr>
                <w:t>All forecast period, for 1 to 8 weeks ahead</w:t>
              </w:r>
            </w:ins>
          </w:p>
        </w:tc>
      </w:tr>
      <w:tr w:rsidR="00C173D1" w:rsidRPr="00BD51C7" w14:paraId="6547A12C" w14:textId="77777777" w:rsidTr="00C173D1">
        <w:tblPrEx>
          <w:tblPrExChange w:id="11938" w:author="韬 黄" w:date="2018-10-03T12:07:00Z">
            <w:tblPrEx>
              <w:tblW w:w="10313" w:type="dxa"/>
            </w:tblPrEx>
          </w:tblPrExChange>
        </w:tblPrEx>
        <w:trPr>
          <w:cnfStyle w:val="000000100000" w:firstRow="0" w:lastRow="0" w:firstColumn="0" w:lastColumn="0" w:oddVBand="0" w:evenVBand="0" w:oddHBand="1" w:evenHBand="0" w:firstRowFirstColumn="0" w:firstRowLastColumn="0" w:lastRowFirstColumn="0" w:lastRowLastColumn="0"/>
          <w:trHeight w:val="113"/>
          <w:jc w:val="center"/>
          <w:ins w:id="11939" w:author="韬 黄" w:date="2018-10-03T12:06:00Z"/>
          <w:trPrChange w:id="11940" w:author="韬 黄" w:date="2018-10-03T12:07:00Z">
            <w:trPr>
              <w:gridAfter w:val="0"/>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1941" w:author="韬 黄" w:date="2018-10-03T12:07:00Z">
              <w:tcPr>
                <w:tcW w:w="1843" w:type="dxa"/>
                <w:shd w:val="clear" w:color="auto" w:fill="auto"/>
                <w:noWrap/>
                <w:hideMark/>
              </w:tcPr>
            </w:tcPrChange>
          </w:tcPr>
          <w:p w14:paraId="025EFC81" w14:textId="77777777" w:rsidR="00C173D1" w:rsidRPr="00BD51C7" w:rsidRDefault="00C173D1" w:rsidP="00C173D1">
            <w:pPr>
              <w:spacing w:after="0" w:line="240" w:lineRule="auto"/>
              <w:cnfStyle w:val="001000100000" w:firstRow="0" w:lastRow="0" w:firstColumn="1" w:lastColumn="0" w:oddVBand="0" w:evenVBand="0" w:oddHBand="1" w:evenHBand="0" w:firstRowFirstColumn="0" w:firstRowLastColumn="0" w:lastRowFirstColumn="0" w:lastRowLastColumn="0"/>
              <w:rPr>
                <w:ins w:id="11942" w:author="韬 黄" w:date="2018-10-03T12:06:00Z"/>
                <w:rFonts w:eastAsia="Times New Roman" w:cs="Times New Roman"/>
                <w:b w:val="0"/>
                <w:color w:val="000000"/>
                <w:sz w:val="22"/>
                <w:rPrChange w:id="11943" w:author="韬 黄" w:date="2018-10-15T17:23:00Z">
                  <w:rPr>
                    <w:ins w:id="11944" w:author="韬 黄" w:date="2018-10-03T12:06:00Z"/>
                    <w:rFonts w:ascii="Calibri" w:eastAsia="Times New Roman" w:hAnsi="Calibri" w:cs="Calibri"/>
                    <w:color w:val="000000"/>
                    <w:sz w:val="22"/>
                  </w:rPr>
                </w:rPrChange>
              </w:rPr>
            </w:pPr>
            <w:ins w:id="11945" w:author="韬 黄" w:date="2018-10-03T12:06:00Z">
              <w:r w:rsidRPr="00BD51C7">
                <w:rPr>
                  <w:rFonts w:eastAsia="Times New Roman" w:cs="Times New Roman"/>
                  <w:b w:val="0"/>
                  <w:color w:val="000000"/>
                  <w:sz w:val="22"/>
                  <w:rPrChange w:id="11946" w:author="韬 黄" w:date="2018-10-15T17:23:00Z">
                    <w:rPr>
                      <w:rFonts w:ascii="Calibri" w:eastAsia="Times New Roman" w:hAnsi="Calibri" w:cs="Calibri"/>
                      <w:color w:val="000000"/>
                      <w:sz w:val="22"/>
                    </w:rPr>
                  </w:rPrChange>
                </w:rPr>
                <w:t>Model/measure</w:t>
              </w:r>
            </w:ins>
          </w:p>
        </w:tc>
        <w:tc>
          <w:tcPr>
            <w:tcW w:w="0" w:type="dxa"/>
            <w:shd w:val="clear" w:color="auto" w:fill="auto"/>
            <w:noWrap/>
            <w:hideMark/>
            <w:tcPrChange w:id="11947" w:author="韬 黄" w:date="2018-10-03T12:07:00Z">
              <w:tcPr>
                <w:tcW w:w="837" w:type="dxa"/>
                <w:shd w:val="clear" w:color="auto" w:fill="auto"/>
                <w:noWrap/>
                <w:hideMark/>
              </w:tcPr>
            </w:tcPrChange>
          </w:tcPr>
          <w:p w14:paraId="11099072"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48" w:author="韬 黄" w:date="2018-10-03T12:06:00Z"/>
                <w:rFonts w:eastAsia="Times New Roman" w:cs="Times New Roman"/>
                <w:color w:val="000000"/>
                <w:sz w:val="22"/>
                <w:rPrChange w:id="11949" w:author="韬 黄" w:date="2018-10-15T17:23:00Z">
                  <w:rPr>
                    <w:ins w:id="11950" w:author="韬 黄" w:date="2018-10-03T12:06:00Z"/>
                    <w:rFonts w:ascii="Calibri" w:eastAsia="Times New Roman" w:hAnsi="Calibri" w:cs="Calibri"/>
                    <w:color w:val="000000"/>
                    <w:sz w:val="22"/>
                  </w:rPr>
                </w:rPrChange>
              </w:rPr>
            </w:pPr>
            <w:ins w:id="11951" w:author="韬 黄" w:date="2018-10-03T12:06:00Z">
              <w:r w:rsidRPr="00BD51C7">
                <w:rPr>
                  <w:rFonts w:eastAsia="Times New Roman" w:cs="Times New Roman"/>
                  <w:color w:val="000000"/>
                  <w:sz w:val="22"/>
                  <w:rPrChange w:id="11952" w:author="韬 黄" w:date="2018-10-15T17:23:00Z">
                    <w:rPr>
                      <w:rFonts w:ascii="Calibri" w:eastAsia="Times New Roman" w:hAnsi="Calibri" w:cs="Calibri"/>
                      <w:color w:val="000000"/>
                      <w:sz w:val="22"/>
                    </w:rPr>
                  </w:rPrChange>
                </w:rPr>
                <w:t>MAE</w:t>
              </w:r>
            </w:ins>
          </w:p>
        </w:tc>
        <w:tc>
          <w:tcPr>
            <w:tcW w:w="0" w:type="dxa"/>
            <w:shd w:val="clear" w:color="auto" w:fill="auto"/>
            <w:noWrap/>
            <w:hideMark/>
            <w:tcPrChange w:id="11953" w:author="韬 黄" w:date="2018-10-03T12:07:00Z">
              <w:tcPr>
                <w:tcW w:w="681" w:type="dxa"/>
                <w:shd w:val="clear" w:color="auto" w:fill="auto"/>
                <w:noWrap/>
                <w:hideMark/>
              </w:tcPr>
            </w:tcPrChange>
          </w:tcPr>
          <w:p w14:paraId="36F7260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54" w:author="韬 黄" w:date="2018-10-03T12:06:00Z"/>
                <w:rFonts w:eastAsia="Times New Roman" w:cs="Times New Roman"/>
                <w:color w:val="000000"/>
                <w:sz w:val="22"/>
                <w:rPrChange w:id="11955" w:author="韬 黄" w:date="2018-10-15T17:23:00Z">
                  <w:rPr>
                    <w:ins w:id="11956" w:author="韬 黄" w:date="2018-10-03T12:06:00Z"/>
                    <w:rFonts w:ascii="Calibri" w:eastAsia="Times New Roman" w:hAnsi="Calibri" w:cs="Calibri"/>
                    <w:color w:val="000000"/>
                    <w:sz w:val="22"/>
                  </w:rPr>
                </w:rPrChange>
              </w:rPr>
            </w:pPr>
            <w:ins w:id="11957" w:author="韬 黄" w:date="2018-10-03T12:06:00Z">
              <w:r w:rsidRPr="00BD51C7">
                <w:rPr>
                  <w:rFonts w:eastAsia="Times New Roman" w:cs="Times New Roman"/>
                  <w:color w:val="000000"/>
                  <w:sz w:val="22"/>
                  <w:rPrChange w:id="11958" w:author="韬 黄" w:date="2018-10-15T17:23:00Z">
                    <w:rPr>
                      <w:rFonts w:ascii="Calibri" w:eastAsia="Times New Roman" w:hAnsi="Calibri" w:cs="Calibri"/>
                      <w:color w:val="000000"/>
                      <w:sz w:val="22"/>
                    </w:rPr>
                  </w:rPrChange>
                </w:rPr>
                <w:t>Rank</w:t>
              </w:r>
            </w:ins>
          </w:p>
        </w:tc>
        <w:tc>
          <w:tcPr>
            <w:tcW w:w="0" w:type="dxa"/>
            <w:shd w:val="clear" w:color="auto" w:fill="auto"/>
            <w:noWrap/>
            <w:hideMark/>
            <w:tcPrChange w:id="11959" w:author="韬 黄" w:date="2018-10-03T12:07:00Z">
              <w:tcPr>
                <w:tcW w:w="950" w:type="dxa"/>
                <w:shd w:val="clear" w:color="auto" w:fill="auto"/>
                <w:noWrap/>
                <w:hideMark/>
              </w:tcPr>
            </w:tcPrChange>
          </w:tcPr>
          <w:p w14:paraId="4279D4DF"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60" w:author="韬 黄" w:date="2018-10-03T12:06:00Z"/>
                <w:rFonts w:eastAsia="Times New Roman" w:cs="Times New Roman"/>
                <w:color w:val="000000"/>
                <w:sz w:val="22"/>
                <w:rPrChange w:id="11961" w:author="韬 黄" w:date="2018-10-15T17:23:00Z">
                  <w:rPr>
                    <w:ins w:id="11962" w:author="韬 黄" w:date="2018-10-03T12:06:00Z"/>
                    <w:rFonts w:ascii="Calibri" w:eastAsia="Times New Roman" w:hAnsi="Calibri" w:cs="Calibri"/>
                    <w:color w:val="000000"/>
                    <w:sz w:val="22"/>
                  </w:rPr>
                </w:rPrChange>
              </w:rPr>
            </w:pPr>
            <w:ins w:id="11963" w:author="韬 黄" w:date="2018-10-03T12:06:00Z">
              <w:r w:rsidRPr="00BD51C7">
                <w:rPr>
                  <w:rFonts w:eastAsia="Times New Roman" w:cs="Times New Roman"/>
                  <w:color w:val="000000"/>
                  <w:sz w:val="22"/>
                  <w:rPrChange w:id="11964" w:author="韬 黄" w:date="2018-10-15T17:23:00Z">
                    <w:rPr>
                      <w:rFonts w:ascii="Calibri" w:eastAsia="Times New Roman" w:hAnsi="Calibri" w:cs="Calibri"/>
                      <w:color w:val="000000"/>
                      <w:sz w:val="22"/>
                    </w:rPr>
                  </w:rPrChange>
                </w:rPr>
                <w:t>SMAPE</w:t>
              </w:r>
            </w:ins>
          </w:p>
        </w:tc>
        <w:tc>
          <w:tcPr>
            <w:tcW w:w="0" w:type="dxa"/>
            <w:shd w:val="clear" w:color="auto" w:fill="auto"/>
            <w:noWrap/>
            <w:hideMark/>
            <w:tcPrChange w:id="11965" w:author="韬 黄" w:date="2018-10-03T12:07:00Z">
              <w:tcPr>
                <w:tcW w:w="681" w:type="dxa"/>
                <w:shd w:val="clear" w:color="auto" w:fill="auto"/>
                <w:noWrap/>
                <w:hideMark/>
              </w:tcPr>
            </w:tcPrChange>
          </w:tcPr>
          <w:p w14:paraId="56E8470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66" w:author="韬 黄" w:date="2018-10-03T12:06:00Z"/>
                <w:rFonts w:eastAsia="Times New Roman" w:cs="Times New Roman"/>
                <w:color w:val="000000"/>
                <w:sz w:val="22"/>
                <w:rPrChange w:id="11967" w:author="韬 黄" w:date="2018-10-15T17:23:00Z">
                  <w:rPr>
                    <w:ins w:id="11968" w:author="韬 黄" w:date="2018-10-03T12:06:00Z"/>
                    <w:rFonts w:ascii="Calibri" w:eastAsia="Times New Roman" w:hAnsi="Calibri" w:cs="Calibri"/>
                    <w:color w:val="000000"/>
                    <w:sz w:val="22"/>
                  </w:rPr>
                </w:rPrChange>
              </w:rPr>
            </w:pPr>
            <w:ins w:id="11969" w:author="韬 黄" w:date="2018-10-03T12:06:00Z">
              <w:r w:rsidRPr="00BD51C7">
                <w:rPr>
                  <w:rFonts w:eastAsia="Times New Roman" w:cs="Times New Roman"/>
                  <w:color w:val="000000"/>
                  <w:sz w:val="22"/>
                  <w:rPrChange w:id="11970" w:author="韬 黄" w:date="2018-10-15T17:23:00Z">
                    <w:rPr>
                      <w:rFonts w:ascii="Calibri" w:eastAsia="Times New Roman" w:hAnsi="Calibri" w:cs="Calibri"/>
                      <w:color w:val="000000"/>
                      <w:sz w:val="22"/>
                    </w:rPr>
                  </w:rPrChange>
                </w:rPr>
                <w:t>Rank</w:t>
              </w:r>
            </w:ins>
          </w:p>
        </w:tc>
        <w:tc>
          <w:tcPr>
            <w:tcW w:w="1041" w:type="dxa"/>
            <w:shd w:val="clear" w:color="auto" w:fill="auto"/>
            <w:noWrap/>
            <w:hideMark/>
            <w:tcPrChange w:id="11971" w:author="韬 黄" w:date="2018-10-03T12:07:00Z">
              <w:tcPr>
                <w:tcW w:w="537" w:type="dxa"/>
                <w:shd w:val="clear" w:color="auto" w:fill="auto"/>
                <w:noWrap/>
                <w:hideMark/>
              </w:tcPr>
            </w:tcPrChange>
          </w:tcPr>
          <w:p w14:paraId="27FAA7F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72" w:author="韬 黄" w:date="2018-10-03T12:06:00Z"/>
                <w:rFonts w:eastAsia="Times New Roman" w:cs="Times New Roman"/>
                <w:color w:val="000000"/>
                <w:sz w:val="22"/>
                <w:rPrChange w:id="11973" w:author="韬 黄" w:date="2018-10-15T17:23:00Z">
                  <w:rPr>
                    <w:ins w:id="11974" w:author="韬 黄" w:date="2018-10-03T12:06:00Z"/>
                    <w:rFonts w:ascii="Calibri" w:eastAsia="Times New Roman" w:hAnsi="Calibri" w:cs="Calibri"/>
                    <w:color w:val="000000"/>
                    <w:sz w:val="22"/>
                  </w:rPr>
                </w:rPrChange>
              </w:rPr>
            </w:pPr>
            <w:ins w:id="11975" w:author="韬 黄" w:date="2018-10-03T12:06:00Z">
              <w:r w:rsidRPr="00BD51C7">
                <w:rPr>
                  <w:rFonts w:eastAsia="Times New Roman" w:cs="Times New Roman"/>
                  <w:color w:val="000000"/>
                  <w:sz w:val="22"/>
                  <w:rPrChange w:id="11976" w:author="韬 黄" w:date="2018-10-15T17:23:00Z">
                    <w:rPr>
                      <w:rFonts w:ascii="Calibri" w:eastAsia="Times New Roman" w:hAnsi="Calibri" w:cs="Calibri"/>
                      <w:color w:val="000000"/>
                      <w:sz w:val="22"/>
                    </w:rPr>
                  </w:rPrChange>
                </w:rPr>
                <w:t>MASE</w:t>
              </w:r>
            </w:ins>
          </w:p>
        </w:tc>
        <w:tc>
          <w:tcPr>
            <w:tcW w:w="0" w:type="dxa"/>
            <w:shd w:val="clear" w:color="auto" w:fill="auto"/>
            <w:noWrap/>
            <w:hideMark/>
            <w:tcPrChange w:id="11977" w:author="韬 黄" w:date="2018-10-03T12:07:00Z">
              <w:tcPr>
                <w:tcW w:w="681" w:type="dxa"/>
                <w:shd w:val="clear" w:color="auto" w:fill="auto"/>
                <w:noWrap/>
                <w:hideMark/>
              </w:tcPr>
            </w:tcPrChange>
          </w:tcPr>
          <w:p w14:paraId="560AC4A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78" w:author="韬 黄" w:date="2018-10-03T12:06:00Z"/>
                <w:rFonts w:eastAsia="Times New Roman" w:cs="Times New Roman"/>
                <w:color w:val="000000"/>
                <w:sz w:val="22"/>
                <w:rPrChange w:id="11979" w:author="韬 黄" w:date="2018-10-15T17:23:00Z">
                  <w:rPr>
                    <w:ins w:id="11980" w:author="韬 黄" w:date="2018-10-03T12:06:00Z"/>
                    <w:rFonts w:ascii="Calibri" w:eastAsia="Times New Roman" w:hAnsi="Calibri" w:cs="Calibri"/>
                    <w:color w:val="000000"/>
                    <w:sz w:val="22"/>
                  </w:rPr>
                </w:rPrChange>
              </w:rPr>
            </w:pPr>
            <w:ins w:id="11981" w:author="韬 黄" w:date="2018-10-03T12:06:00Z">
              <w:r w:rsidRPr="00BD51C7">
                <w:rPr>
                  <w:rFonts w:eastAsia="Times New Roman" w:cs="Times New Roman"/>
                  <w:color w:val="000000"/>
                  <w:sz w:val="22"/>
                  <w:rPrChange w:id="11982" w:author="韬 黄" w:date="2018-10-15T17:23:00Z">
                    <w:rPr>
                      <w:rFonts w:ascii="Calibri" w:eastAsia="Times New Roman" w:hAnsi="Calibri" w:cs="Calibri"/>
                      <w:color w:val="000000"/>
                      <w:sz w:val="22"/>
                    </w:rPr>
                  </w:rPrChange>
                </w:rPr>
                <w:t>Rank</w:t>
              </w:r>
            </w:ins>
          </w:p>
        </w:tc>
        <w:tc>
          <w:tcPr>
            <w:tcW w:w="0" w:type="dxa"/>
            <w:shd w:val="clear" w:color="auto" w:fill="auto"/>
            <w:noWrap/>
            <w:hideMark/>
            <w:tcPrChange w:id="11983" w:author="韬 黄" w:date="2018-10-03T12:07:00Z">
              <w:tcPr>
                <w:tcW w:w="1390" w:type="dxa"/>
                <w:shd w:val="clear" w:color="auto" w:fill="auto"/>
                <w:noWrap/>
                <w:hideMark/>
              </w:tcPr>
            </w:tcPrChange>
          </w:tcPr>
          <w:p w14:paraId="762772F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84" w:author="韬 黄" w:date="2018-10-03T12:06:00Z"/>
                <w:rFonts w:eastAsia="Times New Roman" w:cs="Times New Roman"/>
                <w:color w:val="000000"/>
                <w:sz w:val="22"/>
                <w:rPrChange w:id="11985" w:author="韬 黄" w:date="2018-10-15T17:23:00Z">
                  <w:rPr>
                    <w:ins w:id="11986" w:author="韬 黄" w:date="2018-10-03T12:06:00Z"/>
                    <w:rFonts w:ascii="Calibri" w:eastAsia="Times New Roman" w:hAnsi="Calibri" w:cs="Calibri"/>
                    <w:color w:val="000000"/>
                    <w:sz w:val="22"/>
                  </w:rPr>
                </w:rPrChange>
              </w:rPr>
            </w:pPr>
            <w:ins w:id="11987" w:author="韬 黄" w:date="2018-10-03T12:06:00Z">
              <w:r w:rsidRPr="00BD51C7">
                <w:rPr>
                  <w:rFonts w:eastAsia="Times New Roman" w:cs="Times New Roman"/>
                  <w:color w:val="000000"/>
                  <w:sz w:val="22"/>
                  <w:rPrChange w:id="11988" w:author="韬 黄" w:date="2018-10-15T17:23:00Z">
                    <w:rPr>
                      <w:rFonts w:ascii="Calibri" w:eastAsia="Times New Roman" w:hAnsi="Calibri" w:cs="Calibri"/>
                      <w:color w:val="000000"/>
                      <w:sz w:val="22"/>
                    </w:rPr>
                  </w:rPrChange>
                </w:rPr>
                <w:t>AvgRelMAE</w:t>
              </w:r>
            </w:ins>
          </w:p>
        </w:tc>
        <w:tc>
          <w:tcPr>
            <w:tcW w:w="0" w:type="dxa"/>
            <w:shd w:val="clear" w:color="auto" w:fill="auto"/>
            <w:noWrap/>
            <w:hideMark/>
            <w:tcPrChange w:id="11989" w:author="韬 黄" w:date="2018-10-03T12:07:00Z">
              <w:tcPr>
                <w:tcW w:w="681" w:type="dxa"/>
                <w:shd w:val="clear" w:color="auto" w:fill="auto"/>
                <w:noWrap/>
                <w:hideMark/>
              </w:tcPr>
            </w:tcPrChange>
          </w:tcPr>
          <w:p w14:paraId="62734DD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90" w:author="韬 黄" w:date="2018-10-03T12:06:00Z"/>
                <w:rFonts w:eastAsia="Times New Roman" w:cs="Times New Roman"/>
                <w:color w:val="000000"/>
                <w:sz w:val="22"/>
                <w:rPrChange w:id="11991" w:author="韬 黄" w:date="2018-10-15T17:23:00Z">
                  <w:rPr>
                    <w:ins w:id="11992" w:author="韬 黄" w:date="2018-10-03T12:06:00Z"/>
                    <w:rFonts w:ascii="Calibri" w:eastAsia="Times New Roman" w:hAnsi="Calibri" w:cs="Calibri"/>
                    <w:color w:val="000000"/>
                    <w:sz w:val="22"/>
                  </w:rPr>
                </w:rPrChange>
              </w:rPr>
            </w:pPr>
            <w:ins w:id="11993" w:author="韬 黄" w:date="2018-10-03T12:06:00Z">
              <w:r w:rsidRPr="00BD51C7">
                <w:rPr>
                  <w:rFonts w:eastAsia="Times New Roman" w:cs="Times New Roman"/>
                  <w:color w:val="000000"/>
                  <w:sz w:val="22"/>
                  <w:rPrChange w:id="11994" w:author="韬 黄" w:date="2018-10-15T17:23:00Z">
                    <w:rPr>
                      <w:rFonts w:ascii="Calibri" w:eastAsia="Times New Roman" w:hAnsi="Calibri" w:cs="Calibri"/>
                      <w:color w:val="000000"/>
                      <w:sz w:val="22"/>
                    </w:rPr>
                  </w:rPrChange>
                </w:rPr>
                <w:t>Rank</w:t>
              </w:r>
            </w:ins>
          </w:p>
        </w:tc>
        <w:tc>
          <w:tcPr>
            <w:tcW w:w="1280" w:type="dxa"/>
            <w:shd w:val="clear" w:color="auto" w:fill="auto"/>
            <w:noWrap/>
            <w:hideMark/>
            <w:tcPrChange w:id="11995" w:author="韬 黄" w:date="2018-10-03T12:07:00Z">
              <w:tcPr>
                <w:tcW w:w="1347" w:type="dxa"/>
                <w:gridSpan w:val="2"/>
                <w:shd w:val="clear" w:color="auto" w:fill="auto"/>
                <w:noWrap/>
                <w:hideMark/>
              </w:tcPr>
            </w:tcPrChange>
          </w:tcPr>
          <w:p w14:paraId="7C7D392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996" w:author="韬 黄" w:date="2018-10-03T12:06:00Z"/>
                <w:rFonts w:eastAsia="Times New Roman" w:cs="Times New Roman"/>
                <w:color w:val="000000"/>
                <w:sz w:val="22"/>
                <w:rPrChange w:id="11997" w:author="韬 黄" w:date="2018-10-15T17:23:00Z">
                  <w:rPr>
                    <w:ins w:id="11998" w:author="韬 黄" w:date="2018-10-03T12:06:00Z"/>
                    <w:rFonts w:ascii="Calibri" w:eastAsia="Times New Roman" w:hAnsi="Calibri" w:cs="Calibri"/>
                    <w:color w:val="000000"/>
                    <w:sz w:val="22"/>
                  </w:rPr>
                </w:rPrChange>
              </w:rPr>
            </w:pPr>
            <w:ins w:id="11999" w:author="韬 黄" w:date="2018-10-03T12:06:00Z">
              <w:r w:rsidRPr="00BD51C7">
                <w:rPr>
                  <w:rFonts w:eastAsia="Times New Roman" w:cs="Times New Roman"/>
                  <w:color w:val="000000"/>
                  <w:sz w:val="22"/>
                  <w:rPrChange w:id="12000" w:author="韬 黄" w:date="2018-10-15T17:23:00Z">
                    <w:rPr>
                      <w:rFonts w:ascii="Calibri" w:eastAsia="Times New Roman" w:hAnsi="Calibri" w:cs="Calibri"/>
                      <w:color w:val="000000"/>
                      <w:sz w:val="22"/>
                    </w:rPr>
                  </w:rPrChange>
                </w:rPr>
                <w:t>scaled MSE</w:t>
              </w:r>
            </w:ins>
          </w:p>
        </w:tc>
        <w:tc>
          <w:tcPr>
            <w:tcW w:w="0" w:type="dxa"/>
            <w:shd w:val="clear" w:color="auto" w:fill="auto"/>
            <w:noWrap/>
            <w:hideMark/>
            <w:tcPrChange w:id="12001" w:author="韬 黄" w:date="2018-10-03T12:07:00Z">
              <w:tcPr>
                <w:tcW w:w="681" w:type="dxa"/>
                <w:gridSpan w:val="2"/>
                <w:shd w:val="clear" w:color="auto" w:fill="auto"/>
                <w:noWrap/>
                <w:hideMark/>
              </w:tcPr>
            </w:tcPrChange>
          </w:tcPr>
          <w:p w14:paraId="6B0621B2"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02" w:author="韬 黄" w:date="2018-10-03T12:06:00Z"/>
                <w:rFonts w:eastAsia="Times New Roman" w:cs="Times New Roman"/>
                <w:color w:val="000000"/>
                <w:sz w:val="22"/>
                <w:rPrChange w:id="12003" w:author="韬 黄" w:date="2018-10-15T17:23:00Z">
                  <w:rPr>
                    <w:ins w:id="12004" w:author="韬 黄" w:date="2018-10-03T12:06:00Z"/>
                    <w:rFonts w:ascii="Calibri" w:eastAsia="Times New Roman" w:hAnsi="Calibri" w:cs="Calibri"/>
                    <w:color w:val="000000"/>
                    <w:sz w:val="22"/>
                  </w:rPr>
                </w:rPrChange>
              </w:rPr>
            </w:pPr>
            <w:ins w:id="12005" w:author="韬 黄" w:date="2018-10-03T12:06:00Z">
              <w:r w:rsidRPr="00BD51C7">
                <w:rPr>
                  <w:rFonts w:eastAsia="Times New Roman" w:cs="Times New Roman"/>
                  <w:color w:val="000000"/>
                  <w:sz w:val="22"/>
                  <w:rPrChange w:id="12006" w:author="韬 黄" w:date="2018-10-15T17:23:00Z">
                    <w:rPr>
                      <w:rFonts w:ascii="Calibri" w:eastAsia="Times New Roman" w:hAnsi="Calibri" w:cs="Calibri"/>
                      <w:color w:val="000000"/>
                      <w:sz w:val="22"/>
                    </w:rPr>
                  </w:rPrChange>
                </w:rPr>
                <w:t>Rank</w:t>
              </w:r>
            </w:ins>
          </w:p>
        </w:tc>
      </w:tr>
      <w:tr w:rsidR="00C173D1" w:rsidRPr="00BD51C7" w14:paraId="49F78CF8" w14:textId="77777777" w:rsidTr="00C173D1">
        <w:trPr>
          <w:trHeight w:val="113"/>
          <w:jc w:val="center"/>
          <w:ins w:id="12007"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FF0A67" w14:textId="77777777" w:rsidR="00C173D1" w:rsidRPr="00BD51C7" w:rsidRDefault="00C173D1" w:rsidP="00C173D1">
            <w:pPr>
              <w:spacing w:after="0" w:line="240" w:lineRule="auto"/>
              <w:rPr>
                <w:ins w:id="12008" w:author="韬 黄" w:date="2018-10-03T12:06:00Z"/>
                <w:rFonts w:eastAsia="Times New Roman" w:cs="Times New Roman"/>
                <w:b w:val="0"/>
                <w:color w:val="000000"/>
                <w:sz w:val="22"/>
                <w:rPrChange w:id="12009" w:author="韬 黄" w:date="2018-10-15T17:23:00Z">
                  <w:rPr>
                    <w:ins w:id="12010" w:author="韬 黄" w:date="2018-10-03T12:06:00Z"/>
                    <w:rFonts w:ascii="Calibri" w:eastAsia="Times New Roman" w:hAnsi="Calibri" w:cs="Calibri"/>
                    <w:color w:val="000000"/>
                    <w:sz w:val="22"/>
                  </w:rPr>
                </w:rPrChange>
              </w:rPr>
            </w:pPr>
            <w:ins w:id="12011" w:author="韬 黄" w:date="2018-10-03T12:06:00Z">
              <w:r w:rsidRPr="00BD51C7">
                <w:rPr>
                  <w:rFonts w:eastAsia="Times New Roman" w:cs="Times New Roman"/>
                  <w:b w:val="0"/>
                  <w:color w:val="000000"/>
                  <w:sz w:val="22"/>
                  <w:rPrChange w:id="12012" w:author="韬 黄" w:date="2018-10-15T17:23:00Z">
                    <w:rPr>
                      <w:rFonts w:ascii="Calibri" w:eastAsia="Times New Roman" w:hAnsi="Calibri" w:cs="Calibri"/>
                      <w:color w:val="000000"/>
                      <w:sz w:val="22"/>
                    </w:rPr>
                  </w:rPrChange>
                </w:rPr>
                <w:t>ADL-intra</w:t>
              </w:r>
            </w:ins>
          </w:p>
        </w:tc>
        <w:tc>
          <w:tcPr>
            <w:tcW w:w="837" w:type="dxa"/>
            <w:shd w:val="clear" w:color="auto" w:fill="auto"/>
            <w:noWrap/>
            <w:hideMark/>
          </w:tcPr>
          <w:p w14:paraId="5E3EB6BB"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13" w:author="韬 黄" w:date="2018-10-03T12:06:00Z"/>
                <w:rFonts w:eastAsia="Times New Roman" w:cs="Times New Roman"/>
                <w:color w:val="000000"/>
                <w:sz w:val="22"/>
                <w:rPrChange w:id="12014" w:author="韬 黄" w:date="2018-10-15T17:23:00Z">
                  <w:rPr>
                    <w:ins w:id="12015" w:author="韬 黄" w:date="2018-10-03T12:06:00Z"/>
                    <w:rFonts w:ascii="Calibri" w:eastAsia="Times New Roman" w:hAnsi="Calibri" w:cs="Calibri"/>
                    <w:color w:val="000000"/>
                    <w:sz w:val="22"/>
                  </w:rPr>
                </w:rPrChange>
              </w:rPr>
            </w:pPr>
            <w:ins w:id="12016" w:author="韬 黄" w:date="2018-10-03T12:06:00Z">
              <w:r w:rsidRPr="00BD51C7">
                <w:rPr>
                  <w:rFonts w:eastAsia="Times New Roman" w:cs="Times New Roman"/>
                  <w:color w:val="000000"/>
                  <w:sz w:val="22"/>
                  <w:rPrChange w:id="12017" w:author="韬 黄" w:date="2018-10-15T17:23:00Z">
                    <w:rPr>
                      <w:rFonts w:ascii="Calibri" w:eastAsia="Times New Roman" w:hAnsi="Calibri" w:cs="Calibri"/>
                      <w:color w:val="000000"/>
                      <w:sz w:val="22"/>
                    </w:rPr>
                  </w:rPrChange>
                </w:rPr>
                <w:t>13.441</w:t>
              </w:r>
            </w:ins>
          </w:p>
        </w:tc>
        <w:tc>
          <w:tcPr>
            <w:tcW w:w="681" w:type="dxa"/>
            <w:shd w:val="clear" w:color="auto" w:fill="auto"/>
            <w:noWrap/>
            <w:hideMark/>
          </w:tcPr>
          <w:p w14:paraId="26F50F4F"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18" w:author="韬 黄" w:date="2018-10-03T12:06:00Z"/>
                <w:rFonts w:eastAsia="Times New Roman" w:cs="Times New Roman"/>
                <w:color w:val="000000"/>
                <w:sz w:val="22"/>
                <w:rPrChange w:id="12019" w:author="韬 黄" w:date="2018-10-15T17:23:00Z">
                  <w:rPr>
                    <w:ins w:id="12020" w:author="韬 黄" w:date="2018-10-03T12:06:00Z"/>
                    <w:rFonts w:ascii="Calibri" w:eastAsia="Times New Roman" w:hAnsi="Calibri" w:cs="Calibri"/>
                    <w:color w:val="000000"/>
                    <w:sz w:val="22"/>
                  </w:rPr>
                </w:rPrChange>
              </w:rPr>
            </w:pPr>
            <w:ins w:id="12021" w:author="韬 黄" w:date="2018-10-03T12:06:00Z">
              <w:r w:rsidRPr="00BD51C7">
                <w:rPr>
                  <w:rFonts w:eastAsia="Times New Roman" w:cs="Times New Roman"/>
                  <w:color w:val="000000"/>
                  <w:sz w:val="22"/>
                  <w:rPrChange w:id="12022" w:author="韬 黄" w:date="2018-10-15T17:23:00Z">
                    <w:rPr>
                      <w:rFonts w:ascii="Calibri" w:eastAsia="Times New Roman" w:hAnsi="Calibri" w:cs="Calibri"/>
                      <w:color w:val="000000"/>
                      <w:sz w:val="22"/>
                    </w:rPr>
                  </w:rPrChange>
                </w:rPr>
                <w:t>3</w:t>
              </w:r>
            </w:ins>
          </w:p>
        </w:tc>
        <w:tc>
          <w:tcPr>
            <w:tcW w:w="950" w:type="dxa"/>
            <w:shd w:val="clear" w:color="auto" w:fill="auto"/>
            <w:noWrap/>
            <w:hideMark/>
          </w:tcPr>
          <w:p w14:paraId="22590857"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23" w:author="韬 黄" w:date="2018-10-03T12:06:00Z"/>
                <w:rFonts w:eastAsia="Times New Roman" w:cs="Times New Roman"/>
                <w:color w:val="000000"/>
                <w:sz w:val="22"/>
                <w:rPrChange w:id="12024" w:author="韬 黄" w:date="2018-10-15T17:23:00Z">
                  <w:rPr>
                    <w:ins w:id="12025" w:author="韬 黄" w:date="2018-10-03T12:06:00Z"/>
                    <w:rFonts w:ascii="Calibri" w:eastAsia="Times New Roman" w:hAnsi="Calibri" w:cs="Calibri"/>
                    <w:color w:val="000000"/>
                    <w:sz w:val="22"/>
                  </w:rPr>
                </w:rPrChange>
              </w:rPr>
            </w:pPr>
            <w:ins w:id="12026" w:author="韬 黄" w:date="2018-10-03T12:06:00Z">
              <w:r w:rsidRPr="00BD51C7">
                <w:rPr>
                  <w:rFonts w:eastAsia="Times New Roman" w:cs="Times New Roman"/>
                  <w:color w:val="000000"/>
                  <w:sz w:val="22"/>
                  <w:rPrChange w:id="12027" w:author="韬 黄" w:date="2018-10-15T17:23:00Z">
                    <w:rPr>
                      <w:rFonts w:ascii="Calibri" w:eastAsia="Times New Roman" w:hAnsi="Calibri" w:cs="Calibri"/>
                      <w:color w:val="000000"/>
                      <w:sz w:val="22"/>
                    </w:rPr>
                  </w:rPrChange>
                </w:rPr>
                <w:t>40.01%</w:t>
              </w:r>
            </w:ins>
          </w:p>
        </w:tc>
        <w:tc>
          <w:tcPr>
            <w:tcW w:w="681" w:type="dxa"/>
            <w:shd w:val="clear" w:color="auto" w:fill="auto"/>
            <w:noWrap/>
            <w:hideMark/>
          </w:tcPr>
          <w:p w14:paraId="4CA1C5C0"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28" w:author="韬 黄" w:date="2018-10-03T12:06:00Z"/>
                <w:rFonts w:eastAsia="Times New Roman" w:cs="Times New Roman"/>
                <w:color w:val="000000"/>
                <w:sz w:val="22"/>
                <w:rPrChange w:id="12029" w:author="韬 黄" w:date="2018-10-15T17:23:00Z">
                  <w:rPr>
                    <w:ins w:id="12030" w:author="韬 黄" w:date="2018-10-03T12:06:00Z"/>
                    <w:rFonts w:ascii="Calibri" w:eastAsia="Times New Roman" w:hAnsi="Calibri" w:cs="Calibri"/>
                    <w:color w:val="000000"/>
                    <w:sz w:val="22"/>
                  </w:rPr>
                </w:rPrChange>
              </w:rPr>
            </w:pPr>
            <w:ins w:id="12031" w:author="韬 黄" w:date="2018-10-03T12:06:00Z">
              <w:r w:rsidRPr="00BD51C7">
                <w:rPr>
                  <w:rFonts w:eastAsia="Times New Roman" w:cs="Times New Roman"/>
                  <w:color w:val="000000"/>
                  <w:sz w:val="22"/>
                  <w:rPrChange w:id="12032" w:author="韬 黄" w:date="2018-10-15T17:23:00Z">
                    <w:rPr>
                      <w:rFonts w:ascii="Calibri" w:eastAsia="Times New Roman" w:hAnsi="Calibri" w:cs="Calibri"/>
                      <w:color w:val="000000"/>
                      <w:sz w:val="22"/>
                    </w:rPr>
                  </w:rPrChange>
                </w:rPr>
                <w:t>4</w:t>
              </w:r>
            </w:ins>
          </w:p>
        </w:tc>
        <w:tc>
          <w:tcPr>
            <w:tcW w:w="1041" w:type="dxa"/>
            <w:shd w:val="clear" w:color="auto" w:fill="auto"/>
            <w:noWrap/>
            <w:hideMark/>
          </w:tcPr>
          <w:p w14:paraId="752C2FE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33" w:author="韬 黄" w:date="2018-10-03T12:06:00Z"/>
                <w:rFonts w:eastAsia="Times New Roman" w:cs="Times New Roman"/>
                <w:color w:val="000000"/>
                <w:sz w:val="22"/>
                <w:rPrChange w:id="12034" w:author="韬 黄" w:date="2018-10-15T17:23:00Z">
                  <w:rPr>
                    <w:ins w:id="12035" w:author="韬 黄" w:date="2018-10-03T12:06:00Z"/>
                    <w:rFonts w:ascii="Calibri" w:eastAsia="Times New Roman" w:hAnsi="Calibri" w:cs="Calibri"/>
                    <w:color w:val="000000"/>
                    <w:sz w:val="22"/>
                  </w:rPr>
                </w:rPrChange>
              </w:rPr>
            </w:pPr>
            <w:ins w:id="12036" w:author="韬 黄" w:date="2018-10-03T12:06:00Z">
              <w:r w:rsidRPr="00BD51C7">
                <w:rPr>
                  <w:rFonts w:eastAsia="Times New Roman" w:cs="Times New Roman"/>
                  <w:color w:val="000000"/>
                  <w:sz w:val="22"/>
                  <w:rPrChange w:id="12037" w:author="韬 黄" w:date="2018-10-15T17:23:00Z">
                    <w:rPr>
                      <w:rFonts w:ascii="Calibri" w:eastAsia="Times New Roman" w:hAnsi="Calibri" w:cs="Calibri"/>
                      <w:color w:val="000000"/>
                      <w:sz w:val="22"/>
                    </w:rPr>
                  </w:rPrChange>
                </w:rPr>
                <w:t>0.770</w:t>
              </w:r>
            </w:ins>
          </w:p>
        </w:tc>
        <w:tc>
          <w:tcPr>
            <w:tcW w:w="681" w:type="dxa"/>
            <w:shd w:val="clear" w:color="auto" w:fill="auto"/>
            <w:noWrap/>
            <w:hideMark/>
          </w:tcPr>
          <w:p w14:paraId="3B3703B1"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38" w:author="韬 黄" w:date="2018-10-03T12:06:00Z"/>
                <w:rFonts w:eastAsia="Times New Roman" w:cs="Times New Roman"/>
                <w:color w:val="000000"/>
                <w:sz w:val="22"/>
                <w:rPrChange w:id="12039" w:author="韬 黄" w:date="2018-10-15T17:23:00Z">
                  <w:rPr>
                    <w:ins w:id="12040" w:author="韬 黄" w:date="2018-10-03T12:06:00Z"/>
                    <w:rFonts w:ascii="Calibri" w:eastAsia="Times New Roman" w:hAnsi="Calibri" w:cs="Calibri"/>
                    <w:color w:val="000000"/>
                    <w:sz w:val="22"/>
                  </w:rPr>
                </w:rPrChange>
              </w:rPr>
            </w:pPr>
            <w:ins w:id="12041" w:author="韬 黄" w:date="2018-10-03T12:06:00Z">
              <w:r w:rsidRPr="00BD51C7">
                <w:rPr>
                  <w:rFonts w:eastAsia="Times New Roman" w:cs="Times New Roman"/>
                  <w:color w:val="000000"/>
                  <w:sz w:val="22"/>
                  <w:rPrChange w:id="12042" w:author="韬 黄" w:date="2018-10-15T17:23:00Z">
                    <w:rPr>
                      <w:rFonts w:ascii="Calibri" w:eastAsia="Times New Roman" w:hAnsi="Calibri" w:cs="Calibri"/>
                      <w:color w:val="000000"/>
                      <w:sz w:val="22"/>
                    </w:rPr>
                  </w:rPrChange>
                </w:rPr>
                <w:t>4</w:t>
              </w:r>
            </w:ins>
          </w:p>
        </w:tc>
        <w:tc>
          <w:tcPr>
            <w:tcW w:w="1390" w:type="dxa"/>
            <w:shd w:val="clear" w:color="auto" w:fill="auto"/>
            <w:noWrap/>
            <w:hideMark/>
          </w:tcPr>
          <w:p w14:paraId="4895757E"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43" w:author="韬 黄" w:date="2018-10-03T12:06:00Z"/>
                <w:rFonts w:eastAsia="Times New Roman" w:cs="Times New Roman"/>
                <w:color w:val="000000"/>
                <w:sz w:val="22"/>
                <w:rPrChange w:id="12044" w:author="韬 黄" w:date="2018-10-15T17:23:00Z">
                  <w:rPr>
                    <w:ins w:id="12045" w:author="韬 黄" w:date="2018-10-03T12:06:00Z"/>
                    <w:rFonts w:ascii="Calibri" w:eastAsia="Times New Roman" w:hAnsi="Calibri" w:cs="Calibri"/>
                    <w:color w:val="000000"/>
                    <w:sz w:val="22"/>
                  </w:rPr>
                </w:rPrChange>
              </w:rPr>
            </w:pPr>
            <w:ins w:id="12046" w:author="韬 黄" w:date="2018-10-03T12:06:00Z">
              <w:r w:rsidRPr="00BD51C7">
                <w:rPr>
                  <w:rFonts w:eastAsia="Times New Roman" w:cs="Times New Roman"/>
                  <w:color w:val="000000"/>
                  <w:sz w:val="22"/>
                  <w:rPrChange w:id="12047" w:author="韬 黄" w:date="2018-10-15T17:23:00Z">
                    <w:rPr>
                      <w:rFonts w:ascii="Calibri" w:eastAsia="Times New Roman" w:hAnsi="Calibri" w:cs="Calibri"/>
                      <w:color w:val="000000"/>
                      <w:sz w:val="22"/>
                    </w:rPr>
                  </w:rPrChange>
                </w:rPr>
                <w:t>1.0000</w:t>
              </w:r>
            </w:ins>
          </w:p>
        </w:tc>
        <w:tc>
          <w:tcPr>
            <w:tcW w:w="681" w:type="dxa"/>
            <w:shd w:val="clear" w:color="auto" w:fill="auto"/>
            <w:noWrap/>
            <w:hideMark/>
          </w:tcPr>
          <w:p w14:paraId="28C9349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48" w:author="韬 黄" w:date="2018-10-03T12:06:00Z"/>
                <w:rFonts w:eastAsia="Times New Roman" w:cs="Times New Roman"/>
                <w:color w:val="000000"/>
                <w:sz w:val="22"/>
                <w:rPrChange w:id="12049" w:author="韬 黄" w:date="2018-10-15T17:23:00Z">
                  <w:rPr>
                    <w:ins w:id="12050" w:author="韬 黄" w:date="2018-10-03T12:06:00Z"/>
                    <w:rFonts w:ascii="Calibri" w:eastAsia="Times New Roman" w:hAnsi="Calibri" w:cs="Calibri"/>
                    <w:color w:val="000000"/>
                    <w:sz w:val="22"/>
                  </w:rPr>
                </w:rPrChange>
              </w:rPr>
            </w:pPr>
            <w:ins w:id="12051" w:author="韬 黄" w:date="2018-10-03T12:06:00Z">
              <w:r w:rsidRPr="00BD51C7">
                <w:rPr>
                  <w:rFonts w:eastAsia="Times New Roman" w:cs="Times New Roman"/>
                  <w:color w:val="000000"/>
                  <w:sz w:val="22"/>
                  <w:rPrChange w:id="12052" w:author="韬 黄" w:date="2018-10-15T17:23:00Z">
                    <w:rPr>
                      <w:rFonts w:ascii="Calibri" w:eastAsia="Times New Roman" w:hAnsi="Calibri" w:cs="Calibri"/>
                      <w:color w:val="000000"/>
                      <w:sz w:val="22"/>
                    </w:rPr>
                  </w:rPrChange>
                </w:rPr>
                <w:t>4</w:t>
              </w:r>
            </w:ins>
          </w:p>
        </w:tc>
        <w:tc>
          <w:tcPr>
            <w:tcW w:w="1280" w:type="dxa"/>
            <w:shd w:val="clear" w:color="auto" w:fill="auto"/>
            <w:noWrap/>
            <w:hideMark/>
          </w:tcPr>
          <w:p w14:paraId="49F3928B"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53" w:author="韬 黄" w:date="2018-10-03T12:06:00Z"/>
                <w:rFonts w:eastAsia="Times New Roman" w:cs="Times New Roman"/>
                <w:color w:val="000000"/>
                <w:sz w:val="22"/>
                <w:rPrChange w:id="12054" w:author="韬 黄" w:date="2018-10-15T17:23:00Z">
                  <w:rPr>
                    <w:ins w:id="12055" w:author="韬 黄" w:date="2018-10-03T12:06:00Z"/>
                    <w:rFonts w:ascii="Calibri" w:eastAsia="Times New Roman" w:hAnsi="Calibri" w:cs="Calibri"/>
                    <w:color w:val="000000"/>
                    <w:sz w:val="22"/>
                  </w:rPr>
                </w:rPrChange>
              </w:rPr>
            </w:pPr>
            <w:ins w:id="12056" w:author="韬 黄" w:date="2018-10-03T12:06:00Z">
              <w:r w:rsidRPr="00BD51C7">
                <w:rPr>
                  <w:rFonts w:eastAsia="Times New Roman" w:cs="Times New Roman"/>
                  <w:color w:val="000000"/>
                  <w:sz w:val="22"/>
                  <w:rPrChange w:id="12057" w:author="韬 黄" w:date="2018-10-15T17:23:00Z">
                    <w:rPr>
                      <w:rFonts w:ascii="Calibri" w:eastAsia="Times New Roman" w:hAnsi="Calibri" w:cs="Calibri"/>
                      <w:color w:val="000000"/>
                      <w:sz w:val="22"/>
                    </w:rPr>
                  </w:rPrChange>
                </w:rPr>
                <w:t>0.1689</w:t>
              </w:r>
            </w:ins>
          </w:p>
        </w:tc>
        <w:tc>
          <w:tcPr>
            <w:tcW w:w="681" w:type="dxa"/>
            <w:shd w:val="clear" w:color="auto" w:fill="auto"/>
            <w:noWrap/>
            <w:hideMark/>
          </w:tcPr>
          <w:p w14:paraId="2049CAD8"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058" w:author="韬 黄" w:date="2018-10-03T12:06:00Z"/>
                <w:rFonts w:eastAsia="Times New Roman" w:cs="Times New Roman"/>
                <w:color w:val="000000"/>
                <w:sz w:val="22"/>
                <w:rPrChange w:id="12059" w:author="韬 黄" w:date="2018-10-15T17:23:00Z">
                  <w:rPr>
                    <w:ins w:id="12060" w:author="韬 黄" w:date="2018-10-03T12:06:00Z"/>
                    <w:rFonts w:ascii="Calibri" w:eastAsia="Times New Roman" w:hAnsi="Calibri" w:cs="Calibri"/>
                    <w:color w:val="000000"/>
                    <w:sz w:val="22"/>
                  </w:rPr>
                </w:rPrChange>
              </w:rPr>
            </w:pPr>
            <w:ins w:id="12061" w:author="韬 黄" w:date="2018-10-03T12:06:00Z">
              <w:r w:rsidRPr="00BD51C7">
                <w:rPr>
                  <w:rFonts w:eastAsia="Times New Roman" w:cs="Times New Roman"/>
                  <w:color w:val="000000"/>
                  <w:sz w:val="22"/>
                  <w:rPrChange w:id="12062" w:author="韬 黄" w:date="2018-10-15T17:23:00Z">
                    <w:rPr>
                      <w:rFonts w:ascii="Calibri" w:eastAsia="Times New Roman" w:hAnsi="Calibri" w:cs="Calibri"/>
                      <w:color w:val="000000"/>
                      <w:sz w:val="22"/>
                    </w:rPr>
                  </w:rPrChange>
                </w:rPr>
                <w:t xml:space="preserve">3 </w:t>
              </w:r>
            </w:ins>
          </w:p>
        </w:tc>
      </w:tr>
      <w:tr w:rsidR="003879F0" w:rsidRPr="00BD51C7" w14:paraId="67C19105" w14:textId="77777777" w:rsidTr="00C173D1">
        <w:trPr>
          <w:cnfStyle w:val="000000100000" w:firstRow="0" w:lastRow="0" w:firstColumn="0" w:lastColumn="0" w:oddVBand="0" w:evenVBand="0" w:oddHBand="1" w:evenHBand="0" w:firstRowFirstColumn="0" w:firstRowLastColumn="0" w:lastRowFirstColumn="0" w:lastRowLastColumn="0"/>
          <w:trHeight w:val="113"/>
          <w:jc w:val="center"/>
          <w:ins w:id="12063"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8E7F164" w14:textId="77777777" w:rsidR="00C173D1" w:rsidRPr="00BD51C7" w:rsidRDefault="00C173D1" w:rsidP="00C173D1">
            <w:pPr>
              <w:spacing w:after="0" w:line="240" w:lineRule="auto"/>
              <w:rPr>
                <w:ins w:id="12064" w:author="韬 黄" w:date="2018-10-03T12:06:00Z"/>
                <w:rFonts w:eastAsia="Times New Roman" w:cs="Times New Roman"/>
                <w:b w:val="0"/>
                <w:color w:val="000000"/>
                <w:sz w:val="22"/>
                <w:rPrChange w:id="12065" w:author="韬 黄" w:date="2018-10-15T17:23:00Z">
                  <w:rPr>
                    <w:ins w:id="12066" w:author="韬 黄" w:date="2018-10-03T12:06:00Z"/>
                    <w:rFonts w:ascii="Calibri" w:eastAsia="Times New Roman" w:hAnsi="Calibri" w:cs="Calibri"/>
                    <w:color w:val="000000"/>
                    <w:sz w:val="22"/>
                  </w:rPr>
                </w:rPrChange>
              </w:rPr>
            </w:pPr>
            <w:ins w:id="12067" w:author="韬 黄" w:date="2018-10-03T12:06:00Z">
              <w:r w:rsidRPr="00BD51C7">
                <w:rPr>
                  <w:rFonts w:eastAsia="Times New Roman" w:cs="Times New Roman"/>
                  <w:b w:val="0"/>
                  <w:color w:val="000000"/>
                  <w:sz w:val="22"/>
                  <w:rPrChange w:id="12068" w:author="韬 黄" w:date="2018-10-15T17:23:00Z">
                    <w:rPr>
                      <w:rFonts w:ascii="Calibri" w:eastAsia="Times New Roman" w:hAnsi="Calibri" w:cs="Calibri"/>
                      <w:color w:val="000000"/>
                      <w:sz w:val="22"/>
                    </w:rPr>
                  </w:rPrChange>
                </w:rPr>
                <w:t>ADL-intra-EWC</w:t>
              </w:r>
            </w:ins>
          </w:p>
        </w:tc>
        <w:tc>
          <w:tcPr>
            <w:tcW w:w="0" w:type="dxa"/>
            <w:shd w:val="clear" w:color="auto" w:fill="auto"/>
            <w:noWrap/>
            <w:hideMark/>
          </w:tcPr>
          <w:p w14:paraId="3524675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69" w:author="韬 黄" w:date="2018-10-03T12:06:00Z"/>
                <w:rFonts w:eastAsia="Times New Roman" w:cs="Times New Roman"/>
                <w:color w:val="000000"/>
                <w:sz w:val="22"/>
                <w:rPrChange w:id="12070" w:author="韬 黄" w:date="2018-10-15T17:23:00Z">
                  <w:rPr>
                    <w:ins w:id="12071" w:author="韬 黄" w:date="2018-10-03T12:06:00Z"/>
                    <w:rFonts w:ascii="Calibri" w:eastAsia="Times New Roman" w:hAnsi="Calibri" w:cs="Calibri"/>
                    <w:color w:val="000000"/>
                    <w:sz w:val="22"/>
                  </w:rPr>
                </w:rPrChange>
              </w:rPr>
            </w:pPr>
            <w:ins w:id="12072" w:author="韬 黄" w:date="2018-10-03T12:06:00Z">
              <w:r w:rsidRPr="00BD51C7">
                <w:rPr>
                  <w:rFonts w:eastAsia="Times New Roman" w:cs="Times New Roman"/>
                  <w:color w:val="000000"/>
                  <w:sz w:val="22"/>
                  <w:rPrChange w:id="12073" w:author="韬 黄" w:date="2018-10-15T17:23:00Z">
                    <w:rPr>
                      <w:rFonts w:ascii="Calibri" w:eastAsia="Times New Roman" w:hAnsi="Calibri" w:cs="Calibri"/>
                      <w:color w:val="000000"/>
                      <w:sz w:val="22"/>
                    </w:rPr>
                  </w:rPrChange>
                </w:rPr>
                <w:t>13.473</w:t>
              </w:r>
            </w:ins>
          </w:p>
        </w:tc>
        <w:tc>
          <w:tcPr>
            <w:tcW w:w="681" w:type="dxa"/>
            <w:shd w:val="clear" w:color="auto" w:fill="auto"/>
            <w:noWrap/>
            <w:hideMark/>
          </w:tcPr>
          <w:p w14:paraId="509E330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74" w:author="韬 黄" w:date="2018-10-03T12:06:00Z"/>
                <w:rFonts w:eastAsia="Times New Roman" w:cs="Times New Roman"/>
                <w:color w:val="000000"/>
                <w:sz w:val="22"/>
                <w:rPrChange w:id="12075" w:author="韬 黄" w:date="2018-10-15T17:23:00Z">
                  <w:rPr>
                    <w:ins w:id="12076" w:author="韬 黄" w:date="2018-10-03T12:06:00Z"/>
                    <w:rFonts w:ascii="Calibri" w:eastAsia="Times New Roman" w:hAnsi="Calibri" w:cs="Calibri"/>
                    <w:color w:val="000000"/>
                    <w:sz w:val="22"/>
                  </w:rPr>
                </w:rPrChange>
              </w:rPr>
            </w:pPr>
            <w:ins w:id="12077" w:author="韬 黄" w:date="2018-10-03T12:06:00Z">
              <w:r w:rsidRPr="00BD51C7">
                <w:rPr>
                  <w:rFonts w:eastAsia="Times New Roman" w:cs="Times New Roman"/>
                  <w:color w:val="000000"/>
                  <w:sz w:val="22"/>
                  <w:rPrChange w:id="12078" w:author="韬 黄" w:date="2018-10-15T17:23:00Z">
                    <w:rPr>
                      <w:rFonts w:ascii="Calibri" w:eastAsia="Times New Roman" w:hAnsi="Calibri" w:cs="Calibri"/>
                      <w:color w:val="000000"/>
                      <w:sz w:val="22"/>
                    </w:rPr>
                  </w:rPrChange>
                </w:rPr>
                <w:t>4</w:t>
              </w:r>
            </w:ins>
          </w:p>
        </w:tc>
        <w:tc>
          <w:tcPr>
            <w:tcW w:w="950" w:type="dxa"/>
            <w:shd w:val="clear" w:color="auto" w:fill="auto"/>
            <w:noWrap/>
            <w:hideMark/>
          </w:tcPr>
          <w:p w14:paraId="60195283"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79" w:author="韬 黄" w:date="2018-10-03T12:06:00Z"/>
                <w:rFonts w:eastAsia="Times New Roman" w:cs="Times New Roman"/>
                <w:color w:val="000000"/>
                <w:sz w:val="22"/>
                <w:rPrChange w:id="12080" w:author="韬 黄" w:date="2018-10-15T17:23:00Z">
                  <w:rPr>
                    <w:ins w:id="12081" w:author="韬 黄" w:date="2018-10-03T12:06:00Z"/>
                    <w:rFonts w:ascii="Calibri" w:eastAsia="Times New Roman" w:hAnsi="Calibri" w:cs="Calibri"/>
                    <w:color w:val="000000"/>
                    <w:sz w:val="22"/>
                  </w:rPr>
                </w:rPrChange>
              </w:rPr>
            </w:pPr>
            <w:ins w:id="12082" w:author="韬 黄" w:date="2018-10-03T12:06:00Z">
              <w:r w:rsidRPr="00BD51C7">
                <w:rPr>
                  <w:rFonts w:eastAsia="Times New Roman" w:cs="Times New Roman"/>
                  <w:color w:val="000000"/>
                  <w:sz w:val="22"/>
                  <w:rPrChange w:id="12083" w:author="韬 黄" w:date="2018-10-15T17:23:00Z">
                    <w:rPr>
                      <w:rFonts w:ascii="Calibri" w:eastAsia="Times New Roman" w:hAnsi="Calibri" w:cs="Calibri"/>
                      <w:color w:val="000000"/>
                      <w:sz w:val="22"/>
                    </w:rPr>
                  </w:rPrChange>
                </w:rPr>
                <w:t>39.89%</w:t>
              </w:r>
            </w:ins>
          </w:p>
        </w:tc>
        <w:tc>
          <w:tcPr>
            <w:tcW w:w="681" w:type="dxa"/>
            <w:shd w:val="clear" w:color="auto" w:fill="auto"/>
            <w:noWrap/>
            <w:hideMark/>
          </w:tcPr>
          <w:p w14:paraId="467F4ECB"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84" w:author="韬 黄" w:date="2018-10-03T12:06:00Z"/>
                <w:rFonts w:eastAsia="Times New Roman" w:cs="Times New Roman"/>
                <w:color w:val="000000"/>
                <w:sz w:val="22"/>
                <w:rPrChange w:id="12085" w:author="韬 黄" w:date="2018-10-15T17:23:00Z">
                  <w:rPr>
                    <w:ins w:id="12086" w:author="韬 黄" w:date="2018-10-03T12:06:00Z"/>
                    <w:rFonts w:ascii="Calibri" w:eastAsia="Times New Roman" w:hAnsi="Calibri" w:cs="Calibri"/>
                    <w:color w:val="000000"/>
                    <w:sz w:val="22"/>
                  </w:rPr>
                </w:rPrChange>
              </w:rPr>
            </w:pPr>
            <w:ins w:id="12087" w:author="韬 黄" w:date="2018-10-03T12:06:00Z">
              <w:r w:rsidRPr="00BD51C7">
                <w:rPr>
                  <w:rFonts w:eastAsia="Times New Roman" w:cs="Times New Roman"/>
                  <w:color w:val="000000"/>
                  <w:sz w:val="22"/>
                  <w:rPrChange w:id="12088" w:author="韬 黄" w:date="2018-10-15T17:23:00Z">
                    <w:rPr>
                      <w:rFonts w:ascii="Calibri" w:eastAsia="Times New Roman" w:hAnsi="Calibri" w:cs="Calibri"/>
                      <w:color w:val="000000"/>
                      <w:sz w:val="22"/>
                    </w:rPr>
                  </w:rPrChange>
                </w:rPr>
                <w:t>3</w:t>
              </w:r>
            </w:ins>
          </w:p>
        </w:tc>
        <w:tc>
          <w:tcPr>
            <w:tcW w:w="1041" w:type="dxa"/>
            <w:shd w:val="clear" w:color="auto" w:fill="auto"/>
            <w:noWrap/>
            <w:hideMark/>
          </w:tcPr>
          <w:p w14:paraId="1CFEAE78"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89" w:author="韬 黄" w:date="2018-10-03T12:06:00Z"/>
                <w:rFonts w:eastAsia="Times New Roman" w:cs="Times New Roman"/>
                <w:color w:val="000000"/>
                <w:sz w:val="22"/>
                <w:rPrChange w:id="12090" w:author="韬 黄" w:date="2018-10-15T17:23:00Z">
                  <w:rPr>
                    <w:ins w:id="12091" w:author="韬 黄" w:date="2018-10-03T12:06:00Z"/>
                    <w:rFonts w:ascii="Calibri" w:eastAsia="Times New Roman" w:hAnsi="Calibri" w:cs="Calibri"/>
                    <w:color w:val="000000"/>
                    <w:sz w:val="22"/>
                  </w:rPr>
                </w:rPrChange>
              </w:rPr>
            </w:pPr>
            <w:ins w:id="12092" w:author="韬 黄" w:date="2018-10-03T12:06:00Z">
              <w:r w:rsidRPr="00BD51C7">
                <w:rPr>
                  <w:rFonts w:eastAsia="Times New Roman" w:cs="Times New Roman"/>
                  <w:color w:val="000000"/>
                  <w:sz w:val="22"/>
                  <w:rPrChange w:id="12093" w:author="韬 黄" w:date="2018-10-15T17:23:00Z">
                    <w:rPr>
                      <w:rFonts w:ascii="Calibri" w:eastAsia="Times New Roman" w:hAnsi="Calibri" w:cs="Calibri"/>
                      <w:color w:val="000000"/>
                      <w:sz w:val="22"/>
                    </w:rPr>
                  </w:rPrChange>
                </w:rPr>
                <w:t>0.769</w:t>
              </w:r>
            </w:ins>
          </w:p>
        </w:tc>
        <w:tc>
          <w:tcPr>
            <w:tcW w:w="681" w:type="dxa"/>
            <w:shd w:val="clear" w:color="auto" w:fill="auto"/>
            <w:noWrap/>
            <w:hideMark/>
          </w:tcPr>
          <w:p w14:paraId="7177FA92"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94" w:author="韬 黄" w:date="2018-10-03T12:06:00Z"/>
                <w:rFonts w:eastAsia="Times New Roman" w:cs="Times New Roman"/>
                <w:color w:val="000000"/>
                <w:sz w:val="22"/>
                <w:rPrChange w:id="12095" w:author="韬 黄" w:date="2018-10-15T17:23:00Z">
                  <w:rPr>
                    <w:ins w:id="12096" w:author="韬 黄" w:date="2018-10-03T12:06:00Z"/>
                    <w:rFonts w:ascii="Calibri" w:eastAsia="Times New Roman" w:hAnsi="Calibri" w:cs="Calibri"/>
                    <w:color w:val="000000"/>
                    <w:sz w:val="22"/>
                  </w:rPr>
                </w:rPrChange>
              </w:rPr>
            </w:pPr>
            <w:ins w:id="12097" w:author="韬 黄" w:date="2018-10-03T12:06:00Z">
              <w:r w:rsidRPr="00BD51C7">
                <w:rPr>
                  <w:rFonts w:eastAsia="Times New Roman" w:cs="Times New Roman"/>
                  <w:color w:val="000000"/>
                  <w:sz w:val="22"/>
                  <w:rPrChange w:id="12098" w:author="韬 黄" w:date="2018-10-15T17:23:00Z">
                    <w:rPr>
                      <w:rFonts w:ascii="Calibri" w:eastAsia="Times New Roman" w:hAnsi="Calibri" w:cs="Calibri"/>
                      <w:color w:val="000000"/>
                      <w:sz w:val="22"/>
                    </w:rPr>
                  </w:rPrChange>
                </w:rPr>
                <w:t>3</w:t>
              </w:r>
            </w:ins>
          </w:p>
        </w:tc>
        <w:tc>
          <w:tcPr>
            <w:tcW w:w="1390" w:type="dxa"/>
            <w:shd w:val="clear" w:color="auto" w:fill="auto"/>
            <w:noWrap/>
            <w:hideMark/>
          </w:tcPr>
          <w:p w14:paraId="22D4B01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099" w:author="韬 黄" w:date="2018-10-03T12:06:00Z"/>
                <w:rFonts w:eastAsia="Times New Roman" w:cs="Times New Roman"/>
                <w:color w:val="000000"/>
                <w:sz w:val="22"/>
                <w:rPrChange w:id="12100" w:author="韬 黄" w:date="2018-10-15T17:23:00Z">
                  <w:rPr>
                    <w:ins w:id="12101" w:author="韬 黄" w:date="2018-10-03T12:06:00Z"/>
                    <w:rFonts w:ascii="Calibri" w:eastAsia="Times New Roman" w:hAnsi="Calibri" w:cs="Calibri"/>
                    <w:color w:val="000000"/>
                    <w:sz w:val="22"/>
                  </w:rPr>
                </w:rPrChange>
              </w:rPr>
            </w:pPr>
            <w:ins w:id="12102" w:author="韬 黄" w:date="2018-10-03T12:06:00Z">
              <w:r w:rsidRPr="00BD51C7">
                <w:rPr>
                  <w:rFonts w:eastAsia="Times New Roman" w:cs="Times New Roman"/>
                  <w:color w:val="000000"/>
                  <w:sz w:val="22"/>
                  <w:rPrChange w:id="12103" w:author="韬 黄" w:date="2018-10-15T17:23:00Z">
                    <w:rPr>
                      <w:rFonts w:ascii="Calibri" w:eastAsia="Times New Roman" w:hAnsi="Calibri" w:cs="Calibri"/>
                      <w:color w:val="000000"/>
                      <w:sz w:val="22"/>
                    </w:rPr>
                  </w:rPrChange>
                </w:rPr>
                <w:t>0.9964</w:t>
              </w:r>
            </w:ins>
          </w:p>
        </w:tc>
        <w:tc>
          <w:tcPr>
            <w:tcW w:w="681" w:type="dxa"/>
            <w:shd w:val="clear" w:color="auto" w:fill="auto"/>
            <w:noWrap/>
            <w:hideMark/>
          </w:tcPr>
          <w:p w14:paraId="547468B3"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104" w:author="韬 黄" w:date="2018-10-03T12:06:00Z"/>
                <w:rFonts w:eastAsia="Times New Roman" w:cs="Times New Roman"/>
                <w:color w:val="000000"/>
                <w:sz w:val="22"/>
                <w:rPrChange w:id="12105" w:author="韬 黄" w:date="2018-10-15T17:23:00Z">
                  <w:rPr>
                    <w:ins w:id="12106" w:author="韬 黄" w:date="2018-10-03T12:06:00Z"/>
                    <w:rFonts w:ascii="Calibri" w:eastAsia="Times New Roman" w:hAnsi="Calibri" w:cs="Calibri"/>
                    <w:color w:val="000000"/>
                    <w:sz w:val="22"/>
                  </w:rPr>
                </w:rPrChange>
              </w:rPr>
            </w:pPr>
            <w:ins w:id="12107" w:author="韬 黄" w:date="2018-10-03T12:06:00Z">
              <w:r w:rsidRPr="00BD51C7">
                <w:rPr>
                  <w:rFonts w:eastAsia="Times New Roman" w:cs="Times New Roman"/>
                  <w:color w:val="000000"/>
                  <w:sz w:val="22"/>
                  <w:rPrChange w:id="12108" w:author="韬 黄" w:date="2018-10-15T17:23:00Z">
                    <w:rPr>
                      <w:rFonts w:ascii="Calibri" w:eastAsia="Times New Roman" w:hAnsi="Calibri" w:cs="Calibri"/>
                      <w:color w:val="000000"/>
                      <w:sz w:val="22"/>
                    </w:rPr>
                  </w:rPrChange>
                </w:rPr>
                <w:t>3</w:t>
              </w:r>
            </w:ins>
          </w:p>
        </w:tc>
        <w:tc>
          <w:tcPr>
            <w:tcW w:w="1280" w:type="dxa"/>
            <w:shd w:val="clear" w:color="auto" w:fill="auto"/>
            <w:noWrap/>
            <w:hideMark/>
          </w:tcPr>
          <w:p w14:paraId="10E18F0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109" w:author="韬 黄" w:date="2018-10-03T12:06:00Z"/>
                <w:rFonts w:eastAsia="Times New Roman" w:cs="Times New Roman"/>
                <w:color w:val="000000"/>
                <w:sz w:val="22"/>
                <w:rPrChange w:id="12110" w:author="韬 黄" w:date="2018-10-15T17:23:00Z">
                  <w:rPr>
                    <w:ins w:id="12111" w:author="韬 黄" w:date="2018-10-03T12:06:00Z"/>
                    <w:rFonts w:ascii="Calibri" w:eastAsia="Times New Roman" w:hAnsi="Calibri" w:cs="Calibri"/>
                    <w:color w:val="000000"/>
                    <w:sz w:val="22"/>
                  </w:rPr>
                </w:rPrChange>
              </w:rPr>
            </w:pPr>
            <w:ins w:id="12112" w:author="韬 黄" w:date="2018-10-03T12:06:00Z">
              <w:r w:rsidRPr="00BD51C7">
                <w:rPr>
                  <w:rFonts w:eastAsia="Times New Roman" w:cs="Times New Roman"/>
                  <w:color w:val="000000"/>
                  <w:sz w:val="22"/>
                  <w:rPrChange w:id="12113" w:author="韬 黄" w:date="2018-10-15T17:23:00Z">
                    <w:rPr>
                      <w:rFonts w:ascii="Calibri" w:eastAsia="Times New Roman" w:hAnsi="Calibri" w:cs="Calibri"/>
                      <w:color w:val="000000"/>
                      <w:sz w:val="22"/>
                    </w:rPr>
                  </w:rPrChange>
                </w:rPr>
                <w:t>0.1690</w:t>
              </w:r>
            </w:ins>
          </w:p>
        </w:tc>
        <w:tc>
          <w:tcPr>
            <w:tcW w:w="681" w:type="dxa"/>
            <w:shd w:val="clear" w:color="auto" w:fill="auto"/>
            <w:noWrap/>
            <w:hideMark/>
          </w:tcPr>
          <w:p w14:paraId="38386D30"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114" w:author="韬 黄" w:date="2018-10-03T12:06:00Z"/>
                <w:rFonts w:eastAsia="Times New Roman" w:cs="Times New Roman"/>
                <w:color w:val="000000"/>
                <w:sz w:val="22"/>
                <w:rPrChange w:id="12115" w:author="韬 黄" w:date="2018-10-15T17:23:00Z">
                  <w:rPr>
                    <w:ins w:id="12116" w:author="韬 黄" w:date="2018-10-03T12:06:00Z"/>
                    <w:rFonts w:ascii="Calibri" w:eastAsia="Times New Roman" w:hAnsi="Calibri" w:cs="Calibri"/>
                    <w:color w:val="000000"/>
                    <w:sz w:val="22"/>
                  </w:rPr>
                </w:rPrChange>
              </w:rPr>
            </w:pPr>
            <w:ins w:id="12117" w:author="韬 黄" w:date="2018-10-03T12:06:00Z">
              <w:r w:rsidRPr="00BD51C7">
                <w:rPr>
                  <w:rFonts w:eastAsia="Times New Roman" w:cs="Times New Roman"/>
                  <w:color w:val="000000"/>
                  <w:sz w:val="22"/>
                  <w:rPrChange w:id="12118" w:author="韬 黄" w:date="2018-10-15T17:23:00Z">
                    <w:rPr>
                      <w:rFonts w:ascii="Calibri" w:eastAsia="Times New Roman" w:hAnsi="Calibri" w:cs="Calibri"/>
                      <w:color w:val="000000"/>
                      <w:sz w:val="22"/>
                    </w:rPr>
                  </w:rPrChange>
                </w:rPr>
                <w:t xml:space="preserve">4 </w:t>
              </w:r>
            </w:ins>
          </w:p>
        </w:tc>
      </w:tr>
      <w:tr w:rsidR="00C173D1" w:rsidRPr="00BD51C7" w14:paraId="7ECB084E" w14:textId="77777777" w:rsidTr="00C173D1">
        <w:trPr>
          <w:trHeight w:val="113"/>
          <w:jc w:val="center"/>
          <w:ins w:id="12119"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E54AB5" w14:textId="77777777" w:rsidR="00C173D1" w:rsidRPr="00BD51C7" w:rsidRDefault="00C173D1" w:rsidP="00C173D1">
            <w:pPr>
              <w:spacing w:after="0" w:line="240" w:lineRule="auto"/>
              <w:rPr>
                <w:ins w:id="12120" w:author="韬 黄" w:date="2018-10-03T12:06:00Z"/>
                <w:rFonts w:eastAsia="Times New Roman" w:cs="Times New Roman"/>
                <w:b w:val="0"/>
                <w:color w:val="000000"/>
                <w:sz w:val="22"/>
                <w:rPrChange w:id="12121" w:author="韬 黄" w:date="2018-10-15T17:23:00Z">
                  <w:rPr>
                    <w:ins w:id="12122" w:author="韬 黄" w:date="2018-10-03T12:06:00Z"/>
                    <w:rFonts w:ascii="Calibri" w:eastAsia="Times New Roman" w:hAnsi="Calibri" w:cs="Calibri"/>
                    <w:color w:val="000000"/>
                    <w:sz w:val="22"/>
                  </w:rPr>
                </w:rPrChange>
              </w:rPr>
            </w:pPr>
            <w:ins w:id="12123" w:author="韬 黄" w:date="2018-10-03T12:06:00Z">
              <w:r w:rsidRPr="00BD51C7">
                <w:rPr>
                  <w:rFonts w:eastAsia="Times New Roman" w:cs="Times New Roman"/>
                  <w:b w:val="0"/>
                  <w:color w:val="000000"/>
                  <w:sz w:val="22"/>
                  <w:rPrChange w:id="12124" w:author="韬 黄" w:date="2018-10-15T17:23:00Z">
                    <w:rPr>
                      <w:rFonts w:ascii="Calibri" w:eastAsia="Times New Roman" w:hAnsi="Calibri" w:cs="Calibri"/>
                      <w:color w:val="000000"/>
                      <w:sz w:val="22"/>
                    </w:rPr>
                  </w:rPrChange>
                </w:rPr>
                <w:t>ADL-intra-IC</w:t>
              </w:r>
            </w:ins>
          </w:p>
        </w:tc>
        <w:tc>
          <w:tcPr>
            <w:tcW w:w="837" w:type="dxa"/>
            <w:shd w:val="clear" w:color="auto" w:fill="auto"/>
            <w:noWrap/>
            <w:hideMark/>
          </w:tcPr>
          <w:p w14:paraId="026FA5B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25" w:author="韬 黄" w:date="2018-10-03T12:06:00Z"/>
                <w:rFonts w:eastAsia="Times New Roman" w:cs="Times New Roman"/>
                <w:color w:val="000000"/>
                <w:sz w:val="22"/>
                <w:rPrChange w:id="12126" w:author="韬 黄" w:date="2018-10-15T17:23:00Z">
                  <w:rPr>
                    <w:ins w:id="12127" w:author="韬 黄" w:date="2018-10-03T12:06:00Z"/>
                    <w:rFonts w:ascii="Calibri" w:eastAsia="Times New Roman" w:hAnsi="Calibri" w:cs="Calibri"/>
                    <w:color w:val="000000"/>
                    <w:sz w:val="22"/>
                  </w:rPr>
                </w:rPrChange>
              </w:rPr>
            </w:pPr>
            <w:ins w:id="12128" w:author="韬 黄" w:date="2018-10-03T12:06:00Z">
              <w:r w:rsidRPr="00BD51C7">
                <w:rPr>
                  <w:rFonts w:eastAsia="Times New Roman" w:cs="Times New Roman"/>
                  <w:color w:val="000000"/>
                  <w:sz w:val="22"/>
                  <w:rPrChange w:id="12129" w:author="韬 黄" w:date="2018-10-15T17:23:00Z">
                    <w:rPr>
                      <w:rFonts w:ascii="Calibri" w:eastAsia="Times New Roman" w:hAnsi="Calibri" w:cs="Calibri"/>
                      <w:color w:val="000000"/>
                      <w:sz w:val="22"/>
                    </w:rPr>
                  </w:rPrChange>
                </w:rPr>
                <w:t>13.339</w:t>
              </w:r>
            </w:ins>
          </w:p>
        </w:tc>
        <w:tc>
          <w:tcPr>
            <w:tcW w:w="681" w:type="dxa"/>
            <w:shd w:val="clear" w:color="auto" w:fill="auto"/>
            <w:noWrap/>
            <w:hideMark/>
          </w:tcPr>
          <w:p w14:paraId="103564E1"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30" w:author="韬 黄" w:date="2018-10-03T12:06:00Z"/>
                <w:rFonts w:eastAsia="Times New Roman" w:cs="Times New Roman"/>
                <w:color w:val="000000"/>
                <w:sz w:val="22"/>
                <w:rPrChange w:id="12131" w:author="韬 黄" w:date="2018-10-15T17:23:00Z">
                  <w:rPr>
                    <w:ins w:id="12132" w:author="韬 黄" w:date="2018-10-03T12:06:00Z"/>
                    <w:rFonts w:ascii="Calibri" w:eastAsia="Times New Roman" w:hAnsi="Calibri" w:cs="Calibri"/>
                    <w:color w:val="000000"/>
                    <w:sz w:val="22"/>
                  </w:rPr>
                </w:rPrChange>
              </w:rPr>
            </w:pPr>
            <w:ins w:id="12133" w:author="韬 黄" w:date="2018-10-03T12:06:00Z">
              <w:r w:rsidRPr="00BD51C7">
                <w:rPr>
                  <w:rFonts w:eastAsia="Times New Roman" w:cs="Times New Roman"/>
                  <w:color w:val="000000"/>
                  <w:sz w:val="22"/>
                  <w:rPrChange w:id="12134" w:author="韬 黄" w:date="2018-10-15T17:23:00Z">
                    <w:rPr>
                      <w:rFonts w:ascii="Calibri" w:eastAsia="Times New Roman" w:hAnsi="Calibri" w:cs="Calibri"/>
                      <w:color w:val="000000"/>
                      <w:sz w:val="22"/>
                    </w:rPr>
                  </w:rPrChange>
                </w:rPr>
                <w:t>1</w:t>
              </w:r>
            </w:ins>
          </w:p>
        </w:tc>
        <w:tc>
          <w:tcPr>
            <w:tcW w:w="950" w:type="dxa"/>
            <w:shd w:val="clear" w:color="auto" w:fill="auto"/>
            <w:noWrap/>
            <w:hideMark/>
          </w:tcPr>
          <w:p w14:paraId="6B6BC7D5"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35" w:author="韬 黄" w:date="2018-10-03T12:06:00Z"/>
                <w:rFonts w:eastAsia="Times New Roman" w:cs="Times New Roman"/>
                <w:color w:val="000000"/>
                <w:sz w:val="22"/>
                <w:rPrChange w:id="12136" w:author="韬 黄" w:date="2018-10-15T17:23:00Z">
                  <w:rPr>
                    <w:ins w:id="12137" w:author="韬 黄" w:date="2018-10-03T12:06:00Z"/>
                    <w:rFonts w:ascii="Calibri" w:eastAsia="Times New Roman" w:hAnsi="Calibri" w:cs="Calibri"/>
                    <w:color w:val="000000"/>
                    <w:sz w:val="22"/>
                  </w:rPr>
                </w:rPrChange>
              </w:rPr>
            </w:pPr>
            <w:ins w:id="12138" w:author="韬 黄" w:date="2018-10-03T12:06:00Z">
              <w:r w:rsidRPr="00BD51C7">
                <w:rPr>
                  <w:rFonts w:eastAsia="Times New Roman" w:cs="Times New Roman"/>
                  <w:color w:val="000000"/>
                  <w:sz w:val="22"/>
                  <w:rPrChange w:id="12139" w:author="韬 黄" w:date="2018-10-15T17:23:00Z">
                    <w:rPr>
                      <w:rFonts w:ascii="Calibri" w:eastAsia="Times New Roman" w:hAnsi="Calibri" w:cs="Calibri"/>
                      <w:color w:val="000000"/>
                      <w:sz w:val="22"/>
                    </w:rPr>
                  </w:rPrChange>
                </w:rPr>
                <w:t>39.60%</w:t>
              </w:r>
            </w:ins>
          </w:p>
        </w:tc>
        <w:tc>
          <w:tcPr>
            <w:tcW w:w="681" w:type="dxa"/>
            <w:shd w:val="clear" w:color="auto" w:fill="auto"/>
            <w:noWrap/>
            <w:hideMark/>
          </w:tcPr>
          <w:p w14:paraId="20DE1AC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40" w:author="韬 黄" w:date="2018-10-03T12:06:00Z"/>
                <w:rFonts w:eastAsia="Times New Roman" w:cs="Times New Roman"/>
                <w:color w:val="000000"/>
                <w:sz w:val="22"/>
                <w:rPrChange w:id="12141" w:author="韬 黄" w:date="2018-10-15T17:23:00Z">
                  <w:rPr>
                    <w:ins w:id="12142" w:author="韬 黄" w:date="2018-10-03T12:06:00Z"/>
                    <w:rFonts w:ascii="Calibri" w:eastAsia="Times New Roman" w:hAnsi="Calibri" w:cs="Calibri"/>
                    <w:color w:val="000000"/>
                    <w:sz w:val="22"/>
                  </w:rPr>
                </w:rPrChange>
              </w:rPr>
            </w:pPr>
            <w:ins w:id="12143" w:author="韬 黄" w:date="2018-10-03T12:06:00Z">
              <w:r w:rsidRPr="00BD51C7">
                <w:rPr>
                  <w:rFonts w:eastAsia="Times New Roman" w:cs="Times New Roman"/>
                  <w:color w:val="000000"/>
                  <w:sz w:val="22"/>
                  <w:rPrChange w:id="12144" w:author="韬 黄" w:date="2018-10-15T17:23:00Z">
                    <w:rPr>
                      <w:rFonts w:ascii="Calibri" w:eastAsia="Times New Roman" w:hAnsi="Calibri" w:cs="Calibri"/>
                      <w:color w:val="000000"/>
                      <w:sz w:val="22"/>
                    </w:rPr>
                  </w:rPrChange>
                </w:rPr>
                <w:t>2</w:t>
              </w:r>
            </w:ins>
          </w:p>
        </w:tc>
        <w:tc>
          <w:tcPr>
            <w:tcW w:w="1041" w:type="dxa"/>
            <w:shd w:val="clear" w:color="auto" w:fill="auto"/>
            <w:noWrap/>
            <w:hideMark/>
          </w:tcPr>
          <w:p w14:paraId="03B653C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45" w:author="韬 黄" w:date="2018-10-03T12:06:00Z"/>
                <w:rFonts w:eastAsia="Times New Roman" w:cs="Times New Roman"/>
                <w:color w:val="000000"/>
                <w:sz w:val="22"/>
                <w:rPrChange w:id="12146" w:author="韬 黄" w:date="2018-10-15T17:23:00Z">
                  <w:rPr>
                    <w:ins w:id="12147" w:author="韬 黄" w:date="2018-10-03T12:06:00Z"/>
                    <w:rFonts w:ascii="Calibri" w:eastAsia="Times New Roman" w:hAnsi="Calibri" w:cs="Calibri"/>
                    <w:color w:val="000000"/>
                    <w:sz w:val="22"/>
                  </w:rPr>
                </w:rPrChange>
              </w:rPr>
            </w:pPr>
            <w:ins w:id="12148" w:author="韬 黄" w:date="2018-10-03T12:06:00Z">
              <w:r w:rsidRPr="00BD51C7">
                <w:rPr>
                  <w:rFonts w:eastAsia="Times New Roman" w:cs="Times New Roman"/>
                  <w:color w:val="000000"/>
                  <w:sz w:val="22"/>
                  <w:rPrChange w:id="12149" w:author="韬 黄" w:date="2018-10-15T17:23:00Z">
                    <w:rPr>
                      <w:rFonts w:ascii="Calibri" w:eastAsia="Times New Roman" w:hAnsi="Calibri" w:cs="Calibri"/>
                      <w:color w:val="000000"/>
                      <w:sz w:val="22"/>
                    </w:rPr>
                  </w:rPrChange>
                </w:rPr>
                <w:t>0.762</w:t>
              </w:r>
            </w:ins>
          </w:p>
        </w:tc>
        <w:tc>
          <w:tcPr>
            <w:tcW w:w="681" w:type="dxa"/>
            <w:shd w:val="clear" w:color="auto" w:fill="auto"/>
            <w:noWrap/>
            <w:hideMark/>
          </w:tcPr>
          <w:p w14:paraId="04B8F36E"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50" w:author="韬 黄" w:date="2018-10-03T12:06:00Z"/>
                <w:rFonts w:eastAsia="Times New Roman" w:cs="Times New Roman"/>
                <w:color w:val="000000"/>
                <w:sz w:val="22"/>
                <w:rPrChange w:id="12151" w:author="韬 黄" w:date="2018-10-15T17:23:00Z">
                  <w:rPr>
                    <w:ins w:id="12152" w:author="韬 黄" w:date="2018-10-03T12:06:00Z"/>
                    <w:rFonts w:ascii="Calibri" w:eastAsia="Times New Roman" w:hAnsi="Calibri" w:cs="Calibri"/>
                    <w:color w:val="000000"/>
                    <w:sz w:val="22"/>
                  </w:rPr>
                </w:rPrChange>
              </w:rPr>
            </w:pPr>
            <w:ins w:id="12153" w:author="韬 黄" w:date="2018-10-03T12:06:00Z">
              <w:r w:rsidRPr="00BD51C7">
                <w:rPr>
                  <w:rFonts w:eastAsia="Times New Roman" w:cs="Times New Roman"/>
                  <w:color w:val="000000"/>
                  <w:sz w:val="22"/>
                  <w:rPrChange w:id="12154" w:author="韬 黄" w:date="2018-10-15T17:23:00Z">
                    <w:rPr>
                      <w:rFonts w:ascii="Calibri" w:eastAsia="Times New Roman" w:hAnsi="Calibri" w:cs="Calibri"/>
                      <w:color w:val="000000"/>
                      <w:sz w:val="22"/>
                    </w:rPr>
                  </w:rPrChange>
                </w:rPr>
                <w:t>2</w:t>
              </w:r>
            </w:ins>
          </w:p>
        </w:tc>
        <w:tc>
          <w:tcPr>
            <w:tcW w:w="1390" w:type="dxa"/>
            <w:shd w:val="clear" w:color="auto" w:fill="auto"/>
            <w:noWrap/>
            <w:hideMark/>
          </w:tcPr>
          <w:p w14:paraId="465F794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55" w:author="韬 黄" w:date="2018-10-03T12:06:00Z"/>
                <w:rFonts w:eastAsia="Times New Roman" w:cs="Times New Roman"/>
                <w:color w:val="000000"/>
                <w:sz w:val="22"/>
                <w:rPrChange w:id="12156" w:author="韬 黄" w:date="2018-10-15T17:23:00Z">
                  <w:rPr>
                    <w:ins w:id="12157" w:author="韬 黄" w:date="2018-10-03T12:06:00Z"/>
                    <w:rFonts w:ascii="Calibri" w:eastAsia="Times New Roman" w:hAnsi="Calibri" w:cs="Calibri"/>
                    <w:color w:val="000000"/>
                    <w:sz w:val="22"/>
                  </w:rPr>
                </w:rPrChange>
              </w:rPr>
            </w:pPr>
            <w:ins w:id="12158" w:author="韬 黄" w:date="2018-10-03T12:06:00Z">
              <w:r w:rsidRPr="00BD51C7">
                <w:rPr>
                  <w:rFonts w:eastAsia="Times New Roman" w:cs="Times New Roman"/>
                  <w:color w:val="000000"/>
                  <w:sz w:val="22"/>
                  <w:rPrChange w:id="12159" w:author="韬 黄" w:date="2018-10-15T17:23:00Z">
                    <w:rPr>
                      <w:rFonts w:ascii="Calibri" w:eastAsia="Times New Roman" w:hAnsi="Calibri" w:cs="Calibri"/>
                      <w:color w:val="000000"/>
                      <w:sz w:val="22"/>
                    </w:rPr>
                  </w:rPrChange>
                </w:rPr>
                <w:t>0.9885</w:t>
              </w:r>
            </w:ins>
          </w:p>
        </w:tc>
        <w:tc>
          <w:tcPr>
            <w:tcW w:w="681" w:type="dxa"/>
            <w:shd w:val="clear" w:color="auto" w:fill="auto"/>
            <w:noWrap/>
            <w:hideMark/>
          </w:tcPr>
          <w:p w14:paraId="57BCB372"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60" w:author="韬 黄" w:date="2018-10-03T12:06:00Z"/>
                <w:rFonts w:eastAsia="Times New Roman" w:cs="Times New Roman"/>
                <w:color w:val="000000"/>
                <w:sz w:val="22"/>
                <w:rPrChange w:id="12161" w:author="韬 黄" w:date="2018-10-15T17:23:00Z">
                  <w:rPr>
                    <w:ins w:id="12162" w:author="韬 黄" w:date="2018-10-03T12:06:00Z"/>
                    <w:rFonts w:ascii="Calibri" w:eastAsia="Times New Roman" w:hAnsi="Calibri" w:cs="Calibri"/>
                    <w:color w:val="000000"/>
                    <w:sz w:val="22"/>
                  </w:rPr>
                </w:rPrChange>
              </w:rPr>
            </w:pPr>
            <w:ins w:id="12163" w:author="韬 黄" w:date="2018-10-03T12:06:00Z">
              <w:r w:rsidRPr="00BD51C7">
                <w:rPr>
                  <w:rFonts w:eastAsia="Times New Roman" w:cs="Times New Roman"/>
                  <w:color w:val="000000"/>
                  <w:sz w:val="22"/>
                  <w:rPrChange w:id="12164" w:author="韬 黄" w:date="2018-10-15T17:23:00Z">
                    <w:rPr>
                      <w:rFonts w:ascii="Calibri" w:eastAsia="Times New Roman" w:hAnsi="Calibri" w:cs="Calibri"/>
                      <w:color w:val="000000"/>
                      <w:sz w:val="22"/>
                    </w:rPr>
                  </w:rPrChange>
                </w:rPr>
                <w:t>2</w:t>
              </w:r>
            </w:ins>
          </w:p>
        </w:tc>
        <w:tc>
          <w:tcPr>
            <w:tcW w:w="1280" w:type="dxa"/>
            <w:shd w:val="clear" w:color="auto" w:fill="auto"/>
            <w:noWrap/>
            <w:hideMark/>
          </w:tcPr>
          <w:p w14:paraId="7D3CF2A7"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65" w:author="韬 黄" w:date="2018-10-03T12:06:00Z"/>
                <w:rFonts w:eastAsia="Times New Roman" w:cs="Times New Roman"/>
                <w:color w:val="000000"/>
                <w:sz w:val="22"/>
                <w:rPrChange w:id="12166" w:author="韬 黄" w:date="2018-10-15T17:23:00Z">
                  <w:rPr>
                    <w:ins w:id="12167" w:author="韬 黄" w:date="2018-10-03T12:06:00Z"/>
                    <w:rFonts w:ascii="Calibri" w:eastAsia="Times New Roman" w:hAnsi="Calibri" w:cs="Calibri"/>
                    <w:color w:val="000000"/>
                    <w:sz w:val="22"/>
                  </w:rPr>
                </w:rPrChange>
              </w:rPr>
            </w:pPr>
            <w:ins w:id="12168" w:author="韬 黄" w:date="2018-10-03T12:06:00Z">
              <w:r w:rsidRPr="00BD51C7">
                <w:rPr>
                  <w:rFonts w:eastAsia="Times New Roman" w:cs="Times New Roman"/>
                  <w:color w:val="000000"/>
                  <w:sz w:val="22"/>
                  <w:rPrChange w:id="12169" w:author="韬 黄" w:date="2018-10-15T17:23:00Z">
                    <w:rPr>
                      <w:rFonts w:ascii="Calibri" w:eastAsia="Times New Roman" w:hAnsi="Calibri" w:cs="Calibri"/>
                      <w:color w:val="000000"/>
                      <w:sz w:val="22"/>
                    </w:rPr>
                  </w:rPrChange>
                </w:rPr>
                <w:t>0.1674</w:t>
              </w:r>
            </w:ins>
          </w:p>
        </w:tc>
        <w:tc>
          <w:tcPr>
            <w:tcW w:w="681" w:type="dxa"/>
            <w:shd w:val="clear" w:color="auto" w:fill="auto"/>
            <w:noWrap/>
            <w:hideMark/>
          </w:tcPr>
          <w:p w14:paraId="2635F37F"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170" w:author="韬 黄" w:date="2018-10-03T12:06:00Z"/>
                <w:rFonts w:eastAsia="Times New Roman" w:cs="Times New Roman"/>
                <w:color w:val="000000"/>
                <w:sz w:val="22"/>
                <w:rPrChange w:id="12171" w:author="韬 黄" w:date="2018-10-15T17:23:00Z">
                  <w:rPr>
                    <w:ins w:id="12172" w:author="韬 黄" w:date="2018-10-03T12:06:00Z"/>
                    <w:rFonts w:ascii="Calibri" w:eastAsia="Times New Roman" w:hAnsi="Calibri" w:cs="Calibri"/>
                    <w:color w:val="000000"/>
                    <w:sz w:val="22"/>
                  </w:rPr>
                </w:rPrChange>
              </w:rPr>
            </w:pPr>
            <w:ins w:id="12173" w:author="韬 黄" w:date="2018-10-03T12:06:00Z">
              <w:r w:rsidRPr="00BD51C7">
                <w:rPr>
                  <w:rFonts w:eastAsia="Times New Roman" w:cs="Times New Roman"/>
                  <w:color w:val="000000"/>
                  <w:sz w:val="22"/>
                  <w:rPrChange w:id="12174" w:author="韬 黄" w:date="2018-10-15T17:23:00Z">
                    <w:rPr>
                      <w:rFonts w:ascii="Calibri" w:eastAsia="Times New Roman" w:hAnsi="Calibri" w:cs="Calibri"/>
                      <w:color w:val="000000"/>
                      <w:sz w:val="22"/>
                    </w:rPr>
                  </w:rPrChange>
                </w:rPr>
                <w:t xml:space="preserve">1 </w:t>
              </w:r>
            </w:ins>
          </w:p>
        </w:tc>
      </w:tr>
      <w:tr w:rsidR="003879F0" w:rsidRPr="00BD51C7" w14:paraId="462E0E7F" w14:textId="77777777" w:rsidTr="00C173D1">
        <w:trPr>
          <w:cnfStyle w:val="000000100000" w:firstRow="0" w:lastRow="0" w:firstColumn="0" w:lastColumn="0" w:oddVBand="0" w:evenVBand="0" w:oddHBand="1" w:evenHBand="0" w:firstRowFirstColumn="0" w:firstRowLastColumn="0" w:lastRowFirstColumn="0" w:lastRowLastColumn="0"/>
          <w:trHeight w:val="113"/>
          <w:jc w:val="center"/>
          <w:ins w:id="12175"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E0A88E1" w14:textId="77777777" w:rsidR="00C173D1" w:rsidRPr="00BD51C7" w:rsidRDefault="00C173D1" w:rsidP="00C173D1">
            <w:pPr>
              <w:spacing w:after="0" w:line="240" w:lineRule="auto"/>
              <w:rPr>
                <w:ins w:id="12176" w:author="韬 黄" w:date="2018-10-03T12:06:00Z"/>
                <w:rFonts w:eastAsia="Times New Roman" w:cs="Times New Roman"/>
                <w:b w:val="0"/>
                <w:color w:val="000000"/>
                <w:sz w:val="22"/>
                <w:rPrChange w:id="12177" w:author="韬 黄" w:date="2018-10-15T17:23:00Z">
                  <w:rPr>
                    <w:ins w:id="12178" w:author="韬 黄" w:date="2018-10-03T12:06:00Z"/>
                    <w:rFonts w:ascii="Calibri" w:eastAsia="Times New Roman" w:hAnsi="Calibri" w:cs="Calibri"/>
                    <w:color w:val="000000"/>
                    <w:sz w:val="22"/>
                  </w:rPr>
                </w:rPrChange>
              </w:rPr>
            </w:pPr>
            <w:ins w:id="12179" w:author="韬 黄" w:date="2018-10-03T12:06:00Z">
              <w:r w:rsidRPr="00BD51C7">
                <w:rPr>
                  <w:rFonts w:eastAsia="Times New Roman" w:cs="Times New Roman"/>
                  <w:b w:val="0"/>
                  <w:color w:val="000000"/>
                  <w:sz w:val="22"/>
                  <w:rPrChange w:id="12180" w:author="韬 黄" w:date="2018-10-15T17:23:00Z">
                    <w:rPr>
                      <w:rFonts w:ascii="Calibri" w:eastAsia="Times New Roman" w:hAnsi="Calibri" w:cs="Calibri"/>
                      <w:color w:val="000000"/>
                      <w:sz w:val="22"/>
                    </w:rPr>
                  </w:rPrChange>
                </w:rPr>
                <w:t>ADL-EWC-IC</w:t>
              </w:r>
            </w:ins>
          </w:p>
        </w:tc>
        <w:tc>
          <w:tcPr>
            <w:tcW w:w="0" w:type="dxa"/>
            <w:shd w:val="clear" w:color="auto" w:fill="auto"/>
            <w:noWrap/>
            <w:hideMark/>
          </w:tcPr>
          <w:p w14:paraId="0531F2F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181" w:author="韬 黄" w:date="2018-10-03T12:06:00Z"/>
                <w:rFonts w:eastAsia="Times New Roman" w:cs="Times New Roman"/>
                <w:color w:val="000000"/>
                <w:sz w:val="22"/>
                <w:rPrChange w:id="12182" w:author="韬 黄" w:date="2018-10-15T17:23:00Z">
                  <w:rPr>
                    <w:ins w:id="12183" w:author="韬 黄" w:date="2018-10-03T12:06:00Z"/>
                    <w:rFonts w:ascii="Calibri" w:eastAsia="Times New Roman" w:hAnsi="Calibri" w:cs="Calibri"/>
                    <w:color w:val="000000"/>
                    <w:sz w:val="22"/>
                  </w:rPr>
                </w:rPrChange>
              </w:rPr>
            </w:pPr>
            <w:ins w:id="12184" w:author="韬 黄" w:date="2018-10-03T12:06:00Z">
              <w:r w:rsidRPr="00BD51C7">
                <w:rPr>
                  <w:rFonts w:eastAsia="Times New Roman" w:cs="Times New Roman"/>
                  <w:color w:val="000000"/>
                  <w:sz w:val="22"/>
                  <w:rPrChange w:id="12185" w:author="韬 黄" w:date="2018-10-15T17:23:00Z">
                    <w:rPr>
                      <w:rFonts w:ascii="Calibri" w:eastAsia="Times New Roman" w:hAnsi="Calibri" w:cs="Calibri"/>
                      <w:color w:val="000000"/>
                      <w:sz w:val="22"/>
                    </w:rPr>
                  </w:rPrChange>
                </w:rPr>
                <w:t>13.387</w:t>
              </w:r>
            </w:ins>
          </w:p>
        </w:tc>
        <w:tc>
          <w:tcPr>
            <w:tcW w:w="681" w:type="dxa"/>
            <w:shd w:val="clear" w:color="auto" w:fill="auto"/>
            <w:noWrap/>
            <w:hideMark/>
          </w:tcPr>
          <w:p w14:paraId="68437FD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186" w:author="韬 黄" w:date="2018-10-03T12:06:00Z"/>
                <w:rFonts w:eastAsia="Times New Roman" w:cs="Times New Roman"/>
                <w:color w:val="000000"/>
                <w:sz w:val="22"/>
                <w:rPrChange w:id="12187" w:author="韬 黄" w:date="2018-10-15T17:23:00Z">
                  <w:rPr>
                    <w:ins w:id="12188" w:author="韬 黄" w:date="2018-10-03T12:06:00Z"/>
                    <w:rFonts w:ascii="Calibri" w:eastAsia="Times New Roman" w:hAnsi="Calibri" w:cs="Calibri"/>
                    <w:color w:val="000000"/>
                    <w:sz w:val="22"/>
                  </w:rPr>
                </w:rPrChange>
              </w:rPr>
            </w:pPr>
            <w:ins w:id="12189" w:author="韬 黄" w:date="2018-10-03T12:06:00Z">
              <w:r w:rsidRPr="00BD51C7">
                <w:rPr>
                  <w:rFonts w:eastAsia="Times New Roman" w:cs="Times New Roman"/>
                  <w:color w:val="000000"/>
                  <w:sz w:val="22"/>
                  <w:rPrChange w:id="12190" w:author="韬 黄" w:date="2018-10-15T17:23:00Z">
                    <w:rPr>
                      <w:rFonts w:ascii="Calibri" w:eastAsia="Times New Roman" w:hAnsi="Calibri" w:cs="Calibri"/>
                      <w:color w:val="000000"/>
                      <w:sz w:val="22"/>
                    </w:rPr>
                  </w:rPrChange>
                </w:rPr>
                <w:t>2</w:t>
              </w:r>
            </w:ins>
          </w:p>
        </w:tc>
        <w:tc>
          <w:tcPr>
            <w:tcW w:w="950" w:type="dxa"/>
            <w:shd w:val="clear" w:color="auto" w:fill="auto"/>
            <w:noWrap/>
            <w:hideMark/>
          </w:tcPr>
          <w:p w14:paraId="008B5FB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191" w:author="韬 黄" w:date="2018-10-03T12:06:00Z"/>
                <w:rFonts w:eastAsia="Times New Roman" w:cs="Times New Roman"/>
                <w:color w:val="000000"/>
                <w:sz w:val="22"/>
                <w:rPrChange w:id="12192" w:author="韬 黄" w:date="2018-10-15T17:23:00Z">
                  <w:rPr>
                    <w:ins w:id="12193" w:author="韬 黄" w:date="2018-10-03T12:06:00Z"/>
                    <w:rFonts w:ascii="Calibri" w:eastAsia="Times New Roman" w:hAnsi="Calibri" w:cs="Calibri"/>
                    <w:color w:val="000000"/>
                    <w:sz w:val="22"/>
                  </w:rPr>
                </w:rPrChange>
              </w:rPr>
            </w:pPr>
            <w:ins w:id="12194" w:author="韬 黄" w:date="2018-10-03T12:06:00Z">
              <w:r w:rsidRPr="00BD51C7">
                <w:rPr>
                  <w:rFonts w:eastAsia="Times New Roman" w:cs="Times New Roman"/>
                  <w:color w:val="000000"/>
                  <w:sz w:val="22"/>
                  <w:rPrChange w:id="12195" w:author="韬 黄" w:date="2018-10-15T17:23:00Z">
                    <w:rPr>
                      <w:rFonts w:ascii="Calibri" w:eastAsia="Times New Roman" w:hAnsi="Calibri" w:cs="Calibri"/>
                      <w:color w:val="000000"/>
                      <w:sz w:val="22"/>
                    </w:rPr>
                  </w:rPrChange>
                </w:rPr>
                <w:t>39.59%</w:t>
              </w:r>
            </w:ins>
          </w:p>
        </w:tc>
        <w:tc>
          <w:tcPr>
            <w:tcW w:w="681" w:type="dxa"/>
            <w:shd w:val="clear" w:color="auto" w:fill="auto"/>
            <w:noWrap/>
            <w:hideMark/>
          </w:tcPr>
          <w:p w14:paraId="7DE329A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196" w:author="韬 黄" w:date="2018-10-03T12:06:00Z"/>
                <w:rFonts w:eastAsia="Times New Roman" w:cs="Times New Roman"/>
                <w:color w:val="000000"/>
                <w:sz w:val="22"/>
                <w:rPrChange w:id="12197" w:author="韬 黄" w:date="2018-10-15T17:23:00Z">
                  <w:rPr>
                    <w:ins w:id="12198" w:author="韬 黄" w:date="2018-10-03T12:06:00Z"/>
                    <w:rFonts w:ascii="Calibri" w:eastAsia="Times New Roman" w:hAnsi="Calibri" w:cs="Calibri"/>
                    <w:color w:val="000000"/>
                    <w:sz w:val="22"/>
                  </w:rPr>
                </w:rPrChange>
              </w:rPr>
            </w:pPr>
            <w:ins w:id="12199" w:author="韬 黄" w:date="2018-10-03T12:06:00Z">
              <w:r w:rsidRPr="00BD51C7">
                <w:rPr>
                  <w:rFonts w:eastAsia="Times New Roman" w:cs="Times New Roman"/>
                  <w:color w:val="000000"/>
                  <w:sz w:val="22"/>
                  <w:rPrChange w:id="12200" w:author="韬 黄" w:date="2018-10-15T17:23:00Z">
                    <w:rPr>
                      <w:rFonts w:ascii="Calibri" w:eastAsia="Times New Roman" w:hAnsi="Calibri" w:cs="Calibri"/>
                      <w:color w:val="000000"/>
                      <w:sz w:val="22"/>
                    </w:rPr>
                  </w:rPrChange>
                </w:rPr>
                <w:t>1</w:t>
              </w:r>
            </w:ins>
          </w:p>
        </w:tc>
        <w:tc>
          <w:tcPr>
            <w:tcW w:w="1041" w:type="dxa"/>
            <w:shd w:val="clear" w:color="auto" w:fill="auto"/>
            <w:noWrap/>
            <w:hideMark/>
          </w:tcPr>
          <w:p w14:paraId="0EC1940F"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01" w:author="韬 黄" w:date="2018-10-03T12:06:00Z"/>
                <w:rFonts w:eastAsia="Times New Roman" w:cs="Times New Roman"/>
                <w:color w:val="000000"/>
                <w:sz w:val="22"/>
                <w:rPrChange w:id="12202" w:author="韬 黄" w:date="2018-10-15T17:23:00Z">
                  <w:rPr>
                    <w:ins w:id="12203" w:author="韬 黄" w:date="2018-10-03T12:06:00Z"/>
                    <w:rFonts w:ascii="Calibri" w:eastAsia="Times New Roman" w:hAnsi="Calibri" w:cs="Calibri"/>
                    <w:color w:val="000000"/>
                    <w:sz w:val="22"/>
                  </w:rPr>
                </w:rPrChange>
              </w:rPr>
            </w:pPr>
            <w:ins w:id="12204" w:author="韬 黄" w:date="2018-10-03T12:06:00Z">
              <w:r w:rsidRPr="00BD51C7">
                <w:rPr>
                  <w:rFonts w:eastAsia="Times New Roman" w:cs="Times New Roman"/>
                  <w:color w:val="000000"/>
                  <w:sz w:val="22"/>
                  <w:rPrChange w:id="12205" w:author="韬 黄" w:date="2018-10-15T17:23:00Z">
                    <w:rPr>
                      <w:rFonts w:ascii="Calibri" w:eastAsia="Times New Roman" w:hAnsi="Calibri" w:cs="Calibri"/>
                      <w:color w:val="000000"/>
                      <w:sz w:val="22"/>
                    </w:rPr>
                  </w:rPrChange>
                </w:rPr>
                <w:t>0.762</w:t>
              </w:r>
            </w:ins>
          </w:p>
        </w:tc>
        <w:tc>
          <w:tcPr>
            <w:tcW w:w="681" w:type="dxa"/>
            <w:shd w:val="clear" w:color="auto" w:fill="auto"/>
            <w:noWrap/>
            <w:hideMark/>
          </w:tcPr>
          <w:p w14:paraId="3359BEDE"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06" w:author="韬 黄" w:date="2018-10-03T12:06:00Z"/>
                <w:rFonts w:eastAsia="Times New Roman" w:cs="Times New Roman"/>
                <w:color w:val="000000"/>
                <w:sz w:val="22"/>
                <w:rPrChange w:id="12207" w:author="韬 黄" w:date="2018-10-15T17:23:00Z">
                  <w:rPr>
                    <w:ins w:id="12208" w:author="韬 黄" w:date="2018-10-03T12:06:00Z"/>
                    <w:rFonts w:ascii="Calibri" w:eastAsia="Times New Roman" w:hAnsi="Calibri" w:cs="Calibri"/>
                    <w:color w:val="000000"/>
                    <w:sz w:val="22"/>
                  </w:rPr>
                </w:rPrChange>
              </w:rPr>
            </w:pPr>
            <w:ins w:id="12209" w:author="韬 黄" w:date="2018-10-03T12:06:00Z">
              <w:r w:rsidRPr="00BD51C7">
                <w:rPr>
                  <w:rFonts w:eastAsia="Times New Roman" w:cs="Times New Roman"/>
                  <w:color w:val="000000"/>
                  <w:sz w:val="22"/>
                  <w:rPrChange w:id="12210" w:author="韬 黄" w:date="2018-10-15T17:23:00Z">
                    <w:rPr>
                      <w:rFonts w:ascii="Calibri" w:eastAsia="Times New Roman" w:hAnsi="Calibri" w:cs="Calibri"/>
                      <w:color w:val="000000"/>
                      <w:sz w:val="22"/>
                    </w:rPr>
                  </w:rPrChange>
                </w:rPr>
                <w:t>1</w:t>
              </w:r>
            </w:ins>
          </w:p>
        </w:tc>
        <w:tc>
          <w:tcPr>
            <w:tcW w:w="1390" w:type="dxa"/>
            <w:shd w:val="clear" w:color="auto" w:fill="auto"/>
            <w:noWrap/>
            <w:hideMark/>
          </w:tcPr>
          <w:p w14:paraId="14FC2610"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11" w:author="韬 黄" w:date="2018-10-03T12:06:00Z"/>
                <w:rFonts w:eastAsia="Times New Roman" w:cs="Times New Roman"/>
                <w:color w:val="000000"/>
                <w:sz w:val="22"/>
                <w:rPrChange w:id="12212" w:author="韬 黄" w:date="2018-10-15T17:23:00Z">
                  <w:rPr>
                    <w:ins w:id="12213" w:author="韬 黄" w:date="2018-10-03T12:06:00Z"/>
                    <w:rFonts w:ascii="Calibri" w:eastAsia="Times New Roman" w:hAnsi="Calibri" w:cs="Calibri"/>
                    <w:color w:val="000000"/>
                    <w:sz w:val="22"/>
                  </w:rPr>
                </w:rPrChange>
              </w:rPr>
            </w:pPr>
            <w:ins w:id="12214" w:author="韬 黄" w:date="2018-10-03T12:06:00Z">
              <w:r w:rsidRPr="00BD51C7">
                <w:rPr>
                  <w:rFonts w:eastAsia="Times New Roman" w:cs="Times New Roman"/>
                  <w:color w:val="000000"/>
                  <w:sz w:val="22"/>
                  <w:rPrChange w:id="12215" w:author="韬 黄" w:date="2018-10-15T17:23:00Z">
                    <w:rPr>
                      <w:rFonts w:ascii="Calibri" w:eastAsia="Times New Roman" w:hAnsi="Calibri" w:cs="Calibri"/>
                      <w:color w:val="000000"/>
                      <w:sz w:val="22"/>
                    </w:rPr>
                  </w:rPrChange>
                </w:rPr>
                <w:t>0.9876</w:t>
              </w:r>
            </w:ins>
          </w:p>
        </w:tc>
        <w:tc>
          <w:tcPr>
            <w:tcW w:w="681" w:type="dxa"/>
            <w:shd w:val="clear" w:color="auto" w:fill="auto"/>
            <w:noWrap/>
            <w:hideMark/>
          </w:tcPr>
          <w:p w14:paraId="284CFE5E"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16" w:author="韬 黄" w:date="2018-10-03T12:06:00Z"/>
                <w:rFonts w:eastAsia="Times New Roman" w:cs="Times New Roman"/>
                <w:color w:val="000000"/>
                <w:sz w:val="22"/>
                <w:rPrChange w:id="12217" w:author="韬 黄" w:date="2018-10-15T17:23:00Z">
                  <w:rPr>
                    <w:ins w:id="12218" w:author="韬 黄" w:date="2018-10-03T12:06:00Z"/>
                    <w:rFonts w:ascii="Calibri" w:eastAsia="Times New Roman" w:hAnsi="Calibri" w:cs="Calibri"/>
                    <w:color w:val="000000"/>
                    <w:sz w:val="22"/>
                  </w:rPr>
                </w:rPrChange>
              </w:rPr>
            </w:pPr>
            <w:ins w:id="12219" w:author="韬 黄" w:date="2018-10-03T12:06:00Z">
              <w:r w:rsidRPr="00BD51C7">
                <w:rPr>
                  <w:rFonts w:eastAsia="Times New Roman" w:cs="Times New Roman"/>
                  <w:color w:val="000000"/>
                  <w:sz w:val="22"/>
                  <w:rPrChange w:id="12220" w:author="韬 黄" w:date="2018-10-15T17:23:00Z">
                    <w:rPr>
                      <w:rFonts w:ascii="Calibri" w:eastAsia="Times New Roman" w:hAnsi="Calibri" w:cs="Calibri"/>
                      <w:color w:val="000000"/>
                      <w:sz w:val="22"/>
                    </w:rPr>
                  </w:rPrChange>
                </w:rPr>
                <w:t>1</w:t>
              </w:r>
            </w:ins>
          </w:p>
        </w:tc>
        <w:tc>
          <w:tcPr>
            <w:tcW w:w="1280" w:type="dxa"/>
            <w:shd w:val="clear" w:color="auto" w:fill="auto"/>
            <w:noWrap/>
            <w:hideMark/>
          </w:tcPr>
          <w:p w14:paraId="2CC72BB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21" w:author="韬 黄" w:date="2018-10-03T12:06:00Z"/>
                <w:rFonts w:eastAsia="Times New Roman" w:cs="Times New Roman"/>
                <w:color w:val="000000"/>
                <w:sz w:val="22"/>
                <w:rPrChange w:id="12222" w:author="韬 黄" w:date="2018-10-15T17:23:00Z">
                  <w:rPr>
                    <w:ins w:id="12223" w:author="韬 黄" w:date="2018-10-03T12:06:00Z"/>
                    <w:rFonts w:ascii="Calibri" w:eastAsia="Times New Roman" w:hAnsi="Calibri" w:cs="Calibri"/>
                    <w:color w:val="000000"/>
                    <w:sz w:val="22"/>
                  </w:rPr>
                </w:rPrChange>
              </w:rPr>
            </w:pPr>
            <w:ins w:id="12224" w:author="韬 黄" w:date="2018-10-03T12:06:00Z">
              <w:r w:rsidRPr="00BD51C7">
                <w:rPr>
                  <w:rFonts w:eastAsia="Times New Roman" w:cs="Times New Roman"/>
                  <w:color w:val="000000"/>
                  <w:sz w:val="22"/>
                  <w:rPrChange w:id="12225" w:author="韬 黄" w:date="2018-10-15T17:23:00Z">
                    <w:rPr>
                      <w:rFonts w:ascii="Calibri" w:eastAsia="Times New Roman" w:hAnsi="Calibri" w:cs="Calibri"/>
                      <w:color w:val="000000"/>
                      <w:sz w:val="22"/>
                    </w:rPr>
                  </w:rPrChange>
                </w:rPr>
                <w:t>0.1677</w:t>
              </w:r>
            </w:ins>
          </w:p>
        </w:tc>
        <w:tc>
          <w:tcPr>
            <w:tcW w:w="681" w:type="dxa"/>
            <w:shd w:val="clear" w:color="auto" w:fill="auto"/>
            <w:noWrap/>
            <w:hideMark/>
          </w:tcPr>
          <w:p w14:paraId="6FE52E4C"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26" w:author="韬 黄" w:date="2018-10-03T12:06:00Z"/>
                <w:rFonts w:eastAsia="Times New Roman" w:cs="Times New Roman"/>
                <w:color w:val="000000"/>
                <w:sz w:val="22"/>
                <w:rPrChange w:id="12227" w:author="韬 黄" w:date="2018-10-15T17:23:00Z">
                  <w:rPr>
                    <w:ins w:id="12228" w:author="韬 黄" w:date="2018-10-03T12:06:00Z"/>
                    <w:rFonts w:ascii="Calibri" w:eastAsia="Times New Roman" w:hAnsi="Calibri" w:cs="Calibri"/>
                    <w:color w:val="000000"/>
                    <w:sz w:val="22"/>
                  </w:rPr>
                </w:rPrChange>
              </w:rPr>
            </w:pPr>
            <w:ins w:id="12229" w:author="韬 黄" w:date="2018-10-03T12:06:00Z">
              <w:r w:rsidRPr="00BD51C7">
                <w:rPr>
                  <w:rFonts w:eastAsia="Times New Roman" w:cs="Times New Roman"/>
                  <w:color w:val="000000"/>
                  <w:sz w:val="22"/>
                  <w:rPrChange w:id="12230" w:author="韬 黄" w:date="2018-10-15T17:23:00Z">
                    <w:rPr>
                      <w:rFonts w:ascii="Calibri" w:eastAsia="Times New Roman" w:hAnsi="Calibri" w:cs="Calibri"/>
                      <w:color w:val="000000"/>
                      <w:sz w:val="22"/>
                    </w:rPr>
                  </w:rPrChange>
                </w:rPr>
                <w:t>2</w:t>
              </w:r>
            </w:ins>
          </w:p>
        </w:tc>
      </w:tr>
      <w:tr w:rsidR="00C173D1" w:rsidRPr="00BD51C7" w14:paraId="3FBCEBB2" w14:textId="77777777" w:rsidTr="00C173D1">
        <w:trPr>
          <w:trHeight w:val="113"/>
          <w:jc w:val="center"/>
          <w:ins w:id="12231" w:author="韬 黄" w:date="2018-10-03T12:06:00Z"/>
          <w:trPrChange w:id="12232" w:author="韬 黄" w:date="2018-10-03T12:07:00Z">
            <w:trPr>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Change w:id="12233" w:author="韬 黄" w:date="2018-10-03T12:07:00Z">
              <w:tcPr>
                <w:tcW w:w="10558" w:type="dxa"/>
                <w:gridSpan w:val="14"/>
                <w:shd w:val="clear" w:color="auto" w:fill="auto"/>
                <w:noWrap/>
                <w:hideMark/>
              </w:tcPr>
            </w:tcPrChange>
          </w:tcPr>
          <w:p w14:paraId="6FEF05C3" w14:textId="77777777" w:rsidR="00C173D1" w:rsidRPr="00BD51C7" w:rsidRDefault="00C173D1" w:rsidP="00C173D1">
            <w:pPr>
              <w:spacing w:after="0" w:line="240" w:lineRule="auto"/>
              <w:rPr>
                <w:ins w:id="12234" w:author="韬 黄" w:date="2018-10-03T12:06:00Z"/>
                <w:rFonts w:eastAsia="Times New Roman" w:cs="Times New Roman"/>
                <w:b w:val="0"/>
                <w:color w:val="000000"/>
                <w:sz w:val="22"/>
                <w:rPrChange w:id="12235" w:author="韬 黄" w:date="2018-10-15T17:23:00Z">
                  <w:rPr>
                    <w:ins w:id="12236" w:author="韬 黄" w:date="2018-10-03T12:06:00Z"/>
                    <w:rFonts w:ascii="Calibri" w:eastAsia="Times New Roman" w:hAnsi="Calibri" w:cs="Calibri"/>
                    <w:color w:val="000000"/>
                    <w:sz w:val="22"/>
                  </w:rPr>
                </w:rPrChange>
              </w:rPr>
            </w:pPr>
            <w:ins w:id="12237" w:author="韬 黄" w:date="2018-10-03T12:06:00Z">
              <w:r w:rsidRPr="00BD51C7">
                <w:rPr>
                  <w:rFonts w:eastAsia="Times New Roman" w:cs="Times New Roman"/>
                  <w:b w:val="0"/>
                  <w:color w:val="000000"/>
                  <w:sz w:val="22"/>
                  <w:rPrChange w:id="12238" w:author="韬 黄" w:date="2018-10-15T17:23:00Z">
                    <w:rPr>
                      <w:rFonts w:ascii="Calibri" w:eastAsia="Times New Roman" w:hAnsi="Calibri" w:cs="Calibri"/>
                      <w:color w:val="000000"/>
                      <w:sz w:val="22"/>
                    </w:rPr>
                  </w:rPrChange>
                </w:rPr>
                <w:t>promoted period, for 1 to 8 weeks ahead</w:t>
              </w:r>
            </w:ins>
          </w:p>
        </w:tc>
      </w:tr>
      <w:tr w:rsidR="00C173D1" w:rsidRPr="00BD51C7" w14:paraId="47FC1A8A" w14:textId="77777777" w:rsidTr="00C173D1">
        <w:tblPrEx>
          <w:tblPrExChange w:id="12239" w:author="韬 黄" w:date="2018-10-03T12:07:00Z">
            <w:tblPrEx>
              <w:tblW w:w="10313" w:type="dxa"/>
            </w:tblPrEx>
          </w:tblPrExChange>
        </w:tblPrEx>
        <w:trPr>
          <w:cnfStyle w:val="000000100000" w:firstRow="0" w:lastRow="0" w:firstColumn="0" w:lastColumn="0" w:oddVBand="0" w:evenVBand="0" w:oddHBand="1" w:evenHBand="0" w:firstRowFirstColumn="0" w:firstRowLastColumn="0" w:lastRowFirstColumn="0" w:lastRowLastColumn="0"/>
          <w:trHeight w:val="113"/>
          <w:jc w:val="center"/>
          <w:ins w:id="12240" w:author="韬 黄" w:date="2018-10-03T12:06:00Z"/>
          <w:trPrChange w:id="12241" w:author="韬 黄" w:date="2018-10-03T12:07:00Z">
            <w:trPr>
              <w:gridAfter w:val="0"/>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2242" w:author="韬 黄" w:date="2018-10-03T12:07:00Z">
              <w:tcPr>
                <w:tcW w:w="1843" w:type="dxa"/>
                <w:shd w:val="clear" w:color="auto" w:fill="auto"/>
                <w:noWrap/>
                <w:hideMark/>
              </w:tcPr>
            </w:tcPrChange>
          </w:tcPr>
          <w:p w14:paraId="4DAAEE32" w14:textId="77777777" w:rsidR="00C173D1" w:rsidRPr="00BD51C7" w:rsidRDefault="00C173D1" w:rsidP="00C173D1">
            <w:pPr>
              <w:spacing w:after="0" w:line="240" w:lineRule="auto"/>
              <w:cnfStyle w:val="001000100000" w:firstRow="0" w:lastRow="0" w:firstColumn="1" w:lastColumn="0" w:oddVBand="0" w:evenVBand="0" w:oddHBand="1" w:evenHBand="0" w:firstRowFirstColumn="0" w:firstRowLastColumn="0" w:lastRowFirstColumn="0" w:lastRowLastColumn="0"/>
              <w:rPr>
                <w:ins w:id="12243" w:author="韬 黄" w:date="2018-10-03T12:06:00Z"/>
                <w:rFonts w:eastAsia="Times New Roman" w:cs="Times New Roman"/>
                <w:b w:val="0"/>
                <w:color w:val="000000"/>
                <w:sz w:val="22"/>
                <w:rPrChange w:id="12244" w:author="韬 黄" w:date="2018-10-15T17:23:00Z">
                  <w:rPr>
                    <w:ins w:id="12245" w:author="韬 黄" w:date="2018-10-03T12:06:00Z"/>
                    <w:rFonts w:ascii="Calibri" w:eastAsia="Times New Roman" w:hAnsi="Calibri" w:cs="Calibri"/>
                    <w:color w:val="000000"/>
                    <w:sz w:val="22"/>
                  </w:rPr>
                </w:rPrChange>
              </w:rPr>
            </w:pPr>
            <w:ins w:id="12246" w:author="韬 黄" w:date="2018-10-03T12:06:00Z">
              <w:r w:rsidRPr="00BD51C7">
                <w:rPr>
                  <w:rFonts w:eastAsia="Times New Roman" w:cs="Times New Roman"/>
                  <w:b w:val="0"/>
                  <w:color w:val="000000"/>
                  <w:sz w:val="22"/>
                  <w:rPrChange w:id="12247" w:author="韬 黄" w:date="2018-10-15T17:23:00Z">
                    <w:rPr>
                      <w:rFonts w:ascii="Calibri" w:eastAsia="Times New Roman" w:hAnsi="Calibri" w:cs="Calibri"/>
                      <w:color w:val="000000"/>
                      <w:sz w:val="22"/>
                    </w:rPr>
                  </w:rPrChange>
                </w:rPr>
                <w:t>Model/measure</w:t>
              </w:r>
            </w:ins>
          </w:p>
        </w:tc>
        <w:tc>
          <w:tcPr>
            <w:tcW w:w="0" w:type="dxa"/>
            <w:shd w:val="clear" w:color="auto" w:fill="auto"/>
            <w:noWrap/>
            <w:hideMark/>
            <w:tcPrChange w:id="12248" w:author="韬 黄" w:date="2018-10-03T12:07:00Z">
              <w:tcPr>
                <w:tcW w:w="837" w:type="dxa"/>
                <w:shd w:val="clear" w:color="auto" w:fill="auto"/>
                <w:noWrap/>
                <w:hideMark/>
              </w:tcPr>
            </w:tcPrChange>
          </w:tcPr>
          <w:p w14:paraId="3180C88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49" w:author="韬 黄" w:date="2018-10-03T12:06:00Z"/>
                <w:rFonts w:eastAsia="Times New Roman" w:cs="Times New Roman"/>
                <w:color w:val="000000"/>
                <w:sz w:val="22"/>
                <w:rPrChange w:id="12250" w:author="韬 黄" w:date="2018-10-15T17:23:00Z">
                  <w:rPr>
                    <w:ins w:id="12251" w:author="韬 黄" w:date="2018-10-03T12:06:00Z"/>
                    <w:rFonts w:ascii="Calibri" w:eastAsia="Times New Roman" w:hAnsi="Calibri" w:cs="Calibri"/>
                    <w:color w:val="000000"/>
                    <w:sz w:val="22"/>
                  </w:rPr>
                </w:rPrChange>
              </w:rPr>
            </w:pPr>
            <w:ins w:id="12252" w:author="韬 黄" w:date="2018-10-03T12:06:00Z">
              <w:r w:rsidRPr="00BD51C7">
                <w:rPr>
                  <w:rFonts w:eastAsia="Times New Roman" w:cs="Times New Roman"/>
                  <w:color w:val="000000"/>
                  <w:sz w:val="22"/>
                  <w:rPrChange w:id="12253" w:author="韬 黄" w:date="2018-10-15T17:23:00Z">
                    <w:rPr>
                      <w:rFonts w:ascii="Calibri" w:eastAsia="Times New Roman" w:hAnsi="Calibri" w:cs="Calibri"/>
                      <w:color w:val="000000"/>
                      <w:sz w:val="22"/>
                    </w:rPr>
                  </w:rPrChange>
                </w:rPr>
                <w:t>MAE</w:t>
              </w:r>
            </w:ins>
          </w:p>
        </w:tc>
        <w:tc>
          <w:tcPr>
            <w:tcW w:w="0" w:type="dxa"/>
            <w:shd w:val="clear" w:color="auto" w:fill="auto"/>
            <w:noWrap/>
            <w:hideMark/>
            <w:tcPrChange w:id="12254" w:author="韬 黄" w:date="2018-10-03T12:07:00Z">
              <w:tcPr>
                <w:tcW w:w="681" w:type="dxa"/>
                <w:shd w:val="clear" w:color="auto" w:fill="auto"/>
                <w:noWrap/>
                <w:hideMark/>
              </w:tcPr>
            </w:tcPrChange>
          </w:tcPr>
          <w:p w14:paraId="3499F77A"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55" w:author="韬 黄" w:date="2018-10-03T12:06:00Z"/>
                <w:rFonts w:eastAsia="Times New Roman" w:cs="Times New Roman"/>
                <w:color w:val="000000"/>
                <w:sz w:val="22"/>
                <w:rPrChange w:id="12256" w:author="韬 黄" w:date="2018-10-15T17:23:00Z">
                  <w:rPr>
                    <w:ins w:id="12257" w:author="韬 黄" w:date="2018-10-03T12:06:00Z"/>
                    <w:rFonts w:ascii="Calibri" w:eastAsia="Times New Roman" w:hAnsi="Calibri" w:cs="Calibri"/>
                    <w:color w:val="000000"/>
                    <w:sz w:val="22"/>
                  </w:rPr>
                </w:rPrChange>
              </w:rPr>
            </w:pPr>
            <w:ins w:id="12258" w:author="韬 黄" w:date="2018-10-03T12:06:00Z">
              <w:r w:rsidRPr="00BD51C7">
                <w:rPr>
                  <w:rFonts w:eastAsia="Times New Roman" w:cs="Times New Roman"/>
                  <w:color w:val="000000"/>
                  <w:sz w:val="22"/>
                  <w:rPrChange w:id="12259" w:author="韬 黄" w:date="2018-10-15T17:23:00Z">
                    <w:rPr>
                      <w:rFonts w:ascii="Calibri" w:eastAsia="Times New Roman" w:hAnsi="Calibri" w:cs="Calibri"/>
                      <w:color w:val="000000"/>
                      <w:sz w:val="22"/>
                    </w:rPr>
                  </w:rPrChange>
                </w:rPr>
                <w:t>Rank</w:t>
              </w:r>
            </w:ins>
          </w:p>
        </w:tc>
        <w:tc>
          <w:tcPr>
            <w:tcW w:w="0" w:type="dxa"/>
            <w:shd w:val="clear" w:color="auto" w:fill="auto"/>
            <w:noWrap/>
            <w:hideMark/>
            <w:tcPrChange w:id="12260" w:author="韬 黄" w:date="2018-10-03T12:07:00Z">
              <w:tcPr>
                <w:tcW w:w="950" w:type="dxa"/>
                <w:shd w:val="clear" w:color="auto" w:fill="auto"/>
                <w:noWrap/>
                <w:hideMark/>
              </w:tcPr>
            </w:tcPrChange>
          </w:tcPr>
          <w:p w14:paraId="11B7D6A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61" w:author="韬 黄" w:date="2018-10-03T12:06:00Z"/>
                <w:rFonts w:eastAsia="Times New Roman" w:cs="Times New Roman"/>
                <w:color w:val="000000"/>
                <w:sz w:val="22"/>
                <w:rPrChange w:id="12262" w:author="韬 黄" w:date="2018-10-15T17:23:00Z">
                  <w:rPr>
                    <w:ins w:id="12263" w:author="韬 黄" w:date="2018-10-03T12:06:00Z"/>
                    <w:rFonts w:ascii="Calibri" w:eastAsia="Times New Roman" w:hAnsi="Calibri" w:cs="Calibri"/>
                    <w:color w:val="000000"/>
                    <w:sz w:val="22"/>
                  </w:rPr>
                </w:rPrChange>
              </w:rPr>
            </w:pPr>
            <w:ins w:id="12264" w:author="韬 黄" w:date="2018-10-03T12:06:00Z">
              <w:r w:rsidRPr="00BD51C7">
                <w:rPr>
                  <w:rFonts w:eastAsia="Times New Roman" w:cs="Times New Roman"/>
                  <w:color w:val="000000"/>
                  <w:sz w:val="22"/>
                  <w:rPrChange w:id="12265" w:author="韬 黄" w:date="2018-10-15T17:23:00Z">
                    <w:rPr>
                      <w:rFonts w:ascii="Calibri" w:eastAsia="Times New Roman" w:hAnsi="Calibri" w:cs="Calibri"/>
                      <w:color w:val="000000"/>
                      <w:sz w:val="22"/>
                    </w:rPr>
                  </w:rPrChange>
                </w:rPr>
                <w:t>SMAPE</w:t>
              </w:r>
            </w:ins>
          </w:p>
        </w:tc>
        <w:tc>
          <w:tcPr>
            <w:tcW w:w="0" w:type="dxa"/>
            <w:shd w:val="clear" w:color="auto" w:fill="auto"/>
            <w:noWrap/>
            <w:hideMark/>
            <w:tcPrChange w:id="12266" w:author="韬 黄" w:date="2018-10-03T12:07:00Z">
              <w:tcPr>
                <w:tcW w:w="681" w:type="dxa"/>
                <w:shd w:val="clear" w:color="auto" w:fill="auto"/>
                <w:noWrap/>
                <w:hideMark/>
              </w:tcPr>
            </w:tcPrChange>
          </w:tcPr>
          <w:p w14:paraId="54B22AD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67" w:author="韬 黄" w:date="2018-10-03T12:06:00Z"/>
                <w:rFonts w:eastAsia="Times New Roman" w:cs="Times New Roman"/>
                <w:color w:val="000000"/>
                <w:sz w:val="22"/>
                <w:rPrChange w:id="12268" w:author="韬 黄" w:date="2018-10-15T17:23:00Z">
                  <w:rPr>
                    <w:ins w:id="12269" w:author="韬 黄" w:date="2018-10-03T12:06:00Z"/>
                    <w:rFonts w:ascii="Calibri" w:eastAsia="Times New Roman" w:hAnsi="Calibri" w:cs="Calibri"/>
                    <w:color w:val="000000"/>
                    <w:sz w:val="22"/>
                  </w:rPr>
                </w:rPrChange>
              </w:rPr>
            </w:pPr>
            <w:ins w:id="12270" w:author="韬 黄" w:date="2018-10-03T12:06:00Z">
              <w:r w:rsidRPr="00BD51C7">
                <w:rPr>
                  <w:rFonts w:eastAsia="Times New Roman" w:cs="Times New Roman"/>
                  <w:color w:val="000000"/>
                  <w:sz w:val="22"/>
                  <w:rPrChange w:id="12271" w:author="韬 黄" w:date="2018-10-15T17:23:00Z">
                    <w:rPr>
                      <w:rFonts w:ascii="Calibri" w:eastAsia="Times New Roman" w:hAnsi="Calibri" w:cs="Calibri"/>
                      <w:color w:val="000000"/>
                      <w:sz w:val="22"/>
                    </w:rPr>
                  </w:rPrChange>
                </w:rPr>
                <w:t>Rank</w:t>
              </w:r>
            </w:ins>
          </w:p>
        </w:tc>
        <w:tc>
          <w:tcPr>
            <w:tcW w:w="1041" w:type="dxa"/>
            <w:shd w:val="clear" w:color="auto" w:fill="auto"/>
            <w:noWrap/>
            <w:hideMark/>
            <w:tcPrChange w:id="12272" w:author="韬 黄" w:date="2018-10-03T12:07:00Z">
              <w:tcPr>
                <w:tcW w:w="537" w:type="dxa"/>
                <w:shd w:val="clear" w:color="auto" w:fill="auto"/>
                <w:noWrap/>
                <w:hideMark/>
              </w:tcPr>
            </w:tcPrChange>
          </w:tcPr>
          <w:p w14:paraId="52217A9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73" w:author="韬 黄" w:date="2018-10-03T12:06:00Z"/>
                <w:rFonts w:eastAsia="Times New Roman" w:cs="Times New Roman"/>
                <w:color w:val="000000"/>
                <w:sz w:val="22"/>
                <w:rPrChange w:id="12274" w:author="韬 黄" w:date="2018-10-15T17:23:00Z">
                  <w:rPr>
                    <w:ins w:id="12275" w:author="韬 黄" w:date="2018-10-03T12:06:00Z"/>
                    <w:rFonts w:ascii="Calibri" w:eastAsia="Times New Roman" w:hAnsi="Calibri" w:cs="Calibri"/>
                    <w:color w:val="000000"/>
                    <w:sz w:val="22"/>
                  </w:rPr>
                </w:rPrChange>
              </w:rPr>
            </w:pPr>
            <w:ins w:id="12276" w:author="韬 黄" w:date="2018-10-03T12:06:00Z">
              <w:r w:rsidRPr="00BD51C7">
                <w:rPr>
                  <w:rFonts w:eastAsia="Times New Roman" w:cs="Times New Roman"/>
                  <w:color w:val="000000"/>
                  <w:sz w:val="22"/>
                  <w:rPrChange w:id="12277" w:author="韬 黄" w:date="2018-10-15T17:23:00Z">
                    <w:rPr>
                      <w:rFonts w:ascii="Calibri" w:eastAsia="Times New Roman" w:hAnsi="Calibri" w:cs="Calibri"/>
                      <w:color w:val="000000"/>
                      <w:sz w:val="22"/>
                    </w:rPr>
                  </w:rPrChange>
                </w:rPr>
                <w:t>MASE</w:t>
              </w:r>
            </w:ins>
          </w:p>
        </w:tc>
        <w:tc>
          <w:tcPr>
            <w:tcW w:w="0" w:type="dxa"/>
            <w:shd w:val="clear" w:color="auto" w:fill="auto"/>
            <w:noWrap/>
            <w:hideMark/>
            <w:tcPrChange w:id="12278" w:author="韬 黄" w:date="2018-10-03T12:07:00Z">
              <w:tcPr>
                <w:tcW w:w="681" w:type="dxa"/>
                <w:shd w:val="clear" w:color="auto" w:fill="auto"/>
                <w:noWrap/>
                <w:hideMark/>
              </w:tcPr>
            </w:tcPrChange>
          </w:tcPr>
          <w:p w14:paraId="696853C2"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79" w:author="韬 黄" w:date="2018-10-03T12:06:00Z"/>
                <w:rFonts w:eastAsia="Times New Roman" w:cs="Times New Roman"/>
                <w:color w:val="000000"/>
                <w:sz w:val="22"/>
                <w:rPrChange w:id="12280" w:author="韬 黄" w:date="2018-10-15T17:23:00Z">
                  <w:rPr>
                    <w:ins w:id="12281" w:author="韬 黄" w:date="2018-10-03T12:06:00Z"/>
                    <w:rFonts w:ascii="Calibri" w:eastAsia="Times New Roman" w:hAnsi="Calibri" w:cs="Calibri"/>
                    <w:color w:val="000000"/>
                    <w:sz w:val="22"/>
                  </w:rPr>
                </w:rPrChange>
              </w:rPr>
            </w:pPr>
            <w:ins w:id="12282" w:author="韬 黄" w:date="2018-10-03T12:06:00Z">
              <w:r w:rsidRPr="00BD51C7">
                <w:rPr>
                  <w:rFonts w:eastAsia="Times New Roman" w:cs="Times New Roman"/>
                  <w:color w:val="000000"/>
                  <w:sz w:val="22"/>
                  <w:rPrChange w:id="12283" w:author="韬 黄" w:date="2018-10-15T17:23:00Z">
                    <w:rPr>
                      <w:rFonts w:ascii="Calibri" w:eastAsia="Times New Roman" w:hAnsi="Calibri" w:cs="Calibri"/>
                      <w:color w:val="000000"/>
                      <w:sz w:val="22"/>
                    </w:rPr>
                  </w:rPrChange>
                </w:rPr>
                <w:t>Rank</w:t>
              </w:r>
            </w:ins>
          </w:p>
        </w:tc>
        <w:tc>
          <w:tcPr>
            <w:tcW w:w="0" w:type="dxa"/>
            <w:shd w:val="clear" w:color="auto" w:fill="auto"/>
            <w:noWrap/>
            <w:hideMark/>
            <w:tcPrChange w:id="12284" w:author="韬 黄" w:date="2018-10-03T12:07:00Z">
              <w:tcPr>
                <w:tcW w:w="1390" w:type="dxa"/>
                <w:shd w:val="clear" w:color="auto" w:fill="auto"/>
                <w:noWrap/>
                <w:hideMark/>
              </w:tcPr>
            </w:tcPrChange>
          </w:tcPr>
          <w:p w14:paraId="62622B1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85" w:author="韬 黄" w:date="2018-10-03T12:06:00Z"/>
                <w:rFonts w:eastAsia="Times New Roman" w:cs="Times New Roman"/>
                <w:color w:val="000000"/>
                <w:sz w:val="22"/>
                <w:rPrChange w:id="12286" w:author="韬 黄" w:date="2018-10-15T17:23:00Z">
                  <w:rPr>
                    <w:ins w:id="12287" w:author="韬 黄" w:date="2018-10-03T12:06:00Z"/>
                    <w:rFonts w:ascii="Calibri" w:eastAsia="Times New Roman" w:hAnsi="Calibri" w:cs="Calibri"/>
                    <w:color w:val="000000"/>
                    <w:sz w:val="22"/>
                  </w:rPr>
                </w:rPrChange>
              </w:rPr>
            </w:pPr>
            <w:ins w:id="12288" w:author="韬 黄" w:date="2018-10-03T12:06:00Z">
              <w:r w:rsidRPr="00BD51C7">
                <w:rPr>
                  <w:rFonts w:eastAsia="Times New Roman" w:cs="Times New Roman"/>
                  <w:color w:val="000000"/>
                  <w:sz w:val="22"/>
                  <w:rPrChange w:id="12289" w:author="韬 黄" w:date="2018-10-15T17:23:00Z">
                    <w:rPr>
                      <w:rFonts w:ascii="Calibri" w:eastAsia="Times New Roman" w:hAnsi="Calibri" w:cs="Calibri"/>
                      <w:color w:val="000000"/>
                      <w:sz w:val="22"/>
                    </w:rPr>
                  </w:rPrChange>
                </w:rPr>
                <w:t>AvgRelMAE</w:t>
              </w:r>
            </w:ins>
          </w:p>
        </w:tc>
        <w:tc>
          <w:tcPr>
            <w:tcW w:w="0" w:type="dxa"/>
            <w:shd w:val="clear" w:color="auto" w:fill="auto"/>
            <w:noWrap/>
            <w:hideMark/>
            <w:tcPrChange w:id="12290" w:author="韬 黄" w:date="2018-10-03T12:07:00Z">
              <w:tcPr>
                <w:tcW w:w="681" w:type="dxa"/>
                <w:shd w:val="clear" w:color="auto" w:fill="auto"/>
                <w:noWrap/>
                <w:hideMark/>
              </w:tcPr>
            </w:tcPrChange>
          </w:tcPr>
          <w:p w14:paraId="6B1B131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91" w:author="韬 黄" w:date="2018-10-03T12:06:00Z"/>
                <w:rFonts w:eastAsia="Times New Roman" w:cs="Times New Roman"/>
                <w:color w:val="000000"/>
                <w:sz w:val="22"/>
                <w:rPrChange w:id="12292" w:author="韬 黄" w:date="2018-10-15T17:23:00Z">
                  <w:rPr>
                    <w:ins w:id="12293" w:author="韬 黄" w:date="2018-10-03T12:06:00Z"/>
                    <w:rFonts w:ascii="Calibri" w:eastAsia="Times New Roman" w:hAnsi="Calibri" w:cs="Calibri"/>
                    <w:color w:val="000000"/>
                    <w:sz w:val="22"/>
                  </w:rPr>
                </w:rPrChange>
              </w:rPr>
            </w:pPr>
            <w:ins w:id="12294" w:author="韬 黄" w:date="2018-10-03T12:06:00Z">
              <w:r w:rsidRPr="00BD51C7">
                <w:rPr>
                  <w:rFonts w:eastAsia="Times New Roman" w:cs="Times New Roman"/>
                  <w:color w:val="000000"/>
                  <w:sz w:val="22"/>
                  <w:rPrChange w:id="12295" w:author="韬 黄" w:date="2018-10-15T17:23:00Z">
                    <w:rPr>
                      <w:rFonts w:ascii="Calibri" w:eastAsia="Times New Roman" w:hAnsi="Calibri" w:cs="Calibri"/>
                      <w:color w:val="000000"/>
                      <w:sz w:val="22"/>
                    </w:rPr>
                  </w:rPrChange>
                </w:rPr>
                <w:t>Rank</w:t>
              </w:r>
            </w:ins>
          </w:p>
        </w:tc>
        <w:tc>
          <w:tcPr>
            <w:tcW w:w="1280" w:type="dxa"/>
            <w:shd w:val="clear" w:color="auto" w:fill="auto"/>
            <w:noWrap/>
            <w:hideMark/>
            <w:tcPrChange w:id="12296" w:author="韬 黄" w:date="2018-10-03T12:07:00Z">
              <w:tcPr>
                <w:tcW w:w="1347" w:type="dxa"/>
                <w:gridSpan w:val="2"/>
                <w:shd w:val="clear" w:color="auto" w:fill="auto"/>
                <w:noWrap/>
                <w:hideMark/>
              </w:tcPr>
            </w:tcPrChange>
          </w:tcPr>
          <w:p w14:paraId="08B8A3D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97" w:author="韬 黄" w:date="2018-10-03T12:06:00Z"/>
                <w:rFonts w:eastAsia="Times New Roman" w:cs="Times New Roman"/>
                <w:color w:val="000000"/>
                <w:sz w:val="22"/>
                <w:rPrChange w:id="12298" w:author="韬 黄" w:date="2018-10-15T17:23:00Z">
                  <w:rPr>
                    <w:ins w:id="12299" w:author="韬 黄" w:date="2018-10-03T12:06:00Z"/>
                    <w:rFonts w:ascii="Calibri" w:eastAsia="Times New Roman" w:hAnsi="Calibri" w:cs="Calibri"/>
                    <w:color w:val="000000"/>
                    <w:sz w:val="22"/>
                  </w:rPr>
                </w:rPrChange>
              </w:rPr>
            </w:pPr>
            <w:ins w:id="12300" w:author="韬 黄" w:date="2018-10-03T12:06:00Z">
              <w:r w:rsidRPr="00BD51C7">
                <w:rPr>
                  <w:rFonts w:eastAsia="Times New Roman" w:cs="Times New Roman"/>
                  <w:color w:val="000000"/>
                  <w:sz w:val="22"/>
                  <w:rPrChange w:id="12301" w:author="韬 黄" w:date="2018-10-15T17:23:00Z">
                    <w:rPr>
                      <w:rFonts w:ascii="Calibri" w:eastAsia="Times New Roman" w:hAnsi="Calibri" w:cs="Calibri"/>
                      <w:color w:val="000000"/>
                      <w:sz w:val="22"/>
                    </w:rPr>
                  </w:rPrChange>
                </w:rPr>
                <w:t>scaled MSE</w:t>
              </w:r>
            </w:ins>
          </w:p>
        </w:tc>
        <w:tc>
          <w:tcPr>
            <w:tcW w:w="0" w:type="dxa"/>
            <w:shd w:val="clear" w:color="auto" w:fill="auto"/>
            <w:noWrap/>
            <w:hideMark/>
            <w:tcPrChange w:id="12302" w:author="韬 黄" w:date="2018-10-03T12:07:00Z">
              <w:tcPr>
                <w:tcW w:w="681" w:type="dxa"/>
                <w:gridSpan w:val="2"/>
                <w:shd w:val="clear" w:color="auto" w:fill="auto"/>
                <w:noWrap/>
                <w:hideMark/>
              </w:tcPr>
            </w:tcPrChange>
          </w:tcPr>
          <w:p w14:paraId="2E71349C"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03" w:author="韬 黄" w:date="2018-10-03T12:06:00Z"/>
                <w:rFonts w:eastAsia="Times New Roman" w:cs="Times New Roman"/>
                <w:color w:val="000000"/>
                <w:sz w:val="22"/>
                <w:rPrChange w:id="12304" w:author="韬 黄" w:date="2018-10-15T17:23:00Z">
                  <w:rPr>
                    <w:ins w:id="12305" w:author="韬 黄" w:date="2018-10-03T12:06:00Z"/>
                    <w:rFonts w:ascii="Calibri" w:eastAsia="Times New Roman" w:hAnsi="Calibri" w:cs="Calibri"/>
                    <w:color w:val="000000"/>
                    <w:sz w:val="22"/>
                  </w:rPr>
                </w:rPrChange>
              </w:rPr>
            </w:pPr>
            <w:ins w:id="12306" w:author="韬 黄" w:date="2018-10-03T12:06:00Z">
              <w:r w:rsidRPr="00BD51C7">
                <w:rPr>
                  <w:rFonts w:eastAsia="Times New Roman" w:cs="Times New Roman"/>
                  <w:color w:val="000000"/>
                  <w:sz w:val="22"/>
                  <w:rPrChange w:id="12307" w:author="韬 黄" w:date="2018-10-15T17:23:00Z">
                    <w:rPr>
                      <w:rFonts w:ascii="Calibri" w:eastAsia="Times New Roman" w:hAnsi="Calibri" w:cs="Calibri"/>
                      <w:color w:val="000000"/>
                      <w:sz w:val="22"/>
                    </w:rPr>
                  </w:rPrChange>
                </w:rPr>
                <w:t>Rank</w:t>
              </w:r>
            </w:ins>
          </w:p>
        </w:tc>
      </w:tr>
      <w:tr w:rsidR="00C173D1" w:rsidRPr="00BD51C7" w14:paraId="2B1E5128" w14:textId="77777777" w:rsidTr="00C173D1">
        <w:trPr>
          <w:trHeight w:val="113"/>
          <w:jc w:val="center"/>
          <w:ins w:id="12308"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D93001E" w14:textId="77777777" w:rsidR="00C173D1" w:rsidRPr="00BD51C7" w:rsidRDefault="00C173D1" w:rsidP="00C173D1">
            <w:pPr>
              <w:spacing w:after="0" w:line="240" w:lineRule="auto"/>
              <w:rPr>
                <w:ins w:id="12309" w:author="韬 黄" w:date="2018-10-03T12:06:00Z"/>
                <w:rFonts w:eastAsia="Times New Roman" w:cs="Times New Roman"/>
                <w:b w:val="0"/>
                <w:color w:val="000000"/>
                <w:sz w:val="22"/>
                <w:rPrChange w:id="12310" w:author="韬 黄" w:date="2018-10-15T17:23:00Z">
                  <w:rPr>
                    <w:ins w:id="12311" w:author="韬 黄" w:date="2018-10-03T12:06:00Z"/>
                    <w:rFonts w:ascii="Calibri" w:eastAsia="Times New Roman" w:hAnsi="Calibri" w:cs="Calibri"/>
                    <w:color w:val="000000"/>
                    <w:sz w:val="22"/>
                  </w:rPr>
                </w:rPrChange>
              </w:rPr>
            </w:pPr>
            <w:ins w:id="12312" w:author="韬 黄" w:date="2018-10-03T12:06:00Z">
              <w:r w:rsidRPr="00BD51C7">
                <w:rPr>
                  <w:rFonts w:eastAsia="Times New Roman" w:cs="Times New Roman"/>
                  <w:b w:val="0"/>
                  <w:color w:val="000000"/>
                  <w:sz w:val="22"/>
                  <w:rPrChange w:id="12313" w:author="韬 黄" w:date="2018-10-15T17:23:00Z">
                    <w:rPr>
                      <w:rFonts w:ascii="Calibri" w:eastAsia="Times New Roman" w:hAnsi="Calibri" w:cs="Calibri"/>
                      <w:color w:val="000000"/>
                      <w:sz w:val="22"/>
                    </w:rPr>
                  </w:rPrChange>
                </w:rPr>
                <w:t>ADL-intra</w:t>
              </w:r>
            </w:ins>
          </w:p>
        </w:tc>
        <w:tc>
          <w:tcPr>
            <w:tcW w:w="837" w:type="dxa"/>
            <w:shd w:val="clear" w:color="auto" w:fill="auto"/>
            <w:noWrap/>
            <w:hideMark/>
          </w:tcPr>
          <w:p w14:paraId="7B784C85"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14" w:author="韬 黄" w:date="2018-10-03T12:06:00Z"/>
                <w:rFonts w:eastAsia="Times New Roman" w:cs="Times New Roman"/>
                <w:color w:val="000000"/>
                <w:sz w:val="22"/>
                <w:rPrChange w:id="12315" w:author="韬 黄" w:date="2018-10-15T17:23:00Z">
                  <w:rPr>
                    <w:ins w:id="12316" w:author="韬 黄" w:date="2018-10-03T12:06:00Z"/>
                    <w:rFonts w:ascii="Calibri" w:eastAsia="Times New Roman" w:hAnsi="Calibri" w:cs="Calibri"/>
                    <w:color w:val="000000"/>
                    <w:sz w:val="22"/>
                  </w:rPr>
                </w:rPrChange>
              </w:rPr>
            </w:pPr>
            <w:ins w:id="12317" w:author="韬 黄" w:date="2018-10-03T12:06:00Z">
              <w:r w:rsidRPr="00BD51C7">
                <w:rPr>
                  <w:rFonts w:eastAsia="Times New Roman" w:cs="Times New Roman"/>
                  <w:color w:val="000000"/>
                  <w:sz w:val="22"/>
                  <w:rPrChange w:id="12318" w:author="韬 黄" w:date="2018-10-15T17:23:00Z">
                    <w:rPr>
                      <w:rFonts w:ascii="Calibri" w:eastAsia="Times New Roman" w:hAnsi="Calibri" w:cs="Calibri"/>
                      <w:color w:val="000000"/>
                      <w:sz w:val="22"/>
                    </w:rPr>
                  </w:rPrChange>
                </w:rPr>
                <w:t>55.110</w:t>
              </w:r>
            </w:ins>
          </w:p>
        </w:tc>
        <w:tc>
          <w:tcPr>
            <w:tcW w:w="681" w:type="dxa"/>
            <w:shd w:val="clear" w:color="auto" w:fill="auto"/>
            <w:noWrap/>
            <w:hideMark/>
          </w:tcPr>
          <w:p w14:paraId="511C916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19" w:author="韬 黄" w:date="2018-10-03T12:06:00Z"/>
                <w:rFonts w:eastAsia="Times New Roman" w:cs="Times New Roman"/>
                <w:color w:val="000000"/>
                <w:sz w:val="22"/>
                <w:rPrChange w:id="12320" w:author="韬 黄" w:date="2018-10-15T17:23:00Z">
                  <w:rPr>
                    <w:ins w:id="12321" w:author="韬 黄" w:date="2018-10-03T12:06:00Z"/>
                    <w:rFonts w:ascii="Calibri" w:eastAsia="Times New Roman" w:hAnsi="Calibri" w:cs="Calibri"/>
                    <w:color w:val="000000"/>
                    <w:sz w:val="22"/>
                  </w:rPr>
                </w:rPrChange>
              </w:rPr>
            </w:pPr>
            <w:ins w:id="12322" w:author="韬 黄" w:date="2018-10-03T12:06:00Z">
              <w:r w:rsidRPr="00BD51C7">
                <w:rPr>
                  <w:rFonts w:eastAsia="Times New Roman" w:cs="Times New Roman"/>
                  <w:color w:val="000000"/>
                  <w:sz w:val="22"/>
                  <w:rPrChange w:id="12323" w:author="韬 黄" w:date="2018-10-15T17:23:00Z">
                    <w:rPr>
                      <w:rFonts w:ascii="Calibri" w:eastAsia="Times New Roman" w:hAnsi="Calibri" w:cs="Calibri"/>
                      <w:color w:val="000000"/>
                      <w:sz w:val="22"/>
                    </w:rPr>
                  </w:rPrChange>
                </w:rPr>
                <w:t>1</w:t>
              </w:r>
            </w:ins>
          </w:p>
        </w:tc>
        <w:tc>
          <w:tcPr>
            <w:tcW w:w="950" w:type="dxa"/>
            <w:shd w:val="clear" w:color="auto" w:fill="auto"/>
            <w:noWrap/>
            <w:hideMark/>
          </w:tcPr>
          <w:p w14:paraId="5003562A"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24" w:author="韬 黄" w:date="2018-10-03T12:06:00Z"/>
                <w:rFonts w:eastAsia="Times New Roman" w:cs="Times New Roman"/>
                <w:color w:val="000000"/>
                <w:sz w:val="22"/>
                <w:rPrChange w:id="12325" w:author="韬 黄" w:date="2018-10-15T17:23:00Z">
                  <w:rPr>
                    <w:ins w:id="12326" w:author="韬 黄" w:date="2018-10-03T12:06:00Z"/>
                    <w:rFonts w:ascii="Calibri" w:eastAsia="Times New Roman" w:hAnsi="Calibri" w:cs="Calibri"/>
                    <w:color w:val="000000"/>
                    <w:sz w:val="22"/>
                  </w:rPr>
                </w:rPrChange>
              </w:rPr>
            </w:pPr>
            <w:ins w:id="12327" w:author="韬 黄" w:date="2018-10-03T12:06:00Z">
              <w:r w:rsidRPr="00BD51C7">
                <w:rPr>
                  <w:rFonts w:eastAsia="Times New Roman" w:cs="Times New Roman"/>
                  <w:color w:val="000000"/>
                  <w:sz w:val="22"/>
                  <w:rPrChange w:id="12328" w:author="韬 黄" w:date="2018-10-15T17:23:00Z">
                    <w:rPr>
                      <w:rFonts w:ascii="Calibri" w:eastAsia="Times New Roman" w:hAnsi="Calibri" w:cs="Calibri"/>
                      <w:color w:val="000000"/>
                      <w:sz w:val="22"/>
                    </w:rPr>
                  </w:rPrChange>
                </w:rPr>
                <w:t>45.96%</w:t>
              </w:r>
            </w:ins>
          </w:p>
        </w:tc>
        <w:tc>
          <w:tcPr>
            <w:tcW w:w="681" w:type="dxa"/>
            <w:shd w:val="clear" w:color="auto" w:fill="auto"/>
            <w:noWrap/>
            <w:hideMark/>
          </w:tcPr>
          <w:p w14:paraId="2B0D6E1D"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29" w:author="韬 黄" w:date="2018-10-03T12:06:00Z"/>
                <w:rFonts w:eastAsia="Times New Roman" w:cs="Times New Roman"/>
                <w:color w:val="000000"/>
                <w:sz w:val="22"/>
                <w:rPrChange w:id="12330" w:author="韬 黄" w:date="2018-10-15T17:23:00Z">
                  <w:rPr>
                    <w:ins w:id="12331" w:author="韬 黄" w:date="2018-10-03T12:06:00Z"/>
                    <w:rFonts w:ascii="Calibri" w:eastAsia="Times New Roman" w:hAnsi="Calibri" w:cs="Calibri"/>
                    <w:color w:val="000000"/>
                    <w:sz w:val="22"/>
                  </w:rPr>
                </w:rPrChange>
              </w:rPr>
            </w:pPr>
            <w:ins w:id="12332" w:author="韬 黄" w:date="2018-10-03T12:06:00Z">
              <w:r w:rsidRPr="00BD51C7">
                <w:rPr>
                  <w:rFonts w:eastAsia="Times New Roman" w:cs="Times New Roman"/>
                  <w:color w:val="000000"/>
                  <w:sz w:val="22"/>
                  <w:rPrChange w:id="12333" w:author="韬 黄" w:date="2018-10-15T17:23:00Z">
                    <w:rPr>
                      <w:rFonts w:ascii="Calibri" w:eastAsia="Times New Roman" w:hAnsi="Calibri" w:cs="Calibri"/>
                      <w:color w:val="000000"/>
                      <w:sz w:val="22"/>
                    </w:rPr>
                  </w:rPrChange>
                </w:rPr>
                <w:t>3</w:t>
              </w:r>
            </w:ins>
          </w:p>
        </w:tc>
        <w:tc>
          <w:tcPr>
            <w:tcW w:w="1041" w:type="dxa"/>
            <w:shd w:val="clear" w:color="auto" w:fill="auto"/>
            <w:noWrap/>
            <w:hideMark/>
          </w:tcPr>
          <w:p w14:paraId="3D4614BE"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34" w:author="韬 黄" w:date="2018-10-03T12:06:00Z"/>
                <w:rFonts w:eastAsia="Times New Roman" w:cs="Times New Roman"/>
                <w:color w:val="000000"/>
                <w:sz w:val="22"/>
                <w:rPrChange w:id="12335" w:author="韬 黄" w:date="2018-10-15T17:23:00Z">
                  <w:rPr>
                    <w:ins w:id="12336" w:author="韬 黄" w:date="2018-10-03T12:06:00Z"/>
                    <w:rFonts w:ascii="Calibri" w:eastAsia="Times New Roman" w:hAnsi="Calibri" w:cs="Calibri"/>
                    <w:color w:val="000000"/>
                    <w:sz w:val="22"/>
                  </w:rPr>
                </w:rPrChange>
              </w:rPr>
            </w:pPr>
            <w:ins w:id="12337" w:author="韬 黄" w:date="2018-10-03T12:06:00Z">
              <w:r w:rsidRPr="00BD51C7">
                <w:rPr>
                  <w:rFonts w:eastAsia="Times New Roman" w:cs="Times New Roman"/>
                  <w:color w:val="000000"/>
                  <w:sz w:val="22"/>
                  <w:rPrChange w:id="12338" w:author="韬 黄" w:date="2018-10-15T17:23:00Z">
                    <w:rPr>
                      <w:rFonts w:ascii="Calibri" w:eastAsia="Times New Roman" w:hAnsi="Calibri" w:cs="Calibri"/>
                      <w:color w:val="000000"/>
                      <w:sz w:val="22"/>
                    </w:rPr>
                  </w:rPrChange>
                </w:rPr>
                <w:t>1.569417</w:t>
              </w:r>
            </w:ins>
          </w:p>
        </w:tc>
        <w:tc>
          <w:tcPr>
            <w:tcW w:w="681" w:type="dxa"/>
            <w:shd w:val="clear" w:color="auto" w:fill="auto"/>
            <w:noWrap/>
            <w:hideMark/>
          </w:tcPr>
          <w:p w14:paraId="44969E6E"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39" w:author="韬 黄" w:date="2018-10-03T12:06:00Z"/>
                <w:rFonts w:eastAsia="Times New Roman" w:cs="Times New Roman"/>
                <w:color w:val="000000"/>
                <w:sz w:val="22"/>
                <w:rPrChange w:id="12340" w:author="韬 黄" w:date="2018-10-15T17:23:00Z">
                  <w:rPr>
                    <w:ins w:id="12341" w:author="韬 黄" w:date="2018-10-03T12:06:00Z"/>
                    <w:rFonts w:ascii="Calibri" w:eastAsia="Times New Roman" w:hAnsi="Calibri" w:cs="Calibri"/>
                    <w:color w:val="000000"/>
                    <w:sz w:val="22"/>
                  </w:rPr>
                </w:rPrChange>
              </w:rPr>
            </w:pPr>
            <w:ins w:id="12342" w:author="韬 黄" w:date="2018-10-03T12:06:00Z">
              <w:r w:rsidRPr="00BD51C7">
                <w:rPr>
                  <w:rFonts w:eastAsia="Times New Roman" w:cs="Times New Roman"/>
                  <w:color w:val="000000"/>
                  <w:sz w:val="22"/>
                  <w:rPrChange w:id="12343" w:author="韬 黄" w:date="2018-10-15T17:23:00Z">
                    <w:rPr>
                      <w:rFonts w:ascii="Calibri" w:eastAsia="Times New Roman" w:hAnsi="Calibri" w:cs="Calibri"/>
                      <w:color w:val="000000"/>
                      <w:sz w:val="22"/>
                    </w:rPr>
                  </w:rPrChange>
                </w:rPr>
                <w:t>4</w:t>
              </w:r>
            </w:ins>
          </w:p>
        </w:tc>
        <w:tc>
          <w:tcPr>
            <w:tcW w:w="1390" w:type="dxa"/>
            <w:shd w:val="clear" w:color="auto" w:fill="auto"/>
            <w:noWrap/>
            <w:hideMark/>
          </w:tcPr>
          <w:p w14:paraId="6148C0E5"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44" w:author="韬 黄" w:date="2018-10-03T12:06:00Z"/>
                <w:rFonts w:eastAsia="Times New Roman" w:cs="Times New Roman"/>
                <w:color w:val="000000"/>
                <w:sz w:val="22"/>
                <w:rPrChange w:id="12345" w:author="韬 黄" w:date="2018-10-15T17:23:00Z">
                  <w:rPr>
                    <w:ins w:id="12346" w:author="韬 黄" w:date="2018-10-03T12:06:00Z"/>
                    <w:rFonts w:ascii="Calibri" w:eastAsia="Times New Roman" w:hAnsi="Calibri" w:cs="Calibri"/>
                    <w:color w:val="000000"/>
                    <w:sz w:val="22"/>
                  </w:rPr>
                </w:rPrChange>
              </w:rPr>
            </w:pPr>
            <w:ins w:id="12347" w:author="韬 黄" w:date="2018-10-03T12:06:00Z">
              <w:r w:rsidRPr="00BD51C7">
                <w:rPr>
                  <w:rFonts w:eastAsia="Times New Roman" w:cs="Times New Roman"/>
                  <w:color w:val="000000"/>
                  <w:sz w:val="22"/>
                  <w:rPrChange w:id="12348" w:author="韬 黄" w:date="2018-10-15T17:23:00Z">
                    <w:rPr>
                      <w:rFonts w:ascii="Calibri" w:eastAsia="Times New Roman" w:hAnsi="Calibri" w:cs="Calibri"/>
                      <w:color w:val="000000"/>
                      <w:sz w:val="22"/>
                    </w:rPr>
                  </w:rPrChange>
                </w:rPr>
                <w:t>1.0000</w:t>
              </w:r>
            </w:ins>
          </w:p>
        </w:tc>
        <w:tc>
          <w:tcPr>
            <w:tcW w:w="681" w:type="dxa"/>
            <w:shd w:val="clear" w:color="auto" w:fill="auto"/>
            <w:noWrap/>
            <w:hideMark/>
          </w:tcPr>
          <w:p w14:paraId="3F1CF05A"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49" w:author="韬 黄" w:date="2018-10-03T12:06:00Z"/>
                <w:rFonts w:eastAsia="Times New Roman" w:cs="Times New Roman"/>
                <w:color w:val="000000"/>
                <w:sz w:val="22"/>
                <w:rPrChange w:id="12350" w:author="韬 黄" w:date="2018-10-15T17:23:00Z">
                  <w:rPr>
                    <w:ins w:id="12351" w:author="韬 黄" w:date="2018-10-03T12:06:00Z"/>
                    <w:rFonts w:ascii="Calibri" w:eastAsia="Times New Roman" w:hAnsi="Calibri" w:cs="Calibri"/>
                    <w:color w:val="000000"/>
                    <w:sz w:val="22"/>
                  </w:rPr>
                </w:rPrChange>
              </w:rPr>
            </w:pPr>
            <w:ins w:id="12352" w:author="韬 黄" w:date="2018-10-03T12:06:00Z">
              <w:r w:rsidRPr="00BD51C7">
                <w:rPr>
                  <w:rFonts w:eastAsia="Times New Roman" w:cs="Times New Roman"/>
                  <w:color w:val="000000"/>
                  <w:sz w:val="22"/>
                  <w:rPrChange w:id="12353" w:author="韬 黄" w:date="2018-10-15T17:23:00Z">
                    <w:rPr>
                      <w:rFonts w:ascii="Calibri" w:eastAsia="Times New Roman" w:hAnsi="Calibri" w:cs="Calibri"/>
                      <w:color w:val="000000"/>
                      <w:sz w:val="22"/>
                    </w:rPr>
                  </w:rPrChange>
                </w:rPr>
                <w:t>3</w:t>
              </w:r>
            </w:ins>
          </w:p>
        </w:tc>
        <w:tc>
          <w:tcPr>
            <w:tcW w:w="1280" w:type="dxa"/>
            <w:shd w:val="clear" w:color="auto" w:fill="auto"/>
            <w:noWrap/>
            <w:hideMark/>
          </w:tcPr>
          <w:p w14:paraId="543D7A65"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54" w:author="韬 黄" w:date="2018-10-03T12:06:00Z"/>
                <w:rFonts w:eastAsia="Times New Roman" w:cs="Times New Roman"/>
                <w:color w:val="000000"/>
                <w:sz w:val="22"/>
                <w:rPrChange w:id="12355" w:author="韬 黄" w:date="2018-10-15T17:23:00Z">
                  <w:rPr>
                    <w:ins w:id="12356" w:author="韬 黄" w:date="2018-10-03T12:06:00Z"/>
                    <w:rFonts w:ascii="Calibri" w:eastAsia="Times New Roman" w:hAnsi="Calibri" w:cs="Calibri"/>
                    <w:color w:val="000000"/>
                    <w:sz w:val="22"/>
                  </w:rPr>
                </w:rPrChange>
              </w:rPr>
            </w:pPr>
            <w:ins w:id="12357" w:author="韬 黄" w:date="2018-10-03T12:06:00Z">
              <w:r w:rsidRPr="00BD51C7">
                <w:rPr>
                  <w:rFonts w:eastAsia="Times New Roman" w:cs="Times New Roman"/>
                  <w:color w:val="000000"/>
                  <w:sz w:val="22"/>
                  <w:rPrChange w:id="12358" w:author="韬 黄" w:date="2018-10-15T17:23:00Z">
                    <w:rPr>
                      <w:rFonts w:ascii="Calibri" w:eastAsia="Times New Roman" w:hAnsi="Calibri" w:cs="Calibri"/>
                      <w:color w:val="000000"/>
                      <w:sz w:val="22"/>
                    </w:rPr>
                  </w:rPrChange>
                </w:rPr>
                <w:t>1.2509</w:t>
              </w:r>
            </w:ins>
          </w:p>
        </w:tc>
        <w:tc>
          <w:tcPr>
            <w:tcW w:w="681" w:type="dxa"/>
            <w:shd w:val="clear" w:color="auto" w:fill="auto"/>
            <w:noWrap/>
            <w:hideMark/>
          </w:tcPr>
          <w:p w14:paraId="558D5C64"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59" w:author="韬 黄" w:date="2018-10-03T12:06:00Z"/>
                <w:rFonts w:eastAsia="Times New Roman" w:cs="Times New Roman"/>
                <w:color w:val="000000"/>
                <w:sz w:val="22"/>
                <w:rPrChange w:id="12360" w:author="韬 黄" w:date="2018-10-15T17:23:00Z">
                  <w:rPr>
                    <w:ins w:id="12361" w:author="韬 黄" w:date="2018-10-03T12:06:00Z"/>
                    <w:rFonts w:ascii="Calibri" w:eastAsia="Times New Roman" w:hAnsi="Calibri" w:cs="Calibri"/>
                    <w:color w:val="000000"/>
                    <w:sz w:val="22"/>
                  </w:rPr>
                </w:rPrChange>
              </w:rPr>
            </w:pPr>
            <w:ins w:id="12362" w:author="韬 黄" w:date="2018-10-03T12:06:00Z">
              <w:r w:rsidRPr="00BD51C7">
                <w:rPr>
                  <w:rFonts w:eastAsia="Times New Roman" w:cs="Times New Roman"/>
                  <w:color w:val="000000"/>
                  <w:sz w:val="22"/>
                  <w:rPrChange w:id="12363" w:author="韬 黄" w:date="2018-10-15T17:23:00Z">
                    <w:rPr>
                      <w:rFonts w:ascii="Calibri" w:eastAsia="Times New Roman" w:hAnsi="Calibri" w:cs="Calibri"/>
                      <w:color w:val="000000"/>
                      <w:sz w:val="22"/>
                    </w:rPr>
                  </w:rPrChange>
                </w:rPr>
                <w:t xml:space="preserve">2 </w:t>
              </w:r>
            </w:ins>
          </w:p>
        </w:tc>
      </w:tr>
      <w:tr w:rsidR="003879F0" w:rsidRPr="00BD51C7" w14:paraId="6F390518" w14:textId="77777777" w:rsidTr="00C173D1">
        <w:trPr>
          <w:cnfStyle w:val="000000100000" w:firstRow="0" w:lastRow="0" w:firstColumn="0" w:lastColumn="0" w:oddVBand="0" w:evenVBand="0" w:oddHBand="1" w:evenHBand="0" w:firstRowFirstColumn="0" w:firstRowLastColumn="0" w:lastRowFirstColumn="0" w:lastRowLastColumn="0"/>
          <w:trHeight w:val="113"/>
          <w:jc w:val="center"/>
          <w:ins w:id="12364"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51C236E" w14:textId="77777777" w:rsidR="00C173D1" w:rsidRPr="00BD51C7" w:rsidRDefault="00C173D1" w:rsidP="00C173D1">
            <w:pPr>
              <w:spacing w:after="0" w:line="240" w:lineRule="auto"/>
              <w:rPr>
                <w:ins w:id="12365" w:author="韬 黄" w:date="2018-10-03T12:06:00Z"/>
                <w:rFonts w:eastAsia="Times New Roman" w:cs="Times New Roman"/>
                <w:b w:val="0"/>
                <w:color w:val="000000"/>
                <w:sz w:val="22"/>
                <w:rPrChange w:id="12366" w:author="韬 黄" w:date="2018-10-15T17:23:00Z">
                  <w:rPr>
                    <w:ins w:id="12367" w:author="韬 黄" w:date="2018-10-03T12:06:00Z"/>
                    <w:rFonts w:ascii="Calibri" w:eastAsia="Times New Roman" w:hAnsi="Calibri" w:cs="Calibri"/>
                    <w:color w:val="000000"/>
                    <w:sz w:val="22"/>
                  </w:rPr>
                </w:rPrChange>
              </w:rPr>
            </w:pPr>
            <w:ins w:id="12368" w:author="韬 黄" w:date="2018-10-03T12:06:00Z">
              <w:r w:rsidRPr="00BD51C7">
                <w:rPr>
                  <w:rFonts w:eastAsia="Times New Roman" w:cs="Times New Roman"/>
                  <w:b w:val="0"/>
                  <w:color w:val="000000"/>
                  <w:sz w:val="22"/>
                  <w:rPrChange w:id="12369" w:author="韬 黄" w:date="2018-10-15T17:23:00Z">
                    <w:rPr>
                      <w:rFonts w:ascii="Calibri" w:eastAsia="Times New Roman" w:hAnsi="Calibri" w:cs="Calibri"/>
                      <w:color w:val="000000"/>
                      <w:sz w:val="22"/>
                    </w:rPr>
                  </w:rPrChange>
                </w:rPr>
                <w:t>ADL-intra-EWC</w:t>
              </w:r>
            </w:ins>
          </w:p>
        </w:tc>
        <w:tc>
          <w:tcPr>
            <w:tcW w:w="0" w:type="dxa"/>
            <w:shd w:val="clear" w:color="auto" w:fill="auto"/>
            <w:noWrap/>
            <w:hideMark/>
          </w:tcPr>
          <w:p w14:paraId="6387F9C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70" w:author="韬 黄" w:date="2018-10-03T12:06:00Z"/>
                <w:rFonts w:eastAsia="Times New Roman" w:cs="Times New Roman"/>
                <w:color w:val="000000"/>
                <w:sz w:val="22"/>
                <w:rPrChange w:id="12371" w:author="韬 黄" w:date="2018-10-15T17:23:00Z">
                  <w:rPr>
                    <w:ins w:id="12372" w:author="韬 黄" w:date="2018-10-03T12:06:00Z"/>
                    <w:rFonts w:ascii="Calibri" w:eastAsia="Times New Roman" w:hAnsi="Calibri" w:cs="Calibri"/>
                    <w:color w:val="000000"/>
                    <w:sz w:val="22"/>
                  </w:rPr>
                </w:rPrChange>
              </w:rPr>
            </w:pPr>
            <w:ins w:id="12373" w:author="韬 黄" w:date="2018-10-03T12:06:00Z">
              <w:r w:rsidRPr="00BD51C7">
                <w:rPr>
                  <w:rFonts w:eastAsia="Times New Roman" w:cs="Times New Roman"/>
                  <w:color w:val="000000"/>
                  <w:sz w:val="22"/>
                  <w:rPrChange w:id="12374" w:author="韬 黄" w:date="2018-10-15T17:23:00Z">
                    <w:rPr>
                      <w:rFonts w:ascii="Calibri" w:eastAsia="Times New Roman" w:hAnsi="Calibri" w:cs="Calibri"/>
                      <w:color w:val="000000"/>
                      <w:sz w:val="22"/>
                    </w:rPr>
                  </w:rPrChange>
                </w:rPr>
                <w:t>55.549</w:t>
              </w:r>
            </w:ins>
          </w:p>
        </w:tc>
        <w:tc>
          <w:tcPr>
            <w:tcW w:w="681" w:type="dxa"/>
            <w:shd w:val="clear" w:color="auto" w:fill="auto"/>
            <w:noWrap/>
            <w:hideMark/>
          </w:tcPr>
          <w:p w14:paraId="7285C6FE"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75" w:author="韬 黄" w:date="2018-10-03T12:06:00Z"/>
                <w:rFonts w:eastAsia="Times New Roman" w:cs="Times New Roman"/>
                <w:color w:val="000000"/>
                <w:sz w:val="22"/>
                <w:rPrChange w:id="12376" w:author="韬 黄" w:date="2018-10-15T17:23:00Z">
                  <w:rPr>
                    <w:ins w:id="12377" w:author="韬 黄" w:date="2018-10-03T12:06:00Z"/>
                    <w:rFonts w:ascii="Calibri" w:eastAsia="Times New Roman" w:hAnsi="Calibri" w:cs="Calibri"/>
                    <w:color w:val="000000"/>
                    <w:sz w:val="22"/>
                  </w:rPr>
                </w:rPrChange>
              </w:rPr>
            </w:pPr>
            <w:ins w:id="12378" w:author="韬 黄" w:date="2018-10-03T12:06:00Z">
              <w:r w:rsidRPr="00BD51C7">
                <w:rPr>
                  <w:rFonts w:eastAsia="Times New Roman" w:cs="Times New Roman"/>
                  <w:color w:val="000000"/>
                  <w:sz w:val="22"/>
                  <w:rPrChange w:id="12379" w:author="韬 黄" w:date="2018-10-15T17:23:00Z">
                    <w:rPr>
                      <w:rFonts w:ascii="Calibri" w:eastAsia="Times New Roman" w:hAnsi="Calibri" w:cs="Calibri"/>
                      <w:color w:val="000000"/>
                      <w:sz w:val="22"/>
                    </w:rPr>
                  </w:rPrChange>
                </w:rPr>
                <w:t>3</w:t>
              </w:r>
            </w:ins>
          </w:p>
        </w:tc>
        <w:tc>
          <w:tcPr>
            <w:tcW w:w="950" w:type="dxa"/>
            <w:shd w:val="clear" w:color="auto" w:fill="auto"/>
            <w:noWrap/>
            <w:hideMark/>
          </w:tcPr>
          <w:p w14:paraId="112FE29B"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80" w:author="韬 黄" w:date="2018-10-03T12:06:00Z"/>
                <w:rFonts w:eastAsia="Times New Roman" w:cs="Times New Roman"/>
                <w:color w:val="000000"/>
                <w:sz w:val="22"/>
                <w:rPrChange w:id="12381" w:author="韬 黄" w:date="2018-10-15T17:23:00Z">
                  <w:rPr>
                    <w:ins w:id="12382" w:author="韬 黄" w:date="2018-10-03T12:06:00Z"/>
                    <w:rFonts w:ascii="Calibri" w:eastAsia="Times New Roman" w:hAnsi="Calibri" w:cs="Calibri"/>
                    <w:color w:val="000000"/>
                    <w:sz w:val="22"/>
                  </w:rPr>
                </w:rPrChange>
              </w:rPr>
            </w:pPr>
            <w:ins w:id="12383" w:author="韬 黄" w:date="2018-10-03T12:06:00Z">
              <w:r w:rsidRPr="00BD51C7">
                <w:rPr>
                  <w:rFonts w:eastAsia="Times New Roman" w:cs="Times New Roman"/>
                  <w:color w:val="000000"/>
                  <w:sz w:val="22"/>
                  <w:rPrChange w:id="12384" w:author="韬 黄" w:date="2018-10-15T17:23:00Z">
                    <w:rPr>
                      <w:rFonts w:ascii="Calibri" w:eastAsia="Times New Roman" w:hAnsi="Calibri" w:cs="Calibri"/>
                      <w:color w:val="000000"/>
                      <w:sz w:val="22"/>
                    </w:rPr>
                  </w:rPrChange>
                </w:rPr>
                <w:t>45.90%</w:t>
              </w:r>
            </w:ins>
          </w:p>
        </w:tc>
        <w:tc>
          <w:tcPr>
            <w:tcW w:w="681" w:type="dxa"/>
            <w:shd w:val="clear" w:color="auto" w:fill="auto"/>
            <w:noWrap/>
            <w:hideMark/>
          </w:tcPr>
          <w:p w14:paraId="7515102C"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85" w:author="韬 黄" w:date="2018-10-03T12:06:00Z"/>
                <w:rFonts w:eastAsia="Times New Roman" w:cs="Times New Roman"/>
                <w:color w:val="000000"/>
                <w:sz w:val="22"/>
                <w:rPrChange w:id="12386" w:author="韬 黄" w:date="2018-10-15T17:23:00Z">
                  <w:rPr>
                    <w:ins w:id="12387" w:author="韬 黄" w:date="2018-10-03T12:06:00Z"/>
                    <w:rFonts w:ascii="Calibri" w:eastAsia="Times New Roman" w:hAnsi="Calibri" w:cs="Calibri"/>
                    <w:color w:val="000000"/>
                    <w:sz w:val="22"/>
                  </w:rPr>
                </w:rPrChange>
              </w:rPr>
            </w:pPr>
            <w:ins w:id="12388" w:author="韬 黄" w:date="2018-10-03T12:06:00Z">
              <w:r w:rsidRPr="00BD51C7">
                <w:rPr>
                  <w:rFonts w:eastAsia="Times New Roman" w:cs="Times New Roman"/>
                  <w:color w:val="000000"/>
                  <w:sz w:val="22"/>
                  <w:rPrChange w:id="12389" w:author="韬 黄" w:date="2018-10-15T17:23:00Z">
                    <w:rPr>
                      <w:rFonts w:ascii="Calibri" w:eastAsia="Times New Roman" w:hAnsi="Calibri" w:cs="Calibri"/>
                      <w:color w:val="000000"/>
                      <w:sz w:val="22"/>
                    </w:rPr>
                  </w:rPrChange>
                </w:rPr>
                <w:t>1</w:t>
              </w:r>
            </w:ins>
          </w:p>
        </w:tc>
        <w:tc>
          <w:tcPr>
            <w:tcW w:w="1041" w:type="dxa"/>
            <w:shd w:val="clear" w:color="auto" w:fill="auto"/>
            <w:noWrap/>
            <w:hideMark/>
          </w:tcPr>
          <w:p w14:paraId="441A6D3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90" w:author="韬 黄" w:date="2018-10-03T12:06:00Z"/>
                <w:rFonts w:eastAsia="Times New Roman" w:cs="Times New Roman"/>
                <w:color w:val="000000"/>
                <w:sz w:val="22"/>
                <w:rPrChange w:id="12391" w:author="韬 黄" w:date="2018-10-15T17:23:00Z">
                  <w:rPr>
                    <w:ins w:id="12392" w:author="韬 黄" w:date="2018-10-03T12:06:00Z"/>
                    <w:rFonts w:ascii="Calibri" w:eastAsia="Times New Roman" w:hAnsi="Calibri" w:cs="Calibri"/>
                    <w:color w:val="000000"/>
                    <w:sz w:val="22"/>
                  </w:rPr>
                </w:rPrChange>
              </w:rPr>
            </w:pPr>
            <w:ins w:id="12393" w:author="韬 黄" w:date="2018-10-03T12:06:00Z">
              <w:r w:rsidRPr="00BD51C7">
                <w:rPr>
                  <w:rFonts w:eastAsia="Times New Roman" w:cs="Times New Roman"/>
                  <w:color w:val="000000"/>
                  <w:sz w:val="22"/>
                  <w:rPrChange w:id="12394" w:author="韬 黄" w:date="2018-10-15T17:23:00Z">
                    <w:rPr>
                      <w:rFonts w:ascii="Calibri" w:eastAsia="Times New Roman" w:hAnsi="Calibri" w:cs="Calibri"/>
                      <w:color w:val="000000"/>
                      <w:sz w:val="22"/>
                    </w:rPr>
                  </w:rPrChange>
                </w:rPr>
                <w:t>1.568883</w:t>
              </w:r>
            </w:ins>
          </w:p>
        </w:tc>
        <w:tc>
          <w:tcPr>
            <w:tcW w:w="681" w:type="dxa"/>
            <w:shd w:val="clear" w:color="auto" w:fill="auto"/>
            <w:noWrap/>
            <w:hideMark/>
          </w:tcPr>
          <w:p w14:paraId="44DC6298"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95" w:author="韬 黄" w:date="2018-10-03T12:06:00Z"/>
                <w:rFonts w:eastAsia="Times New Roman" w:cs="Times New Roman"/>
                <w:color w:val="000000"/>
                <w:sz w:val="22"/>
                <w:rPrChange w:id="12396" w:author="韬 黄" w:date="2018-10-15T17:23:00Z">
                  <w:rPr>
                    <w:ins w:id="12397" w:author="韬 黄" w:date="2018-10-03T12:06:00Z"/>
                    <w:rFonts w:ascii="Calibri" w:eastAsia="Times New Roman" w:hAnsi="Calibri" w:cs="Calibri"/>
                    <w:color w:val="000000"/>
                    <w:sz w:val="22"/>
                  </w:rPr>
                </w:rPrChange>
              </w:rPr>
            </w:pPr>
            <w:ins w:id="12398" w:author="韬 黄" w:date="2018-10-03T12:06:00Z">
              <w:r w:rsidRPr="00BD51C7">
                <w:rPr>
                  <w:rFonts w:eastAsia="Times New Roman" w:cs="Times New Roman"/>
                  <w:color w:val="000000"/>
                  <w:sz w:val="22"/>
                  <w:rPrChange w:id="12399" w:author="韬 黄" w:date="2018-10-15T17:23:00Z">
                    <w:rPr>
                      <w:rFonts w:ascii="Calibri" w:eastAsia="Times New Roman" w:hAnsi="Calibri" w:cs="Calibri"/>
                      <w:color w:val="000000"/>
                      <w:sz w:val="22"/>
                    </w:rPr>
                  </w:rPrChange>
                </w:rPr>
                <w:t>1</w:t>
              </w:r>
            </w:ins>
          </w:p>
        </w:tc>
        <w:tc>
          <w:tcPr>
            <w:tcW w:w="1390" w:type="dxa"/>
            <w:shd w:val="clear" w:color="auto" w:fill="auto"/>
            <w:noWrap/>
            <w:hideMark/>
          </w:tcPr>
          <w:p w14:paraId="55BF40FA"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00" w:author="韬 黄" w:date="2018-10-03T12:06:00Z"/>
                <w:rFonts w:eastAsia="Times New Roman" w:cs="Times New Roman"/>
                <w:color w:val="000000"/>
                <w:sz w:val="22"/>
                <w:rPrChange w:id="12401" w:author="韬 黄" w:date="2018-10-15T17:23:00Z">
                  <w:rPr>
                    <w:ins w:id="12402" w:author="韬 黄" w:date="2018-10-03T12:06:00Z"/>
                    <w:rFonts w:ascii="Calibri" w:eastAsia="Times New Roman" w:hAnsi="Calibri" w:cs="Calibri"/>
                    <w:color w:val="000000"/>
                    <w:sz w:val="22"/>
                  </w:rPr>
                </w:rPrChange>
              </w:rPr>
            </w:pPr>
            <w:ins w:id="12403" w:author="韬 黄" w:date="2018-10-03T12:06:00Z">
              <w:r w:rsidRPr="00BD51C7">
                <w:rPr>
                  <w:rFonts w:eastAsia="Times New Roman" w:cs="Times New Roman"/>
                  <w:color w:val="000000"/>
                  <w:sz w:val="22"/>
                  <w:rPrChange w:id="12404" w:author="韬 黄" w:date="2018-10-15T17:23:00Z">
                    <w:rPr>
                      <w:rFonts w:ascii="Calibri" w:eastAsia="Times New Roman" w:hAnsi="Calibri" w:cs="Calibri"/>
                      <w:color w:val="000000"/>
                      <w:sz w:val="22"/>
                    </w:rPr>
                  </w:rPrChange>
                </w:rPr>
                <w:t>0.9960</w:t>
              </w:r>
            </w:ins>
          </w:p>
        </w:tc>
        <w:tc>
          <w:tcPr>
            <w:tcW w:w="681" w:type="dxa"/>
            <w:shd w:val="clear" w:color="auto" w:fill="auto"/>
            <w:noWrap/>
            <w:hideMark/>
          </w:tcPr>
          <w:p w14:paraId="252C95E8"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05" w:author="韬 黄" w:date="2018-10-03T12:06:00Z"/>
                <w:rFonts w:eastAsia="Times New Roman" w:cs="Times New Roman"/>
                <w:color w:val="000000"/>
                <w:sz w:val="22"/>
                <w:rPrChange w:id="12406" w:author="韬 黄" w:date="2018-10-15T17:23:00Z">
                  <w:rPr>
                    <w:ins w:id="12407" w:author="韬 黄" w:date="2018-10-03T12:06:00Z"/>
                    <w:rFonts w:ascii="Calibri" w:eastAsia="Times New Roman" w:hAnsi="Calibri" w:cs="Calibri"/>
                    <w:color w:val="000000"/>
                    <w:sz w:val="22"/>
                  </w:rPr>
                </w:rPrChange>
              </w:rPr>
            </w:pPr>
            <w:ins w:id="12408" w:author="韬 黄" w:date="2018-10-03T12:06:00Z">
              <w:r w:rsidRPr="00BD51C7">
                <w:rPr>
                  <w:rFonts w:eastAsia="Times New Roman" w:cs="Times New Roman"/>
                  <w:color w:val="000000"/>
                  <w:sz w:val="22"/>
                  <w:rPrChange w:id="12409" w:author="韬 黄" w:date="2018-10-15T17:23:00Z">
                    <w:rPr>
                      <w:rFonts w:ascii="Calibri" w:eastAsia="Times New Roman" w:hAnsi="Calibri" w:cs="Calibri"/>
                      <w:color w:val="000000"/>
                      <w:sz w:val="22"/>
                    </w:rPr>
                  </w:rPrChange>
                </w:rPr>
                <w:t>1</w:t>
              </w:r>
            </w:ins>
          </w:p>
        </w:tc>
        <w:tc>
          <w:tcPr>
            <w:tcW w:w="1280" w:type="dxa"/>
            <w:shd w:val="clear" w:color="auto" w:fill="auto"/>
            <w:noWrap/>
            <w:hideMark/>
          </w:tcPr>
          <w:p w14:paraId="3A7FAC0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10" w:author="韬 黄" w:date="2018-10-03T12:06:00Z"/>
                <w:rFonts w:eastAsia="Times New Roman" w:cs="Times New Roman"/>
                <w:color w:val="000000"/>
                <w:sz w:val="22"/>
                <w:rPrChange w:id="12411" w:author="韬 黄" w:date="2018-10-15T17:23:00Z">
                  <w:rPr>
                    <w:ins w:id="12412" w:author="韬 黄" w:date="2018-10-03T12:06:00Z"/>
                    <w:rFonts w:ascii="Calibri" w:eastAsia="Times New Roman" w:hAnsi="Calibri" w:cs="Calibri"/>
                    <w:color w:val="000000"/>
                    <w:sz w:val="22"/>
                  </w:rPr>
                </w:rPrChange>
              </w:rPr>
            </w:pPr>
            <w:ins w:id="12413" w:author="韬 黄" w:date="2018-10-03T12:06:00Z">
              <w:r w:rsidRPr="00BD51C7">
                <w:rPr>
                  <w:rFonts w:eastAsia="Times New Roman" w:cs="Times New Roman"/>
                  <w:color w:val="000000"/>
                  <w:sz w:val="22"/>
                  <w:rPrChange w:id="12414" w:author="韬 黄" w:date="2018-10-15T17:23:00Z">
                    <w:rPr>
                      <w:rFonts w:ascii="Calibri" w:eastAsia="Times New Roman" w:hAnsi="Calibri" w:cs="Calibri"/>
                      <w:color w:val="000000"/>
                      <w:sz w:val="22"/>
                    </w:rPr>
                  </w:rPrChange>
                </w:rPr>
                <w:t>1.2549</w:t>
              </w:r>
            </w:ins>
          </w:p>
        </w:tc>
        <w:tc>
          <w:tcPr>
            <w:tcW w:w="681" w:type="dxa"/>
            <w:shd w:val="clear" w:color="auto" w:fill="auto"/>
            <w:noWrap/>
            <w:hideMark/>
          </w:tcPr>
          <w:p w14:paraId="4EF6DAE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15" w:author="韬 黄" w:date="2018-10-03T12:06:00Z"/>
                <w:rFonts w:eastAsia="Times New Roman" w:cs="Times New Roman"/>
                <w:color w:val="000000"/>
                <w:sz w:val="22"/>
                <w:rPrChange w:id="12416" w:author="韬 黄" w:date="2018-10-15T17:23:00Z">
                  <w:rPr>
                    <w:ins w:id="12417" w:author="韬 黄" w:date="2018-10-03T12:06:00Z"/>
                    <w:rFonts w:ascii="Calibri" w:eastAsia="Times New Roman" w:hAnsi="Calibri" w:cs="Calibri"/>
                    <w:color w:val="000000"/>
                    <w:sz w:val="22"/>
                  </w:rPr>
                </w:rPrChange>
              </w:rPr>
            </w:pPr>
            <w:ins w:id="12418" w:author="韬 黄" w:date="2018-10-03T12:06:00Z">
              <w:r w:rsidRPr="00BD51C7">
                <w:rPr>
                  <w:rFonts w:eastAsia="Times New Roman" w:cs="Times New Roman"/>
                  <w:color w:val="000000"/>
                  <w:sz w:val="22"/>
                  <w:rPrChange w:id="12419" w:author="韬 黄" w:date="2018-10-15T17:23:00Z">
                    <w:rPr>
                      <w:rFonts w:ascii="Calibri" w:eastAsia="Times New Roman" w:hAnsi="Calibri" w:cs="Calibri"/>
                      <w:color w:val="000000"/>
                      <w:sz w:val="22"/>
                    </w:rPr>
                  </w:rPrChange>
                </w:rPr>
                <w:t xml:space="preserve">3 </w:t>
              </w:r>
            </w:ins>
          </w:p>
        </w:tc>
      </w:tr>
      <w:tr w:rsidR="00C173D1" w:rsidRPr="00BD51C7" w14:paraId="00B01457" w14:textId="77777777" w:rsidTr="00C173D1">
        <w:trPr>
          <w:trHeight w:val="113"/>
          <w:jc w:val="center"/>
          <w:ins w:id="12420"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854B7F" w14:textId="77777777" w:rsidR="00C173D1" w:rsidRPr="00BD51C7" w:rsidRDefault="00C173D1" w:rsidP="00C173D1">
            <w:pPr>
              <w:spacing w:after="0" w:line="240" w:lineRule="auto"/>
              <w:rPr>
                <w:ins w:id="12421" w:author="韬 黄" w:date="2018-10-03T12:06:00Z"/>
                <w:rFonts w:eastAsia="Times New Roman" w:cs="Times New Roman"/>
                <w:b w:val="0"/>
                <w:color w:val="000000"/>
                <w:sz w:val="22"/>
                <w:rPrChange w:id="12422" w:author="韬 黄" w:date="2018-10-15T17:23:00Z">
                  <w:rPr>
                    <w:ins w:id="12423" w:author="韬 黄" w:date="2018-10-03T12:06:00Z"/>
                    <w:rFonts w:ascii="Calibri" w:eastAsia="Times New Roman" w:hAnsi="Calibri" w:cs="Calibri"/>
                    <w:color w:val="000000"/>
                    <w:sz w:val="22"/>
                  </w:rPr>
                </w:rPrChange>
              </w:rPr>
            </w:pPr>
            <w:ins w:id="12424" w:author="韬 黄" w:date="2018-10-03T12:06:00Z">
              <w:r w:rsidRPr="00BD51C7">
                <w:rPr>
                  <w:rFonts w:eastAsia="Times New Roman" w:cs="Times New Roman"/>
                  <w:b w:val="0"/>
                  <w:color w:val="000000"/>
                  <w:sz w:val="22"/>
                  <w:rPrChange w:id="12425" w:author="韬 黄" w:date="2018-10-15T17:23:00Z">
                    <w:rPr>
                      <w:rFonts w:ascii="Calibri" w:eastAsia="Times New Roman" w:hAnsi="Calibri" w:cs="Calibri"/>
                      <w:color w:val="000000"/>
                      <w:sz w:val="22"/>
                    </w:rPr>
                  </w:rPrChange>
                </w:rPr>
                <w:t>ADL-intra-IC</w:t>
              </w:r>
            </w:ins>
          </w:p>
        </w:tc>
        <w:tc>
          <w:tcPr>
            <w:tcW w:w="837" w:type="dxa"/>
            <w:shd w:val="clear" w:color="auto" w:fill="auto"/>
            <w:noWrap/>
            <w:hideMark/>
          </w:tcPr>
          <w:p w14:paraId="09AE48FE"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26" w:author="韬 黄" w:date="2018-10-03T12:06:00Z"/>
                <w:rFonts w:eastAsia="Times New Roman" w:cs="Times New Roman"/>
                <w:color w:val="000000"/>
                <w:sz w:val="22"/>
                <w:rPrChange w:id="12427" w:author="韬 黄" w:date="2018-10-15T17:23:00Z">
                  <w:rPr>
                    <w:ins w:id="12428" w:author="韬 黄" w:date="2018-10-03T12:06:00Z"/>
                    <w:rFonts w:ascii="Calibri" w:eastAsia="Times New Roman" w:hAnsi="Calibri" w:cs="Calibri"/>
                    <w:color w:val="000000"/>
                    <w:sz w:val="22"/>
                  </w:rPr>
                </w:rPrChange>
              </w:rPr>
            </w:pPr>
            <w:ins w:id="12429" w:author="韬 黄" w:date="2018-10-03T12:06:00Z">
              <w:r w:rsidRPr="00BD51C7">
                <w:rPr>
                  <w:rFonts w:eastAsia="Times New Roman" w:cs="Times New Roman"/>
                  <w:color w:val="000000"/>
                  <w:sz w:val="22"/>
                  <w:rPrChange w:id="12430" w:author="韬 黄" w:date="2018-10-15T17:23:00Z">
                    <w:rPr>
                      <w:rFonts w:ascii="Calibri" w:eastAsia="Times New Roman" w:hAnsi="Calibri" w:cs="Calibri"/>
                      <w:color w:val="000000"/>
                      <w:sz w:val="22"/>
                    </w:rPr>
                  </w:rPrChange>
                </w:rPr>
                <w:t>55.112</w:t>
              </w:r>
            </w:ins>
          </w:p>
        </w:tc>
        <w:tc>
          <w:tcPr>
            <w:tcW w:w="681" w:type="dxa"/>
            <w:shd w:val="clear" w:color="auto" w:fill="auto"/>
            <w:noWrap/>
            <w:hideMark/>
          </w:tcPr>
          <w:p w14:paraId="7E32E381"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31" w:author="韬 黄" w:date="2018-10-03T12:06:00Z"/>
                <w:rFonts w:eastAsia="Times New Roman" w:cs="Times New Roman"/>
                <w:color w:val="000000"/>
                <w:sz w:val="22"/>
                <w:rPrChange w:id="12432" w:author="韬 黄" w:date="2018-10-15T17:23:00Z">
                  <w:rPr>
                    <w:ins w:id="12433" w:author="韬 黄" w:date="2018-10-03T12:06:00Z"/>
                    <w:rFonts w:ascii="Calibri" w:eastAsia="Times New Roman" w:hAnsi="Calibri" w:cs="Calibri"/>
                    <w:color w:val="000000"/>
                    <w:sz w:val="22"/>
                  </w:rPr>
                </w:rPrChange>
              </w:rPr>
            </w:pPr>
            <w:ins w:id="12434" w:author="韬 黄" w:date="2018-10-03T12:06:00Z">
              <w:r w:rsidRPr="00BD51C7">
                <w:rPr>
                  <w:rFonts w:eastAsia="Times New Roman" w:cs="Times New Roman"/>
                  <w:color w:val="000000"/>
                  <w:sz w:val="22"/>
                  <w:rPrChange w:id="12435" w:author="韬 黄" w:date="2018-10-15T17:23:00Z">
                    <w:rPr>
                      <w:rFonts w:ascii="Calibri" w:eastAsia="Times New Roman" w:hAnsi="Calibri" w:cs="Calibri"/>
                      <w:color w:val="000000"/>
                      <w:sz w:val="22"/>
                    </w:rPr>
                  </w:rPrChange>
                </w:rPr>
                <w:t>2</w:t>
              </w:r>
            </w:ins>
          </w:p>
        </w:tc>
        <w:tc>
          <w:tcPr>
            <w:tcW w:w="950" w:type="dxa"/>
            <w:shd w:val="clear" w:color="auto" w:fill="auto"/>
            <w:noWrap/>
            <w:hideMark/>
          </w:tcPr>
          <w:p w14:paraId="014EC4A7"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36" w:author="韬 黄" w:date="2018-10-03T12:06:00Z"/>
                <w:rFonts w:eastAsia="Times New Roman" w:cs="Times New Roman"/>
                <w:color w:val="000000"/>
                <w:sz w:val="22"/>
                <w:rPrChange w:id="12437" w:author="韬 黄" w:date="2018-10-15T17:23:00Z">
                  <w:rPr>
                    <w:ins w:id="12438" w:author="韬 黄" w:date="2018-10-03T12:06:00Z"/>
                    <w:rFonts w:ascii="Calibri" w:eastAsia="Times New Roman" w:hAnsi="Calibri" w:cs="Calibri"/>
                    <w:color w:val="000000"/>
                    <w:sz w:val="22"/>
                  </w:rPr>
                </w:rPrChange>
              </w:rPr>
            </w:pPr>
            <w:ins w:id="12439" w:author="韬 黄" w:date="2018-10-03T12:06:00Z">
              <w:r w:rsidRPr="00BD51C7">
                <w:rPr>
                  <w:rFonts w:eastAsia="Times New Roman" w:cs="Times New Roman"/>
                  <w:color w:val="000000"/>
                  <w:sz w:val="22"/>
                  <w:rPrChange w:id="12440" w:author="韬 黄" w:date="2018-10-15T17:23:00Z">
                    <w:rPr>
                      <w:rFonts w:ascii="Calibri" w:eastAsia="Times New Roman" w:hAnsi="Calibri" w:cs="Calibri"/>
                      <w:color w:val="000000"/>
                      <w:sz w:val="22"/>
                    </w:rPr>
                  </w:rPrChange>
                </w:rPr>
                <w:t>45.99%</w:t>
              </w:r>
            </w:ins>
          </w:p>
        </w:tc>
        <w:tc>
          <w:tcPr>
            <w:tcW w:w="681" w:type="dxa"/>
            <w:shd w:val="clear" w:color="auto" w:fill="auto"/>
            <w:noWrap/>
            <w:hideMark/>
          </w:tcPr>
          <w:p w14:paraId="45DAE6A7"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41" w:author="韬 黄" w:date="2018-10-03T12:06:00Z"/>
                <w:rFonts w:eastAsia="Times New Roman" w:cs="Times New Roman"/>
                <w:color w:val="000000"/>
                <w:sz w:val="22"/>
                <w:rPrChange w:id="12442" w:author="韬 黄" w:date="2018-10-15T17:23:00Z">
                  <w:rPr>
                    <w:ins w:id="12443" w:author="韬 黄" w:date="2018-10-03T12:06:00Z"/>
                    <w:rFonts w:ascii="Calibri" w:eastAsia="Times New Roman" w:hAnsi="Calibri" w:cs="Calibri"/>
                    <w:color w:val="000000"/>
                    <w:sz w:val="22"/>
                  </w:rPr>
                </w:rPrChange>
              </w:rPr>
            </w:pPr>
            <w:ins w:id="12444" w:author="韬 黄" w:date="2018-10-03T12:06:00Z">
              <w:r w:rsidRPr="00BD51C7">
                <w:rPr>
                  <w:rFonts w:eastAsia="Times New Roman" w:cs="Times New Roman"/>
                  <w:color w:val="000000"/>
                  <w:sz w:val="22"/>
                  <w:rPrChange w:id="12445" w:author="韬 黄" w:date="2018-10-15T17:23:00Z">
                    <w:rPr>
                      <w:rFonts w:ascii="Calibri" w:eastAsia="Times New Roman" w:hAnsi="Calibri" w:cs="Calibri"/>
                      <w:color w:val="000000"/>
                      <w:sz w:val="22"/>
                    </w:rPr>
                  </w:rPrChange>
                </w:rPr>
                <w:t>4</w:t>
              </w:r>
            </w:ins>
          </w:p>
        </w:tc>
        <w:tc>
          <w:tcPr>
            <w:tcW w:w="1041" w:type="dxa"/>
            <w:shd w:val="clear" w:color="auto" w:fill="auto"/>
            <w:noWrap/>
            <w:hideMark/>
          </w:tcPr>
          <w:p w14:paraId="79CF600B"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46" w:author="韬 黄" w:date="2018-10-03T12:06:00Z"/>
                <w:rFonts w:eastAsia="Times New Roman" w:cs="Times New Roman"/>
                <w:color w:val="000000"/>
                <w:sz w:val="22"/>
                <w:rPrChange w:id="12447" w:author="韬 黄" w:date="2018-10-15T17:23:00Z">
                  <w:rPr>
                    <w:ins w:id="12448" w:author="韬 黄" w:date="2018-10-03T12:06:00Z"/>
                    <w:rFonts w:ascii="Calibri" w:eastAsia="Times New Roman" w:hAnsi="Calibri" w:cs="Calibri"/>
                    <w:color w:val="000000"/>
                    <w:sz w:val="22"/>
                  </w:rPr>
                </w:rPrChange>
              </w:rPr>
            </w:pPr>
            <w:ins w:id="12449" w:author="韬 黄" w:date="2018-10-03T12:06:00Z">
              <w:r w:rsidRPr="00BD51C7">
                <w:rPr>
                  <w:rFonts w:eastAsia="Times New Roman" w:cs="Times New Roman"/>
                  <w:color w:val="000000"/>
                  <w:sz w:val="22"/>
                  <w:rPrChange w:id="12450" w:author="韬 黄" w:date="2018-10-15T17:23:00Z">
                    <w:rPr>
                      <w:rFonts w:ascii="Calibri" w:eastAsia="Times New Roman" w:hAnsi="Calibri" w:cs="Calibri"/>
                      <w:color w:val="000000"/>
                      <w:sz w:val="22"/>
                    </w:rPr>
                  </w:rPrChange>
                </w:rPr>
                <w:t>1.569142</w:t>
              </w:r>
            </w:ins>
          </w:p>
        </w:tc>
        <w:tc>
          <w:tcPr>
            <w:tcW w:w="681" w:type="dxa"/>
            <w:shd w:val="clear" w:color="auto" w:fill="auto"/>
            <w:noWrap/>
            <w:hideMark/>
          </w:tcPr>
          <w:p w14:paraId="23A48753"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51" w:author="韬 黄" w:date="2018-10-03T12:06:00Z"/>
                <w:rFonts w:eastAsia="Times New Roman" w:cs="Times New Roman"/>
                <w:color w:val="000000"/>
                <w:sz w:val="22"/>
                <w:rPrChange w:id="12452" w:author="韬 黄" w:date="2018-10-15T17:23:00Z">
                  <w:rPr>
                    <w:ins w:id="12453" w:author="韬 黄" w:date="2018-10-03T12:06:00Z"/>
                    <w:rFonts w:ascii="Calibri" w:eastAsia="Times New Roman" w:hAnsi="Calibri" w:cs="Calibri"/>
                    <w:color w:val="000000"/>
                    <w:sz w:val="22"/>
                  </w:rPr>
                </w:rPrChange>
              </w:rPr>
            </w:pPr>
            <w:ins w:id="12454" w:author="韬 黄" w:date="2018-10-03T12:06:00Z">
              <w:r w:rsidRPr="00BD51C7">
                <w:rPr>
                  <w:rFonts w:eastAsia="Times New Roman" w:cs="Times New Roman"/>
                  <w:color w:val="000000"/>
                  <w:sz w:val="22"/>
                  <w:rPrChange w:id="12455" w:author="韬 黄" w:date="2018-10-15T17:23:00Z">
                    <w:rPr>
                      <w:rFonts w:ascii="Calibri" w:eastAsia="Times New Roman" w:hAnsi="Calibri" w:cs="Calibri"/>
                      <w:color w:val="000000"/>
                      <w:sz w:val="22"/>
                    </w:rPr>
                  </w:rPrChange>
                </w:rPr>
                <w:t>3</w:t>
              </w:r>
            </w:ins>
          </w:p>
        </w:tc>
        <w:tc>
          <w:tcPr>
            <w:tcW w:w="1390" w:type="dxa"/>
            <w:shd w:val="clear" w:color="auto" w:fill="auto"/>
            <w:noWrap/>
            <w:hideMark/>
          </w:tcPr>
          <w:p w14:paraId="79E84268"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56" w:author="韬 黄" w:date="2018-10-03T12:06:00Z"/>
                <w:rFonts w:eastAsia="Times New Roman" w:cs="Times New Roman"/>
                <w:color w:val="000000"/>
                <w:sz w:val="22"/>
                <w:rPrChange w:id="12457" w:author="韬 黄" w:date="2018-10-15T17:23:00Z">
                  <w:rPr>
                    <w:ins w:id="12458" w:author="韬 黄" w:date="2018-10-03T12:06:00Z"/>
                    <w:rFonts w:ascii="Calibri" w:eastAsia="Times New Roman" w:hAnsi="Calibri" w:cs="Calibri"/>
                    <w:color w:val="000000"/>
                    <w:sz w:val="22"/>
                  </w:rPr>
                </w:rPrChange>
              </w:rPr>
            </w:pPr>
            <w:ins w:id="12459" w:author="韬 黄" w:date="2018-10-03T12:06:00Z">
              <w:r w:rsidRPr="00BD51C7">
                <w:rPr>
                  <w:rFonts w:eastAsia="Times New Roman" w:cs="Times New Roman"/>
                  <w:color w:val="000000"/>
                  <w:sz w:val="22"/>
                  <w:rPrChange w:id="12460" w:author="韬 黄" w:date="2018-10-15T17:23:00Z">
                    <w:rPr>
                      <w:rFonts w:ascii="Calibri" w:eastAsia="Times New Roman" w:hAnsi="Calibri" w:cs="Calibri"/>
                      <w:color w:val="000000"/>
                      <w:sz w:val="22"/>
                    </w:rPr>
                  </w:rPrChange>
                </w:rPr>
                <w:t>1.0090</w:t>
              </w:r>
            </w:ins>
          </w:p>
        </w:tc>
        <w:tc>
          <w:tcPr>
            <w:tcW w:w="681" w:type="dxa"/>
            <w:shd w:val="clear" w:color="auto" w:fill="auto"/>
            <w:noWrap/>
            <w:hideMark/>
          </w:tcPr>
          <w:p w14:paraId="5E488604"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61" w:author="韬 黄" w:date="2018-10-03T12:06:00Z"/>
                <w:rFonts w:eastAsia="Times New Roman" w:cs="Times New Roman"/>
                <w:color w:val="000000"/>
                <w:sz w:val="22"/>
                <w:rPrChange w:id="12462" w:author="韬 黄" w:date="2018-10-15T17:23:00Z">
                  <w:rPr>
                    <w:ins w:id="12463" w:author="韬 黄" w:date="2018-10-03T12:06:00Z"/>
                    <w:rFonts w:ascii="Calibri" w:eastAsia="Times New Roman" w:hAnsi="Calibri" w:cs="Calibri"/>
                    <w:color w:val="000000"/>
                    <w:sz w:val="22"/>
                  </w:rPr>
                </w:rPrChange>
              </w:rPr>
            </w:pPr>
            <w:ins w:id="12464" w:author="韬 黄" w:date="2018-10-03T12:06:00Z">
              <w:r w:rsidRPr="00BD51C7">
                <w:rPr>
                  <w:rFonts w:eastAsia="Times New Roman" w:cs="Times New Roman"/>
                  <w:color w:val="000000"/>
                  <w:sz w:val="22"/>
                  <w:rPrChange w:id="12465" w:author="韬 黄" w:date="2018-10-15T17:23:00Z">
                    <w:rPr>
                      <w:rFonts w:ascii="Calibri" w:eastAsia="Times New Roman" w:hAnsi="Calibri" w:cs="Calibri"/>
                      <w:color w:val="000000"/>
                      <w:sz w:val="22"/>
                    </w:rPr>
                  </w:rPrChange>
                </w:rPr>
                <w:t>4</w:t>
              </w:r>
            </w:ins>
          </w:p>
        </w:tc>
        <w:tc>
          <w:tcPr>
            <w:tcW w:w="1280" w:type="dxa"/>
            <w:shd w:val="clear" w:color="auto" w:fill="auto"/>
            <w:noWrap/>
            <w:hideMark/>
          </w:tcPr>
          <w:p w14:paraId="1F4A3992"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66" w:author="韬 黄" w:date="2018-10-03T12:06:00Z"/>
                <w:rFonts w:eastAsia="Times New Roman" w:cs="Times New Roman"/>
                <w:color w:val="000000"/>
                <w:sz w:val="22"/>
                <w:rPrChange w:id="12467" w:author="韬 黄" w:date="2018-10-15T17:23:00Z">
                  <w:rPr>
                    <w:ins w:id="12468" w:author="韬 黄" w:date="2018-10-03T12:06:00Z"/>
                    <w:rFonts w:ascii="Calibri" w:eastAsia="Times New Roman" w:hAnsi="Calibri" w:cs="Calibri"/>
                    <w:color w:val="000000"/>
                    <w:sz w:val="22"/>
                  </w:rPr>
                </w:rPrChange>
              </w:rPr>
            </w:pPr>
            <w:ins w:id="12469" w:author="韬 黄" w:date="2018-10-03T12:06:00Z">
              <w:r w:rsidRPr="00BD51C7">
                <w:rPr>
                  <w:rFonts w:eastAsia="Times New Roman" w:cs="Times New Roman"/>
                  <w:color w:val="000000"/>
                  <w:sz w:val="22"/>
                  <w:rPrChange w:id="12470" w:author="韬 黄" w:date="2018-10-15T17:23:00Z">
                    <w:rPr>
                      <w:rFonts w:ascii="Calibri" w:eastAsia="Times New Roman" w:hAnsi="Calibri" w:cs="Calibri"/>
                      <w:color w:val="000000"/>
                      <w:sz w:val="22"/>
                    </w:rPr>
                  </w:rPrChange>
                </w:rPr>
                <w:t>1.2477</w:t>
              </w:r>
            </w:ins>
          </w:p>
        </w:tc>
        <w:tc>
          <w:tcPr>
            <w:tcW w:w="681" w:type="dxa"/>
            <w:shd w:val="clear" w:color="auto" w:fill="auto"/>
            <w:noWrap/>
            <w:hideMark/>
          </w:tcPr>
          <w:p w14:paraId="7D8F6203"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471" w:author="韬 黄" w:date="2018-10-03T12:06:00Z"/>
                <w:rFonts w:eastAsia="Times New Roman" w:cs="Times New Roman"/>
                <w:color w:val="000000"/>
                <w:sz w:val="22"/>
                <w:rPrChange w:id="12472" w:author="韬 黄" w:date="2018-10-15T17:23:00Z">
                  <w:rPr>
                    <w:ins w:id="12473" w:author="韬 黄" w:date="2018-10-03T12:06:00Z"/>
                    <w:rFonts w:ascii="Calibri" w:eastAsia="Times New Roman" w:hAnsi="Calibri" w:cs="Calibri"/>
                    <w:color w:val="000000"/>
                    <w:sz w:val="22"/>
                  </w:rPr>
                </w:rPrChange>
              </w:rPr>
            </w:pPr>
            <w:ins w:id="12474" w:author="韬 黄" w:date="2018-10-03T12:06:00Z">
              <w:r w:rsidRPr="00BD51C7">
                <w:rPr>
                  <w:rFonts w:eastAsia="Times New Roman" w:cs="Times New Roman"/>
                  <w:color w:val="000000"/>
                  <w:sz w:val="22"/>
                  <w:rPrChange w:id="12475" w:author="韬 黄" w:date="2018-10-15T17:23:00Z">
                    <w:rPr>
                      <w:rFonts w:ascii="Calibri" w:eastAsia="Times New Roman" w:hAnsi="Calibri" w:cs="Calibri"/>
                      <w:color w:val="000000"/>
                      <w:sz w:val="22"/>
                    </w:rPr>
                  </w:rPrChange>
                </w:rPr>
                <w:t xml:space="preserve">1 </w:t>
              </w:r>
            </w:ins>
          </w:p>
        </w:tc>
      </w:tr>
      <w:tr w:rsidR="003879F0" w:rsidRPr="00BD51C7" w14:paraId="30BBA73A" w14:textId="77777777" w:rsidTr="00C173D1">
        <w:trPr>
          <w:cnfStyle w:val="000000100000" w:firstRow="0" w:lastRow="0" w:firstColumn="0" w:lastColumn="0" w:oddVBand="0" w:evenVBand="0" w:oddHBand="1" w:evenHBand="0" w:firstRowFirstColumn="0" w:firstRowLastColumn="0" w:lastRowFirstColumn="0" w:lastRowLastColumn="0"/>
          <w:trHeight w:val="113"/>
          <w:jc w:val="center"/>
          <w:ins w:id="12476"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E08FBD5" w14:textId="77777777" w:rsidR="00C173D1" w:rsidRPr="00BD51C7" w:rsidRDefault="00C173D1" w:rsidP="00C173D1">
            <w:pPr>
              <w:spacing w:after="0" w:line="240" w:lineRule="auto"/>
              <w:rPr>
                <w:ins w:id="12477" w:author="韬 黄" w:date="2018-10-03T12:06:00Z"/>
                <w:rFonts w:eastAsia="Times New Roman" w:cs="Times New Roman"/>
                <w:b w:val="0"/>
                <w:color w:val="000000"/>
                <w:sz w:val="22"/>
                <w:rPrChange w:id="12478" w:author="韬 黄" w:date="2018-10-15T17:23:00Z">
                  <w:rPr>
                    <w:ins w:id="12479" w:author="韬 黄" w:date="2018-10-03T12:06:00Z"/>
                    <w:rFonts w:ascii="Calibri" w:eastAsia="Times New Roman" w:hAnsi="Calibri" w:cs="Calibri"/>
                    <w:color w:val="000000"/>
                    <w:sz w:val="22"/>
                  </w:rPr>
                </w:rPrChange>
              </w:rPr>
            </w:pPr>
            <w:ins w:id="12480" w:author="韬 黄" w:date="2018-10-03T12:06:00Z">
              <w:r w:rsidRPr="00BD51C7">
                <w:rPr>
                  <w:rFonts w:eastAsia="Times New Roman" w:cs="Times New Roman"/>
                  <w:b w:val="0"/>
                  <w:color w:val="000000"/>
                  <w:sz w:val="22"/>
                  <w:rPrChange w:id="12481" w:author="韬 黄" w:date="2018-10-15T17:23:00Z">
                    <w:rPr>
                      <w:rFonts w:ascii="Calibri" w:eastAsia="Times New Roman" w:hAnsi="Calibri" w:cs="Calibri"/>
                      <w:color w:val="000000"/>
                      <w:sz w:val="22"/>
                    </w:rPr>
                  </w:rPrChange>
                </w:rPr>
                <w:lastRenderedPageBreak/>
                <w:t>ADL-EWC-IC</w:t>
              </w:r>
            </w:ins>
          </w:p>
        </w:tc>
        <w:tc>
          <w:tcPr>
            <w:tcW w:w="0" w:type="dxa"/>
            <w:shd w:val="clear" w:color="auto" w:fill="auto"/>
            <w:noWrap/>
            <w:hideMark/>
          </w:tcPr>
          <w:p w14:paraId="39B21D5B"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82" w:author="韬 黄" w:date="2018-10-03T12:06:00Z"/>
                <w:rFonts w:eastAsia="Times New Roman" w:cs="Times New Roman"/>
                <w:color w:val="000000"/>
                <w:sz w:val="22"/>
                <w:rPrChange w:id="12483" w:author="韬 黄" w:date="2018-10-15T17:23:00Z">
                  <w:rPr>
                    <w:ins w:id="12484" w:author="韬 黄" w:date="2018-10-03T12:06:00Z"/>
                    <w:rFonts w:ascii="Calibri" w:eastAsia="Times New Roman" w:hAnsi="Calibri" w:cs="Calibri"/>
                    <w:color w:val="000000"/>
                    <w:sz w:val="22"/>
                  </w:rPr>
                </w:rPrChange>
              </w:rPr>
            </w:pPr>
            <w:ins w:id="12485" w:author="韬 黄" w:date="2018-10-03T12:06:00Z">
              <w:r w:rsidRPr="00BD51C7">
                <w:rPr>
                  <w:rFonts w:eastAsia="Times New Roman" w:cs="Times New Roman"/>
                  <w:color w:val="000000"/>
                  <w:sz w:val="22"/>
                  <w:rPrChange w:id="12486" w:author="韬 黄" w:date="2018-10-15T17:23:00Z">
                    <w:rPr>
                      <w:rFonts w:ascii="Calibri" w:eastAsia="Times New Roman" w:hAnsi="Calibri" w:cs="Calibri"/>
                      <w:color w:val="000000"/>
                      <w:sz w:val="22"/>
                    </w:rPr>
                  </w:rPrChange>
                </w:rPr>
                <w:t>55.549</w:t>
              </w:r>
            </w:ins>
          </w:p>
        </w:tc>
        <w:tc>
          <w:tcPr>
            <w:tcW w:w="681" w:type="dxa"/>
            <w:shd w:val="clear" w:color="auto" w:fill="auto"/>
            <w:noWrap/>
            <w:hideMark/>
          </w:tcPr>
          <w:p w14:paraId="011CFE8F"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87" w:author="韬 黄" w:date="2018-10-03T12:06:00Z"/>
                <w:rFonts w:eastAsia="Times New Roman" w:cs="Times New Roman"/>
                <w:color w:val="000000"/>
                <w:sz w:val="22"/>
                <w:rPrChange w:id="12488" w:author="韬 黄" w:date="2018-10-15T17:23:00Z">
                  <w:rPr>
                    <w:ins w:id="12489" w:author="韬 黄" w:date="2018-10-03T12:06:00Z"/>
                    <w:rFonts w:ascii="Calibri" w:eastAsia="Times New Roman" w:hAnsi="Calibri" w:cs="Calibri"/>
                    <w:color w:val="000000"/>
                    <w:sz w:val="22"/>
                  </w:rPr>
                </w:rPrChange>
              </w:rPr>
            </w:pPr>
            <w:ins w:id="12490" w:author="韬 黄" w:date="2018-10-03T12:06:00Z">
              <w:r w:rsidRPr="00BD51C7">
                <w:rPr>
                  <w:rFonts w:eastAsia="Times New Roman" w:cs="Times New Roman"/>
                  <w:color w:val="000000"/>
                  <w:sz w:val="22"/>
                  <w:rPrChange w:id="12491" w:author="韬 黄" w:date="2018-10-15T17:23:00Z">
                    <w:rPr>
                      <w:rFonts w:ascii="Calibri" w:eastAsia="Times New Roman" w:hAnsi="Calibri" w:cs="Calibri"/>
                      <w:color w:val="000000"/>
                      <w:sz w:val="22"/>
                    </w:rPr>
                  </w:rPrChange>
                </w:rPr>
                <w:t>3</w:t>
              </w:r>
            </w:ins>
          </w:p>
        </w:tc>
        <w:tc>
          <w:tcPr>
            <w:tcW w:w="950" w:type="dxa"/>
            <w:shd w:val="clear" w:color="auto" w:fill="auto"/>
            <w:noWrap/>
            <w:hideMark/>
          </w:tcPr>
          <w:p w14:paraId="505E66E6"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92" w:author="韬 黄" w:date="2018-10-03T12:06:00Z"/>
                <w:rFonts w:eastAsia="Times New Roman" w:cs="Times New Roman"/>
                <w:color w:val="000000"/>
                <w:sz w:val="22"/>
                <w:rPrChange w:id="12493" w:author="韬 黄" w:date="2018-10-15T17:23:00Z">
                  <w:rPr>
                    <w:ins w:id="12494" w:author="韬 黄" w:date="2018-10-03T12:06:00Z"/>
                    <w:rFonts w:ascii="Calibri" w:eastAsia="Times New Roman" w:hAnsi="Calibri" w:cs="Calibri"/>
                    <w:color w:val="000000"/>
                    <w:sz w:val="22"/>
                  </w:rPr>
                </w:rPrChange>
              </w:rPr>
            </w:pPr>
            <w:ins w:id="12495" w:author="韬 黄" w:date="2018-10-03T12:06:00Z">
              <w:r w:rsidRPr="00BD51C7">
                <w:rPr>
                  <w:rFonts w:eastAsia="Times New Roman" w:cs="Times New Roman"/>
                  <w:color w:val="000000"/>
                  <w:sz w:val="22"/>
                  <w:rPrChange w:id="12496" w:author="韬 黄" w:date="2018-10-15T17:23:00Z">
                    <w:rPr>
                      <w:rFonts w:ascii="Calibri" w:eastAsia="Times New Roman" w:hAnsi="Calibri" w:cs="Calibri"/>
                      <w:color w:val="000000"/>
                      <w:sz w:val="22"/>
                    </w:rPr>
                  </w:rPrChange>
                </w:rPr>
                <w:t>45.90%</w:t>
              </w:r>
            </w:ins>
          </w:p>
        </w:tc>
        <w:tc>
          <w:tcPr>
            <w:tcW w:w="681" w:type="dxa"/>
            <w:shd w:val="clear" w:color="auto" w:fill="auto"/>
            <w:noWrap/>
            <w:hideMark/>
          </w:tcPr>
          <w:p w14:paraId="509E732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497" w:author="韬 黄" w:date="2018-10-03T12:06:00Z"/>
                <w:rFonts w:eastAsia="Times New Roman" w:cs="Times New Roman"/>
                <w:color w:val="000000"/>
                <w:sz w:val="22"/>
                <w:rPrChange w:id="12498" w:author="韬 黄" w:date="2018-10-15T17:23:00Z">
                  <w:rPr>
                    <w:ins w:id="12499" w:author="韬 黄" w:date="2018-10-03T12:06:00Z"/>
                    <w:rFonts w:ascii="Calibri" w:eastAsia="Times New Roman" w:hAnsi="Calibri" w:cs="Calibri"/>
                    <w:color w:val="000000"/>
                    <w:sz w:val="22"/>
                  </w:rPr>
                </w:rPrChange>
              </w:rPr>
            </w:pPr>
            <w:ins w:id="12500" w:author="韬 黄" w:date="2018-10-03T12:06:00Z">
              <w:r w:rsidRPr="00BD51C7">
                <w:rPr>
                  <w:rFonts w:eastAsia="Times New Roman" w:cs="Times New Roman"/>
                  <w:color w:val="000000"/>
                  <w:sz w:val="22"/>
                  <w:rPrChange w:id="12501" w:author="韬 黄" w:date="2018-10-15T17:23:00Z">
                    <w:rPr>
                      <w:rFonts w:ascii="Calibri" w:eastAsia="Times New Roman" w:hAnsi="Calibri" w:cs="Calibri"/>
                      <w:color w:val="000000"/>
                      <w:sz w:val="22"/>
                    </w:rPr>
                  </w:rPrChange>
                </w:rPr>
                <w:t>1</w:t>
              </w:r>
            </w:ins>
          </w:p>
        </w:tc>
        <w:tc>
          <w:tcPr>
            <w:tcW w:w="1041" w:type="dxa"/>
            <w:shd w:val="clear" w:color="auto" w:fill="auto"/>
            <w:noWrap/>
            <w:hideMark/>
          </w:tcPr>
          <w:p w14:paraId="69B560AF"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02" w:author="韬 黄" w:date="2018-10-03T12:06:00Z"/>
                <w:rFonts w:eastAsia="Times New Roman" w:cs="Times New Roman"/>
                <w:color w:val="000000"/>
                <w:sz w:val="22"/>
                <w:rPrChange w:id="12503" w:author="韬 黄" w:date="2018-10-15T17:23:00Z">
                  <w:rPr>
                    <w:ins w:id="12504" w:author="韬 黄" w:date="2018-10-03T12:06:00Z"/>
                    <w:rFonts w:ascii="Calibri" w:eastAsia="Times New Roman" w:hAnsi="Calibri" w:cs="Calibri"/>
                    <w:color w:val="000000"/>
                    <w:sz w:val="22"/>
                  </w:rPr>
                </w:rPrChange>
              </w:rPr>
            </w:pPr>
            <w:ins w:id="12505" w:author="韬 黄" w:date="2018-10-03T12:06:00Z">
              <w:r w:rsidRPr="00BD51C7">
                <w:rPr>
                  <w:rFonts w:eastAsia="Times New Roman" w:cs="Times New Roman"/>
                  <w:color w:val="000000"/>
                  <w:sz w:val="22"/>
                  <w:rPrChange w:id="12506" w:author="韬 黄" w:date="2018-10-15T17:23:00Z">
                    <w:rPr>
                      <w:rFonts w:ascii="Calibri" w:eastAsia="Times New Roman" w:hAnsi="Calibri" w:cs="Calibri"/>
                      <w:color w:val="000000"/>
                      <w:sz w:val="22"/>
                    </w:rPr>
                  </w:rPrChange>
                </w:rPr>
                <w:t>1.568883</w:t>
              </w:r>
            </w:ins>
          </w:p>
        </w:tc>
        <w:tc>
          <w:tcPr>
            <w:tcW w:w="681" w:type="dxa"/>
            <w:shd w:val="clear" w:color="auto" w:fill="auto"/>
            <w:noWrap/>
            <w:hideMark/>
          </w:tcPr>
          <w:p w14:paraId="6E4B038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07" w:author="韬 黄" w:date="2018-10-03T12:06:00Z"/>
                <w:rFonts w:eastAsia="Times New Roman" w:cs="Times New Roman"/>
                <w:color w:val="000000"/>
                <w:sz w:val="22"/>
                <w:rPrChange w:id="12508" w:author="韬 黄" w:date="2018-10-15T17:23:00Z">
                  <w:rPr>
                    <w:ins w:id="12509" w:author="韬 黄" w:date="2018-10-03T12:06:00Z"/>
                    <w:rFonts w:ascii="Calibri" w:eastAsia="Times New Roman" w:hAnsi="Calibri" w:cs="Calibri"/>
                    <w:color w:val="000000"/>
                    <w:sz w:val="22"/>
                  </w:rPr>
                </w:rPrChange>
              </w:rPr>
            </w:pPr>
            <w:ins w:id="12510" w:author="韬 黄" w:date="2018-10-03T12:06:00Z">
              <w:r w:rsidRPr="00BD51C7">
                <w:rPr>
                  <w:rFonts w:eastAsia="Times New Roman" w:cs="Times New Roman"/>
                  <w:color w:val="000000"/>
                  <w:sz w:val="22"/>
                  <w:rPrChange w:id="12511" w:author="韬 黄" w:date="2018-10-15T17:23:00Z">
                    <w:rPr>
                      <w:rFonts w:ascii="Calibri" w:eastAsia="Times New Roman" w:hAnsi="Calibri" w:cs="Calibri"/>
                      <w:color w:val="000000"/>
                      <w:sz w:val="22"/>
                    </w:rPr>
                  </w:rPrChange>
                </w:rPr>
                <w:t>1</w:t>
              </w:r>
            </w:ins>
          </w:p>
        </w:tc>
        <w:tc>
          <w:tcPr>
            <w:tcW w:w="1390" w:type="dxa"/>
            <w:shd w:val="clear" w:color="auto" w:fill="auto"/>
            <w:noWrap/>
            <w:hideMark/>
          </w:tcPr>
          <w:p w14:paraId="4ED2FF60"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12" w:author="韬 黄" w:date="2018-10-03T12:06:00Z"/>
                <w:rFonts w:eastAsia="Times New Roman" w:cs="Times New Roman"/>
                <w:color w:val="000000"/>
                <w:sz w:val="22"/>
                <w:rPrChange w:id="12513" w:author="韬 黄" w:date="2018-10-15T17:23:00Z">
                  <w:rPr>
                    <w:ins w:id="12514" w:author="韬 黄" w:date="2018-10-03T12:06:00Z"/>
                    <w:rFonts w:ascii="Calibri" w:eastAsia="Times New Roman" w:hAnsi="Calibri" w:cs="Calibri"/>
                    <w:color w:val="000000"/>
                    <w:sz w:val="22"/>
                  </w:rPr>
                </w:rPrChange>
              </w:rPr>
            </w:pPr>
            <w:ins w:id="12515" w:author="韬 黄" w:date="2018-10-03T12:06:00Z">
              <w:r w:rsidRPr="00BD51C7">
                <w:rPr>
                  <w:rFonts w:eastAsia="Times New Roman" w:cs="Times New Roman"/>
                  <w:color w:val="000000"/>
                  <w:sz w:val="22"/>
                  <w:rPrChange w:id="12516" w:author="韬 黄" w:date="2018-10-15T17:23:00Z">
                    <w:rPr>
                      <w:rFonts w:ascii="Calibri" w:eastAsia="Times New Roman" w:hAnsi="Calibri" w:cs="Calibri"/>
                      <w:color w:val="000000"/>
                      <w:sz w:val="22"/>
                    </w:rPr>
                  </w:rPrChange>
                </w:rPr>
                <w:t>0.9960</w:t>
              </w:r>
            </w:ins>
          </w:p>
        </w:tc>
        <w:tc>
          <w:tcPr>
            <w:tcW w:w="681" w:type="dxa"/>
            <w:shd w:val="clear" w:color="auto" w:fill="auto"/>
            <w:noWrap/>
            <w:hideMark/>
          </w:tcPr>
          <w:p w14:paraId="0F9BDBAC"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17" w:author="韬 黄" w:date="2018-10-03T12:06:00Z"/>
                <w:rFonts w:eastAsia="Times New Roman" w:cs="Times New Roman"/>
                <w:color w:val="000000"/>
                <w:sz w:val="22"/>
                <w:rPrChange w:id="12518" w:author="韬 黄" w:date="2018-10-15T17:23:00Z">
                  <w:rPr>
                    <w:ins w:id="12519" w:author="韬 黄" w:date="2018-10-03T12:06:00Z"/>
                    <w:rFonts w:ascii="Calibri" w:eastAsia="Times New Roman" w:hAnsi="Calibri" w:cs="Calibri"/>
                    <w:color w:val="000000"/>
                    <w:sz w:val="22"/>
                  </w:rPr>
                </w:rPrChange>
              </w:rPr>
            </w:pPr>
            <w:ins w:id="12520" w:author="韬 黄" w:date="2018-10-03T12:06:00Z">
              <w:r w:rsidRPr="00BD51C7">
                <w:rPr>
                  <w:rFonts w:eastAsia="Times New Roman" w:cs="Times New Roman"/>
                  <w:color w:val="000000"/>
                  <w:sz w:val="22"/>
                  <w:rPrChange w:id="12521" w:author="韬 黄" w:date="2018-10-15T17:23:00Z">
                    <w:rPr>
                      <w:rFonts w:ascii="Calibri" w:eastAsia="Times New Roman" w:hAnsi="Calibri" w:cs="Calibri"/>
                      <w:color w:val="000000"/>
                      <w:sz w:val="22"/>
                    </w:rPr>
                  </w:rPrChange>
                </w:rPr>
                <w:t>1</w:t>
              </w:r>
            </w:ins>
          </w:p>
        </w:tc>
        <w:tc>
          <w:tcPr>
            <w:tcW w:w="1280" w:type="dxa"/>
            <w:shd w:val="clear" w:color="auto" w:fill="auto"/>
            <w:noWrap/>
            <w:hideMark/>
          </w:tcPr>
          <w:p w14:paraId="69470822"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22" w:author="韬 黄" w:date="2018-10-03T12:06:00Z"/>
                <w:rFonts w:eastAsia="Times New Roman" w:cs="Times New Roman"/>
                <w:color w:val="000000"/>
                <w:sz w:val="22"/>
                <w:rPrChange w:id="12523" w:author="韬 黄" w:date="2018-10-15T17:23:00Z">
                  <w:rPr>
                    <w:ins w:id="12524" w:author="韬 黄" w:date="2018-10-03T12:06:00Z"/>
                    <w:rFonts w:ascii="Calibri" w:eastAsia="Times New Roman" w:hAnsi="Calibri" w:cs="Calibri"/>
                    <w:color w:val="000000"/>
                    <w:sz w:val="22"/>
                  </w:rPr>
                </w:rPrChange>
              </w:rPr>
            </w:pPr>
            <w:ins w:id="12525" w:author="韬 黄" w:date="2018-10-03T12:06:00Z">
              <w:r w:rsidRPr="00BD51C7">
                <w:rPr>
                  <w:rFonts w:eastAsia="Times New Roman" w:cs="Times New Roman"/>
                  <w:color w:val="000000"/>
                  <w:sz w:val="22"/>
                  <w:rPrChange w:id="12526" w:author="韬 黄" w:date="2018-10-15T17:23:00Z">
                    <w:rPr>
                      <w:rFonts w:ascii="Calibri" w:eastAsia="Times New Roman" w:hAnsi="Calibri" w:cs="Calibri"/>
                      <w:color w:val="000000"/>
                      <w:sz w:val="22"/>
                    </w:rPr>
                  </w:rPrChange>
                </w:rPr>
                <w:t>1.2549</w:t>
              </w:r>
            </w:ins>
          </w:p>
        </w:tc>
        <w:tc>
          <w:tcPr>
            <w:tcW w:w="681" w:type="dxa"/>
            <w:shd w:val="clear" w:color="auto" w:fill="auto"/>
            <w:noWrap/>
            <w:hideMark/>
          </w:tcPr>
          <w:p w14:paraId="650FF876"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27" w:author="韬 黄" w:date="2018-10-03T12:06:00Z"/>
                <w:rFonts w:eastAsia="Times New Roman" w:cs="Times New Roman"/>
                <w:color w:val="000000"/>
                <w:sz w:val="22"/>
                <w:rPrChange w:id="12528" w:author="韬 黄" w:date="2018-10-15T17:23:00Z">
                  <w:rPr>
                    <w:ins w:id="12529" w:author="韬 黄" w:date="2018-10-03T12:06:00Z"/>
                    <w:rFonts w:ascii="Calibri" w:eastAsia="Times New Roman" w:hAnsi="Calibri" w:cs="Calibri"/>
                    <w:color w:val="000000"/>
                    <w:sz w:val="22"/>
                  </w:rPr>
                </w:rPrChange>
              </w:rPr>
            </w:pPr>
            <w:ins w:id="12530" w:author="韬 黄" w:date="2018-10-03T12:06:00Z">
              <w:r w:rsidRPr="00BD51C7">
                <w:rPr>
                  <w:rFonts w:eastAsia="Times New Roman" w:cs="Times New Roman"/>
                  <w:color w:val="000000"/>
                  <w:sz w:val="22"/>
                  <w:rPrChange w:id="12531" w:author="韬 黄" w:date="2018-10-15T17:23:00Z">
                    <w:rPr>
                      <w:rFonts w:ascii="Calibri" w:eastAsia="Times New Roman" w:hAnsi="Calibri" w:cs="Calibri"/>
                      <w:color w:val="000000"/>
                      <w:sz w:val="22"/>
                    </w:rPr>
                  </w:rPrChange>
                </w:rPr>
                <w:t>3</w:t>
              </w:r>
            </w:ins>
          </w:p>
        </w:tc>
      </w:tr>
      <w:tr w:rsidR="00C173D1" w:rsidRPr="00BD51C7" w14:paraId="08C4587A" w14:textId="77777777" w:rsidTr="00C173D1">
        <w:trPr>
          <w:trHeight w:val="113"/>
          <w:jc w:val="center"/>
          <w:ins w:id="12532" w:author="韬 黄" w:date="2018-10-03T12:06:00Z"/>
          <w:trPrChange w:id="12533" w:author="韬 黄" w:date="2018-10-03T12:07:00Z">
            <w:trPr>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Change w:id="12534" w:author="韬 黄" w:date="2018-10-03T12:07:00Z">
              <w:tcPr>
                <w:tcW w:w="10558" w:type="dxa"/>
                <w:gridSpan w:val="14"/>
                <w:shd w:val="clear" w:color="auto" w:fill="auto"/>
                <w:noWrap/>
                <w:hideMark/>
              </w:tcPr>
            </w:tcPrChange>
          </w:tcPr>
          <w:p w14:paraId="2A0B262D" w14:textId="77777777" w:rsidR="00C173D1" w:rsidRPr="00BD51C7" w:rsidRDefault="00C173D1" w:rsidP="00C173D1">
            <w:pPr>
              <w:spacing w:after="0" w:line="240" w:lineRule="auto"/>
              <w:rPr>
                <w:ins w:id="12535" w:author="韬 黄" w:date="2018-10-03T12:06:00Z"/>
                <w:rFonts w:eastAsia="Times New Roman" w:cs="Times New Roman"/>
                <w:b w:val="0"/>
                <w:color w:val="000000"/>
                <w:sz w:val="22"/>
                <w:rPrChange w:id="12536" w:author="韬 黄" w:date="2018-10-15T17:23:00Z">
                  <w:rPr>
                    <w:ins w:id="12537" w:author="韬 黄" w:date="2018-10-03T12:06:00Z"/>
                    <w:rFonts w:ascii="Calibri" w:eastAsia="Times New Roman" w:hAnsi="Calibri" w:cs="Calibri"/>
                    <w:color w:val="000000"/>
                    <w:sz w:val="22"/>
                  </w:rPr>
                </w:rPrChange>
              </w:rPr>
            </w:pPr>
            <w:ins w:id="12538" w:author="韬 黄" w:date="2018-10-03T12:06:00Z">
              <w:r w:rsidRPr="00BD51C7">
                <w:rPr>
                  <w:rFonts w:eastAsia="Times New Roman" w:cs="Times New Roman"/>
                  <w:b w:val="0"/>
                  <w:color w:val="000000"/>
                  <w:sz w:val="22"/>
                  <w:rPrChange w:id="12539" w:author="韬 黄" w:date="2018-10-15T17:23:00Z">
                    <w:rPr>
                      <w:rFonts w:ascii="Calibri" w:eastAsia="Times New Roman" w:hAnsi="Calibri" w:cs="Calibri"/>
                      <w:color w:val="000000"/>
                      <w:sz w:val="22"/>
                    </w:rPr>
                  </w:rPrChange>
                </w:rPr>
                <w:t>non-promoted period, for 1 to 8 weeks ahead</w:t>
              </w:r>
            </w:ins>
          </w:p>
        </w:tc>
      </w:tr>
      <w:tr w:rsidR="00C173D1" w:rsidRPr="00BD51C7" w14:paraId="1645D80E" w14:textId="77777777" w:rsidTr="00C173D1">
        <w:tblPrEx>
          <w:tblPrExChange w:id="12540" w:author="韬 黄" w:date="2018-10-03T12:07:00Z">
            <w:tblPrEx>
              <w:tblW w:w="10313" w:type="dxa"/>
            </w:tblPrEx>
          </w:tblPrExChange>
        </w:tblPrEx>
        <w:trPr>
          <w:cnfStyle w:val="000000100000" w:firstRow="0" w:lastRow="0" w:firstColumn="0" w:lastColumn="0" w:oddVBand="0" w:evenVBand="0" w:oddHBand="1" w:evenHBand="0" w:firstRowFirstColumn="0" w:firstRowLastColumn="0" w:lastRowFirstColumn="0" w:lastRowLastColumn="0"/>
          <w:trHeight w:val="113"/>
          <w:jc w:val="center"/>
          <w:ins w:id="12541" w:author="韬 黄" w:date="2018-10-03T12:06:00Z"/>
          <w:trPrChange w:id="12542" w:author="韬 黄" w:date="2018-10-03T12:07:00Z">
            <w:trPr>
              <w:gridAfter w:val="0"/>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2543" w:author="韬 黄" w:date="2018-10-03T12:07:00Z">
              <w:tcPr>
                <w:tcW w:w="1843" w:type="dxa"/>
                <w:shd w:val="clear" w:color="auto" w:fill="auto"/>
                <w:noWrap/>
                <w:hideMark/>
              </w:tcPr>
            </w:tcPrChange>
          </w:tcPr>
          <w:p w14:paraId="6F8308C6" w14:textId="77777777" w:rsidR="00C173D1" w:rsidRPr="00BD51C7" w:rsidRDefault="00C173D1" w:rsidP="00C173D1">
            <w:pPr>
              <w:spacing w:after="0" w:line="240" w:lineRule="auto"/>
              <w:cnfStyle w:val="001000100000" w:firstRow="0" w:lastRow="0" w:firstColumn="1" w:lastColumn="0" w:oddVBand="0" w:evenVBand="0" w:oddHBand="1" w:evenHBand="0" w:firstRowFirstColumn="0" w:firstRowLastColumn="0" w:lastRowFirstColumn="0" w:lastRowLastColumn="0"/>
              <w:rPr>
                <w:ins w:id="12544" w:author="韬 黄" w:date="2018-10-03T12:06:00Z"/>
                <w:rFonts w:eastAsia="Times New Roman" w:cs="Times New Roman"/>
                <w:b w:val="0"/>
                <w:color w:val="000000"/>
                <w:sz w:val="22"/>
                <w:rPrChange w:id="12545" w:author="韬 黄" w:date="2018-10-15T17:23:00Z">
                  <w:rPr>
                    <w:ins w:id="12546" w:author="韬 黄" w:date="2018-10-03T12:06:00Z"/>
                    <w:rFonts w:ascii="Calibri" w:eastAsia="Times New Roman" w:hAnsi="Calibri" w:cs="Calibri"/>
                    <w:color w:val="000000"/>
                    <w:sz w:val="22"/>
                  </w:rPr>
                </w:rPrChange>
              </w:rPr>
            </w:pPr>
            <w:ins w:id="12547" w:author="韬 黄" w:date="2018-10-03T12:06:00Z">
              <w:r w:rsidRPr="00BD51C7">
                <w:rPr>
                  <w:rFonts w:eastAsia="Times New Roman" w:cs="Times New Roman"/>
                  <w:b w:val="0"/>
                  <w:color w:val="000000"/>
                  <w:sz w:val="22"/>
                  <w:rPrChange w:id="12548" w:author="韬 黄" w:date="2018-10-15T17:23:00Z">
                    <w:rPr>
                      <w:rFonts w:ascii="Calibri" w:eastAsia="Times New Roman" w:hAnsi="Calibri" w:cs="Calibri"/>
                      <w:color w:val="000000"/>
                      <w:sz w:val="22"/>
                    </w:rPr>
                  </w:rPrChange>
                </w:rPr>
                <w:t>Model/measure</w:t>
              </w:r>
            </w:ins>
          </w:p>
        </w:tc>
        <w:tc>
          <w:tcPr>
            <w:tcW w:w="0" w:type="dxa"/>
            <w:shd w:val="clear" w:color="auto" w:fill="auto"/>
            <w:noWrap/>
            <w:hideMark/>
            <w:tcPrChange w:id="12549" w:author="韬 黄" w:date="2018-10-03T12:07:00Z">
              <w:tcPr>
                <w:tcW w:w="837" w:type="dxa"/>
                <w:shd w:val="clear" w:color="auto" w:fill="auto"/>
                <w:noWrap/>
                <w:hideMark/>
              </w:tcPr>
            </w:tcPrChange>
          </w:tcPr>
          <w:p w14:paraId="10F48693"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50" w:author="韬 黄" w:date="2018-10-03T12:06:00Z"/>
                <w:rFonts w:eastAsia="Times New Roman" w:cs="Times New Roman"/>
                <w:color w:val="000000"/>
                <w:sz w:val="22"/>
                <w:rPrChange w:id="12551" w:author="韬 黄" w:date="2018-10-15T17:23:00Z">
                  <w:rPr>
                    <w:ins w:id="12552" w:author="韬 黄" w:date="2018-10-03T12:06:00Z"/>
                    <w:rFonts w:ascii="Calibri" w:eastAsia="Times New Roman" w:hAnsi="Calibri" w:cs="Calibri"/>
                    <w:color w:val="000000"/>
                    <w:sz w:val="22"/>
                  </w:rPr>
                </w:rPrChange>
              </w:rPr>
            </w:pPr>
            <w:ins w:id="12553" w:author="韬 黄" w:date="2018-10-03T12:06:00Z">
              <w:r w:rsidRPr="00BD51C7">
                <w:rPr>
                  <w:rFonts w:eastAsia="Times New Roman" w:cs="Times New Roman"/>
                  <w:color w:val="000000"/>
                  <w:sz w:val="22"/>
                  <w:rPrChange w:id="12554" w:author="韬 黄" w:date="2018-10-15T17:23:00Z">
                    <w:rPr>
                      <w:rFonts w:ascii="Calibri" w:eastAsia="Times New Roman" w:hAnsi="Calibri" w:cs="Calibri"/>
                      <w:color w:val="000000"/>
                      <w:sz w:val="22"/>
                    </w:rPr>
                  </w:rPrChange>
                </w:rPr>
                <w:t>MAE</w:t>
              </w:r>
            </w:ins>
          </w:p>
        </w:tc>
        <w:tc>
          <w:tcPr>
            <w:tcW w:w="0" w:type="dxa"/>
            <w:shd w:val="clear" w:color="auto" w:fill="auto"/>
            <w:noWrap/>
            <w:hideMark/>
            <w:tcPrChange w:id="12555" w:author="韬 黄" w:date="2018-10-03T12:07:00Z">
              <w:tcPr>
                <w:tcW w:w="681" w:type="dxa"/>
                <w:shd w:val="clear" w:color="auto" w:fill="auto"/>
                <w:noWrap/>
                <w:hideMark/>
              </w:tcPr>
            </w:tcPrChange>
          </w:tcPr>
          <w:p w14:paraId="0FDB6596"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56" w:author="韬 黄" w:date="2018-10-03T12:06:00Z"/>
                <w:rFonts w:eastAsia="Times New Roman" w:cs="Times New Roman"/>
                <w:color w:val="000000"/>
                <w:sz w:val="22"/>
                <w:rPrChange w:id="12557" w:author="韬 黄" w:date="2018-10-15T17:23:00Z">
                  <w:rPr>
                    <w:ins w:id="12558" w:author="韬 黄" w:date="2018-10-03T12:06:00Z"/>
                    <w:rFonts w:ascii="Calibri" w:eastAsia="Times New Roman" w:hAnsi="Calibri" w:cs="Calibri"/>
                    <w:color w:val="000000"/>
                    <w:sz w:val="22"/>
                  </w:rPr>
                </w:rPrChange>
              </w:rPr>
            </w:pPr>
            <w:ins w:id="12559" w:author="韬 黄" w:date="2018-10-03T12:06:00Z">
              <w:r w:rsidRPr="00BD51C7">
                <w:rPr>
                  <w:rFonts w:eastAsia="Times New Roman" w:cs="Times New Roman"/>
                  <w:color w:val="000000"/>
                  <w:sz w:val="22"/>
                  <w:rPrChange w:id="12560" w:author="韬 黄" w:date="2018-10-15T17:23:00Z">
                    <w:rPr>
                      <w:rFonts w:ascii="Calibri" w:eastAsia="Times New Roman" w:hAnsi="Calibri" w:cs="Calibri"/>
                      <w:color w:val="000000"/>
                      <w:sz w:val="22"/>
                    </w:rPr>
                  </w:rPrChange>
                </w:rPr>
                <w:t>Rank</w:t>
              </w:r>
            </w:ins>
          </w:p>
        </w:tc>
        <w:tc>
          <w:tcPr>
            <w:tcW w:w="0" w:type="dxa"/>
            <w:shd w:val="clear" w:color="auto" w:fill="auto"/>
            <w:noWrap/>
            <w:hideMark/>
            <w:tcPrChange w:id="12561" w:author="韬 黄" w:date="2018-10-03T12:07:00Z">
              <w:tcPr>
                <w:tcW w:w="950" w:type="dxa"/>
                <w:shd w:val="clear" w:color="auto" w:fill="auto"/>
                <w:noWrap/>
                <w:hideMark/>
              </w:tcPr>
            </w:tcPrChange>
          </w:tcPr>
          <w:p w14:paraId="6ED4D71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62" w:author="韬 黄" w:date="2018-10-03T12:06:00Z"/>
                <w:rFonts w:eastAsia="Times New Roman" w:cs="Times New Roman"/>
                <w:color w:val="000000"/>
                <w:sz w:val="22"/>
                <w:rPrChange w:id="12563" w:author="韬 黄" w:date="2018-10-15T17:23:00Z">
                  <w:rPr>
                    <w:ins w:id="12564" w:author="韬 黄" w:date="2018-10-03T12:06:00Z"/>
                    <w:rFonts w:ascii="Calibri" w:eastAsia="Times New Roman" w:hAnsi="Calibri" w:cs="Calibri"/>
                    <w:color w:val="000000"/>
                    <w:sz w:val="22"/>
                  </w:rPr>
                </w:rPrChange>
              </w:rPr>
            </w:pPr>
            <w:ins w:id="12565" w:author="韬 黄" w:date="2018-10-03T12:06:00Z">
              <w:r w:rsidRPr="00BD51C7">
                <w:rPr>
                  <w:rFonts w:eastAsia="Times New Roman" w:cs="Times New Roman"/>
                  <w:color w:val="000000"/>
                  <w:sz w:val="22"/>
                  <w:rPrChange w:id="12566" w:author="韬 黄" w:date="2018-10-15T17:23:00Z">
                    <w:rPr>
                      <w:rFonts w:ascii="Calibri" w:eastAsia="Times New Roman" w:hAnsi="Calibri" w:cs="Calibri"/>
                      <w:color w:val="000000"/>
                      <w:sz w:val="22"/>
                    </w:rPr>
                  </w:rPrChange>
                </w:rPr>
                <w:t>SMAPE</w:t>
              </w:r>
            </w:ins>
          </w:p>
        </w:tc>
        <w:tc>
          <w:tcPr>
            <w:tcW w:w="0" w:type="dxa"/>
            <w:shd w:val="clear" w:color="auto" w:fill="auto"/>
            <w:noWrap/>
            <w:hideMark/>
            <w:tcPrChange w:id="12567" w:author="韬 黄" w:date="2018-10-03T12:07:00Z">
              <w:tcPr>
                <w:tcW w:w="681" w:type="dxa"/>
                <w:shd w:val="clear" w:color="auto" w:fill="auto"/>
                <w:noWrap/>
                <w:hideMark/>
              </w:tcPr>
            </w:tcPrChange>
          </w:tcPr>
          <w:p w14:paraId="764CCF58"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68" w:author="韬 黄" w:date="2018-10-03T12:06:00Z"/>
                <w:rFonts w:eastAsia="Times New Roman" w:cs="Times New Roman"/>
                <w:color w:val="000000"/>
                <w:sz w:val="22"/>
                <w:rPrChange w:id="12569" w:author="韬 黄" w:date="2018-10-15T17:23:00Z">
                  <w:rPr>
                    <w:ins w:id="12570" w:author="韬 黄" w:date="2018-10-03T12:06:00Z"/>
                    <w:rFonts w:ascii="Calibri" w:eastAsia="Times New Roman" w:hAnsi="Calibri" w:cs="Calibri"/>
                    <w:color w:val="000000"/>
                    <w:sz w:val="22"/>
                  </w:rPr>
                </w:rPrChange>
              </w:rPr>
            </w:pPr>
            <w:ins w:id="12571" w:author="韬 黄" w:date="2018-10-03T12:06:00Z">
              <w:r w:rsidRPr="00BD51C7">
                <w:rPr>
                  <w:rFonts w:eastAsia="Times New Roman" w:cs="Times New Roman"/>
                  <w:color w:val="000000"/>
                  <w:sz w:val="22"/>
                  <w:rPrChange w:id="12572" w:author="韬 黄" w:date="2018-10-15T17:23:00Z">
                    <w:rPr>
                      <w:rFonts w:ascii="Calibri" w:eastAsia="Times New Roman" w:hAnsi="Calibri" w:cs="Calibri"/>
                      <w:color w:val="000000"/>
                      <w:sz w:val="22"/>
                    </w:rPr>
                  </w:rPrChange>
                </w:rPr>
                <w:t>Rank</w:t>
              </w:r>
            </w:ins>
          </w:p>
        </w:tc>
        <w:tc>
          <w:tcPr>
            <w:tcW w:w="1041" w:type="dxa"/>
            <w:shd w:val="clear" w:color="auto" w:fill="auto"/>
            <w:noWrap/>
            <w:hideMark/>
            <w:tcPrChange w:id="12573" w:author="韬 黄" w:date="2018-10-03T12:07:00Z">
              <w:tcPr>
                <w:tcW w:w="537" w:type="dxa"/>
                <w:shd w:val="clear" w:color="auto" w:fill="auto"/>
                <w:noWrap/>
                <w:hideMark/>
              </w:tcPr>
            </w:tcPrChange>
          </w:tcPr>
          <w:p w14:paraId="7BBB472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74" w:author="韬 黄" w:date="2018-10-03T12:06:00Z"/>
                <w:rFonts w:eastAsia="Times New Roman" w:cs="Times New Roman"/>
                <w:color w:val="000000"/>
                <w:sz w:val="22"/>
                <w:rPrChange w:id="12575" w:author="韬 黄" w:date="2018-10-15T17:23:00Z">
                  <w:rPr>
                    <w:ins w:id="12576" w:author="韬 黄" w:date="2018-10-03T12:06:00Z"/>
                    <w:rFonts w:ascii="Calibri" w:eastAsia="Times New Roman" w:hAnsi="Calibri" w:cs="Calibri"/>
                    <w:color w:val="000000"/>
                    <w:sz w:val="22"/>
                  </w:rPr>
                </w:rPrChange>
              </w:rPr>
            </w:pPr>
            <w:ins w:id="12577" w:author="韬 黄" w:date="2018-10-03T12:06:00Z">
              <w:r w:rsidRPr="00BD51C7">
                <w:rPr>
                  <w:rFonts w:eastAsia="Times New Roman" w:cs="Times New Roman"/>
                  <w:color w:val="000000"/>
                  <w:sz w:val="22"/>
                  <w:rPrChange w:id="12578" w:author="韬 黄" w:date="2018-10-15T17:23:00Z">
                    <w:rPr>
                      <w:rFonts w:ascii="Calibri" w:eastAsia="Times New Roman" w:hAnsi="Calibri" w:cs="Calibri"/>
                      <w:color w:val="000000"/>
                      <w:sz w:val="22"/>
                    </w:rPr>
                  </w:rPrChange>
                </w:rPr>
                <w:t>MASE</w:t>
              </w:r>
            </w:ins>
          </w:p>
        </w:tc>
        <w:tc>
          <w:tcPr>
            <w:tcW w:w="0" w:type="dxa"/>
            <w:shd w:val="clear" w:color="auto" w:fill="auto"/>
            <w:noWrap/>
            <w:hideMark/>
            <w:tcPrChange w:id="12579" w:author="韬 黄" w:date="2018-10-03T12:07:00Z">
              <w:tcPr>
                <w:tcW w:w="681" w:type="dxa"/>
                <w:shd w:val="clear" w:color="auto" w:fill="auto"/>
                <w:noWrap/>
                <w:hideMark/>
              </w:tcPr>
            </w:tcPrChange>
          </w:tcPr>
          <w:p w14:paraId="5AA55119"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80" w:author="韬 黄" w:date="2018-10-03T12:06:00Z"/>
                <w:rFonts w:eastAsia="Times New Roman" w:cs="Times New Roman"/>
                <w:color w:val="000000"/>
                <w:sz w:val="22"/>
                <w:rPrChange w:id="12581" w:author="韬 黄" w:date="2018-10-15T17:23:00Z">
                  <w:rPr>
                    <w:ins w:id="12582" w:author="韬 黄" w:date="2018-10-03T12:06:00Z"/>
                    <w:rFonts w:ascii="Calibri" w:eastAsia="Times New Roman" w:hAnsi="Calibri" w:cs="Calibri"/>
                    <w:color w:val="000000"/>
                    <w:sz w:val="22"/>
                  </w:rPr>
                </w:rPrChange>
              </w:rPr>
            </w:pPr>
            <w:ins w:id="12583" w:author="韬 黄" w:date="2018-10-03T12:06:00Z">
              <w:r w:rsidRPr="00BD51C7">
                <w:rPr>
                  <w:rFonts w:eastAsia="Times New Roman" w:cs="Times New Roman"/>
                  <w:color w:val="000000"/>
                  <w:sz w:val="22"/>
                  <w:rPrChange w:id="12584" w:author="韬 黄" w:date="2018-10-15T17:23:00Z">
                    <w:rPr>
                      <w:rFonts w:ascii="Calibri" w:eastAsia="Times New Roman" w:hAnsi="Calibri" w:cs="Calibri"/>
                      <w:color w:val="000000"/>
                      <w:sz w:val="22"/>
                    </w:rPr>
                  </w:rPrChange>
                </w:rPr>
                <w:t>Rank</w:t>
              </w:r>
            </w:ins>
          </w:p>
        </w:tc>
        <w:tc>
          <w:tcPr>
            <w:tcW w:w="0" w:type="dxa"/>
            <w:shd w:val="clear" w:color="auto" w:fill="auto"/>
            <w:noWrap/>
            <w:hideMark/>
            <w:tcPrChange w:id="12585" w:author="韬 黄" w:date="2018-10-03T12:07:00Z">
              <w:tcPr>
                <w:tcW w:w="1390" w:type="dxa"/>
                <w:shd w:val="clear" w:color="auto" w:fill="auto"/>
                <w:noWrap/>
                <w:hideMark/>
              </w:tcPr>
            </w:tcPrChange>
          </w:tcPr>
          <w:p w14:paraId="13251343"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86" w:author="韬 黄" w:date="2018-10-03T12:06:00Z"/>
                <w:rFonts w:eastAsia="Times New Roman" w:cs="Times New Roman"/>
                <w:color w:val="000000"/>
                <w:sz w:val="22"/>
                <w:rPrChange w:id="12587" w:author="韬 黄" w:date="2018-10-15T17:23:00Z">
                  <w:rPr>
                    <w:ins w:id="12588" w:author="韬 黄" w:date="2018-10-03T12:06:00Z"/>
                    <w:rFonts w:ascii="Calibri" w:eastAsia="Times New Roman" w:hAnsi="Calibri" w:cs="Calibri"/>
                    <w:color w:val="000000"/>
                    <w:sz w:val="22"/>
                  </w:rPr>
                </w:rPrChange>
              </w:rPr>
            </w:pPr>
            <w:ins w:id="12589" w:author="韬 黄" w:date="2018-10-03T12:06:00Z">
              <w:r w:rsidRPr="00BD51C7">
                <w:rPr>
                  <w:rFonts w:eastAsia="Times New Roman" w:cs="Times New Roman"/>
                  <w:color w:val="000000"/>
                  <w:sz w:val="22"/>
                  <w:rPrChange w:id="12590" w:author="韬 黄" w:date="2018-10-15T17:23:00Z">
                    <w:rPr>
                      <w:rFonts w:ascii="Calibri" w:eastAsia="Times New Roman" w:hAnsi="Calibri" w:cs="Calibri"/>
                      <w:color w:val="000000"/>
                      <w:sz w:val="22"/>
                    </w:rPr>
                  </w:rPrChange>
                </w:rPr>
                <w:t>AvgRelMAE</w:t>
              </w:r>
            </w:ins>
          </w:p>
        </w:tc>
        <w:tc>
          <w:tcPr>
            <w:tcW w:w="0" w:type="dxa"/>
            <w:shd w:val="clear" w:color="auto" w:fill="auto"/>
            <w:noWrap/>
            <w:hideMark/>
            <w:tcPrChange w:id="12591" w:author="韬 黄" w:date="2018-10-03T12:07:00Z">
              <w:tcPr>
                <w:tcW w:w="681" w:type="dxa"/>
                <w:shd w:val="clear" w:color="auto" w:fill="auto"/>
                <w:noWrap/>
                <w:hideMark/>
              </w:tcPr>
            </w:tcPrChange>
          </w:tcPr>
          <w:p w14:paraId="1060A96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92" w:author="韬 黄" w:date="2018-10-03T12:06:00Z"/>
                <w:rFonts w:eastAsia="Times New Roman" w:cs="Times New Roman"/>
                <w:color w:val="000000"/>
                <w:sz w:val="22"/>
                <w:rPrChange w:id="12593" w:author="韬 黄" w:date="2018-10-15T17:23:00Z">
                  <w:rPr>
                    <w:ins w:id="12594" w:author="韬 黄" w:date="2018-10-03T12:06:00Z"/>
                    <w:rFonts w:ascii="Calibri" w:eastAsia="Times New Roman" w:hAnsi="Calibri" w:cs="Calibri"/>
                    <w:color w:val="000000"/>
                    <w:sz w:val="22"/>
                  </w:rPr>
                </w:rPrChange>
              </w:rPr>
            </w:pPr>
            <w:ins w:id="12595" w:author="韬 黄" w:date="2018-10-03T12:06:00Z">
              <w:r w:rsidRPr="00BD51C7">
                <w:rPr>
                  <w:rFonts w:eastAsia="Times New Roman" w:cs="Times New Roman"/>
                  <w:color w:val="000000"/>
                  <w:sz w:val="22"/>
                  <w:rPrChange w:id="12596" w:author="韬 黄" w:date="2018-10-15T17:23:00Z">
                    <w:rPr>
                      <w:rFonts w:ascii="Calibri" w:eastAsia="Times New Roman" w:hAnsi="Calibri" w:cs="Calibri"/>
                      <w:color w:val="000000"/>
                      <w:sz w:val="22"/>
                    </w:rPr>
                  </w:rPrChange>
                </w:rPr>
                <w:t>Rank</w:t>
              </w:r>
            </w:ins>
          </w:p>
        </w:tc>
        <w:tc>
          <w:tcPr>
            <w:tcW w:w="1280" w:type="dxa"/>
            <w:shd w:val="clear" w:color="auto" w:fill="auto"/>
            <w:noWrap/>
            <w:hideMark/>
            <w:tcPrChange w:id="12597" w:author="韬 黄" w:date="2018-10-03T12:07:00Z">
              <w:tcPr>
                <w:tcW w:w="1347" w:type="dxa"/>
                <w:gridSpan w:val="2"/>
                <w:shd w:val="clear" w:color="auto" w:fill="auto"/>
                <w:noWrap/>
                <w:hideMark/>
              </w:tcPr>
            </w:tcPrChange>
          </w:tcPr>
          <w:p w14:paraId="674F0FB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598" w:author="韬 黄" w:date="2018-10-03T12:06:00Z"/>
                <w:rFonts w:eastAsia="Times New Roman" w:cs="Times New Roman"/>
                <w:color w:val="000000"/>
                <w:sz w:val="22"/>
                <w:rPrChange w:id="12599" w:author="韬 黄" w:date="2018-10-15T17:23:00Z">
                  <w:rPr>
                    <w:ins w:id="12600" w:author="韬 黄" w:date="2018-10-03T12:06:00Z"/>
                    <w:rFonts w:ascii="Calibri" w:eastAsia="Times New Roman" w:hAnsi="Calibri" w:cs="Calibri"/>
                    <w:color w:val="000000"/>
                    <w:sz w:val="22"/>
                  </w:rPr>
                </w:rPrChange>
              </w:rPr>
            </w:pPr>
            <w:ins w:id="12601" w:author="韬 黄" w:date="2018-10-03T12:06:00Z">
              <w:r w:rsidRPr="00BD51C7">
                <w:rPr>
                  <w:rFonts w:eastAsia="Times New Roman" w:cs="Times New Roman"/>
                  <w:color w:val="000000"/>
                  <w:sz w:val="22"/>
                  <w:rPrChange w:id="12602" w:author="韬 黄" w:date="2018-10-15T17:23:00Z">
                    <w:rPr>
                      <w:rFonts w:ascii="Calibri" w:eastAsia="Times New Roman" w:hAnsi="Calibri" w:cs="Calibri"/>
                      <w:color w:val="000000"/>
                      <w:sz w:val="22"/>
                    </w:rPr>
                  </w:rPrChange>
                </w:rPr>
                <w:t>scaled MSE</w:t>
              </w:r>
            </w:ins>
          </w:p>
        </w:tc>
        <w:tc>
          <w:tcPr>
            <w:tcW w:w="0" w:type="dxa"/>
            <w:shd w:val="clear" w:color="auto" w:fill="auto"/>
            <w:noWrap/>
            <w:hideMark/>
            <w:tcPrChange w:id="12603" w:author="韬 黄" w:date="2018-10-03T12:07:00Z">
              <w:tcPr>
                <w:tcW w:w="681" w:type="dxa"/>
                <w:gridSpan w:val="2"/>
                <w:shd w:val="clear" w:color="auto" w:fill="auto"/>
                <w:noWrap/>
                <w:hideMark/>
              </w:tcPr>
            </w:tcPrChange>
          </w:tcPr>
          <w:p w14:paraId="5F1A7D4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604" w:author="韬 黄" w:date="2018-10-03T12:06:00Z"/>
                <w:rFonts w:eastAsia="Times New Roman" w:cs="Times New Roman"/>
                <w:color w:val="000000"/>
                <w:sz w:val="22"/>
                <w:rPrChange w:id="12605" w:author="韬 黄" w:date="2018-10-15T17:23:00Z">
                  <w:rPr>
                    <w:ins w:id="12606" w:author="韬 黄" w:date="2018-10-03T12:06:00Z"/>
                    <w:rFonts w:ascii="Calibri" w:eastAsia="Times New Roman" w:hAnsi="Calibri" w:cs="Calibri"/>
                    <w:color w:val="000000"/>
                    <w:sz w:val="22"/>
                  </w:rPr>
                </w:rPrChange>
              </w:rPr>
            </w:pPr>
            <w:ins w:id="12607" w:author="韬 黄" w:date="2018-10-03T12:06:00Z">
              <w:r w:rsidRPr="00BD51C7">
                <w:rPr>
                  <w:rFonts w:eastAsia="Times New Roman" w:cs="Times New Roman"/>
                  <w:color w:val="000000"/>
                  <w:sz w:val="22"/>
                  <w:rPrChange w:id="12608" w:author="韬 黄" w:date="2018-10-15T17:23:00Z">
                    <w:rPr>
                      <w:rFonts w:ascii="Calibri" w:eastAsia="Times New Roman" w:hAnsi="Calibri" w:cs="Calibri"/>
                      <w:color w:val="000000"/>
                      <w:sz w:val="22"/>
                    </w:rPr>
                  </w:rPrChange>
                </w:rPr>
                <w:t>Rank</w:t>
              </w:r>
            </w:ins>
          </w:p>
        </w:tc>
      </w:tr>
      <w:tr w:rsidR="00C173D1" w:rsidRPr="00BD51C7" w14:paraId="04F1CCA7" w14:textId="77777777" w:rsidTr="00C173D1">
        <w:trPr>
          <w:trHeight w:val="113"/>
          <w:jc w:val="center"/>
          <w:ins w:id="12609"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07E45D7" w14:textId="77777777" w:rsidR="00C173D1" w:rsidRPr="00BD51C7" w:rsidRDefault="00C173D1" w:rsidP="00C173D1">
            <w:pPr>
              <w:spacing w:after="0" w:line="240" w:lineRule="auto"/>
              <w:rPr>
                <w:ins w:id="12610" w:author="韬 黄" w:date="2018-10-03T12:06:00Z"/>
                <w:rFonts w:eastAsia="Times New Roman" w:cs="Times New Roman"/>
                <w:b w:val="0"/>
                <w:color w:val="000000"/>
                <w:sz w:val="22"/>
                <w:rPrChange w:id="12611" w:author="韬 黄" w:date="2018-10-15T17:23:00Z">
                  <w:rPr>
                    <w:ins w:id="12612" w:author="韬 黄" w:date="2018-10-03T12:06:00Z"/>
                    <w:rFonts w:ascii="Calibri" w:eastAsia="Times New Roman" w:hAnsi="Calibri" w:cs="Calibri"/>
                    <w:color w:val="000000"/>
                    <w:sz w:val="22"/>
                  </w:rPr>
                </w:rPrChange>
              </w:rPr>
            </w:pPr>
            <w:ins w:id="12613" w:author="韬 黄" w:date="2018-10-03T12:06:00Z">
              <w:r w:rsidRPr="00BD51C7">
                <w:rPr>
                  <w:rFonts w:eastAsia="Times New Roman" w:cs="Times New Roman"/>
                  <w:b w:val="0"/>
                  <w:color w:val="000000"/>
                  <w:sz w:val="22"/>
                  <w:rPrChange w:id="12614" w:author="韬 黄" w:date="2018-10-15T17:23:00Z">
                    <w:rPr>
                      <w:rFonts w:ascii="Calibri" w:eastAsia="Times New Roman" w:hAnsi="Calibri" w:cs="Calibri"/>
                      <w:color w:val="000000"/>
                      <w:sz w:val="22"/>
                    </w:rPr>
                  </w:rPrChange>
                </w:rPr>
                <w:t>ADL-intra</w:t>
              </w:r>
            </w:ins>
          </w:p>
        </w:tc>
        <w:tc>
          <w:tcPr>
            <w:tcW w:w="837" w:type="dxa"/>
            <w:shd w:val="clear" w:color="auto" w:fill="auto"/>
            <w:noWrap/>
            <w:hideMark/>
          </w:tcPr>
          <w:p w14:paraId="5749F7C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15" w:author="韬 黄" w:date="2018-10-03T12:06:00Z"/>
                <w:rFonts w:eastAsia="Times New Roman" w:cs="Times New Roman"/>
                <w:color w:val="000000"/>
                <w:sz w:val="22"/>
                <w:rPrChange w:id="12616" w:author="韬 黄" w:date="2018-10-15T17:23:00Z">
                  <w:rPr>
                    <w:ins w:id="12617" w:author="韬 黄" w:date="2018-10-03T12:06:00Z"/>
                    <w:rFonts w:ascii="Calibri" w:eastAsia="Times New Roman" w:hAnsi="Calibri" w:cs="Calibri"/>
                    <w:color w:val="000000"/>
                    <w:sz w:val="22"/>
                  </w:rPr>
                </w:rPrChange>
              </w:rPr>
            </w:pPr>
            <w:ins w:id="12618" w:author="韬 黄" w:date="2018-10-03T12:06:00Z">
              <w:r w:rsidRPr="00BD51C7">
                <w:rPr>
                  <w:rFonts w:eastAsia="Times New Roman" w:cs="Times New Roman"/>
                  <w:color w:val="000000"/>
                  <w:sz w:val="22"/>
                  <w:rPrChange w:id="12619" w:author="韬 黄" w:date="2018-10-15T17:23:00Z">
                    <w:rPr>
                      <w:rFonts w:ascii="Calibri" w:eastAsia="Times New Roman" w:hAnsi="Calibri" w:cs="Calibri"/>
                      <w:color w:val="000000"/>
                      <w:sz w:val="22"/>
                    </w:rPr>
                  </w:rPrChange>
                </w:rPr>
                <w:t>8.296</w:t>
              </w:r>
            </w:ins>
          </w:p>
        </w:tc>
        <w:tc>
          <w:tcPr>
            <w:tcW w:w="681" w:type="dxa"/>
            <w:shd w:val="clear" w:color="auto" w:fill="auto"/>
            <w:noWrap/>
            <w:hideMark/>
          </w:tcPr>
          <w:p w14:paraId="4BB3BA14"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20" w:author="韬 黄" w:date="2018-10-03T12:06:00Z"/>
                <w:rFonts w:eastAsia="Times New Roman" w:cs="Times New Roman"/>
                <w:color w:val="000000"/>
                <w:sz w:val="22"/>
                <w:rPrChange w:id="12621" w:author="韬 黄" w:date="2018-10-15T17:23:00Z">
                  <w:rPr>
                    <w:ins w:id="12622" w:author="韬 黄" w:date="2018-10-03T12:06:00Z"/>
                    <w:rFonts w:ascii="Calibri" w:eastAsia="Times New Roman" w:hAnsi="Calibri" w:cs="Calibri"/>
                    <w:color w:val="000000"/>
                    <w:sz w:val="22"/>
                  </w:rPr>
                </w:rPrChange>
              </w:rPr>
            </w:pPr>
            <w:ins w:id="12623" w:author="韬 黄" w:date="2018-10-03T12:06:00Z">
              <w:r w:rsidRPr="00BD51C7">
                <w:rPr>
                  <w:rFonts w:eastAsia="Times New Roman" w:cs="Times New Roman"/>
                  <w:color w:val="000000"/>
                  <w:sz w:val="22"/>
                  <w:rPrChange w:id="12624" w:author="韬 黄" w:date="2018-10-15T17:23:00Z">
                    <w:rPr>
                      <w:rFonts w:ascii="Calibri" w:eastAsia="Times New Roman" w:hAnsi="Calibri" w:cs="Calibri"/>
                      <w:color w:val="000000"/>
                      <w:sz w:val="22"/>
                    </w:rPr>
                  </w:rPrChange>
                </w:rPr>
                <w:t>4</w:t>
              </w:r>
            </w:ins>
          </w:p>
        </w:tc>
        <w:tc>
          <w:tcPr>
            <w:tcW w:w="950" w:type="dxa"/>
            <w:shd w:val="clear" w:color="auto" w:fill="auto"/>
            <w:noWrap/>
            <w:hideMark/>
          </w:tcPr>
          <w:p w14:paraId="48F665DC"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25" w:author="韬 黄" w:date="2018-10-03T12:06:00Z"/>
                <w:rFonts w:eastAsia="Times New Roman" w:cs="Times New Roman"/>
                <w:color w:val="000000"/>
                <w:sz w:val="22"/>
                <w:rPrChange w:id="12626" w:author="韬 黄" w:date="2018-10-15T17:23:00Z">
                  <w:rPr>
                    <w:ins w:id="12627" w:author="韬 黄" w:date="2018-10-03T12:06:00Z"/>
                    <w:rFonts w:ascii="Calibri" w:eastAsia="Times New Roman" w:hAnsi="Calibri" w:cs="Calibri"/>
                    <w:color w:val="000000"/>
                    <w:sz w:val="22"/>
                  </w:rPr>
                </w:rPrChange>
              </w:rPr>
            </w:pPr>
            <w:ins w:id="12628" w:author="韬 黄" w:date="2018-10-03T12:06:00Z">
              <w:r w:rsidRPr="00BD51C7">
                <w:rPr>
                  <w:rFonts w:eastAsia="Times New Roman" w:cs="Times New Roman"/>
                  <w:color w:val="000000"/>
                  <w:sz w:val="22"/>
                  <w:rPrChange w:id="12629" w:author="韬 黄" w:date="2018-10-15T17:23:00Z">
                    <w:rPr>
                      <w:rFonts w:ascii="Calibri" w:eastAsia="Times New Roman" w:hAnsi="Calibri" w:cs="Calibri"/>
                      <w:color w:val="000000"/>
                      <w:sz w:val="22"/>
                    </w:rPr>
                  </w:rPrChange>
                </w:rPr>
                <w:t>39.27%</w:t>
              </w:r>
            </w:ins>
          </w:p>
        </w:tc>
        <w:tc>
          <w:tcPr>
            <w:tcW w:w="681" w:type="dxa"/>
            <w:shd w:val="clear" w:color="auto" w:fill="auto"/>
            <w:noWrap/>
            <w:hideMark/>
          </w:tcPr>
          <w:p w14:paraId="2FAE858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30" w:author="韬 黄" w:date="2018-10-03T12:06:00Z"/>
                <w:rFonts w:eastAsia="Times New Roman" w:cs="Times New Roman"/>
                <w:color w:val="000000"/>
                <w:sz w:val="22"/>
                <w:rPrChange w:id="12631" w:author="韬 黄" w:date="2018-10-15T17:23:00Z">
                  <w:rPr>
                    <w:ins w:id="12632" w:author="韬 黄" w:date="2018-10-03T12:06:00Z"/>
                    <w:rFonts w:ascii="Calibri" w:eastAsia="Times New Roman" w:hAnsi="Calibri" w:cs="Calibri"/>
                    <w:color w:val="000000"/>
                    <w:sz w:val="22"/>
                  </w:rPr>
                </w:rPrChange>
              </w:rPr>
            </w:pPr>
            <w:ins w:id="12633" w:author="韬 黄" w:date="2018-10-03T12:06:00Z">
              <w:r w:rsidRPr="00BD51C7">
                <w:rPr>
                  <w:rFonts w:eastAsia="Times New Roman" w:cs="Times New Roman"/>
                  <w:color w:val="000000"/>
                  <w:sz w:val="22"/>
                  <w:rPrChange w:id="12634" w:author="韬 黄" w:date="2018-10-15T17:23:00Z">
                    <w:rPr>
                      <w:rFonts w:ascii="Calibri" w:eastAsia="Times New Roman" w:hAnsi="Calibri" w:cs="Calibri"/>
                      <w:color w:val="000000"/>
                      <w:sz w:val="22"/>
                    </w:rPr>
                  </w:rPrChange>
                </w:rPr>
                <w:t>4</w:t>
              </w:r>
            </w:ins>
          </w:p>
        </w:tc>
        <w:tc>
          <w:tcPr>
            <w:tcW w:w="1041" w:type="dxa"/>
            <w:shd w:val="clear" w:color="auto" w:fill="auto"/>
            <w:noWrap/>
            <w:hideMark/>
          </w:tcPr>
          <w:p w14:paraId="55459FBA"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35" w:author="韬 黄" w:date="2018-10-03T12:06:00Z"/>
                <w:rFonts w:eastAsia="Times New Roman" w:cs="Times New Roman"/>
                <w:color w:val="000000"/>
                <w:sz w:val="22"/>
                <w:rPrChange w:id="12636" w:author="韬 黄" w:date="2018-10-15T17:23:00Z">
                  <w:rPr>
                    <w:ins w:id="12637" w:author="韬 黄" w:date="2018-10-03T12:06:00Z"/>
                    <w:rFonts w:ascii="Calibri" w:eastAsia="Times New Roman" w:hAnsi="Calibri" w:cs="Calibri"/>
                    <w:color w:val="000000"/>
                    <w:sz w:val="22"/>
                  </w:rPr>
                </w:rPrChange>
              </w:rPr>
            </w:pPr>
            <w:ins w:id="12638" w:author="韬 黄" w:date="2018-10-03T12:06:00Z">
              <w:r w:rsidRPr="00BD51C7">
                <w:rPr>
                  <w:rFonts w:eastAsia="Times New Roman" w:cs="Times New Roman"/>
                  <w:color w:val="000000"/>
                  <w:sz w:val="22"/>
                  <w:rPrChange w:id="12639" w:author="韬 黄" w:date="2018-10-15T17:23:00Z">
                    <w:rPr>
                      <w:rFonts w:ascii="Calibri" w:eastAsia="Times New Roman" w:hAnsi="Calibri" w:cs="Calibri"/>
                      <w:color w:val="000000"/>
                      <w:sz w:val="22"/>
                    </w:rPr>
                  </w:rPrChange>
                </w:rPr>
                <w:t>0.67148</w:t>
              </w:r>
            </w:ins>
          </w:p>
        </w:tc>
        <w:tc>
          <w:tcPr>
            <w:tcW w:w="681" w:type="dxa"/>
            <w:shd w:val="clear" w:color="auto" w:fill="auto"/>
            <w:noWrap/>
            <w:hideMark/>
          </w:tcPr>
          <w:p w14:paraId="6B0D7CEE"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40" w:author="韬 黄" w:date="2018-10-03T12:06:00Z"/>
                <w:rFonts w:eastAsia="Times New Roman" w:cs="Times New Roman"/>
                <w:color w:val="000000"/>
                <w:sz w:val="22"/>
                <w:rPrChange w:id="12641" w:author="韬 黄" w:date="2018-10-15T17:23:00Z">
                  <w:rPr>
                    <w:ins w:id="12642" w:author="韬 黄" w:date="2018-10-03T12:06:00Z"/>
                    <w:rFonts w:ascii="Calibri" w:eastAsia="Times New Roman" w:hAnsi="Calibri" w:cs="Calibri"/>
                    <w:color w:val="000000"/>
                    <w:sz w:val="22"/>
                  </w:rPr>
                </w:rPrChange>
              </w:rPr>
            </w:pPr>
            <w:ins w:id="12643" w:author="韬 黄" w:date="2018-10-03T12:06:00Z">
              <w:r w:rsidRPr="00BD51C7">
                <w:rPr>
                  <w:rFonts w:eastAsia="Times New Roman" w:cs="Times New Roman"/>
                  <w:color w:val="000000"/>
                  <w:sz w:val="22"/>
                  <w:rPrChange w:id="12644" w:author="韬 黄" w:date="2018-10-15T17:23:00Z">
                    <w:rPr>
                      <w:rFonts w:ascii="Calibri" w:eastAsia="Times New Roman" w:hAnsi="Calibri" w:cs="Calibri"/>
                      <w:color w:val="000000"/>
                      <w:sz w:val="22"/>
                    </w:rPr>
                  </w:rPrChange>
                </w:rPr>
                <w:t>4</w:t>
              </w:r>
            </w:ins>
          </w:p>
        </w:tc>
        <w:tc>
          <w:tcPr>
            <w:tcW w:w="1390" w:type="dxa"/>
            <w:shd w:val="clear" w:color="auto" w:fill="auto"/>
            <w:noWrap/>
            <w:hideMark/>
          </w:tcPr>
          <w:p w14:paraId="7F7EB8E8"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45" w:author="韬 黄" w:date="2018-10-03T12:06:00Z"/>
                <w:rFonts w:eastAsia="Times New Roman" w:cs="Times New Roman"/>
                <w:color w:val="000000"/>
                <w:sz w:val="22"/>
                <w:rPrChange w:id="12646" w:author="韬 黄" w:date="2018-10-15T17:23:00Z">
                  <w:rPr>
                    <w:ins w:id="12647" w:author="韬 黄" w:date="2018-10-03T12:06:00Z"/>
                    <w:rFonts w:ascii="Calibri" w:eastAsia="Times New Roman" w:hAnsi="Calibri" w:cs="Calibri"/>
                    <w:color w:val="000000"/>
                    <w:sz w:val="22"/>
                  </w:rPr>
                </w:rPrChange>
              </w:rPr>
            </w:pPr>
            <w:ins w:id="12648" w:author="韬 黄" w:date="2018-10-03T12:06:00Z">
              <w:r w:rsidRPr="00BD51C7">
                <w:rPr>
                  <w:rFonts w:eastAsia="Times New Roman" w:cs="Times New Roman"/>
                  <w:color w:val="000000"/>
                  <w:sz w:val="22"/>
                  <w:rPrChange w:id="12649" w:author="韬 黄" w:date="2018-10-15T17:23:00Z">
                    <w:rPr>
                      <w:rFonts w:ascii="Calibri" w:eastAsia="Times New Roman" w:hAnsi="Calibri" w:cs="Calibri"/>
                      <w:color w:val="000000"/>
                      <w:sz w:val="22"/>
                    </w:rPr>
                  </w:rPrChange>
                </w:rPr>
                <w:t>1.0000</w:t>
              </w:r>
            </w:ins>
          </w:p>
        </w:tc>
        <w:tc>
          <w:tcPr>
            <w:tcW w:w="681" w:type="dxa"/>
            <w:shd w:val="clear" w:color="auto" w:fill="auto"/>
            <w:noWrap/>
            <w:hideMark/>
          </w:tcPr>
          <w:p w14:paraId="3B88A5A0"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50" w:author="韬 黄" w:date="2018-10-03T12:06:00Z"/>
                <w:rFonts w:eastAsia="Times New Roman" w:cs="Times New Roman"/>
                <w:color w:val="000000"/>
                <w:sz w:val="22"/>
                <w:rPrChange w:id="12651" w:author="韬 黄" w:date="2018-10-15T17:23:00Z">
                  <w:rPr>
                    <w:ins w:id="12652" w:author="韬 黄" w:date="2018-10-03T12:06:00Z"/>
                    <w:rFonts w:ascii="Calibri" w:eastAsia="Times New Roman" w:hAnsi="Calibri" w:cs="Calibri"/>
                    <w:color w:val="000000"/>
                    <w:sz w:val="22"/>
                  </w:rPr>
                </w:rPrChange>
              </w:rPr>
            </w:pPr>
            <w:ins w:id="12653" w:author="韬 黄" w:date="2018-10-03T12:06:00Z">
              <w:r w:rsidRPr="00BD51C7">
                <w:rPr>
                  <w:rFonts w:eastAsia="Times New Roman" w:cs="Times New Roman"/>
                  <w:color w:val="000000"/>
                  <w:sz w:val="22"/>
                  <w:rPrChange w:id="12654" w:author="韬 黄" w:date="2018-10-15T17:23:00Z">
                    <w:rPr>
                      <w:rFonts w:ascii="Calibri" w:eastAsia="Times New Roman" w:hAnsi="Calibri" w:cs="Calibri"/>
                      <w:color w:val="000000"/>
                      <w:sz w:val="22"/>
                    </w:rPr>
                  </w:rPrChange>
                </w:rPr>
                <w:t>4</w:t>
              </w:r>
            </w:ins>
          </w:p>
        </w:tc>
        <w:tc>
          <w:tcPr>
            <w:tcW w:w="1280" w:type="dxa"/>
            <w:shd w:val="clear" w:color="auto" w:fill="auto"/>
            <w:noWrap/>
            <w:hideMark/>
          </w:tcPr>
          <w:p w14:paraId="0446C305"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55" w:author="韬 黄" w:date="2018-10-03T12:06:00Z"/>
                <w:rFonts w:eastAsia="Times New Roman" w:cs="Times New Roman"/>
                <w:color w:val="000000"/>
                <w:sz w:val="22"/>
                <w:rPrChange w:id="12656" w:author="韬 黄" w:date="2018-10-15T17:23:00Z">
                  <w:rPr>
                    <w:ins w:id="12657" w:author="韬 黄" w:date="2018-10-03T12:06:00Z"/>
                    <w:rFonts w:ascii="Calibri" w:eastAsia="Times New Roman" w:hAnsi="Calibri" w:cs="Calibri"/>
                    <w:color w:val="000000"/>
                    <w:sz w:val="22"/>
                  </w:rPr>
                </w:rPrChange>
              </w:rPr>
            </w:pPr>
            <w:ins w:id="12658" w:author="韬 黄" w:date="2018-10-03T12:06:00Z">
              <w:r w:rsidRPr="00BD51C7">
                <w:rPr>
                  <w:rFonts w:eastAsia="Times New Roman" w:cs="Times New Roman"/>
                  <w:color w:val="000000"/>
                  <w:sz w:val="22"/>
                  <w:rPrChange w:id="12659" w:author="韬 黄" w:date="2018-10-15T17:23:00Z">
                    <w:rPr>
                      <w:rFonts w:ascii="Calibri" w:eastAsia="Times New Roman" w:hAnsi="Calibri" w:cs="Calibri"/>
                      <w:color w:val="000000"/>
                      <w:sz w:val="22"/>
                    </w:rPr>
                  </w:rPrChange>
                </w:rPr>
                <w:t>0.1047</w:t>
              </w:r>
            </w:ins>
          </w:p>
        </w:tc>
        <w:tc>
          <w:tcPr>
            <w:tcW w:w="681" w:type="dxa"/>
            <w:shd w:val="clear" w:color="auto" w:fill="auto"/>
            <w:noWrap/>
            <w:hideMark/>
          </w:tcPr>
          <w:p w14:paraId="29B44CC4"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660" w:author="韬 黄" w:date="2018-10-03T12:06:00Z"/>
                <w:rFonts w:eastAsia="Times New Roman" w:cs="Times New Roman"/>
                <w:color w:val="000000"/>
                <w:sz w:val="22"/>
                <w:rPrChange w:id="12661" w:author="韬 黄" w:date="2018-10-15T17:23:00Z">
                  <w:rPr>
                    <w:ins w:id="12662" w:author="韬 黄" w:date="2018-10-03T12:06:00Z"/>
                    <w:rFonts w:ascii="Calibri" w:eastAsia="Times New Roman" w:hAnsi="Calibri" w:cs="Calibri"/>
                    <w:color w:val="000000"/>
                    <w:sz w:val="22"/>
                  </w:rPr>
                </w:rPrChange>
              </w:rPr>
            </w:pPr>
            <w:ins w:id="12663" w:author="韬 黄" w:date="2018-10-03T12:06:00Z">
              <w:r w:rsidRPr="00BD51C7">
                <w:rPr>
                  <w:rFonts w:eastAsia="Times New Roman" w:cs="Times New Roman"/>
                  <w:color w:val="000000"/>
                  <w:sz w:val="22"/>
                  <w:rPrChange w:id="12664" w:author="韬 黄" w:date="2018-10-15T17:23:00Z">
                    <w:rPr>
                      <w:rFonts w:ascii="Calibri" w:eastAsia="Times New Roman" w:hAnsi="Calibri" w:cs="Calibri"/>
                      <w:color w:val="000000"/>
                      <w:sz w:val="22"/>
                    </w:rPr>
                  </w:rPrChange>
                </w:rPr>
                <w:t xml:space="preserve">4 </w:t>
              </w:r>
            </w:ins>
          </w:p>
        </w:tc>
      </w:tr>
      <w:tr w:rsidR="003879F0" w:rsidRPr="00BD51C7" w14:paraId="7388539F" w14:textId="77777777" w:rsidTr="00C173D1">
        <w:trPr>
          <w:cnfStyle w:val="000000100000" w:firstRow="0" w:lastRow="0" w:firstColumn="0" w:lastColumn="0" w:oddVBand="0" w:evenVBand="0" w:oddHBand="1" w:evenHBand="0" w:firstRowFirstColumn="0" w:firstRowLastColumn="0" w:lastRowFirstColumn="0" w:lastRowLastColumn="0"/>
          <w:trHeight w:val="113"/>
          <w:jc w:val="center"/>
          <w:ins w:id="12665"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B44E727" w14:textId="77777777" w:rsidR="00C173D1" w:rsidRPr="00BD51C7" w:rsidRDefault="00C173D1" w:rsidP="00C173D1">
            <w:pPr>
              <w:spacing w:after="0" w:line="240" w:lineRule="auto"/>
              <w:rPr>
                <w:ins w:id="12666" w:author="韬 黄" w:date="2018-10-03T12:06:00Z"/>
                <w:rFonts w:eastAsia="Times New Roman" w:cs="Times New Roman"/>
                <w:b w:val="0"/>
                <w:color w:val="000000"/>
                <w:sz w:val="22"/>
                <w:rPrChange w:id="12667" w:author="韬 黄" w:date="2018-10-15T17:23:00Z">
                  <w:rPr>
                    <w:ins w:id="12668" w:author="韬 黄" w:date="2018-10-03T12:06:00Z"/>
                    <w:rFonts w:ascii="Calibri" w:eastAsia="Times New Roman" w:hAnsi="Calibri" w:cs="Calibri"/>
                    <w:color w:val="000000"/>
                    <w:sz w:val="22"/>
                  </w:rPr>
                </w:rPrChange>
              </w:rPr>
            </w:pPr>
            <w:ins w:id="12669" w:author="韬 黄" w:date="2018-10-03T12:06:00Z">
              <w:r w:rsidRPr="00BD51C7">
                <w:rPr>
                  <w:rFonts w:eastAsia="Times New Roman" w:cs="Times New Roman"/>
                  <w:b w:val="0"/>
                  <w:color w:val="000000"/>
                  <w:sz w:val="22"/>
                  <w:rPrChange w:id="12670" w:author="韬 黄" w:date="2018-10-15T17:23:00Z">
                    <w:rPr>
                      <w:rFonts w:ascii="Calibri" w:eastAsia="Times New Roman" w:hAnsi="Calibri" w:cs="Calibri"/>
                      <w:color w:val="000000"/>
                      <w:sz w:val="22"/>
                    </w:rPr>
                  </w:rPrChange>
                </w:rPr>
                <w:t>ADL-intra-EWC</w:t>
              </w:r>
            </w:ins>
          </w:p>
        </w:tc>
        <w:tc>
          <w:tcPr>
            <w:tcW w:w="0" w:type="dxa"/>
            <w:shd w:val="clear" w:color="auto" w:fill="auto"/>
            <w:noWrap/>
            <w:hideMark/>
          </w:tcPr>
          <w:p w14:paraId="2D649DC2"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671" w:author="韬 黄" w:date="2018-10-03T12:06:00Z"/>
                <w:rFonts w:eastAsia="Times New Roman" w:cs="Times New Roman"/>
                <w:color w:val="000000"/>
                <w:sz w:val="22"/>
                <w:rPrChange w:id="12672" w:author="韬 黄" w:date="2018-10-15T17:23:00Z">
                  <w:rPr>
                    <w:ins w:id="12673" w:author="韬 黄" w:date="2018-10-03T12:06:00Z"/>
                    <w:rFonts w:ascii="Calibri" w:eastAsia="Times New Roman" w:hAnsi="Calibri" w:cs="Calibri"/>
                    <w:color w:val="000000"/>
                    <w:sz w:val="22"/>
                  </w:rPr>
                </w:rPrChange>
              </w:rPr>
            </w:pPr>
            <w:ins w:id="12674" w:author="韬 黄" w:date="2018-10-03T12:06:00Z">
              <w:r w:rsidRPr="00BD51C7">
                <w:rPr>
                  <w:rFonts w:eastAsia="Times New Roman" w:cs="Times New Roman"/>
                  <w:color w:val="000000"/>
                  <w:sz w:val="22"/>
                  <w:rPrChange w:id="12675" w:author="韬 黄" w:date="2018-10-15T17:23:00Z">
                    <w:rPr>
                      <w:rFonts w:ascii="Calibri" w:eastAsia="Times New Roman" w:hAnsi="Calibri" w:cs="Calibri"/>
                      <w:color w:val="000000"/>
                      <w:sz w:val="22"/>
                    </w:rPr>
                  </w:rPrChange>
                </w:rPr>
                <w:t>8.279</w:t>
              </w:r>
            </w:ins>
          </w:p>
        </w:tc>
        <w:tc>
          <w:tcPr>
            <w:tcW w:w="681" w:type="dxa"/>
            <w:shd w:val="clear" w:color="auto" w:fill="auto"/>
            <w:noWrap/>
            <w:hideMark/>
          </w:tcPr>
          <w:p w14:paraId="0804E61C"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676" w:author="韬 黄" w:date="2018-10-03T12:06:00Z"/>
                <w:rFonts w:eastAsia="Times New Roman" w:cs="Times New Roman"/>
                <w:color w:val="000000"/>
                <w:sz w:val="22"/>
                <w:rPrChange w:id="12677" w:author="韬 黄" w:date="2018-10-15T17:23:00Z">
                  <w:rPr>
                    <w:ins w:id="12678" w:author="韬 黄" w:date="2018-10-03T12:06:00Z"/>
                    <w:rFonts w:ascii="Calibri" w:eastAsia="Times New Roman" w:hAnsi="Calibri" w:cs="Calibri"/>
                    <w:color w:val="000000"/>
                    <w:sz w:val="22"/>
                  </w:rPr>
                </w:rPrChange>
              </w:rPr>
            </w:pPr>
            <w:ins w:id="12679" w:author="韬 黄" w:date="2018-10-03T12:06:00Z">
              <w:r w:rsidRPr="00BD51C7">
                <w:rPr>
                  <w:rFonts w:eastAsia="Times New Roman" w:cs="Times New Roman"/>
                  <w:color w:val="000000"/>
                  <w:sz w:val="22"/>
                  <w:rPrChange w:id="12680" w:author="韬 黄" w:date="2018-10-15T17:23:00Z">
                    <w:rPr>
                      <w:rFonts w:ascii="Calibri" w:eastAsia="Times New Roman" w:hAnsi="Calibri" w:cs="Calibri"/>
                      <w:color w:val="000000"/>
                      <w:sz w:val="22"/>
                    </w:rPr>
                  </w:rPrChange>
                </w:rPr>
                <w:t>3</w:t>
              </w:r>
            </w:ins>
          </w:p>
        </w:tc>
        <w:tc>
          <w:tcPr>
            <w:tcW w:w="950" w:type="dxa"/>
            <w:shd w:val="clear" w:color="auto" w:fill="auto"/>
            <w:noWrap/>
            <w:hideMark/>
          </w:tcPr>
          <w:p w14:paraId="3EFC705A"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681" w:author="韬 黄" w:date="2018-10-03T12:06:00Z"/>
                <w:rFonts w:eastAsia="Times New Roman" w:cs="Times New Roman"/>
                <w:color w:val="000000"/>
                <w:sz w:val="22"/>
                <w:rPrChange w:id="12682" w:author="韬 黄" w:date="2018-10-15T17:23:00Z">
                  <w:rPr>
                    <w:ins w:id="12683" w:author="韬 黄" w:date="2018-10-03T12:06:00Z"/>
                    <w:rFonts w:ascii="Calibri" w:eastAsia="Times New Roman" w:hAnsi="Calibri" w:cs="Calibri"/>
                    <w:color w:val="000000"/>
                    <w:sz w:val="22"/>
                  </w:rPr>
                </w:rPrChange>
              </w:rPr>
            </w:pPr>
            <w:ins w:id="12684" w:author="韬 黄" w:date="2018-10-03T12:06:00Z">
              <w:r w:rsidRPr="00BD51C7">
                <w:rPr>
                  <w:rFonts w:eastAsia="Times New Roman" w:cs="Times New Roman"/>
                  <w:color w:val="000000"/>
                  <w:sz w:val="22"/>
                  <w:rPrChange w:id="12685" w:author="韬 黄" w:date="2018-10-15T17:23:00Z">
                    <w:rPr>
                      <w:rFonts w:ascii="Calibri" w:eastAsia="Times New Roman" w:hAnsi="Calibri" w:cs="Calibri"/>
                      <w:color w:val="000000"/>
                      <w:sz w:val="22"/>
                    </w:rPr>
                  </w:rPrChange>
                </w:rPr>
                <w:t>39.15%</w:t>
              </w:r>
            </w:ins>
          </w:p>
        </w:tc>
        <w:tc>
          <w:tcPr>
            <w:tcW w:w="681" w:type="dxa"/>
            <w:shd w:val="clear" w:color="auto" w:fill="auto"/>
            <w:noWrap/>
            <w:hideMark/>
          </w:tcPr>
          <w:p w14:paraId="756EFEAA"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686" w:author="韬 黄" w:date="2018-10-03T12:06:00Z"/>
                <w:rFonts w:eastAsia="Times New Roman" w:cs="Times New Roman"/>
                <w:color w:val="000000"/>
                <w:sz w:val="22"/>
                <w:rPrChange w:id="12687" w:author="韬 黄" w:date="2018-10-15T17:23:00Z">
                  <w:rPr>
                    <w:ins w:id="12688" w:author="韬 黄" w:date="2018-10-03T12:06:00Z"/>
                    <w:rFonts w:ascii="Calibri" w:eastAsia="Times New Roman" w:hAnsi="Calibri" w:cs="Calibri"/>
                    <w:color w:val="000000"/>
                    <w:sz w:val="22"/>
                  </w:rPr>
                </w:rPrChange>
              </w:rPr>
            </w:pPr>
            <w:ins w:id="12689" w:author="韬 黄" w:date="2018-10-03T12:06:00Z">
              <w:r w:rsidRPr="00BD51C7">
                <w:rPr>
                  <w:rFonts w:eastAsia="Times New Roman" w:cs="Times New Roman"/>
                  <w:color w:val="000000"/>
                  <w:sz w:val="22"/>
                  <w:rPrChange w:id="12690" w:author="韬 黄" w:date="2018-10-15T17:23:00Z">
                    <w:rPr>
                      <w:rFonts w:ascii="Calibri" w:eastAsia="Times New Roman" w:hAnsi="Calibri" w:cs="Calibri"/>
                      <w:color w:val="000000"/>
                      <w:sz w:val="22"/>
                    </w:rPr>
                  </w:rPrChange>
                </w:rPr>
                <w:t>3</w:t>
              </w:r>
            </w:ins>
          </w:p>
        </w:tc>
        <w:tc>
          <w:tcPr>
            <w:tcW w:w="1041" w:type="dxa"/>
            <w:shd w:val="clear" w:color="auto" w:fill="auto"/>
            <w:noWrap/>
            <w:hideMark/>
          </w:tcPr>
          <w:p w14:paraId="3E2CB505"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691" w:author="韬 黄" w:date="2018-10-03T12:06:00Z"/>
                <w:rFonts w:eastAsia="Times New Roman" w:cs="Times New Roman"/>
                <w:color w:val="000000"/>
                <w:sz w:val="22"/>
                <w:rPrChange w:id="12692" w:author="韬 黄" w:date="2018-10-15T17:23:00Z">
                  <w:rPr>
                    <w:ins w:id="12693" w:author="韬 黄" w:date="2018-10-03T12:06:00Z"/>
                    <w:rFonts w:ascii="Calibri" w:eastAsia="Times New Roman" w:hAnsi="Calibri" w:cs="Calibri"/>
                    <w:color w:val="000000"/>
                    <w:sz w:val="22"/>
                  </w:rPr>
                </w:rPrChange>
              </w:rPr>
            </w:pPr>
            <w:ins w:id="12694" w:author="韬 黄" w:date="2018-10-03T12:06:00Z">
              <w:r w:rsidRPr="00BD51C7">
                <w:rPr>
                  <w:rFonts w:eastAsia="Times New Roman" w:cs="Times New Roman"/>
                  <w:color w:val="000000"/>
                  <w:sz w:val="22"/>
                  <w:rPrChange w:id="12695" w:author="韬 黄" w:date="2018-10-15T17:23:00Z">
                    <w:rPr>
                      <w:rFonts w:ascii="Calibri" w:eastAsia="Times New Roman" w:hAnsi="Calibri" w:cs="Calibri"/>
                      <w:color w:val="000000"/>
                      <w:sz w:val="22"/>
                    </w:rPr>
                  </w:rPrChange>
                </w:rPr>
                <w:t>0.670104</w:t>
              </w:r>
            </w:ins>
          </w:p>
        </w:tc>
        <w:tc>
          <w:tcPr>
            <w:tcW w:w="681" w:type="dxa"/>
            <w:shd w:val="clear" w:color="auto" w:fill="auto"/>
            <w:noWrap/>
            <w:hideMark/>
          </w:tcPr>
          <w:p w14:paraId="542964FF"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696" w:author="韬 黄" w:date="2018-10-03T12:06:00Z"/>
                <w:rFonts w:eastAsia="Times New Roman" w:cs="Times New Roman"/>
                <w:color w:val="000000"/>
                <w:sz w:val="22"/>
                <w:rPrChange w:id="12697" w:author="韬 黄" w:date="2018-10-15T17:23:00Z">
                  <w:rPr>
                    <w:ins w:id="12698" w:author="韬 黄" w:date="2018-10-03T12:06:00Z"/>
                    <w:rFonts w:ascii="Calibri" w:eastAsia="Times New Roman" w:hAnsi="Calibri" w:cs="Calibri"/>
                    <w:color w:val="000000"/>
                    <w:sz w:val="22"/>
                  </w:rPr>
                </w:rPrChange>
              </w:rPr>
            </w:pPr>
            <w:ins w:id="12699" w:author="韬 黄" w:date="2018-10-03T12:06:00Z">
              <w:r w:rsidRPr="00BD51C7">
                <w:rPr>
                  <w:rFonts w:eastAsia="Times New Roman" w:cs="Times New Roman"/>
                  <w:color w:val="000000"/>
                  <w:sz w:val="22"/>
                  <w:rPrChange w:id="12700" w:author="韬 黄" w:date="2018-10-15T17:23:00Z">
                    <w:rPr>
                      <w:rFonts w:ascii="Calibri" w:eastAsia="Times New Roman" w:hAnsi="Calibri" w:cs="Calibri"/>
                      <w:color w:val="000000"/>
                      <w:sz w:val="22"/>
                    </w:rPr>
                  </w:rPrChange>
                </w:rPr>
                <w:t>3</w:t>
              </w:r>
            </w:ins>
          </w:p>
        </w:tc>
        <w:tc>
          <w:tcPr>
            <w:tcW w:w="1390" w:type="dxa"/>
            <w:shd w:val="clear" w:color="auto" w:fill="auto"/>
            <w:noWrap/>
            <w:hideMark/>
          </w:tcPr>
          <w:p w14:paraId="53145EDB"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01" w:author="韬 黄" w:date="2018-10-03T12:06:00Z"/>
                <w:rFonts w:eastAsia="Times New Roman" w:cs="Times New Roman"/>
                <w:color w:val="000000"/>
                <w:sz w:val="22"/>
                <w:rPrChange w:id="12702" w:author="韬 黄" w:date="2018-10-15T17:23:00Z">
                  <w:rPr>
                    <w:ins w:id="12703" w:author="韬 黄" w:date="2018-10-03T12:06:00Z"/>
                    <w:rFonts w:ascii="Calibri" w:eastAsia="Times New Roman" w:hAnsi="Calibri" w:cs="Calibri"/>
                    <w:color w:val="000000"/>
                    <w:sz w:val="22"/>
                  </w:rPr>
                </w:rPrChange>
              </w:rPr>
            </w:pPr>
            <w:ins w:id="12704" w:author="韬 黄" w:date="2018-10-03T12:06:00Z">
              <w:r w:rsidRPr="00BD51C7">
                <w:rPr>
                  <w:rFonts w:eastAsia="Times New Roman" w:cs="Times New Roman"/>
                  <w:color w:val="000000"/>
                  <w:sz w:val="22"/>
                  <w:rPrChange w:id="12705" w:author="韬 黄" w:date="2018-10-15T17:23:00Z">
                    <w:rPr>
                      <w:rFonts w:ascii="Calibri" w:eastAsia="Times New Roman" w:hAnsi="Calibri" w:cs="Calibri"/>
                      <w:color w:val="000000"/>
                      <w:sz w:val="22"/>
                    </w:rPr>
                  </w:rPrChange>
                </w:rPr>
                <w:t>0.9963</w:t>
              </w:r>
            </w:ins>
          </w:p>
        </w:tc>
        <w:tc>
          <w:tcPr>
            <w:tcW w:w="681" w:type="dxa"/>
            <w:shd w:val="clear" w:color="auto" w:fill="auto"/>
            <w:noWrap/>
            <w:hideMark/>
          </w:tcPr>
          <w:p w14:paraId="4F87D7B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06" w:author="韬 黄" w:date="2018-10-03T12:06:00Z"/>
                <w:rFonts w:eastAsia="Times New Roman" w:cs="Times New Roman"/>
                <w:color w:val="000000"/>
                <w:sz w:val="22"/>
                <w:rPrChange w:id="12707" w:author="韬 黄" w:date="2018-10-15T17:23:00Z">
                  <w:rPr>
                    <w:ins w:id="12708" w:author="韬 黄" w:date="2018-10-03T12:06:00Z"/>
                    <w:rFonts w:ascii="Calibri" w:eastAsia="Times New Roman" w:hAnsi="Calibri" w:cs="Calibri"/>
                    <w:color w:val="000000"/>
                    <w:sz w:val="22"/>
                  </w:rPr>
                </w:rPrChange>
              </w:rPr>
            </w:pPr>
            <w:ins w:id="12709" w:author="韬 黄" w:date="2018-10-03T12:06:00Z">
              <w:r w:rsidRPr="00BD51C7">
                <w:rPr>
                  <w:rFonts w:eastAsia="Times New Roman" w:cs="Times New Roman"/>
                  <w:color w:val="000000"/>
                  <w:sz w:val="22"/>
                  <w:rPrChange w:id="12710" w:author="韬 黄" w:date="2018-10-15T17:23:00Z">
                    <w:rPr>
                      <w:rFonts w:ascii="Calibri" w:eastAsia="Times New Roman" w:hAnsi="Calibri" w:cs="Calibri"/>
                      <w:color w:val="000000"/>
                      <w:sz w:val="22"/>
                    </w:rPr>
                  </w:rPrChange>
                </w:rPr>
                <w:t>3</w:t>
              </w:r>
            </w:ins>
          </w:p>
        </w:tc>
        <w:tc>
          <w:tcPr>
            <w:tcW w:w="1280" w:type="dxa"/>
            <w:shd w:val="clear" w:color="auto" w:fill="auto"/>
            <w:noWrap/>
            <w:hideMark/>
          </w:tcPr>
          <w:p w14:paraId="296A7CD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11" w:author="韬 黄" w:date="2018-10-03T12:06:00Z"/>
                <w:rFonts w:eastAsia="Times New Roman" w:cs="Times New Roman"/>
                <w:color w:val="000000"/>
                <w:sz w:val="22"/>
                <w:rPrChange w:id="12712" w:author="韬 黄" w:date="2018-10-15T17:23:00Z">
                  <w:rPr>
                    <w:ins w:id="12713" w:author="韬 黄" w:date="2018-10-03T12:06:00Z"/>
                    <w:rFonts w:ascii="Calibri" w:eastAsia="Times New Roman" w:hAnsi="Calibri" w:cs="Calibri"/>
                    <w:color w:val="000000"/>
                    <w:sz w:val="22"/>
                  </w:rPr>
                </w:rPrChange>
              </w:rPr>
            </w:pPr>
            <w:ins w:id="12714" w:author="韬 黄" w:date="2018-10-03T12:06:00Z">
              <w:r w:rsidRPr="00BD51C7">
                <w:rPr>
                  <w:rFonts w:eastAsia="Times New Roman" w:cs="Times New Roman"/>
                  <w:color w:val="000000"/>
                  <w:sz w:val="22"/>
                  <w:rPrChange w:id="12715" w:author="韬 黄" w:date="2018-10-15T17:23:00Z">
                    <w:rPr>
                      <w:rFonts w:ascii="Calibri" w:eastAsia="Times New Roman" w:hAnsi="Calibri" w:cs="Calibri"/>
                      <w:color w:val="000000"/>
                      <w:sz w:val="22"/>
                    </w:rPr>
                  </w:rPrChange>
                </w:rPr>
                <w:t>0.1047</w:t>
              </w:r>
            </w:ins>
          </w:p>
        </w:tc>
        <w:tc>
          <w:tcPr>
            <w:tcW w:w="681" w:type="dxa"/>
            <w:shd w:val="clear" w:color="auto" w:fill="auto"/>
            <w:noWrap/>
            <w:hideMark/>
          </w:tcPr>
          <w:p w14:paraId="754502C6"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16" w:author="韬 黄" w:date="2018-10-03T12:06:00Z"/>
                <w:rFonts w:eastAsia="Times New Roman" w:cs="Times New Roman"/>
                <w:color w:val="000000"/>
                <w:sz w:val="22"/>
                <w:rPrChange w:id="12717" w:author="韬 黄" w:date="2018-10-15T17:23:00Z">
                  <w:rPr>
                    <w:ins w:id="12718" w:author="韬 黄" w:date="2018-10-03T12:06:00Z"/>
                    <w:rFonts w:ascii="Calibri" w:eastAsia="Times New Roman" w:hAnsi="Calibri" w:cs="Calibri"/>
                    <w:color w:val="000000"/>
                    <w:sz w:val="22"/>
                  </w:rPr>
                </w:rPrChange>
              </w:rPr>
            </w:pPr>
            <w:ins w:id="12719" w:author="韬 黄" w:date="2018-10-03T12:06:00Z">
              <w:r w:rsidRPr="00BD51C7">
                <w:rPr>
                  <w:rFonts w:eastAsia="Times New Roman" w:cs="Times New Roman"/>
                  <w:color w:val="000000"/>
                  <w:sz w:val="22"/>
                  <w:rPrChange w:id="12720" w:author="韬 黄" w:date="2018-10-15T17:23:00Z">
                    <w:rPr>
                      <w:rFonts w:ascii="Calibri" w:eastAsia="Times New Roman" w:hAnsi="Calibri" w:cs="Calibri"/>
                      <w:color w:val="000000"/>
                      <w:sz w:val="22"/>
                    </w:rPr>
                  </w:rPrChange>
                </w:rPr>
                <w:t xml:space="preserve">3 </w:t>
              </w:r>
            </w:ins>
          </w:p>
        </w:tc>
      </w:tr>
      <w:tr w:rsidR="00C173D1" w:rsidRPr="00BD51C7" w14:paraId="144EA285" w14:textId="77777777" w:rsidTr="00C173D1">
        <w:trPr>
          <w:trHeight w:val="113"/>
          <w:jc w:val="center"/>
          <w:ins w:id="12721"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FFCF7F7" w14:textId="77777777" w:rsidR="00C173D1" w:rsidRPr="00BD51C7" w:rsidRDefault="00C173D1" w:rsidP="00C173D1">
            <w:pPr>
              <w:spacing w:after="0" w:line="240" w:lineRule="auto"/>
              <w:rPr>
                <w:ins w:id="12722" w:author="韬 黄" w:date="2018-10-03T12:06:00Z"/>
                <w:rFonts w:eastAsia="Times New Roman" w:cs="Times New Roman"/>
                <w:b w:val="0"/>
                <w:color w:val="000000"/>
                <w:sz w:val="22"/>
                <w:rPrChange w:id="12723" w:author="韬 黄" w:date="2018-10-15T17:23:00Z">
                  <w:rPr>
                    <w:ins w:id="12724" w:author="韬 黄" w:date="2018-10-03T12:06:00Z"/>
                    <w:rFonts w:ascii="Calibri" w:eastAsia="Times New Roman" w:hAnsi="Calibri" w:cs="Calibri"/>
                    <w:color w:val="000000"/>
                    <w:sz w:val="22"/>
                  </w:rPr>
                </w:rPrChange>
              </w:rPr>
            </w:pPr>
            <w:ins w:id="12725" w:author="韬 黄" w:date="2018-10-03T12:06:00Z">
              <w:r w:rsidRPr="00BD51C7">
                <w:rPr>
                  <w:rFonts w:eastAsia="Times New Roman" w:cs="Times New Roman"/>
                  <w:b w:val="0"/>
                  <w:color w:val="000000"/>
                  <w:sz w:val="22"/>
                  <w:rPrChange w:id="12726" w:author="韬 黄" w:date="2018-10-15T17:23:00Z">
                    <w:rPr>
                      <w:rFonts w:ascii="Calibri" w:eastAsia="Times New Roman" w:hAnsi="Calibri" w:cs="Calibri"/>
                      <w:color w:val="000000"/>
                      <w:sz w:val="22"/>
                    </w:rPr>
                  </w:rPrChange>
                </w:rPr>
                <w:t>ADL-intra-IC</w:t>
              </w:r>
            </w:ins>
          </w:p>
        </w:tc>
        <w:tc>
          <w:tcPr>
            <w:tcW w:w="837" w:type="dxa"/>
            <w:shd w:val="clear" w:color="auto" w:fill="auto"/>
            <w:noWrap/>
            <w:hideMark/>
          </w:tcPr>
          <w:p w14:paraId="36C1ACA7"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27" w:author="韬 黄" w:date="2018-10-03T12:06:00Z"/>
                <w:rFonts w:eastAsia="Times New Roman" w:cs="Times New Roman"/>
                <w:color w:val="000000"/>
                <w:sz w:val="22"/>
                <w:rPrChange w:id="12728" w:author="韬 黄" w:date="2018-10-15T17:23:00Z">
                  <w:rPr>
                    <w:ins w:id="12729" w:author="韬 黄" w:date="2018-10-03T12:06:00Z"/>
                    <w:rFonts w:ascii="Calibri" w:eastAsia="Times New Roman" w:hAnsi="Calibri" w:cs="Calibri"/>
                    <w:color w:val="000000"/>
                    <w:sz w:val="22"/>
                  </w:rPr>
                </w:rPrChange>
              </w:rPr>
            </w:pPr>
            <w:ins w:id="12730" w:author="韬 黄" w:date="2018-10-03T12:06:00Z">
              <w:r w:rsidRPr="00BD51C7">
                <w:rPr>
                  <w:rFonts w:eastAsia="Times New Roman" w:cs="Times New Roman"/>
                  <w:color w:val="000000"/>
                  <w:sz w:val="22"/>
                  <w:rPrChange w:id="12731" w:author="韬 黄" w:date="2018-10-15T17:23:00Z">
                    <w:rPr>
                      <w:rFonts w:ascii="Calibri" w:eastAsia="Times New Roman" w:hAnsi="Calibri" w:cs="Calibri"/>
                      <w:color w:val="000000"/>
                      <w:sz w:val="22"/>
                    </w:rPr>
                  </w:rPrChange>
                </w:rPr>
                <w:t>8.182</w:t>
              </w:r>
            </w:ins>
          </w:p>
        </w:tc>
        <w:tc>
          <w:tcPr>
            <w:tcW w:w="681" w:type="dxa"/>
            <w:shd w:val="clear" w:color="auto" w:fill="auto"/>
            <w:noWrap/>
            <w:hideMark/>
          </w:tcPr>
          <w:p w14:paraId="3F09480D"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32" w:author="韬 黄" w:date="2018-10-03T12:06:00Z"/>
                <w:rFonts w:eastAsia="Times New Roman" w:cs="Times New Roman"/>
                <w:color w:val="000000"/>
                <w:sz w:val="22"/>
                <w:rPrChange w:id="12733" w:author="韬 黄" w:date="2018-10-15T17:23:00Z">
                  <w:rPr>
                    <w:ins w:id="12734" w:author="韬 黄" w:date="2018-10-03T12:06:00Z"/>
                    <w:rFonts w:ascii="Calibri" w:eastAsia="Times New Roman" w:hAnsi="Calibri" w:cs="Calibri"/>
                    <w:color w:val="000000"/>
                    <w:sz w:val="22"/>
                  </w:rPr>
                </w:rPrChange>
              </w:rPr>
            </w:pPr>
            <w:ins w:id="12735" w:author="韬 黄" w:date="2018-10-03T12:06:00Z">
              <w:r w:rsidRPr="00BD51C7">
                <w:rPr>
                  <w:rFonts w:eastAsia="Times New Roman" w:cs="Times New Roman"/>
                  <w:color w:val="000000"/>
                  <w:sz w:val="22"/>
                  <w:rPrChange w:id="12736" w:author="韬 黄" w:date="2018-10-15T17:23:00Z">
                    <w:rPr>
                      <w:rFonts w:ascii="Calibri" w:eastAsia="Times New Roman" w:hAnsi="Calibri" w:cs="Calibri"/>
                      <w:color w:val="000000"/>
                      <w:sz w:val="22"/>
                    </w:rPr>
                  </w:rPrChange>
                </w:rPr>
                <w:t>1</w:t>
              </w:r>
            </w:ins>
          </w:p>
        </w:tc>
        <w:tc>
          <w:tcPr>
            <w:tcW w:w="950" w:type="dxa"/>
            <w:shd w:val="clear" w:color="auto" w:fill="auto"/>
            <w:noWrap/>
            <w:hideMark/>
          </w:tcPr>
          <w:p w14:paraId="621DFC34"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37" w:author="韬 黄" w:date="2018-10-03T12:06:00Z"/>
                <w:rFonts w:eastAsia="Times New Roman" w:cs="Times New Roman"/>
                <w:color w:val="000000"/>
                <w:sz w:val="22"/>
                <w:rPrChange w:id="12738" w:author="韬 黄" w:date="2018-10-15T17:23:00Z">
                  <w:rPr>
                    <w:ins w:id="12739" w:author="韬 黄" w:date="2018-10-03T12:06:00Z"/>
                    <w:rFonts w:ascii="Calibri" w:eastAsia="Times New Roman" w:hAnsi="Calibri" w:cs="Calibri"/>
                    <w:color w:val="000000"/>
                    <w:sz w:val="22"/>
                  </w:rPr>
                </w:rPrChange>
              </w:rPr>
            </w:pPr>
            <w:ins w:id="12740" w:author="韬 黄" w:date="2018-10-03T12:06:00Z">
              <w:r w:rsidRPr="00BD51C7">
                <w:rPr>
                  <w:rFonts w:eastAsia="Times New Roman" w:cs="Times New Roman"/>
                  <w:color w:val="000000"/>
                  <w:sz w:val="22"/>
                  <w:rPrChange w:id="12741" w:author="韬 黄" w:date="2018-10-15T17:23:00Z">
                    <w:rPr>
                      <w:rFonts w:ascii="Calibri" w:eastAsia="Times New Roman" w:hAnsi="Calibri" w:cs="Calibri"/>
                      <w:color w:val="000000"/>
                      <w:sz w:val="22"/>
                    </w:rPr>
                  </w:rPrChange>
                </w:rPr>
                <w:t>38.81%</w:t>
              </w:r>
            </w:ins>
          </w:p>
        </w:tc>
        <w:tc>
          <w:tcPr>
            <w:tcW w:w="681" w:type="dxa"/>
            <w:shd w:val="clear" w:color="auto" w:fill="auto"/>
            <w:noWrap/>
            <w:hideMark/>
          </w:tcPr>
          <w:p w14:paraId="33613CCB"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42" w:author="韬 黄" w:date="2018-10-03T12:06:00Z"/>
                <w:rFonts w:eastAsia="Times New Roman" w:cs="Times New Roman"/>
                <w:color w:val="000000"/>
                <w:sz w:val="22"/>
                <w:rPrChange w:id="12743" w:author="韬 黄" w:date="2018-10-15T17:23:00Z">
                  <w:rPr>
                    <w:ins w:id="12744" w:author="韬 黄" w:date="2018-10-03T12:06:00Z"/>
                    <w:rFonts w:ascii="Calibri" w:eastAsia="Times New Roman" w:hAnsi="Calibri" w:cs="Calibri"/>
                    <w:color w:val="000000"/>
                    <w:sz w:val="22"/>
                  </w:rPr>
                </w:rPrChange>
              </w:rPr>
            </w:pPr>
            <w:ins w:id="12745" w:author="韬 黄" w:date="2018-10-03T12:06:00Z">
              <w:r w:rsidRPr="00BD51C7">
                <w:rPr>
                  <w:rFonts w:eastAsia="Times New Roman" w:cs="Times New Roman"/>
                  <w:color w:val="000000"/>
                  <w:sz w:val="22"/>
                  <w:rPrChange w:id="12746" w:author="韬 黄" w:date="2018-10-15T17:23:00Z">
                    <w:rPr>
                      <w:rFonts w:ascii="Calibri" w:eastAsia="Times New Roman" w:hAnsi="Calibri" w:cs="Calibri"/>
                      <w:color w:val="000000"/>
                      <w:sz w:val="22"/>
                    </w:rPr>
                  </w:rPrChange>
                </w:rPr>
                <w:t>1</w:t>
              </w:r>
            </w:ins>
          </w:p>
        </w:tc>
        <w:tc>
          <w:tcPr>
            <w:tcW w:w="1041" w:type="dxa"/>
            <w:shd w:val="clear" w:color="auto" w:fill="auto"/>
            <w:noWrap/>
            <w:hideMark/>
          </w:tcPr>
          <w:p w14:paraId="346612C9"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47" w:author="韬 黄" w:date="2018-10-03T12:06:00Z"/>
                <w:rFonts w:eastAsia="Times New Roman" w:cs="Times New Roman"/>
                <w:color w:val="000000"/>
                <w:sz w:val="22"/>
                <w:rPrChange w:id="12748" w:author="韬 黄" w:date="2018-10-15T17:23:00Z">
                  <w:rPr>
                    <w:ins w:id="12749" w:author="韬 黄" w:date="2018-10-03T12:06:00Z"/>
                    <w:rFonts w:ascii="Calibri" w:eastAsia="Times New Roman" w:hAnsi="Calibri" w:cs="Calibri"/>
                    <w:color w:val="000000"/>
                    <w:sz w:val="22"/>
                  </w:rPr>
                </w:rPrChange>
              </w:rPr>
            </w:pPr>
            <w:ins w:id="12750" w:author="韬 黄" w:date="2018-10-03T12:06:00Z">
              <w:r w:rsidRPr="00BD51C7">
                <w:rPr>
                  <w:rFonts w:eastAsia="Times New Roman" w:cs="Times New Roman"/>
                  <w:color w:val="000000"/>
                  <w:sz w:val="22"/>
                  <w:rPrChange w:id="12751" w:author="韬 黄" w:date="2018-10-15T17:23:00Z">
                    <w:rPr>
                      <w:rFonts w:ascii="Calibri" w:eastAsia="Times New Roman" w:hAnsi="Calibri" w:cs="Calibri"/>
                      <w:color w:val="000000"/>
                      <w:sz w:val="22"/>
                    </w:rPr>
                  </w:rPrChange>
                </w:rPr>
                <w:t>0.66279</w:t>
              </w:r>
            </w:ins>
          </w:p>
        </w:tc>
        <w:tc>
          <w:tcPr>
            <w:tcW w:w="681" w:type="dxa"/>
            <w:shd w:val="clear" w:color="auto" w:fill="auto"/>
            <w:noWrap/>
            <w:hideMark/>
          </w:tcPr>
          <w:p w14:paraId="4AEB7718"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52" w:author="韬 黄" w:date="2018-10-03T12:06:00Z"/>
                <w:rFonts w:eastAsia="Times New Roman" w:cs="Times New Roman"/>
                <w:color w:val="000000"/>
                <w:sz w:val="22"/>
                <w:rPrChange w:id="12753" w:author="韬 黄" w:date="2018-10-15T17:23:00Z">
                  <w:rPr>
                    <w:ins w:id="12754" w:author="韬 黄" w:date="2018-10-03T12:06:00Z"/>
                    <w:rFonts w:ascii="Calibri" w:eastAsia="Times New Roman" w:hAnsi="Calibri" w:cs="Calibri"/>
                    <w:color w:val="000000"/>
                    <w:sz w:val="22"/>
                  </w:rPr>
                </w:rPrChange>
              </w:rPr>
            </w:pPr>
            <w:ins w:id="12755" w:author="韬 黄" w:date="2018-10-03T12:06:00Z">
              <w:r w:rsidRPr="00BD51C7">
                <w:rPr>
                  <w:rFonts w:eastAsia="Times New Roman" w:cs="Times New Roman"/>
                  <w:color w:val="000000"/>
                  <w:sz w:val="22"/>
                  <w:rPrChange w:id="12756" w:author="韬 黄" w:date="2018-10-15T17:23:00Z">
                    <w:rPr>
                      <w:rFonts w:ascii="Calibri" w:eastAsia="Times New Roman" w:hAnsi="Calibri" w:cs="Calibri"/>
                      <w:color w:val="000000"/>
                      <w:sz w:val="22"/>
                    </w:rPr>
                  </w:rPrChange>
                </w:rPr>
                <w:t>1</w:t>
              </w:r>
            </w:ins>
          </w:p>
        </w:tc>
        <w:tc>
          <w:tcPr>
            <w:tcW w:w="1390" w:type="dxa"/>
            <w:shd w:val="clear" w:color="auto" w:fill="auto"/>
            <w:noWrap/>
            <w:hideMark/>
          </w:tcPr>
          <w:p w14:paraId="4644B7E6"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57" w:author="韬 黄" w:date="2018-10-03T12:06:00Z"/>
                <w:rFonts w:eastAsia="Times New Roman" w:cs="Times New Roman"/>
                <w:color w:val="000000"/>
                <w:sz w:val="22"/>
                <w:rPrChange w:id="12758" w:author="韬 黄" w:date="2018-10-15T17:23:00Z">
                  <w:rPr>
                    <w:ins w:id="12759" w:author="韬 黄" w:date="2018-10-03T12:06:00Z"/>
                    <w:rFonts w:ascii="Calibri" w:eastAsia="Times New Roman" w:hAnsi="Calibri" w:cs="Calibri"/>
                    <w:color w:val="000000"/>
                    <w:sz w:val="22"/>
                  </w:rPr>
                </w:rPrChange>
              </w:rPr>
            </w:pPr>
            <w:ins w:id="12760" w:author="韬 黄" w:date="2018-10-03T12:06:00Z">
              <w:r w:rsidRPr="00BD51C7">
                <w:rPr>
                  <w:rFonts w:eastAsia="Times New Roman" w:cs="Times New Roman"/>
                  <w:color w:val="000000"/>
                  <w:sz w:val="22"/>
                  <w:rPrChange w:id="12761" w:author="韬 黄" w:date="2018-10-15T17:23:00Z">
                    <w:rPr>
                      <w:rFonts w:ascii="Calibri" w:eastAsia="Times New Roman" w:hAnsi="Calibri" w:cs="Calibri"/>
                      <w:color w:val="000000"/>
                      <w:sz w:val="22"/>
                    </w:rPr>
                  </w:rPrChange>
                </w:rPr>
                <w:t>0.9871</w:t>
              </w:r>
            </w:ins>
          </w:p>
        </w:tc>
        <w:tc>
          <w:tcPr>
            <w:tcW w:w="681" w:type="dxa"/>
            <w:shd w:val="clear" w:color="auto" w:fill="auto"/>
            <w:noWrap/>
            <w:hideMark/>
          </w:tcPr>
          <w:p w14:paraId="554FC6C6"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62" w:author="韬 黄" w:date="2018-10-03T12:06:00Z"/>
                <w:rFonts w:eastAsia="Times New Roman" w:cs="Times New Roman"/>
                <w:color w:val="000000"/>
                <w:sz w:val="22"/>
                <w:rPrChange w:id="12763" w:author="韬 黄" w:date="2018-10-15T17:23:00Z">
                  <w:rPr>
                    <w:ins w:id="12764" w:author="韬 黄" w:date="2018-10-03T12:06:00Z"/>
                    <w:rFonts w:ascii="Calibri" w:eastAsia="Times New Roman" w:hAnsi="Calibri" w:cs="Calibri"/>
                    <w:color w:val="000000"/>
                    <w:sz w:val="22"/>
                  </w:rPr>
                </w:rPrChange>
              </w:rPr>
            </w:pPr>
            <w:ins w:id="12765" w:author="韬 黄" w:date="2018-10-03T12:06:00Z">
              <w:r w:rsidRPr="00BD51C7">
                <w:rPr>
                  <w:rFonts w:eastAsia="Times New Roman" w:cs="Times New Roman"/>
                  <w:color w:val="000000"/>
                  <w:sz w:val="22"/>
                  <w:rPrChange w:id="12766" w:author="韬 黄" w:date="2018-10-15T17:23:00Z">
                    <w:rPr>
                      <w:rFonts w:ascii="Calibri" w:eastAsia="Times New Roman" w:hAnsi="Calibri" w:cs="Calibri"/>
                      <w:color w:val="000000"/>
                      <w:sz w:val="22"/>
                    </w:rPr>
                  </w:rPrChange>
                </w:rPr>
                <w:t>1</w:t>
              </w:r>
            </w:ins>
          </w:p>
        </w:tc>
        <w:tc>
          <w:tcPr>
            <w:tcW w:w="1280" w:type="dxa"/>
            <w:shd w:val="clear" w:color="auto" w:fill="auto"/>
            <w:noWrap/>
            <w:hideMark/>
          </w:tcPr>
          <w:p w14:paraId="70897A0F"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67" w:author="韬 黄" w:date="2018-10-03T12:06:00Z"/>
                <w:rFonts w:eastAsia="Times New Roman" w:cs="Times New Roman"/>
                <w:color w:val="000000"/>
                <w:sz w:val="22"/>
                <w:rPrChange w:id="12768" w:author="韬 黄" w:date="2018-10-15T17:23:00Z">
                  <w:rPr>
                    <w:ins w:id="12769" w:author="韬 黄" w:date="2018-10-03T12:06:00Z"/>
                    <w:rFonts w:ascii="Calibri" w:eastAsia="Times New Roman" w:hAnsi="Calibri" w:cs="Calibri"/>
                    <w:color w:val="000000"/>
                    <w:sz w:val="22"/>
                  </w:rPr>
                </w:rPrChange>
              </w:rPr>
            </w:pPr>
            <w:ins w:id="12770" w:author="韬 黄" w:date="2018-10-03T12:06:00Z">
              <w:r w:rsidRPr="00BD51C7">
                <w:rPr>
                  <w:rFonts w:eastAsia="Times New Roman" w:cs="Times New Roman"/>
                  <w:color w:val="000000"/>
                  <w:sz w:val="22"/>
                  <w:rPrChange w:id="12771" w:author="韬 黄" w:date="2018-10-15T17:23:00Z">
                    <w:rPr>
                      <w:rFonts w:ascii="Calibri" w:eastAsia="Times New Roman" w:hAnsi="Calibri" w:cs="Calibri"/>
                      <w:color w:val="000000"/>
                      <w:sz w:val="22"/>
                    </w:rPr>
                  </w:rPrChange>
                </w:rPr>
                <w:t>0.1036</w:t>
              </w:r>
            </w:ins>
          </w:p>
        </w:tc>
        <w:tc>
          <w:tcPr>
            <w:tcW w:w="681" w:type="dxa"/>
            <w:shd w:val="clear" w:color="auto" w:fill="auto"/>
            <w:noWrap/>
            <w:hideMark/>
          </w:tcPr>
          <w:p w14:paraId="651C935F" w14:textId="77777777" w:rsidR="00C173D1" w:rsidRPr="00BD51C7" w:rsidRDefault="00C173D1" w:rsidP="00C173D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772" w:author="韬 黄" w:date="2018-10-03T12:06:00Z"/>
                <w:rFonts w:eastAsia="Times New Roman" w:cs="Times New Roman"/>
                <w:color w:val="000000"/>
                <w:sz w:val="22"/>
                <w:rPrChange w:id="12773" w:author="韬 黄" w:date="2018-10-15T17:23:00Z">
                  <w:rPr>
                    <w:ins w:id="12774" w:author="韬 黄" w:date="2018-10-03T12:06:00Z"/>
                    <w:rFonts w:ascii="Calibri" w:eastAsia="Times New Roman" w:hAnsi="Calibri" w:cs="Calibri"/>
                    <w:color w:val="000000"/>
                    <w:sz w:val="22"/>
                  </w:rPr>
                </w:rPrChange>
              </w:rPr>
            </w:pPr>
            <w:ins w:id="12775" w:author="韬 黄" w:date="2018-10-03T12:06:00Z">
              <w:r w:rsidRPr="00BD51C7">
                <w:rPr>
                  <w:rFonts w:eastAsia="Times New Roman" w:cs="Times New Roman"/>
                  <w:color w:val="000000"/>
                  <w:sz w:val="22"/>
                  <w:rPrChange w:id="12776" w:author="韬 黄" w:date="2018-10-15T17:23:00Z">
                    <w:rPr>
                      <w:rFonts w:ascii="Calibri" w:eastAsia="Times New Roman" w:hAnsi="Calibri" w:cs="Calibri"/>
                      <w:color w:val="000000"/>
                      <w:sz w:val="22"/>
                    </w:rPr>
                  </w:rPrChange>
                </w:rPr>
                <w:t xml:space="preserve">1 </w:t>
              </w:r>
            </w:ins>
          </w:p>
        </w:tc>
      </w:tr>
      <w:tr w:rsidR="003879F0" w:rsidRPr="00BD51C7" w14:paraId="15BB2543" w14:textId="77777777" w:rsidTr="00C173D1">
        <w:trPr>
          <w:cnfStyle w:val="000000100000" w:firstRow="0" w:lastRow="0" w:firstColumn="0" w:lastColumn="0" w:oddVBand="0" w:evenVBand="0" w:oddHBand="1" w:evenHBand="0" w:firstRowFirstColumn="0" w:firstRowLastColumn="0" w:lastRowFirstColumn="0" w:lastRowLastColumn="0"/>
          <w:trHeight w:val="113"/>
          <w:jc w:val="center"/>
          <w:ins w:id="12777" w:author="韬 黄" w:date="2018-10-03T12:06: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BD7739" w14:textId="77777777" w:rsidR="00C173D1" w:rsidRPr="00BD51C7" w:rsidRDefault="00C173D1" w:rsidP="00C173D1">
            <w:pPr>
              <w:spacing w:after="0" w:line="240" w:lineRule="auto"/>
              <w:rPr>
                <w:ins w:id="12778" w:author="韬 黄" w:date="2018-10-03T12:06:00Z"/>
                <w:rFonts w:eastAsia="Times New Roman" w:cs="Times New Roman"/>
                <w:b w:val="0"/>
                <w:color w:val="000000"/>
                <w:sz w:val="22"/>
                <w:rPrChange w:id="12779" w:author="韬 黄" w:date="2018-10-15T17:23:00Z">
                  <w:rPr>
                    <w:ins w:id="12780" w:author="韬 黄" w:date="2018-10-03T12:06:00Z"/>
                    <w:rFonts w:ascii="Calibri" w:eastAsia="Times New Roman" w:hAnsi="Calibri" w:cs="Calibri"/>
                    <w:color w:val="000000"/>
                    <w:sz w:val="22"/>
                  </w:rPr>
                </w:rPrChange>
              </w:rPr>
            </w:pPr>
            <w:ins w:id="12781" w:author="韬 黄" w:date="2018-10-03T12:06:00Z">
              <w:r w:rsidRPr="00BD51C7">
                <w:rPr>
                  <w:rFonts w:eastAsia="Times New Roman" w:cs="Times New Roman"/>
                  <w:b w:val="0"/>
                  <w:color w:val="000000"/>
                  <w:sz w:val="22"/>
                  <w:rPrChange w:id="12782" w:author="韬 黄" w:date="2018-10-15T17:23:00Z">
                    <w:rPr>
                      <w:rFonts w:ascii="Calibri" w:eastAsia="Times New Roman" w:hAnsi="Calibri" w:cs="Calibri"/>
                      <w:color w:val="000000"/>
                      <w:sz w:val="22"/>
                    </w:rPr>
                  </w:rPrChange>
                </w:rPr>
                <w:t>ADL-EWC-IC</w:t>
              </w:r>
            </w:ins>
          </w:p>
        </w:tc>
        <w:tc>
          <w:tcPr>
            <w:tcW w:w="0" w:type="dxa"/>
            <w:shd w:val="clear" w:color="auto" w:fill="auto"/>
            <w:noWrap/>
            <w:hideMark/>
          </w:tcPr>
          <w:p w14:paraId="2A93944F"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83" w:author="韬 黄" w:date="2018-10-03T12:06:00Z"/>
                <w:rFonts w:eastAsia="Times New Roman" w:cs="Times New Roman"/>
                <w:color w:val="000000"/>
                <w:sz w:val="22"/>
                <w:rPrChange w:id="12784" w:author="韬 黄" w:date="2018-10-15T17:23:00Z">
                  <w:rPr>
                    <w:ins w:id="12785" w:author="韬 黄" w:date="2018-10-03T12:06:00Z"/>
                    <w:rFonts w:ascii="Calibri" w:eastAsia="Times New Roman" w:hAnsi="Calibri" w:cs="Calibri"/>
                    <w:color w:val="000000"/>
                    <w:sz w:val="22"/>
                  </w:rPr>
                </w:rPrChange>
              </w:rPr>
            </w:pPr>
            <w:ins w:id="12786" w:author="韬 黄" w:date="2018-10-03T12:06:00Z">
              <w:r w:rsidRPr="00BD51C7">
                <w:rPr>
                  <w:rFonts w:eastAsia="Times New Roman" w:cs="Times New Roman"/>
                  <w:color w:val="000000"/>
                  <w:sz w:val="22"/>
                  <w:rPrChange w:id="12787" w:author="韬 黄" w:date="2018-10-15T17:23:00Z">
                    <w:rPr>
                      <w:rFonts w:ascii="Calibri" w:eastAsia="Times New Roman" w:hAnsi="Calibri" w:cs="Calibri"/>
                      <w:color w:val="000000"/>
                      <w:sz w:val="22"/>
                    </w:rPr>
                  </w:rPrChange>
                </w:rPr>
                <w:t>8.182</w:t>
              </w:r>
            </w:ins>
          </w:p>
        </w:tc>
        <w:tc>
          <w:tcPr>
            <w:tcW w:w="681" w:type="dxa"/>
            <w:shd w:val="clear" w:color="auto" w:fill="auto"/>
            <w:noWrap/>
            <w:hideMark/>
          </w:tcPr>
          <w:p w14:paraId="7AAD62ED"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88" w:author="韬 黄" w:date="2018-10-03T12:06:00Z"/>
                <w:rFonts w:eastAsia="Times New Roman" w:cs="Times New Roman"/>
                <w:color w:val="000000"/>
                <w:sz w:val="22"/>
                <w:rPrChange w:id="12789" w:author="韬 黄" w:date="2018-10-15T17:23:00Z">
                  <w:rPr>
                    <w:ins w:id="12790" w:author="韬 黄" w:date="2018-10-03T12:06:00Z"/>
                    <w:rFonts w:ascii="Calibri" w:eastAsia="Times New Roman" w:hAnsi="Calibri" w:cs="Calibri"/>
                    <w:color w:val="000000"/>
                    <w:sz w:val="22"/>
                  </w:rPr>
                </w:rPrChange>
              </w:rPr>
            </w:pPr>
            <w:ins w:id="12791" w:author="韬 黄" w:date="2018-10-03T12:06:00Z">
              <w:r w:rsidRPr="00BD51C7">
                <w:rPr>
                  <w:rFonts w:eastAsia="Times New Roman" w:cs="Times New Roman"/>
                  <w:color w:val="000000"/>
                  <w:sz w:val="22"/>
                  <w:rPrChange w:id="12792" w:author="韬 黄" w:date="2018-10-15T17:23:00Z">
                    <w:rPr>
                      <w:rFonts w:ascii="Calibri" w:eastAsia="Times New Roman" w:hAnsi="Calibri" w:cs="Calibri"/>
                      <w:color w:val="000000"/>
                      <w:sz w:val="22"/>
                    </w:rPr>
                  </w:rPrChange>
                </w:rPr>
                <w:t>1</w:t>
              </w:r>
            </w:ins>
          </w:p>
        </w:tc>
        <w:tc>
          <w:tcPr>
            <w:tcW w:w="950" w:type="dxa"/>
            <w:shd w:val="clear" w:color="auto" w:fill="auto"/>
            <w:noWrap/>
            <w:hideMark/>
          </w:tcPr>
          <w:p w14:paraId="68B92232"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93" w:author="韬 黄" w:date="2018-10-03T12:06:00Z"/>
                <w:rFonts w:eastAsia="Times New Roman" w:cs="Times New Roman"/>
                <w:color w:val="000000"/>
                <w:sz w:val="22"/>
                <w:rPrChange w:id="12794" w:author="韬 黄" w:date="2018-10-15T17:23:00Z">
                  <w:rPr>
                    <w:ins w:id="12795" w:author="韬 黄" w:date="2018-10-03T12:06:00Z"/>
                    <w:rFonts w:ascii="Calibri" w:eastAsia="Times New Roman" w:hAnsi="Calibri" w:cs="Calibri"/>
                    <w:color w:val="000000"/>
                    <w:sz w:val="22"/>
                  </w:rPr>
                </w:rPrChange>
              </w:rPr>
            </w:pPr>
            <w:ins w:id="12796" w:author="韬 黄" w:date="2018-10-03T12:06:00Z">
              <w:r w:rsidRPr="00BD51C7">
                <w:rPr>
                  <w:rFonts w:eastAsia="Times New Roman" w:cs="Times New Roman"/>
                  <w:color w:val="000000"/>
                  <w:sz w:val="22"/>
                  <w:rPrChange w:id="12797" w:author="韬 黄" w:date="2018-10-15T17:23:00Z">
                    <w:rPr>
                      <w:rFonts w:ascii="Calibri" w:eastAsia="Times New Roman" w:hAnsi="Calibri" w:cs="Calibri"/>
                      <w:color w:val="000000"/>
                      <w:sz w:val="22"/>
                    </w:rPr>
                  </w:rPrChange>
                </w:rPr>
                <w:t>38.81%</w:t>
              </w:r>
            </w:ins>
          </w:p>
        </w:tc>
        <w:tc>
          <w:tcPr>
            <w:tcW w:w="681" w:type="dxa"/>
            <w:shd w:val="clear" w:color="auto" w:fill="auto"/>
            <w:noWrap/>
            <w:hideMark/>
          </w:tcPr>
          <w:p w14:paraId="2161BAFF"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798" w:author="韬 黄" w:date="2018-10-03T12:06:00Z"/>
                <w:rFonts w:eastAsia="Times New Roman" w:cs="Times New Roman"/>
                <w:color w:val="000000"/>
                <w:sz w:val="22"/>
                <w:rPrChange w:id="12799" w:author="韬 黄" w:date="2018-10-15T17:23:00Z">
                  <w:rPr>
                    <w:ins w:id="12800" w:author="韬 黄" w:date="2018-10-03T12:06:00Z"/>
                    <w:rFonts w:ascii="Calibri" w:eastAsia="Times New Roman" w:hAnsi="Calibri" w:cs="Calibri"/>
                    <w:color w:val="000000"/>
                    <w:sz w:val="22"/>
                  </w:rPr>
                </w:rPrChange>
              </w:rPr>
            </w:pPr>
            <w:ins w:id="12801" w:author="韬 黄" w:date="2018-10-03T12:06:00Z">
              <w:r w:rsidRPr="00BD51C7">
                <w:rPr>
                  <w:rFonts w:eastAsia="Times New Roman" w:cs="Times New Roman"/>
                  <w:color w:val="000000"/>
                  <w:sz w:val="22"/>
                  <w:rPrChange w:id="12802" w:author="韬 黄" w:date="2018-10-15T17:23:00Z">
                    <w:rPr>
                      <w:rFonts w:ascii="Calibri" w:eastAsia="Times New Roman" w:hAnsi="Calibri" w:cs="Calibri"/>
                      <w:color w:val="000000"/>
                      <w:sz w:val="22"/>
                    </w:rPr>
                  </w:rPrChange>
                </w:rPr>
                <w:t>1</w:t>
              </w:r>
            </w:ins>
          </w:p>
        </w:tc>
        <w:tc>
          <w:tcPr>
            <w:tcW w:w="1041" w:type="dxa"/>
            <w:shd w:val="clear" w:color="auto" w:fill="auto"/>
            <w:noWrap/>
            <w:hideMark/>
          </w:tcPr>
          <w:p w14:paraId="3D4F928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803" w:author="韬 黄" w:date="2018-10-03T12:06:00Z"/>
                <w:rFonts w:eastAsia="Times New Roman" w:cs="Times New Roman"/>
                <w:color w:val="000000"/>
                <w:sz w:val="22"/>
                <w:rPrChange w:id="12804" w:author="韬 黄" w:date="2018-10-15T17:23:00Z">
                  <w:rPr>
                    <w:ins w:id="12805" w:author="韬 黄" w:date="2018-10-03T12:06:00Z"/>
                    <w:rFonts w:ascii="Calibri" w:eastAsia="Times New Roman" w:hAnsi="Calibri" w:cs="Calibri"/>
                    <w:color w:val="000000"/>
                    <w:sz w:val="22"/>
                  </w:rPr>
                </w:rPrChange>
              </w:rPr>
            </w:pPr>
            <w:ins w:id="12806" w:author="韬 黄" w:date="2018-10-03T12:06:00Z">
              <w:r w:rsidRPr="00BD51C7">
                <w:rPr>
                  <w:rFonts w:eastAsia="Times New Roman" w:cs="Times New Roman"/>
                  <w:color w:val="000000"/>
                  <w:sz w:val="22"/>
                  <w:rPrChange w:id="12807" w:author="韬 黄" w:date="2018-10-15T17:23:00Z">
                    <w:rPr>
                      <w:rFonts w:ascii="Calibri" w:eastAsia="Times New Roman" w:hAnsi="Calibri" w:cs="Calibri"/>
                      <w:color w:val="000000"/>
                      <w:sz w:val="22"/>
                    </w:rPr>
                  </w:rPrChange>
                </w:rPr>
                <w:t>0.66279</w:t>
              </w:r>
            </w:ins>
          </w:p>
        </w:tc>
        <w:tc>
          <w:tcPr>
            <w:tcW w:w="681" w:type="dxa"/>
            <w:shd w:val="clear" w:color="auto" w:fill="auto"/>
            <w:noWrap/>
            <w:hideMark/>
          </w:tcPr>
          <w:p w14:paraId="30B4AF8A"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808" w:author="韬 黄" w:date="2018-10-03T12:06:00Z"/>
                <w:rFonts w:eastAsia="Times New Roman" w:cs="Times New Roman"/>
                <w:color w:val="000000"/>
                <w:sz w:val="22"/>
                <w:rPrChange w:id="12809" w:author="韬 黄" w:date="2018-10-15T17:23:00Z">
                  <w:rPr>
                    <w:ins w:id="12810" w:author="韬 黄" w:date="2018-10-03T12:06:00Z"/>
                    <w:rFonts w:ascii="Calibri" w:eastAsia="Times New Roman" w:hAnsi="Calibri" w:cs="Calibri"/>
                    <w:color w:val="000000"/>
                    <w:sz w:val="22"/>
                  </w:rPr>
                </w:rPrChange>
              </w:rPr>
            </w:pPr>
            <w:ins w:id="12811" w:author="韬 黄" w:date="2018-10-03T12:06:00Z">
              <w:r w:rsidRPr="00BD51C7">
                <w:rPr>
                  <w:rFonts w:eastAsia="Times New Roman" w:cs="Times New Roman"/>
                  <w:color w:val="000000"/>
                  <w:sz w:val="22"/>
                  <w:rPrChange w:id="12812" w:author="韬 黄" w:date="2018-10-15T17:23:00Z">
                    <w:rPr>
                      <w:rFonts w:ascii="Calibri" w:eastAsia="Times New Roman" w:hAnsi="Calibri" w:cs="Calibri"/>
                      <w:color w:val="000000"/>
                      <w:sz w:val="22"/>
                    </w:rPr>
                  </w:rPrChange>
                </w:rPr>
                <w:t>1</w:t>
              </w:r>
            </w:ins>
          </w:p>
        </w:tc>
        <w:tc>
          <w:tcPr>
            <w:tcW w:w="1390" w:type="dxa"/>
            <w:shd w:val="clear" w:color="auto" w:fill="auto"/>
            <w:noWrap/>
            <w:hideMark/>
          </w:tcPr>
          <w:p w14:paraId="1EBF15F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813" w:author="韬 黄" w:date="2018-10-03T12:06:00Z"/>
                <w:rFonts w:eastAsia="Times New Roman" w:cs="Times New Roman"/>
                <w:color w:val="000000"/>
                <w:sz w:val="22"/>
                <w:rPrChange w:id="12814" w:author="韬 黄" w:date="2018-10-15T17:23:00Z">
                  <w:rPr>
                    <w:ins w:id="12815" w:author="韬 黄" w:date="2018-10-03T12:06:00Z"/>
                    <w:rFonts w:ascii="Calibri" w:eastAsia="Times New Roman" w:hAnsi="Calibri" w:cs="Calibri"/>
                    <w:color w:val="000000"/>
                    <w:sz w:val="22"/>
                  </w:rPr>
                </w:rPrChange>
              </w:rPr>
            </w:pPr>
            <w:ins w:id="12816" w:author="韬 黄" w:date="2018-10-03T12:06:00Z">
              <w:r w:rsidRPr="00BD51C7">
                <w:rPr>
                  <w:rFonts w:eastAsia="Times New Roman" w:cs="Times New Roman"/>
                  <w:color w:val="000000"/>
                  <w:sz w:val="22"/>
                  <w:rPrChange w:id="12817" w:author="韬 黄" w:date="2018-10-15T17:23:00Z">
                    <w:rPr>
                      <w:rFonts w:ascii="Calibri" w:eastAsia="Times New Roman" w:hAnsi="Calibri" w:cs="Calibri"/>
                      <w:color w:val="000000"/>
                      <w:sz w:val="22"/>
                    </w:rPr>
                  </w:rPrChange>
                </w:rPr>
                <w:t>0.9871</w:t>
              </w:r>
            </w:ins>
          </w:p>
        </w:tc>
        <w:tc>
          <w:tcPr>
            <w:tcW w:w="681" w:type="dxa"/>
            <w:shd w:val="clear" w:color="auto" w:fill="auto"/>
            <w:noWrap/>
            <w:hideMark/>
          </w:tcPr>
          <w:p w14:paraId="23B9FCCC"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818" w:author="韬 黄" w:date="2018-10-03T12:06:00Z"/>
                <w:rFonts w:eastAsia="Times New Roman" w:cs="Times New Roman"/>
                <w:color w:val="000000"/>
                <w:sz w:val="22"/>
                <w:rPrChange w:id="12819" w:author="韬 黄" w:date="2018-10-15T17:23:00Z">
                  <w:rPr>
                    <w:ins w:id="12820" w:author="韬 黄" w:date="2018-10-03T12:06:00Z"/>
                    <w:rFonts w:ascii="Calibri" w:eastAsia="Times New Roman" w:hAnsi="Calibri" w:cs="Calibri"/>
                    <w:color w:val="000000"/>
                    <w:sz w:val="22"/>
                  </w:rPr>
                </w:rPrChange>
              </w:rPr>
            </w:pPr>
            <w:ins w:id="12821" w:author="韬 黄" w:date="2018-10-03T12:06:00Z">
              <w:r w:rsidRPr="00BD51C7">
                <w:rPr>
                  <w:rFonts w:eastAsia="Times New Roman" w:cs="Times New Roman"/>
                  <w:color w:val="000000"/>
                  <w:sz w:val="22"/>
                  <w:rPrChange w:id="12822" w:author="韬 黄" w:date="2018-10-15T17:23:00Z">
                    <w:rPr>
                      <w:rFonts w:ascii="Calibri" w:eastAsia="Times New Roman" w:hAnsi="Calibri" w:cs="Calibri"/>
                      <w:color w:val="000000"/>
                      <w:sz w:val="22"/>
                    </w:rPr>
                  </w:rPrChange>
                </w:rPr>
                <w:t>1</w:t>
              </w:r>
            </w:ins>
          </w:p>
        </w:tc>
        <w:tc>
          <w:tcPr>
            <w:tcW w:w="1280" w:type="dxa"/>
            <w:shd w:val="clear" w:color="auto" w:fill="auto"/>
            <w:noWrap/>
            <w:hideMark/>
          </w:tcPr>
          <w:p w14:paraId="3123D8B4"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823" w:author="韬 黄" w:date="2018-10-03T12:06:00Z"/>
                <w:rFonts w:eastAsia="Times New Roman" w:cs="Times New Roman"/>
                <w:color w:val="000000"/>
                <w:sz w:val="22"/>
                <w:rPrChange w:id="12824" w:author="韬 黄" w:date="2018-10-15T17:23:00Z">
                  <w:rPr>
                    <w:ins w:id="12825" w:author="韬 黄" w:date="2018-10-03T12:06:00Z"/>
                    <w:rFonts w:ascii="Calibri" w:eastAsia="Times New Roman" w:hAnsi="Calibri" w:cs="Calibri"/>
                    <w:color w:val="000000"/>
                    <w:sz w:val="22"/>
                  </w:rPr>
                </w:rPrChange>
              </w:rPr>
            </w:pPr>
            <w:ins w:id="12826" w:author="韬 黄" w:date="2018-10-03T12:06:00Z">
              <w:r w:rsidRPr="00BD51C7">
                <w:rPr>
                  <w:rFonts w:eastAsia="Times New Roman" w:cs="Times New Roman"/>
                  <w:color w:val="000000"/>
                  <w:sz w:val="22"/>
                  <w:rPrChange w:id="12827" w:author="韬 黄" w:date="2018-10-15T17:23:00Z">
                    <w:rPr>
                      <w:rFonts w:ascii="Calibri" w:eastAsia="Times New Roman" w:hAnsi="Calibri" w:cs="Calibri"/>
                      <w:color w:val="000000"/>
                      <w:sz w:val="22"/>
                    </w:rPr>
                  </w:rPrChange>
                </w:rPr>
                <w:t>0.1036</w:t>
              </w:r>
            </w:ins>
          </w:p>
        </w:tc>
        <w:tc>
          <w:tcPr>
            <w:tcW w:w="681" w:type="dxa"/>
            <w:shd w:val="clear" w:color="auto" w:fill="auto"/>
            <w:noWrap/>
            <w:hideMark/>
          </w:tcPr>
          <w:p w14:paraId="473D4CE1" w14:textId="77777777" w:rsidR="00C173D1" w:rsidRPr="00BD51C7" w:rsidRDefault="00C173D1" w:rsidP="00C173D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828" w:author="韬 黄" w:date="2018-10-03T12:06:00Z"/>
                <w:rFonts w:eastAsia="Times New Roman" w:cs="Times New Roman"/>
                <w:color w:val="000000"/>
                <w:sz w:val="22"/>
                <w:rPrChange w:id="12829" w:author="韬 黄" w:date="2018-10-15T17:23:00Z">
                  <w:rPr>
                    <w:ins w:id="12830" w:author="韬 黄" w:date="2018-10-03T12:06:00Z"/>
                    <w:rFonts w:ascii="Calibri" w:eastAsia="Times New Roman" w:hAnsi="Calibri" w:cs="Calibri"/>
                    <w:color w:val="000000"/>
                    <w:sz w:val="22"/>
                  </w:rPr>
                </w:rPrChange>
              </w:rPr>
            </w:pPr>
            <w:ins w:id="12831" w:author="韬 黄" w:date="2018-10-03T12:06:00Z">
              <w:r w:rsidRPr="00BD51C7">
                <w:rPr>
                  <w:rFonts w:eastAsia="Times New Roman" w:cs="Times New Roman"/>
                  <w:color w:val="000000"/>
                  <w:sz w:val="22"/>
                  <w:rPrChange w:id="12832" w:author="韬 黄" w:date="2018-10-15T17:23:00Z">
                    <w:rPr>
                      <w:rFonts w:ascii="Calibri" w:eastAsia="Times New Roman" w:hAnsi="Calibri" w:cs="Calibri"/>
                      <w:color w:val="000000"/>
                      <w:sz w:val="22"/>
                    </w:rPr>
                  </w:rPrChange>
                </w:rPr>
                <w:t>1</w:t>
              </w:r>
            </w:ins>
          </w:p>
        </w:tc>
      </w:tr>
    </w:tbl>
    <w:p w14:paraId="683798BE" w14:textId="77777777" w:rsidR="00C173D1" w:rsidRDefault="00C173D1" w:rsidP="004C569C">
      <w:pPr>
        <w:shd w:val="clear" w:color="auto" w:fill="FFFFFF" w:themeFill="background1"/>
        <w:spacing w:after="0" w:line="360" w:lineRule="auto"/>
        <w:rPr>
          <w:ins w:id="12833" w:author="韬 黄" w:date="2018-10-03T12:05:00Z"/>
          <w:rFonts w:cs="Times New Roman"/>
          <w:color w:val="000000" w:themeColor="text1"/>
          <w:sz w:val="22"/>
        </w:rPr>
      </w:pPr>
    </w:p>
    <w:p w14:paraId="65996B28" w14:textId="77777777" w:rsidR="00C173D1" w:rsidRDefault="00C173D1" w:rsidP="004C569C">
      <w:pPr>
        <w:shd w:val="clear" w:color="auto" w:fill="FFFFFF" w:themeFill="background1"/>
        <w:spacing w:after="0" w:line="360" w:lineRule="auto"/>
        <w:rPr>
          <w:ins w:id="12834" w:author="韬 黄" w:date="2018-10-03T12:05:00Z"/>
          <w:rFonts w:cs="Times New Roman"/>
          <w:color w:val="000000" w:themeColor="text1"/>
          <w:sz w:val="22"/>
        </w:rPr>
      </w:pPr>
    </w:p>
    <w:p w14:paraId="10087C68" w14:textId="37EBA157" w:rsidR="00C173D1" w:rsidRDefault="00C173D1" w:rsidP="004C569C">
      <w:pPr>
        <w:shd w:val="clear" w:color="auto" w:fill="FFFFFF" w:themeFill="background1"/>
        <w:spacing w:after="0" w:line="360" w:lineRule="auto"/>
        <w:rPr>
          <w:ins w:id="12835" w:author="Huang T  Dr (Surrey Business Schl)" w:date="2018-09-06T12:13:00Z"/>
          <w:rFonts w:cs="Times New Roman"/>
          <w:color w:val="000000" w:themeColor="text1"/>
          <w:sz w:val="22"/>
        </w:rPr>
        <w:sectPr w:rsidR="00C173D1" w:rsidSect="003F1382">
          <w:pgSz w:w="16838" w:h="11906" w:orient="landscape"/>
          <w:pgMar w:top="1440" w:right="1440" w:bottom="1440" w:left="1440" w:header="708" w:footer="708" w:gutter="0"/>
          <w:cols w:space="708"/>
          <w:docGrid w:linePitch="360"/>
        </w:sectPr>
      </w:pPr>
    </w:p>
    <w:p w14:paraId="04627BAF" w14:textId="00886CFA" w:rsidR="003F1382" w:rsidDel="008868C4" w:rsidRDefault="003F1382" w:rsidP="004C569C">
      <w:pPr>
        <w:shd w:val="clear" w:color="auto" w:fill="FFFFFF" w:themeFill="background1"/>
        <w:spacing w:after="0" w:line="360" w:lineRule="auto"/>
        <w:rPr>
          <w:ins w:id="12836" w:author="Huang T  Dr (Surrey Business Schl)" w:date="2018-09-06T12:12:00Z"/>
          <w:del w:id="12837" w:author="韬 黄" w:date="2018-10-08T15:38:00Z"/>
          <w:rFonts w:cs="Times New Roman"/>
          <w:color w:val="000000" w:themeColor="text1"/>
          <w:sz w:val="22"/>
        </w:rPr>
      </w:pPr>
    </w:p>
    <w:p w14:paraId="2BFAFF74" w14:textId="27B668A5" w:rsidR="003F1382" w:rsidDel="008868C4" w:rsidRDefault="003F1382" w:rsidP="004C569C">
      <w:pPr>
        <w:shd w:val="clear" w:color="auto" w:fill="FFFFFF" w:themeFill="background1"/>
        <w:spacing w:after="0" w:line="360" w:lineRule="auto"/>
        <w:rPr>
          <w:ins w:id="12838" w:author="Huang T  Dr (Surrey Business Schl)" w:date="2018-09-06T12:12:00Z"/>
          <w:del w:id="12839" w:author="韬 黄" w:date="2018-10-08T15:38:00Z"/>
          <w:rFonts w:cs="Times New Roman"/>
          <w:color w:val="000000" w:themeColor="text1"/>
          <w:sz w:val="22"/>
        </w:rPr>
      </w:pPr>
    </w:p>
    <w:p w14:paraId="08C97A6C" w14:textId="1BD93B87" w:rsidR="003F1382" w:rsidDel="008868C4" w:rsidRDefault="003F1382" w:rsidP="004C569C">
      <w:pPr>
        <w:shd w:val="clear" w:color="auto" w:fill="FFFFFF" w:themeFill="background1"/>
        <w:spacing w:after="0" w:line="360" w:lineRule="auto"/>
        <w:rPr>
          <w:del w:id="12840" w:author="韬 黄" w:date="2018-10-08T15:38:00Z"/>
          <w:rFonts w:cs="Times New Roman"/>
          <w:color w:val="000000" w:themeColor="text1"/>
          <w:sz w:val="22"/>
        </w:rPr>
      </w:pPr>
    </w:p>
    <w:p w14:paraId="3F3B813F" w14:textId="50B78201" w:rsidR="00335695" w:rsidRPr="001E17BA" w:rsidRDefault="004C569C" w:rsidP="00335695">
      <w:pPr>
        <w:shd w:val="clear" w:color="auto" w:fill="FFFFFF" w:themeFill="background1"/>
        <w:spacing w:after="0" w:line="360" w:lineRule="auto"/>
        <w:rPr>
          <w:ins w:id="12841" w:author="韬 黄" w:date="2018-10-15T17:49:00Z"/>
          <w:rFonts w:cs="Times New Roman"/>
          <w:color w:val="000000" w:themeColor="text1"/>
          <w:sz w:val="22"/>
        </w:rPr>
      </w:pPr>
      <w:r w:rsidRPr="001E17BA">
        <w:rPr>
          <w:rFonts w:cs="Times New Roman"/>
          <w:color w:val="000000" w:themeColor="text1"/>
          <w:sz w:val="22"/>
        </w:rPr>
        <w:t xml:space="preserve">In Table </w:t>
      </w:r>
      <w:del w:id="12842" w:author="韬 黄" w:date="2018-09-28T17:09:00Z">
        <w:r w:rsidRPr="001E17BA" w:rsidDel="004364E5">
          <w:rPr>
            <w:rFonts w:cs="Times New Roman"/>
            <w:color w:val="000000" w:themeColor="text1"/>
            <w:sz w:val="22"/>
          </w:rPr>
          <w:delText>5</w:delText>
        </w:r>
      </w:del>
      <w:ins w:id="12843" w:author="韬 黄" w:date="2018-09-28T17:09:00Z">
        <w:r w:rsidR="004364E5">
          <w:rPr>
            <w:rFonts w:cs="Times New Roman"/>
            <w:color w:val="000000" w:themeColor="text1"/>
            <w:sz w:val="22"/>
          </w:rPr>
          <w:t>6</w:t>
        </w:r>
      </w:ins>
      <w:r w:rsidRPr="001E17BA">
        <w:rPr>
          <w:rFonts w:cs="Times New Roman"/>
          <w:color w:val="000000" w:themeColor="text1"/>
          <w:sz w:val="22"/>
        </w:rPr>
        <w:t>,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sidR="00C22FED">
        <w:rPr>
          <w:rFonts w:cs="Times New Roman"/>
          <w:color w:val="000000" w:themeColor="text1"/>
          <w:sz w:val="22"/>
        </w:rPr>
        <w:t xml:space="preserve">. </w:t>
      </w:r>
      <w:r w:rsidRPr="001E17BA">
        <w:rPr>
          <w:rFonts w:cs="Times New Roman"/>
          <w:color w:val="000000" w:themeColor="text1"/>
          <w:sz w:val="22"/>
        </w:rPr>
        <w:t xml:space="preserve">We focus on </w:t>
      </w:r>
      <w:r w:rsidR="00BC116E" w:rsidRPr="001E17BA">
        <w:rPr>
          <w:rFonts w:cs="Times New Roman"/>
          <w:color w:val="000000" w:themeColor="text1"/>
          <w:sz w:val="22"/>
        </w:rPr>
        <w:t>the ADL-</w:t>
      </w:r>
      <w:r w:rsidR="00BC116E" w:rsidRPr="001E17BA">
        <w:rPr>
          <w:rFonts w:cs="Times New Roman"/>
          <w:noProof/>
          <w:color w:val="000000" w:themeColor="text1"/>
          <w:sz w:val="22"/>
        </w:rPr>
        <w:t>intra</w:t>
      </w:r>
      <w:r w:rsidR="00BC116E" w:rsidRPr="001E17BA">
        <w:rPr>
          <w:rFonts w:cs="Times New Roman"/>
          <w:color w:val="000000" w:themeColor="text1"/>
          <w:sz w:val="22"/>
        </w:rPr>
        <w:t xml:space="preserve">-EWC model and the ADL-inter-IC model </w:t>
      </w:r>
      <w:r w:rsidRPr="001E17BA">
        <w:rPr>
          <w:rFonts w:cs="Times New Roman"/>
          <w:color w:val="000000" w:themeColor="text1"/>
          <w:sz w:val="22"/>
        </w:rPr>
        <w:t xml:space="preserve">because </w:t>
      </w:r>
      <w:r w:rsidR="00BC116E">
        <w:rPr>
          <w:rFonts w:cs="Times New Roman"/>
          <w:color w:val="000000" w:themeColor="text1"/>
          <w:sz w:val="22"/>
        </w:rPr>
        <w:t>they</w:t>
      </w:r>
      <w:r w:rsidR="00BC116E" w:rsidRPr="001E17BA">
        <w:rPr>
          <w:rFonts w:cs="Times New Roman"/>
          <w:color w:val="000000" w:themeColor="text1"/>
          <w:sz w:val="22"/>
        </w:rPr>
        <w:t xml:space="preserve"> </w:t>
      </w:r>
      <w:r w:rsidRPr="001E17BA">
        <w:rPr>
          <w:rFonts w:cs="Times New Roman"/>
          <w:color w:val="000000" w:themeColor="text1"/>
          <w:sz w:val="22"/>
        </w:rPr>
        <w:t>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w:t>
      </w:r>
      <w:del w:id="12844" w:author="韬 黄" w:date="2018-09-27T17:55:00Z">
        <w:r w:rsidRPr="001E17BA" w:rsidDel="00905CCD">
          <w:rPr>
            <w:rFonts w:cs="Times New Roman"/>
            <w:color w:val="000000" w:themeColor="text1"/>
            <w:sz w:val="22"/>
          </w:rPr>
          <w:delText>is their counterpart model which</w:delText>
        </w:r>
      </w:del>
      <w:ins w:id="12845" w:author="韬 黄" w:date="2018-09-27T17:55:00Z">
        <w:r w:rsidR="00905CCD">
          <w:rPr>
            <w:rFonts w:cs="Times New Roman"/>
            <w:color w:val="000000" w:themeColor="text1"/>
            <w:sz w:val="22"/>
          </w:rPr>
          <w:t>has</w:t>
        </w:r>
      </w:ins>
      <w:ins w:id="12846" w:author="韬 黄" w:date="2018-09-27T17:56:00Z">
        <w:r w:rsidR="00905CCD">
          <w:rPr>
            <w:rFonts w:cs="Times New Roman"/>
            <w:color w:val="000000" w:themeColor="text1"/>
            <w:sz w:val="22"/>
          </w:rPr>
          <w:t xml:space="preserve"> a similar model </w:t>
        </w:r>
      </w:ins>
      <w:ins w:id="12847" w:author="韬 黄" w:date="2018-10-08T15:40:00Z">
        <w:r w:rsidR="0049756D">
          <w:rPr>
            <w:rFonts w:cs="Times New Roman"/>
            <w:color w:val="000000" w:themeColor="text1"/>
            <w:sz w:val="22"/>
          </w:rPr>
          <w:t xml:space="preserve">specification </w:t>
        </w:r>
      </w:ins>
      <w:ins w:id="12848" w:author="韬 黄" w:date="2018-10-15T17:50:00Z">
        <w:r w:rsidR="00335695">
          <w:rPr>
            <w:rFonts w:cs="Times New Roman"/>
            <w:color w:val="000000" w:themeColor="text1"/>
            <w:sz w:val="22"/>
          </w:rPr>
          <w:t>but</w:t>
        </w:r>
      </w:ins>
      <w:r w:rsidRPr="001E17BA">
        <w:rPr>
          <w:rFonts w:cs="Times New Roman"/>
          <w:color w:val="000000" w:themeColor="text1"/>
          <w:sz w:val="22"/>
        </w:rPr>
        <w:t xml:space="preserve"> overlooks the issue of </w:t>
      </w:r>
      <w:del w:id="12849" w:author="Huang T  Dr (Surrey Business Schl)" w:date="2018-09-20T16:32:00Z">
        <w:r w:rsidRPr="001E17BA" w:rsidDel="00A704DC">
          <w:rPr>
            <w:rFonts w:cs="Times New Roman"/>
            <w:noProof/>
            <w:color w:val="000000" w:themeColor="text1"/>
            <w:sz w:val="22"/>
          </w:rPr>
          <w:delText>structural break</w:delText>
        </w:r>
      </w:del>
      <w:ins w:id="12850" w:author="Huang T  Dr (Surrey Business Schl)" w:date="2018-09-20T16:32:00Z">
        <w:r w:rsidR="00A704DC">
          <w:rPr>
            <w:rFonts w:cs="Times New Roman"/>
            <w:noProof/>
            <w:color w:val="000000" w:themeColor="text1"/>
            <w:sz w:val="22"/>
          </w:rPr>
          <w:t>structural change</w:t>
        </w:r>
      </w:ins>
      <w:r w:rsidRPr="001E17BA">
        <w:rPr>
          <w:rFonts w:cs="Times New Roman"/>
          <w:color w:val="000000" w:themeColor="text1"/>
          <w:sz w:val="22"/>
        </w:rPr>
        <w:t xml:space="preserve">. </w:t>
      </w:r>
      <w:del w:id="12851" w:author="韬 黄" w:date="2018-09-27T17:56:00Z">
        <w:r w:rsidRPr="00905CCD" w:rsidDel="00905CCD">
          <w:rPr>
            <w:rFonts w:cs="Times New Roman"/>
            <w:color w:val="000000" w:themeColor="text1"/>
            <w:sz w:val="22"/>
            <w:highlight w:val="yellow"/>
            <w:rPrChange w:id="12852" w:author="韬 黄" w:date="2018-09-27T17:57:00Z">
              <w:rPr>
                <w:rFonts w:cs="Times New Roman"/>
                <w:color w:val="000000" w:themeColor="text1"/>
                <w:sz w:val="22"/>
              </w:rPr>
            </w:rPrChange>
          </w:rPr>
          <w:delText>We show the forecasts based on the MASE for one to eight</w:delText>
        </w:r>
        <w:r w:rsidR="008E327C" w:rsidRPr="00905CCD" w:rsidDel="00905CCD">
          <w:rPr>
            <w:rFonts w:cs="Times New Roman"/>
            <w:color w:val="000000" w:themeColor="text1"/>
            <w:sz w:val="22"/>
            <w:highlight w:val="yellow"/>
            <w:rPrChange w:id="12853" w:author="韬 黄" w:date="2018-09-27T17:57:00Z">
              <w:rPr>
                <w:rFonts w:cs="Times New Roman"/>
                <w:color w:val="000000" w:themeColor="text1"/>
                <w:sz w:val="22"/>
              </w:rPr>
            </w:rPrChange>
          </w:rPr>
          <w:delText>-</w:delText>
        </w:r>
        <w:r w:rsidRPr="00905CCD" w:rsidDel="00905CCD">
          <w:rPr>
            <w:rFonts w:cs="Times New Roman"/>
            <w:color w:val="000000" w:themeColor="text1"/>
            <w:sz w:val="22"/>
            <w:highlight w:val="yellow"/>
            <w:rPrChange w:id="12854" w:author="韬 黄" w:date="2018-09-27T17:57:00Z">
              <w:rPr>
                <w:rFonts w:cs="Times New Roman"/>
                <w:color w:val="000000" w:themeColor="text1"/>
                <w:sz w:val="22"/>
              </w:rPr>
            </w:rPrChange>
          </w:rPr>
          <w:delText>week horizon for simplicity and t</w:delText>
        </w:r>
      </w:del>
      <w:ins w:id="12855" w:author="韬 黄" w:date="2018-09-27T17:56:00Z">
        <w:r w:rsidR="00905CCD" w:rsidRPr="00905CCD">
          <w:rPr>
            <w:rFonts w:cs="Times New Roman"/>
            <w:color w:val="000000" w:themeColor="text1"/>
            <w:sz w:val="22"/>
            <w:highlight w:val="yellow"/>
            <w:rPrChange w:id="12856" w:author="韬 黄" w:date="2018-09-27T17:57:00Z">
              <w:rPr>
                <w:rFonts w:cs="Times New Roman"/>
                <w:color w:val="000000" w:themeColor="text1"/>
                <w:sz w:val="22"/>
              </w:rPr>
            </w:rPrChange>
          </w:rPr>
          <w:t>T</w:t>
        </w:r>
      </w:ins>
      <w:r w:rsidRPr="00905CCD">
        <w:rPr>
          <w:rFonts w:cs="Times New Roman"/>
          <w:color w:val="000000" w:themeColor="text1"/>
          <w:sz w:val="22"/>
          <w:highlight w:val="yellow"/>
          <w:rPrChange w:id="12857" w:author="韬 黄" w:date="2018-09-27T17:57:00Z">
            <w:rPr>
              <w:rFonts w:cs="Times New Roman"/>
              <w:color w:val="000000" w:themeColor="text1"/>
              <w:sz w:val="22"/>
            </w:rPr>
          </w:rPrChange>
        </w:rPr>
        <w:t xml:space="preserve">he </w:t>
      </w:r>
      <w:ins w:id="12858" w:author="韬 黄" w:date="2018-09-27T17:56:00Z">
        <w:r w:rsidR="00905CCD" w:rsidRPr="00905CCD">
          <w:rPr>
            <w:rFonts w:cs="Times New Roman"/>
            <w:color w:val="000000" w:themeColor="text1"/>
            <w:sz w:val="22"/>
            <w:highlight w:val="yellow"/>
            <w:rPrChange w:id="12859" w:author="韬 黄" w:date="2018-09-27T17:57:00Z">
              <w:rPr>
                <w:rFonts w:cs="Times New Roman"/>
                <w:color w:val="000000" w:themeColor="text1"/>
                <w:sz w:val="22"/>
              </w:rPr>
            </w:rPrChange>
          </w:rPr>
          <w:t xml:space="preserve">comparison </w:t>
        </w:r>
      </w:ins>
      <w:r w:rsidRPr="00905CCD">
        <w:rPr>
          <w:rFonts w:cs="Times New Roman"/>
          <w:color w:val="000000" w:themeColor="text1"/>
          <w:sz w:val="22"/>
          <w:highlight w:val="yellow"/>
          <w:rPrChange w:id="12860" w:author="韬 黄" w:date="2018-09-27T17:57:00Z">
            <w:rPr>
              <w:rFonts w:cs="Times New Roman"/>
              <w:color w:val="000000" w:themeColor="text1"/>
              <w:sz w:val="22"/>
            </w:rPr>
          </w:rPrChange>
        </w:rPr>
        <w:t xml:space="preserve">results for other </w:t>
      </w:r>
      <w:ins w:id="12861" w:author="韬 黄" w:date="2018-09-27T17:56:00Z">
        <w:r w:rsidR="00905CCD" w:rsidRPr="00905CCD">
          <w:rPr>
            <w:rFonts w:cs="Times New Roman"/>
            <w:color w:val="000000" w:themeColor="text1"/>
            <w:sz w:val="22"/>
            <w:highlight w:val="yellow"/>
            <w:rPrChange w:id="12862" w:author="韬 黄" w:date="2018-09-27T17:57:00Z">
              <w:rPr>
                <w:rFonts w:cs="Times New Roman"/>
                <w:color w:val="000000" w:themeColor="text1"/>
                <w:sz w:val="22"/>
              </w:rPr>
            </w:rPrChange>
          </w:rPr>
          <w:t xml:space="preserve">error </w:t>
        </w:r>
      </w:ins>
      <w:r w:rsidRPr="00905CCD">
        <w:rPr>
          <w:rFonts w:cs="Times New Roman"/>
          <w:color w:val="000000" w:themeColor="text1"/>
          <w:sz w:val="22"/>
          <w:highlight w:val="yellow"/>
          <w:rPrChange w:id="12863" w:author="韬 黄" w:date="2018-09-27T17:57:00Z">
            <w:rPr>
              <w:rFonts w:cs="Times New Roman"/>
              <w:color w:val="000000" w:themeColor="text1"/>
              <w:sz w:val="22"/>
            </w:rPr>
          </w:rPrChange>
        </w:rPr>
        <w:t xml:space="preserve">measures and horizons are </w:t>
      </w:r>
      <w:r w:rsidR="008E327C" w:rsidRPr="00905CCD">
        <w:rPr>
          <w:rFonts w:cs="Times New Roman"/>
          <w:color w:val="000000" w:themeColor="text1"/>
          <w:sz w:val="22"/>
          <w:highlight w:val="yellow"/>
          <w:rPrChange w:id="12864" w:author="韬 黄" w:date="2018-09-27T17:57:00Z">
            <w:rPr>
              <w:rFonts w:cs="Times New Roman"/>
              <w:color w:val="000000" w:themeColor="text1"/>
              <w:sz w:val="22"/>
            </w:rPr>
          </w:rPrChange>
        </w:rPr>
        <w:t>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w:t>
      </w:r>
      <w:ins w:id="12865" w:author="韬 黄" w:date="2018-09-27T17:58:00Z">
        <w:r w:rsidR="00905CCD">
          <w:rPr>
            <w:rFonts w:cs="Times New Roman"/>
            <w:color w:val="000000" w:themeColor="text1"/>
            <w:sz w:val="22"/>
          </w:rPr>
          <w:t xml:space="preserve"> </w:t>
        </w:r>
      </w:ins>
      <w:ins w:id="12866" w:author="韬 黄" w:date="2018-09-27T17:59:00Z">
        <w:r w:rsidR="00905CCD">
          <w:rPr>
            <w:rFonts w:cs="Times New Roman"/>
            <w:color w:val="000000" w:themeColor="text1"/>
            <w:sz w:val="22"/>
          </w:rPr>
          <w:t xml:space="preserve">the </w:t>
        </w:r>
      </w:ins>
      <w:ins w:id="12867" w:author="韬 黄" w:date="2018-09-27T17:58:00Z">
        <w:r w:rsidR="00905CCD">
          <w:rPr>
            <w:rFonts w:cs="Times New Roman"/>
            <w:color w:val="000000" w:themeColor="text1"/>
            <w:sz w:val="22"/>
          </w:rPr>
          <w:t>majoriti</w:t>
        </w:r>
      </w:ins>
      <w:ins w:id="12868" w:author="韬 黄" w:date="2018-09-27T17:59:00Z">
        <w:r w:rsidR="00905CCD">
          <w:rPr>
            <w:rFonts w:cs="Times New Roman"/>
            <w:color w:val="000000" w:themeColor="text1"/>
            <w:sz w:val="22"/>
          </w:rPr>
          <w:t>es</w:t>
        </w:r>
      </w:ins>
      <w:ins w:id="12869" w:author="韬 黄" w:date="2018-09-27T17:58:00Z">
        <w:r w:rsidR="00905CCD">
          <w:rPr>
            <w:rFonts w:cs="Times New Roman"/>
            <w:color w:val="000000" w:themeColor="text1"/>
            <w:sz w:val="22"/>
          </w:rPr>
          <w:t xml:space="preserve"> of </w:t>
        </w:r>
      </w:ins>
      <w:ins w:id="12870" w:author="韬 黄" w:date="2018-10-15T17:50:00Z">
        <w:r w:rsidR="00335695">
          <w:rPr>
            <w:rFonts w:cs="Times New Roman"/>
            <w:color w:val="000000" w:themeColor="text1"/>
            <w:sz w:val="22"/>
          </w:rPr>
          <w:t xml:space="preserve">the </w:t>
        </w:r>
      </w:ins>
      <w:ins w:id="12871" w:author="韬 黄" w:date="2018-09-27T17:58:00Z">
        <w:r w:rsidR="00905CCD">
          <w:rPr>
            <w:rFonts w:cs="Times New Roman"/>
            <w:color w:val="000000" w:themeColor="text1"/>
            <w:sz w:val="22"/>
          </w:rPr>
          <w:t>product categories</w:t>
        </w:r>
      </w:ins>
      <w:ins w:id="12872" w:author="韬 黄" w:date="2018-09-27T17:59:00Z">
        <w:r w:rsidR="00905CCD">
          <w:rPr>
            <w:rFonts w:cs="Times New Roman"/>
            <w:color w:val="000000" w:themeColor="text1"/>
            <w:sz w:val="22"/>
          </w:rPr>
          <w:t xml:space="preserve"> (e.g., </w:t>
        </w:r>
      </w:ins>
      <w:del w:id="12873" w:author="韬 黄" w:date="2018-09-27T17:58:00Z">
        <w:r w:rsidRPr="001E17BA" w:rsidDel="00905CCD">
          <w:rPr>
            <w:rFonts w:cs="Times New Roman"/>
            <w:color w:val="000000" w:themeColor="text1"/>
            <w:sz w:val="22"/>
          </w:rPr>
          <w:delText xml:space="preserve"> </w:delText>
        </w:r>
      </w:del>
      <w:del w:id="12874" w:author="Tao Huang" w:date="2018-09-06T15:47:00Z">
        <w:r w:rsidRPr="00054E15" w:rsidDel="00054E15">
          <w:rPr>
            <w:rFonts w:cs="Times New Roman"/>
            <w:color w:val="4472C4" w:themeColor="accent1"/>
            <w:sz w:val="22"/>
            <w:rPrChange w:id="12875" w:author="Tao Huang" w:date="2018-09-06T15:47:00Z">
              <w:rPr>
                <w:rFonts w:cs="Times New Roman"/>
                <w:color w:val="000000" w:themeColor="text1"/>
                <w:sz w:val="22"/>
              </w:rPr>
            </w:rPrChange>
          </w:rPr>
          <w:delText xml:space="preserve">20 </w:delText>
        </w:r>
      </w:del>
      <w:ins w:id="12876" w:author="Tao Huang" w:date="2018-09-06T15:47:00Z">
        <w:del w:id="12877" w:author="韬 黄" w:date="2018-10-15T17:37:00Z">
          <w:r w:rsidR="00054E15" w:rsidRPr="00054E15" w:rsidDel="00437B0F">
            <w:rPr>
              <w:rFonts w:cs="Times New Roman"/>
              <w:color w:val="4472C4" w:themeColor="accent1"/>
              <w:sz w:val="22"/>
              <w:rPrChange w:id="12878" w:author="Tao Huang" w:date="2018-09-06T15:47:00Z">
                <w:rPr>
                  <w:rFonts w:cs="Times New Roman"/>
                  <w:color w:val="000000" w:themeColor="text1"/>
                  <w:sz w:val="22"/>
                </w:rPr>
              </w:rPrChange>
            </w:rPr>
            <w:delText>19</w:delText>
          </w:r>
        </w:del>
      </w:ins>
      <w:ins w:id="12879" w:author="韬 黄" w:date="2018-10-15T17:37:00Z">
        <w:r w:rsidR="00437B0F">
          <w:rPr>
            <w:rFonts w:cs="Times New Roman"/>
            <w:color w:val="000000" w:themeColor="text1"/>
            <w:sz w:val="22"/>
          </w:rPr>
          <w:t>20</w:t>
        </w:r>
      </w:ins>
      <w:ins w:id="12880" w:author="Tao Huang" w:date="2018-09-06T15:47:00Z">
        <w:r w:rsidR="00054E15" w:rsidRPr="00054E15">
          <w:rPr>
            <w:rFonts w:cs="Times New Roman"/>
            <w:color w:val="4472C4" w:themeColor="accent1"/>
            <w:sz w:val="22"/>
            <w:rPrChange w:id="12881" w:author="Tao Huang" w:date="2018-09-06T15:47:00Z">
              <w:rPr>
                <w:rFonts w:cs="Times New Roman"/>
                <w:color w:val="000000" w:themeColor="text1"/>
                <w:sz w:val="22"/>
              </w:rPr>
            </w:rPrChange>
          </w:rPr>
          <w:t xml:space="preserve"> </w:t>
        </w:r>
      </w:ins>
      <w:r w:rsidRPr="00054E15">
        <w:rPr>
          <w:rFonts w:cs="Times New Roman"/>
          <w:color w:val="4472C4" w:themeColor="accent1"/>
          <w:sz w:val="22"/>
          <w:rPrChange w:id="12882" w:author="Tao Huang" w:date="2018-09-06T15:47:00Z">
            <w:rPr>
              <w:rFonts w:cs="Times New Roman"/>
              <w:color w:val="000000" w:themeColor="text1"/>
              <w:sz w:val="22"/>
            </w:rPr>
          </w:rPrChange>
        </w:rPr>
        <w:t xml:space="preserve">and </w:t>
      </w:r>
      <w:del w:id="12883" w:author="Tao Huang" w:date="2018-09-06T15:47:00Z">
        <w:r w:rsidRPr="00054E15" w:rsidDel="00054E15">
          <w:rPr>
            <w:rFonts w:cs="Times New Roman"/>
            <w:color w:val="4472C4" w:themeColor="accent1"/>
            <w:sz w:val="22"/>
            <w:rPrChange w:id="12884" w:author="Tao Huang" w:date="2018-09-06T15:47:00Z">
              <w:rPr>
                <w:rFonts w:cs="Times New Roman"/>
                <w:color w:val="000000" w:themeColor="text1"/>
                <w:sz w:val="22"/>
              </w:rPr>
            </w:rPrChange>
          </w:rPr>
          <w:delText xml:space="preserve">19 </w:delText>
        </w:r>
      </w:del>
      <w:ins w:id="12885" w:author="Tao Huang" w:date="2018-09-06T15:47:00Z">
        <w:r w:rsidR="00054E15" w:rsidRPr="00054E15">
          <w:rPr>
            <w:rFonts w:cs="Times New Roman"/>
            <w:color w:val="4472C4" w:themeColor="accent1"/>
            <w:sz w:val="22"/>
            <w:rPrChange w:id="12886" w:author="Tao Huang" w:date="2018-09-06T15:47:00Z">
              <w:rPr>
                <w:rFonts w:cs="Times New Roman"/>
                <w:color w:val="000000" w:themeColor="text1"/>
                <w:sz w:val="22"/>
              </w:rPr>
            </w:rPrChange>
          </w:rPr>
          <w:t>17</w:t>
        </w:r>
      </w:ins>
      <w:ins w:id="12887" w:author="韬 黄" w:date="2018-09-27T17:59:00Z">
        <w:r w:rsidR="00905CCD">
          <w:rPr>
            <w:rFonts w:cs="Times New Roman"/>
            <w:color w:val="4472C4" w:themeColor="accent1"/>
            <w:sz w:val="22"/>
          </w:rPr>
          <w:t xml:space="preserve"> respectively, </w:t>
        </w:r>
      </w:ins>
      <w:ins w:id="12888" w:author="Tao Huang" w:date="2018-09-06T15:47:00Z">
        <w:del w:id="12889" w:author="韬 黄" w:date="2018-09-27T17:59:00Z">
          <w:r w:rsidR="00054E15" w:rsidRPr="00054E15" w:rsidDel="00905CCD">
            <w:rPr>
              <w:rFonts w:cs="Times New Roman"/>
              <w:color w:val="4472C4" w:themeColor="accent1"/>
              <w:sz w:val="22"/>
              <w:rPrChange w:id="12890" w:author="Tao Huang" w:date="2018-09-06T15:47:00Z">
                <w:rPr>
                  <w:rFonts w:cs="Times New Roman"/>
                  <w:color w:val="000000" w:themeColor="text1"/>
                  <w:sz w:val="22"/>
                </w:rPr>
              </w:rPrChange>
            </w:rPr>
            <w:delText xml:space="preserve"> </w:delText>
          </w:r>
        </w:del>
      </w:ins>
      <w:del w:id="12891" w:author="韬 黄" w:date="2018-09-27T17:59:00Z">
        <w:r w:rsidRPr="00054E15" w:rsidDel="00905CCD">
          <w:rPr>
            <w:rFonts w:cs="Times New Roman"/>
            <w:color w:val="4472C4" w:themeColor="accent1"/>
            <w:sz w:val="22"/>
            <w:rPrChange w:id="12892" w:author="Tao Huang" w:date="2018-09-06T15:47:00Z">
              <w:rPr>
                <w:rFonts w:cs="Times New Roman"/>
                <w:color w:val="000000" w:themeColor="text1"/>
                <w:sz w:val="22"/>
              </w:rPr>
            </w:rPrChange>
          </w:rPr>
          <w:delText xml:space="preserve">product </w:delText>
        </w:r>
        <w:r w:rsidRPr="001E17BA" w:rsidDel="00905CCD">
          <w:rPr>
            <w:rFonts w:cs="Times New Roman"/>
            <w:color w:val="000000" w:themeColor="text1"/>
            <w:sz w:val="22"/>
          </w:rPr>
          <w:delText>categories respectively (</w:delText>
        </w:r>
      </w:del>
      <w:r w:rsidRPr="001E17BA">
        <w:rPr>
          <w:rFonts w:cs="Times New Roman"/>
          <w:color w:val="000000" w:themeColor="text1"/>
          <w:sz w:val="22"/>
        </w:rPr>
        <w:t xml:space="preserve">out of 28 categories). </w:t>
      </w:r>
      <w:del w:id="12893" w:author="韬 黄" w:date="2018-09-27T18:00:00Z">
        <w:r w:rsidRPr="001E17BA" w:rsidDel="00905CCD">
          <w:rPr>
            <w:rFonts w:cs="Times New Roman"/>
            <w:color w:val="000000" w:themeColor="text1"/>
            <w:sz w:val="22"/>
          </w:rPr>
          <w:delText>The ADL-</w:delText>
        </w:r>
        <w:r w:rsidRPr="001E17BA" w:rsidDel="00905CCD">
          <w:rPr>
            <w:rFonts w:cs="Times New Roman"/>
            <w:noProof/>
            <w:color w:val="000000" w:themeColor="text1"/>
            <w:sz w:val="22"/>
          </w:rPr>
          <w:delText>intra</w:delText>
        </w:r>
        <w:r w:rsidRPr="001E17BA" w:rsidDel="00905CCD">
          <w:rPr>
            <w:rFonts w:cs="Times New Roman"/>
            <w:color w:val="000000" w:themeColor="text1"/>
            <w:sz w:val="22"/>
          </w:rPr>
          <w:delText>-EWC model and the ADL-inter-IC model</w:delText>
        </w:r>
      </w:del>
      <w:ins w:id="12894" w:author="韬 黄" w:date="2018-09-27T18:00:00Z">
        <w:r w:rsidR="00905CCD">
          <w:rPr>
            <w:rFonts w:cs="Times New Roman"/>
            <w:color w:val="000000" w:themeColor="text1"/>
            <w:sz w:val="22"/>
          </w:rPr>
          <w:t>They</w:t>
        </w:r>
      </w:ins>
      <w:r w:rsidRPr="001E17BA">
        <w:rPr>
          <w:rFonts w:cs="Times New Roman"/>
          <w:color w:val="000000" w:themeColor="text1"/>
          <w:sz w:val="22"/>
        </w:rPr>
        <w:t xml:space="preserve">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w:t>
      </w:r>
      <w:del w:id="12895" w:author="韬 黄" w:date="2018-09-27T18:00:00Z">
        <w:r w:rsidRPr="001E17BA" w:rsidDel="00905CCD">
          <w:rPr>
            <w:rFonts w:cs="Times New Roman"/>
            <w:color w:val="000000" w:themeColor="text1"/>
            <w:sz w:val="22"/>
          </w:rPr>
          <w:delText xml:space="preserve">every </w:delText>
        </w:r>
      </w:del>
      <w:ins w:id="12896" w:author="韬 黄" w:date="2018-09-27T18:00:00Z">
        <w:r w:rsidR="00905CCD">
          <w:rPr>
            <w:rFonts w:cs="Times New Roman"/>
            <w:color w:val="000000" w:themeColor="text1"/>
            <w:sz w:val="22"/>
          </w:rPr>
          <w:t>all</w:t>
        </w:r>
        <w:r w:rsidR="00905CCD" w:rsidRPr="001E17BA">
          <w:rPr>
            <w:rFonts w:cs="Times New Roman"/>
            <w:color w:val="000000" w:themeColor="text1"/>
            <w:sz w:val="22"/>
          </w:rPr>
          <w:t xml:space="preserve"> </w:t>
        </w:r>
      </w:ins>
      <w:r w:rsidRPr="001E17BA">
        <w:rPr>
          <w:rFonts w:cs="Times New Roman"/>
          <w:color w:val="000000" w:themeColor="text1"/>
          <w:sz w:val="22"/>
        </w:rPr>
        <w:t>product categor</w:t>
      </w:r>
      <w:ins w:id="12897" w:author="韬 黄" w:date="2018-09-27T18:00:00Z">
        <w:r w:rsidR="00905CCD">
          <w:rPr>
            <w:rFonts w:cs="Times New Roman"/>
            <w:color w:val="000000" w:themeColor="text1"/>
            <w:sz w:val="22"/>
          </w:rPr>
          <w:t>ies</w:t>
        </w:r>
      </w:ins>
      <w:del w:id="12898" w:author="韬 黄" w:date="2018-09-27T18:00:00Z">
        <w:r w:rsidRPr="001E17BA" w:rsidDel="00905CCD">
          <w:rPr>
            <w:rFonts w:cs="Times New Roman"/>
            <w:color w:val="000000" w:themeColor="text1"/>
            <w:sz w:val="22"/>
          </w:rPr>
          <w:delText>y</w:delText>
        </w:r>
      </w:del>
      <w:r w:rsidRPr="001E17BA">
        <w:rPr>
          <w:rFonts w:cs="Times New Roman"/>
          <w:color w:val="000000" w:themeColor="text1"/>
          <w:sz w:val="22"/>
        </w:rPr>
        <w:t xml:space="preserve"> due to the heterogeneity of the data characteristics across different product categories </w:t>
      </w:r>
      <w:r w:rsidRPr="001E17BA">
        <w:rPr>
          <w:rFonts w:cs="Times New Roman"/>
          <w:color w:val="000000" w:themeColor="text1"/>
          <w:sz w:val="22"/>
        </w:rPr>
        <w:fldChar w:fldCharType="begin"/>
      </w:r>
      <w:r w:rsidR="00EA41AC">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EA41AC">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ins w:id="12899" w:author="韬 黄" w:date="2018-10-15T17:49:00Z">
        <w:r w:rsidR="00335695" w:rsidRPr="001E17BA">
          <w:rPr>
            <w:rFonts w:cs="Times New Roman"/>
            <w:color w:val="000000" w:themeColor="text1"/>
            <w:sz w:val="22"/>
          </w:rPr>
          <w:t>Figure 3 show further details using boxplot</w:t>
        </w:r>
        <w:r w:rsidR="00335695">
          <w:rPr>
            <w:rFonts w:cs="Times New Roman"/>
            <w:color w:val="000000" w:themeColor="text1"/>
            <w:sz w:val="22"/>
          </w:rPr>
          <w:t>s</w:t>
        </w:r>
        <w:r w:rsidR="00335695" w:rsidRPr="001E17BA">
          <w:rPr>
            <w:rFonts w:cs="Times New Roman"/>
            <w:color w:val="000000" w:themeColor="text1"/>
            <w:sz w:val="22"/>
          </w:rPr>
          <w:t xml:space="preserve"> for </w:t>
        </w:r>
      </w:ins>
      <w:ins w:id="12900" w:author="韬 黄" w:date="2018-10-15T17:51:00Z">
        <w:r w:rsidR="00335695">
          <w:rPr>
            <w:rFonts w:cs="Times New Roman"/>
            <w:color w:val="000000" w:themeColor="text1"/>
            <w:sz w:val="22"/>
          </w:rPr>
          <w:t>their best performing</w:t>
        </w:r>
      </w:ins>
      <w:ins w:id="12901" w:author="韬 黄" w:date="2018-10-15T17:49:00Z">
        <w:r w:rsidR="00335695" w:rsidRPr="001E17BA">
          <w:rPr>
            <w:rFonts w:cs="Times New Roman"/>
            <w:color w:val="000000" w:themeColor="text1"/>
            <w:sz w:val="22"/>
          </w:rPr>
          <w:t xml:space="preserve"> product categories</w:t>
        </w:r>
      </w:ins>
      <w:ins w:id="12902" w:author="韬 黄" w:date="2018-10-15T17:51:00Z">
        <w:r w:rsidR="00335695">
          <w:rPr>
            <w:rFonts w:cs="Times New Roman"/>
            <w:color w:val="000000" w:themeColor="text1"/>
            <w:sz w:val="22"/>
          </w:rPr>
          <w:t xml:space="preserve">. </w:t>
        </w:r>
      </w:ins>
      <w:ins w:id="12903" w:author="韬 黄" w:date="2018-10-15T17:52:00Z">
        <w:r w:rsidR="00335695">
          <w:rPr>
            <w:rFonts w:cs="Times New Roman"/>
            <w:color w:val="000000" w:themeColor="text1"/>
            <w:sz w:val="22"/>
          </w:rPr>
          <w:t xml:space="preserve">In the figures, </w:t>
        </w:r>
      </w:ins>
      <w:ins w:id="12904" w:author="韬 黄" w:date="2018-10-15T17:49:00Z">
        <w:r w:rsidR="00335695" w:rsidRPr="001E17BA">
          <w:rPr>
            <w:rFonts w:cs="Times New Roman"/>
            <w:color w:val="000000" w:themeColor="text1"/>
            <w:sz w:val="22"/>
          </w:rPr>
          <w:t xml:space="preserve">positive values indicate the percentage </w:t>
        </w:r>
      </w:ins>
      <w:ins w:id="12905" w:author="韬 黄" w:date="2018-10-15T17:52:00Z">
        <w:r w:rsidR="00335695">
          <w:rPr>
            <w:rFonts w:cs="Times New Roman"/>
            <w:color w:val="000000" w:themeColor="text1"/>
            <w:sz w:val="22"/>
          </w:rPr>
          <w:t>reduction of the MASE</w:t>
        </w:r>
      </w:ins>
      <w:ins w:id="12906" w:author="韬 黄" w:date="2018-10-15T17:49:00Z">
        <w:r w:rsidR="00335695" w:rsidRPr="001E17BA">
          <w:rPr>
            <w:rFonts w:cs="Times New Roman"/>
            <w:color w:val="000000" w:themeColor="text1"/>
            <w:sz w:val="22"/>
          </w:rPr>
          <w:t xml:space="preserve"> by the ADL-</w:t>
        </w:r>
        <w:r w:rsidR="00335695" w:rsidRPr="001E17BA">
          <w:rPr>
            <w:rFonts w:cs="Times New Roman"/>
            <w:noProof/>
            <w:color w:val="000000" w:themeColor="text1"/>
            <w:sz w:val="22"/>
          </w:rPr>
          <w:t>intra</w:t>
        </w:r>
        <w:r w:rsidR="00335695" w:rsidRPr="001E17BA">
          <w:rPr>
            <w:rFonts w:cs="Times New Roman"/>
            <w:color w:val="000000" w:themeColor="text1"/>
            <w:sz w:val="22"/>
          </w:rPr>
          <w:t xml:space="preserve">-EWC model </w:t>
        </w:r>
        <w:r w:rsidR="00335695">
          <w:rPr>
            <w:rFonts w:cs="Times New Roman"/>
            <w:color w:val="000000" w:themeColor="text1"/>
            <w:sz w:val="22"/>
          </w:rPr>
          <w:t xml:space="preserve">and by </w:t>
        </w:r>
        <w:r w:rsidR="00335695" w:rsidRPr="001E17BA">
          <w:rPr>
            <w:rFonts w:cs="Times New Roman"/>
            <w:color w:val="000000" w:themeColor="text1"/>
            <w:sz w:val="22"/>
          </w:rPr>
          <w:t>the ADL-</w:t>
        </w:r>
        <w:r w:rsidR="00335695" w:rsidRPr="001E17BA">
          <w:rPr>
            <w:rFonts w:cs="Times New Roman"/>
            <w:noProof/>
            <w:color w:val="000000" w:themeColor="text1"/>
            <w:sz w:val="22"/>
          </w:rPr>
          <w:t>intra</w:t>
        </w:r>
        <w:r w:rsidR="00335695" w:rsidRPr="001E17BA">
          <w:rPr>
            <w:rFonts w:cs="Times New Roman"/>
            <w:color w:val="000000" w:themeColor="text1"/>
            <w:sz w:val="22"/>
          </w:rPr>
          <w:t>-</w:t>
        </w:r>
        <w:r w:rsidR="00335695">
          <w:rPr>
            <w:rFonts w:cs="Times New Roman"/>
            <w:color w:val="000000" w:themeColor="text1"/>
            <w:sz w:val="22"/>
          </w:rPr>
          <w:t>IC</w:t>
        </w:r>
        <w:r w:rsidR="00335695" w:rsidRPr="001E17BA">
          <w:rPr>
            <w:rFonts w:cs="Times New Roman"/>
            <w:color w:val="000000" w:themeColor="text1"/>
            <w:sz w:val="22"/>
          </w:rPr>
          <w:t xml:space="preserve"> model </w:t>
        </w:r>
        <w:r w:rsidR="00335695">
          <w:rPr>
            <w:rFonts w:cs="Times New Roman"/>
            <w:color w:val="000000" w:themeColor="text1"/>
            <w:sz w:val="22"/>
          </w:rPr>
          <w:t>compared to the ADL-intra model.</w:t>
        </w:r>
      </w:ins>
    </w:p>
    <w:p w14:paraId="664DC9BF" w14:textId="52A9E723" w:rsidR="004C569C" w:rsidRPr="001E17BA" w:rsidDel="0085368C" w:rsidRDefault="004C569C" w:rsidP="004C569C">
      <w:pPr>
        <w:shd w:val="clear" w:color="auto" w:fill="FFFFFF" w:themeFill="background1"/>
        <w:spacing w:after="0" w:line="360" w:lineRule="auto"/>
        <w:rPr>
          <w:del w:id="12907" w:author="韬 黄" w:date="2018-10-15T17:55:00Z"/>
          <w:rFonts w:cs="Times New Roman"/>
          <w:color w:val="000000" w:themeColor="text1"/>
          <w:sz w:val="22"/>
        </w:rPr>
      </w:pPr>
      <w:del w:id="12908" w:author="Tao Huang" w:date="2018-09-06T16:22:00Z">
        <w:r w:rsidRPr="001E17BA" w:rsidDel="00FA44AA">
          <w:rPr>
            <w:rFonts w:cs="Times New Roman"/>
            <w:color w:val="000000" w:themeColor="text1"/>
            <w:sz w:val="22"/>
          </w:rPr>
          <w:delText>The ADL-</w:delText>
        </w:r>
        <w:r w:rsidRPr="001E17BA" w:rsidDel="00FA44AA">
          <w:rPr>
            <w:rFonts w:cs="Times New Roman"/>
            <w:noProof/>
            <w:color w:val="000000" w:themeColor="text1"/>
            <w:sz w:val="22"/>
          </w:rPr>
          <w:delText>intra</w:delText>
        </w:r>
        <w:r w:rsidRPr="001E17BA" w:rsidDel="00FA44AA">
          <w:rPr>
            <w:rFonts w:cs="Times New Roman"/>
            <w:color w:val="000000" w:themeColor="text1"/>
            <w:sz w:val="22"/>
          </w:rPr>
          <w:delText>-EWC model or the ADL-intra-IC model reduce the MASE by 1.97% and 2.9% respectively for the 20% of categories (i.e., 6 categories) where they achieve their maximum improvement. Figure 3 show further details using boxplot</w:delText>
        </w:r>
        <w:r w:rsidR="008E327C" w:rsidDel="00FA44AA">
          <w:rPr>
            <w:rFonts w:cs="Times New Roman"/>
            <w:color w:val="000000" w:themeColor="text1"/>
            <w:sz w:val="22"/>
          </w:rPr>
          <w:delText>s</w:delText>
        </w:r>
        <w:r w:rsidRPr="001E17BA" w:rsidDel="00FA44AA">
          <w:rPr>
            <w:rFonts w:cs="Times New Roman"/>
            <w:color w:val="000000" w:themeColor="text1"/>
            <w:sz w:val="22"/>
          </w:rPr>
          <w:delText xml:space="preserve"> for those product categories. </w:delText>
        </w:r>
        <w:r w:rsidR="008E327C" w:rsidDel="00FA44AA">
          <w:rPr>
            <w:rFonts w:cs="Times New Roman"/>
            <w:color w:val="000000" w:themeColor="text1"/>
            <w:sz w:val="22"/>
          </w:rPr>
          <w:delText>I</w:delText>
        </w:r>
        <w:r w:rsidR="009A0DB3" w:rsidDel="00FA44AA">
          <w:rPr>
            <w:rFonts w:cs="Times New Roman"/>
            <w:color w:val="000000" w:themeColor="text1"/>
            <w:sz w:val="22"/>
          </w:rPr>
          <w:delText>n Figure 3(a) (i.e., the boxplot in the u</w:delText>
        </w:r>
        <w:r w:rsidR="009A0DB3" w:rsidRPr="009A0DB3" w:rsidDel="00FA44AA">
          <w:rPr>
            <w:rFonts w:cs="Times New Roman"/>
            <w:color w:val="000000" w:themeColor="text1"/>
            <w:sz w:val="22"/>
          </w:rPr>
          <w:delText>pper-left corner</w:delText>
        </w:r>
        <w:r w:rsidR="009A0DB3" w:rsidDel="00FA44AA">
          <w:rPr>
            <w:rFonts w:cs="Times New Roman"/>
            <w:color w:val="000000" w:themeColor="text1"/>
            <w:sz w:val="22"/>
          </w:rPr>
          <w:delText>)</w:delText>
        </w:r>
        <w:r w:rsidR="004A048D" w:rsidDel="00FA44AA">
          <w:rPr>
            <w:rFonts w:cs="Times New Roman"/>
            <w:color w:val="000000" w:themeColor="text1"/>
            <w:sz w:val="22"/>
          </w:rPr>
          <w:delText xml:space="preserve"> and Figure 3(b)</w:delText>
        </w:r>
        <w:r w:rsidR="008A03FE" w:rsidDel="00FA44AA">
          <w:rPr>
            <w:rFonts w:cs="Times New Roman"/>
            <w:color w:val="000000" w:themeColor="text1"/>
            <w:sz w:val="22"/>
          </w:rPr>
          <w:delText xml:space="preserve"> (i.e., the boxplot in the u</w:delText>
        </w:r>
        <w:r w:rsidR="008A03FE" w:rsidRPr="009A0DB3" w:rsidDel="00FA44AA">
          <w:rPr>
            <w:rFonts w:cs="Times New Roman"/>
            <w:color w:val="000000" w:themeColor="text1"/>
            <w:sz w:val="22"/>
          </w:rPr>
          <w:delText>pper-</w:delText>
        </w:r>
        <w:r w:rsidR="008A03FE" w:rsidDel="00FA44AA">
          <w:rPr>
            <w:rFonts w:cs="Times New Roman"/>
            <w:color w:val="000000" w:themeColor="text1"/>
            <w:sz w:val="22"/>
          </w:rPr>
          <w:delText>right</w:delText>
        </w:r>
        <w:r w:rsidR="008A03FE" w:rsidRPr="009A0DB3" w:rsidDel="00FA44AA">
          <w:rPr>
            <w:rFonts w:cs="Times New Roman"/>
            <w:color w:val="000000" w:themeColor="text1"/>
            <w:sz w:val="22"/>
          </w:rPr>
          <w:delText xml:space="preserve"> corner</w:delText>
        </w:r>
        <w:r w:rsidR="008A03FE" w:rsidDel="00FA44AA">
          <w:rPr>
            <w:rFonts w:cs="Times New Roman"/>
            <w:color w:val="000000" w:themeColor="text1"/>
            <w:sz w:val="22"/>
          </w:rPr>
          <w:delText>)</w:delText>
        </w:r>
        <w:r w:rsidR="009A0DB3" w:rsidDel="00FA44AA">
          <w:rPr>
            <w:rFonts w:cs="Times New Roman"/>
            <w:color w:val="000000" w:themeColor="text1"/>
            <w:sz w:val="22"/>
          </w:rPr>
          <w:delText xml:space="preserve">, </w:delText>
        </w:r>
        <w:r w:rsidRPr="001E17BA" w:rsidDel="00FA44AA">
          <w:rPr>
            <w:rFonts w:cs="Times New Roman"/>
            <w:color w:val="000000" w:themeColor="text1"/>
            <w:sz w:val="22"/>
          </w:rPr>
          <w:delText>positive values indicate the percentage improvements by the ADL-</w:delText>
        </w:r>
        <w:r w:rsidRPr="001E17BA" w:rsidDel="00FA44AA">
          <w:rPr>
            <w:rFonts w:cs="Times New Roman"/>
            <w:noProof/>
            <w:color w:val="000000" w:themeColor="text1"/>
            <w:sz w:val="22"/>
          </w:rPr>
          <w:delText>intra</w:delText>
        </w:r>
        <w:r w:rsidRPr="001E17BA" w:rsidDel="00FA44AA">
          <w:rPr>
            <w:rFonts w:cs="Times New Roman"/>
            <w:color w:val="000000" w:themeColor="text1"/>
            <w:sz w:val="22"/>
          </w:rPr>
          <w:delText xml:space="preserve">-EWC model </w:delText>
        </w:r>
        <w:r w:rsidR="004A048D" w:rsidDel="00FA44AA">
          <w:rPr>
            <w:rFonts w:cs="Times New Roman"/>
            <w:color w:val="000000" w:themeColor="text1"/>
            <w:sz w:val="22"/>
          </w:rPr>
          <w:delText xml:space="preserve">and by </w:delText>
        </w:r>
        <w:r w:rsidR="004A048D" w:rsidRPr="001E17BA" w:rsidDel="00FA44AA">
          <w:rPr>
            <w:rFonts w:cs="Times New Roman"/>
            <w:color w:val="000000" w:themeColor="text1"/>
            <w:sz w:val="22"/>
          </w:rPr>
          <w:delText>the ADL-</w:delText>
        </w:r>
        <w:r w:rsidR="004A048D" w:rsidRPr="001E17BA" w:rsidDel="00FA44AA">
          <w:rPr>
            <w:rFonts w:cs="Times New Roman"/>
            <w:noProof/>
            <w:color w:val="000000" w:themeColor="text1"/>
            <w:sz w:val="22"/>
          </w:rPr>
          <w:delText>intra</w:delText>
        </w:r>
        <w:r w:rsidR="004A048D" w:rsidRPr="001E17BA" w:rsidDel="00FA44AA">
          <w:rPr>
            <w:rFonts w:cs="Times New Roman"/>
            <w:color w:val="000000" w:themeColor="text1"/>
            <w:sz w:val="22"/>
          </w:rPr>
          <w:delText>-</w:delText>
        </w:r>
        <w:r w:rsidR="004A048D" w:rsidDel="00FA44AA">
          <w:rPr>
            <w:rFonts w:cs="Times New Roman"/>
            <w:color w:val="000000" w:themeColor="text1"/>
            <w:sz w:val="22"/>
          </w:rPr>
          <w:delText>IC</w:delText>
        </w:r>
        <w:r w:rsidR="004A048D" w:rsidRPr="001E17BA" w:rsidDel="00FA44AA">
          <w:rPr>
            <w:rFonts w:cs="Times New Roman"/>
            <w:color w:val="000000" w:themeColor="text1"/>
            <w:sz w:val="22"/>
          </w:rPr>
          <w:delText xml:space="preserve"> model </w:delText>
        </w:r>
        <w:r w:rsidR="009A0DB3" w:rsidDel="00FA44AA">
          <w:rPr>
            <w:rFonts w:cs="Times New Roman"/>
            <w:color w:val="000000" w:themeColor="text1"/>
            <w:sz w:val="22"/>
          </w:rPr>
          <w:delText>compared to the ADL-intra model.</w:delText>
        </w:r>
      </w:del>
    </w:p>
    <w:p w14:paraId="5141A051" w14:textId="0539ECF5" w:rsidR="004C569C" w:rsidRDefault="004C569C" w:rsidP="004C569C">
      <w:pPr>
        <w:shd w:val="clear" w:color="auto" w:fill="FFFFFF" w:themeFill="background1"/>
        <w:spacing w:after="0" w:line="360" w:lineRule="auto"/>
        <w:rPr>
          <w:ins w:id="12909" w:author="韬 黄" w:date="2018-10-15T17:48:00Z"/>
          <w:rFonts w:cs="Times New Roman"/>
          <w:color w:val="000000" w:themeColor="text1"/>
          <w:sz w:val="22"/>
        </w:rPr>
      </w:pPr>
    </w:p>
    <w:p w14:paraId="1A44335F" w14:textId="77777777" w:rsidR="00425329" w:rsidRPr="00335695" w:rsidRDefault="00425329" w:rsidP="004C569C">
      <w:pPr>
        <w:shd w:val="clear" w:color="auto" w:fill="FFFFFF" w:themeFill="background1"/>
        <w:spacing w:after="0" w:line="360" w:lineRule="auto"/>
        <w:rPr>
          <w:rFonts w:cs="Times New Roman"/>
          <w:color w:val="7030A0"/>
          <w:sz w:val="22"/>
          <w:rPrChange w:id="12910" w:author="韬 黄" w:date="2018-10-15T17:48:00Z">
            <w:rPr>
              <w:rFonts w:cs="Times New Roman"/>
              <w:color w:val="000000" w:themeColor="text1"/>
              <w:sz w:val="22"/>
            </w:rPr>
          </w:rPrChange>
        </w:rPr>
      </w:pPr>
    </w:p>
    <w:p w14:paraId="5DB02DE6" w14:textId="1FA7946E" w:rsidR="004C569C" w:rsidRPr="00335695" w:rsidRDefault="004C569C" w:rsidP="004C569C">
      <w:pPr>
        <w:shd w:val="clear" w:color="auto" w:fill="FFFFFF" w:themeFill="background1"/>
        <w:spacing w:after="0" w:line="360" w:lineRule="auto"/>
        <w:rPr>
          <w:rFonts w:cs="Times New Roman"/>
          <w:color w:val="7030A0"/>
          <w:sz w:val="22"/>
          <w:rPrChange w:id="12911" w:author="韬 黄" w:date="2018-10-15T17:48:00Z">
            <w:rPr>
              <w:rFonts w:cs="Times New Roman"/>
              <w:color w:val="000000" w:themeColor="text1"/>
              <w:sz w:val="22"/>
            </w:rPr>
          </w:rPrChange>
        </w:rPr>
      </w:pPr>
      <w:r w:rsidRPr="00335695">
        <w:rPr>
          <w:rFonts w:cs="Times New Roman"/>
          <w:color w:val="7030A0"/>
          <w:sz w:val="22"/>
          <w:rPrChange w:id="12912" w:author="韬 黄" w:date="2018-10-15T17:48:00Z">
            <w:rPr>
              <w:rFonts w:cs="Times New Roman"/>
              <w:color w:val="000000" w:themeColor="text1"/>
              <w:sz w:val="22"/>
            </w:rPr>
          </w:rPrChange>
        </w:rPr>
        <w:t xml:space="preserve">Table </w:t>
      </w:r>
      <w:del w:id="12913" w:author="韬 黄" w:date="2018-09-28T17:08:00Z">
        <w:r w:rsidRPr="00335695" w:rsidDel="00C240F3">
          <w:rPr>
            <w:rFonts w:cs="Times New Roman"/>
            <w:color w:val="7030A0"/>
            <w:sz w:val="22"/>
            <w:rPrChange w:id="12914" w:author="韬 黄" w:date="2018-10-15T17:48:00Z">
              <w:rPr>
                <w:rFonts w:cs="Times New Roman"/>
                <w:color w:val="000000" w:themeColor="text1"/>
                <w:sz w:val="22"/>
              </w:rPr>
            </w:rPrChange>
          </w:rPr>
          <w:delText>5</w:delText>
        </w:r>
      </w:del>
      <w:ins w:id="12915" w:author="韬 黄" w:date="2018-09-28T17:08:00Z">
        <w:r w:rsidR="00C240F3" w:rsidRPr="00335695">
          <w:rPr>
            <w:rFonts w:cs="Times New Roman"/>
            <w:color w:val="7030A0"/>
            <w:sz w:val="22"/>
            <w:rPrChange w:id="12916" w:author="韬 黄" w:date="2018-10-15T17:48:00Z">
              <w:rPr>
                <w:rFonts w:cs="Times New Roman"/>
                <w:color w:val="000000" w:themeColor="text1"/>
                <w:sz w:val="22"/>
              </w:rPr>
            </w:rPrChange>
          </w:rPr>
          <w:t>6</w:t>
        </w:r>
      </w:ins>
      <w:r w:rsidRPr="00335695">
        <w:rPr>
          <w:rFonts w:cs="Times New Roman"/>
          <w:color w:val="7030A0"/>
          <w:sz w:val="22"/>
          <w:rPrChange w:id="12917" w:author="韬 黄" w:date="2018-10-15T17:48:00Z">
            <w:rPr>
              <w:rFonts w:cs="Times New Roman"/>
              <w:color w:val="000000" w:themeColor="text1"/>
              <w:sz w:val="22"/>
            </w:rPr>
          </w:rPrChange>
        </w:rPr>
        <w:t>.</w:t>
      </w:r>
      <w:r w:rsidRPr="00335695">
        <w:rPr>
          <w:rFonts w:cs="Times New Roman"/>
          <w:color w:val="7030A0"/>
          <w:sz w:val="22"/>
          <w:rPrChange w:id="12918" w:author="韬 黄" w:date="2018-10-15T17:48:00Z">
            <w:rPr>
              <w:rFonts w:cs="Times New Roman"/>
              <w:color w:val="000000" w:themeColor="text1"/>
              <w:sz w:val="22"/>
            </w:rPr>
          </w:rPrChange>
        </w:rPr>
        <w:tab/>
        <w:t xml:space="preserve">The </w:t>
      </w:r>
      <w:del w:id="12919" w:author="韬 黄" w:date="2018-10-15T17:44:00Z">
        <w:r w:rsidRPr="00335695" w:rsidDel="00E53789">
          <w:rPr>
            <w:rFonts w:cs="Times New Roman"/>
            <w:color w:val="7030A0"/>
            <w:sz w:val="22"/>
            <w:rPrChange w:id="12920" w:author="韬 黄" w:date="2018-10-15T17:48:00Z">
              <w:rPr>
                <w:rFonts w:cs="Times New Roman"/>
                <w:color w:val="000000" w:themeColor="text1"/>
                <w:sz w:val="22"/>
              </w:rPr>
            </w:rPrChange>
          </w:rPr>
          <w:delText>relative forecasting performance</w:delText>
        </w:r>
      </w:del>
      <w:ins w:id="12921" w:author="韬 黄" w:date="2018-10-15T17:44:00Z">
        <w:r w:rsidR="00E53789" w:rsidRPr="00335695">
          <w:rPr>
            <w:rFonts w:cs="Times New Roman"/>
            <w:color w:val="7030A0"/>
            <w:sz w:val="22"/>
            <w:rPrChange w:id="12922" w:author="韬 黄" w:date="2018-10-15T17:48:00Z">
              <w:rPr>
                <w:rFonts w:cs="Times New Roman"/>
                <w:color w:val="000000" w:themeColor="text1"/>
                <w:sz w:val="22"/>
              </w:rPr>
            </w:rPrChange>
          </w:rPr>
          <w:t>percentage reduction by</w:t>
        </w:r>
      </w:ins>
      <w:del w:id="12923" w:author="韬 黄" w:date="2018-10-15T17:44:00Z">
        <w:r w:rsidRPr="00335695" w:rsidDel="00E53789">
          <w:rPr>
            <w:rFonts w:cs="Times New Roman"/>
            <w:color w:val="7030A0"/>
            <w:sz w:val="22"/>
            <w:rPrChange w:id="12924" w:author="韬 黄" w:date="2018-10-15T17:48:00Z">
              <w:rPr>
                <w:rFonts w:cs="Times New Roman"/>
                <w:color w:val="000000" w:themeColor="text1"/>
                <w:sz w:val="22"/>
              </w:rPr>
            </w:rPrChange>
          </w:rPr>
          <w:delText xml:space="preserve"> of </w:delText>
        </w:r>
      </w:del>
      <w:ins w:id="12925" w:author="韬 黄" w:date="2018-10-15T17:44:00Z">
        <w:r w:rsidR="00E53789" w:rsidRPr="00335695">
          <w:rPr>
            <w:rFonts w:cs="Times New Roman"/>
            <w:color w:val="7030A0"/>
            <w:sz w:val="22"/>
            <w:rPrChange w:id="12926" w:author="韬 黄" w:date="2018-10-15T17:48:00Z">
              <w:rPr>
                <w:rFonts w:cs="Times New Roman"/>
                <w:color w:val="000000" w:themeColor="text1"/>
                <w:sz w:val="22"/>
              </w:rPr>
            </w:rPrChange>
          </w:rPr>
          <w:t xml:space="preserve"> </w:t>
        </w:r>
      </w:ins>
      <w:r w:rsidRPr="00335695">
        <w:rPr>
          <w:rFonts w:cs="Times New Roman"/>
          <w:color w:val="7030A0"/>
          <w:sz w:val="22"/>
          <w:rPrChange w:id="12927" w:author="韬 黄" w:date="2018-10-15T17:48:00Z">
            <w:rPr>
              <w:rFonts w:cs="Times New Roman"/>
              <w:color w:val="000000" w:themeColor="text1"/>
              <w:sz w:val="22"/>
            </w:rPr>
          </w:rPrChange>
        </w:rPr>
        <w:t xml:space="preserve">the ADL-intra-EWC model and the ADL-intra-IC model compared to the ADL-intra model for each product category for the MASE for one to </w:t>
      </w:r>
      <w:r w:rsidRPr="00335695">
        <w:rPr>
          <w:rFonts w:cs="Times New Roman"/>
          <w:noProof/>
          <w:color w:val="7030A0"/>
          <w:sz w:val="22"/>
          <w:rPrChange w:id="12928" w:author="韬 黄" w:date="2018-10-15T17:48:00Z">
            <w:rPr>
              <w:rFonts w:cs="Times New Roman"/>
              <w:noProof/>
              <w:color w:val="000000" w:themeColor="text1"/>
              <w:sz w:val="22"/>
            </w:rPr>
          </w:rPrChange>
        </w:rPr>
        <w:t>eight-week</w:t>
      </w:r>
      <w:r w:rsidRPr="00335695">
        <w:rPr>
          <w:rFonts w:cs="Times New Roman"/>
          <w:color w:val="7030A0"/>
          <w:sz w:val="22"/>
          <w:rPrChange w:id="12929" w:author="韬 黄" w:date="2018-10-15T17:48:00Z">
            <w:rPr>
              <w:rFonts w:cs="Times New Roman"/>
              <w:color w:val="000000" w:themeColor="text1"/>
              <w:sz w:val="22"/>
            </w:rPr>
          </w:rPrChange>
        </w:rPr>
        <w:t xml:space="preserve"> forecast horizon</w:t>
      </w:r>
      <w:del w:id="12930" w:author="韬 黄" w:date="2018-10-15T17:44:00Z">
        <w:r w:rsidR="00BC116E" w:rsidRPr="00335695" w:rsidDel="00E53789">
          <w:rPr>
            <w:rStyle w:val="FootnoteReference"/>
            <w:rFonts w:cs="Times New Roman"/>
            <w:color w:val="7030A0"/>
            <w:sz w:val="22"/>
            <w:rPrChange w:id="12931" w:author="韬 黄" w:date="2018-10-15T17:48:00Z">
              <w:rPr>
                <w:rStyle w:val="FootnoteReference"/>
                <w:rFonts w:cs="Times New Roman"/>
                <w:color w:val="000000" w:themeColor="text1"/>
                <w:sz w:val="22"/>
              </w:rPr>
            </w:rPrChange>
          </w:rPr>
          <w:footnoteReference w:id="21"/>
        </w:r>
      </w:del>
    </w:p>
    <w:p w14:paraId="628A0FE4" w14:textId="5CFB249F" w:rsidR="001E17BA" w:rsidRPr="00335695" w:rsidDel="00447B77" w:rsidRDefault="001E17BA" w:rsidP="004C569C">
      <w:pPr>
        <w:shd w:val="clear" w:color="auto" w:fill="FFFFFF" w:themeFill="background1"/>
        <w:spacing w:after="0" w:line="360" w:lineRule="auto"/>
        <w:rPr>
          <w:del w:id="12965" w:author="Tao Huang" w:date="2018-09-06T16:34:00Z"/>
          <w:rFonts w:cs="Times New Roman"/>
          <w:color w:val="7030A0"/>
          <w:sz w:val="22"/>
          <w:rPrChange w:id="12966" w:author="韬 黄" w:date="2018-10-15T17:48:00Z">
            <w:rPr>
              <w:del w:id="12967" w:author="Tao Huang" w:date="2018-09-06T16:34:00Z"/>
              <w:rFonts w:cs="Times New Roman"/>
              <w:color w:val="000000" w:themeColor="text1"/>
              <w:sz w:val="22"/>
            </w:rPr>
          </w:rPrChange>
        </w:rPr>
      </w:pPr>
    </w:p>
    <w:tbl>
      <w:tblPr>
        <w:tblStyle w:val="ListTable1Light1"/>
        <w:tblW w:w="8921" w:type="dxa"/>
        <w:tblLook w:val="04A0" w:firstRow="1" w:lastRow="0" w:firstColumn="1" w:lastColumn="0" w:noHBand="0" w:noVBand="1"/>
        <w:tblPrChange w:id="12968" w:author="Tao Huang" w:date="2018-09-06T16:34:00Z">
          <w:tblPr>
            <w:tblStyle w:val="ListTable1Light1"/>
            <w:tblW w:w="8921" w:type="dxa"/>
            <w:tblLook w:val="04A0" w:firstRow="1" w:lastRow="0" w:firstColumn="1" w:lastColumn="0" w:noHBand="0" w:noVBand="1"/>
          </w:tblPr>
        </w:tblPrChange>
      </w:tblPr>
      <w:tblGrid>
        <w:gridCol w:w="2086"/>
        <w:gridCol w:w="1202"/>
        <w:gridCol w:w="1202"/>
        <w:gridCol w:w="2027"/>
        <w:gridCol w:w="1202"/>
        <w:gridCol w:w="1202"/>
        <w:tblGridChange w:id="12969">
          <w:tblGrid>
            <w:gridCol w:w="2268"/>
            <w:gridCol w:w="1292"/>
            <w:gridCol w:w="1036"/>
            <w:gridCol w:w="2082"/>
            <w:gridCol w:w="1238"/>
            <w:gridCol w:w="1005"/>
          </w:tblGrid>
        </w:tblGridChange>
      </w:tblGrid>
      <w:tr w:rsidR="001E17BA" w:rsidRPr="00335695" w:rsidDel="00447B77" w14:paraId="6EA91DF4" w14:textId="20E651D6" w:rsidTr="00447B77">
        <w:trPr>
          <w:cnfStyle w:val="100000000000" w:firstRow="1" w:lastRow="0" w:firstColumn="0" w:lastColumn="0" w:oddVBand="0" w:evenVBand="0" w:oddHBand="0" w:evenHBand="0" w:firstRowFirstColumn="0" w:firstRowLastColumn="0" w:lastRowFirstColumn="0" w:lastRowLastColumn="0"/>
          <w:trHeight w:val="20"/>
          <w:del w:id="12970" w:author="Tao Huang" w:date="2018-09-06T16:34:00Z"/>
          <w:trPrChange w:id="12971"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2972" w:author="Tao Huang" w:date="2018-09-06T16:34:00Z">
              <w:tcPr>
                <w:tcW w:w="2268" w:type="dxa"/>
                <w:shd w:val="clear" w:color="auto" w:fill="auto"/>
                <w:noWrap/>
              </w:tcPr>
            </w:tcPrChange>
          </w:tcPr>
          <w:p w14:paraId="162FF29F" w14:textId="76F73238" w:rsidR="001E17BA" w:rsidRPr="00335695" w:rsidDel="00447B77" w:rsidRDefault="001E17BA" w:rsidP="001E17BA">
            <w:pPr>
              <w:spacing w:after="0" w:line="240" w:lineRule="auto"/>
              <w:cnfStyle w:val="101000000000" w:firstRow="1" w:lastRow="0" w:firstColumn="1" w:lastColumn="0" w:oddVBand="0" w:evenVBand="0" w:oddHBand="0" w:evenHBand="0" w:firstRowFirstColumn="0" w:firstRowLastColumn="0" w:lastRowFirstColumn="0" w:lastRowLastColumn="0"/>
              <w:rPr>
                <w:del w:id="12973" w:author="Tao Huang" w:date="2018-09-06T16:34:00Z"/>
                <w:rFonts w:eastAsia="Times New Roman" w:cs="Times New Roman"/>
                <w:b w:val="0"/>
                <w:color w:val="7030A0"/>
                <w:sz w:val="22"/>
                <w:rPrChange w:id="12974" w:author="韬 黄" w:date="2018-10-15T17:48:00Z">
                  <w:rPr>
                    <w:del w:id="12975" w:author="Tao Huang" w:date="2018-09-06T16:34:00Z"/>
                    <w:rFonts w:eastAsia="Times New Roman" w:cs="Times New Roman"/>
                    <w:b w:val="0"/>
                    <w:sz w:val="22"/>
                  </w:rPr>
                </w:rPrChange>
              </w:rPr>
            </w:pPr>
            <w:del w:id="12976" w:author="Tao Huang" w:date="2018-09-06T16:34:00Z">
              <w:r w:rsidRPr="00335695" w:rsidDel="00447B77">
                <w:rPr>
                  <w:rFonts w:eastAsia="Times New Roman" w:cs="Times New Roman"/>
                  <w:b w:val="0"/>
                  <w:color w:val="7030A0"/>
                  <w:sz w:val="22"/>
                  <w:rPrChange w:id="12977" w:author="韬 黄" w:date="2018-10-15T17:48:00Z">
                    <w:rPr>
                      <w:rFonts w:eastAsia="Times New Roman" w:cs="Times New Roman"/>
                      <w:b w:val="0"/>
                      <w:sz w:val="22"/>
                    </w:rPr>
                  </w:rPrChange>
                </w:rPr>
                <w:delText>Category/MASE</w:delText>
              </w:r>
            </w:del>
          </w:p>
        </w:tc>
        <w:tc>
          <w:tcPr>
            <w:tcW w:w="0" w:type="dxa"/>
            <w:shd w:val="clear" w:color="auto" w:fill="auto"/>
            <w:noWrap/>
            <w:tcPrChange w:id="12978" w:author="Tao Huang" w:date="2018-09-06T16:34:00Z">
              <w:tcPr>
                <w:tcW w:w="1292" w:type="dxa"/>
                <w:shd w:val="clear" w:color="auto" w:fill="auto"/>
                <w:noWrap/>
              </w:tcPr>
            </w:tcPrChange>
          </w:tcPr>
          <w:p w14:paraId="487B8CE3" w14:textId="044E7659" w:rsidR="001E17BA" w:rsidRPr="00335695"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2979" w:author="Tao Huang" w:date="2018-09-06T16:34:00Z"/>
                <w:rFonts w:eastAsia="Times New Roman" w:cs="Times New Roman"/>
                <w:b w:val="0"/>
                <w:color w:val="7030A0"/>
                <w:sz w:val="22"/>
                <w:rPrChange w:id="12980" w:author="韬 黄" w:date="2018-10-15T17:48:00Z">
                  <w:rPr>
                    <w:del w:id="12981" w:author="Tao Huang" w:date="2018-09-06T16:34:00Z"/>
                    <w:rFonts w:eastAsia="Times New Roman" w:cs="Times New Roman"/>
                    <w:b w:val="0"/>
                    <w:sz w:val="22"/>
                  </w:rPr>
                </w:rPrChange>
              </w:rPr>
            </w:pPr>
            <w:del w:id="12982" w:author="Tao Huang" w:date="2018-09-06T16:34:00Z">
              <w:r w:rsidRPr="00335695" w:rsidDel="00447B77">
                <w:rPr>
                  <w:rFonts w:eastAsia="Times New Roman" w:cs="Times New Roman"/>
                  <w:b w:val="0"/>
                  <w:color w:val="7030A0"/>
                  <w:sz w:val="22"/>
                  <w:rPrChange w:id="12983" w:author="韬 黄" w:date="2018-10-15T17:48:00Z">
                    <w:rPr>
                      <w:rFonts w:eastAsia="Times New Roman" w:cs="Times New Roman"/>
                      <w:b w:val="0"/>
                      <w:sz w:val="22"/>
                    </w:rPr>
                  </w:rPrChange>
                </w:rPr>
                <w:delText>ADL-intra-EWC</w:delText>
              </w:r>
            </w:del>
          </w:p>
        </w:tc>
        <w:tc>
          <w:tcPr>
            <w:tcW w:w="0" w:type="dxa"/>
            <w:shd w:val="clear" w:color="auto" w:fill="auto"/>
            <w:noWrap/>
            <w:tcPrChange w:id="12984" w:author="Tao Huang" w:date="2018-09-06T16:34:00Z">
              <w:tcPr>
                <w:tcW w:w="1036" w:type="dxa"/>
                <w:shd w:val="clear" w:color="auto" w:fill="auto"/>
                <w:noWrap/>
              </w:tcPr>
            </w:tcPrChange>
          </w:tcPr>
          <w:p w14:paraId="46D8B31C" w14:textId="511EEC4E" w:rsidR="001E17BA" w:rsidRPr="00335695"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2985" w:author="Tao Huang" w:date="2018-09-06T16:34:00Z"/>
                <w:rFonts w:eastAsia="Times New Roman" w:cs="Times New Roman"/>
                <w:b w:val="0"/>
                <w:color w:val="7030A0"/>
                <w:sz w:val="22"/>
                <w:rPrChange w:id="12986" w:author="韬 黄" w:date="2018-10-15T17:48:00Z">
                  <w:rPr>
                    <w:del w:id="12987" w:author="Tao Huang" w:date="2018-09-06T16:34:00Z"/>
                    <w:rFonts w:eastAsia="Times New Roman" w:cs="Times New Roman"/>
                    <w:b w:val="0"/>
                    <w:sz w:val="22"/>
                  </w:rPr>
                </w:rPrChange>
              </w:rPr>
            </w:pPr>
            <w:del w:id="12988" w:author="Tao Huang" w:date="2018-09-06T16:34:00Z">
              <w:r w:rsidRPr="00335695" w:rsidDel="00447B77">
                <w:rPr>
                  <w:rFonts w:eastAsia="Times New Roman" w:cs="Times New Roman"/>
                  <w:b w:val="0"/>
                  <w:color w:val="7030A0"/>
                  <w:sz w:val="22"/>
                  <w:rPrChange w:id="12989" w:author="韬 黄" w:date="2018-10-15T17:48:00Z">
                    <w:rPr>
                      <w:rFonts w:eastAsia="Times New Roman" w:cs="Times New Roman"/>
                      <w:b w:val="0"/>
                      <w:sz w:val="22"/>
                    </w:rPr>
                  </w:rPrChange>
                </w:rPr>
                <w:delText>ADL-intra-IC</w:delText>
              </w:r>
            </w:del>
          </w:p>
        </w:tc>
        <w:tc>
          <w:tcPr>
            <w:tcW w:w="0" w:type="dxa"/>
            <w:shd w:val="clear" w:color="auto" w:fill="auto"/>
            <w:noWrap/>
            <w:tcPrChange w:id="12990" w:author="Tao Huang" w:date="2018-09-06T16:34:00Z">
              <w:tcPr>
                <w:tcW w:w="2082" w:type="dxa"/>
                <w:shd w:val="clear" w:color="auto" w:fill="auto"/>
                <w:noWrap/>
              </w:tcPr>
            </w:tcPrChange>
          </w:tcPr>
          <w:p w14:paraId="025C206D" w14:textId="2A5C3A1D" w:rsidR="001E17BA" w:rsidRPr="00335695" w:rsidDel="00447B77" w:rsidRDefault="001E17BA" w:rsidP="001E17BA">
            <w:pPr>
              <w:spacing w:after="0" w:line="240" w:lineRule="auto"/>
              <w:cnfStyle w:val="100000000000" w:firstRow="1" w:lastRow="0" w:firstColumn="0" w:lastColumn="0" w:oddVBand="0" w:evenVBand="0" w:oddHBand="0" w:evenHBand="0" w:firstRowFirstColumn="0" w:firstRowLastColumn="0" w:lastRowFirstColumn="0" w:lastRowLastColumn="0"/>
              <w:rPr>
                <w:del w:id="12991" w:author="Tao Huang" w:date="2018-09-06T16:34:00Z"/>
                <w:rFonts w:eastAsia="Times New Roman" w:cs="Times New Roman"/>
                <w:b w:val="0"/>
                <w:color w:val="7030A0"/>
                <w:sz w:val="22"/>
                <w:rPrChange w:id="12992" w:author="韬 黄" w:date="2018-10-15T17:48:00Z">
                  <w:rPr>
                    <w:del w:id="12993" w:author="Tao Huang" w:date="2018-09-06T16:34:00Z"/>
                    <w:rFonts w:eastAsia="Times New Roman" w:cs="Times New Roman"/>
                    <w:b w:val="0"/>
                    <w:sz w:val="22"/>
                  </w:rPr>
                </w:rPrChange>
              </w:rPr>
            </w:pPr>
            <w:del w:id="12994" w:author="Tao Huang" w:date="2018-09-06T16:34:00Z">
              <w:r w:rsidRPr="00335695" w:rsidDel="00447B77">
                <w:rPr>
                  <w:rFonts w:eastAsia="Times New Roman" w:cs="Times New Roman"/>
                  <w:b w:val="0"/>
                  <w:color w:val="7030A0"/>
                  <w:sz w:val="22"/>
                  <w:rPrChange w:id="12995" w:author="韬 黄" w:date="2018-10-15T17:48:00Z">
                    <w:rPr>
                      <w:rFonts w:eastAsia="Times New Roman" w:cs="Times New Roman"/>
                      <w:b w:val="0"/>
                      <w:sz w:val="22"/>
                    </w:rPr>
                  </w:rPrChange>
                </w:rPr>
                <w:delText>Category/MASE</w:delText>
              </w:r>
            </w:del>
          </w:p>
        </w:tc>
        <w:tc>
          <w:tcPr>
            <w:tcW w:w="0" w:type="dxa"/>
            <w:shd w:val="clear" w:color="auto" w:fill="auto"/>
            <w:noWrap/>
            <w:tcPrChange w:id="12996" w:author="Tao Huang" w:date="2018-09-06T16:34:00Z">
              <w:tcPr>
                <w:tcW w:w="1238" w:type="dxa"/>
                <w:shd w:val="clear" w:color="auto" w:fill="auto"/>
                <w:noWrap/>
              </w:tcPr>
            </w:tcPrChange>
          </w:tcPr>
          <w:p w14:paraId="2354B49D" w14:textId="2F2E32D8" w:rsidR="001E17BA" w:rsidRPr="00335695"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2997" w:author="Tao Huang" w:date="2018-09-06T16:34:00Z"/>
                <w:rFonts w:eastAsia="Times New Roman" w:cs="Times New Roman"/>
                <w:b w:val="0"/>
                <w:color w:val="7030A0"/>
                <w:sz w:val="22"/>
                <w:rPrChange w:id="12998" w:author="韬 黄" w:date="2018-10-15T17:48:00Z">
                  <w:rPr>
                    <w:del w:id="12999" w:author="Tao Huang" w:date="2018-09-06T16:34:00Z"/>
                    <w:rFonts w:eastAsia="Times New Roman" w:cs="Times New Roman"/>
                    <w:b w:val="0"/>
                    <w:sz w:val="22"/>
                  </w:rPr>
                </w:rPrChange>
              </w:rPr>
            </w:pPr>
            <w:del w:id="13000" w:author="Tao Huang" w:date="2018-09-06T16:34:00Z">
              <w:r w:rsidRPr="00335695" w:rsidDel="00447B77">
                <w:rPr>
                  <w:rFonts w:eastAsia="Times New Roman" w:cs="Times New Roman"/>
                  <w:b w:val="0"/>
                  <w:color w:val="7030A0"/>
                  <w:sz w:val="22"/>
                  <w:rPrChange w:id="13001" w:author="韬 黄" w:date="2018-10-15T17:48:00Z">
                    <w:rPr>
                      <w:rFonts w:eastAsia="Times New Roman" w:cs="Times New Roman"/>
                      <w:b w:val="0"/>
                      <w:sz w:val="22"/>
                    </w:rPr>
                  </w:rPrChange>
                </w:rPr>
                <w:delText>ADL-intra-EWC</w:delText>
              </w:r>
            </w:del>
          </w:p>
        </w:tc>
        <w:tc>
          <w:tcPr>
            <w:tcW w:w="0" w:type="dxa"/>
            <w:shd w:val="clear" w:color="auto" w:fill="auto"/>
            <w:noWrap/>
            <w:tcPrChange w:id="13002" w:author="Tao Huang" w:date="2018-09-06T16:34:00Z">
              <w:tcPr>
                <w:tcW w:w="1005" w:type="dxa"/>
                <w:shd w:val="clear" w:color="auto" w:fill="auto"/>
                <w:noWrap/>
              </w:tcPr>
            </w:tcPrChange>
          </w:tcPr>
          <w:p w14:paraId="03A1BBAA" w14:textId="1A6146D0" w:rsidR="001E17BA" w:rsidRPr="00335695" w:rsidDel="00447B77"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3003" w:author="Tao Huang" w:date="2018-09-06T16:34:00Z"/>
                <w:rFonts w:eastAsia="Times New Roman" w:cs="Times New Roman"/>
                <w:b w:val="0"/>
                <w:color w:val="7030A0"/>
                <w:sz w:val="22"/>
                <w:rPrChange w:id="13004" w:author="韬 黄" w:date="2018-10-15T17:48:00Z">
                  <w:rPr>
                    <w:del w:id="13005" w:author="Tao Huang" w:date="2018-09-06T16:34:00Z"/>
                    <w:rFonts w:eastAsia="Times New Roman" w:cs="Times New Roman"/>
                    <w:b w:val="0"/>
                    <w:sz w:val="22"/>
                  </w:rPr>
                </w:rPrChange>
              </w:rPr>
            </w:pPr>
            <w:del w:id="13006" w:author="Tao Huang" w:date="2018-09-06T16:34:00Z">
              <w:r w:rsidRPr="00335695" w:rsidDel="00447B77">
                <w:rPr>
                  <w:rFonts w:eastAsia="Times New Roman" w:cs="Times New Roman"/>
                  <w:b w:val="0"/>
                  <w:color w:val="7030A0"/>
                  <w:sz w:val="22"/>
                  <w:rPrChange w:id="13007" w:author="韬 黄" w:date="2018-10-15T17:48:00Z">
                    <w:rPr>
                      <w:rFonts w:eastAsia="Times New Roman" w:cs="Times New Roman"/>
                      <w:b w:val="0"/>
                      <w:sz w:val="22"/>
                    </w:rPr>
                  </w:rPrChange>
                </w:rPr>
                <w:delText>ADL-intra-IC</w:delText>
              </w:r>
            </w:del>
          </w:p>
        </w:tc>
      </w:tr>
      <w:tr w:rsidR="001E17BA" w:rsidRPr="00335695" w:rsidDel="00447B77" w14:paraId="4C9B3881" w14:textId="0185D062" w:rsidTr="00447B77">
        <w:trPr>
          <w:cnfStyle w:val="000000100000" w:firstRow="0" w:lastRow="0" w:firstColumn="0" w:lastColumn="0" w:oddVBand="0" w:evenVBand="0" w:oddHBand="1" w:evenHBand="0" w:firstRowFirstColumn="0" w:firstRowLastColumn="0" w:lastRowFirstColumn="0" w:lastRowLastColumn="0"/>
          <w:trHeight w:val="20"/>
          <w:del w:id="13008" w:author="Tao Huang" w:date="2018-09-06T16:34:00Z"/>
          <w:trPrChange w:id="13009"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010" w:author="Tao Huang" w:date="2018-09-06T16:34:00Z">
              <w:tcPr>
                <w:tcW w:w="2268" w:type="dxa"/>
                <w:shd w:val="clear" w:color="auto" w:fill="auto"/>
                <w:noWrap/>
              </w:tcPr>
            </w:tcPrChange>
          </w:tcPr>
          <w:p w14:paraId="68EF187E" w14:textId="3EDE4207" w:rsidR="001E17BA" w:rsidRPr="00335695"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13011" w:author="Tao Huang" w:date="2018-09-06T16:34:00Z"/>
                <w:rFonts w:eastAsia="Times New Roman" w:cs="Times New Roman"/>
                <w:b w:val="0"/>
                <w:color w:val="7030A0"/>
                <w:sz w:val="22"/>
                <w:rPrChange w:id="13012" w:author="韬 黄" w:date="2018-10-15T17:48:00Z">
                  <w:rPr>
                    <w:del w:id="13013" w:author="Tao Huang" w:date="2018-09-06T16:34:00Z"/>
                    <w:rFonts w:eastAsia="Times New Roman" w:cs="Times New Roman"/>
                    <w:b w:val="0"/>
                    <w:sz w:val="22"/>
                  </w:rPr>
                </w:rPrChange>
              </w:rPr>
            </w:pPr>
            <w:del w:id="13014" w:author="Tao Huang" w:date="2018-09-06T16:34:00Z">
              <w:r w:rsidRPr="00335695" w:rsidDel="00447B77">
                <w:rPr>
                  <w:rFonts w:eastAsia="Times New Roman" w:cs="Times New Roman"/>
                  <w:b w:val="0"/>
                  <w:color w:val="7030A0"/>
                  <w:sz w:val="22"/>
                  <w:rPrChange w:id="13015" w:author="韬 黄" w:date="2018-10-15T17:48:00Z">
                    <w:rPr>
                      <w:rFonts w:eastAsia="Times New Roman" w:cs="Times New Roman"/>
                      <w:b w:val="0"/>
                      <w:sz w:val="22"/>
                    </w:rPr>
                  </w:rPrChange>
                </w:rPr>
                <w:delText>Beer</w:delText>
              </w:r>
            </w:del>
          </w:p>
        </w:tc>
        <w:tc>
          <w:tcPr>
            <w:tcW w:w="0" w:type="dxa"/>
            <w:shd w:val="clear" w:color="auto" w:fill="auto"/>
            <w:noWrap/>
            <w:tcPrChange w:id="13016" w:author="Tao Huang" w:date="2018-09-06T16:34:00Z">
              <w:tcPr>
                <w:tcW w:w="1292" w:type="dxa"/>
                <w:shd w:val="clear" w:color="auto" w:fill="auto"/>
                <w:noWrap/>
              </w:tcPr>
            </w:tcPrChange>
          </w:tcPr>
          <w:p w14:paraId="378B878B" w14:textId="6F97E4BA"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017" w:author="Tao Huang" w:date="2018-09-06T16:34:00Z"/>
                <w:rFonts w:eastAsia="Times New Roman" w:cs="Times New Roman"/>
                <w:color w:val="7030A0"/>
                <w:sz w:val="22"/>
                <w:rPrChange w:id="13018" w:author="韬 黄" w:date="2018-10-15T17:48:00Z">
                  <w:rPr>
                    <w:del w:id="13019" w:author="Tao Huang" w:date="2018-09-06T16:34:00Z"/>
                    <w:rFonts w:eastAsia="Times New Roman" w:cs="Times New Roman"/>
                    <w:sz w:val="22"/>
                  </w:rPr>
                </w:rPrChange>
              </w:rPr>
            </w:pPr>
            <w:del w:id="13020" w:author="Tao Huang" w:date="2018-09-06T16:34:00Z">
              <w:r w:rsidRPr="00335695" w:rsidDel="00447B77">
                <w:rPr>
                  <w:rFonts w:eastAsia="Times New Roman" w:cs="Times New Roman"/>
                  <w:color w:val="7030A0"/>
                  <w:sz w:val="22"/>
                  <w:rPrChange w:id="13021" w:author="韬 黄" w:date="2018-10-15T17:48:00Z">
                    <w:rPr>
                      <w:rFonts w:eastAsia="Times New Roman" w:cs="Times New Roman"/>
                      <w:sz w:val="22"/>
                    </w:rPr>
                  </w:rPrChange>
                </w:rPr>
                <w:delText>99.90%</w:delText>
              </w:r>
            </w:del>
          </w:p>
        </w:tc>
        <w:tc>
          <w:tcPr>
            <w:tcW w:w="0" w:type="dxa"/>
            <w:shd w:val="clear" w:color="auto" w:fill="auto"/>
            <w:noWrap/>
            <w:tcPrChange w:id="13022" w:author="Tao Huang" w:date="2018-09-06T16:34:00Z">
              <w:tcPr>
                <w:tcW w:w="1036" w:type="dxa"/>
                <w:shd w:val="clear" w:color="auto" w:fill="auto"/>
                <w:noWrap/>
              </w:tcPr>
            </w:tcPrChange>
          </w:tcPr>
          <w:p w14:paraId="7EDBBD4E" w14:textId="312E99C6"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023" w:author="Tao Huang" w:date="2018-09-06T16:34:00Z"/>
                <w:rFonts w:eastAsia="Times New Roman" w:cs="Times New Roman"/>
                <w:color w:val="7030A0"/>
                <w:sz w:val="22"/>
                <w:rPrChange w:id="13024" w:author="韬 黄" w:date="2018-10-15T17:48:00Z">
                  <w:rPr>
                    <w:del w:id="13025" w:author="Tao Huang" w:date="2018-09-06T16:34:00Z"/>
                    <w:rFonts w:eastAsia="Times New Roman" w:cs="Times New Roman"/>
                    <w:sz w:val="22"/>
                  </w:rPr>
                </w:rPrChange>
              </w:rPr>
            </w:pPr>
            <w:del w:id="13026" w:author="Tao Huang" w:date="2018-09-06T16:34:00Z">
              <w:r w:rsidRPr="00335695" w:rsidDel="00447B77">
                <w:rPr>
                  <w:rFonts w:eastAsia="Times New Roman" w:cs="Times New Roman"/>
                  <w:color w:val="7030A0"/>
                  <w:sz w:val="22"/>
                  <w:rPrChange w:id="13027" w:author="韬 黄" w:date="2018-10-15T17:48:00Z">
                    <w:rPr>
                      <w:rFonts w:eastAsia="Times New Roman" w:cs="Times New Roman"/>
                      <w:sz w:val="22"/>
                    </w:rPr>
                  </w:rPrChange>
                </w:rPr>
                <w:delText>100.40%</w:delText>
              </w:r>
            </w:del>
          </w:p>
        </w:tc>
        <w:tc>
          <w:tcPr>
            <w:tcW w:w="0" w:type="dxa"/>
            <w:shd w:val="clear" w:color="auto" w:fill="auto"/>
            <w:noWrap/>
            <w:tcPrChange w:id="13028" w:author="Tao Huang" w:date="2018-09-06T16:34:00Z">
              <w:tcPr>
                <w:tcW w:w="2082" w:type="dxa"/>
                <w:shd w:val="clear" w:color="auto" w:fill="auto"/>
                <w:noWrap/>
              </w:tcPr>
            </w:tcPrChange>
          </w:tcPr>
          <w:p w14:paraId="4EFA430F" w14:textId="63CE117A" w:rsidR="001E17BA" w:rsidRPr="00335695"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13029" w:author="Tao Huang" w:date="2018-09-06T16:34:00Z"/>
                <w:rFonts w:eastAsia="Times New Roman" w:cs="Times New Roman"/>
                <w:color w:val="7030A0"/>
                <w:sz w:val="22"/>
                <w:rPrChange w:id="13030" w:author="韬 黄" w:date="2018-10-15T17:48:00Z">
                  <w:rPr>
                    <w:del w:id="13031" w:author="Tao Huang" w:date="2018-09-06T16:34:00Z"/>
                    <w:rFonts w:eastAsia="Times New Roman" w:cs="Times New Roman"/>
                    <w:sz w:val="22"/>
                  </w:rPr>
                </w:rPrChange>
              </w:rPr>
            </w:pPr>
            <w:del w:id="13032" w:author="Tao Huang" w:date="2018-09-06T16:34:00Z">
              <w:r w:rsidRPr="00335695" w:rsidDel="00447B77">
                <w:rPr>
                  <w:rFonts w:eastAsia="Times New Roman" w:cs="Times New Roman"/>
                  <w:color w:val="7030A0"/>
                  <w:sz w:val="22"/>
                  <w:rPrChange w:id="13033" w:author="韬 黄" w:date="2018-10-15T17:48:00Z">
                    <w:rPr>
                      <w:rFonts w:eastAsia="Times New Roman" w:cs="Times New Roman"/>
                      <w:sz w:val="22"/>
                    </w:rPr>
                  </w:rPrChange>
                </w:rPr>
                <w:delText>Mayonnaise</w:delText>
              </w:r>
            </w:del>
          </w:p>
        </w:tc>
        <w:tc>
          <w:tcPr>
            <w:tcW w:w="0" w:type="dxa"/>
            <w:shd w:val="clear" w:color="auto" w:fill="auto"/>
            <w:noWrap/>
            <w:tcPrChange w:id="13034" w:author="Tao Huang" w:date="2018-09-06T16:34:00Z">
              <w:tcPr>
                <w:tcW w:w="1238" w:type="dxa"/>
                <w:shd w:val="clear" w:color="auto" w:fill="auto"/>
                <w:noWrap/>
              </w:tcPr>
            </w:tcPrChange>
          </w:tcPr>
          <w:p w14:paraId="71EB7BAD" w14:textId="73815946"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035" w:author="Tao Huang" w:date="2018-09-06T16:34:00Z"/>
                <w:rFonts w:eastAsia="Times New Roman" w:cs="Times New Roman"/>
                <w:color w:val="7030A0"/>
                <w:sz w:val="22"/>
                <w:rPrChange w:id="13036" w:author="韬 黄" w:date="2018-10-15T17:48:00Z">
                  <w:rPr>
                    <w:del w:id="13037" w:author="Tao Huang" w:date="2018-09-06T16:34:00Z"/>
                    <w:rFonts w:eastAsia="Times New Roman" w:cs="Times New Roman"/>
                    <w:sz w:val="22"/>
                  </w:rPr>
                </w:rPrChange>
              </w:rPr>
            </w:pPr>
            <w:del w:id="13038" w:author="Tao Huang" w:date="2018-09-06T16:34:00Z">
              <w:r w:rsidRPr="00335695" w:rsidDel="00447B77">
                <w:rPr>
                  <w:rFonts w:eastAsia="Times New Roman" w:cs="Times New Roman"/>
                  <w:color w:val="7030A0"/>
                  <w:sz w:val="22"/>
                  <w:rPrChange w:id="13039" w:author="韬 黄" w:date="2018-10-15T17:48:00Z">
                    <w:rPr>
                      <w:rFonts w:eastAsia="Times New Roman" w:cs="Times New Roman"/>
                      <w:sz w:val="22"/>
                    </w:rPr>
                  </w:rPrChange>
                </w:rPr>
                <w:delText>99.96%</w:delText>
              </w:r>
            </w:del>
          </w:p>
        </w:tc>
        <w:tc>
          <w:tcPr>
            <w:tcW w:w="0" w:type="dxa"/>
            <w:shd w:val="clear" w:color="auto" w:fill="auto"/>
            <w:noWrap/>
            <w:tcPrChange w:id="13040" w:author="Tao Huang" w:date="2018-09-06T16:34:00Z">
              <w:tcPr>
                <w:tcW w:w="1005" w:type="dxa"/>
                <w:shd w:val="clear" w:color="auto" w:fill="auto"/>
                <w:noWrap/>
              </w:tcPr>
            </w:tcPrChange>
          </w:tcPr>
          <w:p w14:paraId="71F484E5" w14:textId="444AB81C"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041" w:author="Tao Huang" w:date="2018-09-06T16:34:00Z"/>
                <w:rFonts w:eastAsia="Times New Roman" w:cs="Times New Roman"/>
                <w:color w:val="7030A0"/>
                <w:sz w:val="22"/>
                <w:rPrChange w:id="13042" w:author="韬 黄" w:date="2018-10-15T17:48:00Z">
                  <w:rPr>
                    <w:del w:id="13043" w:author="Tao Huang" w:date="2018-09-06T16:34:00Z"/>
                    <w:rFonts w:eastAsia="Times New Roman" w:cs="Times New Roman"/>
                    <w:sz w:val="22"/>
                  </w:rPr>
                </w:rPrChange>
              </w:rPr>
            </w:pPr>
            <w:del w:id="13044" w:author="Tao Huang" w:date="2018-09-06T16:34:00Z">
              <w:r w:rsidRPr="00335695" w:rsidDel="00447B77">
                <w:rPr>
                  <w:rFonts w:eastAsia="Times New Roman" w:cs="Times New Roman"/>
                  <w:color w:val="7030A0"/>
                  <w:sz w:val="22"/>
                  <w:rPrChange w:id="13045" w:author="韬 黄" w:date="2018-10-15T17:48:00Z">
                    <w:rPr>
                      <w:rFonts w:eastAsia="Times New Roman" w:cs="Times New Roman"/>
                      <w:sz w:val="22"/>
                    </w:rPr>
                  </w:rPrChange>
                </w:rPr>
                <w:delText>99.58%</w:delText>
              </w:r>
            </w:del>
          </w:p>
        </w:tc>
      </w:tr>
      <w:tr w:rsidR="001E17BA" w:rsidRPr="00335695" w:rsidDel="00447B77" w14:paraId="066549D0" w14:textId="06252B82" w:rsidTr="00447B77">
        <w:trPr>
          <w:trHeight w:val="20"/>
          <w:del w:id="13046" w:author="Tao Huang" w:date="2018-09-06T16:34:00Z"/>
          <w:trPrChange w:id="13047"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048" w:author="Tao Huang" w:date="2018-09-06T16:34:00Z">
              <w:tcPr>
                <w:tcW w:w="2268" w:type="dxa"/>
                <w:shd w:val="clear" w:color="auto" w:fill="auto"/>
                <w:noWrap/>
              </w:tcPr>
            </w:tcPrChange>
          </w:tcPr>
          <w:p w14:paraId="79D39BAE" w14:textId="0597FAA6" w:rsidR="001E17BA" w:rsidRPr="00335695" w:rsidDel="00447B77" w:rsidRDefault="001E17BA" w:rsidP="001E17BA">
            <w:pPr>
              <w:spacing w:after="0" w:line="240" w:lineRule="auto"/>
              <w:rPr>
                <w:del w:id="13049" w:author="Tao Huang" w:date="2018-09-06T16:34:00Z"/>
                <w:rFonts w:eastAsia="Times New Roman" w:cs="Times New Roman"/>
                <w:b w:val="0"/>
                <w:color w:val="7030A0"/>
                <w:sz w:val="22"/>
                <w:rPrChange w:id="13050" w:author="韬 黄" w:date="2018-10-15T17:48:00Z">
                  <w:rPr>
                    <w:del w:id="13051" w:author="Tao Huang" w:date="2018-09-06T16:34:00Z"/>
                    <w:rFonts w:eastAsia="Times New Roman" w:cs="Times New Roman"/>
                    <w:b w:val="0"/>
                    <w:sz w:val="22"/>
                  </w:rPr>
                </w:rPrChange>
              </w:rPr>
            </w:pPr>
            <w:del w:id="13052" w:author="Tao Huang" w:date="2018-09-06T16:34:00Z">
              <w:r w:rsidRPr="00335695" w:rsidDel="00447B77">
                <w:rPr>
                  <w:rFonts w:eastAsia="Times New Roman" w:cs="Times New Roman"/>
                  <w:b w:val="0"/>
                  <w:color w:val="7030A0"/>
                  <w:sz w:val="22"/>
                  <w:rPrChange w:id="13053" w:author="韬 黄" w:date="2018-10-15T17:48:00Z">
                    <w:rPr>
                      <w:rFonts w:eastAsia="Times New Roman" w:cs="Times New Roman"/>
                      <w:b w:val="0"/>
                      <w:sz w:val="22"/>
                    </w:rPr>
                  </w:rPrChange>
                </w:rPr>
                <w:delText>Blades</w:delText>
              </w:r>
            </w:del>
          </w:p>
        </w:tc>
        <w:tc>
          <w:tcPr>
            <w:tcW w:w="0" w:type="dxa"/>
            <w:shd w:val="clear" w:color="auto" w:fill="auto"/>
            <w:noWrap/>
            <w:tcPrChange w:id="13054" w:author="Tao Huang" w:date="2018-09-06T16:34:00Z">
              <w:tcPr>
                <w:tcW w:w="1292" w:type="dxa"/>
                <w:shd w:val="clear" w:color="auto" w:fill="auto"/>
                <w:noWrap/>
              </w:tcPr>
            </w:tcPrChange>
          </w:tcPr>
          <w:p w14:paraId="460854DA" w14:textId="32776AE1"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055" w:author="Tao Huang" w:date="2018-09-06T16:34:00Z"/>
                <w:rFonts w:eastAsia="Times New Roman" w:cs="Times New Roman"/>
                <w:color w:val="7030A0"/>
                <w:sz w:val="22"/>
                <w:rPrChange w:id="13056" w:author="韬 黄" w:date="2018-10-15T17:48:00Z">
                  <w:rPr>
                    <w:del w:id="13057" w:author="Tao Huang" w:date="2018-09-06T16:34:00Z"/>
                    <w:rFonts w:eastAsia="Times New Roman" w:cs="Times New Roman"/>
                    <w:sz w:val="22"/>
                  </w:rPr>
                </w:rPrChange>
              </w:rPr>
            </w:pPr>
            <w:del w:id="13058" w:author="Tao Huang" w:date="2018-09-06T16:34:00Z">
              <w:r w:rsidRPr="00335695" w:rsidDel="00447B77">
                <w:rPr>
                  <w:rFonts w:eastAsia="Times New Roman" w:cs="Times New Roman"/>
                  <w:color w:val="7030A0"/>
                  <w:sz w:val="22"/>
                  <w:rPrChange w:id="13059" w:author="韬 黄" w:date="2018-10-15T17:48:00Z">
                    <w:rPr>
                      <w:rFonts w:eastAsia="Times New Roman" w:cs="Times New Roman"/>
                      <w:sz w:val="22"/>
                    </w:rPr>
                  </w:rPrChange>
                </w:rPr>
                <w:delText>99.76%</w:delText>
              </w:r>
            </w:del>
          </w:p>
        </w:tc>
        <w:tc>
          <w:tcPr>
            <w:tcW w:w="0" w:type="dxa"/>
            <w:shd w:val="clear" w:color="auto" w:fill="auto"/>
            <w:noWrap/>
            <w:tcPrChange w:id="13060" w:author="Tao Huang" w:date="2018-09-06T16:34:00Z">
              <w:tcPr>
                <w:tcW w:w="1036" w:type="dxa"/>
                <w:shd w:val="clear" w:color="auto" w:fill="auto"/>
                <w:noWrap/>
              </w:tcPr>
            </w:tcPrChange>
          </w:tcPr>
          <w:p w14:paraId="48AC05BD" w14:textId="2A4BFE08"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061" w:author="Tao Huang" w:date="2018-09-06T16:34:00Z"/>
                <w:rFonts w:eastAsia="Times New Roman" w:cs="Times New Roman"/>
                <w:color w:val="7030A0"/>
                <w:sz w:val="22"/>
                <w:rPrChange w:id="13062" w:author="韬 黄" w:date="2018-10-15T17:48:00Z">
                  <w:rPr>
                    <w:del w:id="13063" w:author="Tao Huang" w:date="2018-09-06T16:34:00Z"/>
                    <w:rFonts w:eastAsia="Times New Roman" w:cs="Times New Roman"/>
                    <w:sz w:val="22"/>
                  </w:rPr>
                </w:rPrChange>
              </w:rPr>
            </w:pPr>
            <w:del w:id="13064" w:author="Tao Huang" w:date="2018-09-06T16:34:00Z">
              <w:r w:rsidRPr="00335695" w:rsidDel="00447B77">
                <w:rPr>
                  <w:rFonts w:eastAsia="Times New Roman" w:cs="Times New Roman"/>
                  <w:color w:val="7030A0"/>
                  <w:sz w:val="22"/>
                  <w:rPrChange w:id="13065" w:author="韬 黄" w:date="2018-10-15T17:48:00Z">
                    <w:rPr>
                      <w:rFonts w:eastAsia="Times New Roman" w:cs="Times New Roman"/>
                      <w:sz w:val="22"/>
                    </w:rPr>
                  </w:rPrChange>
                </w:rPr>
                <w:delText>97.35%</w:delText>
              </w:r>
            </w:del>
          </w:p>
        </w:tc>
        <w:tc>
          <w:tcPr>
            <w:tcW w:w="0" w:type="dxa"/>
            <w:shd w:val="clear" w:color="auto" w:fill="auto"/>
            <w:noWrap/>
            <w:tcPrChange w:id="13066" w:author="Tao Huang" w:date="2018-09-06T16:34:00Z">
              <w:tcPr>
                <w:tcW w:w="2082" w:type="dxa"/>
                <w:shd w:val="clear" w:color="auto" w:fill="auto"/>
                <w:noWrap/>
              </w:tcPr>
            </w:tcPrChange>
          </w:tcPr>
          <w:p w14:paraId="0A64F5A3" w14:textId="405D4D9D" w:rsidR="001E17BA" w:rsidRPr="00335695"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13067" w:author="Tao Huang" w:date="2018-09-06T16:34:00Z"/>
                <w:rFonts w:eastAsia="Times New Roman" w:cs="Times New Roman"/>
                <w:color w:val="7030A0"/>
                <w:sz w:val="22"/>
                <w:rPrChange w:id="13068" w:author="韬 黄" w:date="2018-10-15T17:48:00Z">
                  <w:rPr>
                    <w:del w:id="13069" w:author="Tao Huang" w:date="2018-09-06T16:34:00Z"/>
                    <w:rFonts w:eastAsia="Times New Roman" w:cs="Times New Roman"/>
                    <w:sz w:val="22"/>
                  </w:rPr>
                </w:rPrChange>
              </w:rPr>
            </w:pPr>
            <w:del w:id="13070" w:author="Tao Huang" w:date="2018-09-06T16:34:00Z">
              <w:r w:rsidRPr="00335695" w:rsidDel="00447B77">
                <w:rPr>
                  <w:rFonts w:eastAsia="Times New Roman" w:cs="Times New Roman"/>
                  <w:color w:val="7030A0"/>
                  <w:sz w:val="22"/>
                  <w:rPrChange w:id="13071" w:author="韬 黄" w:date="2018-10-15T17:48:00Z">
                    <w:rPr>
                      <w:rFonts w:eastAsia="Times New Roman" w:cs="Times New Roman"/>
                      <w:sz w:val="22"/>
                    </w:rPr>
                  </w:rPrChange>
                </w:rPr>
                <w:delText>Milk</w:delText>
              </w:r>
            </w:del>
          </w:p>
        </w:tc>
        <w:tc>
          <w:tcPr>
            <w:tcW w:w="0" w:type="dxa"/>
            <w:shd w:val="clear" w:color="auto" w:fill="auto"/>
            <w:noWrap/>
            <w:tcPrChange w:id="13072" w:author="Tao Huang" w:date="2018-09-06T16:34:00Z">
              <w:tcPr>
                <w:tcW w:w="1238" w:type="dxa"/>
                <w:shd w:val="clear" w:color="auto" w:fill="auto"/>
                <w:noWrap/>
              </w:tcPr>
            </w:tcPrChange>
          </w:tcPr>
          <w:p w14:paraId="5E3016C0" w14:textId="567753EB"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073" w:author="Tao Huang" w:date="2018-09-06T16:34:00Z"/>
                <w:rFonts w:eastAsia="Times New Roman" w:cs="Times New Roman"/>
                <w:color w:val="7030A0"/>
                <w:sz w:val="22"/>
                <w:rPrChange w:id="13074" w:author="韬 黄" w:date="2018-10-15T17:48:00Z">
                  <w:rPr>
                    <w:del w:id="13075" w:author="Tao Huang" w:date="2018-09-06T16:34:00Z"/>
                    <w:rFonts w:eastAsia="Times New Roman" w:cs="Times New Roman"/>
                    <w:sz w:val="22"/>
                  </w:rPr>
                </w:rPrChange>
              </w:rPr>
            </w:pPr>
            <w:del w:id="13076" w:author="Tao Huang" w:date="2018-09-06T16:34:00Z">
              <w:r w:rsidRPr="00335695" w:rsidDel="00447B77">
                <w:rPr>
                  <w:rFonts w:eastAsia="Times New Roman" w:cs="Times New Roman"/>
                  <w:color w:val="7030A0"/>
                  <w:sz w:val="22"/>
                  <w:rPrChange w:id="13077" w:author="韬 黄" w:date="2018-10-15T17:48:00Z">
                    <w:rPr>
                      <w:rFonts w:eastAsia="Times New Roman" w:cs="Times New Roman"/>
                      <w:sz w:val="22"/>
                    </w:rPr>
                  </w:rPrChange>
                </w:rPr>
                <w:delText>99.06%</w:delText>
              </w:r>
            </w:del>
          </w:p>
        </w:tc>
        <w:tc>
          <w:tcPr>
            <w:tcW w:w="0" w:type="dxa"/>
            <w:shd w:val="clear" w:color="auto" w:fill="auto"/>
            <w:noWrap/>
            <w:tcPrChange w:id="13078" w:author="Tao Huang" w:date="2018-09-06T16:34:00Z">
              <w:tcPr>
                <w:tcW w:w="1005" w:type="dxa"/>
                <w:shd w:val="clear" w:color="auto" w:fill="auto"/>
                <w:noWrap/>
              </w:tcPr>
            </w:tcPrChange>
          </w:tcPr>
          <w:p w14:paraId="75E5A7DA" w14:textId="3ADB324B"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079" w:author="Tao Huang" w:date="2018-09-06T16:34:00Z"/>
                <w:rFonts w:eastAsia="Times New Roman" w:cs="Times New Roman"/>
                <w:color w:val="7030A0"/>
                <w:sz w:val="22"/>
                <w:rPrChange w:id="13080" w:author="韬 黄" w:date="2018-10-15T17:48:00Z">
                  <w:rPr>
                    <w:del w:id="13081" w:author="Tao Huang" w:date="2018-09-06T16:34:00Z"/>
                    <w:rFonts w:eastAsia="Times New Roman" w:cs="Times New Roman"/>
                    <w:sz w:val="22"/>
                  </w:rPr>
                </w:rPrChange>
              </w:rPr>
            </w:pPr>
            <w:del w:id="13082" w:author="Tao Huang" w:date="2018-09-06T16:34:00Z">
              <w:r w:rsidRPr="00335695" w:rsidDel="00447B77">
                <w:rPr>
                  <w:rFonts w:eastAsia="Times New Roman" w:cs="Times New Roman"/>
                  <w:color w:val="7030A0"/>
                  <w:sz w:val="22"/>
                  <w:rPrChange w:id="13083" w:author="韬 黄" w:date="2018-10-15T17:48:00Z">
                    <w:rPr>
                      <w:rFonts w:eastAsia="Times New Roman" w:cs="Times New Roman"/>
                      <w:sz w:val="22"/>
                    </w:rPr>
                  </w:rPrChange>
                </w:rPr>
                <w:delText>94.14%</w:delText>
              </w:r>
            </w:del>
          </w:p>
        </w:tc>
      </w:tr>
      <w:tr w:rsidR="001E17BA" w:rsidRPr="00335695" w:rsidDel="00447B77" w14:paraId="74F6B195" w14:textId="7971C45B" w:rsidTr="00447B77">
        <w:trPr>
          <w:cnfStyle w:val="000000100000" w:firstRow="0" w:lastRow="0" w:firstColumn="0" w:lastColumn="0" w:oddVBand="0" w:evenVBand="0" w:oddHBand="1" w:evenHBand="0" w:firstRowFirstColumn="0" w:firstRowLastColumn="0" w:lastRowFirstColumn="0" w:lastRowLastColumn="0"/>
          <w:trHeight w:val="20"/>
          <w:del w:id="13084" w:author="Tao Huang" w:date="2018-09-06T16:34:00Z"/>
          <w:trPrChange w:id="13085"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086" w:author="Tao Huang" w:date="2018-09-06T16:34:00Z">
              <w:tcPr>
                <w:tcW w:w="2268" w:type="dxa"/>
                <w:shd w:val="clear" w:color="auto" w:fill="auto"/>
                <w:noWrap/>
              </w:tcPr>
            </w:tcPrChange>
          </w:tcPr>
          <w:p w14:paraId="76CD6E86" w14:textId="5B02DFE9" w:rsidR="001E17BA" w:rsidRPr="00335695"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13087" w:author="Tao Huang" w:date="2018-09-06T16:34:00Z"/>
                <w:rFonts w:eastAsia="Times New Roman" w:cs="Times New Roman"/>
                <w:b w:val="0"/>
                <w:color w:val="7030A0"/>
                <w:sz w:val="22"/>
                <w:rPrChange w:id="13088" w:author="韬 黄" w:date="2018-10-15T17:48:00Z">
                  <w:rPr>
                    <w:del w:id="13089" w:author="Tao Huang" w:date="2018-09-06T16:34:00Z"/>
                    <w:rFonts w:eastAsia="Times New Roman" w:cs="Times New Roman"/>
                    <w:b w:val="0"/>
                    <w:sz w:val="22"/>
                  </w:rPr>
                </w:rPrChange>
              </w:rPr>
            </w:pPr>
            <w:del w:id="13090" w:author="Tao Huang" w:date="2018-09-06T16:34:00Z">
              <w:r w:rsidRPr="00335695" w:rsidDel="00447B77">
                <w:rPr>
                  <w:rFonts w:eastAsia="Times New Roman" w:cs="Times New Roman"/>
                  <w:b w:val="0"/>
                  <w:color w:val="7030A0"/>
                  <w:sz w:val="22"/>
                  <w:rPrChange w:id="13091" w:author="韬 黄" w:date="2018-10-15T17:48:00Z">
                    <w:rPr>
                      <w:rFonts w:eastAsia="Times New Roman" w:cs="Times New Roman"/>
                      <w:b w:val="0"/>
                      <w:sz w:val="22"/>
                    </w:rPr>
                  </w:rPrChange>
                </w:rPr>
                <w:delText>Carbonated Beverages</w:delText>
              </w:r>
            </w:del>
          </w:p>
        </w:tc>
        <w:tc>
          <w:tcPr>
            <w:tcW w:w="0" w:type="dxa"/>
            <w:shd w:val="clear" w:color="auto" w:fill="auto"/>
            <w:noWrap/>
            <w:tcPrChange w:id="13092" w:author="Tao Huang" w:date="2018-09-06T16:34:00Z">
              <w:tcPr>
                <w:tcW w:w="1292" w:type="dxa"/>
                <w:shd w:val="clear" w:color="auto" w:fill="auto"/>
                <w:noWrap/>
              </w:tcPr>
            </w:tcPrChange>
          </w:tcPr>
          <w:p w14:paraId="42161333" w14:textId="1854C4A4"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093" w:author="Tao Huang" w:date="2018-09-06T16:34:00Z"/>
                <w:rFonts w:eastAsia="Times New Roman" w:cs="Times New Roman"/>
                <w:color w:val="7030A0"/>
                <w:sz w:val="22"/>
                <w:rPrChange w:id="13094" w:author="韬 黄" w:date="2018-10-15T17:48:00Z">
                  <w:rPr>
                    <w:del w:id="13095" w:author="Tao Huang" w:date="2018-09-06T16:34:00Z"/>
                    <w:rFonts w:eastAsia="Times New Roman" w:cs="Times New Roman"/>
                    <w:sz w:val="22"/>
                  </w:rPr>
                </w:rPrChange>
              </w:rPr>
            </w:pPr>
            <w:del w:id="13096" w:author="Tao Huang" w:date="2018-09-06T16:34:00Z">
              <w:r w:rsidRPr="00335695" w:rsidDel="00447B77">
                <w:rPr>
                  <w:rFonts w:eastAsia="Times New Roman" w:cs="Times New Roman"/>
                  <w:color w:val="7030A0"/>
                  <w:sz w:val="22"/>
                  <w:rPrChange w:id="13097" w:author="韬 黄" w:date="2018-10-15T17:48:00Z">
                    <w:rPr>
                      <w:rFonts w:eastAsia="Times New Roman" w:cs="Times New Roman"/>
                      <w:sz w:val="22"/>
                    </w:rPr>
                  </w:rPrChange>
                </w:rPr>
                <w:delText>99.56%</w:delText>
              </w:r>
            </w:del>
          </w:p>
        </w:tc>
        <w:tc>
          <w:tcPr>
            <w:tcW w:w="0" w:type="dxa"/>
            <w:shd w:val="clear" w:color="auto" w:fill="auto"/>
            <w:noWrap/>
            <w:tcPrChange w:id="13098" w:author="Tao Huang" w:date="2018-09-06T16:34:00Z">
              <w:tcPr>
                <w:tcW w:w="1036" w:type="dxa"/>
                <w:shd w:val="clear" w:color="auto" w:fill="auto"/>
                <w:noWrap/>
              </w:tcPr>
            </w:tcPrChange>
          </w:tcPr>
          <w:p w14:paraId="63EB6391" w14:textId="070876A3"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099" w:author="Tao Huang" w:date="2018-09-06T16:34:00Z"/>
                <w:rFonts w:eastAsia="Times New Roman" w:cs="Times New Roman"/>
                <w:color w:val="7030A0"/>
                <w:sz w:val="22"/>
                <w:rPrChange w:id="13100" w:author="韬 黄" w:date="2018-10-15T17:48:00Z">
                  <w:rPr>
                    <w:del w:id="13101" w:author="Tao Huang" w:date="2018-09-06T16:34:00Z"/>
                    <w:rFonts w:eastAsia="Times New Roman" w:cs="Times New Roman"/>
                    <w:sz w:val="22"/>
                  </w:rPr>
                </w:rPrChange>
              </w:rPr>
            </w:pPr>
            <w:del w:id="13102" w:author="Tao Huang" w:date="2018-09-06T16:34:00Z">
              <w:r w:rsidRPr="00335695" w:rsidDel="00447B77">
                <w:rPr>
                  <w:rFonts w:eastAsia="Times New Roman" w:cs="Times New Roman"/>
                  <w:color w:val="7030A0"/>
                  <w:sz w:val="22"/>
                  <w:rPrChange w:id="13103" w:author="韬 黄" w:date="2018-10-15T17:48:00Z">
                    <w:rPr>
                      <w:rFonts w:eastAsia="Times New Roman" w:cs="Times New Roman"/>
                      <w:sz w:val="22"/>
                    </w:rPr>
                  </w:rPrChange>
                </w:rPr>
                <w:delText>99.69%</w:delText>
              </w:r>
            </w:del>
          </w:p>
        </w:tc>
        <w:tc>
          <w:tcPr>
            <w:tcW w:w="0" w:type="dxa"/>
            <w:shd w:val="clear" w:color="auto" w:fill="auto"/>
            <w:noWrap/>
            <w:tcPrChange w:id="13104" w:author="Tao Huang" w:date="2018-09-06T16:34:00Z">
              <w:tcPr>
                <w:tcW w:w="2082" w:type="dxa"/>
                <w:shd w:val="clear" w:color="auto" w:fill="auto"/>
                <w:noWrap/>
              </w:tcPr>
            </w:tcPrChange>
          </w:tcPr>
          <w:p w14:paraId="58579BEC" w14:textId="6ABC0163" w:rsidR="001E17BA" w:rsidRPr="00335695"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13105" w:author="Tao Huang" w:date="2018-09-06T16:34:00Z"/>
                <w:rFonts w:eastAsia="Times New Roman" w:cs="Times New Roman"/>
                <w:color w:val="7030A0"/>
                <w:sz w:val="22"/>
                <w:rPrChange w:id="13106" w:author="韬 黄" w:date="2018-10-15T17:48:00Z">
                  <w:rPr>
                    <w:del w:id="13107" w:author="Tao Huang" w:date="2018-09-06T16:34:00Z"/>
                    <w:rFonts w:eastAsia="Times New Roman" w:cs="Times New Roman"/>
                    <w:sz w:val="22"/>
                  </w:rPr>
                </w:rPrChange>
              </w:rPr>
            </w:pPr>
            <w:del w:id="13108" w:author="Tao Huang" w:date="2018-09-06T16:34:00Z">
              <w:r w:rsidRPr="00335695" w:rsidDel="00447B77">
                <w:rPr>
                  <w:rFonts w:eastAsia="Times New Roman" w:cs="Times New Roman"/>
                  <w:color w:val="7030A0"/>
                  <w:sz w:val="22"/>
                  <w:rPrChange w:id="13109" w:author="韬 黄" w:date="2018-10-15T17:48:00Z">
                    <w:rPr>
                      <w:rFonts w:eastAsia="Times New Roman" w:cs="Times New Roman"/>
                      <w:sz w:val="22"/>
                    </w:rPr>
                  </w:rPrChange>
                </w:rPr>
                <w:delText>Mustard &amp; Ketchup</w:delText>
              </w:r>
            </w:del>
          </w:p>
        </w:tc>
        <w:tc>
          <w:tcPr>
            <w:tcW w:w="0" w:type="dxa"/>
            <w:shd w:val="clear" w:color="auto" w:fill="auto"/>
            <w:noWrap/>
            <w:tcPrChange w:id="13110" w:author="Tao Huang" w:date="2018-09-06T16:34:00Z">
              <w:tcPr>
                <w:tcW w:w="1238" w:type="dxa"/>
                <w:shd w:val="clear" w:color="auto" w:fill="auto"/>
                <w:noWrap/>
              </w:tcPr>
            </w:tcPrChange>
          </w:tcPr>
          <w:p w14:paraId="34059C4E" w14:textId="498E1951"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111" w:author="Tao Huang" w:date="2018-09-06T16:34:00Z"/>
                <w:rFonts w:eastAsia="Times New Roman" w:cs="Times New Roman"/>
                <w:color w:val="7030A0"/>
                <w:sz w:val="22"/>
                <w:rPrChange w:id="13112" w:author="韬 黄" w:date="2018-10-15T17:48:00Z">
                  <w:rPr>
                    <w:del w:id="13113" w:author="Tao Huang" w:date="2018-09-06T16:34:00Z"/>
                    <w:rFonts w:eastAsia="Times New Roman" w:cs="Times New Roman"/>
                    <w:sz w:val="22"/>
                  </w:rPr>
                </w:rPrChange>
              </w:rPr>
            </w:pPr>
            <w:del w:id="13114" w:author="Tao Huang" w:date="2018-09-06T16:34:00Z">
              <w:r w:rsidRPr="00335695" w:rsidDel="00447B77">
                <w:rPr>
                  <w:rFonts w:eastAsia="Times New Roman" w:cs="Times New Roman"/>
                  <w:color w:val="7030A0"/>
                  <w:sz w:val="22"/>
                  <w:rPrChange w:id="13115" w:author="韬 黄" w:date="2018-10-15T17:48:00Z">
                    <w:rPr>
                      <w:rFonts w:eastAsia="Times New Roman" w:cs="Times New Roman"/>
                      <w:sz w:val="22"/>
                    </w:rPr>
                  </w:rPrChange>
                </w:rPr>
                <w:delText>99.36%</w:delText>
              </w:r>
            </w:del>
          </w:p>
        </w:tc>
        <w:tc>
          <w:tcPr>
            <w:tcW w:w="0" w:type="dxa"/>
            <w:shd w:val="clear" w:color="auto" w:fill="auto"/>
            <w:noWrap/>
            <w:tcPrChange w:id="13116" w:author="Tao Huang" w:date="2018-09-06T16:34:00Z">
              <w:tcPr>
                <w:tcW w:w="1005" w:type="dxa"/>
                <w:shd w:val="clear" w:color="auto" w:fill="auto"/>
                <w:noWrap/>
              </w:tcPr>
            </w:tcPrChange>
          </w:tcPr>
          <w:p w14:paraId="564A2192" w14:textId="6B6E16E8"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117" w:author="Tao Huang" w:date="2018-09-06T16:34:00Z"/>
                <w:rFonts w:eastAsia="Times New Roman" w:cs="Times New Roman"/>
                <w:color w:val="7030A0"/>
                <w:sz w:val="22"/>
                <w:rPrChange w:id="13118" w:author="韬 黄" w:date="2018-10-15T17:48:00Z">
                  <w:rPr>
                    <w:del w:id="13119" w:author="Tao Huang" w:date="2018-09-06T16:34:00Z"/>
                    <w:rFonts w:eastAsia="Times New Roman" w:cs="Times New Roman"/>
                    <w:sz w:val="22"/>
                  </w:rPr>
                </w:rPrChange>
              </w:rPr>
            </w:pPr>
            <w:del w:id="13120" w:author="Tao Huang" w:date="2018-09-06T16:34:00Z">
              <w:r w:rsidRPr="00335695" w:rsidDel="00447B77">
                <w:rPr>
                  <w:rFonts w:eastAsia="Times New Roman" w:cs="Times New Roman"/>
                  <w:color w:val="7030A0"/>
                  <w:sz w:val="22"/>
                  <w:rPrChange w:id="13121" w:author="韬 黄" w:date="2018-10-15T17:48:00Z">
                    <w:rPr>
                      <w:rFonts w:eastAsia="Times New Roman" w:cs="Times New Roman"/>
                      <w:sz w:val="22"/>
                    </w:rPr>
                  </w:rPrChange>
                </w:rPr>
                <w:delText>100.95%</w:delText>
              </w:r>
            </w:del>
          </w:p>
        </w:tc>
      </w:tr>
      <w:tr w:rsidR="001E17BA" w:rsidRPr="00335695" w:rsidDel="00447B77" w14:paraId="7E137A22" w14:textId="28D02BF8" w:rsidTr="00447B77">
        <w:trPr>
          <w:trHeight w:val="20"/>
          <w:del w:id="13122" w:author="Tao Huang" w:date="2018-09-06T16:34:00Z"/>
          <w:trPrChange w:id="13123"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124" w:author="Tao Huang" w:date="2018-09-06T16:34:00Z">
              <w:tcPr>
                <w:tcW w:w="2268" w:type="dxa"/>
                <w:shd w:val="clear" w:color="auto" w:fill="auto"/>
                <w:noWrap/>
              </w:tcPr>
            </w:tcPrChange>
          </w:tcPr>
          <w:p w14:paraId="37078F46" w14:textId="1C86BD7D" w:rsidR="001E17BA" w:rsidRPr="00335695" w:rsidDel="00447B77" w:rsidRDefault="001E17BA" w:rsidP="001E17BA">
            <w:pPr>
              <w:spacing w:after="0" w:line="240" w:lineRule="auto"/>
              <w:rPr>
                <w:del w:id="13125" w:author="Tao Huang" w:date="2018-09-06T16:34:00Z"/>
                <w:rFonts w:eastAsia="Times New Roman" w:cs="Times New Roman"/>
                <w:b w:val="0"/>
                <w:color w:val="7030A0"/>
                <w:sz w:val="22"/>
                <w:rPrChange w:id="13126" w:author="韬 黄" w:date="2018-10-15T17:48:00Z">
                  <w:rPr>
                    <w:del w:id="13127" w:author="Tao Huang" w:date="2018-09-06T16:34:00Z"/>
                    <w:rFonts w:eastAsia="Times New Roman" w:cs="Times New Roman"/>
                    <w:b w:val="0"/>
                    <w:sz w:val="22"/>
                  </w:rPr>
                </w:rPrChange>
              </w:rPr>
            </w:pPr>
            <w:del w:id="13128" w:author="Tao Huang" w:date="2018-09-06T16:34:00Z">
              <w:r w:rsidRPr="00335695" w:rsidDel="00447B77">
                <w:rPr>
                  <w:rFonts w:eastAsia="Times New Roman" w:cs="Times New Roman"/>
                  <w:b w:val="0"/>
                  <w:color w:val="7030A0"/>
                  <w:sz w:val="22"/>
                  <w:rPrChange w:id="13129" w:author="韬 黄" w:date="2018-10-15T17:48:00Z">
                    <w:rPr>
                      <w:rFonts w:eastAsia="Times New Roman" w:cs="Times New Roman"/>
                      <w:b w:val="0"/>
                      <w:sz w:val="22"/>
                    </w:rPr>
                  </w:rPrChange>
                </w:rPr>
                <w:delText>Cigarette</w:delText>
              </w:r>
            </w:del>
          </w:p>
        </w:tc>
        <w:tc>
          <w:tcPr>
            <w:tcW w:w="0" w:type="dxa"/>
            <w:shd w:val="clear" w:color="auto" w:fill="auto"/>
            <w:noWrap/>
            <w:tcPrChange w:id="13130" w:author="Tao Huang" w:date="2018-09-06T16:34:00Z">
              <w:tcPr>
                <w:tcW w:w="1292" w:type="dxa"/>
                <w:shd w:val="clear" w:color="auto" w:fill="auto"/>
                <w:noWrap/>
              </w:tcPr>
            </w:tcPrChange>
          </w:tcPr>
          <w:p w14:paraId="38104ADE" w14:textId="78202392"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131" w:author="Tao Huang" w:date="2018-09-06T16:34:00Z"/>
                <w:rFonts w:eastAsia="Times New Roman" w:cs="Times New Roman"/>
                <w:color w:val="7030A0"/>
                <w:sz w:val="22"/>
                <w:rPrChange w:id="13132" w:author="韬 黄" w:date="2018-10-15T17:48:00Z">
                  <w:rPr>
                    <w:del w:id="13133" w:author="Tao Huang" w:date="2018-09-06T16:34:00Z"/>
                    <w:rFonts w:eastAsia="Times New Roman" w:cs="Times New Roman"/>
                    <w:sz w:val="22"/>
                  </w:rPr>
                </w:rPrChange>
              </w:rPr>
            </w:pPr>
            <w:del w:id="13134" w:author="Tao Huang" w:date="2018-09-06T16:34:00Z">
              <w:r w:rsidRPr="00335695" w:rsidDel="00447B77">
                <w:rPr>
                  <w:rFonts w:eastAsia="Times New Roman" w:cs="Times New Roman"/>
                  <w:color w:val="7030A0"/>
                  <w:sz w:val="22"/>
                  <w:rPrChange w:id="13135" w:author="韬 黄" w:date="2018-10-15T17:48:00Z">
                    <w:rPr>
                      <w:rFonts w:eastAsia="Times New Roman" w:cs="Times New Roman"/>
                      <w:sz w:val="22"/>
                    </w:rPr>
                  </w:rPrChange>
                </w:rPr>
                <w:delText>99.85%</w:delText>
              </w:r>
            </w:del>
          </w:p>
        </w:tc>
        <w:tc>
          <w:tcPr>
            <w:tcW w:w="0" w:type="dxa"/>
            <w:shd w:val="clear" w:color="auto" w:fill="auto"/>
            <w:noWrap/>
            <w:tcPrChange w:id="13136" w:author="Tao Huang" w:date="2018-09-06T16:34:00Z">
              <w:tcPr>
                <w:tcW w:w="1036" w:type="dxa"/>
                <w:shd w:val="clear" w:color="auto" w:fill="auto"/>
                <w:noWrap/>
              </w:tcPr>
            </w:tcPrChange>
          </w:tcPr>
          <w:p w14:paraId="641509B4" w14:textId="04019CF7"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137" w:author="Tao Huang" w:date="2018-09-06T16:34:00Z"/>
                <w:rFonts w:eastAsia="Times New Roman" w:cs="Times New Roman"/>
                <w:color w:val="7030A0"/>
                <w:sz w:val="22"/>
                <w:rPrChange w:id="13138" w:author="韬 黄" w:date="2018-10-15T17:48:00Z">
                  <w:rPr>
                    <w:del w:id="13139" w:author="Tao Huang" w:date="2018-09-06T16:34:00Z"/>
                    <w:rFonts w:eastAsia="Times New Roman" w:cs="Times New Roman"/>
                    <w:sz w:val="22"/>
                  </w:rPr>
                </w:rPrChange>
              </w:rPr>
            </w:pPr>
            <w:del w:id="13140" w:author="Tao Huang" w:date="2018-09-06T16:34:00Z">
              <w:r w:rsidRPr="00335695" w:rsidDel="00447B77">
                <w:rPr>
                  <w:rFonts w:eastAsia="Times New Roman" w:cs="Times New Roman"/>
                  <w:color w:val="7030A0"/>
                  <w:sz w:val="22"/>
                  <w:rPrChange w:id="13141" w:author="韬 黄" w:date="2018-10-15T17:48:00Z">
                    <w:rPr>
                      <w:rFonts w:eastAsia="Times New Roman" w:cs="Times New Roman"/>
                      <w:sz w:val="22"/>
                    </w:rPr>
                  </w:rPrChange>
                </w:rPr>
                <w:delText>98.77%</w:delText>
              </w:r>
            </w:del>
          </w:p>
        </w:tc>
        <w:tc>
          <w:tcPr>
            <w:tcW w:w="0" w:type="dxa"/>
            <w:shd w:val="clear" w:color="auto" w:fill="auto"/>
            <w:noWrap/>
            <w:tcPrChange w:id="13142" w:author="Tao Huang" w:date="2018-09-06T16:34:00Z">
              <w:tcPr>
                <w:tcW w:w="2082" w:type="dxa"/>
                <w:shd w:val="clear" w:color="auto" w:fill="auto"/>
                <w:noWrap/>
              </w:tcPr>
            </w:tcPrChange>
          </w:tcPr>
          <w:p w14:paraId="16221D2E" w14:textId="4CEF6C32" w:rsidR="001E17BA" w:rsidRPr="00335695"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13143" w:author="Tao Huang" w:date="2018-09-06T16:34:00Z"/>
                <w:rFonts w:eastAsia="Times New Roman" w:cs="Times New Roman"/>
                <w:color w:val="7030A0"/>
                <w:sz w:val="22"/>
                <w:rPrChange w:id="13144" w:author="韬 黄" w:date="2018-10-15T17:48:00Z">
                  <w:rPr>
                    <w:del w:id="13145" w:author="Tao Huang" w:date="2018-09-06T16:34:00Z"/>
                    <w:rFonts w:eastAsia="Times New Roman" w:cs="Times New Roman"/>
                    <w:sz w:val="22"/>
                  </w:rPr>
                </w:rPrChange>
              </w:rPr>
            </w:pPr>
            <w:del w:id="13146" w:author="Tao Huang" w:date="2018-09-06T16:34:00Z">
              <w:r w:rsidRPr="00335695" w:rsidDel="00447B77">
                <w:rPr>
                  <w:rFonts w:eastAsia="Times New Roman" w:cs="Times New Roman"/>
                  <w:color w:val="7030A0"/>
                  <w:sz w:val="22"/>
                  <w:rPrChange w:id="13147" w:author="韬 黄" w:date="2018-10-15T17:48:00Z">
                    <w:rPr>
                      <w:rFonts w:eastAsia="Times New Roman" w:cs="Times New Roman"/>
                      <w:sz w:val="22"/>
                    </w:rPr>
                  </w:rPrChange>
                </w:rPr>
                <w:delText>Peanut butter</w:delText>
              </w:r>
            </w:del>
          </w:p>
        </w:tc>
        <w:tc>
          <w:tcPr>
            <w:tcW w:w="0" w:type="dxa"/>
            <w:shd w:val="clear" w:color="auto" w:fill="auto"/>
            <w:noWrap/>
            <w:tcPrChange w:id="13148" w:author="Tao Huang" w:date="2018-09-06T16:34:00Z">
              <w:tcPr>
                <w:tcW w:w="1238" w:type="dxa"/>
                <w:shd w:val="clear" w:color="auto" w:fill="auto"/>
                <w:noWrap/>
              </w:tcPr>
            </w:tcPrChange>
          </w:tcPr>
          <w:p w14:paraId="35C61892" w14:textId="1816AA69"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149" w:author="Tao Huang" w:date="2018-09-06T16:34:00Z"/>
                <w:rFonts w:eastAsia="Times New Roman" w:cs="Times New Roman"/>
                <w:color w:val="7030A0"/>
                <w:sz w:val="22"/>
                <w:rPrChange w:id="13150" w:author="韬 黄" w:date="2018-10-15T17:48:00Z">
                  <w:rPr>
                    <w:del w:id="13151" w:author="Tao Huang" w:date="2018-09-06T16:34:00Z"/>
                    <w:rFonts w:eastAsia="Times New Roman" w:cs="Times New Roman"/>
                    <w:sz w:val="22"/>
                  </w:rPr>
                </w:rPrChange>
              </w:rPr>
            </w:pPr>
            <w:del w:id="13152" w:author="Tao Huang" w:date="2018-09-06T16:34:00Z">
              <w:r w:rsidRPr="00335695" w:rsidDel="00447B77">
                <w:rPr>
                  <w:rFonts w:eastAsia="Times New Roman" w:cs="Times New Roman"/>
                  <w:color w:val="7030A0"/>
                  <w:sz w:val="22"/>
                  <w:rPrChange w:id="13153" w:author="韬 黄" w:date="2018-10-15T17:48:00Z">
                    <w:rPr>
                      <w:rFonts w:eastAsia="Times New Roman" w:cs="Times New Roman"/>
                      <w:sz w:val="22"/>
                    </w:rPr>
                  </w:rPrChange>
                </w:rPr>
                <w:delText>100.16%</w:delText>
              </w:r>
            </w:del>
          </w:p>
        </w:tc>
        <w:tc>
          <w:tcPr>
            <w:tcW w:w="0" w:type="dxa"/>
            <w:shd w:val="clear" w:color="auto" w:fill="auto"/>
            <w:noWrap/>
            <w:tcPrChange w:id="13154" w:author="Tao Huang" w:date="2018-09-06T16:34:00Z">
              <w:tcPr>
                <w:tcW w:w="1005" w:type="dxa"/>
                <w:shd w:val="clear" w:color="auto" w:fill="auto"/>
                <w:noWrap/>
              </w:tcPr>
            </w:tcPrChange>
          </w:tcPr>
          <w:p w14:paraId="0BA96EFC" w14:textId="3894355E"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155" w:author="Tao Huang" w:date="2018-09-06T16:34:00Z"/>
                <w:rFonts w:eastAsia="Times New Roman" w:cs="Times New Roman"/>
                <w:color w:val="7030A0"/>
                <w:sz w:val="22"/>
                <w:rPrChange w:id="13156" w:author="韬 黄" w:date="2018-10-15T17:48:00Z">
                  <w:rPr>
                    <w:del w:id="13157" w:author="Tao Huang" w:date="2018-09-06T16:34:00Z"/>
                    <w:rFonts w:eastAsia="Times New Roman" w:cs="Times New Roman"/>
                    <w:sz w:val="22"/>
                  </w:rPr>
                </w:rPrChange>
              </w:rPr>
            </w:pPr>
            <w:del w:id="13158" w:author="Tao Huang" w:date="2018-09-06T16:34:00Z">
              <w:r w:rsidRPr="00335695" w:rsidDel="00447B77">
                <w:rPr>
                  <w:rFonts w:eastAsia="Times New Roman" w:cs="Times New Roman"/>
                  <w:color w:val="7030A0"/>
                  <w:sz w:val="22"/>
                  <w:rPrChange w:id="13159" w:author="韬 黄" w:date="2018-10-15T17:48:00Z">
                    <w:rPr>
                      <w:rFonts w:eastAsia="Times New Roman" w:cs="Times New Roman"/>
                      <w:sz w:val="22"/>
                    </w:rPr>
                  </w:rPrChange>
                </w:rPr>
                <w:delText>94.96%</w:delText>
              </w:r>
            </w:del>
          </w:p>
        </w:tc>
      </w:tr>
      <w:tr w:rsidR="001E17BA" w:rsidRPr="00335695" w:rsidDel="00447B77" w14:paraId="7FBB6DC7" w14:textId="50880350" w:rsidTr="00447B77">
        <w:trPr>
          <w:cnfStyle w:val="000000100000" w:firstRow="0" w:lastRow="0" w:firstColumn="0" w:lastColumn="0" w:oddVBand="0" w:evenVBand="0" w:oddHBand="1" w:evenHBand="0" w:firstRowFirstColumn="0" w:firstRowLastColumn="0" w:lastRowFirstColumn="0" w:lastRowLastColumn="0"/>
          <w:trHeight w:val="20"/>
          <w:del w:id="13160" w:author="Tao Huang" w:date="2018-09-06T16:34:00Z"/>
          <w:trPrChange w:id="13161"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162" w:author="Tao Huang" w:date="2018-09-06T16:34:00Z">
              <w:tcPr>
                <w:tcW w:w="2268" w:type="dxa"/>
                <w:shd w:val="clear" w:color="auto" w:fill="auto"/>
                <w:noWrap/>
              </w:tcPr>
            </w:tcPrChange>
          </w:tcPr>
          <w:p w14:paraId="4C415A38" w14:textId="5533943F" w:rsidR="001E17BA" w:rsidRPr="00335695"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13163" w:author="Tao Huang" w:date="2018-09-06T16:34:00Z"/>
                <w:rFonts w:eastAsia="Times New Roman" w:cs="Times New Roman"/>
                <w:b w:val="0"/>
                <w:color w:val="7030A0"/>
                <w:sz w:val="22"/>
                <w:rPrChange w:id="13164" w:author="韬 黄" w:date="2018-10-15T17:48:00Z">
                  <w:rPr>
                    <w:del w:id="13165" w:author="Tao Huang" w:date="2018-09-06T16:34:00Z"/>
                    <w:rFonts w:eastAsia="Times New Roman" w:cs="Times New Roman"/>
                    <w:b w:val="0"/>
                    <w:sz w:val="22"/>
                  </w:rPr>
                </w:rPrChange>
              </w:rPr>
            </w:pPr>
            <w:del w:id="13166" w:author="Tao Huang" w:date="2018-09-06T16:34:00Z">
              <w:r w:rsidRPr="00335695" w:rsidDel="00447B77">
                <w:rPr>
                  <w:rFonts w:eastAsia="Times New Roman" w:cs="Times New Roman"/>
                  <w:b w:val="0"/>
                  <w:color w:val="7030A0"/>
                  <w:sz w:val="22"/>
                  <w:rPrChange w:id="13167" w:author="韬 黄" w:date="2018-10-15T17:48:00Z">
                    <w:rPr>
                      <w:rFonts w:eastAsia="Times New Roman" w:cs="Times New Roman"/>
                      <w:b w:val="0"/>
                      <w:sz w:val="22"/>
                    </w:rPr>
                  </w:rPrChange>
                </w:rPr>
                <w:delText>Coffee</w:delText>
              </w:r>
            </w:del>
          </w:p>
        </w:tc>
        <w:tc>
          <w:tcPr>
            <w:tcW w:w="0" w:type="dxa"/>
            <w:shd w:val="clear" w:color="auto" w:fill="auto"/>
            <w:noWrap/>
            <w:tcPrChange w:id="13168" w:author="Tao Huang" w:date="2018-09-06T16:34:00Z">
              <w:tcPr>
                <w:tcW w:w="1292" w:type="dxa"/>
                <w:shd w:val="clear" w:color="auto" w:fill="auto"/>
                <w:noWrap/>
              </w:tcPr>
            </w:tcPrChange>
          </w:tcPr>
          <w:p w14:paraId="022EF788" w14:textId="36CB15D8"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169" w:author="Tao Huang" w:date="2018-09-06T16:34:00Z"/>
                <w:rFonts w:eastAsia="Times New Roman" w:cs="Times New Roman"/>
                <w:color w:val="7030A0"/>
                <w:sz w:val="22"/>
                <w:rPrChange w:id="13170" w:author="韬 黄" w:date="2018-10-15T17:48:00Z">
                  <w:rPr>
                    <w:del w:id="13171" w:author="Tao Huang" w:date="2018-09-06T16:34:00Z"/>
                    <w:rFonts w:eastAsia="Times New Roman" w:cs="Times New Roman"/>
                    <w:sz w:val="22"/>
                  </w:rPr>
                </w:rPrChange>
              </w:rPr>
            </w:pPr>
            <w:del w:id="13172" w:author="Tao Huang" w:date="2018-09-06T16:34:00Z">
              <w:r w:rsidRPr="00335695" w:rsidDel="00447B77">
                <w:rPr>
                  <w:rFonts w:eastAsia="Times New Roman" w:cs="Times New Roman"/>
                  <w:color w:val="7030A0"/>
                  <w:sz w:val="22"/>
                  <w:rPrChange w:id="13173" w:author="韬 黄" w:date="2018-10-15T17:48:00Z">
                    <w:rPr>
                      <w:rFonts w:eastAsia="Times New Roman" w:cs="Times New Roman"/>
                      <w:sz w:val="22"/>
                    </w:rPr>
                  </w:rPrChange>
                </w:rPr>
                <w:delText>100.06%</w:delText>
              </w:r>
            </w:del>
          </w:p>
        </w:tc>
        <w:tc>
          <w:tcPr>
            <w:tcW w:w="0" w:type="dxa"/>
            <w:shd w:val="clear" w:color="auto" w:fill="auto"/>
            <w:noWrap/>
            <w:tcPrChange w:id="13174" w:author="Tao Huang" w:date="2018-09-06T16:34:00Z">
              <w:tcPr>
                <w:tcW w:w="1036" w:type="dxa"/>
                <w:shd w:val="clear" w:color="auto" w:fill="auto"/>
                <w:noWrap/>
              </w:tcPr>
            </w:tcPrChange>
          </w:tcPr>
          <w:p w14:paraId="5EDAC012" w14:textId="2811DAF5"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175" w:author="Tao Huang" w:date="2018-09-06T16:34:00Z"/>
                <w:rFonts w:eastAsia="Times New Roman" w:cs="Times New Roman"/>
                <w:color w:val="7030A0"/>
                <w:sz w:val="22"/>
                <w:rPrChange w:id="13176" w:author="韬 黄" w:date="2018-10-15T17:48:00Z">
                  <w:rPr>
                    <w:del w:id="13177" w:author="Tao Huang" w:date="2018-09-06T16:34:00Z"/>
                    <w:rFonts w:eastAsia="Times New Roman" w:cs="Times New Roman"/>
                    <w:sz w:val="22"/>
                  </w:rPr>
                </w:rPrChange>
              </w:rPr>
            </w:pPr>
            <w:del w:id="13178" w:author="Tao Huang" w:date="2018-09-06T16:34:00Z">
              <w:r w:rsidRPr="00335695" w:rsidDel="00447B77">
                <w:rPr>
                  <w:rFonts w:eastAsia="Times New Roman" w:cs="Times New Roman"/>
                  <w:color w:val="7030A0"/>
                  <w:sz w:val="22"/>
                  <w:rPrChange w:id="13179" w:author="韬 黄" w:date="2018-10-15T17:48:00Z">
                    <w:rPr>
                      <w:rFonts w:eastAsia="Times New Roman" w:cs="Times New Roman"/>
                      <w:sz w:val="22"/>
                    </w:rPr>
                  </w:rPrChange>
                </w:rPr>
                <w:delText>99.20%</w:delText>
              </w:r>
            </w:del>
          </w:p>
        </w:tc>
        <w:tc>
          <w:tcPr>
            <w:tcW w:w="0" w:type="dxa"/>
            <w:shd w:val="clear" w:color="auto" w:fill="auto"/>
            <w:noWrap/>
            <w:tcPrChange w:id="13180" w:author="Tao Huang" w:date="2018-09-06T16:34:00Z">
              <w:tcPr>
                <w:tcW w:w="2082" w:type="dxa"/>
                <w:shd w:val="clear" w:color="auto" w:fill="auto"/>
                <w:noWrap/>
              </w:tcPr>
            </w:tcPrChange>
          </w:tcPr>
          <w:p w14:paraId="09075E11" w14:textId="5009BA86" w:rsidR="001E17BA" w:rsidRPr="00335695"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13181" w:author="Tao Huang" w:date="2018-09-06T16:34:00Z"/>
                <w:rFonts w:eastAsia="Times New Roman" w:cs="Times New Roman"/>
                <w:color w:val="7030A0"/>
                <w:sz w:val="22"/>
                <w:rPrChange w:id="13182" w:author="韬 黄" w:date="2018-10-15T17:48:00Z">
                  <w:rPr>
                    <w:del w:id="13183" w:author="Tao Huang" w:date="2018-09-06T16:34:00Z"/>
                    <w:rFonts w:eastAsia="Times New Roman" w:cs="Times New Roman"/>
                    <w:sz w:val="22"/>
                  </w:rPr>
                </w:rPrChange>
              </w:rPr>
            </w:pPr>
            <w:del w:id="13184" w:author="Tao Huang" w:date="2018-09-06T16:34:00Z">
              <w:r w:rsidRPr="00335695" w:rsidDel="00447B77">
                <w:rPr>
                  <w:rFonts w:eastAsia="Times New Roman" w:cs="Times New Roman"/>
                  <w:color w:val="7030A0"/>
                  <w:sz w:val="22"/>
                  <w:rPrChange w:id="13185" w:author="韬 黄" w:date="2018-10-15T17:48:00Z">
                    <w:rPr>
                      <w:rFonts w:eastAsia="Times New Roman" w:cs="Times New Roman"/>
                      <w:sz w:val="22"/>
                    </w:rPr>
                  </w:rPrChange>
                </w:rPr>
                <w:delText>Photo</w:delText>
              </w:r>
            </w:del>
          </w:p>
        </w:tc>
        <w:tc>
          <w:tcPr>
            <w:tcW w:w="0" w:type="dxa"/>
            <w:shd w:val="clear" w:color="auto" w:fill="auto"/>
            <w:noWrap/>
            <w:tcPrChange w:id="13186" w:author="Tao Huang" w:date="2018-09-06T16:34:00Z">
              <w:tcPr>
                <w:tcW w:w="1238" w:type="dxa"/>
                <w:shd w:val="clear" w:color="auto" w:fill="auto"/>
                <w:noWrap/>
              </w:tcPr>
            </w:tcPrChange>
          </w:tcPr>
          <w:p w14:paraId="7AB06F64" w14:textId="2045987F"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187" w:author="Tao Huang" w:date="2018-09-06T16:34:00Z"/>
                <w:rFonts w:eastAsia="Times New Roman" w:cs="Times New Roman"/>
                <w:color w:val="7030A0"/>
                <w:sz w:val="22"/>
                <w:rPrChange w:id="13188" w:author="韬 黄" w:date="2018-10-15T17:48:00Z">
                  <w:rPr>
                    <w:del w:id="13189" w:author="Tao Huang" w:date="2018-09-06T16:34:00Z"/>
                    <w:rFonts w:eastAsia="Times New Roman" w:cs="Times New Roman"/>
                    <w:sz w:val="22"/>
                  </w:rPr>
                </w:rPrChange>
              </w:rPr>
            </w:pPr>
            <w:del w:id="13190" w:author="Tao Huang" w:date="2018-09-06T16:34:00Z">
              <w:r w:rsidRPr="00335695" w:rsidDel="00447B77">
                <w:rPr>
                  <w:rFonts w:eastAsia="Times New Roman" w:cs="Times New Roman"/>
                  <w:color w:val="7030A0"/>
                  <w:sz w:val="22"/>
                  <w:rPrChange w:id="13191" w:author="韬 黄" w:date="2018-10-15T17:48:00Z">
                    <w:rPr>
                      <w:rFonts w:eastAsia="Times New Roman" w:cs="Times New Roman"/>
                      <w:sz w:val="22"/>
                    </w:rPr>
                  </w:rPrChange>
                </w:rPr>
                <w:delText>99.03%</w:delText>
              </w:r>
            </w:del>
          </w:p>
        </w:tc>
        <w:tc>
          <w:tcPr>
            <w:tcW w:w="0" w:type="dxa"/>
            <w:shd w:val="clear" w:color="auto" w:fill="auto"/>
            <w:noWrap/>
            <w:tcPrChange w:id="13192" w:author="Tao Huang" w:date="2018-09-06T16:34:00Z">
              <w:tcPr>
                <w:tcW w:w="1005" w:type="dxa"/>
                <w:shd w:val="clear" w:color="auto" w:fill="auto"/>
                <w:noWrap/>
              </w:tcPr>
            </w:tcPrChange>
          </w:tcPr>
          <w:p w14:paraId="5DAE3887" w14:textId="28F8169B"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193" w:author="Tao Huang" w:date="2018-09-06T16:34:00Z"/>
                <w:rFonts w:eastAsia="Times New Roman" w:cs="Times New Roman"/>
                <w:color w:val="7030A0"/>
                <w:sz w:val="22"/>
                <w:rPrChange w:id="13194" w:author="韬 黄" w:date="2018-10-15T17:48:00Z">
                  <w:rPr>
                    <w:del w:id="13195" w:author="Tao Huang" w:date="2018-09-06T16:34:00Z"/>
                    <w:rFonts w:eastAsia="Times New Roman" w:cs="Times New Roman"/>
                    <w:sz w:val="22"/>
                  </w:rPr>
                </w:rPrChange>
              </w:rPr>
            </w:pPr>
            <w:del w:id="13196" w:author="Tao Huang" w:date="2018-09-06T16:34:00Z">
              <w:r w:rsidRPr="00335695" w:rsidDel="00447B77">
                <w:rPr>
                  <w:rFonts w:eastAsia="Times New Roman" w:cs="Times New Roman"/>
                  <w:color w:val="7030A0"/>
                  <w:sz w:val="22"/>
                  <w:rPrChange w:id="13197" w:author="韬 黄" w:date="2018-10-15T17:48:00Z">
                    <w:rPr>
                      <w:rFonts w:eastAsia="Times New Roman" w:cs="Times New Roman"/>
                      <w:sz w:val="22"/>
                    </w:rPr>
                  </w:rPrChange>
                </w:rPr>
                <w:delText>99.42%</w:delText>
              </w:r>
            </w:del>
          </w:p>
        </w:tc>
      </w:tr>
      <w:tr w:rsidR="001E17BA" w:rsidRPr="00335695" w:rsidDel="00447B77" w14:paraId="63727AD5" w14:textId="0D93A5C1" w:rsidTr="00447B77">
        <w:trPr>
          <w:trHeight w:val="20"/>
          <w:del w:id="13198" w:author="Tao Huang" w:date="2018-09-06T16:34:00Z"/>
          <w:trPrChange w:id="13199"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200" w:author="Tao Huang" w:date="2018-09-06T16:34:00Z">
              <w:tcPr>
                <w:tcW w:w="2268" w:type="dxa"/>
                <w:shd w:val="clear" w:color="auto" w:fill="auto"/>
                <w:noWrap/>
              </w:tcPr>
            </w:tcPrChange>
          </w:tcPr>
          <w:p w14:paraId="546F6A38" w14:textId="0CF3E716" w:rsidR="001E17BA" w:rsidRPr="00335695" w:rsidDel="00447B77" w:rsidRDefault="001E17BA" w:rsidP="001E17BA">
            <w:pPr>
              <w:spacing w:after="0" w:line="240" w:lineRule="auto"/>
              <w:rPr>
                <w:del w:id="13201" w:author="Tao Huang" w:date="2018-09-06T16:34:00Z"/>
                <w:rFonts w:eastAsia="Times New Roman" w:cs="Times New Roman"/>
                <w:b w:val="0"/>
                <w:color w:val="7030A0"/>
                <w:sz w:val="22"/>
                <w:rPrChange w:id="13202" w:author="韬 黄" w:date="2018-10-15T17:48:00Z">
                  <w:rPr>
                    <w:del w:id="13203" w:author="Tao Huang" w:date="2018-09-06T16:34:00Z"/>
                    <w:rFonts w:eastAsia="Times New Roman" w:cs="Times New Roman"/>
                    <w:b w:val="0"/>
                    <w:sz w:val="22"/>
                  </w:rPr>
                </w:rPrChange>
              </w:rPr>
            </w:pPr>
            <w:del w:id="13204" w:author="Tao Huang" w:date="2018-09-06T16:34:00Z">
              <w:r w:rsidRPr="00335695" w:rsidDel="00447B77">
                <w:rPr>
                  <w:rFonts w:eastAsia="Times New Roman" w:cs="Times New Roman"/>
                  <w:b w:val="0"/>
                  <w:color w:val="7030A0"/>
                  <w:sz w:val="22"/>
                  <w:rPrChange w:id="13205" w:author="韬 黄" w:date="2018-10-15T17:48:00Z">
                    <w:rPr>
                      <w:rFonts w:eastAsia="Times New Roman" w:cs="Times New Roman"/>
                      <w:b w:val="0"/>
                      <w:sz w:val="22"/>
                    </w:rPr>
                  </w:rPrChange>
                </w:rPr>
                <w:delText>Cold Cereal</w:delText>
              </w:r>
            </w:del>
          </w:p>
        </w:tc>
        <w:tc>
          <w:tcPr>
            <w:tcW w:w="0" w:type="dxa"/>
            <w:shd w:val="clear" w:color="auto" w:fill="auto"/>
            <w:noWrap/>
            <w:tcPrChange w:id="13206" w:author="Tao Huang" w:date="2018-09-06T16:34:00Z">
              <w:tcPr>
                <w:tcW w:w="1292" w:type="dxa"/>
                <w:shd w:val="clear" w:color="auto" w:fill="auto"/>
                <w:noWrap/>
              </w:tcPr>
            </w:tcPrChange>
          </w:tcPr>
          <w:p w14:paraId="514ADB28" w14:textId="03F4F45D"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207" w:author="Tao Huang" w:date="2018-09-06T16:34:00Z"/>
                <w:rFonts w:eastAsia="Times New Roman" w:cs="Times New Roman"/>
                <w:color w:val="7030A0"/>
                <w:sz w:val="22"/>
                <w:rPrChange w:id="13208" w:author="韬 黄" w:date="2018-10-15T17:48:00Z">
                  <w:rPr>
                    <w:del w:id="13209" w:author="Tao Huang" w:date="2018-09-06T16:34:00Z"/>
                    <w:rFonts w:eastAsia="Times New Roman" w:cs="Times New Roman"/>
                    <w:sz w:val="22"/>
                  </w:rPr>
                </w:rPrChange>
              </w:rPr>
            </w:pPr>
            <w:del w:id="13210" w:author="Tao Huang" w:date="2018-09-06T16:34:00Z">
              <w:r w:rsidRPr="00335695" w:rsidDel="00447B77">
                <w:rPr>
                  <w:rFonts w:eastAsia="Times New Roman" w:cs="Times New Roman"/>
                  <w:color w:val="7030A0"/>
                  <w:sz w:val="22"/>
                  <w:rPrChange w:id="13211" w:author="韬 黄" w:date="2018-10-15T17:48:00Z">
                    <w:rPr>
                      <w:rFonts w:eastAsia="Times New Roman" w:cs="Times New Roman"/>
                      <w:sz w:val="22"/>
                    </w:rPr>
                  </w:rPrChange>
                </w:rPr>
                <w:delText>99.70%</w:delText>
              </w:r>
            </w:del>
          </w:p>
        </w:tc>
        <w:tc>
          <w:tcPr>
            <w:tcW w:w="0" w:type="dxa"/>
            <w:shd w:val="clear" w:color="auto" w:fill="auto"/>
            <w:noWrap/>
            <w:tcPrChange w:id="13212" w:author="Tao Huang" w:date="2018-09-06T16:34:00Z">
              <w:tcPr>
                <w:tcW w:w="1036" w:type="dxa"/>
                <w:shd w:val="clear" w:color="auto" w:fill="auto"/>
                <w:noWrap/>
              </w:tcPr>
            </w:tcPrChange>
          </w:tcPr>
          <w:p w14:paraId="3FC66E30" w14:textId="674F3E31"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213" w:author="Tao Huang" w:date="2018-09-06T16:34:00Z"/>
                <w:rFonts w:eastAsia="Times New Roman" w:cs="Times New Roman"/>
                <w:color w:val="7030A0"/>
                <w:sz w:val="22"/>
                <w:rPrChange w:id="13214" w:author="韬 黄" w:date="2018-10-15T17:48:00Z">
                  <w:rPr>
                    <w:del w:id="13215" w:author="Tao Huang" w:date="2018-09-06T16:34:00Z"/>
                    <w:rFonts w:eastAsia="Times New Roman" w:cs="Times New Roman"/>
                    <w:sz w:val="22"/>
                  </w:rPr>
                </w:rPrChange>
              </w:rPr>
            </w:pPr>
            <w:del w:id="13216" w:author="Tao Huang" w:date="2018-09-06T16:34:00Z">
              <w:r w:rsidRPr="00335695" w:rsidDel="00447B77">
                <w:rPr>
                  <w:rFonts w:eastAsia="Times New Roman" w:cs="Times New Roman"/>
                  <w:color w:val="7030A0"/>
                  <w:sz w:val="22"/>
                  <w:rPrChange w:id="13217" w:author="韬 黄" w:date="2018-10-15T17:48:00Z">
                    <w:rPr>
                      <w:rFonts w:eastAsia="Times New Roman" w:cs="Times New Roman"/>
                      <w:sz w:val="22"/>
                    </w:rPr>
                  </w:rPrChange>
                </w:rPr>
                <w:delText>101.60%</w:delText>
              </w:r>
            </w:del>
          </w:p>
        </w:tc>
        <w:tc>
          <w:tcPr>
            <w:tcW w:w="0" w:type="dxa"/>
            <w:shd w:val="clear" w:color="auto" w:fill="auto"/>
            <w:noWrap/>
            <w:tcPrChange w:id="13218" w:author="Tao Huang" w:date="2018-09-06T16:34:00Z">
              <w:tcPr>
                <w:tcW w:w="2082" w:type="dxa"/>
                <w:shd w:val="clear" w:color="auto" w:fill="auto"/>
                <w:noWrap/>
              </w:tcPr>
            </w:tcPrChange>
          </w:tcPr>
          <w:p w14:paraId="3A7E0D6A" w14:textId="6611D6A8" w:rsidR="001E17BA" w:rsidRPr="00335695"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13219" w:author="Tao Huang" w:date="2018-09-06T16:34:00Z"/>
                <w:rFonts w:eastAsia="Times New Roman" w:cs="Times New Roman"/>
                <w:color w:val="7030A0"/>
                <w:sz w:val="22"/>
                <w:rPrChange w:id="13220" w:author="韬 黄" w:date="2018-10-15T17:48:00Z">
                  <w:rPr>
                    <w:del w:id="13221" w:author="Tao Huang" w:date="2018-09-06T16:34:00Z"/>
                    <w:rFonts w:eastAsia="Times New Roman" w:cs="Times New Roman"/>
                    <w:sz w:val="22"/>
                  </w:rPr>
                </w:rPrChange>
              </w:rPr>
            </w:pPr>
            <w:del w:id="13222" w:author="Tao Huang" w:date="2018-09-06T16:34:00Z">
              <w:r w:rsidRPr="00335695" w:rsidDel="00447B77">
                <w:rPr>
                  <w:rFonts w:eastAsia="Times New Roman" w:cs="Times New Roman"/>
                  <w:color w:val="7030A0"/>
                  <w:sz w:val="22"/>
                  <w:rPrChange w:id="13223" w:author="韬 黄" w:date="2018-10-15T17:48:00Z">
                    <w:rPr>
                      <w:rFonts w:eastAsia="Times New Roman" w:cs="Times New Roman"/>
                      <w:sz w:val="22"/>
                    </w:rPr>
                  </w:rPrChange>
                </w:rPr>
                <w:delText>Salty snacks</w:delText>
              </w:r>
            </w:del>
          </w:p>
        </w:tc>
        <w:tc>
          <w:tcPr>
            <w:tcW w:w="0" w:type="dxa"/>
            <w:shd w:val="clear" w:color="auto" w:fill="auto"/>
            <w:noWrap/>
            <w:tcPrChange w:id="13224" w:author="Tao Huang" w:date="2018-09-06T16:34:00Z">
              <w:tcPr>
                <w:tcW w:w="1238" w:type="dxa"/>
                <w:shd w:val="clear" w:color="auto" w:fill="auto"/>
                <w:noWrap/>
              </w:tcPr>
            </w:tcPrChange>
          </w:tcPr>
          <w:p w14:paraId="10D57D84" w14:textId="5564EAB5"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225" w:author="Tao Huang" w:date="2018-09-06T16:34:00Z"/>
                <w:rFonts w:eastAsia="Times New Roman" w:cs="Times New Roman"/>
                <w:color w:val="7030A0"/>
                <w:sz w:val="22"/>
                <w:rPrChange w:id="13226" w:author="韬 黄" w:date="2018-10-15T17:48:00Z">
                  <w:rPr>
                    <w:del w:id="13227" w:author="Tao Huang" w:date="2018-09-06T16:34:00Z"/>
                    <w:rFonts w:eastAsia="Times New Roman" w:cs="Times New Roman"/>
                    <w:sz w:val="22"/>
                  </w:rPr>
                </w:rPrChange>
              </w:rPr>
            </w:pPr>
            <w:del w:id="13228" w:author="Tao Huang" w:date="2018-09-06T16:34:00Z">
              <w:r w:rsidRPr="00335695" w:rsidDel="00447B77">
                <w:rPr>
                  <w:rFonts w:eastAsia="Times New Roman" w:cs="Times New Roman"/>
                  <w:color w:val="7030A0"/>
                  <w:sz w:val="22"/>
                  <w:rPrChange w:id="13229" w:author="韬 黄" w:date="2018-10-15T17:48:00Z">
                    <w:rPr>
                      <w:rFonts w:eastAsia="Times New Roman" w:cs="Times New Roman"/>
                      <w:sz w:val="22"/>
                    </w:rPr>
                  </w:rPrChange>
                </w:rPr>
                <w:delText>100.03%</w:delText>
              </w:r>
            </w:del>
          </w:p>
        </w:tc>
        <w:tc>
          <w:tcPr>
            <w:tcW w:w="0" w:type="dxa"/>
            <w:shd w:val="clear" w:color="auto" w:fill="auto"/>
            <w:noWrap/>
            <w:tcPrChange w:id="13230" w:author="Tao Huang" w:date="2018-09-06T16:34:00Z">
              <w:tcPr>
                <w:tcW w:w="1005" w:type="dxa"/>
                <w:shd w:val="clear" w:color="auto" w:fill="auto"/>
                <w:noWrap/>
              </w:tcPr>
            </w:tcPrChange>
          </w:tcPr>
          <w:p w14:paraId="693CFAE8" w14:textId="1B8D0F60"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231" w:author="Tao Huang" w:date="2018-09-06T16:34:00Z"/>
                <w:rFonts w:eastAsia="Times New Roman" w:cs="Times New Roman"/>
                <w:color w:val="7030A0"/>
                <w:sz w:val="22"/>
                <w:rPrChange w:id="13232" w:author="韬 黄" w:date="2018-10-15T17:48:00Z">
                  <w:rPr>
                    <w:del w:id="13233" w:author="Tao Huang" w:date="2018-09-06T16:34:00Z"/>
                    <w:rFonts w:eastAsia="Times New Roman" w:cs="Times New Roman"/>
                    <w:sz w:val="22"/>
                  </w:rPr>
                </w:rPrChange>
              </w:rPr>
            </w:pPr>
            <w:del w:id="13234" w:author="Tao Huang" w:date="2018-09-06T16:34:00Z">
              <w:r w:rsidRPr="00335695" w:rsidDel="00447B77">
                <w:rPr>
                  <w:rFonts w:eastAsia="Times New Roman" w:cs="Times New Roman"/>
                  <w:color w:val="7030A0"/>
                  <w:sz w:val="22"/>
                  <w:rPrChange w:id="13235" w:author="韬 黄" w:date="2018-10-15T17:48:00Z">
                    <w:rPr>
                      <w:rFonts w:eastAsia="Times New Roman" w:cs="Times New Roman"/>
                      <w:sz w:val="22"/>
                    </w:rPr>
                  </w:rPrChange>
                </w:rPr>
                <w:delText>99.77%</w:delText>
              </w:r>
            </w:del>
          </w:p>
        </w:tc>
      </w:tr>
      <w:tr w:rsidR="001E17BA" w:rsidRPr="00335695" w:rsidDel="00447B77" w14:paraId="472E88F4" w14:textId="35A239A5" w:rsidTr="00447B77">
        <w:trPr>
          <w:cnfStyle w:val="000000100000" w:firstRow="0" w:lastRow="0" w:firstColumn="0" w:lastColumn="0" w:oddVBand="0" w:evenVBand="0" w:oddHBand="1" w:evenHBand="0" w:firstRowFirstColumn="0" w:firstRowLastColumn="0" w:lastRowFirstColumn="0" w:lastRowLastColumn="0"/>
          <w:trHeight w:val="20"/>
          <w:del w:id="13236" w:author="Tao Huang" w:date="2018-09-06T16:34:00Z"/>
          <w:trPrChange w:id="13237"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238" w:author="Tao Huang" w:date="2018-09-06T16:34:00Z">
              <w:tcPr>
                <w:tcW w:w="2268" w:type="dxa"/>
                <w:shd w:val="clear" w:color="auto" w:fill="auto"/>
                <w:noWrap/>
              </w:tcPr>
            </w:tcPrChange>
          </w:tcPr>
          <w:p w14:paraId="39DF3471" w14:textId="744A825A" w:rsidR="001E17BA" w:rsidRPr="00335695"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13239" w:author="Tao Huang" w:date="2018-09-06T16:34:00Z"/>
                <w:rFonts w:eastAsia="Times New Roman" w:cs="Times New Roman"/>
                <w:b w:val="0"/>
                <w:color w:val="7030A0"/>
                <w:sz w:val="22"/>
                <w:rPrChange w:id="13240" w:author="韬 黄" w:date="2018-10-15T17:48:00Z">
                  <w:rPr>
                    <w:del w:id="13241" w:author="Tao Huang" w:date="2018-09-06T16:34:00Z"/>
                    <w:rFonts w:eastAsia="Times New Roman" w:cs="Times New Roman"/>
                    <w:b w:val="0"/>
                    <w:sz w:val="22"/>
                  </w:rPr>
                </w:rPrChange>
              </w:rPr>
            </w:pPr>
            <w:del w:id="13242" w:author="Tao Huang" w:date="2018-09-06T16:34:00Z">
              <w:r w:rsidRPr="00335695" w:rsidDel="00447B77">
                <w:rPr>
                  <w:rFonts w:eastAsia="Times New Roman" w:cs="Times New Roman"/>
                  <w:b w:val="0"/>
                  <w:color w:val="7030A0"/>
                  <w:sz w:val="22"/>
                  <w:rPrChange w:id="13243" w:author="韬 黄" w:date="2018-10-15T17:48:00Z">
                    <w:rPr>
                      <w:rFonts w:eastAsia="Times New Roman" w:cs="Times New Roman"/>
                      <w:b w:val="0"/>
                      <w:sz w:val="22"/>
                    </w:rPr>
                  </w:rPrChange>
                </w:rPr>
                <w:delText>Deodorant</w:delText>
              </w:r>
            </w:del>
          </w:p>
        </w:tc>
        <w:tc>
          <w:tcPr>
            <w:tcW w:w="0" w:type="dxa"/>
            <w:shd w:val="clear" w:color="auto" w:fill="auto"/>
            <w:noWrap/>
            <w:tcPrChange w:id="13244" w:author="Tao Huang" w:date="2018-09-06T16:34:00Z">
              <w:tcPr>
                <w:tcW w:w="1292" w:type="dxa"/>
                <w:shd w:val="clear" w:color="auto" w:fill="auto"/>
                <w:noWrap/>
              </w:tcPr>
            </w:tcPrChange>
          </w:tcPr>
          <w:p w14:paraId="42EB9E94" w14:textId="69779B19"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245" w:author="Tao Huang" w:date="2018-09-06T16:34:00Z"/>
                <w:rFonts w:eastAsia="Times New Roman" w:cs="Times New Roman"/>
                <w:color w:val="7030A0"/>
                <w:sz w:val="22"/>
                <w:rPrChange w:id="13246" w:author="韬 黄" w:date="2018-10-15T17:48:00Z">
                  <w:rPr>
                    <w:del w:id="13247" w:author="Tao Huang" w:date="2018-09-06T16:34:00Z"/>
                    <w:rFonts w:eastAsia="Times New Roman" w:cs="Times New Roman"/>
                    <w:sz w:val="22"/>
                  </w:rPr>
                </w:rPrChange>
              </w:rPr>
            </w:pPr>
            <w:del w:id="13248" w:author="Tao Huang" w:date="2018-09-06T16:34:00Z">
              <w:r w:rsidRPr="00335695" w:rsidDel="00447B77">
                <w:rPr>
                  <w:rFonts w:eastAsia="Times New Roman" w:cs="Times New Roman"/>
                  <w:color w:val="7030A0"/>
                  <w:sz w:val="22"/>
                  <w:rPrChange w:id="13249" w:author="韬 黄" w:date="2018-10-15T17:48:00Z">
                    <w:rPr>
                      <w:rFonts w:eastAsia="Times New Roman" w:cs="Times New Roman"/>
                      <w:sz w:val="22"/>
                    </w:rPr>
                  </w:rPrChange>
                </w:rPr>
                <w:delText>100.00%</w:delText>
              </w:r>
            </w:del>
          </w:p>
        </w:tc>
        <w:tc>
          <w:tcPr>
            <w:tcW w:w="0" w:type="dxa"/>
            <w:shd w:val="clear" w:color="auto" w:fill="auto"/>
            <w:noWrap/>
            <w:tcPrChange w:id="13250" w:author="Tao Huang" w:date="2018-09-06T16:34:00Z">
              <w:tcPr>
                <w:tcW w:w="1036" w:type="dxa"/>
                <w:shd w:val="clear" w:color="auto" w:fill="auto"/>
                <w:noWrap/>
              </w:tcPr>
            </w:tcPrChange>
          </w:tcPr>
          <w:p w14:paraId="642F7133" w14:textId="2C85F735"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251" w:author="Tao Huang" w:date="2018-09-06T16:34:00Z"/>
                <w:rFonts w:eastAsia="Times New Roman" w:cs="Times New Roman"/>
                <w:color w:val="7030A0"/>
                <w:sz w:val="22"/>
                <w:rPrChange w:id="13252" w:author="韬 黄" w:date="2018-10-15T17:48:00Z">
                  <w:rPr>
                    <w:del w:id="13253" w:author="Tao Huang" w:date="2018-09-06T16:34:00Z"/>
                    <w:rFonts w:eastAsia="Times New Roman" w:cs="Times New Roman"/>
                    <w:sz w:val="22"/>
                  </w:rPr>
                </w:rPrChange>
              </w:rPr>
            </w:pPr>
            <w:del w:id="13254" w:author="Tao Huang" w:date="2018-09-06T16:34:00Z">
              <w:r w:rsidRPr="00335695" w:rsidDel="00447B77">
                <w:rPr>
                  <w:rFonts w:eastAsia="Times New Roman" w:cs="Times New Roman"/>
                  <w:color w:val="7030A0"/>
                  <w:sz w:val="22"/>
                  <w:rPrChange w:id="13255" w:author="韬 黄" w:date="2018-10-15T17:48:00Z">
                    <w:rPr>
                      <w:rFonts w:eastAsia="Times New Roman" w:cs="Times New Roman"/>
                      <w:sz w:val="22"/>
                    </w:rPr>
                  </w:rPrChange>
                </w:rPr>
                <w:delText>98.47%</w:delText>
              </w:r>
            </w:del>
          </w:p>
        </w:tc>
        <w:tc>
          <w:tcPr>
            <w:tcW w:w="0" w:type="dxa"/>
            <w:shd w:val="clear" w:color="auto" w:fill="auto"/>
            <w:noWrap/>
            <w:tcPrChange w:id="13256" w:author="Tao Huang" w:date="2018-09-06T16:34:00Z">
              <w:tcPr>
                <w:tcW w:w="2082" w:type="dxa"/>
                <w:shd w:val="clear" w:color="auto" w:fill="auto"/>
                <w:noWrap/>
              </w:tcPr>
            </w:tcPrChange>
          </w:tcPr>
          <w:p w14:paraId="0B169EC7" w14:textId="2A698006" w:rsidR="001E17BA" w:rsidRPr="00335695"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13257" w:author="Tao Huang" w:date="2018-09-06T16:34:00Z"/>
                <w:rFonts w:eastAsia="Times New Roman" w:cs="Times New Roman"/>
                <w:color w:val="7030A0"/>
                <w:sz w:val="22"/>
                <w:rPrChange w:id="13258" w:author="韬 黄" w:date="2018-10-15T17:48:00Z">
                  <w:rPr>
                    <w:del w:id="13259" w:author="Tao Huang" w:date="2018-09-06T16:34:00Z"/>
                    <w:rFonts w:eastAsia="Times New Roman" w:cs="Times New Roman"/>
                    <w:sz w:val="22"/>
                  </w:rPr>
                </w:rPrChange>
              </w:rPr>
            </w:pPr>
            <w:del w:id="13260" w:author="Tao Huang" w:date="2018-09-06T16:34:00Z">
              <w:r w:rsidRPr="00335695" w:rsidDel="00447B77">
                <w:rPr>
                  <w:rFonts w:eastAsia="Times New Roman" w:cs="Times New Roman"/>
                  <w:color w:val="7030A0"/>
                  <w:sz w:val="22"/>
                  <w:rPrChange w:id="13261" w:author="韬 黄" w:date="2018-10-15T17:48:00Z">
                    <w:rPr>
                      <w:rFonts w:eastAsia="Times New Roman" w:cs="Times New Roman"/>
                      <w:sz w:val="22"/>
                    </w:rPr>
                  </w:rPrChange>
                </w:rPr>
                <w:delText>Shampoo</w:delText>
              </w:r>
            </w:del>
          </w:p>
        </w:tc>
        <w:tc>
          <w:tcPr>
            <w:tcW w:w="0" w:type="dxa"/>
            <w:shd w:val="clear" w:color="auto" w:fill="auto"/>
            <w:noWrap/>
            <w:tcPrChange w:id="13262" w:author="Tao Huang" w:date="2018-09-06T16:34:00Z">
              <w:tcPr>
                <w:tcW w:w="1238" w:type="dxa"/>
                <w:shd w:val="clear" w:color="auto" w:fill="auto"/>
                <w:noWrap/>
              </w:tcPr>
            </w:tcPrChange>
          </w:tcPr>
          <w:p w14:paraId="7DD5E552" w14:textId="2C6142DE"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263" w:author="Tao Huang" w:date="2018-09-06T16:34:00Z"/>
                <w:rFonts w:eastAsia="Times New Roman" w:cs="Times New Roman"/>
                <w:color w:val="7030A0"/>
                <w:sz w:val="22"/>
                <w:rPrChange w:id="13264" w:author="韬 黄" w:date="2018-10-15T17:48:00Z">
                  <w:rPr>
                    <w:del w:id="13265" w:author="Tao Huang" w:date="2018-09-06T16:34:00Z"/>
                    <w:rFonts w:eastAsia="Times New Roman" w:cs="Times New Roman"/>
                    <w:sz w:val="22"/>
                  </w:rPr>
                </w:rPrChange>
              </w:rPr>
            </w:pPr>
            <w:del w:id="13266" w:author="Tao Huang" w:date="2018-09-06T16:34:00Z">
              <w:r w:rsidRPr="00335695" w:rsidDel="00447B77">
                <w:rPr>
                  <w:rFonts w:eastAsia="Times New Roman" w:cs="Times New Roman"/>
                  <w:color w:val="7030A0"/>
                  <w:sz w:val="22"/>
                  <w:rPrChange w:id="13267" w:author="韬 黄" w:date="2018-10-15T17:48:00Z">
                    <w:rPr>
                      <w:rFonts w:eastAsia="Times New Roman" w:cs="Times New Roman"/>
                      <w:sz w:val="22"/>
                    </w:rPr>
                  </w:rPrChange>
                </w:rPr>
                <w:delText>99.74%</w:delText>
              </w:r>
            </w:del>
          </w:p>
        </w:tc>
        <w:tc>
          <w:tcPr>
            <w:tcW w:w="0" w:type="dxa"/>
            <w:shd w:val="clear" w:color="auto" w:fill="auto"/>
            <w:noWrap/>
            <w:tcPrChange w:id="13268" w:author="Tao Huang" w:date="2018-09-06T16:34:00Z">
              <w:tcPr>
                <w:tcW w:w="1005" w:type="dxa"/>
                <w:shd w:val="clear" w:color="auto" w:fill="auto"/>
                <w:noWrap/>
              </w:tcPr>
            </w:tcPrChange>
          </w:tcPr>
          <w:p w14:paraId="11CB815D" w14:textId="2A4F0C93"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269" w:author="Tao Huang" w:date="2018-09-06T16:34:00Z"/>
                <w:rFonts w:eastAsia="Times New Roman" w:cs="Times New Roman"/>
                <w:color w:val="7030A0"/>
                <w:sz w:val="22"/>
                <w:rPrChange w:id="13270" w:author="韬 黄" w:date="2018-10-15T17:48:00Z">
                  <w:rPr>
                    <w:del w:id="13271" w:author="Tao Huang" w:date="2018-09-06T16:34:00Z"/>
                    <w:rFonts w:eastAsia="Times New Roman" w:cs="Times New Roman"/>
                    <w:sz w:val="22"/>
                  </w:rPr>
                </w:rPrChange>
              </w:rPr>
            </w:pPr>
            <w:del w:id="13272" w:author="Tao Huang" w:date="2018-09-06T16:34:00Z">
              <w:r w:rsidRPr="00335695" w:rsidDel="00447B77">
                <w:rPr>
                  <w:rFonts w:eastAsia="Times New Roman" w:cs="Times New Roman"/>
                  <w:color w:val="7030A0"/>
                  <w:sz w:val="22"/>
                  <w:rPrChange w:id="13273" w:author="韬 黄" w:date="2018-10-15T17:48:00Z">
                    <w:rPr>
                      <w:rFonts w:eastAsia="Times New Roman" w:cs="Times New Roman"/>
                      <w:sz w:val="22"/>
                    </w:rPr>
                  </w:rPrChange>
                </w:rPr>
                <w:delText>98.52%</w:delText>
              </w:r>
            </w:del>
          </w:p>
        </w:tc>
      </w:tr>
      <w:tr w:rsidR="001E17BA" w:rsidRPr="00335695" w:rsidDel="00447B77" w14:paraId="69EFBAFB" w14:textId="4B34E942" w:rsidTr="00447B77">
        <w:trPr>
          <w:trHeight w:val="20"/>
          <w:del w:id="13274" w:author="Tao Huang" w:date="2018-09-06T16:34:00Z"/>
          <w:trPrChange w:id="13275"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276" w:author="Tao Huang" w:date="2018-09-06T16:34:00Z">
              <w:tcPr>
                <w:tcW w:w="2268" w:type="dxa"/>
                <w:shd w:val="clear" w:color="auto" w:fill="auto"/>
                <w:noWrap/>
              </w:tcPr>
            </w:tcPrChange>
          </w:tcPr>
          <w:p w14:paraId="5F48CD02" w14:textId="2B8A4B68" w:rsidR="001E17BA" w:rsidRPr="00335695" w:rsidDel="00447B77" w:rsidRDefault="001E17BA" w:rsidP="001E17BA">
            <w:pPr>
              <w:spacing w:after="0" w:line="240" w:lineRule="auto"/>
              <w:rPr>
                <w:del w:id="13277" w:author="Tao Huang" w:date="2018-09-06T16:34:00Z"/>
                <w:rFonts w:eastAsia="Times New Roman" w:cs="Times New Roman"/>
                <w:b w:val="0"/>
                <w:color w:val="7030A0"/>
                <w:sz w:val="22"/>
                <w:rPrChange w:id="13278" w:author="韬 黄" w:date="2018-10-15T17:48:00Z">
                  <w:rPr>
                    <w:del w:id="13279" w:author="Tao Huang" w:date="2018-09-06T16:34:00Z"/>
                    <w:rFonts w:eastAsia="Times New Roman" w:cs="Times New Roman"/>
                    <w:b w:val="0"/>
                    <w:sz w:val="22"/>
                  </w:rPr>
                </w:rPrChange>
              </w:rPr>
            </w:pPr>
            <w:del w:id="13280" w:author="Tao Huang" w:date="2018-09-06T16:34:00Z">
              <w:r w:rsidRPr="00335695" w:rsidDel="00447B77">
                <w:rPr>
                  <w:rFonts w:eastAsia="Times New Roman" w:cs="Times New Roman"/>
                  <w:b w:val="0"/>
                  <w:color w:val="7030A0"/>
                  <w:sz w:val="22"/>
                  <w:rPrChange w:id="13281" w:author="韬 黄" w:date="2018-10-15T17:48:00Z">
                    <w:rPr>
                      <w:rFonts w:eastAsia="Times New Roman" w:cs="Times New Roman"/>
                      <w:b w:val="0"/>
                      <w:sz w:val="22"/>
                    </w:rPr>
                  </w:rPrChange>
                </w:rPr>
                <w:delText>Face Tissue</w:delText>
              </w:r>
            </w:del>
          </w:p>
        </w:tc>
        <w:tc>
          <w:tcPr>
            <w:tcW w:w="0" w:type="dxa"/>
            <w:shd w:val="clear" w:color="auto" w:fill="auto"/>
            <w:noWrap/>
            <w:tcPrChange w:id="13282" w:author="Tao Huang" w:date="2018-09-06T16:34:00Z">
              <w:tcPr>
                <w:tcW w:w="1292" w:type="dxa"/>
                <w:shd w:val="clear" w:color="auto" w:fill="auto"/>
                <w:noWrap/>
              </w:tcPr>
            </w:tcPrChange>
          </w:tcPr>
          <w:p w14:paraId="06EDB3CD" w14:textId="737B8DCD"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283" w:author="Tao Huang" w:date="2018-09-06T16:34:00Z"/>
                <w:rFonts w:eastAsia="Times New Roman" w:cs="Times New Roman"/>
                <w:color w:val="7030A0"/>
                <w:sz w:val="22"/>
                <w:rPrChange w:id="13284" w:author="韬 黄" w:date="2018-10-15T17:48:00Z">
                  <w:rPr>
                    <w:del w:id="13285" w:author="Tao Huang" w:date="2018-09-06T16:34:00Z"/>
                    <w:rFonts w:eastAsia="Times New Roman" w:cs="Times New Roman"/>
                    <w:sz w:val="22"/>
                  </w:rPr>
                </w:rPrChange>
              </w:rPr>
            </w:pPr>
            <w:del w:id="13286" w:author="Tao Huang" w:date="2018-09-06T16:34:00Z">
              <w:r w:rsidRPr="00335695" w:rsidDel="00447B77">
                <w:rPr>
                  <w:rFonts w:eastAsia="Times New Roman" w:cs="Times New Roman"/>
                  <w:color w:val="7030A0"/>
                  <w:sz w:val="22"/>
                  <w:rPrChange w:id="13287" w:author="韬 黄" w:date="2018-10-15T17:48:00Z">
                    <w:rPr>
                      <w:rFonts w:eastAsia="Times New Roman" w:cs="Times New Roman"/>
                      <w:sz w:val="22"/>
                    </w:rPr>
                  </w:rPrChange>
                </w:rPr>
                <w:delText>98.21%</w:delText>
              </w:r>
            </w:del>
          </w:p>
        </w:tc>
        <w:tc>
          <w:tcPr>
            <w:tcW w:w="0" w:type="dxa"/>
            <w:shd w:val="clear" w:color="auto" w:fill="auto"/>
            <w:noWrap/>
            <w:tcPrChange w:id="13288" w:author="Tao Huang" w:date="2018-09-06T16:34:00Z">
              <w:tcPr>
                <w:tcW w:w="1036" w:type="dxa"/>
                <w:shd w:val="clear" w:color="auto" w:fill="auto"/>
                <w:noWrap/>
              </w:tcPr>
            </w:tcPrChange>
          </w:tcPr>
          <w:p w14:paraId="68176C6D" w14:textId="65FBD414"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289" w:author="Tao Huang" w:date="2018-09-06T16:34:00Z"/>
                <w:rFonts w:eastAsia="Times New Roman" w:cs="Times New Roman"/>
                <w:color w:val="7030A0"/>
                <w:sz w:val="22"/>
                <w:rPrChange w:id="13290" w:author="韬 黄" w:date="2018-10-15T17:48:00Z">
                  <w:rPr>
                    <w:del w:id="13291" w:author="Tao Huang" w:date="2018-09-06T16:34:00Z"/>
                    <w:rFonts w:eastAsia="Times New Roman" w:cs="Times New Roman"/>
                    <w:sz w:val="22"/>
                  </w:rPr>
                </w:rPrChange>
              </w:rPr>
            </w:pPr>
            <w:del w:id="13292" w:author="Tao Huang" w:date="2018-09-06T16:34:00Z">
              <w:r w:rsidRPr="00335695" w:rsidDel="00447B77">
                <w:rPr>
                  <w:rFonts w:eastAsia="Times New Roman" w:cs="Times New Roman"/>
                  <w:color w:val="7030A0"/>
                  <w:sz w:val="22"/>
                  <w:rPrChange w:id="13293" w:author="韬 黄" w:date="2018-10-15T17:48:00Z">
                    <w:rPr>
                      <w:rFonts w:eastAsia="Times New Roman" w:cs="Times New Roman"/>
                      <w:sz w:val="22"/>
                    </w:rPr>
                  </w:rPrChange>
                </w:rPr>
                <w:delText>100.60%</w:delText>
              </w:r>
            </w:del>
          </w:p>
        </w:tc>
        <w:tc>
          <w:tcPr>
            <w:tcW w:w="0" w:type="dxa"/>
            <w:shd w:val="clear" w:color="auto" w:fill="auto"/>
            <w:noWrap/>
            <w:tcPrChange w:id="13294" w:author="Tao Huang" w:date="2018-09-06T16:34:00Z">
              <w:tcPr>
                <w:tcW w:w="2082" w:type="dxa"/>
                <w:shd w:val="clear" w:color="auto" w:fill="auto"/>
                <w:noWrap/>
              </w:tcPr>
            </w:tcPrChange>
          </w:tcPr>
          <w:p w14:paraId="65A79133" w14:textId="0903DE9B" w:rsidR="001E17BA" w:rsidRPr="00335695"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13295" w:author="Tao Huang" w:date="2018-09-06T16:34:00Z"/>
                <w:rFonts w:eastAsia="Times New Roman" w:cs="Times New Roman"/>
                <w:color w:val="7030A0"/>
                <w:sz w:val="22"/>
                <w:rPrChange w:id="13296" w:author="韬 黄" w:date="2018-10-15T17:48:00Z">
                  <w:rPr>
                    <w:del w:id="13297" w:author="Tao Huang" w:date="2018-09-06T16:34:00Z"/>
                    <w:rFonts w:eastAsia="Times New Roman" w:cs="Times New Roman"/>
                    <w:sz w:val="22"/>
                  </w:rPr>
                </w:rPrChange>
              </w:rPr>
            </w:pPr>
            <w:del w:id="13298" w:author="Tao Huang" w:date="2018-09-06T16:34:00Z">
              <w:r w:rsidRPr="00335695" w:rsidDel="00447B77">
                <w:rPr>
                  <w:rFonts w:eastAsia="Times New Roman" w:cs="Times New Roman"/>
                  <w:color w:val="7030A0"/>
                  <w:sz w:val="22"/>
                  <w:rPrChange w:id="13299" w:author="韬 黄" w:date="2018-10-15T17:48:00Z">
                    <w:rPr>
                      <w:rFonts w:eastAsia="Times New Roman" w:cs="Times New Roman"/>
                      <w:sz w:val="22"/>
                    </w:rPr>
                  </w:rPrChange>
                </w:rPr>
                <w:delText>Soup</w:delText>
              </w:r>
            </w:del>
          </w:p>
        </w:tc>
        <w:tc>
          <w:tcPr>
            <w:tcW w:w="0" w:type="dxa"/>
            <w:shd w:val="clear" w:color="auto" w:fill="auto"/>
            <w:noWrap/>
            <w:tcPrChange w:id="13300" w:author="Tao Huang" w:date="2018-09-06T16:34:00Z">
              <w:tcPr>
                <w:tcW w:w="1238" w:type="dxa"/>
                <w:shd w:val="clear" w:color="auto" w:fill="auto"/>
                <w:noWrap/>
              </w:tcPr>
            </w:tcPrChange>
          </w:tcPr>
          <w:p w14:paraId="687A382D" w14:textId="747FA3E4"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301" w:author="Tao Huang" w:date="2018-09-06T16:34:00Z"/>
                <w:rFonts w:eastAsia="Times New Roman" w:cs="Times New Roman"/>
                <w:color w:val="7030A0"/>
                <w:sz w:val="22"/>
                <w:rPrChange w:id="13302" w:author="韬 黄" w:date="2018-10-15T17:48:00Z">
                  <w:rPr>
                    <w:del w:id="13303" w:author="Tao Huang" w:date="2018-09-06T16:34:00Z"/>
                    <w:rFonts w:eastAsia="Times New Roman" w:cs="Times New Roman"/>
                    <w:sz w:val="22"/>
                  </w:rPr>
                </w:rPrChange>
              </w:rPr>
            </w:pPr>
            <w:del w:id="13304" w:author="Tao Huang" w:date="2018-09-06T16:34:00Z">
              <w:r w:rsidRPr="00335695" w:rsidDel="00447B77">
                <w:rPr>
                  <w:rFonts w:eastAsia="Times New Roman" w:cs="Times New Roman"/>
                  <w:color w:val="7030A0"/>
                  <w:sz w:val="22"/>
                  <w:rPrChange w:id="13305" w:author="韬 黄" w:date="2018-10-15T17:48:00Z">
                    <w:rPr>
                      <w:rFonts w:eastAsia="Times New Roman" w:cs="Times New Roman"/>
                      <w:sz w:val="22"/>
                    </w:rPr>
                  </w:rPrChange>
                </w:rPr>
                <w:delText>99.02%</w:delText>
              </w:r>
            </w:del>
          </w:p>
        </w:tc>
        <w:tc>
          <w:tcPr>
            <w:tcW w:w="0" w:type="dxa"/>
            <w:shd w:val="clear" w:color="auto" w:fill="auto"/>
            <w:noWrap/>
            <w:tcPrChange w:id="13306" w:author="Tao Huang" w:date="2018-09-06T16:34:00Z">
              <w:tcPr>
                <w:tcW w:w="1005" w:type="dxa"/>
                <w:shd w:val="clear" w:color="auto" w:fill="auto"/>
                <w:noWrap/>
              </w:tcPr>
            </w:tcPrChange>
          </w:tcPr>
          <w:p w14:paraId="33CA10B5" w14:textId="5FBF5BE2"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307" w:author="Tao Huang" w:date="2018-09-06T16:34:00Z"/>
                <w:rFonts w:eastAsia="Times New Roman" w:cs="Times New Roman"/>
                <w:color w:val="7030A0"/>
                <w:sz w:val="22"/>
                <w:rPrChange w:id="13308" w:author="韬 黄" w:date="2018-10-15T17:48:00Z">
                  <w:rPr>
                    <w:del w:id="13309" w:author="Tao Huang" w:date="2018-09-06T16:34:00Z"/>
                    <w:rFonts w:eastAsia="Times New Roman" w:cs="Times New Roman"/>
                    <w:sz w:val="22"/>
                  </w:rPr>
                </w:rPrChange>
              </w:rPr>
            </w:pPr>
            <w:del w:id="13310" w:author="Tao Huang" w:date="2018-09-06T16:34:00Z">
              <w:r w:rsidRPr="00335695" w:rsidDel="00447B77">
                <w:rPr>
                  <w:rFonts w:eastAsia="Times New Roman" w:cs="Times New Roman"/>
                  <w:color w:val="7030A0"/>
                  <w:sz w:val="22"/>
                  <w:rPrChange w:id="13311" w:author="韬 黄" w:date="2018-10-15T17:48:00Z">
                    <w:rPr>
                      <w:rFonts w:eastAsia="Times New Roman" w:cs="Times New Roman"/>
                      <w:sz w:val="22"/>
                    </w:rPr>
                  </w:rPrChange>
                </w:rPr>
                <w:delText>103.14%</w:delText>
              </w:r>
            </w:del>
          </w:p>
        </w:tc>
      </w:tr>
      <w:tr w:rsidR="001E17BA" w:rsidRPr="00335695" w:rsidDel="00447B77" w14:paraId="079FAF86" w14:textId="2A343CF5" w:rsidTr="00447B77">
        <w:trPr>
          <w:cnfStyle w:val="000000100000" w:firstRow="0" w:lastRow="0" w:firstColumn="0" w:lastColumn="0" w:oddVBand="0" w:evenVBand="0" w:oddHBand="1" w:evenHBand="0" w:firstRowFirstColumn="0" w:firstRowLastColumn="0" w:lastRowFirstColumn="0" w:lastRowLastColumn="0"/>
          <w:trHeight w:val="20"/>
          <w:del w:id="13312" w:author="Tao Huang" w:date="2018-09-06T16:34:00Z"/>
          <w:trPrChange w:id="13313"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314" w:author="Tao Huang" w:date="2018-09-06T16:34:00Z">
              <w:tcPr>
                <w:tcW w:w="2268" w:type="dxa"/>
                <w:shd w:val="clear" w:color="auto" w:fill="auto"/>
                <w:noWrap/>
              </w:tcPr>
            </w:tcPrChange>
          </w:tcPr>
          <w:p w14:paraId="2CE5171C" w14:textId="47E561FE" w:rsidR="001E17BA" w:rsidRPr="00335695"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13315" w:author="Tao Huang" w:date="2018-09-06T16:34:00Z"/>
                <w:rFonts w:eastAsia="Times New Roman" w:cs="Times New Roman"/>
                <w:b w:val="0"/>
                <w:color w:val="7030A0"/>
                <w:sz w:val="22"/>
                <w:rPrChange w:id="13316" w:author="韬 黄" w:date="2018-10-15T17:48:00Z">
                  <w:rPr>
                    <w:del w:id="13317" w:author="Tao Huang" w:date="2018-09-06T16:34:00Z"/>
                    <w:rFonts w:eastAsia="Times New Roman" w:cs="Times New Roman"/>
                    <w:b w:val="0"/>
                    <w:sz w:val="22"/>
                  </w:rPr>
                </w:rPrChange>
              </w:rPr>
            </w:pPr>
            <w:del w:id="13318" w:author="Tao Huang" w:date="2018-09-06T16:34:00Z">
              <w:r w:rsidRPr="00335695" w:rsidDel="00447B77">
                <w:rPr>
                  <w:rFonts w:eastAsia="Times New Roman" w:cs="Times New Roman"/>
                  <w:b w:val="0"/>
                  <w:color w:val="7030A0"/>
                  <w:sz w:val="22"/>
                  <w:rPrChange w:id="13319" w:author="韬 黄" w:date="2018-10-15T17:48:00Z">
                    <w:rPr>
                      <w:rFonts w:eastAsia="Times New Roman" w:cs="Times New Roman"/>
                      <w:b w:val="0"/>
                      <w:sz w:val="22"/>
                    </w:rPr>
                  </w:rPrChange>
                </w:rPr>
                <w:delText>Frozen Dinner</w:delText>
              </w:r>
            </w:del>
          </w:p>
        </w:tc>
        <w:tc>
          <w:tcPr>
            <w:tcW w:w="0" w:type="dxa"/>
            <w:shd w:val="clear" w:color="auto" w:fill="auto"/>
            <w:noWrap/>
            <w:tcPrChange w:id="13320" w:author="Tao Huang" w:date="2018-09-06T16:34:00Z">
              <w:tcPr>
                <w:tcW w:w="1292" w:type="dxa"/>
                <w:shd w:val="clear" w:color="auto" w:fill="auto"/>
                <w:noWrap/>
              </w:tcPr>
            </w:tcPrChange>
          </w:tcPr>
          <w:p w14:paraId="6BB46489" w14:textId="45ED1F05"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321" w:author="Tao Huang" w:date="2018-09-06T16:34:00Z"/>
                <w:rFonts w:eastAsia="Times New Roman" w:cs="Times New Roman"/>
                <w:color w:val="7030A0"/>
                <w:sz w:val="22"/>
                <w:rPrChange w:id="13322" w:author="韬 黄" w:date="2018-10-15T17:48:00Z">
                  <w:rPr>
                    <w:del w:id="13323" w:author="Tao Huang" w:date="2018-09-06T16:34:00Z"/>
                    <w:rFonts w:eastAsia="Times New Roman" w:cs="Times New Roman"/>
                    <w:sz w:val="22"/>
                  </w:rPr>
                </w:rPrChange>
              </w:rPr>
            </w:pPr>
            <w:del w:id="13324" w:author="Tao Huang" w:date="2018-09-06T16:34:00Z">
              <w:r w:rsidRPr="00335695" w:rsidDel="00447B77">
                <w:rPr>
                  <w:rFonts w:eastAsia="Times New Roman" w:cs="Times New Roman"/>
                  <w:color w:val="7030A0"/>
                  <w:sz w:val="22"/>
                  <w:rPrChange w:id="13325" w:author="韬 黄" w:date="2018-10-15T17:48:00Z">
                    <w:rPr>
                      <w:rFonts w:eastAsia="Times New Roman" w:cs="Times New Roman"/>
                      <w:sz w:val="22"/>
                    </w:rPr>
                  </w:rPrChange>
                </w:rPr>
                <w:delText>100.71%</w:delText>
              </w:r>
            </w:del>
          </w:p>
        </w:tc>
        <w:tc>
          <w:tcPr>
            <w:tcW w:w="0" w:type="dxa"/>
            <w:shd w:val="clear" w:color="auto" w:fill="auto"/>
            <w:noWrap/>
            <w:tcPrChange w:id="13326" w:author="Tao Huang" w:date="2018-09-06T16:34:00Z">
              <w:tcPr>
                <w:tcW w:w="1036" w:type="dxa"/>
                <w:shd w:val="clear" w:color="auto" w:fill="auto"/>
                <w:noWrap/>
              </w:tcPr>
            </w:tcPrChange>
          </w:tcPr>
          <w:p w14:paraId="0281D409" w14:textId="34CBE32D"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327" w:author="Tao Huang" w:date="2018-09-06T16:34:00Z"/>
                <w:rFonts w:eastAsia="Times New Roman" w:cs="Times New Roman"/>
                <w:color w:val="7030A0"/>
                <w:sz w:val="22"/>
                <w:rPrChange w:id="13328" w:author="韬 黄" w:date="2018-10-15T17:48:00Z">
                  <w:rPr>
                    <w:del w:id="13329" w:author="Tao Huang" w:date="2018-09-06T16:34:00Z"/>
                    <w:rFonts w:eastAsia="Times New Roman" w:cs="Times New Roman"/>
                    <w:sz w:val="22"/>
                  </w:rPr>
                </w:rPrChange>
              </w:rPr>
            </w:pPr>
            <w:del w:id="13330" w:author="Tao Huang" w:date="2018-09-06T16:34:00Z">
              <w:r w:rsidRPr="00335695" w:rsidDel="00447B77">
                <w:rPr>
                  <w:rFonts w:eastAsia="Times New Roman" w:cs="Times New Roman"/>
                  <w:color w:val="7030A0"/>
                  <w:sz w:val="22"/>
                  <w:rPrChange w:id="13331" w:author="韬 黄" w:date="2018-10-15T17:48:00Z">
                    <w:rPr>
                      <w:rFonts w:eastAsia="Times New Roman" w:cs="Times New Roman"/>
                      <w:sz w:val="22"/>
                    </w:rPr>
                  </w:rPrChange>
                </w:rPr>
                <w:delText>100.20%</w:delText>
              </w:r>
            </w:del>
          </w:p>
        </w:tc>
        <w:tc>
          <w:tcPr>
            <w:tcW w:w="0" w:type="dxa"/>
            <w:shd w:val="clear" w:color="auto" w:fill="auto"/>
            <w:noWrap/>
            <w:tcPrChange w:id="13332" w:author="Tao Huang" w:date="2018-09-06T16:34:00Z">
              <w:tcPr>
                <w:tcW w:w="2082" w:type="dxa"/>
                <w:shd w:val="clear" w:color="auto" w:fill="auto"/>
                <w:noWrap/>
              </w:tcPr>
            </w:tcPrChange>
          </w:tcPr>
          <w:p w14:paraId="49AFFEE9" w14:textId="0CD6FF75" w:rsidR="001E17BA" w:rsidRPr="00335695"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13333" w:author="Tao Huang" w:date="2018-09-06T16:34:00Z"/>
                <w:rFonts w:eastAsia="Times New Roman" w:cs="Times New Roman"/>
                <w:color w:val="7030A0"/>
                <w:sz w:val="22"/>
                <w:rPrChange w:id="13334" w:author="韬 黄" w:date="2018-10-15T17:48:00Z">
                  <w:rPr>
                    <w:del w:id="13335" w:author="Tao Huang" w:date="2018-09-06T16:34:00Z"/>
                    <w:rFonts w:eastAsia="Times New Roman" w:cs="Times New Roman"/>
                    <w:sz w:val="22"/>
                  </w:rPr>
                </w:rPrChange>
              </w:rPr>
            </w:pPr>
            <w:del w:id="13336" w:author="Tao Huang" w:date="2018-09-06T16:34:00Z">
              <w:r w:rsidRPr="00335695" w:rsidDel="00447B77">
                <w:rPr>
                  <w:rFonts w:eastAsia="Times New Roman" w:cs="Times New Roman"/>
                  <w:color w:val="7030A0"/>
                  <w:sz w:val="22"/>
                  <w:rPrChange w:id="13337" w:author="韬 黄" w:date="2018-10-15T17:48:00Z">
                    <w:rPr>
                      <w:rFonts w:eastAsia="Times New Roman" w:cs="Times New Roman"/>
                      <w:sz w:val="22"/>
                    </w:rPr>
                  </w:rPrChange>
                </w:rPr>
                <w:delText>Spaghetti sauce</w:delText>
              </w:r>
            </w:del>
          </w:p>
        </w:tc>
        <w:tc>
          <w:tcPr>
            <w:tcW w:w="0" w:type="dxa"/>
            <w:shd w:val="clear" w:color="auto" w:fill="auto"/>
            <w:noWrap/>
            <w:tcPrChange w:id="13338" w:author="Tao Huang" w:date="2018-09-06T16:34:00Z">
              <w:tcPr>
                <w:tcW w:w="1238" w:type="dxa"/>
                <w:shd w:val="clear" w:color="auto" w:fill="auto"/>
                <w:noWrap/>
              </w:tcPr>
            </w:tcPrChange>
          </w:tcPr>
          <w:p w14:paraId="7FD31FD6" w14:textId="2F12D145"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339" w:author="Tao Huang" w:date="2018-09-06T16:34:00Z"/>
                <w:rFonts w:eastAsia="Times New Roman" w:cs="Times New Roman"/>
                <w:color w:val="7030A0"/>
                <w:sz w:val="22"/>
                <w:rPrChange w:id="13340" w:author="韬 黄" w:date="2018-10-15T17:48:00Z">
                  <w:rPr>
                    <w:del w:id="13341" w:author="Tao Huang" w:date="2018-09-06T16:34:00Z"/>
                    <w:rFonts w:eastAsia="Times New Roman" w:cs="Times New Roman"/>
                    <w:sz w:val="22"/>
                  </w:rPr>
                </w:rPrChange>
              </w:rPr>
            </w:pPr>
            <w:del w:id="13342" w:author="Tao Huang" w:date="2018-09-06T16:34:00Z">
              <w:r w:rsidRPr="00335695" w:rsidDel="00447B77">
                <w:rPr>
                  <w:rFonts w:eastAsia="Times New Roman" w:cs="Times New Roman"/>
                  <w:color w:val="7030A0"/>
                  <w:sz w:val="22"/>
                  <w:rPrChange w:id="13343" w:author="韬 黄" w:date="2018-10-15T17:48:00Z">
                    <w:rPr>
                      <w:rFonts w:eastAsia="Times New Roman" w:cs="Times New Roman"/>
                      <w:sz w:val="22"/>
                    </w:rPr>
                  </w:rPrChange>
                </w:rPr>
                <w:delText>98.40%</w:delText>
              </w:r>
            </w:del>
          </w:p>
        </w:tc>
        <w:tc>
          <w:tcPr>
            <w:tcW w:w="0" w:type="dxa"/>
            <w:shd w:val="clear" w:color="auto" w:fill="auto"/>
            <w:noWrap/>
            <w:tcPrChange w:id="13344" w:author="Tao Huang" w:date="2018-09-06T16:34:00Z">
              <w:tcPr>
                <w:tcW w:w="1005" w:type="dxa"/>
                <w:shd w:val="clear" w:color="auto" w:fill="auto"/>
                <w:noWrap/>
              </w:tcPr>
            </w:tcPrChange>
          </w:tcPr>
          <w:p w14:paraId="61795ADD" w14:textId="7FF30C85"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345" w:author="Tao Huang" w:date="2018-09-06T16:34:00Z"/>
                <w:rFonts w:eastAsia="Times New Roman" w:cs="Times New Roman"/>
                <w:color w:val="7030A0"/>
                <w:sz w:val="22"/>
                <w:rPrChange w:id="13346" w:author="韬 黄" w:date="2018-10-15T17:48:00Z">
                  <w:rPr>
                    <w:del w:id="13347" w:author="Tao Huang" w:date="2018-09-06T16:34:00Z"/>
                    <w:rFonts w:eastAsia="Times New Roman" w:cs="Times New Roman"/>
                    <w:sz w:val="22"/>
                  </w:rPr>
                </w:rPrChange>
              </w:rPr>
            </w:pPr>
            <w:del w:id="13348" w:author="Tao Huang" w:date="2018-09-06T16:34:00Z">
              <w:r w:rsidRPr="00335695" w:rsidDel="00447B77">
                <w:rPr>
                  <w:rFonts w:eastAsia="Times New Roman" w:cs="Times New Roman"/>
                  <w:color w:val="7030A0"/>
                  <w:sz w:val="22"/>
                  <w:rPrChange w:id="13349" w:author="韬 黄" w:date="2018-10-15T17:48:00Z">
                    <w:rPr>
                      <w:rFonts w:eastAsia="Times New Roman" w:cs="Times New Roman"/>
                      <w:sz w:val="22"/>
                    </w:rPr>
                  </w:rPrChange>
                </w:rPr>
                <w:delText>98.60%</w:delText>
              </w:r>
            </w:del>
          </w:p>
        </w:tc>
      </w:tr>
      <w:tr w:rsidR="001E17BA" w:rsidRPr="00335695" w:rsidDel="00447B77" w14:paraId="0BF1A47F" w14:textId="66CD9E0B" w:rsidTr="00447B77">
        <w:trPr>
          <w:trHeight w:val="20"/>
          <w:del w:id="13350" w:author="Tao Huang" w:date="2018-09-06T16:34:00Z"/>
          <w:trPrChange w:id="13351"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352" w:author="Tao Huang" w:date="2018-09-06T16:34:00Z">
              <w:tcPr>
                <w:tcW w:w="2268" w:type="dxa"/>
                <w:shd w:val="clear" w:color="auto" w:fill="auto"/>
                <w:noWrap/>
              </w:tcPr>
            </w:tcPrChange>
          </w:tcPr>
          <w:p w14:paraId="141D55FD" w14:textId="3113598C" w:rsidR="001E17BA" w:rsidRPr="00335695" w:rsidDel="00447B77" w:rsidRDefault="001E17BA" w:rsidP="001E17BA">
            <w:pPr>
              <w:spacing w:after="0" w:line="240" w:lineRule="auto"/>
              <w:rPr>
                <w:del w:id="13353" w:author="Tao Huang" w:date="2018-09-06T16:34:00Z"/>
                <w:rFonts w:eastAsia="Times New Roman" w:cs="Times New Roman"/>
                <w:b w:val="0"/>
                <w:color w:val="7030A0"/>
                <w:sz w:val="22"/>
                <w:rPrChange w:id="13354" w:author="韬 黄" w:date="2018-10-15T17:48:00Z">
                  <w:rPr>
                    <w:del w:id="13355" w:author="Tao Huang" w:date="2018-09-06T16:34:00Z"/>
                    <w:rFonts w:eastAsia="Times New Roman" w:cs="Times New Roman"/>
                    <w:b w:val="0"/>
                    <w:sz w:val="22"/>
                  </w:rPr>
                </w:rPrChange>
              </w:rPr>
            </w:pPr>
            <w:del w:id="13356" w:author="Tao Huang" w:date="2018-09-06T16:34:00Z">
              <w:r w:rsidRPr="00335695" w:rsidDel="00447B77">
                <w:rPr>
                  <w:rFonts w:eastAsia="Times New Roman" w:cs="Times New Roman"/>
                  <w:b w:val="0"/>
                  <w:color w:val="7030A0"/>
                  <w:sz w:val="22"/>
                  <w:rPrChange w:id="13357" w:author="韬 黄" w:date="2018-10-15T17:48:00Z">
                    <w:rPr>
                      <w:rFonts w:eastAsia="Times New Roman" w:cs="Times New Roman"/>
                      <w:b w:val="0"/>
                      <w:sz w:val="22"/>
                    </w:rPr>
                  </w:rPrChange>
                </w:rPr>
                <w:delText>Frozen pizza</w:delText>
              </w:r>
            </w:del>
          </w:p>
        </w:tc>
        <w:tc>
          <w:tcPr>
            <w:tcW w:w="0" w:type="dxa"/>
            <w:shd w:val="clear" w:color="auto" w:fill="auto"/>
            <w:noWrap/>
            <w:tcPrChange w:id="13358" w:author="Tao Huang" w:date="2018-09-06T16:34:00Z">
              <w:tcPr>
                <w:tcW w:w="1292" w:type="dxa"/>
                <w:shd w:val="clear" w:color="auto" w:fill="auto"/>
                <w:noWrap/>
              </w:tcPr>
            </w:tcPrChange>
          </w:tcPr>
          <w:p w14:paraId="44788820" w14:textId="4E5F21D5"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359" w:author="Tao Huang" w:date="2018-09-06T16:34:00Z"/>
                <w:rFonts w:eastAsia="Times New Roman" w:cs="Times New Roman"/>
                <w:color w:val="7030A0"/>
                <w:sz w:val="22"/>
                <w:rPrChange w:id="13360" w:author="韬 黄" w:date="2018-10-15T17:48:00Z">
                  <w:rPr>
                    <w:del w:id="13361" w:author="Tao Huang" w:date="2018-09-06T16:34:00Z"/>
                    <w:rFonts w:eastAsia="Times New Roman" w:cs="Times New Roman"/>
                    <w:sz w:val="22"/>
                  </w:rPr>
                </w:rPrChange>
              </w:rPr>
            </w:pPr>
            <w:del w:id="13362" w:author="Tao Huang" w:date="2018-09-06T16:34:00Z">
              <w:r w:rsidRPr="00335695" w:rsidDel="00447B77">
                <w:rPr>
                  <w:rFonts w:eastAsia="Times New Roman" w:cs="Times New Roman"/>
                  <w:color w:val="7030A0"/>
                  <w:sz w:val="22"/>
                  <w:rPrChange w:id="13363" w:author="韬 黄" w:date="2018-10-15T17:48:00Z">
                    <w:rPr>
                      <w:rFonts w:eastAsia="Times New Roman" w:cs="Times New Roman"/>
                      <w:sz w:val="22"/>
                    </w:rPr>
                  </w:rPrChange>
                </w:rPr>
                <w:delText>101.67%</w:delText>
              </w:r>
            </w:del>
          </w:p>
        </w:tc>
        <w:tc>
          <w:tcPr>
            <w:tcW w:w="0" w:type="dxa"/>
            <w:shd w:val="clear" w:color="auto" w:fill="auto"/>
            <w:noWrap/>
            <w:tcPrChange w:id="13364" w:author="Tao Huang" w:date="2018-09-06T16:34:00Z">
              <w:tcPr>
                <w:tcW w:w="1036" w:type="dxa"/>
                <w:shd w:val="clear" w:color="auto" w:fill="auto"/>
                <w:noWrap/>
              </w:tcPr>
            </w:tcPrChange>
          </w:tcPr>
          <w:p w14:paraId="5F0B1CD3" w14:textId="32A1B748"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365" w:author="Tao Huang" w:date="2018-09-06T16:34:00Z"/>
                <w:rFonts w:eastAsia="Times New Roman" w:cs="Times New Roman"/>
                <w:color w:val="7030A0"/>
                <w:sz w:val="22"/>
                <w:rPrChange w:id="13366" w:author="韬 黄" w:date="2018-10-15T17:48:00Z">
                  <w:rPr>
                    <w:del w:id="13367" w:author="Tao Huang" w:date="2018-09-06T16:34:00Z"/>
                    <w:rFonts w:eastAsia="Times New Roman" w:cs="Times New Roman"/>
                    <w:sz w:val="22"/>
                  </w:rPr>
                </w:rPrChange>
              </w:rPr>
            </w:pPr>
            <w:del w:id="13368" w:author="Tao Huang" w:date="2018-09-06T16:34:00Z">
              <w:r w:rsidRPr="00335695" w:rsidDel="00447B77">
                <w:rPr>
                  <w:rFonts w:eastAsia="Times New Roman" w:cs="Times New Roman"/>
                  <w:color w:val="7030A0"/>
                  <w:sz w:val="22"/>
                  <w:rPrChange w:id="13369" w:author="韬 黄" w:date="2018-10-15T17:48:00Z">
                    <w:rPr>
                      <w:rFonts w:eastAsia="Times New Roman" w:cs="Times New Roman"/>
                      <w:sz w:val="22"/>
                    </w:rPr>
                  </w:rPrChange>
                </w:rPr>
                <w:delText>101.55%</w:delText>
              </w:r>
            </w:del>
          </w:p>
        </w:tc>
        <w:tc>
          <w:tcPr>
            <w:tcW w:w="0" w:type="dxa"/>
            <w:shd w:val="clear" w:color="auto" w:fill="auto"/>
            <w:noWrap/>
            <w:tcPrChange w:id="13370" w:author="Tao Huang" w:date="2018-09-06T16:34:00Z">
              <w:tcPr>
                <w:tcW w:w="2082" w:type="dxa"/>
                <w:shd w:val="clear" w:color="auto" w:fill="auto"/>
                <w:noWrap/>
              </w:tcPr>
            </w:tcPrChange>
          </w:tcPr>
          <w:p w14:paraId="485DA564" w14:textId="010102E7" w:rsidR="001E17BA" w:rsidRPr="00335695"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13371" w:author="Tao Huang" w:date="2018-09-06T16:34:00Z"/>
                <w:rFonts w:eastAsia="Times New Roman" w:cs="Times New Roman"/>
                <w:color w:val="7030A0"/>
                <w:sz w:val="22"/>
                <w:rPrChange w:id="13372" w:author="韬 黄" w:date="2018-10-15T17:48:00Z">
                  <w:rPr>
                    <w:del w:id="13373" w:author="Tao Huang" w:date="2018-09-06T16:34:00Z"/>
                    <w:rFonts w:eastAsia="Times New Roman" w:cs="Times New Roman"/>
                    <w:sz w:val="22"/>
                  </w:rPr>
                </w:rPrChange>
              </w:rPr>
            </w:pPr>
            <w:del w:id="13374" w:author="Tao Huang" w:date="2018-09-06T16:34:00Z">
              <w:r w:rsidRPr="00335695" w:rsidDel="00447B77">
                <w:rPr>
                  <w:rFonts w:eastAsia="Times New Roman" w:cs="Times New Roman"/>
                  <w:color w:val="7030A0"/>
                  <w:sz w:val="22"/>
                  <w:rPrChange w:id="13375" w:author="韬 黄" w:date="2018-10-15T17:48:00Z">
                    <w:rPr>
                      <w:rFonts w:eastAsia="Times New Roman" w:cs="Times New Roman"/>
                      <w:sz w:val="22"/>
                    </w:rPr>
                  </w:rPrChange>
                </w:rPr>
                <w:delText>Sugar substitutes</w:delText>
              </w:r>
            </w:del>
          </w:p>
        </w:tc>
        <w:tc>
          <w:tcPr>
            <w:tcW w:w="0" w:type="dxa"/>
            <w:shd w:val="clear" w:color="auto" w:fill="auto"/>
            <w:noWrap/>
            <w:tcPrChange w:id="13376" w:author="Tao Huang" w:date="2018-09-06T16:34:00Z">
              <w:tcPr>
                <w:tcW w:w="1238" w:type="dxa"/>
                <w:shd w:val="clear" w:color="auto" w:fill="auto"/>
                <w:noWrap/>
              </w:tcPr>
            </w:tcPrChange>
          </w:tcPr>
          <w:p w14:paraId="4B9EC5E5" w14:textId="1ED8FECF"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377" w:author="Tao Huang" w:date="2018-09-06T16:34:00Z"/>
                <w:rFonts w:eastAsia="Times New Roman" w:cs="Times New Roman"/>
                <w:color w:val="7030A0"/>
                <w:sz w:val="22"/>
                <w:rPrChange w:id="13378" w:author="韬 黄" w:date="2018-10-15T17:48:00Z">
                  <w:rPr>
                    <w:del w:id="13379" w:author="Tao Huang" w:date="2018-09-06T16:34:00Z"/>
                    <w:rFonts w:eastAsia="Times New Roman" w:cs="Times New Roman"/>
                    <w:sz w:val="22"/>
                  </w:rPr>
                </w:rPrChange>
              </w:rPr>
            </w:pPr>
            <w:del w:id="13380" w:author="Tao Huang" w:date="2018-09-06T16:34:00Z">
              <w:r w:rsidRPr="00335695" w:rsidDel="00447B77">
                <w:rPr>
                  <w:rFonts w:eastAsia="Times New Roman" w:cs="Times New Roman"/>
                  <w:color w:val="7030A0"/>
                  <w:sz w:val="22"/>
                  <w:rPrChange w:id="13381" w:author="韬 黄" w:date="2018-10-15T17:48:00Z">
                    <w:rPr>
                      <w:rFonts w:eastAsia="Times New Roman" w:cs="Times New Roman"/>
                      <w:sz w:val="22"/>
                    </w:rPr>
                  </w:rPrChange>
                </w:rPr>
                <w:delText>99.67%</w:delText>
              </w:r>
            </w:del>
          </w:p>
        </w:tc>
        <w:tc>
          <w:tcPr>
            <w:tcW w:w="0" w:type="dxa"/>
            <w:shd w:val="clear" w:color="auto" w:fill="auto"/>
            <w:noWrap/>
            <w:tcPrChange w:id="13382" w:author="Tao Huang" w:date="2018-09-06T16:34:00Z">
              <w:tcPr>
                <w:tcW w:w="1005" w:type="dxa"/>
                <w:shd w:val="clear" w:color="auto" w:fill="auto"/>
                <w:noWrap/>
              </w:tcPr>
            </w:tcPrChange>
          </w:tcPr>
          <w:p w14:paraId="251AB07E" w14:textId="05B40918"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383" w:author="Tao Huang" w:date="2018-09-06T16:34:00Z"/>
                <w:rFonts w:eastAsia="Times New Roman" w:cs="Times New Roman"/>
                <w:color w:val="7030A0"/>
                <w:sz w:val="22"/>
                <w:rPrChange w:id="13384" w:author="韬 黄" w:date="2018-10-15T17:48:00Z">
                  <w:rPr>
                    <w:del w:id="13385" w:author="Tao Huang" w:date="2018-09-06T16:34:00Z"/>
                    <w:rFonts w:eastAsia="Times New Roman" w:cs="Times New Roman"/>
                    <w:sz w:val="22"/>
                  </w:rPr>
                </w:rPrChange>
              </w:rPr>
            </w:pPr>
            <w:del w:id="13386" w:author="Tao Huang" w:date="2018-09-06T16:34:00Z">
              <w:r w:rsidRPr="00335695" w:rsidDel="00447B77">
                <w:rPr>
                  <w:rFonts w:eastAsia="Times New Roman" w:cs="Times New Roman"/>
                  <w:color w:val="7030A0"/>
                  <w:sz w:val="22"/>
                  <w:rPrChange w:id="13387" w:author="韬 黄" w:date="2018-10-15T17:48:00Z">
                    <w:rPr>
                      <w:rFonts w:eastAsia="Times New Roman" w:cs="Times New Roman"/>
                      <w:sz w:val="22"/>
                    </w:rPr>
                  </w:rPrChange>
                </w:rPr>
                <w:delText>96.51%</w:delText>
              </w:r>
            </w:del>
          </w:p>
        </w:tc>
      </w:tr>
      <w:tr w:rsidR="001E17BA" w:rsidRPr="00335695" w:rsidDel="00447B77" w14:paraId="01678898" w14:textId="29FE5555" w:rsidTr="00447B77">
        <w:trPr>
          <w:cnfStyle w:val="000000100000" w:firstRow="0" w:lastRow="0" w:firstColumn="0" w:lastColumn="0" w:oddVBand="0" w:evenVBand="0" w:oddHBand="1" w:evenHBand="0" w:firstRowFirstColumn="0" w:firstRowLastColumn="0" w:lastRowFirstColumn="0" w:lastRowLastColumn="0"/>
          <w:trHeight w:val="20"/>
          <w:del w:id="13388" w:author="Tao Huang" w:date="2018-09-06T16:34:00Z"/>
          <w:trPrChange w:id="13389"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390" w:author="Tao Huang" w:date="2018-09-06T16:34:00Z">
              <w:tcPr>
                <w:tcW w:w="2268" w:type="dxa"/>
                <w:shd w:val="clear" w:color="auto" w:fill="auto"/>
                <w:noWrap/>
              </w:tcPr>
            </w:tcPrChange>
          </w:tcPr>
          <w:p w14:paraId="504063FE" w14:textId="7934F6A7" w:rsidR="001E17BA" w:rsidRPr="00335695"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13391" w:author="Tao Huang" w:date="2018-09-06T16:34:00Z"/>
                <w:rFonts w:eastAsia="Times New Roman" w:cs="Times New Roman"/>
                <w:b w:val="0"/>
                <w:color w:val="7030A0"/>
                <w:sz w:val="22"/>
                <w:rPrChange w:id="13392" w:author="韬 黄" w:date="2018-10-15T17:48:00Z">
                  <w:rPr>
                    <w:del w:id="13393" w:author="Tao Huang" w:date="2018-09-06T16:34:00Z"/>
                    <w:rFonts w:eastAsia="Times New Roman" w:cs="Times New Roman"/>
                    <w:b w:val="0"/>
                    <w:sz w:val="22"/>
                  </w:rPr>
                </w:rPrChange>
              </w:rPr>
            </w:pPr>
            <w:del w:id="13394" w:author="Tao Huang" w:date="2018-09-06T16:34:00Z">
              <w:r w:rsidRPr="00335695" w:rsidDel="00447B77">
                <w:rPr>
                  <w:rFonts w:eastAsia="Times New Roman" w:cs="Times New Roman"/>
                  <w:b w:val="0"/>
                  <w:color w:val="7030A0"/>
                  <w:sz w:val="22"/>
                  <w:rPrChange w:id="13395" w:author="韬 黄" w:date="2018-10-15T17:48:00Z">
                    <w:rPr>
                      <w:rFonts w:eastAsia="Times New Roman" w:cs="Times New Roman"/>
                      <w:b w:val="0"/>
                      <w:sz w:val="22"/>
                    </w:rPr>
                  </w:rPrChange>
                </w:rPr>
                <w:delText>Household Cleaner</w:delText>
              </w:r>
            </w:del>
          </w:p>
        </w:tc>
        <w:tc>
          <w:tcPr>
            <w:tcW w:w="0" w:type="dxa"/>
            <w:shd w:val="clear" w:color="auto" w:fill="auto"/>
            <w:noWrap/>
            <w:tcPrChange w:id="13396" w:author="Tao Huang" w:date="2018-09-06T16:34:00Z">
              <w:tcPr>
                <w:tcW w:w="1292" w:type="dxa"/>
                <w:shd w:val="clear" w:color="auto" w:fill="auto"/>
                <w:noWrap/>
              </w:tcPr>
            </w:tcPrChange>
          </w:tcPr>
          <w:p w14:paraId="5148E888" w14:textId="7FE76757"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397" w:author="Tao Huang" w:date="2018-09-06T16:34:00Z"/>
                <w:rFonts w:eastAsia="Times New Roman" w:cs="Times New Roman"/>
                <w:color w:val="7030A0"/>
                <w:sz w:val="22"/>
                <w:rPrChange w:id="13398" w:author="韬 黄" w:date="2018-10-15T17:48:00Z">
                  <w:rPr>
                    <w:del w:id="13399" w:author="Tao Huang" w:date="2018-09-06T16:34:00Z"/>
                    <w:rFonts w:eastAsia="Times New Roman" w:cs="Times New Roman"/>
                    <w:sz w:val="22"/>
                  </w:rPr>
                </w:rPrChange>
              </w:rPr>
            </w:pPr>
            <w:del w:id="13400" w:author="Tao Huang" w:date="2018-09-06T16:34:00Z">
              <w:r w:rsidRPr="00335695" w:rsidDel="00447B77">
                <w:rPr>
                  <w:rFonts w:eastAsia="Times New Roman" w:cs="Times New Roman"/>
                  <w:color w:val="7030A0"/>
                  <w:sz w:val="22"/>
                  <w:rPrChange w:id="13401" w:author="韬 黄" w:date="2018-10-15T17:48:00Z">
                    <w:rPr>
                      <w:rFonts w:eastAsia="Times New Roman" w:cs="Times New Roman"/>
                      <w:sz w:val="22"/>
                    </w:rPr>
                  </w:rPrChange>
                </w:rPr>
                <w:delText>98.78%</w:delText>
              </w:r>
            </w:del>
          </w:p>
        </w:tc>
        <w:tc>
          <w:tcPr>
            <w:tcW w:w="0" w:type="dxa"/>
            <w:shd w:val="clear" w:color="auto" w:fill="auto"/>
            <w:noWrap/>
            <w:tcPrChange w:id="13402" w:author="Tao Huang" w:date="2018-09-06T16:34:00Z">
              <w:tcPr>
                <w:tcW w:w="1036" w:type="dxa"/>
                <w:shd w:val="clear" w:color="auto" w:fill="auto"/>
                <w:noWrap/>
              </w:tcPr>
            </w:tcPrChange>
          </w:tcPr>
          <w:p w14:paraId="750D7A67" w14:textId="6B746C6A"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403" w:author="Tao Huang" w:date="2018-09-06T16:34:00Z"/>
                <w:rFonts w:eastAsia="Times New Roman" w:cs="Times New Roman"/>
                <w:color w:val="7030A0"/>
                <w:sz w:val="22"/>
                <w:rPrChange w:id="13404" w:author="韬 黄" w:date="2018-10-15T17:48:00Z">
                  <w:rPr>
                    <w:del w:id="13405" w:author="Tao Huang" w:date="2018-09-06T16:34:00Z"/>
                    <w:rFonts w:eastAsia="Times New Roman" w:cs="Times New Roman"/>
                    <w:sz w:val="22"/>
                  </w:rPr>
                </w:rPrChange>
              </w:rPr>
            </w:pPr>
            <w:del w:id="13406" w:author="Tao Huang" w:date="2018-09-06T16:34:00Z">
              <w:r w:rsidRPr="00335695" w:rsidDel="00447B77">
                <w:rPr>
                  <w:rFonts w:eastAsia="Times New Roman" w:cs="Times New Roman"/>
                  <w:color w:val="7030A0"/>
                  <w:sz w:val="22"/>
                  <w:rPrChange w:id="13407" w:author="韬 黄" w:date="2018-10-15T17:48:00Z">
                    <w:rPr>
                      <w:rFonts w:eastAsia="Times New Roman" w:cs="Times New Roman"/>
                      <w:sz w:val="22"/>
                    </w:rPr>
                  </w:rPrChange>
                </w:rPr>
                <w:delText>99.83%</w:delText>
              </w:r>
            </w:del>
          </w:p>
        </w:tc>
        <w:tc>
          <w:tcPr>
            <w:tcW w:w="0" w:type="dxa"/>
            <w:shd w:val="clear" w:color="auto" w:fill="auto"/>
            <w:noWrap/>
            <w:tcPrChange w:id="13408" w:author="Tao Huang" w:date="2018-09-06T16:34:00Z">
              <w:tcPr>
                <w:tcW w:w="2082" w:type="dxa"/>
                <w:shd w:val="clear" w:color="auto" w:fill="auto"/>
                <w:noWrap/>
              </w:tcPr>
            </w:tcPrChange>
          </w:tcPr>
          <w:p w14:paraId="211DA8D2" w14:textId="6C70096E" w:rsidR="001E17BA" w:rsidRPr="00335695"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13409" w:author="Tao Huang" w:date="2018-09-06T16:34:00Z"/>
                <w:rFonts w:eastAsia="Times New Roman" w:cs="Times New Roman"/>
                <w:color w:val="7030A0"/>
                <w:sz w:val="22"/>
                <w:rPrChange w:id="13410" w:author="韬 黄" w:date="2018-10-15T17:48:00Z">
                  <w:rPr>
                    <w:del w:id="13411" w:author="Tao Huang" w:date="2018-09-06T16:34:00Z"/>
                    <w:rFonts w:eastAsia="Times New Roman" w:cs="Times New Roman"/>
                    <w:sz w:val="22"/>
                  </w:rPr>
                </w:rPrChange>
              </w:rPr>
            </w:pPr>
            <w:del w:id="13412" w:author="Tao Huang" w:date="2018-09-06T16:34:00Z">
              <w:r w:rsidRPr="00335695" w:rsidDel="00447B77">
                <w:rPr>
                  <w:rFonts w:eastAsia="Times New Roman" w:cs="Times New Roman"/>
                  <w:color w:val="7030A0"/>
                  <w:sz w:val="22"/>
                  <w:rPrChange w:id="13413" w:author="韬 黄" w:date="2018-10-15T17:48:00Z">
                    <w:rPr>
                      <w:rFonts w:eastAsia="Times New Roman" w:cs="Times New Roman"/>
                      <w:sz w:val="22"/>
                    </w:rPr>
                  </w:rPrChange>
                </w:rPr>
                <w:delText>Toilet Tissue</w:delText>
              </w:r>
            </w:del>
          </w:p>
        </w:tc>
        <w:tc>
          <w:tcPr>
            <w:tcW w:w="0" w:type="dxa"/>
            <w:shd w:val="clear" w:color="auto" w:fill="auto"/>
            <w:noWrap/>
            <w:tcPrChange w:id="13414" w:author="Tao Huang" w:date="2018-09-06T16:34:00Z">
              <w:tcPr>
                <w:tcW w:w="1238" w:type="dxa"/>
                <w:shd w:val="clear" w:color="auto" w:fill="auto"/>
                <w:noWrap/>
              </w:tcPr>
            </w:tcPrChange>
          </w:tcPr>
          <w:p w14:paraId="09E24D3E" w14:textId="2126A298"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415" w:author="Tao Huang" w:date="2018-09-06T16:34:00Z"/>
                <w:rFonts w:eastAsia="Times New Roman" w:cs="Times New Roman"/>
                <w:color w:val="7030A0"/>
                <w:sz w:val="22"/>
                <w:rPrChange w:id="13416" w:author="韬 黄" w:date="2018-10-15T17:48:00Z">
                  <w:rPr>
                    <w:del w:id="13417" w:author="Tao Huang" w:date="2018-09-06T16:34:00Z"/>
                    <w:rFonts w:eastAsia="Times New Roman" w:cs="Times New Roman"/>
                    <w:sz w:val="22"/>
                  </w:rPr>
                </w:rPrChange>
              </w:rPr>
            </w:pPr>
            <w:del w:id="13418" w:author="Tao Huang" w:date="2018-09-06T16:34:00Z">
              <w:r w:rsidRPr="00335695" w:rsidDel="00447B77">
                <w:rPr>
                  <w:rFonts w:eastAsia="Times New Roman" w:cs="Times New Roman"/>
                  <w:color w:val="7030A0"/>
                  <w:sz w:val="22"/>
                  <w:rPrChange w:id="13419" w:author="韬 黄" w:date="2018-10-15T17:48:00Z">
                    <w:rPr>
                      <w:rFonts w:eastAsia="Times New Roman" w:cs="Times New Roman"/>
                      <w:sz w:val="22"/>
                    </w:rPr>
                  </w:rPrChange>
                </w:rPr>
                <w:delText>99.66%</w:delText>
              </w:r>
            </w:del>
          </w:p>
        </w:tc>
        <w:tc>
          <w:tcPr>
            <w:tcW w:w="0" w:type="dxa"/>
            <w:shd w:val="clear" w:color="auto" w:fill="auto"/>
            <w:noWrap/>
            <w:tcPrChange w:id="13420" w:author="Tao Huang" w:date="2018-09-06T16:34:00Z">
              <w:tcPr>
                <w:tcW w:w="1005" w:type="dxa"/>
                <w:shd w:val="clear" w:color="auto" w:fill="auto"/>
                <w:noWrap/>
              </w:tcPr>
            </w:tcPrChange>
          </w:tcPr>
          <w:p w14:paraId="49BA0BE7" w14:textId="62386EC5"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421" w:author="Tao Huang" w:date="2018-09-06T16:34:00Z"/>
                <w:rFonts w:eastAsia="Times New Roman" w:cs="Times New Roman"/>
                <w:color w:val="7030A0"/>
                <w:sz w:val="22"/>
                <w:rPrChange w:id="13422" w:author="韬 黄" w:date="2018-10-15T17:48:00Z">
                  <w:rPr>
                    <w:del w:id="13423" w:author="Tao Huang" w:date="2018-09-06T16:34:00Z"/>
                    <w:rFonts w:eastAsia="Times New Roman" w:cs="Times New Roman"/>
                    <w:sz w:val="22"/>
                  </w:rPr>
                </w:rPrChange>
              </w:rPr>
            </w:pPr>
            <w:del w:id="13424" w:author="Tao Huang" w:date="2018-09-06T16:34:00Z">
              <w:r w:rsidRPr="00335695" w:rsidDel="00447B77">
                <w:rPr>
                  <w:rFonts w:eastAsia="Times New Roman" w:cs="Times New Roman"/>
                  <w:color w:val="7030A0"/>
                  <w:sz w:val="22"/>
                  <w:rPrChange w:id="13425" w:author="韬 黄" w:date="2018-10-15T17:48:00Z">
                    <w:rPr>
                      <w:rFonts w:eastAsia="Times New Roman" w:cs="Times New Roman"/>
                      <w:sz w:val="22"/>
                    </w:rPr>
                  </w:rPrChange>
                </w:rPr>
                <w:delText>98.62%</w:delText>
              </w:r>
            </w:del>
          </w:p>
        </w:tc>
      </w:tr>
      <w:tr w:rsidR="001E17BA" w:rsidRPr="00335695" w:rsidDel="00447B77" w14:paraId="240AD316" w14:textId="59189A03" w:rsidTr="00447B77">
        <w:trPr>
          <w:trHeight w:val="20"/>
          <w:del w:id="13426" w:author="Tao Huang" w:date="2018-09-06T16:34:00Z"/>
          <w:trPrChange w:id="13427"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428" w:author="Tao Huang" w:date="2018-09-06T16:34:00Z">
              <w:tcPr>
                <w:tcW w:w="2268" w:type="dxa"/>
                <w:shd w:val="clear" w:color="auto" w:fill="auto"/>
                <w:noWrap/>
              </w:tcPr>
            </w:tcPrChange>
          </w:tcPr>
          <w:p w14:paraId="7BEFE35E" w14:textId="1D1C6896" w:rsidR="001E17BA" w:rsidRPr="00335695" w:rsidDel="00447B77" w:rsidRDefault="001E17BA" w:rsidP="001E17BA">
            <w:pPr>
              <w:spacing w:after="0" w:line="240" w:lineRule="auto"/>
              <w:rPr>
                <w:del w:id="13429" w:author="Tao Huang" w:date="2018-09-06T16:34:00Z"/>
                <w:rFonts w:eastAsia="Times New Roman" w:cs="Times New Roman"/>
                <w:b w:val="0"/>
                <w:color w:val="7030A0"/>
                <w:sz w:val="22"/>
                <w:rPrChange w:id="13430" w:author="韬 黄" w:date="2018-10-15T17:48:00Z">
                  <w:rPr>
                    <w:del w:id="13431" w:author="Tao Huang" w:date="2018-09-06T16:34:00Z"/>
                    <w:rFonts w:eastAsia="Times New Roman" w:cs="Times New Roman"/>
                    <w:b w:val="0"/>
                    <w:sz w:val="22"/>
                  </w:rPr>
                </w:rPrChange>
              </w:rPr>
            </w:pPr>
            <w:del w:id="13432" w:author="Tao Huang" w:date="2018-09-06T16:34:00Z">
              <w:r w:rsidRPr="00335695" w:rsidDel="00447B77">
                <w:rPr>
                  <w:rFonts w:eastAsia="Times New Roman" w:cs="Times New Roman"/>
                  <w:b w:val="0"/>
                  <w:color w:val="7030A0"/>
                  <w:sz w:val="22"/>
                  <w:rPrChange w:id="13433" w:author="韬 黄" w:date="2018-10-15T17:48:00Z">
                    <w:rPr>
                      <w:rFonts w:eastAsia="Times New Roman" w:cs="Times New Roman"/>
                      <w:b w:val="0"/>
                      <w:sz w:val="22"/>
                    </w:rPr>
                  </w:rPrChange>
                </w:rPr>
                <w:delText>Hotdog</w:delText>
              </w:r>
            </w:del>
          </w:p>
        </w:tc>
        <w:tc>
          <w:tcPr>
            <w:tcW w:w="0" w:type="dxa"/>
            <w:shd w:val="clear" w:color="auto" w:fill="auto"/>
            <w:noWrap/>
            <w:tcPrChange w:id="13434" w:author="Tao Huang" w:date="2018-09-06T16:34:00Z">
              <w:tcPr>
                <w:tcW w:w="1292" w:type="dxa"/>
                <w:shd w:val="clear" w:color="auto" w:fill="auto"/>
                <w:noWrap/>
              </w:tcPr>
            </w:tcPrChange>
          </w:tcPr>
          <w:p w14:paraId="3CF2772C" w14:textId="65E4F9A3"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435" w:author="Tao Huang" w:date="2018-09-06T16:34:00Z"/>
                <w:rFonts w:eastAsia="Times New Roman" w:cs="Times New Roman"/>
                <w:color w:val="7030A0"/>
                <w:sz w:val="22"/>
                <w:rPrChange w:id="13436" w:author="韬 黄" w:date="2018-10-15T17:48:00Z">
                  <w:rPr>
                    <w:del w:id="13437" w:author="Tao Huang" w:date="2018-09-06T16:34:00Z"/>
                    <w:rFonts w:eastAsia="Times New Roman" w:cs="Times New Roman"/>
                    <w:sz w:val="22"/>
                  </w:rPr>
                </w:rPrChange>
              </w:rPr>
            </w:pPr>
            <w:del w:id="13438" w:author="Tao Huang" w:date="2018-09-06T16:34:00Z">
              <w:r w:rsidRPr="00335695" w:rsidDel="00447B77">
                <w:rPr>
                  <w:rFonts w:eastAsia="Times New Roman" w:cs="Times New Roman"/>
                  <w:color w:val="7030A0"/>
                  <w:sz w:val="22"/>
                  <w:rPrChange w:id="13439" w:author="韬 黄" w:date="2018-10-15T17:48:00Z">
                    <w:rPr>
                      <w:rFonts w:eastAsia="Times New Roman" w:cs="Times New Roman"/>
                      <w:sz w:val="22"/>
                    </w:rPr>
                  </w:rPrChange>
                </w:rPr>
                <w:delText>100.43%</w:delText>
              </w:r>
            </w:del>
          </w:p>
        </w:tc>
        <w:tc>
          <w:tcPr>
            <w:tcW w:w="0" w:type="dxa"/>
            <w:shd w:val="clear" w:color="auto" w:fill="auto"/>
            <w:noWrap/>
            <w:tcPrChange w:id="13440" w:author="Tao Huang" w:date="2018-09-06T16:34:00Z">
              <w:tcPr>
                <w:tcW w:w="1036" w:type="dxa"/>
                <w:shd w:val="clear" w:color="auto" w:fill="auto"/>
                <w:noWrap/>
              </w:tcPr>
            </w:tcPrChange>
          </w:tcPr>
          <w:p w14:paraId="3CD2B943" w14:textId="1C49D66E"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441" w:author="Tao Huang" w:date="2018-09-06T16:34:00Z"/>
                <w:rFonts w:eastAsia="Times New Roman" w:cs="Times New Roman"/>
                <w:color w:val="7030A0"/>
                <w:sz w:val="22"/>
                <w:rPrChange w:id="13442" w:author="韬 黄" w:date="2018-10-15T17:48:00Z">
                  <w:rPr>
                    <w:del w:id="13443" w:author="Tao Huang" w:date="2018-09-06T16:34:00Z"/>
                    <w:rFonts w:eastAsia="Times New Roman" w:cs="Times New Roman"/>
                    <w:sz w:val="22"/>
                  </w:rPr>
                </w:rPrChange>
              </w:rPr>
            </w:pPr>
            <w:del w:id="13444" w:author="Tao Huang" w:date="2018-09-06T16:34:00Z">
              <w:r w:rsidRPr="00335695" w:rsidDel="00447B77">
                <w:rPr>
                  <w:rFonts w:eastAsia="Times New Roman" w:cs="Times New Roman"/>
                  <w:color w:val="7030A0"/>
                  <w:sz w:val="22"/>
                  <w:rPrChange w:id="13445" w:author="韬 黄" w:date="2018-10-15T17:48:00Z">
                    <w:rPr>
                      <w:rFonts w:eastAsia="Times New Roman" w:cs="Times New Roman"/>
                      <w:sz w:val="22"/>
                    </w:rPr>
                  </w:rPrChange>
                </w:rPr>
                <w:delText>103.25%</w:delText>
              </w:r>
            </w:del>
          </w:p>
        </w:tc>
        <w:tc>
          <w:tcPr>
            <w:tcW w:w="0" w:type="dxa"/>
            <w:shd w:val="clear" w:color="auto" w:fill="auto"/>
            <w:noWrap/>
            <w:tcPrChange w:id="13446" w:author="Tao Huang" w:date="2018-09-06T16:34:00Z">
              <w:tcPr>
                <w:tcW w:w="2082" w:type="dxa"/>
                <w:shd w:val="clear" w:color="auto" w:fill="auto"/>
                <w:noWrap/>
              </w:tcPr>
            </w:tcPrChange>
          </w:tcPr>
          <w:p w14:paraId="7B1A16DA" w14:textId="57B4093C" w:rsidR="001E17BA" w:rsidRPr="00335695"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13447" w:author="Tao Huang" w:date="2018-09-06T16:34:00Z"/>
                <w:rFonts w:eastAsia="Times New Roman" w:cs="Times New Roman"/>
                <w:color w:val="7030A0"/>
                <w:sz w:val="22"/>
                <w:rPrChange w:id="13448" w:author="韬 黄" w:date="2018-10-15T17:48:00Z">
                  <w:rPr>
                    <w:del w:id="13449" w:author="Tao Huang" w:date="2018-09-06T16:34:00Z"/>
                    <w:rFonts w:eastAsia="Times New Roman" w:cs="Times New Roman"/>
                    <w:sz w:val="22"/>
                  </w:rPr>
                </w:rPrChange>
              </w:rPr>
            </w:pPr>
            <w:del w:id="13450" w:author="Tao Huang" w:date="2018-09-06T16:34:00Z">
              <w:r w:rsidRPr="00335695" w:rsidDel="00447B77">
                <w:rPr>
                  <w:rFonts w:eastAsia="Times New Roman" w:cs="Times New Roman"/>
                  <w:color w:val="7030A0"/>
                  <w:sz w:val="22"/>
                  <w:rPrChange w:id="13451" w:author="韬 黄" w:date="2018-10-15T17:48:00Z">
                    <w:rPr>
                      <w:rFonts w:eastAsia="Times New Roman" w:cs="Times New Roman"/>
                      <w:sz w:val="22"/>
                    </w:rPr>
                  </w:rPrChange>
                </w:rPr>
                <w:delText>Toothbrush</w:delText>
              </w:r>
            </w:del>
          </w:p>
        </w:tc>
        <w:tc>
          <w:tcPr>
            <w:tcW w:w="0" w:type="dxa"/>
            <w:shd w:val="clear" w:color="auto" w:fill="auto"/>
            <w:noWrap/>
            <w:tcPrChange w:id="13452" w:author="Tao Huang" w:date="2018-09-06T16:34:00Z">
              <w:tcPr>
                <w:tcW w:w="1238" w:type="dxa"/>
                <w:shd w:val="clear" w:color="auto" w:fill="auto"/>
                <w:noWrap/>
              </w:tcPr>
            </w:tcPrChange>
          </w:tcPr>
          <w:p w14:paraId="32EBAF65" w14:textId="30D32361"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453" w:author="Tao Huang" w:date="2018-09-06T16:34:00Z"/>
                <w:rFonts w:eastAsia="Times New Roman" w:cs="Times New Roman"/>
                <w:color w:val="7030A0"/>
                <w:sz w:val="22"/>
                <w:rPrChange w:id="13454" w:author="韬 黄" w:date="2018-10-15T17:48:00Z">
                  <w:rPr>
                    <w:del w:id="13455" w:author="Tao Huang" w:date="2018-09-06T16:34:00Z"/>
                    <w:rFonts w:eastAsia="Times New Roman" w:cs="Times New Roman"/>
                    <w:sz w:val="22"/>
                  </w:rPr>
                </w:rPrChange>
              </w:rPr>
            </w:pPr>
            <w:del w:id="13456" w:author="Tao Huang" w:date="2018-09-06T16:34:00Z">
              <w:r w:rsidRPr="00335695" w:rsidDel="00447B77">
                <w:rPr>
                  <w:rFonts w:eastAsia="Times New Roman" w:cs="Times New Roman"/>
                  <w:color w:val="7030A0"/>
                  <w:sz w:val="22"/>
                  <w:rPrChange w:id="13457" w:author="韬 黄" w:date="2018-10-15T17:48:00Z">
                    <w:rPr>
                      <w:rFonts w:eastAsia="Times New Roman" w:cs="Times New Roman"/>
                      <w:sz w:val="22"/>
                    </w:rPr>
                  </w:rPrChange>
                </w:rPr>
                <w:delText>100.13%</w:delText>
              </w:r>
            </w:del>
          </w:p>
        </w:tc>
        <w:tc>
          <w:tcPr>
            <w:tcW w:w="0" w:type="dxa"/>
            <w:shd w:val="clear" w:color="auto" w:fill="auto"/>
            <w:noWrap/>
            <w:tcPrChange w:id="13458" w:author="Tao Huang" w:date="2018-09-06T16:34:00Z">
              <w:tcPr>
                <w:tcW w:w="1005" w:type="dxa"/>
                <w:shd w:val="clear" w:color="auto" w:fill="auto"/>
                <w:noWrap/>
              </w:tcPr>
            </w:tcPrChange>
          </w:tcPr>
          <w:p w14:paraId="16B47575" w14:textId="2F011F40"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459" w:author="Tao Huang" w:date="2018-09-06T16:34:00Z"/>
                <w:rFonts w:eastAsia="Times New Roman" w:cs="Times New Roman"/>
                <w:color w:val="7030A0"/>
                <w:sz w:val="22"/>
                <w:rPrChange w:id="13460" w:author="韬 黄" w:date="2018-10-15T17:48:00Z">
                  <w:rPr>
                    <w:del w:id="13461" w:author="Tao Huang" w:date="2018-09-06T16:34:00Z"/>
                    <w:rFonts w:eastAsia="Times New Roman" w:cs="Times New Roman"/>
                    <w:sz w:val="22"/>
                  </w:rPr>
                </w:rPrChange>
              </w:rPr>
            </w:pPr>
            <w:del w:id="13462" w:author="Tao Huang" w:date="2018-09-06T16:34:00Z">
              <w:r w:rsidRPr="00335695" w:rsidDel="00447B77">
                <w:rPr>
                  <w:rFonts w:eastAsia="Times New Roman" w:cs="Times New Roman"/>
                  <w:color w:val="7030A0"/>
                  <w:sz w:val="22"/>
                  <w:rPrChange w:id="13463" w:author="韬 黄" w:date="2018-10-15T17:48:00Z">
                    <w:rPr>
                      <w:rFonts w:eastAsia="Times New Roman" w:cs="Times New Roman"/>
                      <w:sz w:val="22"/>
                    </w:rPr>
                  </w:rPrChange>
                </w:rPr>
                <w:delText>101.27%</w:delText>
              </w:r>
            </w:del>
          </w:p>
        </w:tc>
      </w:tr>
      <w:tr w:rsidR="001E17BA" w:rsidRPr="00335695" w:rsidDel="00447B77" w14:paraId="4EB36750" w14:textId="79BB120D" w:rsidTr="00447B77">
        <w:trPr>
          <w:cnfStyle w:val="000000100000" w:firstRow="0" w:lastRow="0" w:firstColumn="0" w:lastColumn="0" w:oddVBand="0" w:evenVBand="0" w:oddHBand="1" w:evenHBand="0" w:firstRowFirstColumn="0" w:firstRowLastColumn="0" w:lastRowFirstColumn="0" w:lastRowLastColumn="0"/>
          <w:trHeight w:val="20"/>
          <w:del w:id="13464" w:author="Tao Huang" w:date="2018-09-06T16:34:00Z"/>
          <w:trPrChange w:id="13465"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466" w:author="Tao Huang" w:date="2018-09-06T16:34:00Z">
              <w:tcPr>
                <w:tcW w:w="2268" w:type="dxa"/>
                <w:shd w:val="clear" w:color="auto" w:fill="auto"/>
                <w:noWrap/>
              </w:tcPr>
            </w:tcPrChange>
          </w:tcPr>
          <w:p w14:paraId="4E50B4B4" w14:textId="1FD95509" w:rsidR="001E17BA" w:rsidRPr="00335695" w:rsidDel="00447B77" w:rsidRDefault="001E17BA" w:rsidP="001E17BA">
            <w:pPr>
              <w:spacing w:after="0" w:line="240" w:lineRule="auto"/>
              <w:cnfStyle w:val="001000100000" w:firstRow="0" w:lastRow="0" w:firstColumn="1" w:lastColumn="0" w:oddVBand="0" w:evenVBand="0" w:oddHBand="1" w:evenHBand="0" w:firstRowFirstColumn="0" w:firstRowLastColumn="0" w:lastRowFirstColumn="0" w:lastRowLastColumn="0"/>
              <w:rPr>
                <w:del w:id="13467" w:author="Tao Huang" w:date="2018-09-06T16:34:00Z"/>
                <w:rFonts w:eastAsia="Times New Roman" w:cs="Times New Roman"/>
                <w:b w:val="0"/>
                <w:color w:val="7030A0"/>
                <w:sz w:val="22"/>
                <w:rPrChange w:id="13468" w:author="韬 黄" w:date="2018-10-15T17:48:00Z">
                  <w:rPr>
                    <w:del w:id="13469" w:author="Tao Huang" w:date="2018-09-06T16:34:00Z"/>
                    <w:rFonts w:eastAsia="Times New Roman" w:cs="Times New Roman"/>
                    <w:b w:val="0"/>
                    <w:sz w:val="22"/>
                  </w:rPr>
                </w:rPrChange>
              </w:rPr>
            </w:pPr>
            <w:del w:id="13470" w:author="Tao Huang" w:date="2018-09-06T16:34:00Z">
              <w:r w:rsidRPr="00335695" w:rsidDel="00447B77">
                <w:rPr>
                  <w:rFonts w:eastAsia="Times New Roman" w:cs="Times New Roman"/>
                  <w:b w:val="0"/>
                  <w:color w:val="7030A0"/>
                  <w:sz w:val="22"/>
                  <w:rPrChange w:id="13471" w:author="韬 黄" w:date="2018-10-15T17:48:00Z">
                    <w:rPr>
                      <w:rFonts w:eastAsia="Times New Roman" w:cs="Times New Roman"/>
                      <w:b w:val="0"/>
                      <w:sz w:val="22"/>
                    </w:rPr>
                  </w:rPrChange>
                </w:rPr>
                <w:delText>Laundry Detergent</w:delText>
              </w:r>
            </w:del>
          </w:p>
        </w:tc>
        <w:tc>
          <w:tcPr>
            <w:tcW w:w="0" w:type="dxa"/>
            <w:shd w:val="clear" w:color="auto" w:fill="auto"/>
            <w:noWrap/>
            <w:tcPrChange w:id="13472" w:author="Tao Huang" w:date="2018-09-06T16:34:00Z">
              <w:tcPr>
                <w:tcW w:w="1292" w:type="dxa"/>
                <w:shd w:val="clear" w:color="auto" w:fill="auto"/>
                <w:noWrap/>
              </w:tcPr>
            </w:tcPrChange>
          </w:tcPr>
          <w:p w14:paraId="093142B3" w14:textId="6F9FFBFB"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473" w:author="Tao Huang" w:date="2018-09-06T16:34:00Z"/>
                <w:rFonts w:eastAsia="Times New Roman" w:cs="Times New Roman"/>
                <w:color w:val="7030A0"/>
                <w:sz w:val="22"/>
                <w:rPrChange w:id="13474" w:author="韬 黄" w:date="2018-10-15T17:48:00Z">
                  <w:rPr>
                    <w:del w:id="13475" w:author="Tao Huang" w:date="2018-09-06T16:34:00Z"/>
                    <w:rFonts w:eastAsia="Times New Roman" w:cs="Times New Roman"/>
                    <w:sz w:val="22"/>
                  </w:rPr>
                </w:rPrChange>
              </w:rPr>
            </w:pPr>
            <w:del w:id="13476" w:author="Tao Huang" w:date="2018-09-06T16:34:00Z">
              <w:r w:rsidRPr="00335695" w:rsidDel="00447B77">
                <w:rPr>
                  <w:rFonts w:eastAsia="Times New Roman" w:cs="Times New Roman"/>
                  <w:color w:val="7030A0"/>
                  <w:sz w:val="22"/>
                  <w:rPrChange w:id="13477" w:author="韬 黄" w:date="2018-10-15T17:48:00Z">
                    <w:rPr>
                      <w:rFonts w:eastAsia="Times New Roman" w:cs="Times New Roman"/>
                      <w:sz w:val="22"/>
                    </w:rPr>
                  </w:rPrChange>
                </w:rPr>
                <w:delText>99.54%</w:delText>
              </w:r>
            </w:del>
          </w:p>
        </w:tc>
        <w:tc>
          <w:tcPr>
            <w:tcW w:w="0" w:type="dxa"/>
            <w:shd w:val="clear" w:color="auto" w:fill="auto"/>
            <w:noWrap/>
            <w:tcPrChange w:id="13478" w:author="Tao Huang" w:date="2018-09-06T16:34:00Z">
              <w:tcPr>
                <w:tcW w:w="1036" w:type="dxa"/>
                <w:shd w:val="clear" w:color="auto" w:fill="auto"/>
                <w:noWrap/>
              </w:tcPr>
            </w:tcPrChange>
          </w:tcPr>
          <w:p w14:paraId="41D87052" w14:textId="6792B17C"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479" w:author="Tao Huang" w:date="2018-09-06T16:34:00Z"/>
                <w:rFonts w:eastAsia="Times New Roman" w:cs="Times New Roman"/>
                <w:color w:val="7030A0"/>
                <w:sz w:val="22"/>
                <w:rPrChange w:id="13480" w:author="韬 黄" w:date="2018-10-15T17:48:00Z">
                  <w:rPr>
                    <w:del w:id="13481" w:author="Tao Huang" w:date="2018-09-06T16:34:00Z"/>
                    <w:rFonts w:eastAsia="Times New Roman" w:cs="Times New Roman"/>
                    <w:sz w:val="22"/>
                  </w:rPr>
                </w:rPrChange>
              </w:rPr>
            </w:pPr>
            <w:del w:id="13482" w:author="Tao Huang" w:date="2018-09-06T16:34:00Z">
              <w:r w:rsidRPr="00335695" w:rsidDel="00447B77">
                <w:rPr>
                  <w:rFonts w:eastAsia="Times New Roman" w:cs="Times New Roman"/>
                  <w:color w:val="7030A0"/>
                  <w:sz w:val="22"/>
                  <w:rPrChange w:id="13483" w:author="韬 黄" w:date="2018-10-15T17:48:00Z">
                    <w:rPr>
                      <w:rFonts w:eastAsia="Times New Roman" w:cs="Times New Roman"/>
                      <w:sz w:val="22"/>
                    </w:rPr>
                  </w:rPrChange>
                </w:rPr>
                <w:delText>99.58%</w:delText>
              </w:r>
            </w:del>
          </w:p>
        </w:tc>
        <w:tc>
          <w:tcPr>
            <w:tcW w:w="0" w:type="dxa"/>
            <w:shd w:val="clear" w:color="auto" w:fill="auto"/>
            <w:noWrap/>
            <w:tcPrChange w:id="13484" w:author="Tao Huang" w:date="2018-09-06T16:34:00Z">
              <w:tcPr>
                <w:tcW w:w="2082" w:type="dxa"/>
                <w:shd w:val="clear" w:color="auto" w:fill="auto"/>
                <w:noWrap/>
              </w:tcPr>
            </w:tcPrChange>
          </w:tcPr>
          <w:p w14:paraId="2759C279" w14:textId="01AFD212" w:rsidR="001E17BA" w:rsidRPr="00335695" w:rsidDel="00447B77"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del w:id="13485" w:author="Tao Huang" w:date="2018-09-06T16:34:00Z"/>
                <w:rFonts w:eastAsia="Times New Roman" w:cs="Times New Roman"/>
                <w:color w:val="7030A0"/>
                <w:sz w:val="22"/>
                <w:rPrChange w:id="13486" w:author="韬 黄" w:date="2018-10-15T17:48:00Z">
                  <w:rPr>
                    <w:del w:id="13487" w:author="Tao Huang" w:date="2018-09-06T16:34:00Z"/>
                    <w:rFonts w:eastAsia="Times New Roman" w:cs="Times New Roman"/>
                    <w:sz w:val="22"/>
                  </w:rPr>
                </w:rPrChange>
              </w:rPr>
            </w:pPr>
            <w:del w:id="13488" w:author="Tao Huang" w:date="2018-09-06T16:34:00Z">
              <w:r w:rsidRPr="00335695" w:rsidDel="00447B77">
                <w:rPr>
                  <w:rFonts w:eastAsia="Times New Roman" w:cs="Times New Roman"/>
                  <w:color w:val="7030A0"/>
                  <w:sz w:val="22"/>
                  <w:rPrChange w:id="13489" w:author="韬 黄" w:date="2018-10-15T17:48:00Z">
                    <w:rPr>
                      <w:rFonts w:eastAsia="Times New Roman" w:cs="Times New Roman"/>
                      <w:sz w:val="22"/>
                    </w:rPr>
                  </w:rPrChange>
                </w:rPr>
                <w:delText>Toothpaste</w:delText>
              </w:r>
            </w:del>
          </w:p>
        </w:tc>
        <w:tc>
          <w:tcPr>
            <w:tcW w:w="0" w:type="dxa"/>
            <w:shd w:val="clear" w:color="auto" w:fill="auto"/>
            <w:noWrap/>
            <w:tcPrChange w:id="13490" w:author="Tao Huang" w:date="2018-09-06T16:34:00Z">
              <w:tcPr>
                <w:tcW w:w="1238" w:type="dxa"/>
                <w:shd w:val="clear" w:color="auto" w:fill="auto"/>
                <w:noWrap/>
              </w:tcPr>
            </w:tcPrChange>
          </w:tcPr>
          <w:p w14:paraId="398656C7" w14:textId="511A9EDB"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491" w:author="Tao Huang" w:date="2018-09-06T16:34:00Z"/>
                <w:rFonts w:eastAsia="Times New Roman" w:cs="Times New Roman"/>
                <w:color w:val="7030A0"/>
                <w:sz w:val="22"/>
                <w:rPrChange w:id="13492" w:author="韬 黄" w:date="2018-10-15T17:48:00Z">
                  <w:rPr>
                    <w:del w:id="13493" w:author="Tao Huang" w:date="2018-09-06T16:34:00Z"/>
                    <w:rFonts w:eastAsia="Times New Roman" w:cs="Times New Roman"/>
                    <w:sz w:val="22"/>
                  </w:rPr>
                </w:rPrChange>
              </w:rPr>
            </w:pPr>
            <w:del w:id="13494" w:author="Tao Huang" w:date="2018-09-06T16:34:00Z">
              <w:r w:rsidRPr="00335695" w:rsidDel="00447B77">
                <w:rPr>
                  <w:rFonts w:eastAsia="Times New Roman" w:cs="Times New Roman"/>
                  <w:color w:val="7030A0"/>
                  <w:sz w:val="22"/>
                  <w:rPrChange w:id="13495" w:author="韬 黄" w:date="2018-10-15T17:48:00Z">
                    <w:rPr>
                      <w:rFonts w:eastAsia="Times New Roman" w:cs="Times New Roman"/>
                      <w:sz w:val="22"/>
                    </w:rPr>
                  </w:rPrChange>
                </w:rPr>
                <w:delText>98.27%</w:delText>
              </w:r>
            </w:del>
          </w:p>
        </w:tc>
        <w:tc>
          <w:tcPr>
            <w:tcW w:w="0" w:type="dxa"/>
            <w:shd w:val="clear" w:color="auto" w:fill="auto"/>
            <w:noWrap/>
            <w:tcPrChange w:id="13496" w:author="Tao Huang" w:date="2018-09-06T16:34:00Z">
              <w:tcPr>
                <w:tcW w:w="1005" w:type="dxa"/>
                <w:shd w:val="clear" w:color="auto" w:fill="auto"/>
                <w:noWrap/>
              </w:tcPr>
            </w:tcPrChange>
          </w:tcPr>
          <w:p w14:paraId="71BBDA52" w14:textId="054D18BF" w:rsidR="001E17BA" w:rsidRPr="00335695" w:rsidDel="00447B77"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del w:id="13497" w:author="Tao Huang" w:date="2018-09-06T16:34:00Z"/>
                <w:rFonts w:eastAsia="Times New Roman" w:cs="Times New Roman"/>
                <w:color w:val="7030A0"/>
                <w:sz w:val="22"/>
                <w:rPrChange w:id="13498" w:author="韬 黄" w:date="2018-10-15T17:48:00Z">
                  <w:rPr>
                    <w:del w:id="13499" w:author="Tao Huang" w:date="2018-09-06T16:34:00Z"/>
                    <w:rFonts w:eastAsia="Times New Roman" w:cs="Times New Roman"/>
                    <w:sz w:val="22"/>
                  </w:rPr>
                </w:rPrChange>
              </w:rPr>
            </w:pPr>
            <w:del w:id="13500" w:author="Tao Huang" w:date="2018-09-06T16:34:00Z">
              <w:r w:rsidRPr="00335695" w:rsidDel="00447B77">
                <w:rPr>
                  <w:rFonts w:eastAsia="Times New Roman" w:cs="Times New Roman"/>
                  <w:color w:val="7030A0"/>
                  <w:sz w:val="22"/>
                  <w:rPrChange w:id="13501" w:author="韬 黄" w:date="2018-10-15T17:48:00Z">
                    <w:rPr>
                      <w:rFonts w:eastAsia="Times New Roman" w:cs="Times New Roman"/>
                      <w:sz w:val="22"/>
                    </w:rPr>
                  </w:rPrChange>
                </w:rPr>
                <w:delText>100.25%</w:delText>
              </w:r>
            </w:del>
          </w:p>
        </w:tc>
      </w:tr>
      <w:tr w:rsidR="001E17BA" w:rsidRPr="00335695" w:rsidDel="00447B77" w14:paraId="6D1B0C9E" w14:textId="18CFA2F8" w:rsidTr="00447B77">
        <w:trPr>
          <w:trHeight w:val="20"/>
          <w:del w:id="13502" w:author="Tao Huang" w:date="2018-09-06T16:34:00Z"/>
          <w:trPrChange w:id="13503" w:author="Tao Huang" w:date="2018-09-06T16:34: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Change w:id="13504" w:author="Tao Huang" w:date="2018-09-06T16:34:00Z">
              <w:tcPr>
                <w:tcW w:w="2268" w:type="dxa"/>
                <w:shd w:val="clear" w:color="auto" w:fill="auto"/>
                <w:noWrap/>
              </w:tcPr>
            </w:tcPrChange>
          </w:tcPr>
          <w:p w14:paraId="538F34B7" w14:textId="18B0858B" w:rsidR="001E17BA" w:rsidRPr="00335695" w:rsidDel="00447B77" w:rsidRDefault="001E17BA" w:rsidP="001E17BA">
            <w:pPr>
              <w:spacing w:after="0" w:line="240" w:lineRule="auto"/>
              <w:rPr>
                <w:del w:id="13505" w:author="Tao Huang" w:date="2018-09-06T16:34:00Z"/>
                <w:rFonts w:eastAsia="Times New Roman" w:cs="Times New Roman"/>
                <w:b w:val="0"/>
                <w:color w:val="7030A0"/>
                <w:sz w:val="22"/>
                <w:rPrChange w:id="13506" w:author="韬 黄" w:date="2018-10-15T17:48:00Z">
                  <w:rPr>
                    <w:del w:id="13507" w:author="Tao Huang" w:date="2018-09-06T16:34:00Z"/>
                    <w:rFonts w:eastAsia="Times New Roman" w:cs="Times New Roman"/>
                    <w:b w:val="0"/>
                    <w:sz w:val="22"/>
                  </w:rPr>
                </w:rPrChange>
              </w:rPr>
            </w:pPr>
            <w:del w:id="13508" w:author="Tao Huang" w:date="2018-09-06T16:34:00Z">
              <w:r w:rsidRPr="00335695" w:rsidDel="00447B77">
                <w:rPr>
                  <w:rFonts w:eastAsia="Times New Roman" w:cs="Times New Roman"/>
                  <w:b w:val="0"/>
                  <w:color w:val="7030A0"/>
                  <w:sz w:val="22"/>
                  <w:rPrChange w:id="13509" w:author="韬 黄" w:date="2018-10-15T17:48:00Z">
                    <w:rPr>
                      <w:rFonts w:eastAsia="Times New Roman" w:cs="Times New Roman"/>
                      <w:b w:val="0"/>
                      <w:sz w:val="22"/>
                    </w:rPr>
                  </w:rPrChange>
                </w:rPr>
                <w:delText>Margarine/Butter</w:delText>
              </w:r>
            </w:del>
          </w:p>
        </w:tc>
        <w:tc>
          <w:tcPr>
            <w:tcW w:w="0" w:type="dxa"/>
            <w:shd w:val="clear" w:color="auto" w:fill="auto"/>
            <w:noWrap/>
            <w:tcPrChange w:id="13510" w:author="Tao Huang" w:date="2018-09-06T16:34:00Z">
              <w:tcPr>
                <w:tcW w:w="1292" w:type="dxa"/>
                <w:shd w:val="clear" w:color="auto" w:fill="auto"/>
                <w:noWrap/>
              </w:tcPr>
            </w:tcPrChange>
          </w:tcPr>
          <w:p w14:paraId="37E6235A" w14:textId="46FFF30C"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511" w:author="Tao Huang" w:date="2018-09-06T16:34:00Z"/>
                <w:rFonts w:eastAsia="Times New Roman" w:cs="Times New Roman"/>
                <w:color w:val="7030A0"/>
                <w:sz w:val="22"/>
                <w:rPrChange w:id="13512" w:author="韬 黄" w:date="2018-10-15T17:48:00Z">
                  <w:rPr>
                    <w:del w:id="13513" w:author="Tao Huang" w:date="2018-09-06T16:34:00Z"/>
                    <w:rFonts w:eastAsia="Times New Roman" w:cs="Times New Roman"/>
                    <w:sz w:val="22"/>
                  </w:rPr>
                </w:rPrChange>
              </w:rPr>
            </w:pPr>
            <w:del w:id="13514" w:author="Tao Huang" w:date="2018-09-06T16:34:00Z">
              <w:r w:rsidRPr="00335695" w:rsidDel="00447B77">
                <w:rPr>
                  <w:rFonts w:eastAsia="Times New Roman" w:cs="Times New Roman"/>
                  <w:color w:val="7030A0"/>
                  <w:sz w:val="22"/>
                  <w:rPrChange w:id="13515" w:author="韬 黄" w:date="2018-10-15T17:48:00Z">
                    <w:rPr>
                      <w:rFonts w:eastAsia="Times New Roman" w:cs="Times New Roman"/>
                      <w:sz w:val="22"/>
                    </w:rPr>
                  </w:rPrChange>
                </w:rPr>
                <w:delText>100.42%</w:delText>
              </w:r>
            </w:del>
          </w:p>
        </w:tc>
        <w:tc>
          <w:tcPr>
            <w:tcW w:w="0" w:type="dxa"/>
            <w:shd w:val="clear" w:color="auto" w:fill="auto"/>
            <w:noWrap/>
            <w:tcPrChange w:id="13516" w:author="Tao Huang" w:date="2018-09-06T16:34:00Z">
              <w:tcPr>
                <w:tcW w:w="1036" w:type="dxa"/>
                <w:shd w:val="clear" w:color="auto" w:fill="auto"/>
                <w:noWrap/>
              </w:tcPr>
            </w:tcPrChange>
          </w:tcPr>
          <w:p w14:paraId="12E7097E" w14:textId="641BED1F"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517" w:author="Tao Huang" w:date="2018-09-06T16:34:00Z"/>
                <w:rFonts w:eastAsia="Times New Roman" w:cs="Times New Roman"/>
                <w:color w:val="7030A0"/>
                <w:sz w:val="22"/>
                <w:rPrChange w:id="13518" w:author="韬 黄" w:date="2018-10-15T17:48:00Z">
                  <w:rPr>
                    <w:del w:id="13519" w:author="Tao Huang" w:date="2018-09-06T16:34:00Z"/>
                    <w:rFonts w:eastAsia="Times New Roman" w:cs="Times New Roman"/>
                    <w:sz w:val="22"/>
                  </w:rPr>
                </w:rPrChange>
              </w:rPr>
            </w:pPr>
            <w:del w:id="13520" w:author="Tao Huang" w:date="2018-09-06T16:34:00Z">
              <w:r w:rsidRPr="00335695" w:rsidDel="00447B77">
                <w:rPr>
                  <w:rFonts w:eastAsia="Times New Roman" w:cs="Times New Roman"/>
                  <w:color w:val="7030A0"/>
                  <w:sz w:val="22"/>
                  <w:rPrChange w:id="13521" w:author="韬 黄" w:date="2018-10-15T17:48:00Z">
                    <w:rPr>
                      <w:rFonts w:eastAsia="Times New Roman" w:cs="Times New Roman"/>
                      <w:sz w:val="22"/>
                    </w:rPr>
                  </w:rPrChange>
                </w:rPr>
                <w:delText>100.71%</w:delText>
              </w:r>
            </w:del>
          </w:p>
        </w:tc>
        <w:tc>
          <w:tcPr>
            <w:tcW w:w="0" w:type="dxa"/>
            <w:shd w:val="clear" w:color="auto" w:fill="auto"/>
            <w:noWrap/>
            <w:tcPrChange w:id="13522" w:author="Tao Huang" w:date="2018-09-06T16:34:00Z">
              <w:tcPr>
                <w:tcW w:w="2082" w:type="dxa"/>
                <w:shd w:val="clear" w:color="auto" w:fill="auto"/>
                <w:noWrap/>
              </w:tcPr>
            </w:tcPrChange>
          </w:tcPr>
          <w:p w14:paraId="4463D96D" w14:textId="1E64AF55" w:rsidR="001E17BA" w:rsidRPr="00335695" w:rsidDel="00447B77"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del w:id="13523" w:author="Tao Huang" w:date="2018-09-06T16:34:00Z"/>
                <w:rFonts w:eastAsia="Times New Roman" w:cs="Times New Roman"/>
                <w:color w:val="7030A0"/>
                <w:sz w:val="22"/>
                <w:rPrChange w:id="13524" w:author="韬 黄" w:date="2018-10-15T17:48:00Z">
                  <w:rPr>
                    <w:del w:id="13525" w:author="Tao Huang" w:date="2018-09-06T16:34:00Z"/>
                    <w:rFonts w:eastAsia="Times New Roman" w:cs="Times New Roman"/>
                    <w:sz w:val="22"/>
                  </w:rPr>
                </w:rPrChange>
              </w:rPr>
            </w:pPr>
            <w:del w:id="13526" w:author="Tao Huang" w:date="2018-09-06T16:34:00Z">
              <w:r w:rsidRPr="00335695" w:rsidDel="00447B77">
                <w:rPr>
                  <w:rFonts w:eastAsia="Times New Roman" w:cs="Times New Roman"/>
                  <w:color w:val="7030A0"/>
                  <w:sz w:val="22"/>
                  <w:rPrChange w:id="13527" w:author="韬 黄" w:date="2018-10-15T17:48:00Z">
                    <w:rPr>
                      <w:rFonts w:eastAsia="Times New Roman" w:cs="Times New Roman"/>
                      <w:sz w:val="22"/>
                    </w:rPr>
                  </w:rPrChange>
                </w:rPr>
                <w:delText>Yogurt</w:delText>
              </w:r>
            </w:del>
          </w:p>
        </w:tc>
        <w:tc>
          <w:tcPr>
            <w:tcW w:w="0" w:type="dxa"/>
            <w:shd w:val="clear" w:color="auto" w:fill="auto"/>
            <w:noWrap/>
            <w:tcPrChange w:id="13528" w:author="Tao Huang" w:date="2018-09-06T16:34:00Z">
              <w:tcPr>
                <w:tcW w:w="1238" w:type="dxa"/>
                <w:shd w:val="clear" w:color="auto" w:fill="auto"/>
                <w:noWrap/>
              </w:tcPr>
            </w:tcPrChange>
          </w:tcPr>
          <w:p w14:paraId="4598FC58" w14:textId="17A70707"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529" w:author="Tao Huang" w:date="2018-09-06T16:34:00Z"/>
                <w:rFonts w:eastAsia="Times New Roman" w:cs="Times New Roman"/>
                <w:color w:val="7030A0"/>
                <w:sz w:val="22"/>
                <w:rPrChange w:id="13530" w:author="韬 黄" w:date="2018-10-15T17:48:00Z">
                  <w:rPr>
                    <w:del w:id="13531" w:author="Tao Huang" w:date="2018-09-06T16:34:00Z"/>
                    <w:rFonts w:eastAsia="Times New Roman" w:cs="Times New Roman"/>
                    <w:sz w:val="22"/>
                  </w:rPr>
                </w:rPrChange>
              </w:rPr>
            </w:pPr>
            <w:del w:id="13532" w:author="Tao Huang" w:date="2018-09-06T16:34:00Z">
              <w:r w:rsidRPr="00335695" w:rsidDel="00447B77">
                <w:rPr>
                  <w:rFonts w:eastAsia="Times New Roman" w:cs="Times New Roman"/>
                  <w:color w:val="7030A0"/>
                  <w:sz w:val="22"/>
                  <w:rPrChange w:id="13533" w:author="韬 黄" w:date="2018-10-15T17:48:00Z">
                    <w:rPr>
                      <w:rFonts w:eastAsia="Times New Roman" w:cs="Times New Roman"/>
                      <w:sz w:val="22"/>
                    </w:rPr>
                  </w:rPrChange>
                </w:rPr>
                <w:delText>98.25%</w:delText>
              </w:r>
            </w:del>
          </w:p>
        </w:tc>
        <w:tc>
          <w:tcPr>
            <w:tcW w:w="0" w:type="dxa"/>
            <w:shd w:val="clear" w:color="auto" w:fill="auto"/>
            <w:noWrap/>
            <w:tcPrChange w:id="13534" w:author="Tao Huang" w:date="2018-09-06T16:34:00Z">
              <w:tcPr>
                <w:tcW w:w="1005" w:type="dxa"/>
                <w:shd w:val="clear" w:color="auto" w:fill="auto"/>
                <w:noWrap/>
              </w:tcPr>
            </w:tcPrChange>
          </w:tcPr>
          <w:p w14:paraId="19159C54" w14:textId="7DC56564" w:rsidR="001E17BA" w:rsidRPr="00335695" w:rsidDel="00447B77"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del w:id="13535" w:author="Tao Huang" w:date="2018-09-06T16:34:00Z"/>
                <w:rFonts w:eastAsia="Times New Roman" w:cs="Times New Roman"/>
                <w:color w:val="7030A0"/>
                <w:sz w:val="22"/>
                <w:rPrChange w:id="13536" w:author="韬 黄" w:date="2018-10-15T17:48:00Z">
                  <w:rPr>
                    <w:del w:id="13537" w:author="Tao Huang" w:date="2018-09-06T16:34:00Z"/>
                    <w:rFonts w:eastAsia="Times New Roman" w:cs="Times New Roman"/>
                    <w:sz w:val="22"/>
                  </w:rPr>
                </w:rPrChange>
              </w:rPr>
            </w:pPr>
            <w:del w:id="13538" w:author="Tao Huang" w:date="2018-09-06T16:34:00Z">
              <w:r w:rsidRPr="00335695" w:rsidDel="00447B77">
                <w:rPr>
                  <w:rFonts w:eastAsia="Times New Roman" w:cs="Times New Roman"/>
                  <w:color w:val="7030A0"/>
                  <w:sz w:val="22"/>
                  <w:rPrChange w:id="13539" w:author="韬 黄" w:date="2018-10-15T17:48:00Z">
                    <w:rPr>
                      <w:rFonts w:eastAsia="Times New Roman" w:cs="Times New Roman"/>
                      <w:sz w:val="22"/>
                    </w:rPr>
                  </w:rPrChange>
                </w:rPr>
                <w:delText>95.52%</w:delText>
              </w:r>
            </w:del>
          </w:p>
        </w:tc>
      </w:tr>
    </w:tbl>
    <w:p w14:paraId="4DDEE04D" w14:textId="70ABBE76" w:rsidR="001E17BA" w:rsidRPr="00335695" w:rsidDel="00447B77" w:rsidRDefault="001E17BA" w:rsidP="004C569C">
      <w:pPr>
        <w:shd w:val="clear" w:color="auto" w:fill="FFFFFF" w:themeFill="background1"/>
        <w:spacing w:after="0" w:line="360" w:lineRule="auto"/>
        <w:rPr>
          <w:del w:id="13540" w:author="Tao Huang" w:date="2018-09-06T16:34:00Z"/>
          <w:rFonts w:cs="Times New Roman"/>
          <w:color w:val="7030A0"/>
          <w:sz w:val="22"/>
          <w:rPrChange w:id="13541" w:author="韬 黄" w:date="2018-10-15T17:48:00Z">
            <w:rPr>
              <w:del w:id="13542" w:author="Tao Huang" w:date="2018-09-06T16:34:00Z"/>
              <w:rFonts w:cs="Times New Roman"/>
              <w:color w:val="000000" w:themeColor="text1"/>
              <w:sz w:val="22"/>
            </w:rPr>
          </w:rPrChange>
        </w:rPr>
      </w:pPr>
    </w:p>
    <w:p w14:paraId="4ADDAEAA" w14:textId="07B6A1D1" w:rsidR="004C569C" w:rsidRPr="00335695" w:rsidDel="00447B77" w:rsidRDefault="004C569C" w:rsidP="004C569C">
      <w:pPr>
        <w:pStyle w:val="ListParagraph"/>
        <w:shd w:val="clear" w:color="auto" w:fill="FFFFFF" w:themeFill="background1"/>
        <w:spacing w:after="0" w:line="360" w:lineRule="auto"/>
        <w:ind w:left="0"/>
        <w:rPr>
          <w:del w:id="13543" w:author="Tao Huang" w:date="2018-09-06T16:34:00Z"/>
          <w:rFonts w:cs="Times New Roman"/>
          <w:color w:val="7030A0"/>
          <w:sz w:val="22"/>
          <w:rPrChange w:id="13544" w:author="韬 黄" w:date="2018-10-15T17:48:00Z">
            <w:rPr>
              <w:del w:id="13545" w:author="Tao Huang" w:date="2018-09-06T16:34:00Z"/>
              <w:rFonts w:cs="Times New Roman"/>
              <w:color w:val="000000" w:themeColor="text1"/>
              <w:sz w:val="22"/>
            </w:rPr>
          </w:rPrChange>
        </w:rPr>
      </w:pPr>
    </w:p>
    <w:p w14:paraId="03D497A2" w14:textId="79D3B7A4" w:rsidR="00E53789" w:rsidRPr="00335695" w:rsidRDefault="00447B77" w:rsidP="004C569C">
      <w:pPr>
        <w:pStyle w:val="ListParagraph"/>
        <w:shd w:val="clear" w:color="auto" w:fill="FFFFFF" w:themeFill="background1"/>
        <w:spacing w:after="0" w:line="360" w:lineRule="auto"/>
        <w:ind w:left="0"/>
        <w:rPr>
          <w:ins w:id="13546" w:author="韬 黄" w:date="2018-10-15T17:42:00Z"/>
          <w:rFonts w:cs="Times New Roman"/>
          <w:color w:val="7030A0"/>
          <w:sz w:val="22"/>
          <w:rPrChange w:id="13547" w:author="韬 黄" w:date="2018-10-15T17:48:00Z">
            <w:rPr>
              <w:ins w:id="13548" w:author="韬 黄" w:date="2018-10-15T17:42:00Z"/>
              <w:rFonts w:cs="Times New Roman"/>
              <w:color w:val="000000" w:themeColor="text1"/>
              <w:sz w:val="22"/>
            </w:rPr>
          </w:rPrChange>
        </w:rPr>
      </w:pPr>
      <w:ins w:id="13549" w:author="Tao Huang" w:date="2018-09-06T16:34:00Z">
        <w:r w:rsidRPr="00335695">
          <w:rPr>
            <w:rFonts w:cs="Times New Roman"/>
            <w:color w:val="7030A0"/>
            <w:sz w:val="22"/>
            <w:rPrChange w:id="13550" w:author="韬 黄" w:date="2018-10-15T17:48:00Z">
              <w:rPr>
                <w:rFonts w:cs="Times New Roman"/>
                <w:color w:val="000000" w:themeColor="text1"/>
                <w:sz w:val="22"/>
              </w:rPr>
            </w:rPrChange>
          </w:rPr>
          <w:t xml:space="preserve"> </w:t>
        </w:r>
      </w:ins>
    </w:p>
    <w:tbl>
      <w:tblPr>
        <w:tblW w:w="9586" w:type="dxa"/>
        <w:tblInd w:w="-284" w:type="dxa"/>
        <w:tblLook w:val="04A0" w:firstRow="1" w:lastRow="0" w:firstColumn="1" w:lastColumn="0" w:noHBand="0" w:noVBand="1"/>
      </w:tblPr>
      <w:tblGrid>
        <w:gridCol w:w="2268"/>
        <w:gridCol w:w="1320"/>
        <w:gridCol w:w="1320"/>
        <w:gridCol w:w="2038"/>
        <w:gridCol w:w="1320"/>
        <w:gridCol w:w="1320"/>
        <w:tblGridChange w:id="13551">
          <w:tblGrid>
            <w:gridCol w:w="2268"/>
            <w:gridCol w:w="1320"/>
            <w:gridCol w:w="1320"/>
            <w:gridCol w:w="2038"/>
            <w:gridCol w:w="1320"/>
            <w:gridCol w:w="1320"/>
          </w:tblGrid>
        </w:tblGridChange>
      </w:tblGrid>
      <w:tr w:rsidR="00335695" w:rsidRPr="00335695" w14:paraId="3BF6CCA9" w14:textId="77777777" w:rsidTr="00E53789">
        <w:trPr>
          <w:trHeight w:val="20"/>
          <w:ins w:id="13552" w:author="韬 黄" w:date="2018-10-15T17:42:00Z"/>
        </w:trPr>
        <w:tc>
          <w:tcPr>
            <w:tcW w:w="2268" w:type="dxa"/>
            <w:tcBorders>
              <w:top w:val="nil"/>
              <w:left w:val="nil"/>
              <w:bottom w:val="single" w:sz="8" w:space="0" w:color="666666"/>
              <w:right w:val="nil"/>
            </w:tcBorders>
            <w:shd w:val="clear" w:color="auto" w:fill="auto"/>
            <w:noWrap/>
            <w:vAlign w:val="center"/>
            <w:hideMark/>
          </w:tcPr>
          <w:p w14:paraId="26C1DC8F" w14:textId="77777777" w:rsidR="00E53789" w:rsidRPr="00335695" w:rsidRDefault="00E53789" w:rsidP="00E53789">
            <w:pPr>
              <w:spacing w:after="0" w:line="240" w:lineRule="auto"/>
              <w:rPr>
                <w:ins w:id="13553" w:author="韬 黄" w:date="2018-10-15T17:42:00Z"/>
                <w:rFonts w:eastAsia="Times New Roman" w:cs="Times New Roman"/>
                <w:color w:val="7030A0"/>
                <w:sz w:val="22"/>
                <w:rPrChange w:id="13554" w:author="韬 黄" w:date="2018-10-15T17:48:00Z">
                  <w:rPr>
                    <w:ins w:id="13555" w:author="韬 黄" w:date="2018-10-15T17:42:00Z"/>
                    <w:rFonts w:eastAsia="Times New Roman" w:cs="Times New Roman"/>
                    <w:color w:val="000000"/>
                    <w:sz w:val="22"/>
                  </w:rPr>
                </w:rPrChange>
              </w:rPr>
            </w:pPr>
            <w:ins w:id="13556" w:author="韬 黄" w:date="2018-10-15T17:42:00Z">
              <w:r w:rsidRPr="00335695">
                <w:rPr>
                  <w:rFonts w:eastAsia="Times New Roman" w:cs="Times New Roman"/>
                  <w:color w:val="7030A0"/>
                  <w:sz w:val="22"/>
                  <w:rPrChange w:id="13557" w:author="韬 黄" w:date="2018-10-15T17:48:00Z">
                    <w:rPr>
                      <w:rFonts w:eastAsia="Times New Roman" w:cs="Times New Roman"/>
                      <w:color w:val="000000"/>
                      <w:sz w:val="22"/>
                    </w:rPr>
                  </w:rPrChange>
                </w:rPr>
                <w:t>Category/MASE</w:t>
              </w:r>
            </w:ins>
          </w:p>
        </w:tc>
        <w:tc>
          <w:tcPr>
            <w:tcW w:w="1320" w:type="dxa"/>
            <w:tcBorders>
              <w:top w:val="nil"/>
              <w:left w:val="nil"/>
              <w:bottom w:val="single" w:sz="8" w:space="0" w:color="666666"/>
              <w:right w:val="nil"/>
            </w:tcBorders>
            <w:shd w:val="clear" w:color="auto" w:fill="auto"/>
            <w:noWrap/>
            <w:vAlign w:val="center"/>
            <w:hideMark/>
          </w:tcPr>
          <w:p w14:paraId="763729D2" w14:textId="77777777" w:rsidR="00E53789" w:rsidRPr="00335695" w:rsidRDefault="00E53789" w:rsidP="00E53789">
            <w:pPr>
              <w:spacing w:after="0" w:line="240" w:lineRule="auto"/>
              <w:jc w:val="center"/>
              <w:rPr>
                <w:ins w:id="13558" w:author="韬 黄" w:date="2018-10-15T17:42:00Z"/>
                <w:rFonts w:eastAsia="Times New Roman" w:cs="Times New Roman"/>
                <w:color w:val="7030A0"/>
                <w:sz w:val="22"/>
                <w:rPrChange w:id="13559" w:author="韬 黄" w:date="2018-10-15T17:48:00Z">
                  <w:rPr>
                    <w:ins w:id="13560" w:author="韬 黄" w:date="2018-10-15T17:42:00Z"/>
                    <w:rFonts w:eastAsia="Times New Roman" w:cs="Times New Roman"/>
                    <w:color w:val="000000"/>
                    <w:sz w:val="22"/>
                  </w:rPr>
                </w:rPrChange>
              </w:rPr>
            </w:pPr>
            <w:ins w:id="13561" w:author="韬 黄" w:date="2018-10-15T17:42:00Z">
              <w:r w:rsidRPr="00335695">
                <w:rPr>
                  <w:rFonts w:eastAsia="Times New Roman" w:cs="Times New Roman"/>
                  <w:color w:val="7030A0"/>
                  <w:sz w:val="22"/>
                  <w:rPrChange w:id="13562" w:author="韬 黄" w:date="2018-10-15T17:48:00Z">
                    <w:rPr>
                      <w:rFonts w:eastAsia="Times New Roman" w:cs="Times New Roman"/>
                      <w:color w:val="000000"/>
                      <w:sz w:val="22"/>
                    </w:rPr>
                  </w:rPrChange>
                </w:rPr>
                <w:t>ADL-intra-EWC</w:t>
              </w:r>
            </w:ins>
          </w:p>
        </w:tc>
        <w:tc>
          <w:tcPr>
            <w:tcW w:w="1320" w:type="dxa"/>
            <w:tcBorders>
              <w:top w:val="nil"/>
              <w:left w:val="nil"/>
              <w:bottom w:val="single" w:sz="8" w:space="0" w:color="666666"/>
              <w:right w:val="nil"/>
            </w:tcBorders>
            <w:shd w:val="clear" w:color="auto" w:fill="auto"/>
            <w:noWrap/>
            <w:vAlign w:val="center"/>
            <w:hideMark/>
          </w:tcPr>
          <w:p w14:paraId="3D4C4F41" w14:textId="77777777" w:rsidR="00E53789" w:rsidRPr="00335695" w:rsidRDefault="00E53789" w:rsidP="00E53789">
            <w:pPr>
              <w:spacing w:after="0" w:line="240" w:lineRule="auto"/>
              <w:jc w:val="center"/>
              <w:rPr>
                <w:ins w:id="13563" w:author="韬 黄" w:date="2018-10-15T17:42:00Z"/>
                <w:rFonts w:eastAsia="Times New Roman" w:cs="Times New Roman"/>
                <w:color w:val="7030A0"/>
                <w:sz w:val="22"/>
                <w:rPrChange w:id="13564" w:author="韬 黄" w:date="2018-10-15T17:48:00Z">
                  <w:rPr>
                    <w:ins w:id="13565" w:author="韬 黄" w:date="2018-10-15T17:42:00Z"/>
                    <w:rFonts w:eastAsia="Times New Roman" w:cs="Times New Roman"/>
                    <w:color w:val="000000"/>
                    <w:sz w:val="22"/>
                  </w:rPr>
                </w:rPrChange>
              </w:rPr>
            </w:pPr>
            <w:ins w:id="13566" w:author="韬 黄" w:date="2018-10-15T17:42:00Z">
              <w:r w:rsidRPr="00335695">
                <w:rPr>
                  <w:rFonts w:eastAsia="Times New Roman" w:cs="Times New Roman"/>
                  <w:color w:val="7030A0"/>
                  <w:sz w:val="22"/>
                  <w:rPrChange w:id="13567" w:author="韬 黄" w:date="2018-10-15T17:48:00Z">
                    <w:rPr>
                      <w:rFonts w:eastAsia="Times New Roman" w:cs="Times New Roman"/>
                      <w:color w:val="000000"/>
                      <w:sz w:val="22"/>
                    </w:rPr>
                  </w:rPrChange>
                </w:rPr>
                <w:t>ADL-intra-IC</w:t>
              </w:r>
            </w:ins>
          </w:p>
        </w:tc>
        <w:tc>
          <w:tcPr>
            <w:tcW w:w="2038" w:type="dxa"/>
            <w:tcBorders>
              <w:top w:val="nil"/>
              <w:left w:val="nil"/>
              <w:bottom w:val="single" w:sz="8" w:space="0" w:color="666666"/>
              <w:right w:val="nil"/>
            </w:tcBorders>
            <w:shd w:val="clear" w:color="auto" w:fill="auto"/>
            <w:noWrap/>
            <w:vAlign w:val="center"/>
            <w:hideMark/>
          </w:tcPr>
          <w:p w14:paraId="33895518" w14:textId="77777777" w:rsidR="00E53789" w:rsidRPr="00335695" w:rsidRDefault="00E53789" w:rsidP="00E53789">
            <w:pPr>
              <w:spacing w:after="0" w:line="240" w:lineRule="auto"/>
              <w:rPr>
                <w:ins w:id="13568" w:author="韬 黄" w:date="2018-10-15T17:42:00Z"/>
                <w:rFonts w:eastAsia="Times New Roman" w:cs="Times New Roman"/>
                <w:color w:val="7030A0"/>
                <w:sz w:val="22"/>
                <w:rPrChange w:id="13569" w:author="韬 黄" w:date="2018-10-15T17:48:00Z">
                  <w:rPr>
                    <w:ins w:id="13570" w:author="韬 黄" w:date="2018-10-15T17:42:00Z"/>
                    <w:rFonts w:eastAsia="Times New Roman" w:cs="Times New Roman"/>
                    <w:color w:val="000000"/>
                    <w:sz w:val="22"/>
                  </w:rPr>
                </w:rPrChange>
              </w:rPr>
            </w:pPr>
            <w:ins w:id="13571" w:author="韬 黄" w:date="2018-10-15T17:42:00Z">
              <w:r w:rsidRPr="00335695">
                <w:rPr>
                  <w:rFonts w:eastAsia="Times New Roman" w:cs="Times New Roman"/>
                  <w:color w:val="7030A0"/>
                  <w:sz w:val="22"/>
                  <w:rPrChange w:id="13572" w:author="韬 黄" w:date="2018-10-15T17:48:00Z">
                    <w:rPr>
                      <w:rFonts w:eastAsia="Times New Roman" w:cs="Times New Roman"/>
                      <w:color w:val="000000"/>
                      <w:sz w:val="22"/>
                    </w:rPr>
                  </w:rPrChange>
                </w:rPr>
                <w:t>Category/MASE</w:t>
              </w:r>
            </w:ins>
          </w:p>
        </w:tc>
        <w:tc>
          <w:tcPr>
            <w:tcW w:w="1320" w:type="dxa"/>
            <w:tcBorders>
              <w:top w:val="nil"/>
              <w:left w:val="nil"/>
              <w:bottom w:val="single" w:sz="8" w:space="0" w:color="666666"/>
              <w:right w:val="nil"/>
            </w:tcBorders>
            <w:shd w:val="clear" w:color="auto" w:fill="auto"/>
            <w:noWrap/>
            <w:vAlign w:val="center"/>
            <w:hideMark/>
          </w:tcPr>
          <w:p w14:paraId="36924373" w14:textId="77777777" w:rsidR="00E53789" w:rsidRPr="00335695" w:rsidRDefault="00E53789" w:rsidP="00E53789">
            <w:pPr>
              <w:spacing w:after="0" w:line="240" w:lineRule="auto"/>
              <w:jc w:val="center"/>
              <w:rPr>
                <w:ins w:id="13573" w:author="韬 黄" w:date="2018-10-15T17:42:00Z"/>
                <w:rFonts w:eastAsia="Times New Roman" w:cs="Times New Roman"/>
                <w:color w:val="7030A0"/>
                <w:sz w:val="22"/>
                <w:rPrChange w:id="13574" w:author="韬 黄" w:date="2018-10-15T17:48:00Z">
                  <w:rPr>
                    <w:ins w:id="13575" w:author="韬 黄" w:date="2018-10-15T17:42:00Z"/>
                    <w:rFonts w:eastAsia="Times New Roman" w:cs="Times New Roman"/>
                    <w:color w:val="000000"/>
                    <w:sz w:val="22"/>
                  </w:rPr>
                </w:rPrChange>
              </w:rPr>
            </w:pPr>
            <w:ins w:id="13576" w:author="韬 黄" w:date="2018-10-15T17:42:00Z">
              <w:r w:rsidRPr="00335695">
                <w:rPr>
                  <w:rFonts w:eastAsia="Times New Roman" w:cs="Times New Roman"/>
                  <w:color w:val="7030A0"/>
                  <w:sz w:val="22"/>
                  <w:rPrChange w:id="13577" w:author="韬 黄" w:date="2018-10-15T17:48:00Z">
                    <w:rPr>
                      <w:rFonts w:eastAsia="Times New Roman" w:cs="Times New Roman"/>
                      <w:color w:val="000000"/>
                      <w:sz w:val="22"/>
                    </w:rPr>
                  </w:rPrChange>
                </w:rPr>
                <w:t>ADL-intra-EWC</w:t>
              </w:r>
            </w:ins>
          </w:p>
        </w:tc>
        <w:tc>
          <w:tcPr>
            <w:tcW w:w="1320" w:type="dxa"/>
            <w:tcBorders>
              <w:top w:val="nil"/>
              <w:left w:val="nil"/>
              <w:bottom w:val="single" w:sz="8" w:space="0" w:color="666666"/>
              <w:right w:val="nil"/>
            </w:tcBorders>
            <w:shd w:val="clear" w:color="auto" w:fill="auto"/>
            <w:noWrap/>
            <w:vAlign w:val="center"/>
            <w:hideMark/>
          </w:tcPr>
          <w:p w14:paraId="2432626E" w14:textId="77777777" w:rsidR="00E53789" w:rsidRPr="00335695" w:rsidRDefault="00E53789" w:rsidP="00E53789">
            <w:pPr>
              <w:spacing w:after="0" w:line="240" w:lineRule="auto"/>
              <w:jc w:val="center"/>
              <w:rPr>
                <w:ins w:id="13578" w:author="韬 黄" w:date="2018-10-15T17:42:00Z"/>
                <w:rFonts w:eastAsia="Times New Roman" w:cs="Times New Roman"/>
                <w:color w:val="7030A0"/>
                <w:sz w:val="22"/>
                <w:rPrChange w:id="13579" w:author="韬 黄" w:date="2018-10-15T17:48:00Z">
                  <w:rPr>
                    <w:ins w:id="13580" w:author="韬 黄" w:date="2018-10-15T17:42:00Z"/>
                    <w:rFonts w:eastAsia="Times New Roman" w:cs="Times New Roman"/>
                    <w:color w:val="000000"/>
                    <w:sz w:val="22"/>
                  </w:rPr>
                </w:rPrChange>
              </w:rPr>
            </w:pPr>
            <w:ins w:id="13581" w:author="韬 黄" w:date="2018-10-15T17:42:00Z">
              <w:r w:rsidRPr="00335695">
                <w:rPr>
                  <w:rFonts w:eastAsia="Times New Roman" w:cs="Times New Roman"/>
                  <w:color w:val="7030A0"/>
                  <w:sz w:val="22"/>
                  <w:rPrChange w:id="13582" w:author="韬 黄" w:date="2018-10-15T17:48:00Z">
                    <w:rPr>
                      <w:rFonts w:eastAsia="Times New Roman" w:cs="Times New Roman"/>
                      <w:color w:val="000000"/>
                      <w:sz w:val="22"/>
                    </w:rPr>
                  </w:rPrChange>
                </w:rPr>
                <w:t>ADL-intra-IC</w:t>
              </w:r>
            </w:ins>
          </w:p>
        </w:tc>
      </w:tr>
      <w:tr w:rsidR="00335695" w:rsidRPr="00335695" w14:paraId="30FA4F4A" w14:textId="77777777" w:rsidTr="00E53789">
        <w:trPr>
          <w:trHeight w:val="20"/>
          <w:ins w:id="13583" w:author="韬 黄" w:date="2018-10-15T17:42:00Z"/>
        </w:trPr>
        <w:tc>
          <w:tcPr>
            <w:tcW w:w="2268" w:type="dxa"/>
            <w:tcBorders>
              <w:top w:val="nil"/>
              <w:left w:val="nil"/>
              <w:bottom w:val="nil"/>
              <w:right w:val="nil"/>
            </w:tcBorders>
            <w:shd w:val="clear" w:color="auto" w:fill="auto"/>
            <w:noWrap/>
            <w:vAlign w:val="center"/>
            <w:hideMark/>
          </w:tcPr>
          <w:p w14:paraId="061639CD" w14:textId="77777777" w:rsidR="00E53789" w:rsidRPr="00335695" w:rsidRDefault="00E53789" w:rsidP="00E53789">
            <w:pPr>
              <w:spacing w:after="0" w:line="240" w:lineRule="auto"/>
              <w:rPr>
                <w:ins w:id="13584" w:author="韬 黄" w:date="2018-10-15T17:42:00Z"/>
                <w:rFonts w:eastAsia="Times New Roman" w:cs="Times New Roman"/>
                <w:color w:val="7030A0"/>
                <w:sz w:val="22"/>
                <w:rPrChange w:id="13585" w:author="韬 黄" w:date="2018-10-15T17:48:00Z">
                  <w:rPr>
                    <w:ins w:id="13586" w:author="韬 黄" w:date="2018-10-15T17:42:00Z"/>
                    <w:rFonts w:eastAsia="Times New Roman" w:cs="Times New Roman"/>
                    <w:color w:val="000000"/>
                    <w:sz w:val="22"/>
                  </w:rPr>
                </w:rPrChange>
              </w:rPr>
            </w:pPr>
            <w:ins w:id="13587" w:author="韬 黄" w:date="2018-10-15T17:42:00Z">
              <w:r w:rsidRPr="00335695">
                <w:rPr>
                  <w:rFonts w:eastAsia="Times New Roman" w:cs="Times New Roman"/>
                  <w:color w:val="7030A0"/>
                  <w:sz w:val="22"/>
                  <w:rPrChange w:id="13588" w:author="韬 黄" w:date="2018-10-15T17:48:00Z">
                    <w:rPr>
                      <w:rFonts w:eastAsia="Times New Roman" w:cs="Times New Roman"/>
                      <w:color w:val="000000"/>
                      <w:sz w:val="22"/>
                    </w:rPr>
                  </w:rPrChange>
                </w:rPr>
                <w:t>Beer</w:t>
              </w:r>
            </w:ins>
          </w:p>
        </w:tc>
        <w:tc>
          <w:tcPr>
            <w:tcW w:w="1320" w:type="dxa"/>
            <w:tcBorders>
              <w:top w:val="nil"/>
              <w:left w:val="nil"/>
              <w:bottom w:val="nil"/>
              <w:right w:val="nil"/>
            </w:tcBorders>
            <w:shd w:val="clear" w:color="auto" w:fill="auto"/>
            <w:noWrap/>
            <w:vAlign w:val="center"/>
            <w:hideMark/>
          </w:tcPr>
          <w:p w14:paraId="1DB42F1D" w14:textId="77777777" w:rsidR="00E53789" w:rsidRPr="00335695" w:rsidRDefault="00E53789" w:rsidP="00E53789">
            <w:pPr>
              <w:spacing w:after="0" w:line="240" w:lineRule="auto"/>
              <w:jc w:val="right"/>
              <w:rPr>
                <w:ins w:id="13589" w:author="韬 黄" w:date="2018-10-15T17:42:00Z"/>
                <w:rFonts w:eastAsia="Times New Roman" w:cs="Times New Roman"/>
                <w:color w:val="7030A0"/>
                <w:sz w:val="22"/>
                <w:rPrChange w:id="13590" w:author="韬 黄" w:date="2018-10-15T17:48:00Z">
                  <w:rPr>
                    <w:ins w:id="13591" w:author="韬 黄" w:date="2018-10-15T17:42:00Z"/>
                    <w:rFonts w:eastAsia="Times New Roman" w:cs="Times New Roman"/>
                    <w:color w:val="000000"/>
                    <w:sz w:val="22"/>
                  </w:rPr>
                </w:rPrChange>
              </w:rPr>
            </w:pPr>
            <w:ins w:id="13592" w:author="韬 黄" w:date="2018-10-15T17:42:00Z">
              <w:r w:rsidRPr="00335695">
                <w:rPr>
                  <w:rFonts w:eastAsia="Times New Roman" w:cs="Times New Roman"/>
                  <w:color w:val="7030A0"/>
                  <w:sz w:val="22"/>
                  <w:rPrChange w:id="13593" w:author="韬 黄" w:date="2018-10-15T17:48:00Z">
                    <w:rPr>
                      <w:rFonts w:eastAsia="Times New Roman" w:cs="Times New Roman"/>
                      <w:color w:val="000000"/>
                      <w:sz w:val="22"/>
                    </w:rPr>
                  </w:rPrChange>
                </w:rPr>
                <w:t>0.12%</w:t>
              </w:r>
            </w:ins>
          </w:p>
        </w:tc>
        <w:tc>
          <w:tcPr>
            <w:tcW w:w="1320" w:type="dxa"/>
            <w:tcBorders>
              <w:top w:val="nil"/>
              <w:left w:val="nil"/>
              <w:bottom w:val="nil"/>
              <w:right w:val="nil"/>
            </w:tcBorders>
            <w:shd w:val="clear" w:color="auto" w:fill="auto"/>
            <w:noWrap/>
            <w:vAlign w:val="center"/>
            <w:hideMark/>
          </w:tcPr>
          <w:p w14:paraId="24802382" w14:textId="77777777" w:rsidR="00E53789" w:rsidRPr="00335695" w:rsidRDefault="00E53789" w:rsidP="00E53789">
            <w:pPr>
              <w:spacing w:after="0" w:line="240" w:lineRule="auto"/>
              <w:jc w:val="right"/>
              <w:rPr>
                <w:ins w:id="13594" w:author="韬 黄" w:date="2018-10-15T17:42:00Z"/>
                <w:rFonts w:eastAsia="Times New Roman" w:cs="Times New Roman"/>
                <w:color w:val="7030A0"/>
                <w:sz w:val="22"/>
                <w:rPrChange w:id="13595" w:author="韬 黄" w:date="2018-10-15T17:48:00Z">
                  <w:rPr>
                    <w:ins w:id="13596" w:author="韬 黄" w:date="2018-10-15T17:42:00Z"/>
                    <w:rFonts w:eastAsia="Times New Roman" w:cs="Times New Roman"/>
                    <w:color w:val="000000"/>
                    <w:sz w:val="22"/>
                  </w:rPr>
                </w:rPrChange>
              </w:rPr>
            </w:pPr>
            <w:ins w:id="13597" w:author="韬 黄" w:date="2018-10-15T17:42:00Z">
              <w:r w:rsidRPr="00335695">
                <w:rPr>
                  <w:rFonts w:eastAsia="Times New Roman" w:cs="Times New Roman"/>
                  <w:color w:val="7030A0"/>
                  <w:sz w:val="22"/>
                  <w:rPrChange w:id="13598" w:author="韬 黄" w:date="2018-10-15T17:48:00Z">
                    <w:rPr>
                      <w:rFonts w:eastAsia="Times New Roman" w:cs="Times New Roman"/>
                      <w:color w:val="000000"/>
                      <w:sz w:val="22"/>
                    </w:rPr>
                  </w:rPrChange>
                </w:rPr>
                <w:t>-0.58%</w:t>
              </w:r>
            </w:ins>
          </w:p>
        </w:tc>
        <w:tc>
          <w:tcPr>
            <w:tcW w:w="2038" w:type="dxa"/>
            <w:tcBorders>
              <w:top w:val="nil"/>
              <w:left w:val="nil"/>
              <w:bottom w:val="nil"/>
              <w:right w:val="nil"/>
            </w:tcBorders>
            <w:shd w:val="clear" w:color="auto" w:fill="auto"/>
            <w:noWrap/>
            <w:vAlign w:val="center"/>
            <w:hideMark/>
          </w:tcPr>
          <w:p w14:paraId="62DF0000" w14:textId="77777777" w:rsidR="00E53789" w:rsidRPr="00335695" w:rsidRDefault="00E53789" w:rsidP="00E53789">
            <w:pPr>
              <w:spacing w:after="0" w:line="240" w:lineRule="auto"/>
              <w:rPr>
                <w:ins w:id="13599" w:author="韬 黄" w:date="2018-10-15T17:42:00Z"/>
                <w:rFonts w:eastAsia="Times New Roman" w:cs="Times New Roman"/>
                <w:color w:val="7030A0"/>
                <w:sz w:val="22"/>
                <w:rPrChange w:id="13600" w:author="韬 黄" w:date="2018-10-15T17:48:00Z">
                  <w:rPr>
                    <w:ins w:id="13601" w:author="韬 黄" w:date="2018-10-15T17:42:00Z"/>
                    <w:rFonts w:eastAsia="Times New Roman" w:cs="Times New Roman"/>
                    <w:color w:val="000000"/>
                    <w:sz w:val="22"/>
                  </w:rPr>
                </w:rPrChange>
              </w:rPr>
            </w:pPr>
            <w:ins w:id="13602" w:author="韬 黄" w:date="2018-10-15T17:42:00Z">
              <w:r w:rsidRPr="00335695">
                <w:rPr>
                  <w:rFonts w:eastAsia="Times New Roman" w:cs="Times New Roman"/>
                  <w:color w:val="7030A0"/>
                  <w:sz w:val="22"/>
                  <w:rPrChange w:id="13603" w:author="韬 黄" w:date="2018-10-15T17:48:00Z">
                    <w:rPr>
                      <w:rFonts w:eastAsia="Times New Roman" w:cs="Times New Roman"/>
                      <w:color w:val="000000"/>
                      <w:sz w:val="22"/>
                    </w:rPr>
                  </w:rPrChange>
                </w:rPr>
                <w:t>Mayonnaise</w:t>
              </w:r>
            </w:ins>
          </w:p>
        </w:tc>
        <w:tc>
          <w:tcPr>
            <w:tcW w:w="1320" w:type="dxa"/>
            <w:tcBorders>
              <w:top w:val="nil"/>
              <w:left w:val="nil"/>
              <w:bottom w:val="nil"/>
              <w:right w:val="nil"/>
            </w:tcBorders>
            <w:shd w:val="clear" w:color="auto" w:fill="auto"/>
            <w:noWrap/>
            <w:vAlign w:val="center"/>
            <w:hideMark/>
          </w:tcPr>
          <w:p w14:paraId="200FEEAC" w14:textId="77777777" w:rsidR="00E53789" w:rsidRPr="00335695" w:rsidRDefault="00E53789" w:rsidP="00E53789">
            <w:pPr>
              <w:spacing w:after="0" w:line="240" w:lineRule="auto"/>
              <w:jc w:val="right"/>
              <w:rPr>
                <w:ins w:id="13604" w:author="韬 黄" w:date="2018-10-15T17:42:00Z"/>
                <w:rFonts w:eastAsia="Times New Roman" w:cs="Times New Roman"/>
                <w:color w:val="7030A0"/>
                <w:sz w:val="22"/>
                <w:rPrChange w:id="13605" w:author="韬 黄" w:date="2018-10-15T17:48:00Z">
                  <w:rPr>
                    <w:ins w:id="13606" w:author="韬 黄" w:date="2018-10-15T17:42:00Z"/>
                    <w:rFonts w:eastAsia="Times New Roman" w:cs="Times New Roman"/>
                    <w:color w:val="000000"/>
                    <w:sz w:val="22"/>
                  </w:rPr>
                </w:rPrChange>
              </w:rPr>
            </w:pPr>
            <w:ins w:id="13607" w:author="韬 黄" w:date="2018-10-15T17:42:00Z">
              <w:r w:rsidRPr="00335695">
                <w:rPr>
                  <w:rFonts w:eastAsia="Times New Roman" w:cs="Times New Roman"/>
                  <w:color w:val="7030A0"/>
                  <w:sz w:val="22"/>
                  <w:rPrChange w:id="13608" w:author="韬 黄" w:date="2018-10-15T17:48:00Z">
                    <w:rPr>
                      <w:rFonts w:eastAsia="Times New Roman" w:cs="Times New Roman"/>
                      <w:color w:val="000000"/>
                      <w:sz w:val="22"/>
                    </w:rPr>
                  </w:rPrChange>
                </w:rPr>
                <w:t>0.07%</w:t>
              </w:r>
            </w:ins>
          </w:p>
        </w:tc>
        <w:tc>
          <w:tcPr>
            <w:tcW w:w="1320" w:type="dxa"/>
            <w:tcBorders>
              <w:top w:val="nil"/>
              <w:left w:val="nil"/>
              <w:bottom w:val="nil"/>
              <w:right w:val="nil"/>
            </w:tcBorders>
            <w:shd w:val="clear" w:color="auto" w:fill="auto"/>
            <w:noWrap/>
            <w:vAlign w:val="center"/>
            <w:hideMark/>
          </w:tcPr>
          <w:p w14:paraId="1E43FAD4" w14:textId="77777777" w:rsidR="00E53789" w:rsidRPr="00335695" w:rsidRDefault="00E53789" w:rsidP="00E53789">
            <w:pPr>
              <w:spacing w:after="0" w:line="240" w:lineRule="auto"/>
              <w:jc w:val="right"/>
              <w:rPr>
                <w:ins w:id="13609" w:author="韬 黄" w:date="2018-10-15T17:42:00Z"/>
                <w:rFonts w:eastAsia="Times New Roman" w:cs="Times New Roman"/>
                <w:color w:val="7030A0"/>
                <w:sz w:val="22"/>
                <w:rPrChange w:id="13610" w:author="韬 黄" w:date="2018-10-15T17:48:00Z">
                  <w:rPr>
                    <w:ins w:id="13611" w:author="韬 黄" w:date="2018-10-15T17:42:00Z"/>
                    <w:rFonts w:eastAsia="Times New Roman" w:cs="Times New Roman"/>
                    <w:color w:val="000000"/>
                    <w:sz w:val="22"/>
                  </w:rPr>
                </w:rPrChange>
              </w:rPr>
            </w:pPr>
            <w:ins w:id="13612" w:author="韬 黄" w:date="2018-10-15T17:42:00Z">
              <w:r w:rsidRPr="00335695">
                <w:rPr>
                  <w:rFonts w:eastAsia="Times New Roman" w:cs="Times New Roman"/>
                  <w:color w:val="7030A0"/>
                  <w:sz w:val="22"/>
                  <w:rPrChange w:id="13613" w:author="韬 黄" w:date="2018-10-15T17:48:00Z">
                    <w:rPr>
                      <w:rFonts w:eastAsia="Times New Roman" w:cs="Times New Roman"/>
                      <w:color w:val="000000"/>
                      <w:sz w:val="22"/>
                    </w:rPr>
                  </w:rPrChange>
                </w:rPr>
                <w:t>0.58%</w:t>
              </w:r>
            </w:ins>
          </w:p>
        </w:tc>
      </w:tr>
      <w:tr w:rsidR="00335695" w:rsidRPr="00335695" w14:paraId="3AA6D0B6" w14:textId="77777777" w:rsidTr="00E53789">
        <w:trPr>
          <w:trHeight w:val="20"/>
          <w:ins w:id="13614" w:author="韬 黄" w:date="2018-10-15T17:42:00Z"/>
        </w:trPr>
        <w:tc>
          <w:tcPr>
            <w:tcW w:w="2268" w:type="dxa"/>
            <w:tcBorders>
              <w:top w:val="nil"/>
              <w:left w:val="nil"/>
              <w:bottom w:val="nil"/>
              <w:right w:val="nil"/>
            </w:tcBorders>
            <w:shd w:val="clear" w:color="auto" w:fill="auto"/>
            <w:noWrap/>
            <w:vAlign w:val="center"/>
            <w:hideMark/>
          </w:tcPr>
          <w:p w14:paraId="0DC08D2C" w14:textId="77777777" w:rsidR="00E53789" w:rsidRPr="00335695" w:rsidRDefault="00E53789" w:rsidP="00E53789">
            <w:pPr>
              <w:spacing w:after="0" w:line="240" w:lineRule="auto"/>
              <w:rPr>
                <w:ins w:id="13615" w:author="韬 黄" w:date="2018-10-15T17:42:00Z"/>
                <w:rFonts w:eastAsia="Times New Roman" w:cs="Times New Roman"/>
                <w:color w:val="7030A0"/>
                <w:sz w:val="22"/>
                <w:rPrChange w:id="13616" w:author="韬 黄" w:date="2018-10-15T17:48:00Z">
                  <w:rPr>
                    <w:ins w:id="13617" w:author="韬 黄" w:date="2018-10-15T17:42:00Z"/>
                    <w:rFonts w:eastAsia="Times New Roman" w:cs="Times New Roman"/>
                    <w:color w:val="000000"/>
                    <w:sz w:val="22"/>
                  </w:rPr>
                </w:rPrChange>
              </w:rPr>
            </w:pPr>
            <w:ins w:id="13618" w:author="韬 黄" w:date="2018-10-15T17:42:00Z">
              <w:r w:rsidRPr="00335695">
                <w:rPr>
                  <w:rFonts w:eastAsia="Times New Roman" w:cs="Times New Roman"/>
                  <w:color w:val="7030A0"/>
                  <w:sz w:val="22"/>
                  <w:rPrChange w:id="13619" w:author="韬 黄" w:date="2018-10-15T17:48:00Z">
                    <w:rPr>
                      <w:rFonts w:eastAsia="Times New Roman" w:cs="Times New Roman"/>
                      <w:color w:val="000000"/>
                      <w:sz w:val="22"/>
                    </w:rPr>
                  </w:rPrChange>
                </w:rPr>
                <w:t>Blades</w:t>
              </w:r>
            </w:ins>
          </w:p>
        </w:tc>
        <w:tc>
          <w:tcPr>
            <w:tcW w:w="1320" w:type="dxa"/>
            <w:tcBorders>
              <w:top w:val="nil"/>
              <w:left w:val="nil"/>
              <w:bottom w:val="nil"/>
              <w:right w:val="nil"/>
            </w:tcBorders>
            <w:shd w:val="clear" w:color="auto" w:fill="auto"/>
            <w:noWrap/>
            <w:vAlign w:val="center"/>
            <w:hideMark/>
          </w:tcPr>
          <w:p w14:paraId="2EF488CF" w14:textId="77777777" w:rsidR="00E53789" w:rsidRPr="00335695" w:rsidRDefault="00E53789" w:rsidP="00E53789">
            <w:pPr>
              <w:spacing w:after="0" w:line="240" w:lineRule="auto"/>
              <w:jc w:val="right"/>
              <w:rPr>
                <w:ins w:id="13620" w:author="韬 黄" w:date="2018-10-15T17:42:00Z"/>
                <w:rFonts w:eastAsia="Times New Roman" w:cs="Times New Roman"/>
                <w:color w:val="7030A0"/>
                <w:sz w:val="22"/>
                <w:rPrChange w:id="13621" w:author="韬 黄" w:date="2018-10-15T17:48:00Z">
                  <w:rPr>
                    <w:ins w:id="13622" w:author="韬 黄" w:date="2018-10-15T17:42:00Z"/>
                    <w:rFonts w:eastAsia="Times New Roman" w:cs="Times New Roman"/>
                    <w:color w:val="000000"/>
                    <w:sz w:val="22"/>
                  </w:rPr>
                </w:rPrChange>
              </w:rPr>
            </w:pPr>
            <w:ins w:id="13623" w:author="韬 黄" w:date="2018-10-15T17:42:00Z">
              <w:r w:rsidRPr="00335695">
                <w:rPr>
                  <w:rFonts w:eastAsia="Times New Roman" w:cs="Times New Roman"/>
                  <w:color w:val="7030A0"/>
                  <w:sz w:val="22"/>
                  <w:rPrChange w:id="13624" w:author="韬 黄" w:date="2018-10-15T17:48:00Z">
                    <w:rPr>
                      <w:rFonts w:eastAsia="Times New Roman" w:cs="Times New Roman"/>
                      <w:color w:val="000000"/>
                      <w:sz w:val="22"/>
                    </w:rPr>
                  </w:rPrChange>
                </w:rPr>
                <w:t>0.20%</w:t>
              </w:r>
            </w:ins>
          </w:p>
        </w:tc>
        <w:tc>
          <w:tcPr>
            <w:tcW w:w="1320" w:type="dxa"/>
            <w:tcBorders>
              <w:top w:val="nil"/>
              <w:left w:val="nil"/>
              <w:bottom w:val="nil"/>
              <w:right w:val="nil"/>
            </w:tcBorders>
            <w:shd w:val="clear" w:color="auto" w:fill="auto"/>
            <w:noWrap/>
            <w:vAlign w:val="center"/>
            <w:hideMark/>
          </w:tcPr>
          <w:p w14:paraId="76312D09" w14:textId="77777777" w:rsidR="00E53789" w:rsidRPr="00335695" w:rsidRDefault="00E53789" w:rsidP="00E53789">
            <w:pPr>
              <w:spacing w:after="0" w:line="240" w:lineRule="auto"/>
              <w:jc w:val="right"/>
              <w:rPr>
                <w:ins w:id="13625" w:author="韬 黄" w:date="2018-10-15T17:42:00Z"/>
                <w:rFonts w:eastAsia="Times New Roman" w:cs="Times New Roman"/>
                <w:color w:val="7030A0"/>
                <w:sz w:val="22"/>
                <w:rPrChange w:id="13626" w:author="韬 黄" w:date="2018-10-15T17:48:00Z">
                  <w:rPr>
                    <w:ins w:id="13627" w:author="韬 黄" w:date="2018-10-15T17:42:00Z"/>
                    <w:rFonts w:eastAsia="Times New Roman" w:cs="Times New Roman"/>
                    <w:color w:val="000000"/>
                    <w:sz w:val="22"/>
                  </w:rPr>
                </w:rPrChange>
              </w:rPr>
            </w:pPr>
            <w:ins w:id="13628" w:author="韬 黄" w:date="2018-10-15T17:42:00Z">
              <w:r w:rsidRPr="00335695">
                <w:rPr>
                  <w:rFonts w:eastAsia="Times New Roman" w:cs="Times New Roman"/>
                  <w:color w:val="7030A0"/>
                  <w:sz w:val="22"/>
                  <w:rPrChange w:id="13629" w:author="韬 黄" w:date="2018-10-15T17:48:00Z">
                    <w:rPr>
                      <w:rFonts w:eastAsia="Times New Roman" w:cs="Times New Roman"/>
                      <w:color w:val="000000"/>
                      <w:sz w:val="22"/>
                    </w:rPr>
                  </w:rPrChange>
                </w:rPr>
                <w:t>2.19%</w:t>
              </w:r>
            </w:ins>
          </w:p>
        </w:tc>
        <w:tc>
          <w:tcPr>
            <w:tcW w:w="2038" w:type="dxa"/>
            <w:tcBorders>
              <w:top w:val="nil"/>
              <w:left w:val="nil"/>
              <w:bottom w:val="nil"/>
              <w:right w:val="nil"/>
            </w:tcBorders>
            <w:shd w:val="clear" w:color="auto" w:fill="auto"/>
            <w:noWrap/>
            <w:vAlign w:val="center"/>
            <w:hideMark/>
          </w:tcPr>
          <w:p w14:paraId="5799A92E" w14:textId="77777777" w:rsidR="00E53789" w:rsidRPr="00335695" w:rsidRDefault="00E53789" w:rsidP="00E53789">
            <w:pPr>
              <w:spacing w:after="0" w:line="240" w:lineRule="auto"/>
              <w:rPr>
                <w:ins w:id="13630" w:author="韬 黄" w:date="2018-10-15T17:42:00Z"/>
                <w:rFonts w:eastAsia="Times New Roman" w:cs="Times New Roman"/>
                <w:color w:val="7030A0"/>
                <w:sz w:val="22"/>
                <w:rPrChange w:id="13631" w:author="韬 黄" w:date="2018-10-15T17:48:00Z">
                  <w:rPr>
                    <w:ins w:id="13632" w:author="韬 黄" w:date="2018-10-15T17:42:00Z"/>
                    <w:rFonts w:eastAsia="Times New Roman" w:cs="Times New Roman"/>
                    <w:color w:val="000000"/>
                    <w:sz w:val="22"/>
                  </w:rPr>
                </w:rPrChange>
              </w:rPr>
            </w:pPr>
            <w:ins w:id="13633" w:author="韬 黄" w:date="2018-10-15T17:42:00Z">
              <w:r w:rsidRPr="00335695">
                <w:rPr>
                  <w:rFonts w:eastAsia="Times New Roman" w:cs="Times New Roman"/>
                  <w:color w:val="7030A0"/>
                  <w:sz w:val="22"/>
                  <w:rPrChange w:id="13634" w:author="韬 黄" w:date="2018-10-15T17:48:00Z">
                    <w:rPr>
                      <w:rFonts w:eastAsia="Times New Roman" w:cs="Times New Roman"/>
                      <w:color w:val="000000"/>
                      <w:sz w:val="22"/>
                    </w:rPr>
                  </w:rPrChange>
                </w:rPr>
                <w:t>Milk</w:t>
              </w:r>
            </w:ins>
          </w:p>
        </w:tc>
        <w:tc>
          <w:tcPr>
            <w:tcW w:w="1320" w:type="dxa"/>
            <w:tcBorders>
              <w:top w:val="nil"/>
              <w:left w:val="nil"/>
              <w:bottom w:val="nil"/>
              <w:right w:val="nil"/>
            </w:tcBorders>
            <w:shd w:val="clear" w:color="auto" w:fill="auto"/>
            <w:noWrap/>
            <w:vAlign w:val="center"/>
            <w:hideMark/>
          </w:tcPr>
          <w:p w14:paraId="3CFC2DBE" w14:textId="77777777" w:rsidR="00E53789" w:rsidRPr="00335695" w:rsidRDefault="00E53789" w:rsidP="00E53789">
            <w:pPr>
              <w:spacing w:after="0" w:line="240" w:lineRule="auto"/>
              <w:jc w:val="right"/>
              <w:rPr>
                <w:ins w:id="13635" w:author="韬 黄" w:date="2018-10-15T17:42:00Z"/>
                <w:rFonts w:eastAsia="Times New Roman" w:cs="Times New Roman"/>
                <w:color w:val="7030A0"/>
                <w:sz w:val="22"/>
                <w:rPrChange w:id="13636" w:author="韬 黄" w:date="2018-10-15T17:48:00Z">
                  <w:rPr>
                    <w:ins w:id="13637" w:author="韬 黄" w:date="2018-10-15T17:42:00Z"/>
                    <w:rFonts w:eastAsia="Times New Roman" w:cs="Times New Roman"/>
                    <w:color w:val="000000"/>
                    <w:sz w:val="22"/>
                  </w:rPr>
                </w:rPrChange>
              </w:rPr>
            </w:pPr>
            <w:ins w:id="13638" w:author="韬 黄" w:date="2018-10-15T17:42:00Z">
              <w:r w:rsidRPr="00335695">
                <w:rPr>
                  <w:rFonts w:eastAsia="Times New Roman" w:cs="Times New Roman"/>
                  <w:color w:val="7030A0"/>
                  <w:sz w:val="22"/>
                  <w:rPrChange w:id="13639" w:author="韬 黄" w:date="2018-10-15T17:48:00Z">
                    <w:rPr>
                      <w:rFonts w:eastAsia="Times New Roman" w:cs="Times New Roman"/>
                      <w:color w:val="000000"/>
                      <w:sz w:val="22"/>
                    </w:rPr>
                  </w:rPrChange>
                </w:rPr>
                <w:t>1.04%</w:t>
              </w:r>
            </w:ins>
          </w:p>
        </w:tc>
        <w:tc>
          <w:tcPr>
            <w:tcW w:w="1320" w:type="dxa"/>
            <w:tcBorders>
              <w:top w:val="nil"/>
              <w:left w:val="nil"/>
              <w:bottom w:val="nil"/>
              <w:right w:val="nil"/>
            </w:tcBorders>
            <w:shd w:val="clear" w:color="auto" w:fill="auto"/>
            <w:noWrap/>
            <w:vAlign w:val="center"/>
            <w:hideMark/>
          </w:tcPr>
          <w:p w14:paraId="3173984F" w14:textId="77777777" w:rsidR="00E53789" w:rsidRPr="00335695" w:rsidRDefault="00E53789" w:rsidP="00E53789">
            <w:pPr>
              <w:spacing w:after="0" w:line="240" w:lineRule="auto"/>
              <w:jc w:val="right"/>
              <w:rPr>
                <w:ins w:id="13640" w:author="韬 黄" w:date="2018-10-15T17:42:00Z"/>
                <w:rFonts w:eastAsia="Times New Roman" w:cs="Times New Roman"/>
                <w:color w:val="7030A0"/>
                <w:sz w:val="22"/>
                <w:rPrChange w:id="13641" w:author="韬 黄" w:date="2018-10-15T17:48:00Z">
                  <w:rPr>
                    <w:ins w:id="13642" w:author="韬 黄" w:date="2018-10-15T17:42:00Z"/>
                    <w:rFonts w:eastAsia="Times New Roman" w:cs="Times New Roman"/>
                    <w:color w:val="000000"/>
                    <w:sz w:val="22"/>
                  </w:rPr>
                </w:rPrChange>
              </w:rPr>
            </w:pPr>
            <w:ins w:id="13643" w:author="韬 黄" w:date="2018-10-15T17:42:00Z">
              <w:r w:rsidRPr="00335695">
                <w:rPr>
                  <w:rFonts w:eastAsia="Times New Roman" w:cs="Times New Roman"/>
                  <w:color w:val="7030A0"/>
                  <w:sz w:val="22"/>
                  <w:rPrChange w:id="13644" w:author="韬 黄" w:date="2018-10-15T17:48:00Z">
                    <w:rPr>
                      <w:rFonts w:eastAsia="Times New Roman" w:cs="Times New Roman"/>
                      <w:color w:val="000000"/>
                      <w:sz w:val="22"/>
                    </w:rPr>
                  </w:rPrChange>
                </w:rPr>
                <w:t>6.25%</w:t>
              </w:r>
            </w:ins>
          </w:p>
        </w:tc>
      </w:tr>
      <w:tr w:rsidR="00335695" w:rsidRPr="00335695" w14:paraId="4CEB092E" w14:textId="77777777" w:rsidTr="00E53789">
        <w:trPr>
          <w:trHeight w:val="20"/>
          <w:ins w:id="13645" w:author="韬 黄" w:date="2018-10-15T17:42:00Z"/>
        </w:trPr>
        <w:tc>
          <w:tcPr>
            <w:tcW w:w="2268" w:type="dxa"/>
            <w:tcBorders>
              <w:top w:val="nil"/>
              <w:left w:val="nil"/>
              <w:bottom w:val="nil"/>
              <w:right w:val="nil"/>
            </w:tcBorders>
            <w:shd w:val="clear" w:color="auto" w:fill="auto"/>
            <w:noWrap/>
            <w:vAlign w:val="center"/>
            <w:hideMark/>
          </w:tcPr>
          <w:p w14:paraId="2CA1B0EF" w14:textId="77777777" w:rsidR="00E53789" w:rsidRPr="00335695" w:rsidRDefault="00E53789" w:rsidP="00E53789">
            <w:pPr>
              <w:spacing w:after="0" w:line="240" w:lineRule="auto"/>
              <w:rPr>
                <w:ins w:id="13646" w:author="韬 黄" w:date="2018-10-15T17:42:00Z"/>
                <w:rFonts w:eastAsia="Times New Roman" w:cs="Times New Roman"/>
                <w:color w:val="7030A0"/>
                <w:sz w:val="22"/>
                <w:rPrChange w:id="13647" w:author="韬 黄" w:date="2018-10-15T17:48:00Z">
                  <w:rPr>
                    <w:ins w:id="13648" w:author="韬 黄" w:date="2018-10-15T17:42:00Z"/>
                    <w:rFonts w:eastAsia="Times New Roman" w:cs="Times New Roman"/>
                    <w:color w:val="000000"/>
                    <w:sz w:val="22"/>
                  </w:rPr>
                </w:rPrChange>
              </w:rPr>
            </w:pPr>
            <w:ins w:id="13649" w:author="韬 黄" w:date="2018-10-15T17:42:00Z">
              <w:r w:rsidRPr="00335695">
                <w:rPr>
                  <w:rFonts w:eastAsia="Times New Roman" w:cs="Times New Roman"/>
                  <w:color w:val="7030A0"/>
                  <w:sz w:val="22"/>
                  <w:rPrChange w:id="13650" w:author="韬 黄" w:date="2018-10-15T17:48:00Z">
                    <w:rPr>
                      <w:rFonts w:eastAsia="Times New Roman" w:cs="Times New Roman"/>
                      <w:color w:val="000000"/>
                      <w:sz w:val="22"/>
                    </w:rPr>
                  </w:rPrChange>
                </w:rPr>
                <w:t>Carbonated Beverages</w:t>
              </w:r>
            </w:ins>
          </w:p>
        </w:tc>
        <w:tc>
          <w:tcPr>
            <w:tcW w:w="1320" w:type="dxa"/>
            <w:tcBorders>
              <w:top w:val="nil"/>
              <w:left w:val="nil"/>
              <w:bottom w:val="nil"/>
              <w:right w:val="nil"/>
            </w:tcBorders>
            <w:shd w:val="clear" w:color="auto" w:fill="auto"/>
            <w:noWrap/>
            <w:vAlign w:val="center"/>
            <w:hideMark/>
          </w:tcPr>
          <w:p w14:paraId="520D79FE" w14:textId="77777777" w:rsidR="00E53789" w:rsidRPr="00335695" w:rsidRDefault="00E53789" w:rsidP="00E53789">
            <w:pPr>
              <w:spacing w:after="0" w:line="240" w:lineRule="auto"/>
              <w:jc w:val="right"/>
              <w:rPr>
                <w:ins w:id="13651" w:author="韬 黄" w:date="2018-10-15T17:42:00Z"/>
                <w:rFonts w:eastAsia="Times New Roman" w:cs="Times New Roman"/>
                <w:color w:val="7030A0"/>
                <w:sz w:val="22"/>
                <w:rPrChange w:id="13652" w:author="韬 黄" w:date="2018-10-15T17:48:00Z">
                  <w:rPr>
                    <w:ins w:id="13653" w:author="韬 黄" w:date="2018-10-15T17:42:00Z"/>
                    <w:rFonts w:eastAsia="Times New Roman" w:cs="Times New Roman"/>
                    <w:color w:val="000000"/>
                    <w:sz w:val="22"/>
                  </w:rPr>
                </w:rPrChange>
              </w:rPr>
            </w:pPr>
            <w:ins w:id="13654" w:author="韬 黄" w:date="2018-10-15T17:42:00Z">
              <w:r w:rsidRPr="00335695">
                <w:rPr>
                  <w:rFonts w:eastAsia="Times New Roman" w:cs="Times New Roman"/>
                  <w:color w:val="7030A0"/>
                  <w:sz w:val="22"/>
                  <w:rPrChange w:id="13655" w:author="韬 黄" w:date="2018-10-15T17:48:00Z">
                    <w:rPr>
                      <w:rFonts w:eastAsia="Times New Roman" w:cs="Times New Roman"/>
                      <w:color w:val="000000"/>
                      <w:sz w:val="22"/>
                    </w:rPr>
                  </w:rPrChange>
                </w:rPr>
                <w:t>0.40%</w:t>
              </w:r>
            </w:ins>
          </w:p>
        </w:tc>
        <w:tc>
          <w:tcPr>
            <w:tcW w:w="1320" w:type="dxa"/>
            <w:tcBorders>
              <w:top w:val="nil"/>
              <w:left w:val="nil"/>
              <w:bottom w:val="nil"/>
              <w:right w:val="nil"/>
            </w:tcBorders>
            <w:shd w:val="clear" w:color="auto" w:fill="auto"/>
            <w:noWrap/>
            <w:vAlign w:val="center"/>
            <w:hideMark/>
          </w:tcPr>
          <w:p w14:paraId="6A0DF5D0" w14:textId="77777777" w:rsidR="00E53789" w:rsidRPr="00335695" w:rsidRDefault="00E53789" w:rsidP="00E53789">
            <w:pPr>
              <w:spacing w:after="0" w:line="240" w:lineRule="auto"/>
              <w:jc w:val="right"/>
              <w:rPr>
                <w:ins w:id="13656" w:author="韬 黄" w:date="2018-10-15T17:42:00Z"/>
                <w:rFonts w:eastAsia="Times New Roman" w:cs="Times New Roman"/>
                <w:color w:val="7030A0"/>
                <w:sz w:val="22"/>
                <w:rPrChange w:id="13657" w:author="韬 黄" w:date="2018-10-15T17:48:00Z">
                  <w:rPr>
                    <w:ins w:id="13658" w:author="韬 黄" w:date="2018-10-15T17:42:00Z"/>
                    <w:rFonts w:eastAsia="Times New Roman" w:cs="Times New Roman"/>
                    <w:color w:val="000000"/>
                    <w:sz w:val="22"/>
                  </w:rPr>
                </w:rPrChange>
              </w:rPr>
            </w:pPr>
            <w:ins w:id="13659" w:author="韬 黄" w:date="2018-10-15T17:42:00Z">
              <w:r w:rsidRPr="00335695">
                <w:rPr>
                  <w:rFonts w:eastAsia="Times New Roman" w:cs="Times New Roman"/>
                  <w:color w:val="7030A0"/>
                  <w:sz w:val="22"/>
                  <w:rPrChange w:id="13660" w:author="韬 黄" w:date="2018-10-15T17:48:00Z">
                    <w:rPr>
                      <w:rFonts w:eastAsia="Times New Roman" w:cs="Times New Roman"/>
                      <w:color w:val="000000"/>
                      <w:sz w:val="22"/>
                    </w:rPr>
                  </w:rPrChange>
                </w:rPr>
                <w:t>0.10%</w:t>
              </w:r>
            </w:ins>
          </w:p>
        </w:tc>
        <w:tc>
          <w:tcPr>
            <w:tcW w:w="2038" w:type="dxa"/>
            <w:tcBorders>
              <w:top w:val="nil"/>
              <w:left w:val="nil"/>
              <w:bottom w:val="nil"/>
              <w:right w:val="nil"/>
            </w:tcBorders>
            <w:shd w:val="clear" w:color="auto" w:fill="auto"/>
            <w:noWrap/>
            <w:vAlign w:val="center"/>
            <w:hideMark/>
          </w:tcPr>
          <w:p w14:paraId="349C2606" w14:textId="77777777" w:rsidR="00E53789" w:rsidRPr="00335695" w:rsidRDefault="00E53789" w:rsidP="00E53789">
            <w:pPr>
              <w:spacing w:after="0" w:line="240" w:lineRule="auto"/>
              <w:rPr>
                <w:ins w:id="13661" w:author="韬 黄" w:date="2018-10-15T17:42:00Z"/>
                <w:rFonts w:eastAsia="Times New Roman" w:cs="Times New Roman"/>
                <w:color w:val="7030A0"/>
                <w:sz w:val="22"/>
                <w:rPrChange w:id="13662" w:author="韬 黄" w:date="2018-10-15T17:48:00Z">
                  <w:rPr>
                    <w:ins w:id="13663" w:author="韬 黄" w:date="2018-10-15T17:42:00Z"/>
                    <w:rFonts w:eastAsia="Times New Roman" w:cs="Times New Roman"/>
                    <w:color w:val="000000"/>
                    <w:sz w:val="22"/>
                  </w:rPr>
                </w:rPrChange>
              </w:rPr>
            </w:pPr>
            <w:ins w:id="13664" w:author="韬 黄" w:date="2018-10-15T17:42:00Z">
              <w:r w:rsidRPr="00335695">
                <w:rPr>
                  <w:rFonts w:eastAsia="Times New Roman" w:cs="Times New Roman"/>
                  <w:color w:val="7030A0"/>
                  <w:sz w:val="22"/>
                  <w:rPrChange w:id="13665" w:author="韬 黄" w:date="2018-10-15T17:48:00Z">
                    <w:rPr>
                      <w:rFonts w:eastAsia="Times New Roman" w:cs="Times New Roman"/>
                      <w:color w:val="000000"/>
                      <w:sz w:val="22"/>
                    </w:rPr>
                  </w:rPrChange>
                </w:rPr>
                <w:t>Mustard &amp; Ketchup</w:t>
              </w:r>
            </w:ins>
          </w:p>
        </w:tc>
        <w:tc>
          <w:tcPr>
            <w:tcW w:w="1320" w:type="dxa"/>
            <w:tcBorders>
              <w:top w:val="nil"/>
              <w:left w:val="nil"/>
              <w:bottom w:val="nil"/>
              <w:right w:val="nil"/>
            </w:tcBorders>
            <w:shd w:val="clear" w:color="auto" w:fill="auto"/>
            <w:noWrap/>
            <w:vAlign w:val="center"/>
            <w:hideMark/>
          </w:tcPr>
          <w:p w14:paraId="656B7883" w14:textId="77777777" w:rsidR="00E53789" w:rsidRPr="00335695" w:rsidRDefault="00E53789" w:rsidP="00E53789">
            <w:pPr>
              <w:spacing w:after="0" w:line="240" w:lineRule="auto"/>
              <w:jc w:val="right"/>
              <w:rPr>
                <w:ins w:id="13666" w:author="韬 黄" w:date="2018-10-15T17:42:00Z"/>
                <w:rFonts w:eastAsia="Times New Roman" w:cs="Times New Roman"/>
                <w:color w:val="7030A0"/>
                <w:sz w:val="22"/>
                <w:rPrChange w:id="13667" w:author="韬 黄" w:date="2018-10-15T17:48:00Z">
                  <w:rPr>
                    <w:ins w:id="13668" w:author="韬 黄" w:date="2018-10-15T17:42:00Z"/>
                    <w:rFonts w:eastAsia="Times New Roman" w:cs="Times New Roman"/>
                    <w:color w:val="000000"/>
                    <w:sz w:val="22"/>
                  </w:rPr>
                </w:rPrChange>
              </w:rPr>
            </w:pPr>
            <w:ins w:id="13669" w:author="韬 黄" w:date="2018-10-15T17:42:00Z">
              <w:r w:rsidRPr="00335695">
                <w:rPr>
                  <w:rFonts w:eastAsia="Times New Roman" w:cs="Times New Roman"/>
                  <w:color w:val="7030A0"/>
                  <w:sz w:val="22"/>
                  <w:rPrChange w:id="13670" w:author="韬 黄" w:date="2018-10-15T17:48:00Z">
                    <w:rPr>
                      <w:rFonts w:eastAsia="Times New Roman" w:cs="Times New Roman"/>
                      <w:color w:val="000000"/>
                      <w:sz w:val="22"/>
                    </w:rPr>
                  </w:rPrChange>
                </w:rPr>
                <w:t>0.64%</w:t>
              </w:r>
            </w:ins>
          </w:p>
        </w:tc>
        <w:tc>
          <w:tcPr>
            <w:tcW w:w="1320" w:type="dxa"/>
            <w:tcBorders>
              <w:top w:val="nil"/>
              <w:left w:val="nil"/>
              <w:bottom w:val="nil"/>
              <w:right w:val="nil"/>
            </w:tcBorders>
            <w:shd w:val="clear" w:color="auto" w:fill="auto"/>
            <w:noWrap/>
            <w:vAlign w:val="center"/>
            <w:hideMark/>
          </w:tcPr>
          <w:p w14:paraId="66FB2C9A" w14:textId="77777777" w:rsidR="00E53789" w:rsidRPr="00335695" w:rsidRDefault="00E53789" w:rsidP="00E53789">
            <w:pPr>
              <w:spacing w:after="0" w:line="240" w:lineRule="auto"/>
              <w:jc w:val="right"/>
              <w:rPr>
                <w:ins w:id="13671" w:author="韬 黄" w:date="2018-10-15T17:42:00Z"/>
                <w:rFonts w:eastAsia="Times New Roman" w:cs="Times New Roman"/>
                <w:color w:val="7030A0"/>
                <w:sz w:val="22"/>
                <w:rPrChange w:id="13672" w:author="韬 黄" w:date="2018-10-15T17:48:00Z">
                  <w:rPr>
                    <w:ins w:id="13673" w:author="韬 黄" w:date="2018-10-15T17:42:00Z"/>
                    <w:rFonts w:eastAsia="Times New Roman" w:cs="Times New Roman"/>
                    <w:color w:val="000000"/>
                    <w:sz w:val="22"/>
                  </w:rPr>
                </w:rPrChange>
              </w:rPr>
            </w:pPr>
            <w:ins w:id="13674" w:author="韬 黄" w:date="2018-10-15T17:42:00Z">
              <w:r w:rsidRPr="00335695">
                <w:rPr>
                  <w:rFonts w:eastAsia="Times New Roman" w:cs="Times New Roman"/>
                  <w:color w:val="7030A0"/>
                  <w:sz w:val="22"/>
                  <w:rPrChange w:id="13675" w:author="韬 黄" w:date="2018-10-15T17:48:00Z">
                    <w:rPr>
                      <w:rFonts w:eastAsia="Times New Roman" w:cs="Times New Roman"/>
                      <w:color w:val="000000"/>
                      <w:sz w:val="22"/>
                    </w:rPr>
                  </w:rPrChange>
                </w:rPr>
                <w:t>-1.04%</w:t>
              </w:r>
            </w:ins>
          </w:p>
        </w:tc>
      </w:tr>
      <w:tr w:rsidR="00335695" w:rsidRPr="00335695" w14:paraId="7D91B0C6" w14:textId="77777777" w:rsidTr="00E53789">
        <w:trPr>
          <w:trHeight w:val="20"/>
          <w:ins w:id="13676" w:author="韬 黄" w:date="2018-10-15T17:42:00Z"/>
        </w:trPr>
        <w:tc>
          <w:tcPr>
            <w:tcW w:w="2268" w:type="dxa"/>
            <w:tcBorders>
              <w:top w:val="nil"/>
              <w:left w:val="nil"/>
              <w:bottom w:val="nil"/>
              <w:right w:val="nil"/>
            </w:tcBorders>
            <w:shd w:val="clear" w:color="auto" w:fill="auto"/>
            <w:noWrap/>
            <w:vAlign w:val="center"/>
            <w:hideMark/>
          </w:tcPr>
          <w:p w14:paraId="6FCBFF80" w14:textId="77777777" w:rsidR="00E53789" w:rsidRPr="00335695" w:rsidRDefault="00E53789" w:rsidP="00E53789">
            <w:pPr>
              <w:spacing w:after="0" w:line="240" w:lineRule="auto"/>
              <w:rPr>
                <w:ins w:id="13677" w:author="韬 黄" w:date="2018-10-15T17:42:00Z"/>
                <w:rFonts w:eastAsia="Times New Roman" w:cs="Times New Roman"/>
                <w:color w:val="7030A0"/>
                <w:sz w:val="22"/>
                <w:rPrChange w:id="13678" w:author="韬 黄" w:date="2018-10-15T17:48:00Z">
                  <w:rPr>
                    <w:ins w:id="13679" w:author="韬 黄" w:date="2018-10-15T17:42:00Z"/>
                    <w:rFonts w:eastAsia="Times New Roman" w:cs="Times New Roman"/>
                    <w:color w:val="000000"/>
                    <w:sz w:val="22"/>
                  </w:rPr>
                </w:rPrChange>
              </w:rPr>
            </w:pPr>
            <w:ins w:id="13680" w:author="韬 黄" w:date="2018-10-15T17:42:00Z">
              <w:r w:rsidRPr="00335695">
                <w:rPr>
                  <w:rFonts w:eastAsia="Times New Roman" w:cs="Times New Roman"/>
                  <w:color w:val="7030A0"/>
                  <w:sz w:val="22"/>
                  <w:rPrChange w:id="13681" w:author="韬 黄" w:date="2018-10-15T17:48:00Z">
                    <w:rPr>
                      <w:rFonts w:eastAsia="Times New Roman" w:cs="Times New Roman"/>
                      <w:color w:val="000000"/>
                      <w:sz w:val="22"/>
                    </w:rPr>
                  </w:rPrChange>
                </w:rPr>
                <w:t>Cigarette</w:t>
              </w:r>
            </w:ins>
          </w:p>
        </w:tc>
        <w:tc>
          <w:tcPr>
            <w:tcW w:w="1320" w:type="dxa"/>
            <w:tcBorders>
              <w:top w:val="nil"/>
              <w:left w:val="nil"/>
              <w:bottom w:val="nil"/>
              <w:right w:val="nil"/>
            </w:tcBorders>
            <w:shd w:val="clear" w:color="auto" w:fill="auto"/>
            <w:noWrap/>
            <w:vAlign w:val="center"/>
            <w:hideMark/>
          </w:tcPr>
          <w:p w14:paraId="0015D0E2" w14:textId="77777777" w:rsidR="00E53789" w:rsidRPr="00335695" w:rsidRDefault="00E53789" w:rsidP="00E53789">
            <w:pPr>
              <w:spacing w:after="0" w:line="240" w:lineRule="auto"/>
              <w:jc w:val="right"/>
              <w:rPr>
                <w:ins w:id="13682" w:author="韬 黄" w:date="2018-10-15T17:42:00Z"/>
                <w:rFonts w:eastAsia="Times New Roman" w:cs="Times New Roman"/>
                <w:color w:val="7030A0"/>
                <w:sz w:val="22"/>
                <w:rPrChange w:id="13683" w:author="韬 黄" w:date="2018-10-15T17:48:00Z">
                  <w:rPr>
                    <w:ins w:id="13684" w:author="韬 黄" w:date="2018-10-15T17:42:00Z"/>
                    <w:rFonts w:eastAsia="Times New Roman" w:cs="Times New Roman"/>
                    <w:color w:val="000000"/>
                    <w:sz w:val="22"/>
                  </w:rPr>
                </w:rPrChange>
              </w:rPr>
            </w:pPr>
            <w:ins w:id="13685" w:author="韬 黄" w:date="2018-10-15T17:42:00Z">
              <w:r w:rsidRPr="00335695">
                <w:rPr>
                  <w:rFonts w:eastAsia="Times New Roman" w:cs="Times New Roman"/>
                  <w:color w:val="7030A0"/>
                  <w:sz w:val="22"/>
                  <w:rPrChange w:id="13686" w:author="韬 黄" w:date="2018-10-15T17:48:00Z">
                    <w:rPr>
                      <w:rFonts w:eastAsia="Times New Roman" w:cs="Times New Roman"/>
                      <w:color w:val="000000"/>
                      <w:sz w:val="22"/>
                    </w:rPr>
                  </w:rPrChange>
                </w:rPr>
                <w:t>0.17%</w:t>
              </w:r>
            </w:ins>
          </w:p>
        </w:tc>
        <w:tc>
          <w:tcPr>
            <w:tcW w:w="1320" w:type="dxa"/>
            <w:tcBorders>
              <w:top w:val="nil"/>
              <w:left w:val="nil"/>
              <w:bottom w:val="nil"/>
              <w:right w:val="nil"/>
            </w:tcBorders>
            <w:shd w:val="clear" w:color="auto" w:fill="auto"/>
            <w:noWrap/>
            <w:vAlign w:val="center"/>
            <w:hideMark/>
          </w:tcPr>
          <w:p w14:paraId="5FFB197C" w14:textId="77777777" w:rsidR="00E53789" w:rsidRPr="00335695" w:rsidRDefault="00E53789" w:rsidP="00E53789">
            <w:pPr>
              <w:spacing w:after="0" w:line="240" w:lineRule="auto"/>
              <w:jc w:val="right"/>
              <w:rPr>
                <w:ins w:id="13687" w:author="韬 黄" w:date="2018-10-15T17:42:00Z"/>
                <w:rFonts w:eastAsia="Times New Roman" w:cs="Times New Roman"/>
                <w:color w:val="7030A0"/>
                <w:sz w:val="22"/>
                <w:rPrChange w:id="13688" w:author="韬 黄" w:date="2018-10-15T17:48:00Z">
                  <w:rPr>
                    <w:ins w:id="13689" w:author="韬 黄" w:date="2018-10-15T17:42:00Z"/>
                    <w:rFonts w:eastAsia="Times New Roman" w:cs="Times New Roman"/>
                    <w:color w:val="000000"/>
                    <w:sz w:val="22"/>
                  </w:rPr>
                </w:rPrChange>
              </w:rPr>
            </w:pPr>
            <w:ins w:id="13690" w:author="韬 黄" w:date="2018-10-15T17:42:00Z">
              <w:r w:rsidRPr="00335695">
                <w:rPr>
                  <w:rFonts w:eastAsia="Times New Roman" w:cs="Times New Roman"/>
                  <w:color w:val="7030A0"/>
                  <w:sz w:val="22"/>
                  <w:rPrChange w:id="13691" w:author="韬 黄" w:date="2018-10-15T17:48:00Z">
                    <w:rPr>
                      <w:rFonts w:eastAsia="Times New Roman" w:cs="Times New Roman"/>
                      <w:color w:val="000000"/>
                      <w:sz w:val="22"/>
                    </w:rPr>
                  </w:rPrChange>
                </w:rPr>
                <w:t>1.29%</w:t>
              </w:r>
            </w:ins>
          </w:p>
        </w:tc>
        <w:tc>
          <w:tcPr>
            <w:tcW w:w="2038" w:type="dxa"/>
            <w:tcBorders>
              <w:top w:val="nil"/>
              <w:left w:val="nil"/>
              <w:bottom w:val="nil"/>
              <w:right w:val="nil"/>
            </w:tcBorders>
            <w:shd w:val="clear" w:color="auto" w:fill="auto"/>
            <w:noWrap/>
            <w:vAlign w:val="center"/>
            <w:hideMark/>
          </w:tcPr>
          <w:p w14:paraId="3F0D8A68" w14:textId="77777777" w:rsidR="00E53789" w:rsidRPr="00335695" w:rsidRDefault="00E53789" w:rsidP="00E53789">
            <w:pPr>
              <w:spacing w:after="0" w:line="240" w:lineRule="auto"/>
              <w:rPr>
                <w:ins w:id="13692" w:author="韬 黄" w:date="2018-10-15T17:42:00Z"/>
                <w:rFonts w:eastAsia="Times New Roman" w:cs="Times New Roman"/>
                <w:color w:val="7030A0"/>
                <w:sz w:val="22"/>
                <w:rPrChange w:id="13693" w:author="韬 黄" w:date="2018-10-15T17:48:00Z">
                  <w:rPr>
                    <w:ins w:id="13694" w:author="韬 黄" w:date="2018-10-15T17:42:00Z"/>
                    <w:rFonts w:eastAsia="Times New Roman" w:cs="Times New Roman"/>
                    <w:color w:val="000000"/>
                    <w:sz w:val="22"/>
                  </w:rPr>
                </w:rPrChange>
              </w:rPr>
            </w:pPr>
            <w:ins w:id="13695" w:author="韬 黄" w:date="2018-10-15T17:42:00Z">
              <w:r w:rsidRPr="00335695">
                <w:rPr>
                  <w:rFonts w:eastAsia="Times New Roman" w:cs="Times New Roman"/>
                  <w:color w:val="7030A0"/>
                  <w:sz w:val="22"/>
                  <w:rPrChange w:id="13696" w:author="韬 黄" w:date="2018-10-15T17:48:00Z">
                    <w:rPr>
                      <w:rFonts w:eastAsia="Times New Roman" w:cs="Times New Roman"/>
                      <w:color w:val="000000"/>
                      <w:sz w:val="22"/>
                    </w:rPr>
                  </w:rPrChange>
                </w:rPr>
                <w:t>Peanut butter</w:t>
              </w:r>
            </w:ins>
          </w:p>
        </w:tc>
        <w:tc>
          <w:tcPr>
            <w:tcW w:w="1320" w:type="dxa"/>
            <w:tcBorders>
              <w:top w:val="nil"/>
              <w:left w:val="nil"/>
              <w:bottom w:val="nil"/>
              <w:right w:val="nil"/>
            </w:tcBorders>
            <w:shd w:val="clear" w:color="auto" w:fill="auto"/>
            <w:noWrap/>
            <w:vAlign w:val="center"/>
            <w:hideMark/>
          </w:tcPr>
          <w:p w14:paraId="05838F87" w14:textId="77777777" w:rsidR="00E53789" w:rsidRPr="00335695" w:rsidRDefault="00E53789" w:rsidP="00E53789">
            <w:pPr>
              <w:spacing w:after="0" w:line="240" w:lineRule="auto"/>
              <w:jc w:val="right"/>
              <w:rPr>
                <w:ins w:id="13697" w:author="韬 黄" w:date="2018-10-15T17:42:00Z"/>
                <w:rFonts w:eastAsia="Times New Roman" w:cs="Times New Roman"/>
                <w:color w:val="7030A0"/>
                <w:sz w:val="22"/>
                <w:rPrChange w:id="13698" w:author="韬 黄" w:date="2018-10-15T17:48:00Z">
                  <w:rPr>
                    <w:ins w:id="13699" w:author="韬 黄" w:date="2018-10-15T17:42:00Z"/>
                    <w:rFonts w:eastAsia="Times New Roman" w:cs="Times New Roman"/>
                    <w:color w:val="000000"/>
                    <w:sz w:val="22"/>
                  </w:rPr>
                </w:rPrChange>
              </w:rPr>
            </w:pPr>
            <w:ins w:id="13700" w:author="韬 黄" w:date="2018-10-15T17:42:00Z">
              <w:r w:rsidRPr="00335695">
                <w:rPr>
                  <w:rFonts w:eastAsia="Times New Roman" w:cs="Times New Roman"/>
                  <w:color w:val="7030A0"/>
                  <w:sz w:val="22"/>
                  <w:rPrChange w:id="13701" w:author="韬 黄" w:date="2018-10-15T17:48:00Z">
                    <w:rPr>
                      <w:rFonts w:eastAsia="Times New Roman" w:cs="Times New Roman"/>
                      <w:color w:val="000000"/>
                      <w:sz w:val="22"/>
                    </w:rPr>
                  </w:rPrChange>
                </w:rPr>
                <w:t>-0.15%</w:t>
              </w:r>
            </w:ins>
          </w:p>
        </w:tc>
        <w:tc>
          <w:tcPr>
            <w:tcW w:w="1320" w:type="dxa"/>
            <w:tcBorders>
              <w:top w:val="nil"/>
              <w:left w:val="nil"/>
              <w:bottom w:val="nil"/>
              <w:right w:val="nil"/>
            </w:tcBorders>
            <w:shd w:val="clear" w:color="auto" w:fill="auto"/>
            <w:noWrap/>
            <w:vAlign w:val="center"/>
            <w:hideMark/>
          </w:tcPr>
          <w:p w14:paraId="2325D60F" w14:textId="77777777" w:rsidR="00E53789" w:rsidRPr="00335695" w:rsidRDefault="00E53789" w:rsidP="00E53789">
            <w:pPr>
              <w:spacing w:after="0" w:line="240" w:lineRule="auto"/>
              <w:jc w:val="right"/>
              <w:rPr>
                <w:ins w:id="13702" w:author="韬 黄" w:date="2018-10-15T17:42:00Z"/>
                <w:rFonts w:eastAsia="Times New Roman" w:cs="Times New Roman"/>
                <w:color w:val="7030A0"/>
                <w:sz w:val="22"/>
                <w:rPrChange w:id="13703" w:author="韬 黄" w:date="2018-10-15T17:48:00Z">
                  <w:rPr>
                    <w:ins w:id="13704" w:author="韬 黄" w:date="2018-10-15T17:42:00Z"/>
                    <w:rFonts w:eastAsia="Times New Roman" w:cs="Times New Roman"/>
                    <w:color w:val="000000"/>
                    <w:sz w:val="22"/>
                  </w:rPr>
                </w:rPrChange>
              </w:rPr>
            </w:pPr>
            <w:ins w:id="13705" w:author="韬 黄" w:date="2018-10-15T17:42:00Z">
              <w:r w:rsidRPr="00335695">
                <w:rPr>
                  <w:rFonts w:eastAsia="Times New Roman" w:cs="Times New Roman"/>
                  <w:color w:val="7030A0"/>
                  <w:sz w:val="22"/>
                  <w:rPrChange w:id="13706" w:author="韬 黄" w:date="2018-10-15T17:48:00Z">
                    <w:rPr>
                      <w:rFonts w:eastAsia="Times New Roman" w:cs="Times New Roman"/>
                      <w:color w:val="000000"/>
                      <w:sz w:val="22"/>
                    </w:rPr>
                  </w:rPrChange>
                </w:rPr>
                <w:t>5.11%</w:t>
              </w:r>
            </w:ins>
          </w:p>
        </w:tc>
      </w:tr>
      <w:tr w:rsidR="00335695" w:rsidRPr="00335695" w14:paraId="71DD859D" w14:textId="77777777" w:rsidTr="00E53789">
        <w:trPr>
          <w:trHeight w:val="20"/>
          <w:ins w:id="13707" w:author="韬 黄" w:date="2018-10-15T17:42:00Z"/>
        </w:trPr>
        <w:tc>
          <w:tcPr>
            <w:tcW w:w="2268" w:type="dxa"/>
            <w:tcBorders>
              <w:top w:val="nil"/>
              <w:left w:val="nil"/>
              <w:bottom w:val="nil"/>
              <w:right w:val="nil"/>
            </w:tcBorders>
            <w:shd w:val="clear" w:color="auto" w:fill="auto"/>
            <w:noWrap/>
            <w:vAlign w:val="center"/>
            <w:hideMark/>
          </w:tcPr>
          <w:p w14:paraId="59378607" w14:textId="77777777" w:rsidR="00E53789" w:rsidRPr="00335695" w:rsidRDefault="00E53789" w:rsidP="00E53789">
            <w:pPr>
              <w:spacing w:after="0" w:line="240" w:lineRule="auto"/>
              <w:rPr>
                <w:ins w:id="13708" w:author="韬 黄" w:date="2018-10-15T17:42:00Z"/>
                <w:rFonts w:eastAsia="Times New Roman" w:cs="Times New Roman"/>
                <w:color w:val="7030A0"/>
                <w:sz w:val="22"/>
                <w:rPrChange w:id="13709" w:author="韬 黄" w:date="2018-10-15T17:48:00Z">
                  <w:rPr>
                    <w:ins w:id="13710" w:author="韬 黄" w:date="2018-10-15T17:42:00Z"/>
                    <w:rFonts w:eastAsia="Times New Roman" w:cs="Times New Roman"/>
                    <w:color w:val="000000"/>
                    <w:sz w:val="22"/>
                  </w:rPr>
                </w:rPrChange>
              </w:rPr>
            </w:pPr>
            <w:ins w:id="13711" w:author="韬 黄" w:date="2018-10-15T17:42:00Z">
              <w:r w:rsidRPr="00335695">
                <w:rPr>
                  <w:rFonts w:eastAsia="Times New Roman" w:cs="Times New Roman"/>
                  <w:color w:val="7030A0"/>
                  <w:sz w:val="22"/>
                  <w:rPrChange w:id="13712" w:author="韬 黄" w:date="2018-10-15T17:48:00Z">
                    <w:rPr>
                      <w:rFonts w:eastAsia="Times New Roman" w:cs="Times New Roman"/>
                      <w:color w:val="000000"/>
                      <w:sz w:val="22"/>
                    </w:rPr>
                  </w:rPrChange>
                </w:rPr>
                <w:t>Coffee</w:t>
              </w:r>
            </w:ins>
          </w:p>
        </w:tc>
        <w:tc>
          <w:tcPr>
            <w:tcW w:w="1320" w:type="dxa"/>
            <w:tcBorders>
              <w:top w:val="nil"/>
              <w:left w:val="nil"/>
              <w:bottom w:val="nil"/>
              <w:right w:val="nil"/>
            </w:tcBorders>
            <w:shd w:val="clear" w:color="auto" w:fill="auto"/>
            <w:noWrap/>
            <w:vAlign w:val="center"/>
            <w:hideMark/>
          </w:tcPr>
          <w:p w14:paraId="421D9C2D" w14:textId="77777777" w:rsidR="00E53789" w:rsidRPr="00335695" w:rsidRDefault="00E53789" w:rsidP="00E53789">
            <w:pPr>
              <w:spacing w:after="0" w:line="240" w:lineRule="auto"/>
              <w:jc w:val="right"/>
              <w:rPr>
                <w:ins w:id="13713" w:author="韬 黄" w:date="2018-10-15T17:42:00Z"/>
                <w:rFonts w:eastAsia="Times New Roman" w:cs="Times New Roman"/>
                <w:color w:val="7030A0"/>
                <w:sz w:val="22"/>
                <w:rPrChange w:id="13714" w:author="韬 黄" w:date="2018-10-15T17:48:00Z">
                  <w:rPr>
                    <w:ins w:id="13715" w:author="韬 黄" w:date="2018-10-15T17:42:00Z"/>
                    <w:rFonts w:eastAsia="Times New Roman" w:cs="Times New Roman"/>
                    <w:color w:val="000000"/>
                    <w:sz w:val="22"/>
                  </w:rPr>
                </w:rPrChange>
              </w:rPr>
            </w:pPr>
            <w:ins w:id="13716" w:author="韬 黄" w:date="2018-10-15T17:42:00Z">
              <w:r w:rsidRPr="00335695">
                <w:rPr>
                  <w:rFonts w:eastAsia="Times New Roman" w:cs="Times New Roman"/>
                  <w:color w:val="7030A0"/>
                  <w:sz w:val="22"/>
                  <w:rPrChange w:id="13717" w:author="韬 黄" w:date="2018-10-15T17:48:00Z">
                    <w:rPr>
                      <w:rFonts w:eastAsia="Times New Roman" w:cs="Times New Roman"/>
                      <w:color w:val="000000"/>
                      <w:sz w:val="22"/>
                    </w:rPr>
                  </w:rPrChange>
                </w:rPr>
                <w:t>-0.01%</w:t>
              </w:r>
            </w:ins>
          </w:p>
        </w:tc>
        <w:tc>
          <w:tcPr>
            <w:tcW w:w="1320" w:type="dxa"/>
            <w:tcBorders>
              <w:top w:val="nil"/>
              <w:left w:val="nil"/>
              <w:bottom w:val="nil"/>
              <w:right w:val="nil"/>
            </w:tcBorders>
            <w:shd w:val="clear" w:color="auto" w:fill="auto"/>
            <w:noWrap/>
            <w:vAlign w:val="center"/>
            <w:hideMark/>
          </w:tcPr>
          <w:p w14:paraId="04FD37D4" w14:textId="77777777" w:rsidR="00E53789" w:rsidRPr="00335695" w:rsidRDefault="00E53789" w:rsidP="00E53789">
            <w:pPr>
              <w:spacing w:after="0" w:line="240" w:lineRule="auto"/>
              <w:jc w:val="right"/>
              <w:rPr>
                <w:ins w:id="13718" w:author="韬 黄" w:date="2018-10-15T17:42:00Z"/>
                <w:rFonts w:eastAsia="Times New Roman" w:cs="Times New Roman"/>
                <w:color w:val="7030A0"/>
                <w:sz w:val="22"/>
                <w:rPrChange w:id="13719" w:author="韬 黄" w:date="2018-10-15T17:48:00Z">
                  <w:rPr>
                    <w:ins w:id="13720" w:author="韬 黄" w:date="2018-10-15T17:42:00Z"/>
                    <w:rFonts w:eastAsia="Times New Roman" w:cs="Times New Roman"/>
                    <w:color w:val="000000"/>
                    <w:sz w:val="22"/>
                  </w:rPr>
                </w:rPrChange>
              </w:rPr>
            </w:pPr>
            <w:ins w:id="13721" w:author="韬 黄" w:date="2018-10-15T17:42:00Z">
              <w:r w:rsidRPr="00335695">
                <w:rPr>
                  <w:rFonts w:eastAsia="Times New Roman" w:cs="Times New Roman"/>
                  <w:color w:val="7030A0"/>
                  <w:sz w:val="22"/>
                  <w:rPrChange w:id="13722" w:author="韬 黄" w:date="2018-10-15T17:48:00Z">
                    <w:rPr>
                      <w:rFonts w:eastAsia="Times New Roman" w:cs="Times New Roman"/>
                      <w:color w:val="000000"/>
                      <w:sz w:val="22"/>
                    </w:rPr>
                  </w:rPrChange>
                </w:rPr>
                <w:t>0.38%</w:t>
              </w:r>
            </w:ins>
          </w:p>
        </w:tc>
        <w:tc>
          <w:tcPr>
            <w:tcW w:w="2038" w:type="dxa"/>
            <w:tcBorders>
              <w:top w:val="nil"/>
              <w:left w:val="nil"/>
              <w:bottom w:val="nil"/>
              <w:right w:val="nil"/>
            </w:tcBorders>
            <w:shd w:val="clear" w:color="auto" w:fill="auto"/>
            <w:noWrap/>
            <w:vAlign w:val="center"/>
            <w:hideMark/>
          </w:tcPr>
          <w:p w14:paraId="01536C74" w14:textId="77777777" w:rsidR="00E53789" w:rsidRPr="00335695" w:rsidRDefault="00E53789" w:rsidP="00E53789">
            <w:pPr>
              <w:spacing w:after="0" w:line="240" w:lineRule="auto"/>
              <w:rPr>
                <w:ins w:id="13723" w:author="韬 黄" w:date="2018-10-15T17:42:00Z"/>
                <w:rFonts w:eastAsia="Times New Roman" w:cs="Times New Roman"/>
                <w:color w:val="7030A0"/>
                <w:sz w:val="22"/>
                <w:rPrChange w:id="13724" w:author="韬 黄" w:date="2018-10-15T17:48:00Z">
                  <w:rPr>
                    <w:ins w:id="13725" w:author="韬 黄" w:date="2018-10-15T17:42:00Z"/>
                    <w:rFonts w:eastAsia="Times New Roman" w:cs="Times New Roman"/>
                    <w:color w:val="000000"/>
                    <w:sz w:val="22"/>
                  </w:rPr>
                </w:rPrChange>
              </w:rPr>
            </w:pPr>
            <w:ins w:id="13726" w:author="韬 黄" w:date="2018-10-15T17:42:00Z">
              <w:r w:rsidRPr="00335695">
                <w:rPr>
                  <w:rFonts w:eastAsia="Times New Roman" w:cs="Times New Roman"/>
                  <w:color w:val="7030A0"/>
                  <w:sz w:val="22"/>
                  <w:rPrChange w:id="13727" w:author="韬 黄" w:date="2018-10-15T17:48:00Z">
                    <w:rPr>
                      <w:rFonts w:eastAsia="Times New Roman" w:cs="Times New Roman"/>
                      <w:color w:val="000000"/>
                      <w:sz w:val="22"/>
                    </w:rPr>
                  </w:rPrChange>
                </w:rPr>
                <w:t>Photo</w:t>
              </w:r>
            </w:ins>
          </w:p>
        </w:tc>
        <w:tc>
          <w:tcPr>
            <w:tcW w:w="1320" w:type="dxa"/>
            <w:tcBorders>
              <w:top w:val="nil"/>
              <w:left w:val="nil"/>
              <w:bottom w:val="nil"/>
              <w:right w:val="nil"/>
            </w:tcBorders>
            <w:shd w:val="clear" w:color="auto" w:fill="auto"/>
            <w:noWrap/>
            <w:vAlign w:val="center"/>
            <w:hideMark/>
          </w:tcPr>
          <w:p w14:paraId="78744699" w14:textId="77777777" w:rsidR="00E53789" w:rsidRPr="00335695" w:rsidRDefault="00E53789" w:rsidP="00E53789">
            <w:pPr>
              <w:spacing w:after="0" w:line="240" w:lineRule="auto"/>
              <w:jc w:val="right"/>
              <w:rPr>
                <w:ins w:id="13728" w:author="韬 黄" w:date="2018-10-15T17:42:00Z"/>
                <w:rFonts w:eastAsia="Times New Roman" w:cs="Times New Roman"/>
                <w:color w:val="7030A0"/>
                <w:sz w:val="22"/>
                <w:rPrChange w:id="13729" w:author="韬 黄" w:date="2018-10-15T17:48:00Z">
                  <w:rPr>
                    <w:ins w:id="13730" w:author="韬 黄" w:date="2018-10-15T17:42:00Z"/>
                    <w:rFonts w:eastAsia="Times New Roman" w:cs="Times New Roman"/>
                    <w:color w:val="000000"/>
                    <w:sz w:val="22"/>
                  </w:rPr>
                </w:rPrChange>
              </w:rPr>
            </w:pPr>
            <w:ins w:id="13731" w:author="韬 黄" w:date="2018-10-15T17:42:00Z">
              <w:r w:rsidRPr="00335695">
                <w:rPr>
                  <w:rFonts w:eastAsia="Times New Roman" w:cs="Times New Roman"/>
                  <w:color w:val="7030A0"/>
                  <w:sz w:val="22"/>
                  <w:rPrChange w:id="13732" w:author="韬 黄" w:date="2018-10-15T17:48:00Z">
                    <w:rPr>
                      <w:rFonts w:eastAsia="Times New Roman" w:cs="Times New Roman"/>
                      <w:color w:val="000000"/>
                      <w:sz w:val="22"/>
                    </w:rPr>
                  </w:rPrChange>
                </w:rPr>
                <w:t>1.16%</w:t>
              </w:r>
            </w:ins>
          </w:p>
        </w:tc>
        <w:tc>
          <w:tcPr>
            <w:tcW w:w="1320" w:type="dxa"/>
            <w:tcBorders>
              <w:top w:val="nil"/>
              <w:left w:val="nil"/>
              <w:bottom w:val="nil"/>
              <w:right w:val="nil"/>
            </w:tcBorders>
            <w:shd w:val="clear" w:color="auto" w:fill="auto"/>
            <w:noWrap/>
            <w:vAlign w:val="center"/>
            <w:hideMark/>
          </w:tcPr>
          <w:p w14:paraId="1FC55F16" w14:textId="77777777" w:rsidR="00E53789" w:rsidRPr="00335695" w:rsidRDefault="00E53789" w:rsidP="00E53789">
            <w:pPr>
              <w:spacing w:after="0" w:line="240" w:lineRule="auto"/>
              <w:jc w:val="right"/>
              <w:rPr>
                <w:ins w:id="13733" w:author="韬 黄" w:date="2018-10-15T17:42:00Z"/>
                <w:rFonts w:eastAsia="Times New Roman" w:cs="Times New Roman"/>
                <w:color w:val="7030A0"/>
                <w:sz w:val="22"/>
                <w:rPrChange w:id="13734" w:author="韬 黄" w:date="2018-10-15T17:48:00Z">
                  <w:rPr>
                    <w:ins w:id="13735" w:author="韬 黄" w:date="2018-10-15T17:42:00Z"/>
                    <w:rFonts w:eastAsia="Times New Roman" w:cs="Times New Roman"/>
                    <w:color w:val="000000"/>
                    <w:sz w:val="22"/>
                  </w:rPr>
                </w:rPrChange>
              </w:rPr>
            </w:pPr>
            <w:ins w:id="13736" w:author="韬 黄" w:date="2018-10-15T17:42:00Z">
              <w:r w:rsidRPr="00335695">
                <w:rPr>
                  <w:rFonts w:eastAsia="Times New Roman" w:cs="Times New Roman"/>
                  <w:color w:val="7030A0"/>
                  <w:sz w:val="22"/>
                  <w:rPrChange w:id="13737" w:author="韬 黄" w:date="2018-10-15T17:48:00Z">
                    <w:rPr>
                      <w:rFonts w:eastAsia="Times New Roman" w:cs="Times New Roman"/>
                      <w:color w:val="000000"/>
                      <w:sz w:val="22"/>
                    </w:rPr>
                  </w:rPrChange>
                </w:rPr>
                <w:t>0.20%</w:t>
              </w:r>
            </w:ins>
          </w:p>
        </w:tc>
      </w:tr>
      <w:tr w:rsidR="00335695" w:rsidRPr="00335695" w14:paraId="50F14818" w14:textId="77777777" w:rsidTr="00E53789">
        <w:trPr>
          <w:trHeight w:val="20"/>
          <w:ins w:id="13738" w:author="韬 黄" w:date="2018-10-15T17:42:00Z"/>
        </w:trPr>
        <w:tc>
          <w:tcPr>
            <w:tcW w:w="2268" w:type="dxa"/>
            <w:tcBorders>
              <w:top w:val="nil"/>
              <w:left w:val="nil"/>
              <w:bottom w:val="nil"/>
              <w:right w:val="nil"/>
            </w:tcBorders>
            <w:shd w:val="clear" w:color="auto" w:fill="auto"/>
            <w:noWrap/>
            <w:vAlign w:val="center"/>
            <w:hideMark/>
          </w:tcPr>
          <w:p w14:paraId="5A5BC1D5" w14:textId="77777777" w:rsidR="00E53789" w:rsidRPr="00335695" w:rsidRDefault="00E53789" w:rsidP="00E53789">
            <w:pPr>
              <w:spacing w:after="0" w:line="240" w:lineRule="auto"/>
              <w:rPr>
                <w:ins w:id="13739" w:author="韬 黄" w:date="2018-10-15T17:42:00Z"/>
                <w:rFonts w:eastAsia="Times New Roman" w:cs="Times New Roman"/>
                <w:color w:val="7030A0"/>
                <w:sz w:val="22"/>
                <w:rPrChange w:id="13740" w:author="韬 黄" w:date="2018-10-15T17:48:00Z">
                  <w:rPr>
                    <w:ins w:id="13741" w:author="韬 黄" w:date="2018-10-15T17:42:00Z"/>
                    <w:rFonts w:eastAsia="Times New Roman" w:cs="Times New Roman"/>
                    <w:color w:val="000000"/>
                    <w:sz w:val="22"/>
                  </w:rPr>
                </w:rPrChange>
              </w:rPr>
            </w:pPr>
            <w:ins w:id="13742" w:author="韬 黄" w:date="2018-10-15T17:42:00Z">
              <w:r w:rsidRPr="00335695">
                <w:rPr>
                  <w:rFonts w:eastAsia="Times New Roman" w:cs="Times New Roman"/>
                  <w:color w:val="7030A0"/>
                  <w:sz w:val="22"/>
                  <w:rPrChange w:id="13743" w:author="韬 黄" w:date="2018-10-15T17:48:00Z">
                    <w:rPr>
                      <w:rFonts w:eastAsia="Times New Roman" w:cs="Times New Roman"/>
                      <w:color w:val="000000"/>
                      <w:sz w:val="22"/>
                    </w:rPr>
                  </w:rPrChange>
                </w:rPr>
                <w:t>Cold Cereal</w:t>
              </w:r>
            </w:ins>
          </w:p>
        </w:tc>
        <w:tc>
          <w:tcPr>
            <w:tcW w:w="1320" w:type="dxa"/>
            <w:tcBorders>
              <w:top w:val="nil"/>
              <w:left w:val="nil"/>
              <w:bottom w:val="nil"/>
              <w:right w:val="nil"/>
            </w:tcBorders>
            <w:shd w:val="clear" w:color="auto" w:fill="auto"/>
            <w:noWrap/>
            <w:vAlign w:val="center"/>
            <w:hideMark/>
          </w:tcPr>
          <w:p w14:paraId="0D27F481" w14:textId="77777777" w:rsidR="00E53789" w:rsidRPr="00335695" w:rsidRDefault="00E53789" w:rsidP="00E53789">
            <w:pPr>
              <w:spacing w:after="0" w:line="240" w:lineRule="auto"/>
              <w:jc w:val="right"/>
              <w:rPr>
                <w:ins w:id="13744" w:author="韬 黄" w:date="2018-10-15T17:42:00Z"/>
                <w:rFonts w:eastAsia="Times New Roman" w:cs="Times New Roman"/>
                <w:color w:val="7030A0"/>
                <w:sz w:val="22"/>
                <w:rPrChange w:id="13745" w:author="韬 黄" w:date="2018-10-15T17:48:00Z">
                  <w:rPr>
                    <w:ins w:id="13746" w:author="韬 黄" w:date="2018-10-15T17:42:00Z"/>
                    <w:rFonts w:eastAsia="Times New Roman" w:cs="Times New Roman"/>
                    <w:color w:val="000000"/>
                    <w:sz w:val="22"/>
                  </w:rPr>
                </w:rPrChange>
              </w:rPr>
            </w:pPr>
            <w:ins w:id="13747" w:author="韬 黄" w:date="2018-10-15T17:42:00Z">
              <w:r w:rsidRPr="00335695">
                <w:rPr>
                  <w:rFonts w:eastAsia="Times New Roman" w:cs="Times New Roman"/>
                  <w:color w:val="7030A0"/>
                  <w:sz w:val="22"/>
                  <w:rPrChange w:id="13748" w:author="韬 黄" w:date="2018-10-15T17:48:00Z">
                    <w:rPr>
                      <w:rFonts w:eastAsia="Times New Roman" w:cs="Times New Roman"/>
                      <w:color w:val="000000"/>
                      <w:sz w:val="22"/>
                    </w:rPr>
                  </w:rPrChange>
                </w:rPr>
                <w:t>0.11%</w:t>
              </w:r>
            </w:ins>
          </w:p>
        </w:tc>
        <w:tc>
          <w:tcPr>
            <w:tcW w:w="1320" w:type="dxa"/>
            <w:tcBorders>
              <w:top w:val="nil"/>
              <w:left w:val="nil"/>
              <w:bottom w:val="nil"/>
              <w:right w:val="nil"/>
            </w:tcBorders>
            <w:shd w:val="clear" w:color="auto" w:fill="auto"/>
            <w:noWrap/>
            <w:vAlign w:val="center"/>
            <w:hideMark/>
          </w:tcPr>
          <w:p w14:paraId="50DBB076" w14:textId="77777777" w:rsidR="00E53789" w:rsidRPr="00335695" w:rsidRDefault="00E53789" w:rsidP="00E53789">
            <w:pPr>
              <w:spacing w:after="0" w:line="240" w:lineRule="auto"/>
              <w:jc w:val="right"/>
              <w:rPr>
                <w:ins w:id="13749" w:author="韬 黄" w:date="2018-10-15T17:42:00Z"/>
                <w:rFonts w:eastAsia="Times New Roman" w:cs="Times New Roman"/>
                <w:color w:val="7030A0"/>
                <w:sz w:val="22"/>
                <w:rPrChange w:id="13750" w:author="韬 黄" w:date="2018-10-15T17:48:00Z">
                  <w:rPr>
                    <w:ins w:id="13751" w:author="韬 黄" w:date="2018-10-15T17:42:00Z"/>
                    <w:rFonts w:eastAsia="Times New Roman" w:cs="Times New Roman"/>
                    <w:color w:val="000000"/>
                    <w:sz w:val="22"/>
                  </w:rPr>
                </w:rPrChange>
              </w:rPr>
            </w:pPr>
            <w:ins w:id="13752" w:author="韬 黄" w:date="2018-10-15T17:42:00Z">
              <w:r w:rsidRPr="00335695">
                <w:rPr>
                  <w:rFonts w:eastAsia="Times New Roman" w:cs="Times New Roman"/>
                  <w:color w:val="7030A0"/>
                  <w:sz w:val="22"/>
                  <w:rPrChange w:id="13753" w:author="韬 黄" w:date="2018-10-15T17:48:00Z">
                    <w:rPr>
                      <w:rFonts w:eastAsia="Times New Roman" w:cs="Times New Roman"/>
                      <w:color w:val="000000"/>
                      <w:sz w:val="22"/>
                    </w:rPr>
                  </w:rPrChange>
                </w:rPr>
                <w:t>-2.29%</w:t>
              </w:r>
            </w:ins>
          </w:p>
        </w:tc>
        <w:tc>
          <w:tcPr>
            <w:tcW w:w="2038" w:type="dxa"/>
            <w:tcBorders>
              <w:top w:val="nil"/>
              <w:left w:val="nil"/>
              <w:bottom w:val="nil"/>
              <w:right w:val="nil"/>
            </w:tcBorders>
            <w:shd w:val="clear" w:color="auto" w:fill="auto"/>
            <w:noWrap/>
            <w:vAlign w:val="center"/>
            <w:hideMark/>
          </w:tcPr>
          <w:p w14:paraId="170D702B" w14:textId="77777777" w:rsidR="00E53789" w:rsidRPr="00335695" w:rsidRDefault="00E53789" w:rsidP="00E53789">
            <w:pPr>
              <w:spacing w:after="0" w:line="240" w:lineRule="auto"/>
              <w:rPr>
                <w:ins w:id="13754" w:author="韬 黄" w:date="2018-10-15T17:42:00Z"/>
                <w:rFonts w:eastAsia="Times New Roman" w:cs="Times New Roman"/>
                <w:color w:val="7030A0"/>
                <w:sz w:val="22"/>
                <w:rPrChange w:id="13755" w:author="韬 黄" w:date="2018-10-15T17:48:00Z">
                  <w:rPr>
                    <w:ins w:id="13756" w:author="韬 黄" w:date="2018-10-15T17:42:00Z"/>
                    <w:rFonts w:eastAsia="Times New Roman" w:cs="Times New Roman"/>
                    <w:color w:val="000000"/>
                    <w:sz w:val="22"/>
                  </w:rPr>
                </w:rPrChange>
              </w:rPr>
            </w:pPr>
            <w:ins w:id="13757" w:author="韬 黄" w:date="2018-10-15T17:42:00Z">
              <w:r w:rsidRPr="00335695">
                <w:rPr>
                  <w:rFonts w:eastAsia="Times New Roman" w:cs="Times New Roman"/>
                  <w:color w:val="7030A0"/>
                  <w:sz w:val="22"/>
                  <w:rPrChange w:id="13758" w:author="韬 黄" w:date="2018-10-15T17:48:00Z">
                    <w:rPr>
                      <w:rFonts w:eastAsia="Times New Roman" w:cs="Times New Roman"/>
                      <w:color w:val="000000"/>
                      <w:sz w:val="22"/>
                    </w:rPr>
                  </w:rPrChange>
                </w:rPr>
                <w:t>Salty snacks</w:t>
              </w:r>
            </w:ins>
          </w:p>
        </w:tc>
        <w:tc>
          <w:tcPr>
            <w:tcW w:w="1320" w:type="dxa"/>
            <w:tcBorders>
              <w:top w:val="nil"/>
              <w:left w:val="nil"/>
              <w:bottom w:val="nil"/>
              <w:right w:val="nil"/>
            </w:tcBorders>
            <w:shd w:val="clear" w:color="auto" w:fill="auto"/>
            <w:noWrap/>
            <w:vAlign w:val="center"/>
            <w:hideMark/>
          </w:tcPr>
          <w:p w14:paraId="7994D82A" w14:textId="77777777" w:rsidR="00E53789" w:rsidRPr="00335695" w:rsidRDefault="00E53789" w:rsidP="00E53789">
            <w:pPr>
              <w:spacing w:after="0" w:line="240" w:lineRule="auto"/>
              <w:jc w:val="right"/>
              <w:rPr>
                <w:ins w:id="13759" w:author="韬 黄" w:date="2018-10-15T17:42:00Z"/>
                <w:rFonts w:eastAsia="Times New Roman" w:cs="Times New Roman"/>
                <w:color w:val="7030A0"/>
                <w:sz w:val="22"/>
                <w:rPrChange w:id="13760" w:author="韬 黄" w:date="2018-10-15T17:48:00Z">
                  <w:rPr>
                    <w:ins w:id="13761" w:author="韬 黄" w:date="2018-10-15T17:42:00Z"/>
                    <w:rFonts w:eastAsia="Times New Roman" w:cs="Times New Roman"/>
                    <w:color w:val="000000"/>
                    <w:sz w:val="22"/>
                  </w:rPr>
                </w:rPrChange>
              </w:rPr>
            </w:pPr>
            <w:ins w:id="13762" w:author="韬 黄" w:date="2018-10-15T17:42:00Z">
              <w:r w:rsidRPr="00335695">
                <w:rPr>
                  <w:rFonts w:eastAsia="Times New Roman" w:cs="Times New Roman"/>
                  <w:color w:val="7030A0"/>
                  <w:sz w:val="22"/>
                  <w:rPrChange w:id="13763" w:author="韬 黄" w:date="2018-10-15T17:48:00Z">
                    <w:rPr>
                      <w:rFonts w:eastAsia="Times New Roman" w:cs="Times New Roman"/>
                      <w:color w:val="000000"/>
                      <w:sz w:val="22"/>
                    </w:rPr>
                  </w:rPrChange>
                </w:rPr>
                <w:t>0.02%</w:t>
              </w:r>
            </w:ins>
          </w:p>
        </w:tc>
        <w:tc>
          <w:tcPr>
            <w:tcW w:w="1320" w:type="dxa"/>
            <w:tcBorders>
              <w:top w:val="nil"/>
              <w:left w:val="nil"/>
              <w:bottom w:val="nil"/>
              <w:right w:val="nil"/>
            </w:tcBorders>
            <w:shd w:val="clear" w:color="auto" w:fill="auto"/>
            <w:noWrap/>
            <w:vAlign w:val="center"/>
            <w:hideMark/>
          </w:tcPr>
          <w:p w14:paraId="5E35CC73" w14:textId="77777777" w:rsidR="00E53789" w:rsidRPr="00335695" w:rsidRDefault="00E53789" w:rsidP="00E53789">
            <w:pPr>
              <w:spacing w:after="0" w:line="240" w:lineRule="auto"/>
              <w:jc w:val="right"/>
              <w:rPr>
                <w:ins w:id="13764" w:author="韬 黄" w:date="2018-10-15T17:42:00Z"/>
                <w:rFonts w:eastAsia="Times New Roman" w:cs="Times New Roman"/>
                <w:color w:val="7030A0"/>
                <w:sz w:val="22"/>
                <w:rPrChange w:id="13765" w:author="韬 黄" w:date="2018-10-15T17:48:00Z">
                  <w:rPr>
                    <w:ins w:id="13766" w:author="韬 黄" w:date="2018-10-15T17:42:00Z"/>
                    <w:rFonts w:eastAsia="Times New Roman" w:cs="Times New Roman"/>
                    <w:color w:val="000000"/>
                    <w:sz w:val="22"/>
                  </w:rPr>
                </w:rPrChange>
              </w:rPr>
            </w:pPr>
            <w:ins w:id="13767" w:author="韬 黄" w:date="2018-10-15T17:42:00Z">
              <w:r w:rsidRPr="00335695">
                <w:rPr>
                  <w:rFonts w:eastAsia="Times New Roman" w:cs="Times New Roman"/>
                  <w:color w:val="7030A0"/>
                  <w:sz w:val="22"/>
                  <w:rPrChange w:id="13768" w:author="韬 黄" w:date="2018-10-15T17:48:00Z">
                    <w:rPr>
                      <w:rFonts w:eastAsia="Times New Roman" w:cs="Times New Roman"/>
                      <w:color w:val="000000"/>
                      <w:sz w:val="22"/>
                    </w:rPr>
                  </w:rPrChange>
                </w:rPr>
                <w:t>0.25%</w:t>
              </w:r>
            </w:ins>
          </w:p>
        </w:tc>
      </w:tr>
      <w:tr w:rsidR="00335695" w:rsidRPr="00335695" w14:paraId="7F67A64B" w14:textId="77777777" w:rsidTr="00E53789">
        <w:trPr>
          <w:trHeight w:val="20"/>
          <w:ins w:id="13769" w:author="韬 黄" w:date="2018-10-15T17:42:00Z"/>
        </w:trPr>
        <w:tc>
          <w:tcPr>
            <w:tcW w:w="2268" w:type="dxa"/>
            <w:tcBorders>
              <w:top w:val="nil"/>
              <w:left w:val="nil"/>
              <w:bottom w:val="nil"/>
              <w:right w:val="nil"/>
            </w:tcBorders>
            <w:shd w:val="clear" w:color="auto" w:fill="auto"/>
            <w:noWrap/>
            <w:vAlign w:val="center"/>
            <w:hideMark/>
          </w:tcPr>
          <w:p w14:paraId="5367A546" w14:textId="77777777" w:rsidR="00E53789" w:rsidRPr="00335695" w:rsidRDefault="00E53789" w:rsidP="00E53789">
            <w:pPr>
              <w:spacing w:after="0" w:line="240" w:lineRule="auto"/>
              <w:rPr>
                <w:ins w:id="13770" w:author="韬 黄" w:date="2018-10-15T17:42:00Z"/>
                <w:rFonts w:eastAsia="Times New Roman" w:cs="Times New Roman"/>
                <w:color w:val="7030A0"/>
                <w:sz w:val="22"/>
                <w:rPrChange w:id="13771" w:author="韬 黄" w:date="2018-10-15T17:48:00Z">
                  <w:rPr>
                    <w:ins w:id="13772" w:author="韬 黄" w:date="2018-10-15T17:42:00Z"/>
                    <w:rFonts w:eastAsia="Times New Roman" w:cs="Times New Roman"/>
                    <w:color w:val="000000"/>
                    <w:sz w:val="22"/>
                  </w:rPr>
                </w:rPrChange>
              </w:rPr>
            </w:pPr>
            <w:ins w:id="13773" w:author="韬 黄" w:date="2018-10-15T17:42:00Z">
              <w:r w:rsidRPr="00335695">
                <w:rPr>
                  <w:rFonts w:eastAsia="Times New Roman" w:cs="Times New Roman"/>
                  <w:color w:val="7030A0"/>
                  <w:sz w:val="22"/>
                  <w:rPrChange w:id="13774" w:author="韬 黄" w:date="2018-10-15T17:48:00Z">
                    <w:rPr>
                      <w:rFonts w:eastAsia="Times New Roman" w:cs="Times New Roman"/>
                      <w:color w:val="000000"/>
                      <w:sz w:val="22"/>
                    </w:rPr>
                  </w:rPrChange>
                </w:rPr>
                <w:t>Deodorant</w:t>
              </w:r>
            </w:ins>
          </w:p>
        </w:tc>
        <w:tc>
          <w:tcPr>
            <w:tcW w:w="1320" w:type="dxa"/>
            <w:tcBorders>
              <w:top w:val="nil"/>
              <w:left w:val="nil"/>
              <w:bottom w:val="nil"/>
              <w:right w:val="nil"/>
            </w:tcBorders>
            <w:shd w:val="clear" w:color="auto" w:fill="auto"/>
            <w:noWrap/>
            <w:vAlign w:val="center"/>
            <w:hideMark/>
          </w:tcPr>
          <w:p w14:paraId="4A3C3F21" w14:textId="77777777" w:rsidR="00E53789" w:rsidRPr="00335695" w:rsidRDefault="00E53789" w:rsidP="00E53789">
            <w:pPr>
              <w:spacing w:after="0" w:line="240" w:lineRule="auto"/>
              <w:jc w:val="right"/>
              <w:rPr>
                <w:ins w:id="13775" w:author="韬 黄" w:date="2018-10-15T17:42:00Z"/>
                <w:rFonts w:eastAsia="Times New Roman" w:cs="Times New Roman"/>
                <w:color w:val="7030A0"/>
                <w:sz w:val="22"/>
                <w:rPrChange w:id="13776" w:author="韬 黄" w:date="2018-10-15T17:48:00Z">
                  <w:rPr>
                    <w:ins w:id="13777" w:author="韬 黄" w:date="2018-10-15T17:42:00Z"/>
                    <w:rFonts w:eastAsia="Times New Roman" w:cs="Times New Roman"/>
                    <w:color w:val="000000"/>
                    <w:sz w:val="22"/>
                  </w:rPr>
                </w:rPrChange>
              </w:rPr>
            </w:pPr>
            <w:ins w:id="13778" w:author="韬 黄" w:date="2018-10-15T17:42:00Z">
              <w:r w:rsidRPr="00335695">
                <w:rPr>
                  <w:rFonts w:eastAsia="Times New Roman" w:cs="Times New Roman"/>
                  <w:color w:val="7030A0"/>
                  <w:sz w:val="22"/>
                  <w:rPrChange w:id="13779" w:author="韬 黄" w:date="2018-10-15T17:48:00Z">
                    <w:rPr>
                      <w:rFonts w:eastAsia="Times New Roman" w:cs="Times New Roman"/>
                      <w:color w:val="000000"/>
                      <w:sz w:val="22"/>
                    </w:rPr>
                  </w:rPrChange>
                </w:rPr>
                <w:t>-0.01%</w:t>
              </w:r>
            </w:ins>
          </w:p>
        </w:tc>
        <w:tc>
          <w:tcPr>
            <w:tcW w:w="1320" w:type="dxa"/>
            <w:tcBorders>
              <w:top w:val="nil"/>
              <w:left w:val="nil"/>
              <w:bottom w:val="nil"/>
              <w:right w:val="nil"/>
            </w:tcBorders>
            <w:shd w:val="clear" w:color="auto" w:fill="auto"/>
            <w:noWrap/>
            <w:vAlign w:val="center"/>
            <w:hideMark/>
          </w:tcPr>
          <w:p w14:paraId="044EA085" w14:textId="77777777" w:rsidR="00E53789" w:rsidRPr="00335695" w:rsidRDefault="00E53789" w:rsidP="00E53789">
            <w:pPr>
              <w:spacing w:after="0" w:line="240" w:lineRule="auto"/>
              <w:jc w:val="right"/>
              <w:rPr>
                <w:ins w:id="13780" w:author="韬 黄" w:date="2018-10-15T17:42:00Z"/>
                <w:rFonts w:eastAsia="Times New Roman" w:cs="Times New Roman"/>
                <w:color w:val="7030A0"/>
                <w:sz w:val="22"/>
                <w:rPrChange w:id="13781" w:author="韬 黄" w:date="2018-10-15T17:48:00Z">
                  <w:rPr>
                    <w:ins w:id="13782" w:author="韬 黄" w:date="2018-10-15T17:42:00Z"/>
                    <w:rFonts w:eastAsia="Times New Roman" w:cs="Times New Roman"/>
                    <w:color w:val="000000"/>
                    <w:sz w:val="22"/>
                  </w:rPr>
                </w:rPrChange>
              </w:rPr>
            </w:pPr>
            <w:ins w:id="13783" w:author="韬 黄" w:date="2018-10-15T17:42:00Z">
              <w:r w:rsidRPr="00335695">
                <w:rPr>
                  <w:rFonts w:eastAsia="Times New Roman" w:cs="Times New Roman"/>
                  <w:color w:val="7030A0"/>
                  <w:sz w:val="22"/>
                  <w:rPrChange w:id="13784" w:author="韬 黄" w:date="2018-10-15T17:48:00Z">
                    <w:rPr>
                      <w:rFonts w:eastAsia="Times New Roman" w:cs="Times New Roman"/>
                      <w:color w:val="000000"/>
                      <w:sz w:val="22"/>
                    </w:rPr>
                  </w:rPrChange>
                </w:rPr>
                <w:t>1.74%</w:t>
              </w:r>
            </w:ins>
          </w:p>
        </w:tc>
        <w:tc>
          <w:tcPr>
            <w:tcW w:w="2038" w:type="dxa"/>
            <w:tcBorders>
              <w:top w:val="nil"/>
              <w:left w:val="nil"/>
              <w:bottom w:val="nil"/>
              <w:right w:val="nil"/>
            </w:tcBorders>
            <w:shd w:val="clear" w:color="auto" w:fill="auto"/>
            <w:noWrap/>
            <w:vAlign w:val="center"/>
            <w:hideMark/>
          </w:tcPr>
          <w:p w14:paraId="5770C563" w14:textId="77777777" w:rsidR="00E53789" w:rsidRPr="00335695" w:rsidRDefault="00E53789" w:rsidP="00E53789">
            <w:pPr>
              <w:spacing w:after="0" w:line="240" w:lineRule="auto"/>
              <w:rPr>
                <w:ins w:id="13785" w:author="韬 黄" w:date="2018-10-15T17:42:00Z"/>
                <w:rFonts w:eastAsia="Times New Roman" w:cs="Times New Roman"/>
                <w:color w:val="7030A0"/>
                <w:sz w:val="22"/>
                <w:rPrChange w:id="13786" w:author="韬 黄" w:date="2018-10-15T17:48:00Z">
                  <w:rPr>
                    <w:ins w:id="13787" w:author="韬 黄" w:date="2018-10-15T17:42:00Z"/>
                    <w:rFonts w:eastAsia="Times New Roman" w:cs="Times New Roman"/>
                    <w:color w:val="000000"/>
                    <w:sz w:val="22"/>
                  </w:rPr>
                </w:rPrChange>
              </w:rPr>
            </w:pPr>
            <w:ins w:id="13788" w:author="韬 黄" w:date="2018-10-15T17:42:00Z">
              <w:r w:rsidRPr="00335695">
                <w:rPr>
                  <w:rFonts w:eastAsia="Times New Roman" w:cs="Times New Roman"/>
                  <w:color w:val="7030A0"/>
                  <w:sz w:val="22"/>
                  <w:rPrChange w:id="13789" w:author="韬 黄" w:date="2018-10-15T17:48:00Z">
                    <w:rPr>
                      <w:rFonts w:eastAsia="Times New Roman" w:cs="Times New Roman"/>
                      <w:color w:val="000000"/>
                      <w:sz w:val="22"/>
                    </w:rPr>
                  </w:rPrChange>
                </w:rPr>
                <w:t>Shampoo</w:t>
              </w:r>
            </w:ins>
          </w:p>
        </w:tc>
        <w:tc>
          <w:tcPr>
            <w:tcW w:w="1320" w:type="dxa"/>
            <w:tcBorders>
              <w:top w:val="nil"/>
              <w:left w:val="nil"/>
              <w:bottom w:val="nil"/>
              <w:right w:val="nil"/>
            </w:tcBorders>
            <w:shd w:val="clear" w:color="auto" w:fill="auto"/>
            <w:noWrap/>
            <w:vAlign w:val="center"/>
            <w:hideMark/>
          </w:tcPr>
          <w:p w14:paraId="1C515436" w14:textId="77777777" w:rsidR="00E53789" w:rsidRPr="00335695" w:rsidRDefault="00E53789" w:rsidP="00E53789">
            <w:pPr>
              <w:spacing w:after="0" w:line="240" w:lineRule="auto"/>
              <w:jc w:val="right"/>
              <w:rPr>
                <w:ins w:id="13790" w:author="韬 黄" w:date="2018-10-15T17:42:00Z"/>
                <w:rFonts w:eastAsia="Times New Roman" w:cs="Times New Roman"/>
                <w:color w:val="7030A0"/>
                <w:sz w:val="22"/>
                <w:rPrChange w:id="13791" w:author="韬 黄" w:date="2018-10-15T17:48:00Z">
                  <w:rPr>
                    <w:ins w:id="13792" w:author="韬 黄" w:date="2018-10-15T17:42:00Z"/>
                    <w:rFonts w:eastAsia="Times New Roman" w:cs="Times New Roman"/>
                    <w:color w:val="000000"/>
                    <w:sz w:val="22"/>
                  </w:rPr>
                </w:rPrChange>
              </w:rPr>
            </w:pPr>
            <w:ins w:id="13793" w:author="韬 黄" w:date="2018-10-15T17:42:00Z">
              <w:r w:rsidRPr="00335695">
                <w:rPr>
                  <w:rFonts w:eastAsia="Times New Roman" w:cs="Times New Roman"/>
                  <w:color w:val="7030A0"/>
                  <w:sz w:val="22"/>
                  <w:rPrChange w:id="13794" w:author="韬 黄" w:date="2018-10-15T17:48:00Z">
                    <w:rPr>
                      <w:rFonts w:eastAsia="Times New Roman" w:cs="Times New Roman"/>
                      <w:color w:val="000000"/>
                      <w:sz w:val="22"/>
                    </w:rPr>
                  </w:rPrChange>
                </w:rPr>
                <w:t>0.38%</w:t>
              </w:r>
            </w:ins>
          </w:p>
        </w:tc>
        <w:tc>
          <w:tcPr>
            <w:tcW w:w="1320" w:type="dxa"/>
            <w:tcBorders>
              <w:top w:val="nil"/>
              <w:left w:val="nil"/>
              <w:bottom w:val="nil"/>
              <w:right w:val="nil"/>
            </w:tcBorders>
            <w:shd w:val="clear" w:color="auto" w:fill="auto"/>
            <w:noWrap/>
            <w:vAlign w:val="center"/>
            <w:hideMark/>
          </w:tcPr>
          <w:p w14:paraId="77186F02" w14:textId="77777777" w:rsidR="00E53789" w:rsidRPr="00335695" w:rsidRDefault="00E53789" w:rsidP="00E53789">
            <w:pPr>
              <w:spacing w:after="0" w:line="240" w:lineRule="auto"/>
              <w:jc w:val="right"/>
              <w:rPr>
                <w:ins w:id="13795" w:author="韬 黄" w:date="2018-10-15T17:42:00Z"/>
                <w:rFonts w:eastAsia="Times New Roman" w:cs="Times New Roman"/>
                <w:color w:val="7030A0"/>
                <w:sz w:val="22"/>
                <w:rPrChange w:id="13796" w:author="韬 黄" w:date="2018-10-15T17:48:00Z">
                  <w:rPr>
                    <w:ins w:id="13797" w:author="韬 黄" w:date="2018-10-15T17:42:00Z"/>
                    <w:rFonts w:eastAsia="Times New Roman" w:cs="Times New Roman"/>
                    <w:color w:val="000000"/>
                    <w:sz w:val="22"/>
                  </w:rPr>
                </w:rPrChange>
              </w:rPr>
            </w:pPr>
            <w:ins w:id="13798" w:author="韬 黄" w:date="2018-10-15T17:42:00Z">
              <w:r w:rsidRPr="00335695">
                <w:rPr>
                  <w:rFonts w:eastAsia="Times New Roman" w:cs="Times New Roman"/>
                  <w:color w:val="7030A0"/>
                  <w:sz w:val="22"/>
                  <w:rPrChange w:id="13799" w:author="韬 黄" w:date="2018-10-15T17:48:00Z">
                    <w:rPr>
                      <w:rFonts w:eastAsia="Times New Roman" w:cs="Times New Roman"/>
                      <w:color w:val="000000"/>
                      <w:sz w:val="22"/>
                    </w:rPr>
                  </w:rPrChange>
                </w:rPr>
                <w:t>1.56%</w:t>
              </w:r>
            </w:ins>
          </w:p>
        </w:tc>
      </w:tr>
      <w:tr w:rsidR="00335695" w:rsidRPr="00335695" w14:paraId="17FE0BB5" w14:textId="77777777" w:rsidTr="00E53789">
        <w:trPr>
          <w:trHeight w:val="20"/>
          <w:ins w:id="13800" w:author="韬 黄" w:date="2018-10-15T17:42:00Z"/>
        </w:trPr>
        <w:tc>
          <w:tcPr>
            <w:tcW w:w="2268" w:type="dxa"/>
            <w:tcBorders>
              <w:top w:val="nil"/>
              <w:left w:val="nil"/>
              <w:bottom w:val="nil"/>
              <w:right w:val="nil"/>
            </w:tcBorders>
            <w:shd w:val="clear" w:color="auto" w:fill="auto"/>
            <w:noWrap/>
            <w:vAlign w:val="center"/>
            <w:hideMark/>
          </w:tcPr>
          <w:p w14:paraId="46639424" w14:textId="77777777" w:rsidR="00E53789" w:rsidRPr="00335695" w:rsidRDefault="00E53789" w:rsidP="00E53789">
            <w:pPr>
              <w:spacing w:after="0" w:line="240" w:lineRule="auto"/>
              <w:rPr>
                <w:ins w:id="13801" w:author="韬 黄" w:date="2018-10-15T17:42:00Z"/>
                <w:rFonts w:eastAsia="Times New Roman" w:cs="Times New Roman"/>
                <w:color w:val="7030A0"/>
                <w:sz w:val="22"/>
                <w:rPrChange w:id="13802" w:author="韬 黄" w:date="2018-10-15T17:48:00Z">
                  <w:rPr>
                    <w:ins w:id="13803" w:author="韬 黄" w:date="2018-10-15T17:42:00Z"/>
                    <w:rFonts w:eastAsia="Times New Roman" w:cs="Times New Roman"/>
                    <w:color w:val="000000"/>
                    <w:sz w:val="22"/>
                  </w:rPr>
                </w:rPrChange>
              </w:rPr>
            </w:pPr>
            <w:ins w:id="13804" w:author="韬 黄" w:date="2018-10-15T17:42:00Z">
              <w:r w:rsidRPr="00335695">
                <w:rPr>
                  <w:rFonts w:eastAsia="Times New Roman" w:cs="Times New Roman"/>
                  <w:color w:val="7030A0"/>
                  <w:sz w:val="22"/>
                  <w:rPrChange w:id="13805" w:author="韬 黄" w:date="2018-10-15T17:48:00Z">
                    <w:rPr>
                      <w:rFonts w:eastAsia="Times New Roman" w:cs="Times New Roman"/>
                      <w:color w:val="000000"/>
                      <w:sz w:val="22"/>
                    </w:rPr>
                  </w:rPrChange>
                </w:rPr>
                <w:t>Face Tissue</w:t>
              </w:r>
            </w:ins>
          </w:p>
        </w:tc>
        <w:tc>
          <w:tcPr>
            <w:tcW w:w="1320" w:type="dxa"/>
            <w:tcBorders>
              <w:top w:val="nil"/>
              <w:left w:val="nil"/>
              <w:bottom w:val="nil"/>
              <w:right w:val="nil"/>
            </w:tcBorders>
            <w:shd w:val="clear" w:color="auto" w:fill="auto"/>
            <w:noWrap/>
            <w:vAlign w:val="center"/>
            <w:hideMark/>
          </w:tcPr>
          <w:p w14:paraId="7536FD85" w14:textId="77777777" w:rsidR="00E53789" w:rsidRPr="00335695" w:rsidRDefault="00E53789" w:rsidP="00E53789">
            <w:pPr>
              <w:spacing w:after="0" w:line="240" w:lineRule="auto"/>
              <w:jc w:val="right"/>
              <w:rPr>
                <w:ins w:id="13806" w:author="韬 黄" w:date="2018-10-15T17:42:00Z"/>
                <w:rFonts w:eastAsia="Times New Roman" w:cs="Times New Roman"/>
                <w:color w:val="7030A0"/>
                <w:sz w:val="22"/>
                <w:rPrChange w:id="13807" w:author="韬 黄" w:date="2018-10-15T17:48:00Z">
                  <w:rPr>
                    <w:ins w:id="13808" w:author="韬 黄" w:date="2018-10-15T17:42:00Z"/>
                    <w:rFonts w:eastAsia="Times New Roman" w:cs="Times New Roman"/>
                    <w:color w:val="000000"/>
                    <w:sz w:val="22"/>
                  </w:rPr>
                </w:rPrChange>
              </w:rPr>
            </w:pPr>
            <w:ins w:id="13809" w:author="韬 黄" w:date="2018-10-15T17:42:00Z">
              <w:r w:rsidRPr="00335695">
                <w:rPr>
                  <w:rFonts w:eastAsia="Times New Roman" w:cs="Times New Roman"/>
                  <w:color w:val="7030A0"/>
                  <w:sz w:val="22"/>
                  <w:rPrChange w:id="13810" w:author="韬 黄" w:date="2018-10-15T17:48:00Z">
                    <w:rPr>
                      <w:rFonts w:eastAsia="Times New Roman" w:cs="Times New Roman"/>
                      <w:color w:val="000000"/>
                      <w:sz w:val="22"/>
                    </w:rPr>
                  </w:rPrChange>
                </w:rPr>
                <w:t>1.80%</w:t>
              </w:r>
            </w:ins>
          </w:p>
        </w:tc>
        <w:tc>
          <w:tcPr>
            <w:tcW w:w="1320" w:type="dxa"/>
            <w:tcBorders>
              <w:top w:val="nil"/>
              <w:left w:val="nil"/>
              <w:bottom w:val="nil"/>
              <w:right w:val="nil"/>
            </w:tcBorders>
            <w:shd w:val="clear" w:color="auto" w:fill="auto"/>
            <w:noWrap/>
            <w:vAlign w:val="center"/>
            <w:hideMark/>
          </w:tcPr>
          <w:p w14:paraId="59A8CC5A" w14:textId="77777777" w:rsidR="00E53789" w:rsidRPr="00335695" w:rsidRDefault="00E53789" w:rsidP="00E53789">
            <w:pPr>
              <w:spacing w:after="0" w:line="240" w:lineRule="auto"/>
              <w:jc w:val="right"/>
              <w:rPr>
                <w:ins w:id="13811" w:author="韬 黄" w:date="2018-10-15T17:42:00Z"/>
                <w:rFonts w:eastAsia="Times New Roman" w:cs="Times New Roman"/>
                <w:color w:val="7030A0"/>
                <w:sz w:val="22"/>
                <w:rPrChange w:id="13812" w:author="韬 黄" w:date="2018-10-15T17:48:00Z">
                  <w:rPr>
                    <w:ins w:id="13813" w:author="韬 黄" w:date="2018-10-15T17:42:00Z"/>
                    <w:rFonts w:eastAsia="Times New Roman" w:cs="Times New Roman"/>
                    <w:color w:val="000000"/>
                    <w:sz w:val="22"/>
                  </w:rPr>
                </w:rPrChange>
              </w:rPr>
            </w:pPr>
            <w:ins w:id="13814" w:author="韬 黄" w:date="2018-10-15T17:42:00Z">
              <w:r w:rsidRPr="00335695">
                <w:rPr>
                  <w:rFonts w:eastAsia="Times New Roman" w:cs="Times New Roman"/>
                  <w:color w:val="7030A0"/>
                  <w:sz w:val="22"/>
                  <w:rPrChange w:id="13815" w:author="韬 黄" w:date="2018-10-15T17:48:00Z">
                    <w:rPr>
                      <w:rFonts w:eastAsia="Times New Roman" w:cs="Times New Roman"/>
                      <w:color w:val="000000"/>
                      <w:sz w:val="22"/>
                    </w:rPr>
                  </w:rPrChange>
                </w:rPr>
                <w:t>-0.47%</w:t>
              </w:r>
            </w:ins>
          </w:p>
        </w:tc>
        <w:tc>
          <w:tcPr>
            <w:tcW w:w="2038" w:type="dxa"/>
            <w:tcBorders>
              <w:top w:val="nil"/>
              <w:left w:val="nil"/>
              <w:bottom w:val="nil"/>
              <w:right w:val="nil"/>
            </w:tcBorders>
            <w:shd w:val="clear" w:color="auto" w:fill="auto"/>
            <w:noWrap/>
            <w:vAlign w:val="center"/>
            <w:hideMark/>
          </w:tcPr>
          <w:p w14:paraId="3BB48E69" w14:textId="77777777" w:rsidR="00E53789" w:rsidRPr="00335695" w:rsidRDefault="00E53789" w:rsidP="00E53789">
            <w:pPr>
              <w:spacing w:after="0" w:line="240" w:lineRule="auto"/>
              <w:rPr>
                <w:ins w:id="13816" w:author="韬 黄" w:date="2018-10-15T17:42:00Z"/>
                <w:rFonts w:eastAsia="Times New Roman" w:cs="Times New Roman"/>
                <w:color w:val="7030A0"/>
                <w:sz w:val="22"/>
                <w:rPrChange w:id="13817" w:author="韬 黄" w:date="2018-10-15T17:48:00Z">
                  <w:rPr>
                    <w:ins w:id="13818" w:author="韬 黄" w:date="2018-10-15T17:42:00Z"/>
                    <w:rFonts w:eastAsia="Times New Roman" w:cs="Times New Roman"/>
                    <w:color w:val="000000"/>
                    <w:sz w:val="22"/>
                  </w:rPr>
                </w:rPrChange>
              </w:rPr>
            </w:pPr>
            <w:ins w:id="13819" w:author="韬 黄" w:date="2018-10-15T17:42:00Z">
              <w:r w:rsidRPr="00335695">
                <w:rPr>
                  <w:rFonts w:eastAsia="Times New Roman" w:cs="Times New Roman"/>
                  <w:color w:val="7030A0"/>
                  <w:sz w:val="22"/>
                  <w:rPrChange w:id="13820" w:author="韬 黄" w:date="2018-10-15T17:48:00Z">
                    <w:rPr>
                      <w:rFonts w:eastAsia="Times New Roman" w:cs="Times New Roman"/>
                      <w:color w:val="000000"/>
                      <w:sz w:val="22"/>
                    </w:rPr>
                  </w:rPrChange>
                </w:rPr>
                <w:t>Soup</w:t>
              </w:r>
            </w:ins>
          </w:p>
        </w:tc>
        <w:tc>
          <w:tcPr>
            <w:tcW w:w="1320" w:type="dxa"/>
            <w:tcBorders>
              <w:top w:val="nil"/>
              <w:left w:val="nil"/>
              <w:bottom w:val="nil"/>
              <w:right w:val="nil"/>
            </w:tcBorders>
            <w:shd w:val="clear" w:color="auto" w:fill="auto"/>
            <w:noWrap/>
            <w:vAlign w:val="center"/>
            <w:hideMark/>
          </w:tcPr>
          <w:p w14:paraId="18C81356" w14:textId="77777777" w:rsidR="00E53789" w:rsidRPr="00335695" w:rsidRDefault="00E53789" w:rsidP="00E53789">
            <w:pPr>
              <w:spacing w:after="0" w:line="240" w:lineRule="auto"/>
              <w:jc w:val="right"/>
              <w:rPr>
                <w:ins w:id="13821" w:author="韬 黄" w:date="2018-10-15T17:42:00Z"/>
                <w:rFonts w:eastAsia="Times New Roman" w:cs="Times New Roman"/>
                <w:color w:val="7030A0"/>
                <w:sz w:val="22"/>
                <w:rPrChange w:id="13822" w:author="韬 黄" w:date="2018-10-15T17:48:00Z">
                  <w:rPr>
                    <w:ins w:id="13823" w:author="韬 黄" w:date="2018-10-15T17:42:00Z"/>
                    <w:rFonts w:eastAsia="Times New Roman" w:cs="Times New Roman"/>
                    <w:color w:val="000000"/>
                    <w:sz w:val="22"/>
                  </w:rPr>
                </w:rPrChange>
              </w:rPr>
            </w:pPr>
            <w:ins w:id="13824" w:author="韬 黄" w:date="2018-10-15T17:42:00Z">
              <w:r w:rsidRPr="00335695">
                <w:rPr>
                  <w:rFonts w:eastAsia="Times New Roman" w:cs="Times New Roman"/>
                  <w:color w:val="7030A0"/>
                  <w:sz w:val="22"/>
                  <w:rPrChange w:id="13825" w:author="韬 黄" w:date="2018-10-15T17:48:00Z">
                    <w:rPr>
                      <w:rFonts w:eastAsia="Times New Roman" w:cs="Times New Roman"/>
                      <w:color w:val="000000"/>
                      <w:sz w:val="22"/>
                    </w:rPr>
                  </w:rPrChange>
                </w:rPr>
                <w:t>1.03%</w:t>
              </w:r>
            </w:ins>
          </w:p>
        </w:tc>
        <w:tc>
          <w:tcPr>
            <w:tcW w:w="1320" w:type="dxa"/>
            <w:tcBorders>
              <w:top w:val="nil"/>
              <w:left w:val="nil"/>
              <w:bottom w:val="nil"/>
              <w:right w:val="nil"/>
            </w:tcBorders>
            <w:shd w:val="clear" w:color="auto" w:fill="auto"/>
            <w:noWrap/>
            <w:vAlign w:val="center"/>
            <w:hideMark/>
          </w:tcPr>
          <w:p w14:paraId="4E9A7EC4" w14:textId="77777777" w:rsidR="00E53789" w:rsidRPr="00335695" w:rsidRDefault="00E53789" w:rsidP="00E53789">
            <w:pPr>
              <w:spacing w:after="0" w:line="240" w:lineRule="auto"/>
              <w:jc w:val="right"/>
              <w:rPr>
                <w:ins w:id="13826" w:author="韬 黄" w:date="2018-10-15T17:42:00Z"/>
                <w:rFonts w:eastAsia="Times New Roman" w:cs="Times New Roman"/>
                <w:color w:val="7030A0"/>
                <w:sz w:val="22"/>
                <w:rPrChange w:id="13827" w:author="韬 黄" w:date="2018-10-15T17:48:00Z">
                  <w:rPr>
                    <w:ins w:id="13828" w:author="韬 黄" w:date="2018-10-15T17:42:00Z"/>
                    <w:rFonts w:eastAsia="Times New Roman" w:cs="Times New Roman"/>
                    <w:color w:val="000000"/>
                    <w:sz w:val="22"/>
                  </w:rPr>
                </w:rPrChange>
              </w:rPr>
            </w:pPr>
            <w:ins w:id="13829" w:author="韬 黄" w:date="2018-10-15T17:42:00Z">
              <w:r w:rsidRPr="00335695">
                <w:rPr>
                  <w:rFonts w:eastAsia="Times New Roman" w:cs="Times New Roman"/>
                  <w:color w:val="7030A0"/>
                  <w:sz w:val="22"/>
                  <w:rPrChange w:id="13830" w:author="韬 黄" w:date="2018-10-15T17:48:00Z">
                    <w:rPr>
                      <w:rFonts w:eastAsia="Times New Roman" w:cs="Times New Roman"/>
                      <w:color w:val="000000"/>
                      <w:sz w:val="22"/>
                    </w:rPr>
                  </w:rPrChange>
                </w:rPr>
                <w:t>-3.29%</w:t>
              </w:r>
            </w:ins>
          </w:p>
        </w:tc>
      </w:tr>
      <w:tr w:rsidR="00335695" w:rsidRPr="00335695" w14:paraId="0C9FF685" w14:textId="77777777" w:rsidTr="00E53789">
        <w:trPr>
          <w:trHeight w:val="20"/>
          <w:ins w:id="13831" w:author="韬 黄" w:date="2018-10-15T17:42:00Z"/>
        </w:trPr>
        <w:tc>
          <w:tcPr>
            <w:tcW w:w="2268" w:type="dxa"/>
            <w:tcBorders>
              <w:top w:val="nil"/>
              <w:left w:val="nil"/>
              <w:bottom w:val="nil"/>
              <w:right w:val="nil"/>
            </w:tcBorders>
            <w:shd w:val="clear" w:color="auto" w:fill="auto"/>
            <w:noWrap/>
            <w:vAlign w:val="center"/>
            <w:hideMark/>
          </w:tcPr>
          <w:p w14:paraId="0813E4D1" w14:textId="77777777" w:rsidR="00E53789" w:rsidRPr="00335695" w:rsidRDefault="00E53789" w:rsidP="00E53789">
            <w:pPr>
              <w:spacing w:after="0" w:line="240" w:lineRule="auto"/>
              <w:rPr>
                <w:ins w:id="13832" w:author="韬 黄" w:date="2018-10-15T17:42:00Z"/>
                <w:rFonts w:eastAsia="Times New Roman" w:cs="Times New Roman"/>
                <w:color w:val="7030A0"/>
                <w:sz w:val="22"/>
                <w:rPrChange w:id="13833" w:author="韬 黄" w:date="2018-10-15T17:48:00Z">
                  <w:rPr>
                    <w:ins w:id="13834" w:author="韬 黄" w:date="2018-10-15T17:42:00Z"/>
                    <w:rFonts w:eastAsia="Times New Roman" w:cs="Times New Roman"/>
                    <w:color w:val="000000"/>
                    <w:sz w:val="22"/>
                  </w:rPr>
                </w:rPrChange>
              </w:rPr>
            </w:pPr>
            <w:ins w:id="13835" w:author="韬 黄" w:date="2018-10-15T17:42:00Z">
              <w:r w:rsidRPr="00335695">
                <w:rPr>
                  <w:rFonts w:eastAsia="Times New Roman" w:cs="Times New Roman"/>
                  <w:color w:val="7030A0"/>
                  <w:sz w:val="22"/>
                  <w:rPrChange w:id="13836" w:author="韬 黄" w:date="2018-10-15T17:48:00Z">
                    <w:rPr>
                      <w:rFonts w:eastAsia="Times New Roman" w:cs="Times New Roman"/>
                      <w:color w:val="000000"/>
                      <w:sz w:val="22"/>
                    </w:rPr>
                  </w:rPrChange>
                </w:rPr>
                <w:t>Frozen Dinner</w:t>
              </w:r>
            </w:ins>
          </w:p>
        </w:tc>
        <w:tc>
          <w:tcPr>
            <w:tcW w:w="1320" w:type="dxa"/>
            <w:tcBorders>
              <w:top w:val="nil"/>
              <w:left w:val="nil"/>
              <w:bottom w:val="nil"/>
              <w:right w:val="nil"/>
            </w:tcBorders>
            <w:shd w:val="clear" w:color="auto" w:fill="auto"/>
            <w:noWrap/>
            <w:vAlign w:val="center"/>
            <w:hideMark/>
          </w:tcPr>
          <w:p w14:paraId="7E3DD307" w14:textId="77777777" w:rsidR="00E53789" w:rsidRPr="00335695" w:rsidRDefault="00E53789" w:rsidP="00E53789">
            <w:pPr>
              <w:spacing w:after="0" w:line="240" w:lineRule="auto"/>
              <w:jc w:val="right"/>
              <w:rPr>
                <w:ins w:id="13837" w:author="韬 黄" w:date="2018-10-15T17:42:00Z"/>
                <w:rFonts w:eastAsia="Times New Roman" w:cs="Times New Roman"/>
                <w:color w:val="7030A0"/>
                <w:sz w:val="22"/>
                <w:rPrChange w:id="13838" w:author="韬 黄" w:date="2018-10-15T17:48:00Z">
                  <w:rPr>
                    <w:ins w:id="13839" w:author="韬 黄" w:date="2018-10-15T17:42:00Z"/>
                    <w:rFonts w:eastAsia="Times New Roman" w:cs="Times New Roman"/>
                    <w:color w:val="000000"/>
                    <w:sz w:val="22"/>
                  </w:rPr>
                </w:rPrChange>
              </w:rPr>
            </w:pPr>
            <w:ins w:id="13840" w:author="韬 黄" w:date="2018-10-15T17:42:00Z">
              <w:r w:rsidRPr="00335695">
                <w:rPr>
                  <w:rFonts w:eastAsia="Times New Roman" w:cs="Times New Roman"/>
                  <w:color w:val="7030A0"/>
                  <w:sz w:val="22"/>
                  <w:rPrChange w:id="13841" w:author="韬 黄" w:date="2018-10-15T17:48:00Z">
                    <w:rPr>
                      <w:rFonts w:eastAsia="Times New Roman" w:cs="Times New Roman"/>
                      <w:color w:val="000000"/>
                      <w:sz w:val="22"/>
                    </w:rPr>
                  </w:rPrChange>
                </w:rPr>
                <w:t>-0.67%</w:t>
              </w:r>
            </w:ins>
          </w:p>
        </w:tc>
        <w:tc>
          <w:tcPr>
            <w:tcW w:w="1320" w:type="dxa"/>
            <w:tcBorders>
              <w:top w:val="nil"/>
              <w:left w:val="nil"/>
              <w:bottom w:val="nil"/>
              <w:right w:val="nil"/>
            </w:tcBorders>
            <w:shd w:val="clear" w:color="auto" w:fill="auto"/>
            <w:noWrap/>
            <w:vAlign w:val="center"/>
            <w:hideMark/>
          </w:tcPr>
          <w:p w14:paraId="24D5C116" w14:textId="77777777" w:rsidR="00E53789" w:rsidRPr="00335695" w:rsidRDefault="00E53789" w:rsidP="00E53789">
            <w:pPr>
              <w:spacing w:after="0" w:line="240" w:lineRule="auto"/>
              <w:jc w:val="right"/>
              <w:rPr>
                <w:ins w:id="13842" w:author="韬 黄" w:date="2018-10-15T17:42:00Z"/>
                <w:rFonts w:eastAsia="Times New Roman" w:cs="Times New Roman"/>
                <w:color w:val="7030A0"/>
                <w:sz w:val="22"/>
                <w:rPrChange w:id="13843" w:author="韬 黄" w:date="2018-10-15T17:48:00Z">
                  <w:rPr>
                    <w:ins w:id="13844" w:author="韬 黄" w:date="2018-10-15T17:42:00Z"/>
                    <w:rFonts w:eastAsia="Times New Roman" w:cs="Times New Roman"/>
                    <w:color w:val="000000"/>
                    <w:sz w:val="22"/>
                  </w:rPr>
                </w:rPrChange>
              </w:rPr>
            </w:pPr>
            <w:ins w:id="13845" w:author="韬 黄" w:date="2018-10-15T17:42:00Z">
              <w:r w:rsidRPr="00335695">
                <w:rPr>
                  <w:rFonts w:eastAsia="Times New Roman" w:cs="Times New Roman"/>
                  <w:color w:val="7030A0"/>
                  <w:sz w:val="22"/>
                  <w:rPrChange w:id="13846" w:author="韬 黄" w:date="2018-10-15T17:48:00Z">
                    <w:rPr>
                      <w:rFonts w:eastAsia="Times New Roman" w:cs="Times New Roman"/>
                      <w:color w:val="000000"/>
                      <w:sz w:val="22"/>
                    </w:rPr>
                  </w:rPrChange>
                </w:rPr>
                <w:t>-0.70%</w:t>
              </w:r>
            </w:ins>
          </w:p>
        </w:tc>
        <w:tc>
          <w:tcPr>
            <w:tcW w:w="2038" w:type="dxa"/>
            <w:tcBorders>
              <w:top w:val="nil"/>
              <w:left w:val="nil"/>
              <w:bottom w:val="nil"/>
              <w:right w:val="nil"/>
            </w:tcBorders>
            <w:shd w:val="clear" w:color="auto" w:fill="auto"/>
            <w:noWrap/>
            <w:vAlign w:val="center"/>
            <w:hideMark/>
          </w:tcPr>
          <w:p w14:paraId="375D211D" w14:textId="77777777" w:rsidR="00E53789" w:rsidRPr="00335695" w:rsidRDefault="00E53789" w:rsidP="00E53789">
            <w:pPr>
              <w:spacing w:after="0" w:line="240" w:lineRule="auto"/>
              <w:rPr>
                <w:ins w:id="13847" w:author="韬 黄" w:date="2018-10-15T17:42:00Z"/>
                <w:rFonts w:eastAsia="Times New Roman" w:cs="Times New Roman"/>
                <w:color w:val="7030A0"/>
                <w:sz w:val="22"/>
                <w:rPrChange w:id="13848" w:author="韬 黄" w:date="2018-10-15T17:48:00Z">
                  <w:rPr>
                    <w:ins w:id="13849" w:author="韬 黄" w:date="2018-10-15T17:42:00Z"/>
                    <w:rFonts w:eastAsia="Times New Roman" w:cs="Times New Roman"/>
                    <w:color w:val="000000"/>
                    <w:sz w:val="22"/>
                  </w:rPr>
                </w:rPrChange>
              </w:rPr>
            </w:pPr>
            <w:ins w:id="13850" w:author="韬 黄" w:date="2018-10-15T17:42:00Z">
              <w:r w:rsidRPr="00335695">
                <w:rPr>
                  <w:rFonts w:eastAsia="Times New Roman" w:cs="Times New Roman"/>
                  <w:color w:val="7030A0"/>
                  <w:sz w:val="22"/>
                  <w:rPrChange w:id="13851" w:author="韬 黄" w:date="2018-10-15T17:48:00Z">
                    <w:rPr>
                      <w:rFonts w:eastAsia="Times New Roman" w:cs="Times New Roman"/>
                      <w:color w:val="000000"/>
                      <w:sz w:val="22"/>
                    </w:rPr>
                  </w:rPrChange>
                </w:rPr>
                <w:t>Spaghetti sauce</w:t>
              </w:r>
            </w:ins>
          </w:p>
        </w:tc>
        <w:tc>
          <w:tcPr>
            <w:tcW w:w="1320" w:type="dxa"/>
            <w:tcBorders>
              <w:top w:val="nil"/>
              <w:left w:val="nil"/>
              <w:bottom w:val="nil"/>
              <w:right w:val="nil"/>
            </w:tcBorders>
            <w:shd w:val="clear" w:color="auto" w:fill="auto"/>
            <w:noWrap/>
            <w:vAlign w:val="center"/>
            <w:hideMark/>
          </w:tcPr>
          <w:p w14:paraId="0ACC3140" w14:textId="77777777" w:rsidR="00E53789" w:rsidRPr="00335695" w:rsidRDefault="00E53789" w:rsidP="00E53789">
            <w:pPr>
              <w:spacing w:after="0" w:line="240" w:lineRule="auto"/>
              <w:jc w:val="right"/>
              <w:rPr>
                <w:ins w:id="13852" w:author="韬 黄" w:date="2018-10-15T17:42:00Z"/>
                <w:rFonts w:eastAsia="Times New Roman" w:cs="Times New Roman"/>
                <w:color w:val="7030A0"/>
                <w:sz w:val="22"/>
                <w:rPrChange w:id="13853" w:author="韬 黄" w:date="2018-10-15T17:48:00Z">
                  <w:rPr>
                    <w:ins w:id="13854" w:author="韬 黄" w:date="2018-10-15T17:42:00Z"/>
                    <w:rFonts w:eastAsia="Times New Roman" w:cs="Times New Roman"/>
                    <w:color w:val="000000"/>
                    <w:sz w:val="22"/>
                  </w:rPr>
                </w:rPrChange>
              </w:rPr>
            </w:pPr>
            <w:ins w:id="13855" w:author="韬 黄" w:date="2018-10-15T17:42:00Z">
              <w:r w:rsidRPr="00335695">
                <w:rPr>
                  <w:rFonts w:eastAsia="Times New Roman" w:cs="Times New Roman"/>
                  <w:color w:val="7030A0"/>
                  <w:sz w:val="22"/>
                  <w:rPrChange w:id="13856" w:author="韬 黄" w:date="2018-10-15T17:48:00Z">
                    <w:rPr>
                      <w:rFonts w:eastAsia="Times New Roman" w:cs="Times New Roman"/>
                      <w:color w:val="000000"/>
                      <w:sz w:val="22"/>
                    </w:rPr>
                  </w:rPrChange>
                </w:rPr>
                <w:t>1.61%</w:t>
              </w:r>
            </w:ins>
          </w:p>
        </w:tc>
        <w:tc>
          <w:tcPr>
            <w:tcW w:w="1320" w:type="dxa"/>
            <w:tcBorders>
              <w:top w:val="nil"/>
              <w:left w:val="nil"/>
              <w:bottom w:val="nil"/>
              <w:right w:val="nil"/>
            </w:tcBorders>
            <w:shd w:val="clear" w:color="auto" w:fill="auto"/>
            <w:noWrap/>
            <w:vAlign w:val="center"/>
            <w:hideMark/>
          </w:tcPr>
          <w:p w14:paraId="568A2450" w14:textId="77777777" w:rsidR="00E53789" w:rsidRPr="00335695" w:rsidRDefault="00E53789" w:rsidP="00E53789">
            <w:pPr>
              <w:spacing w:after="0" w:line="240" w:lineRule="auto"/>
              <w:jc w:val="right"/>
              <w:rPr>
                <w:ins w:id="13857" w:author="韬 黄" w:date="2018-10-15T17:42:00Z"/>
                <w:rFonts w:eastAsia="Times New Roman" w:cs="Times New Roman"/>
                <w:color w:val="7030A0"/>
                <w:sz w:val="22"/>
                <w:rPrChange w:id="13858" w:author="韬 黄" w:date="2018-10-15T17:48:00Z">
                  <w:rPr>
                    <w:ins w:id="13859" w:author="韬 黄" w:date="2018-10-15T17:42:00Z"/>
                    <w:rFonts w:eastAsia="Times New Roman" w:cs="Times New Roman"/>
                    <w:color w:val="000000"/>
                    <w:sz w:val="22"/>
                  </w:rPr>
                </w:rPrChange>
              </w:rPr>
            </w:pPr>
            <w:ins w:id="13860" w:author="韬 黄" w:date="2018-10-15T17:42:00Z">
              <w:r w:rsidRPr="00335695">
                <w:rPr>
                  <w:rFonts w:eastAsia="Times New Roman" w:cs="Times New Roman"/>
                  <w:color w:val="7030A0"/>
                  <w:sz w:val="22"/>
                  <w:rPrChange w:id="13861" w:author="韬 黄" w:date="2018-10-15T17:48:00Z">
                    <w:rPr>
                      <w:rFonts w:eastAsia="Times New Roman" w:cs="Times New Roman"/>
                      <w:color w:val="000000"/>
                      <w:sz w:val="22"/>
                    </w:rPr>
                  </w:rPrChange>
                </w:rPr>
                <w:t>1.67%</w:t>
              </w:r>
            </w:ins>
          </w:p>
        </w:tc>
      </w:tr>
      <w:tr w:rsidR="00335695" w:rsidRPr="00335695" w14:paraId="7E164237" w14:textId="77777777" w:rsidTr="00E53789">
        <w:trPr>
          <w:trHeight w:val="20"/>
          <w:ins w:id="13862" w:author="韬 黄" w:date="2018-10-15T17:42:00Z"/>
        </w:trPr>
        <w:tc>
          <w:tcPr>
            <w:tcW w:w="2268" w:type="dxa"/>
            <w:tcBorders>
              <w:top w:val="nil"/>
              <w:left w:val="nil"/>
              <w:bottom w:val="nil"/>
              <w:right w:val="nil"/>
            </w:tcBorders>
            <w:shd w:val="clear" w:color="auto" w:fill="auto"/>
            <w:noWrap/>
            <w:vAlign w:val="center"/>
            <w:hideMark/>
          </w:tcPr>
          <w:p w14:paraId="6FC0FD8B" w14:textId="77777777" w:rsidR="00E53789" w:rsidRPr="00335695" w:rsidRDefault="00E53789" w:rsidP="00E53789">
            <w:pPr>
              <w:spacing w:after="0" w:line="240" w:lineRule="auto"/>
              <w:rPr>
                <w:ins w:id="13863" w:author="韬 黄" w:date="2018-10-15T17:42:00Z"/>
                <w:rFonts w:eastAsia="Times New Roman" w:cs="Times New Roman"/>
                <w:color w:val="7030A0"/>
                <w:sz w:val="22"/>
                <w:rPrChange w:id="13864" w:author="韬 黄" w:date="2018-10-15T17:48:00Z">
                  <w:rPr>
                    <w:ins w:id="13865" w:author="韬 黄" w:date="2018-10-15T17:42:00Z"/>
                    <w:rFonts w:eastAsia="Times New Roman" w:cs="Times New Roman"/>
                    <w:color w:val="000000"/>
                    <w:sz w:val="22"/>
                  </w:rPr>
                </w:rPrChange>
              </w:rPr>
            </w:pPr>
            <w:ins w:id="13866" w:author="韬 黄" w:date="2018-10-15T17:42:00Z">
              <w:r w:rsidRPr="00335695">
                <w:rPr>
                  <w:rFonts w:eastAsia="Times New Roman" w:cs="Times New Roman"/>
                  <w:color w:val="7030A0"/>
                  <w:sz w:val="22"/>
                  <w:rPrChange w:id="13867" w:author="韬 黄" w:date="2018-10-15T17:48:00Z">
                    <w:rPr>
                      <w:rFonts w:eastAsia="Times New Roman" w:cs="Times New Roman"/>
                      <w:color w:val="000000"/>
                      <w:sz w:val="22"/>
                    </w:rPr>
                  </w:rPrChange>
                </w:rPr>
                <w:t>Frozen pizza</w:t>
              </w:r>
            </w:ins>
          </w:p>
        </w:tc>
        <w:tc>
          <w:tcPr>
            <w:tcW w:w="1320" w:type="dxa"/>
            <w:tcBorders>
              <w:top w:val="nil"/>
              <w:left w:val="nil"/>
              <w:bottom w:val="nil"/>
              <w:right w:val="nil"/>
            </w:tcBorders>
            <w:shd w:val="clear" w:color="auto" w:fill="auto"/>
            <w:noWrap/>
            <w:vAlign w:val="center"/>
            <w:hideMark/>
          </w:tcPr>
          <w:p w14:paraId="59CBA44C" w14:textId="77777777" w:rsidR="00E53789" w:rsidRPr="00335695" w:rsidRDefault="00E53789" w:rsidP="00E53789">
            <w:pPr>
              <w:spacing w:after="0" w:line="240" w:lineRule="auto"/>
              <w:jc w:val="right"/>
              <w:rPr>
                <w:ins w:id="13868" w:author="韬 黄" w:date="2018-10-15T17:42:00Z"/>
                <w:rFonts w:eastAsia="Times New Roman" w:cs="Times New Roman"/>
                <w:color w:val="7030A0"/>
                <w:sz w:val="22"/>
                <w:rPrChange w:id="13869" w:author="韬 黄" w:date="2018-10-15T17:48:00Z">
                  <w:rPr>
                    <w:ins w:id="13870" w:author="韬 黄" w:date="2018-10-15T17:42:00Z"/>
                    <w:rFonts w:eastAsia="Times New Roman" w:cs="Times New Roman"/>
                    <w:color w:val="000000"/>
                    <w:sz w:val="22"/>
                  </w:rPr>
                </w:rPrChange>
              </w:rPr>
            </w:pPr>
            <w:ins w:id="13871" w:author="韬 黄" w:date="2018-10-15T17:42:00Z">
              <w:r w:rsidRPr="00335695">
                <w:rPr>
                  <w:rFonts w:eastAsia="Times New Roman" w:cs="Times New Roman"/>
                  <w:color w:val="7030A0"/>
                  <w:sz w:val="22"/>
                  <w:rPrChange w:id="13872" w:author="韬 黄" w:date="2018-10-15T17:48:00Z">
                    <w:rPr>
                      <w:rFonts w:eastAsia="Times New Roman" w:cs="Times New Roman"/>
                      <w:color w:val="000000"/>
                      <w:sz w:val="22"/>
                    </w:rPr>
                  </w:rPrChange>
                </w:rPr>
                <w:t>-1.71%</w:t>
              </w:r>
            </w:ins>
          </w:p>
        </w:tc>
        <w:tc>
          <w:tcPr>
            <w:tcW w:w="1320" w:type="dxa"/>
            <w:tcBorders>
              <w:top w:val="nil"/>
              <w:left w:val="nil"/>
              <w:bottom w:val="nil"/>
              <w:right w:val="nil"/>
            </w:tcBorders>
            <w:shd w:val="clear" w:color="auto" w:fill="auto"/>
            <w:noWrap/>
            <w:vAlign w:val="center"/>
            <w:hideMark/>
          </w:tcPr>
          <w:p w14:paraId="746AD98A" w14:textId="77777777" w:rsidR="00E53789" w:rsidRPr="00335695" w:rsidRDefault="00E53789" w:rsidP="00E53789">
            <w:pPr>
              <w:spacing w:after="0" w:line="240" w:lineRule="auto"/>
              <w:jc w:val="right"/>
              <w:rPr>
                <w:ins w:id="13873" w:author="韬 黄" w:date="2018-10-15T17:42:00Z"/>
                <w:rFonts w:eastAsia="Times New Roman" w:cs="Times New Roman"/>
                <w:color w:val="7030A0"/>
                <w:sz w:val="22"/>
                <w:rPrChange w:id="13874" w:author="韬 黄" w:date="2018-10-15T17:48:00Z">
                  <w:rPr>
                    <w:ins w:id="13875" w:author="韬 黄" w:date="2018-10-15T17:42:00Z"/>
                    <w:rFonts w:eastAsia="Times New Roman" w:cs="Times New Roman"/>
                    <w:color w:val="000000"/>
                    <w:sz w:val="22"/>
                  </w:rPr>
                </w:rPrChange>
              </w:rPr>
            </w:pPr>
            <w:ins w:id="13876" w:author="韬 黄" w:date="2018-10-15T17:42:00Z">
              <w:r w:rsidRPr="00335695">
                <w:rPr>
                  <w:rFonts w:eastAsia="Times New Roman" w:cs="Times New Roman"/>
                  <w:color w:val="7030A0"/>
                  <w:sz w:val="22"/>
                  <w:rPrChange w:id="13877" w:author="韬 黄" w:date="2018-10-15T17:48:00Z">
                    <w:rPr>
                      <w:rFonts w:eastAsia="Times New Roman" w:cs="Times New Roman"/>
                      <w:color w:val="000000"/>
                      <w:sz w:val="22"/>
                    </w:rPr>
                  </w:rPrChange>
                </w:rPr>
                <w:t>-1.73%</w:t>
              </w:r>
            </w:ins>
          </w:p>
        </w:tc>
        <w:tc>
          <w:tcPr>
            <w:tcW w:w="2038" w:type="dxa"/>
            <w:tcBorders>
              <w:top w:val="nil"/>
              <w:left w:val="nil"/>
              <w:bottom w:val="nil"/>
              <w:right w:val="nil"/>
            </w:tcBorders>
            <w:shd w:val="clear" w:color="auto" w:fill="auto"/>
            <w:noWrap/>
            <w:vAlign w:val="center"/>
            <w:hideMark/>
          </w:tcPr>
          <w:p w14:paraId="42286C7B" w14:textId="77777777" w:rsidR="00E53789" w:rsidRPr="00335695" w:rsidRDefault="00E53789" w:rsidP="00E53789">
            <w:pPr>
              <w:spacing w:after="0" w:line="240" w:lineRule="auto"/>
              <w:rPr>
                <w:ins w:id="13878" w:author="韬 黄" w:date="2018-10-15T17:42:00Z"/>
                <w:rFonts w:eastAsia="Times New Roman" w:cs="Times New Roman"/>
                <w:color w:val="7030A0"/>
                <w:sz w:val="22"/>
                <w:rPrChange w:id="13879" w:author="韬 黄" w:date="2018-10-15T17:48:00Z">
                  <w:rPr>
                    <w:ins w:id="13880" w:author="韬 黄" w:date="2018-10-15T17:42:00Z"/>
                    <w:rFonts w:eastAsia="Times New Roman" w:cs="Times New Roman"/>
                    <w:color w:val="000000"/>
                    <w:sz w:val="22"/>
                  </w:rPr>
                </w:rPrChange>
              </w:rPr>
            </w:pPr>
            <w:ins w:id="13881" w:author="韬 黄" w:date="2018-10-15T17:42:00Z">
              <w:r w:rsidRPr="00335695">
                <w:rPr>
                  <w:rFonts w:eastAsia="Times New Roman" w:cs="Times New Roman"/>
                  <w:color w:val="7030A0"/>
                  <w:sz w:val="22"/>
                  <w:rPrChange w:id="13882" w:author="韬 黄" w:date="2018-10-15T17:48:00Z">
                    <w:rPr>
                      <w:rFonts w:eastAsia="Times New Roman" w:cs="Times New Roman"/>
                      <w:color w:val="000000"/>
                      <w:sz w:val="22"/>
                    </w:rPr>
                  </w:rPrChange>
                </w:rPr>
                <w:t>Sugar substitutes</w:t>
              </w:r>
            </w:ins>
          </w:p>
        </w:tc>
        <w:tc>
          <w:tcPr>
            <w:tcW w:w="1320" w:type="dxa"/>
            <w:tcBorders>
              <w:top w:val="nil"/>
              <w:left w:val="nil"/>
              <w:bottom w:val="nil"/>
              <w:right w:val="nil"/>
            </w:tcBorders>
            <w:shd w:val="clear" w:color="auto" w:fill="auto"/>
            <w:noWrap/>
            <w:vAlign w:val="center"/>
            <w:hideMark/>
          </w:tcPr>
          <w:p w14:paraId="23D69383" w14:textId="77777777" w:rsidR="00E53789" w:rsidRPr="00335695" w:rsidRDefault="00E53789" w:rsidP="00E53789">
            <w:pPr>
              <w:spacing w:after="0" w:line="240" w:lineRule="auto"/>
              <w:jc w:val="right"/>
              <w:rPr>
                <w:ins w:id="13883" w:author="韬 黄" w:date="2018-10-15T17:42:00Z"/>
                <w:rFonts w:eastAsia="Times New Roman" w:cs="Times New Roman"/>
                <w:color w:val="7030A0"/>
                <w:sz w:val="22"/>
                <w:rPrChange w:id="13884" w:author="韬 黄" w:date="2018-10-15T17:48:00Z">
                  <w:rPr>
                    <w:ins w:id="13885" w:author="韬 黄" w:date="2018-10-15T17:42:00Z"/>
                    <w:rFonts w:eastAsia="Times New Roman" w:cs="Times New Roman"/>
                    <w:color w:val="000000"/>
                    <w:sz w:val="22"/>
                  </w:rPr>
                </w:rPrChange>
              </w:rPr>
            </w:pPr>
            <w:ins w:id="13886" w:author="韬 黄" w:date="2018-10-15T17:42:00Z">
              <w:r w:rsidRPr="00335695">
                <w:rPr>
                  <w:rFonts w:eastAsia="Times New Roman" w:cs="Times New Roman"/>
                  <w:color w:val="7030A0"/>
                  <w:sz w:val="22"/>
                  <w:rPrChange w:id="13887" w:author="韬 黄" w:date="2018-10-15T17:48:00Z">
                    <w:rPr>
                      <w:rFonts w:eastAsia="Times New Roman" w:cs="Times New Roman"/>
                      <w:color w:val="000000"/>
                      <w:sz w:val="22"/>
                    </w:rPr>
                  </w:rPrChange>
                </w:rPr>
                <w:t>0.39%</w:t>
              </w:r>
            </w:ins>
          </w:p>
        </w:tc>
        <w:tc>
          <w:tcPr>
            <w:tcW w:w="1320" w:type="dxa"/>
            <w:tcBorders>
              <w:top w:val="nil"/>
              <w:left w:val="nil"/>
              <w:bottom w:val="nil"/>
              <w:right w:val="nil"/>
            </w:tcBorders>
            <w:shd w:val="clear" w:color="auto" w:fill="auto"/>
            <w:noWrap/>
            <w:vAlign w:val="center"/>
            <w:hideMark/>
          </w:tcPr>
          <w:p w14:paraId="79E5C07C" w14:textId="77777777" w:rsidR="00E53789" w:rsidRPr="00335695" w:rsidRDefault="00E53789" w:rsidP="00E53789">
            <w:pPr>
              <w:spacing w:after="0" w:line="240" w:lineRule="auto"/>
              <w:jc w:val="right"/>
              <w:rPr>
                <w:ins w:id="13888" w:author="韬 黄" w:date="2018-10-15T17:42:00Z"/>
                <w:rFonts w:eastAsia="Times New Roman" w:cs="Times New Roman"/>
                <w:color w:val="7030A0"/>
                <w:sz w:val="22"/>
                <w:rPrChange w:id="13889" w:author="韬 黄" w:date="2018-10-15T17:48:00Z">
                  <w:rPr>
                    <w:ins w:id="13890" w:author="韬 黄" w:date="2018-10-15T17:42:00Z"/>
                    <w:rFonts w:eastAsia="Times New Roman" w:cs="Times New Roman"/>
                    <w:color w:val="000000"/>
                    <w:sz w:val="22"/>
                  </w:rPr>
                </w:rPrChange>
              </w:rPr>
            </w:pPr>
            <w:ins w:id="13891" w:author="韬 黄" w:date="2018-10-15T17:42:00Z">
              <w:r w:rsidRPr="00335695">
                <w:rPr>
                  <w:rFonts w:eastAsia="Times New Roman" w:cs="Times New Roman"/>
                  <w:color w:val="7030A0"/>
                  <w:sz w:val="22"/>
                  <w:rPrChange w:id="13892" w:author="韬 黄" w:date="2018-10-15T17:48:00Z">
                    <w:rPr>
                      <w:rFonts w:eastAsia="Times New Roman" w:cs="Times New Roman"/>
                      <w:color w:val="000000"/>
                      <w:sz w:val="22"/>
                    </w:rPr>
                  </w:rPrChange>
                </w:rPr>
                <w:t>3.41%</w:t>
              </w:r>
            </w:ins>
          </w:p>
        </w:tc>
      </w:tr>
      <w:tr w:rsidR="00335695" w:rsidRPr="00335695" w14:paraId="40015C40" w14:textId="77777777" w:rsidTr="00E53789">
        <w:trPr>
          <w:trHeight w:val="20"/>
          <w:ins w:id="13893" w:author="韬 黄" w:date="2018-10-15T17:42:00Z"/>
        </w:trPr>
        <w:tc>
          <w:tcPr>
            <w:tcW w:w="2268" w:type="dxa"/>
            <w:tcBorders>
              <w:top w:val="nil"/>
              <w:left w:val="nil"/>
              <w:bottom w:val="nil"/>
              <w:right w:val="nil"/>
            </w:tcBorders>
            <w:shd w:val="clear" w:color="auto" w:fill="auto"/>
            <w:noWrap/>
            <w:vAlign w:val="center"/>
            <w:hideMark/>
          </w:tcPr>
          <w:p w14:paraId="36F72AD9" w14:textId="77777777" w:rsidR="00E53789" w:rsidRPr="00335695" w:rsidRDefault="00E53789" w:rsidP="00E53789">
            <w:pPr>
              <w:spacing w:after="0" w:line="240" w:lineRule="auto"/>
              <w:rPr>
                <w:ins w:id="13894" w:author="韬 黄" w:date="2018-10-15T17:42:00Z"/>
                <w:rFonts w:eastAsia="Times New Roman" w:cs="Times New Roman"/>
                <w:color w:val="7030A0"/>
                <w:sz w:val="22"/>
                <w:rPrChange w:id="13895" w:author="韬 黄" w:date="2018-10-15T17:48:00Z">
                  <w:rPr>
                    <w:ins w:id="13896" w:author="韬 黄" w:date="2018-10-15T17:42:00Z"/>
                    <w:rFonts w:eastAsia="Times New Roman" w:cs="Times New Roman"/>
                    <w:color w:val="000000"/>
                    <w:sz w:val="22"/>
                  </w:rPr>
                </w:rPrChange>
              </w:rPr>
            </w:pPr>
            <w:ins w:id="13897" w:author="韬 黄" w:date="2018-10-15T17:42:00Z">
              <w:r w:rsidRPr="00335695">
                <w:rPr>
                  <w:rFonts w:eastAsia="Times New Roman" w:cs="Times New Roman"/>
                  <w:color w:val="7030A0"/>
                  <w:sz w:val="22"/>
                  <w:rPrChange w:id="13898" w:author="韬 黄" w:date="2018-10-15T17:48:00Z">
                    <w:rPr>
                      <w:rFonts w:eastAsia="Times New Roman" w:cs="Times New Roman"/>
                      <w:color w:val="000000"/>
                      <w:sz w:val="22"/>
                    </w:rPr>
                  </w:rPrChange>
                </w:rPr>
                <w:t>Household Cleaner</w:t>
              </w:r>
            </w:ins>
          </w:p>
        </w:tc>
        <w:tc>
          <w:tcPr>
            <w:tcW w:w="1320" w:type="dxa"/>
            <w:tcBorders>
              <w:top w:val="nil"/>
              <w:left w:val="nil"/>
              <w:bottom w:val="nil"/>
              <w:right w:val="nil"/>
            </w:tcBorders>
            <w:shd w:val="clear" w:color="auto" w:fill="auto"/>
            <w:noWrap/>
            <w:vAlign w:val="center"/>
            <w:hideMark/>
          </w:tcPr>
          <w:p w14:paraId="43338BD7" w14:textId="77777777" w:rsidR="00E53789" w:rsidRPr="00335695" w:rsidRDefault="00E53789" w:rsidP="00E53789">
            <w:pPr>
              <w:spacing w:after="0" w:line="240" w:lineRule="auto"/>
              <w:jc w:val="right"/>
              <w:rPr>
                <w:ins w:id="13899" w:author="韬 黄" w:date="2018-10-15T17:42:00Z"/>
                <w:rFonts w:eastAsia="Times New Roman" w:cs="Times New Roman"/>
                <w:color w:val="7030A0"/>
                <w:sz w:val="22"/>
                <w:rPrChange w:id="13900" w:author="韬 黄" w:date="2018-10-15T17:48:00Z">
                  <w:rPr>
                    <w:ins w:id="13901" w:author="韬 黄" w:date="2018-10-15T17:42:00Z"/>
                    <w:rFonts w:eastAsia="Times New Roman" w:cs="Times New Roman"/>
                    <w:color w:val="000000"/>
                    <w:sz w:val="22"/>
                  </w:rPr>
                </w:rPrChange>
              </w:rPr>
            </w:pPr>
            <w:ins w:id="13902" w:author="韬 黄" w:date="2018-10-15T17:42:00Z">
              <w:r w:rsidRPr="00335695">
                <w:rPr>
                  <w:rFonts w:eastAsia="Times New Roman" w:cs="Times New Roman"/>
                  <w:color w:val="7030A0"/>
                  <w:sz w:val="22"/>
                  <w:rPrChange w:id="13903" w:author="韬 黄" w:date="2018-10-15T17:48:00Z">
                    <w:rPr>
                      <w:rFonts w:eastAsia="Times New Roman" w:cs="Times New Roman"/>
                      <w:color w:val="000000"/>
                      <w:sz w:val="22"/>
                    </w:rPr>
                  </w:rPrChange>
                </w:rPr>
                <w:t>1.25%</w:t>
              </w:r>
            </w:ins>
          </w:p>
        </w:tc>
        <w:tc>
          <w:tcPr>
            <w:tcW w:w="1320" w:type="dxa"/>
            <w:tcBorders>
              <w:top w:val="nil"/>
              <w:left w:val="nil"/>
              <w:bottom w:val="nil"/>
              <w:right w:val="nil"/>
            </w:tcBorders>
            <w:shd w:val="clear" w:color="auto" w:fill="auto"/>
            <w:noWrap/>
            <w:vAlign w:val="center"/>
            <w:hideMark/>
          </w:tcPr>
          <w:p w14:paraId="2B889C1C" w14:textId="77777777" w:rsidR="00E53789" w:rsidRPr="00335695" w:rsidRDefault="00E53789" w:rsidP="00E53789">
            <w:pPr>
              <w:spacing w:after="0" w:line="240" w:lineRule="auto"/>
              <w:jc w:val="right"/>
              <w:rPr>
                <w:ins w:id="13904" w:author="韬 黄" w:date="2018-10-15T17:42:00Z"/>
                <w:rFonts w:eastAsia="Times New Roman" w:cs="Times New Roman"/>
                <w:color w:val="7030A0"/>
                <w:sz w:val="22"/>
                <w:rPrChange w:id="13905" w:author="韬 黄" w:date="2018-10-15T17:48:00Z">
                  <w:rPr>
                    <w:ins w:id="13906" w:author="韬 黄" w:date="2018-10-15T17:42:00Z"/>
                    <w:rFonts w:eastAsia="Times New Roman" w:cs="Times New Roman"/>
                    <w:color w:val="000000"/>
                    <w:sz w:val="22"/>
                  </w:rPr>
                </w:rPrChange>
              </w:rPr>
            </w:pPr>
            <w:ins w:id="13907" w:author="韬 黄" w:date="2018-10-15T17:42:00Z">
              <w:r w:rsidRPr="00335695">
                <w:rPr>
                  <w:rFonts w:eastAsia="Times New Roman" w:cs="Times New Roman"/>
                  <w:color w:val="7030A0"/>
                  <w:sz w:val="22"/>
                  <w:rPrChange w:id="13908" w:author="韬 黄" w:date="2018-10-15T17:48:00Z">
                    <w:rPr>
                      <w:rFonts w:eastAsia="Times New Roman" w:cs="Times New Roman"/>
                      <w:color w:val="000000"/>
                      <w:sz w:val="22"/>
                    </w:rPr>
                  </w:rPrChange>
                </w:rPr>
                <w:t>0.72%</w:t>
              </w:r>
            </w:ins>
          </w:p>
        </w:tc>
        <w:tc>
          <w:tcPr>
            <w:tcW w:w="2038" w:type="dxa"/>
            <w:tcBorders>
              <w:top w:val="nil"/>
              <w:left w:val="nil"/>
              <w:bottom w:val="nil"/>
              <w:right w:val="nil"/>
            </w:tcBorders>
            <w:shd w:val="clear" w:color="auto" w:fill="auto"/>
            <w:noWrap/>
            <w:vAlign w:val="center"/>
            <w:hideMark/>
          </w:tcPr>
          <w:p w14:paraId="32D9B251" w14:textId="77777777" w:rsidR="00E53789" w:rsidRPr="00335695" w:rsidRDefault="00E53789" w:rsidP="00E53789">
            <w:pPr>
              <w:spacing w:after="0" w:line="240" w:lineRule="auto"/>
              <w:rPr>
                <w:ins w:id="13909" w:author="韬 黄" w:date="2018-10-15T17:42:00Z"/>
                <w:rFonts w:eastAsia="Times New Roman" w:cs="Times New Roman"/>
                <w:color w:val="7030A0"/>
                <w:sz w:val="22"/>
                <w:rPrChange w:id="13910" w:author="韬 黄" w:date="2018-10-15T17:48:00Z">
                  <w:rPr>
                    <w:ins w:id="13911" w:author="韬 黄" w:date="2018-10-15T17:42:00Z"/>
                    <w:rFonts w:eastAsia="Times New Roman" w:cs="Times New Roman"/>
                    <w:color w:val="000000"/>
                    <w:sz w:val="22"/>
                  </w:rPr>
                </w:rPrChange>
              </w:rPr>
            </w:pPr>
            <w:ins w:id="13912" w:author="韬 黄" w:date="2018-10-15T17:42:00Z">
              <w:r w:rsidRPr="00335695">
                <w:rPr>
                  <w:rFonts w:eastAsia="Times New Roman" w:cs="Times New Roman"/>
                  <w:color w:val="7030A0"/>
                  <w:sz w:val="22"/>
                  <w:rPrChange w:id="13913" w:author="韬 黄" w:date="2018-10-15T17:48:00Z">
                    <w:rPr>
                      <w:rFonts w:eastAsia="Times New Roman" w:cs="Times New Roman"/>
                      <w:color w:val="000000"/>
                      <w:sz w:val="22"/>
                    </w:rPr>
                  </w:rPrChange>
                </w:rPr>
                <w:t>Toilet Tissue</w:t>
              </w:r>
            </w:ins>
          </w:p>
        </w:tc>
        <w:tc>
          <w:tcPr>
            <w:tcW w:w="1320" w:type="dxa"/>
            <w:tcBorders>
              <w:top w:val="nil"/>
              <w:left w:val="nil"/>
              <w:bottom w:val="nil"/>
              <w:right w:val="nil"/>
            </w:tcBorders>
            <w:shd w:val="clear" w:color="auto" w:fill="auto"/>
            <w:noWrap/>
            <w:vAlign w:val="center"/>
            <w:hideMark/>
          </w:tcPr>
          <w:p w14:paraId="649AA697" w14:textId="77777777" w:rsidR="00E53789" w:rsidRPr="00335695" w:rsidRDefault="00E53789" w:rsidP="00E53789">
            <w:pPr>
              <w:spacing w:after="0" w:line="240" w:lineRule="auto"/>
              <w:jc w:val="right"/>
              <w:rPr>
                <w:ins w:id="13914" w:author="韬 黄" w:date="2018-10-15T17:42:00Z"/>
                <w:rFonts w:eastAsia="Times New Roman" w:cs="Times New Roman"/>
                <w:color w:val="7030A0"/>
                <w:sz w:val="22"/>
                <w:rPrChange w:id="13915" w:author="韬 黄" w:date="2018-10-15T17:48:00Z">
                  <w:rPr>
                    <w:ins w:id="13916" w:author="韬 黄" w:date="2018-10-15T17:42:00Z"/>
                    <w:rFonts w:eastAsia="Times New Roman" w:cs="Times New Roman"/>
                    <w:color w:val="000000"/>
                    <w:sz w:val="22"/>
                  </w:rPr>
                </w:rPrChange>
              </w:rPr>
            </w:pPr>
            <w:ins w:id="13917" w:author="韬 黄" w:date="2018-10-15T17:42:00Z">
              <w:r w:rsidRPr="00335695">
                <w:rPr>
                  <w:rFonts w:eastAsia="Times New Roman" w:cs="Times New Roman"/>
                  <w:color w:val="7030A0"/>
                  <w:sz w:val="22"/>
                  <w:rPrChange w:id="13918" w:author="韬 黄" w:date="2018-10-15T17:48:00Z">
                    <w:rPr>
                      <w:rFonts w:eastAsia="Times New Roman" w:cs="Times New Roman"/>
                      <w:color w:val="000000"/>
                      <w:sz w:val="22"/>
                    </w:rPr>
                  </w:rPrChange>
                </w:rPr>
                <w:t>0.04%</w:t>
              </w:r>
            </w:ins>
          </w:p>
        </w:tc>
        <w:tc>
          <w:tcPr>
            <w:tcW w:w="1320" w:type="dxa"/>
            <w:tcBorders>
              <w:top w:val="nil"/>
              <w:left w:val="nil"/>
              <w:bottom w:val="nil"/>
              <w:right w:val="nil"/>
            </w:tcBorders>
            <w:shd w:val="clear" w:color="auto" w:fill="auto"/>
            <w:noWrap/>
            <w:vAlign w:val="center"/>
            <w:hideMark/>
          </w:tcPr>
          <w:p w14:paraId="1BF5CE8B" w14:textId="77777777" w:rsidR="00E53789" w:rsidRPr="00335695" w:rsidRDefault="00E53789" w:rsidP="00E53789">
            <w:pPr>
              <w:spacing w:after="0" w:line="240" w:lineRule="auto"/>
              <w:jc w:val="right"/>
              <w:rPr>
                <w:ins w:id="13919" w:author="韬 黄" w:date="2018-10-15T17:42:00Z"/>
                <w:rFonts w:eastAsia="Times New Roman" w:cs="Times New Roman"/>
                <w:color w:val="7030A0"/>
                <w:sz w:val="22"/>
                <w:rPrChange w:id="13920" w:author="韬 黄" w:date="2018-10-15T17:48:00Z">
                  <w:rPr>
                    <w:ins w:id="13921" w:author="韬 黄" w:date="2018-10-15T17:42:00Z"/>
                    <w:rFonts w:eastAsia="Times New Roman" w:cs="Times New Roman"/>
                    <w:color w:val="000000"/>
                    <w:sz w:val="22"/>
                  </w:rPr>
                </w:rPrChange>
              </w:rPr>
            </w:pPr>
            <w:ins w:id="13922" w:author="韬 黄" w:date="2018-10-15T17:42:00Z">
              <w:r w:rsidRPr="00335695">
                <w:rPr>
                  <w:rFonts w:eastAsia="Times New Roman" w:cs="Times New Roman"/>
                  <w:color w:val="7030A0"/>
                  <w:sz w:val="22"/>
                  <w:rPrChange w:id="13923" w:author="韬 黄" w:date="2018-10-15T17:48:00Z">
                    <w:rPr>
                      <w:rFonts w:eastAsia="Times New Roman" w:cs="Times New Roman"/>
                      <w:color w:val="000000"/>
                      <w:sz w:val="22"/>
                    </w:rPr>
                  </w:rPrChange>
                </w:rPr>
                <w:t>2.45%</w:t>
              </w:r>
            </w:ins>
          </w:p>
        </w:tc>
      </w:tr>
      <w:tr w:rsidR="00335695" w:rsidRPr="00335695" w14:paraId="2524309A" w14:textId="77777777" w:rsidTr="00E53789">
        <w:trPr>
          <w:trHeight w:val="20"/>
          <w:ins w:id="13924" w:author="韬 黄" w:date="2018-10-15T17:42:00Z"/>
        </w:trPr>
        <w:tc>
          <w:tcPr>
            <w:tcW w:w="2268" w:type="dxa"/>
            <w:tcBorders>
              <w:top w:val="nil"/>
              <w:left w:val="nil"/>
              <w:bottom w:val="nil"/>
              <w:right w:val="nil"/>
            </w:tcBorders>
            <w:shd w:val="clear" w:color="auto" w:fill="auto"/>
            <w:noWrap/>
            <w:vAlign w:val="center"/>
            <w:hideMark/>
          </w:tcPr>
          <w:p w14:paraId="0F3CCE1B" w14:textId="77777777" w:rsidR="00E53789" w:rsidRPr="00335695" w:rsidRDefault="00E53789" w:rsidP="00E53789">
            <w:pPr>
              <w:spacing w:after="0" w:line="240" w:lineRule="auto"/>
              <w:rPr>
                <w:ins w:id="13925" w:author="韬 黄" w:date="2018-10-15T17:42:00Z"/>
                <w:rFonts w:eastAsia="Times New Roman" w:cs="Times New Roman"/>
                <w:color w:val="7030A0"/>
                <w:sz w:val="22"/>
                <w:rPrChange w:id="13926" w:author="韬 黄" w:date="2018-10-15T17:48:00Z">
                  <w:rPr>
                    <w:ins w:id="13927" w:author="韬 黄" w:date="2018-10-15T17:42:00Z"/>
                    <w:rFonts w:eastAsia="Times New Roman" w:cs="Times New Roman"/>
                    <w:color w:val="000000"/>
                    <w:sz w:val="22"/>
                  </w:rPr>
                </w:rPrChange>
              </w:rPr>
            </w:pPr>
            <w:ins w:id="13928" w:author="韬 黄" w:date="2018-10-15T17:42:00Z">
              <w:r w:rsidRPr="00335695">
                <w:rPr>
                  <w:rFonts w:eastAsia="Times New Roman" w:cs="Times New Roman"/>
                  <w:color w:val="7030A0"/>
                  <w:sz w:val="22"/>
                  <w:rPrChange w:id="13929" w:author="韬 黄" w:date="2018-10-15T17:48:00Z">
                    <w:rPr>
                      <w:rFonts w:eastAsia="Times New Roman" w:cs="Times New Roman"/>
                      <w:color w:val="000000"/>
                      <w:sz w:val="22"/>
                    </w:rPr>
                  </w:rPrChange>
                </w:rPr>
                <w:t>Hotdog</w:t>
              </w:r>
            </w:ins>
          </w:p>
        </w:tc>
        <w:tc>
          <w:tcPr>
            <w:tcW w:w="1320" w:type="dxa"/>
            <w:tcBorders>
              <w:top w:val="nil"/>
              <w:left w:val="nil"/>
              <w:bottom w:val="nil"/>
              <w:right w:val="nil"/>
            </w:tcBorders>
            <w:shd w:val="clear" w:color="auto" w:fill="auto"/>
            <w:noWrap/>
            <w:vAlign w:val="center"/>
            <w:hideMark/>
          </w:tcPr>
          <w:p w14:paraId="2ABBA6E5" w14:textId="77777777" w:rsidR="00E53789" w:rsidRPr="00335695" w:rsidRDefault="00E53789" w:rsidP="00E53789">
            <w:pPr>
              <w:spacing w:after="0" w:line="240" w:lineRule="auto"/>
              <w:jc w:val="right"/>
              <w:rPr>
                <w:ins w:id="13930" w:author="韬 黄" w:date="2018-10-15T17:42:00Z"/>
                <w:rFonts w:eastAsia="Times New Roman" w:cs="Times New Roman"/>
                <w:color w:val="7030A0"/>
                <w:sz w:val="22"/>
                <w:rPrChange w:id="13931" w:author="韬 黄" w:date="2018-10-15T17:48:00Z">
                  <w:rPr>
                    <w:ins w:id="13932" w:author="韬 黄" w:date="2018-10-15T17:42:00Z"/>
                    <w:rFonts w:eastAsia="Times New Roman" w:cs="Times New Roman"/>
                    <w:color w:val="000000"/>
                    <w:sz w:val="22"/>
                  </w:rPr>
                </w:rPrChange>
              </w:rPr>
            </w:pPr>
            <w:ins w:id="13933" w:author="韬 黄" w:date="2018-10-15T17:42:00Z">
              <w:r w:rsidRPr="00335695">
                <w:rPr>
                  <w:rFonts w:eastAsia="Times New Roman" w:cs="Times New Roman"/>
                  <w:color w:val="7030A0"/>
                  <w:sz w:val="22"/>
                  <w:rPrChange w:id="13934" w:author="韬 黄" w:date="2018-10-15T17:48:00Z">
                    <w:rPr>
                      <w:rFonts w:eastAsia="Times New Roman" w:cs="Times New Roman"/>
                      <w:color w:val="000000"/>
                      <w:sz w:val="22"/>
                    </w:rPr>
                  </w:rPrChange>
                </w:rPr>
                <w:t>-0.44%</w:t>
              </w:r>
            </w:ins>
          </w:p>
        </w:tc>
        <w:tc>
          <w:tcPr>
            <w:tcW w:w="1320" w:type="dxa"/>
            <w:tcBorders>
              <w:top w:val="nil"/>
              <w:left w:val="nil"/>
              <w:bottom w:val="nil"/>
              <w:right w:val="nil"/>
            </w:tcBorders>
            <w:shd w:val="clear" w:color="auto" w:fill="auto"/>
            <w:noWrap/>
            <w:vAlign w:val="center"/>
            <w:hideMark/>
          </w:tcPr>
          <w:p w14:paraId="7BFE64CC" w14:textId="77777777" w:rsidR="00E53789" w:rsidRPr="00335695" w:rsidRDefault="00E53789" w:rsidP="00E53789">
            <w:pPr>
              <w:spacing w:after="0" w:line="240" w:lineRule="auto"/>
              <w:jc w:val="right"/>
              <w:rPr>
                <w:ins w:id="13935" w:author="韬 黄" w:date="2018-10-15T17:42:00Z"/>
                <w:rFonts w:eastAsia="Times New Roman" w:cs="Times New Roman"/>
                <w:color w:val="7030A0"/>
                <w:sz w:val="22"/>
                <w:rPrChange w:id="13936" w:author="韬 黄" w:date="2018-10-15T17:48:00Z">
                  <w:rPr>
                    <w:ins w:id="13937" w:author="韬 黄" w:date="2018-10-15T17:42:00Z"/>
                    <w:rFonts w:eastAsia="Times New Roman" w:cs="Times New Roman"/>
                    <w:color w:val="000000"/>
                    <w:sz w:val="22"/>
                  </w:rPr>
                </w:rPrChange>
              </w:rPr>
            </w:pPr>
            <w:ins w:id="13938" w:author="韬 黄" w:date="2018-10-15T17:42:00Z">
              <w:r w:rsidRPr="00335695">
                <w:rPr>
                  <w:rFonts w:eastAsia="Times New Roman" w:cs="Times New Roman"/>
                  <w:color w:val="7030A0"/>
                  <w:sz w:val="22"/>
                  <w:rPrChange w:id="13939" w:author="韬 黄" w:date="2018-10-15T17:48:00Z">
                    <w:rPr>
                      <w:rFonts w:eastAsia="Times New Roman" w:cs="Times New Roman"/>
                      <w:color w:val="000000"/>
                      <w:sz w:val="22"/>
                    </w:rPr>
                  </w:rPrChange>
                </w:rPr>
                <w:t>-4.05%</w:t>
              </w:r>
            </w:ins>
          </w:p>
        </w:tc>
        <w:tc>
          <w:tcPr>
            <w:tcW w:w="2038" w:type="dxa"/>
            <w:tcBorders>
              <w:top w:val="nil"/>
              <w:left w:val="nil"/>
              <w:bottom w:val="nil"/>
              <w:right w:val="nil"/>
            </w:tcBorders>
            <w:shd w:val="clear" w:color="auto" w:fill="auto"/>
            <w:noWrap/>
            <w:vAlign w:val="center"/>
            <w:hideMark/>
          </w:tcPr>
          <w:p w14:paraId="696DDC7E" w14:textId="77777777" w:rsidR="00E53789" w:rsidRPr="00335695" w:rsidRDefault="00E53789" w:rsidP="00E53789">
            <w:pPr>
              <w:spacing w:after="0" w:line="240" w:lineRule="auto"/>
              <w:rPr>
                <w:ins w:id="13940" w:author="韬 黄" w:date="2018-10-15T17:42:00Z"/>
                <w:rFonts w:eastAsia="Times New Roman" w:cs="Times New Roman"/>
                <w:color w:val="7030A0"/>
                <w:sz w:val="22"/>
                <w:rPrChange w:id="13941" w:author="韬 黄" w:date="2018-10-15T17:48:00Z">
                  <w:rPr>
                    <w:ins w:id="13942" w:author="韬 黄" w:date="2018-10-15T17:42:00Z"/>
                    <w:rFonts w:eastAsia="Times New Roman" w:cs="Times New Roman"/>
                    <w:color w:val="000000"/>
                    <w:sz w:val="22"/>
                  </w:rPr>
                </w:rPrChange>
              </w:rPr>
            </w:pPr>
            <w:ins w:id="13943" w:author="韬 黄" w:date="2018-10-15T17:42:00Z">
              <w:r w:rsidRPr="00335695">
                <w:rPr>
                  <w:rFonts w:eastAsia="Times New Roman" w:cs="Times New Roman"/>
                  <w:color w:val="7030A0"/>
                  <w:sz w:val="22"/>
                  <w:rPrChange w:id="13944" w:author="韬 黄" w:date="2018-10-15T17:48:00Z">
                    <w:rPr>
                      <w:rFonts w:eastAsia="Times New Roman" w:cs="Times New Roman"/>
                      <w:color w:val="000000"/>
                      <w:sz w:val="22"/>
                    </w:rPr>
                  </w:rPrChange>
                </w:rPr>
                <w:t>Toothbrush</w:t>
              </w:r>
            </w:ins>
          </w:p>
        </w:tc>
        <w:tc>
          <w:tcPr>
            <w:tcW w:w="1320" w:type="dxa"/>
            <w:tcBorders>
              <w:top w:val="nil"/>
              <w:left w:val="nil"/>
              <w:bottom w:val="nil"/>
              <w:right w:val="nil"/>
            </w:tcBorders>
            <w:shd w:val="clear" w:color="auto" w:fill="auto"/>
            <w:noWrap/>
            <w:vAlign w:val="center"/>
            <w:hideMark/>
          </w:tcPr>
          <w:p w14:paraId="36B0CDAD" w14:textId="77777777" w:rsidR="00E53789" w:rsidRPr="00335695" w:rsidRDefault="00E53789" w:rsidP="00E53789">
            <w:pPr>
              <w:spacing w:after="0" w:line="240" w:lineRule="auto"/>
              <w:jc w:val="right"/>
              <w:rPr>
                <w:ins w:id="13945" w:author="韬 黄" w:date="2018-10-15T17:42:00Z"/>
                <w:rFonts w:eastAsia="Times New Roman" w:cs="Times New Roman"/>
                <w:color w:val="7030A0"/>
                <w:sz w:val="22"/>
                <w:rPrChange w:id="13946" w:author="韬 黄" w:date="2018-10-15T17:48:00Z">
                  <w:rPr>
                    <w:ins w:id="13947" w:author="韬 黄" w:date="2018-10-15T17:42:00Z"/>
                    <w:rFonts w:eastAsia="Times New Roman" w:cs="Times New Roman"/>
                    <w:color w:val="000000"/>
                    <w:sz w:val="22"/>
                  </w:rPr>
                </w:rPrChange>
              </w:rPr>
            </w:pPr>
            <w:ins w:id="13948" w:author="韬 黄" w:date="2018-10-15T17:42:00Z">
              <w:r w:rsidRPr="00335695">
                <w:rPr>
                  <w:rFonts w:eastAsia="Times New Roman" w:cs="Times New Roman"/>
                  <w:color w:val="7030A0"/>
                  <w:sz w:val="22"/>
                  <w:rPrChange w:id="13949" w:author="韬 黄" w:date="2018-10-15T17:48:00Z">
                    <w:rPr>
                      <w:rFonts w:eastAsia="Times New Roman" w:cs="Times New Roman"/>
                      <w:color w:val="000000"/>
                      <w:sz w:val="22"/>
                    </w:rPr>
                  </w:rPrChange>
                </w:rPr>
                <w:t>-0.02%</w:t>
              </w:r>
            </w:ins>
          </w:p>
        </w:tc>
        <w:tc>
          <w:tcPr>
            <w:tcW w:w="1320" w:type="dxa"/>
            <w:tcBorders>
              <w:top w:val="nil"/>
              <w:left w:val="nil"/>
              <w:bottom w:val="nil"/>
              <w:right w:val="nil"/>
            </w:tcBorders>
            <w:shd w:val="clear" w:color="auto" w:fill="auto"/>
            <w:noWrap/>
            <w:vAlign w:val="center"/>
            <w:hideMark/>
          </w:tcPr>
          <w:p w14:paraId="37CF4203" w14:textId="77777777" w:rsidR="00E53789" w:rsidRPr="00335695" w:rsidRDefault="00E53789" w:rsidP="00E53789">
            <w:pPr>
              <w:spacing w:after="0" w:line="240" w:lineRule="auto"/>
              <w:jc w:val="right"/>
              <w:rPr>
                <w:ins w:id="13950" w:author="韬 黄" w:date="2018-10-15T17:42:00Z"/>
                <w:rFonts w:eastAsia="Times New Roman" w:cs="Times New Roman"/>
                <w:color w:val="7030A0"/>
                <w:sz w:val="22"/>
                <w:rPrChange w:id="13951" w:author="韬 黄" w:date="2018-10-15T17:48:00Z">
                  <w:rPr>
                    <w:ins w:id="13952" w:author="韬 黄" w:date="2018-10-15T17:42:00Z"/>
                    <w:rFonts w:eastAsia="Times New Roman" w:cs="Times New Roman"/>
                    <w:color w:val="000000"/>
                    <w:sz w:val="22"/>
                  </w:rPr>
                </w:rPrChange>
              </w:rPr>
            </w:pPr>
            <w:ins w:id="13953" w:author="韬 黄" w:date="2018-10-15T17:42:00Z">
              <w:r w:rsidRPr="00335695">
                <w:rPr>
                  <w:rFonts w:eastAsia="Times New Roman" w:cs="Times New Roman"/>
                  <w:color w:val="7030A0"/>
                  <w:sz w:val="22"/>
                  <w:rPrChange w:id="13954" w:author="韬 黄" w:date="2018-10-15T17:48:00Z">
                    <w:rPr>
                      <w:rFonts w:eastAsia="Times New Roman" w:cs="Times New Roman"/>
                      <w:color w:val="000000"/>
                      <w:sz w:val="22"/>
                    </w:rPr>
                  </w:rPrChange>
                </w:rPr>
                <w:t>-2.12%</w:t>
              </w:r>
            </w:ins>
          </w:p>
        </w:tc>
      </w:tr>
      <w:tr w:rsidR="00335695" w:rsidRPr="00335695" w14:paraId="56810D28" w14:textId="77777777" w:rsidTr="00E53789">
        <w:trPr>
          <w:trHeight w:val="20"/>
          <w:ins w:id="13955" w:author="韬 黄" w:date="2018-10-15T17:42:00Z"/>
        </w:trPr>
        <w:tc>
          <w:tcPr>
            <w:tcW w:w="2268" w:type="dxa"/>
            <w:tcBorders>
              <w:top w:val="nil"/>
              <w:left w:val="nil"/>
              <w:bottom w:val="nil"/>
              <w:right w:val="nil"/>
            </w:tcBorders>
            <w:shd w:val="clear" w:color="auto" w:fill="auto"/>
            <w:noWrap/>
            <w:vAlign w:val="center"/>
            <w:hideMark/>
          </w:tcPr>
          <w:p w14:paraId="786950AB" w14:textId="77777777" w:rsidR="00E53789" w:rsidRPr="00335695" w:rsidRDefault="00E53789" w:rsidP="00E53789">
            <w:pPr>
              <w:spacing w:after="0" w:line="240" w:lineRule="auto"/>
              <w:rPr>
                <w:ins w:id="13956" w:author="韬 黄" w:date="2018-10-15T17:42:00Z"/>
                <w:rFonts w:eastAsia="Times New Roman" w:cs="Times New Roman"/>
                <w:color w:val="7030A0"/>
                <w:sz w:val="22"/>
                <w:rPrChange w:id="13957" w:author="韬 黄" w:date="2018-10-15T17:48:00Z">
                  <w:rPr>
                    <w:ins w:id="13958" w:author="韬 黄" w:date="2018-10-15T17:42:00Z"/>
                    <w:rFonts w:eastAsia="Times New Roman" w:cs="Times New Roman"/>
                    <w:color w:val="000000"/>
                    <w:sz w:val="22"/>
                  </w:rPr>
                </w:rPrChange>
              </w:rPr>
            </w:pPr>
            <w:ins w:id="13959" w:author="韬 黄" w:date="2018-10-15T17:42:00Z">
              <w:r w:rsidRPr="00335695">
                <w:rPr>
                  <w:rFonts w:eastAsia="Times New Roman" w:cs="Times New Roman"/>
                  <w:color w:val="7030A0"/>
                  <w:sz w:val="22"/>
                  <w:rPrChange w:id="13960" w:author="韬 黄" w:date="2018-10-15T17:48:00Z">
                    <w:rPr>
                      <w:rFonts w:eastAsia="Times New Roman" w:cs="Times New Roman"/>
                      <w:color w:val="000000"/>
                      <w:sz w:val="22"/>
                    </w:rPr>
                  </w:rPrChange>
                </w:rPr>
                <w:t>Laundry Detergent</w:t>
              </w:r>
            </w:ins>
          </w:p>
        </w:tc>
        <w:tc>
          <w:tcPr>
            <w:tcW w:w="1320" w:type="dxa"/>
            <w:tcBorders>
              <w:top w:val="nil"/>
              <w:left w:val="nil"/>
              <w:bottom w:val="nil"/>
              <w:right w:val="nil"/>
            </w:tcBorders>
            <w:shd w:val="clear" w:color="auto" w:fill="auto"/>
            <w:noWrap/>
            <w:vAlign w:val="center"/>
            <w:hideMark/>
          </w:tcPr>
          <w:p w14:paraId="7B48B052" w14:textId="77777777" w:rsidR="00E53789" w:rsidRPr="00335695" w:rsidRDefault="00E53789" w:rsidP="00E53789">
            <w:pPr>
              <w:spacing w:after="0" w:line="240" w:lineRule="auto"/>
              <w:jc w:val="right"/>
              <w:rPr>
                <w:ins w:id="13961" w:author="韬 黄" w:date="2018-10-15T17:42:00Z"/>
                <w:rFonts w:eastAsia="Times New Roman" w:cs="Times New Roman"/>
                <w:color w:val="7030A0"/>
                <w:sz w:val="22"/>
                <w:rPrChange w:id="13962" w:author="韬 黄" w:date="2018-10-15T17:48:00Z">
                  <w:rPr>
                    <w:ins w:id="13963" w:author="韬 黄" w:date="2018-10-15T17:42:00Z"/>
                    <w:rFonts w:eastAsia="Times New Roman" w:cs="Times New Roman"/>
                    <w:color w:val="000000"/>
                    <w:sz w:val="22"/>
                  </w:rPr>
                </w:rPrChange>
              </w:rPr>
            </w:pPr>
            <w:ins w:id="13964" w:author="韬 黄" w:date="2018-10-15T17:42:00Z">
              <w:r w:rsidRPr="00335695">
                <w:rPr>
                  <w:rFonts w:eastAsia="Times New Roman" w:cs="Times New Roman"/>
                  <w:color w:val="7030A0"/>
                  <w:sz w:val="22"/>
                  <w:rPrChange w:id="13965" w:author="韬 黄" w:date="2018-10-15T17:48:00Z">
                    <w:rPr>
                      <w:rFonts w:eastAsia="Times New Roman" w:cs="Times New Roman"/>
                      <w:color w:val="000000"/>
                      <w:sz w:val="22"/>
                    </w:rPr>
                  </w:rPrChange>
                </w:rPr>
                <w:t>0.43%</w:t>
              </w:r>
            </w:ins>
          </w:p>
        </w:tc>
        <w:tc>
          <w:tcPr>
            <w:tcW w:w="1320" w:type="dxa"/>
            <w:tcBorders>
              <w:top w:val="nil"/>
              <w:left w:val="nil"/>
              <w:bottom w:val="nil"/>
              <w:right w:val="nil"/>
            </w:tcBorders>
            <w:shd w:val="clear" w:color="auto" w:fill="auto"/>
            <w:noWrap/>
            <w:vAlign w:val="center"/>
            <w:hideMark/>
          </w:tcPr>
          <w:p w14:paraId="2EA131E7" w14:textId="77777777" w:rsidR="00E53789" w:rsidRPr="00335695" w:rsidRDefault="00E53789" w:rsidP="00E53789">
            <w:pPr>
              <w:spacing w:after="0" w:line="240" w:lineRule="auto"/>
              <w:jc w:val="right"/>
              <w:rPr>
                <w:ins w:id="13966" w:author="韬 黄" w:date="2018-10-15T17:42:00Z"/>
                <w:rFonts w:eastAsia="Times New Roman" w:cs="Times New Roman"/>
                <w:color w:val="7030A0"/>
                <w:sz w:val="22"/>
                <w:rPrChange w:id="13967" w:author="韬 黄" w:date="2018-10-15T17:48:00Z">
                  <w:rPr>
                    <w:ins w:id="13968" w:author="韬 黄" w:date="2018-10-15T17:42:00Z"/>
                    <w:rFonts w:eastAsia="Times New Roman" w:cs="Times New Roman"/>
                    <w:color w:val="000000"/>
                    <w:sz w:val="22"/>
                  </w:rPr>
                </w:rPrChange>
              </w:rPr>
            </w:pPr>
            <w:ins w:id="13969" w:author="韬 黄" w:date="2018-10-15T17:42:00Z">
              <w:r w:rsidRPr="00335695">
                <w:rPr>
                  <w:rFonts w:eastAsia="Times New Roman" w:cs="Times New Roman"/>
                  <w:color w:val="7030A0"/>
                  <w:sz w:val="22"/>
                  <w:rPrChange w:id="13970" w:author="韬 黄" w:date="2018-10-15T17:48:00Z">
                    <w:rPr>
                      <w:rFonts w:eastAsia="Times New Roman" w:cs="Times New Roman"/>
                      <w:color w:val="000000"/>
                      <w:sz w:val="22"/>
                    </w:rPr>
                  </w:rPrChange>
                </w:rPr>
                <w:t>0.62%</w:t>
              </w:r>
            </w:ins>
          </w:p>
        </w:tc>
        <w:tc>
          <w:tcPr>
            <w:tcW w:w="2038" w:type="dxa"/>
            <w:tcBorders>
              <w:top w:val="nil"/>
              <w:left w:val="nil"/>
              <w:bottom w:val="nil"/>
              <w:right w:val="nil"/>
            </w:tcBorders>
            <w:shd w:val="clear" w:color="auto" w:fill="auto"/>
            <w:noWrap/>
            <w:vAlign w:val="center"/>
            <w:hideMark/>
          </w:tcPr>
          <w:p w14:paraId="790424FC" w14:textId="77777777" w:rsidR="00E53789" w:rsidRPr="00335695" w:rsidRDefault="00E53789" w:rsidP="00E53789">
            <w:pPr>
              <w:spacing w:after="0" w:line="240" w:lineRule="auto"/>
              <w:rPr>
                <w:ins w:id="13971" w:author="韬 黄" w:date="2018-10-15T17:42:00Z"/>
                <w:rFonts w:eastAsia="Times New Roman" w:cs="Times New Roman"/>
                <w:color w:val="7030A0"/>
                <w:sz w:val="22"/>
                <w:rPrChange w:id="13972" w:author="韬 黄" w:date="2018-10-15T17:48:00Z">
                  <w:rPr>
                    <w:ins w:id="13973" w:author="韬 黄" w:date="2018-10-15T17:42:00Z"/>
                    <w:rFonts w:eastAsia="Times New Roman" w:cs="Times New Roman"/>
                    <w:color w:val="000000"/>
                    <w:sz w:val="22"/>
                  </w:rPr>
                </w:rPrChange>
              </w:rPr>
            </w:pPr>
            <w:ins w:id="13974" w:author="韬 黄" w:date="2018-10-15T17:42:00Z">
              <w:r w:rsidRPr="00335695">
                <w:rPr>
                  <w:rFonts w:eastAsia="Times New Roman" w:cs="Times New Roman"/>
                  <w:color w:val="7030A0"/>
                  <w:sz w:val="22"/>
                  <w:rPrChange w:id="13975" w:author="韬 黄" w:date="2018-10-15T17:48:00Z">
                    <w:rPr>
                      <w:rFonts w:eastAsia="Times New Roman" w:cs="Times New Roman"/>
                      <w:color w:val="000000"/>
                      <w:sz w:val="22"/>
                    </w:rPr>
                  </w:rPrChange>
                </w:rPr>
                <w:t>Toothpaste</w:t>
              </w:r>
            </w:ins>
          </w:p>
        </w:tc>
        <w:tc>
          <w:tcPr>
            <w:tcW w:w="1320" w:type="dxa"/>
            <w:tcBorders>
              <w:top w:val="nil"/>
              <w:left w:val="nil"/>
              <w:bottom w:val="nil"/>
              <w:right w:val="nil"/>
            </w:tcBorders>
            <w:shd w:val="clear" w:color="auto" w:fill="auto"/>
            <w:noWrap/>
            <w:vAlign w:val="center"/>
            <w:hideMark/>
          </w:tcPr>
          <w:p w14:paraId="2F0BCEFC" w14:textId="77777777" w:rsidR="00E53789" w:rsidRPr="00335695" w:rsidRDefault="00E53789" w:rsidP="00E53789">
            <w:pPr>
              <w:spacing w:after="0" w:line="240" w:lineRule="auto"/>
              <w:jc w:val="right"/>
              <w:rPr>
                <w:ins w:id="13976" w:author="韬 黄" w:date="2018-10-15T17:42:00Z"/>
                <w:rFonts w:eastAsia="Times New Roman" w:cs="Times New Roman"/>
                <w:color w:val="7030A0"/>
                <w:sz w:val="22"/>
                <w:rPrChange w:id="13977" w:author="韬 黄" w:date="2018-10-15T17:48:00Z">
                  <w:rPr>
                    <w:ins w:id="13978" w:author="韬 黄" w:date="2018-10-15T17:42:00Z"/>
                    <w:rFonts w:eastAsia="Times New Roman" w:cs="Times New Roman"/>
                    <w:color w:val="000000"/>
                    <w:sz w:val="22"/>
                  </w:rPr>
                </w:rPrChange>
              </w:rPr>
            </w:pPr>
            <w:ins w:id="13979" w:author="韬 黄" w:date="2018-10-15T17:42:00Z">
              <w:r w:rsidRPr="00335695">
                <w:rPr>
                  <w:rFonts w:eastAsia="Times New Roman" w:cs="Times New Roman"/>
                  <w:color w:val="7030A0"/>
                  <w:sz w:val="22"/>
                  <w:rPrChange w:id="13980" w:author="韬 黄" w:date="2018-10-15T17:48:00Z">
                    <w:rPr>
                      <w:rFonts w:eastAsia="Times New Roman" w:cs="Times New Roman"/>
                      <w:color w:val="000000"/>
                      <w:sz w:val="22"/>
                    </w:rPr>
                  </w:rPrChange>
                </w:rPr>
                <w:t>1.66%</w:t>
              </w:r>
            </w:ins>
          </w:p>
        </w:tc>
        <w:tc>
          <w:tcPr>
            <w:tcW w:w="1320" w:type="dxa"/>
            <w:tcBorders>
              <w:top w:val="nil"/>
              <w:left w:val="nil"/>
              <w:bottom w:val="nil"/>
              <w:right w:val="nil"/>
            </w:tcBorders>
            <w:shd w:val="clear" w:color="auto" w:fill="auto"/>
            <w:noWrap/>
            <w:vAlign w:val="center"/>
            <w:hideMark/>
          </w:tcPr>
          <w:p w14:paraId="731061B3" w14:textId="77777777" w:rsidR="00E53789" w:rsidRPr="00335695" w:rsidRDefault="00E53789" w:rsidP="00E53789">
            <w:pPr>
              <w:spacing w:after="0" w:line="240" w:lineRule="auto"/>
              <w:jc w:val="right"/>
              <w:rPr>
                <w:ins w:id="13981" w:author="韬 黄" w:date="2018-10-15T17:42:00Z"/>
                <w:rFonts w:eastAsia="Times New Roman" w:cs="Times New Roman"/>
                <w:color w:val="7030A0"/>
                <w:sz w:val="22"/>
                <w:rPrChange w:id="13982" w:author="韬 黄" w:date="2018-10-15T17:48:00Z">
                  <w:rPr>
                    <w:ins w:id="13983" w:author="韬 黄" w:date="2018-10-15T17:42:00Z"/>
                    <w:rFonts w:eastAsia="Times New Roman" w:cs="Times New Roman"/>
                    <w:color w:val="000000"/>
                    <w:sz w:val="22"/>
                  </w:rPr>
                </w:rPrChange>
              </w:rPr>
            </w:pPr>
            <w:ins w:id="13984" w:author="韬 黄" w:date="2018-10-15T17:42:00Z">
              <w:r w:rsidRPr="00335695">
                <w:rPr>
                  <w:rFonts w:eastAsia="Times New Roman" w:cs="Times New Roman"/>
                  <w:color w:val="7030A0"/>
                  <w:sz w:val="22"/>
                  <w:rPrChange w:id="13985" w:author="韬 黄" w:date="2018-10-15T17:48:00Z">
                    <w:rPr>
                      <w:rFonts w:eastAsia="Times New Roman" w:cs="Times New Roman"/>
                      <w:color w:val="000000"/>
                      <w:sz w:val="22"/>
                    </w:rPr>
                  </w:rPrChange>
                </w:rPr>
                <w:t>-1.80%</w:t>
              </w:r>
            </w:ins>
          </w:p>
        </w:tc>
      </w:tr>
      <w:tr w:rsidR="00335695" w:rsidRPr="00335695" w14:paraId="47AF85B5" w14:textId="77777777" w:rsidTr="00E53789">
        <w:trPr>
          <w:trHeight w:val="20"/>
          <w:ins w:id="13986" w:author="韬 黄" w:date="2018-10-15T17:42:00Z"/>
        </w:trPr>
        <w:tc>
          <w:tcPr>
            <w:tcW w:w="2268" w:type="dxa"/>
            <w:tcBorders>
              <w:top w:val="nil"/>
              <w:left w:val="nil"/>
              <w:bottom w:val="nil"/>
              <w:right w:val="nil"/>
            </w:tcBorders>
            <w:shd w:val="clear" w:color="auto" w:fill="auto"/>
            <w:noWrap/>
            <w:vAlign w:val="center"/>
            <w:hideMark/>
          </w:tcPr>
          <w:p w14:paraId="2FE29E8F" w14:textId="77777777" w:rsidR="00E53789" w:rsidRPr="00335695" w:rsidRDefault="00E53789" w:rsidP="00E53789">
            <w:pPr>
              <w:spacing w:after="0" w:line="240" w:lineRule="auto"/>
              <w:rPr>
                <w:ins w:id="13987" w:author="韬 黄" w:date="2018-10-15T17:42:00Z"/>
                <w:rFonts w:eastAsia="Times New Roman" w:cs="Times New Roman"/>
                <w:color w:val="7030A0"/>
                <w:sz w:val="22"/>
                <w:rPrChange w:id="13988" w:author="韬 黄" w:date="2018-10-15T17:48:00Z">
                  <w:rPr>
                    <w:ins w:id="13989" w:author="韬 黄" w:date="2018-10-15T17:42:00Z"/>
                    <w:rFonts w:eastAsia="Times New Roman" w:cs="Times New Roman"/>
                    <w:color w:val="000000"/>
                    <w:sz w:val="22"/>
                  </w:rPr>
                </w:rPrChange>
              </w:rPr>
            </w:pPr>
            <w:ins w:id="13990" w:author="韬 黄" w:date="2018-10-15T17:42:00Z">
              <w:r w:rsidRPr="00335695">
                <w:rPr>
                  <w:rFonts w:eastAsia="Times New Roman" w:cs="Times New Roman"/>
                  <w:color w:val="7030A0"/>
                  <w:sz w:val="22"/>
                  <w:rPrChange w:id="13991" w:author="韬 黄" w:date="2018-10-15T17:48:00Z">
                    <w:rPr>
                      <w:rFonts w:eastAsia="Times New Roman" w:cs="Times New Roman"/>
                      <w:color w:val="000000"/>
                      <w:sz w:val="22"/>
                    </w:rPr>
                  </w:rPrChange>
                </w:rPr>
                <w:t>Margarine/Butter</w:t>
              </w:r>
            </w:ins>
          </w:p>
        </w:tc>
        <w:tc>
          <w:tcPr>
            <w:tcW w:w="1320" w:type="dxa"/>
            <w:tcBorders>
              <w:top w:val="nil"/>
              <w:left w:val="nil"/>
              <w:bottom w:val="nil"/>
              <w:right w:val="nil"/>
            </w:tcBorders>
            <w:shd w:val="clear" w:color="auto" w:fill="auto"/>
            <w:noWrap/>
            <w:vAlign w:val="center"/>
            <w:hideMark/>
          </w:tcPr>
          <w:p w14:paraId="23E9A46D" w14:textId="77777777" w:rsidR="00E53789" w:rsidRPr="00335695" w:rsidRDefault="00E53789" w:rsidP="00E53789">
            <w:pPr>
              <w:spacing w:after="0" w:line="240" w:lineRule="auto"/>
              <w:jc w:val="right"/>
              <w:rPr>
                <w:ins w:id="13992" w:author="韬 黄" w:date="2018-10-15T17:42:00Z"/>
                <w:rFonts w:eastAsia="Times New Roman" w:cs="Times New Roman"/>
                <w:color w:val="7030A0"/>
                <w:sz w:val="22"/>
                <w:rPrChange w:id="13993" w:author="韬 黄" w:date="2018-10-15T17:48:00Z">
                  <w:rPr>
                    <w:ins w:id="13994" w:author="韬 黄" w:date="2018-10-15T17:42:00Z"/>
                    <w:rFonts w:eastAsia="Times New Roman" w:cs="Times New Roman"/>
                    <w:color w:val="000000"/>
                    <w:sz w:val="22"/>
                  </w:rPr>
                </w:rPrChange>
              </w:rPr>
            </w:pPr>
            <w:ins w:id="13995" w:author="韬 黄" w:date="2018-10-15T17:42:00Z">
              <w:r w:rsidRPr="00335695">
                <w:rPr>
                  <w:rFonts w:eastAsia="Times New Roman" w:cs="Times New Roman"/>
                  <w:color w:val="7030A0"/>
                  <w:sz w:val="22"/>
                  <w:rPrChange w:id="13996" w:author="韬 黄" w:date="2018-10-15T17:48:00Z">
                    <w:rPr>
                      <w:rFonts w:eastAsia="Times New Roman" w:cs="Times New Roman"/>
                      <w:color w:val="000000"/>
                      <w:sz w:val="22"/>
                    </w:rPr>
                  </w:rPrChange>
                </w:rPr>
                <w:t>-0.57%</w:t>
              </w:r>
            </w:ins>
          </w:p>
        </w:tc>
        <w:tc>
          <w:tcPr>
            <w:tcW w:w="1320" w:type="dxa"/>
            <w:tcBorders>
              <w:top w:val="nil"/>
              <w:left w:val="nil"/>
              <w:bottom w:val="nil"/>
              <w:right w:val="nil"/>
            </w:tcBorders>
            <w:shd w:val="clear" w:color="auto" w:fill="auto"/>
            <w:noWrap/>
            <w:vAlign w:val="center"/>
            <w:hideMark/>
          </w:tcPr>
          <w:p w14:paraId="5555A038" w14:textId="77777777" w:rsidR="00E53789" w:rsidRPr="00335695" w:rsidRDefault="00E53789" w:rsidP="00E53789">
            <w:pPr>
              <w:spacing w:after="0" w:line="240" w:lineRule="auto"/>
              <w:jc w:val="right"/>
              <w:rPr>
                <w:ins w:id="13997" w:author="韬 黄" w:date="2018-10-15T17:42:00Z"/>
                <w:rFonts w:eastAsia="Times New Roman" w:cs="Times New Roman"/>
                <w:color w:val="7030A0"/>
                <w:sz w:val="22"/>
                <w:rPrChange w:id="13998" w:author="韬 黄" w:date="2018-10-15T17:48:00Z">
                  <w:rPr>
                    <w:ins w:id="13999" w:author="韬 黄" w:date="2018-10-15T17:42:00Z"/>
                    <w:rFonts w:eastAsia="Times New Roman" w:cs="Times New Roman"/>
                    <w:color w:val="000000"/>
                    <w:sz w:val="22"/>
                  </w:rPr>
                </w:rPrChange>
              </w:rPr>
            </w:pPr>
            <w:ins w:id="14000" w:author="韬 黄" w:date="2018-10-15T17:42:00Z">
              <w:r w:rsidRPr="00335695">
                <w:rPr>
                  <w:rFonts w:eastAsia="Times New Roman" w:cs="Times New Roman"/>
                  <w:color w:val="7030A0"/>
                  <w:sz w:val="22"/>
                  <w:rPrChange w:id="14001" w:author="韬 黄" w:date="2018-10-15T17:48:00Z">
                    <w:rPr>
                      <w:rFonts w:eastAsia="Times New Roman" w:cs="Times New Roman"/>
                      <w:color w:val="000000"/>
                      <w:sz w:val="22"/>
                    </w:rPr>
                  </w:rPrChange>
                </w:rPr>
                <w:t>-0.76%</w:t>
              </w:r>
            </w:ins>
          </w:p>
        </w:tc>
        <w:tc>
          <w:tcPr>
            <w:tcW w:w="2038" w:type="dxa"/>
            <w:tcBorders>
              <w:top w:val="nil"/>
              <w:left w:val="nil"/>
              <w:bottom w:val="nil"/>
              <w:right w:val="nil"/>
            </w:tcBorders>
            <w:shd w:val="clear" w:color="auto" w:fill="auto"/>
            <w:noWrap/>
            <w:vAlign w:val="center"/>
            <w:hideMark/>
          </w:tcPr>
          <w:p w14:paraId="50F06E24" w14:textId="77777777" w:rsidR="00E53789" w:rsidRPr="00335695" w:rsidRDefault="00E53789" w:rsidP="00E53789">
            <w:pPr>
              <w:spacing w:after="0" w:line="240" w:lineRule="auto"/>
              <w:rPr>
                <w:ins w:id="14002" w:author="韬 黄" w:date="2018-10-15T17:42:00Z"/>
                <w:rFonts w:eastAsia="Times New Roman" w:cs="Times New Roman"/>
                <w:color w:val="7030A0"/>
                <w:sz w:val="22"/>
                <w:rPrChange w:id="14003" w:author="韬 黄" w:date="2018-10-15T17:48:00Z">
                  <w:rPr>
                    <w:ins w:id="14004" w:author="韬 黄" w:date="2018-10-15T17:42:00Z"/>
                    <w:rFonts w:eastAsia="Times New Roman" w:cs="Times New Roman"/>
                    <w:color w:val="000000"/>
                    <w:sz w:val="22"/>
                  </w:rPr>
                </w:rPrChange>
              </w:rPr>
            </w:pPr>
            <w:ins w:id="14005" w:author="韬 黄" w:date="2018-10-15T17:42:00Z">
              <w:r w:rsidRPr="00335695">
                <w:rPr>
                  <w:rFonts w:eastAsia="Times New Roman" w:cs="Times New Roman"/>
                  <w:color w:val="7030A0"/>
                  <w:sz w:val="22"/>
                  <w:rPrChange w:id="14006" w:author="韬 黄" w:date="2018-10-15T17:48:00Z">
                    <w:rPr>
                      <w:rFonts w:eastAsia="Times New Roman" w:cs="Times New Roman"/>
                      <w:color w:val="000000"/>
                      <w:sz w:val="22"/>
                    </w:rPr>
                  </w:rPrChange>
                </w:rPr>
                <w:t>Yogurt</w:t>
              </w:r>
            </w:ins>
          </w:p>
        </w:tc>
        <w:tc>
          <w:tcPr>
            <w:tcW w:w="1320" w:type="dxa"/>
            <w:tcBorders>
              <w:top w:val="nil"/>
              <w:left w:val="nil"/>
              <w:bottom w:val="nil"/>
              <w:right w:val="nil"/>
            </w:tcBorders>
            <w:shd w:val="clear" w:color="auto" w:fill="auto"/>
            <w:noWrap/>
            <w:vAlign w:val="center"/>
            <w:hideMark/>
          </w:tcPr>
          <w:p w14:paraId="32BE4733" w14:textId="77777777" w:rsidR="00E53789" w:rsidRPr="00335695" w:rsidRDefault="00E53789" w:rsidP="00E53789">
            <w:pPr>
              <w:spacing w:after="0" w:line="240" w:lineRule="auto"/>
              <w:jc w:val="right"/>
              <w:rPr>
                <w:ins w:id="14007" w:author="韬 黄" w:date="2018-10-15T17:42:00Z"/>
                <w:rFonts w:eastAsia="Times New Roman" w:cs="Times New Roman"/>
                <w:color w:val="7030A0"/>
                <w:sz w:val="22"/>
                <w:rPrChange w:id="14008" w:author="韬 黄" w:date="2018-10-15T17:48:00Z">
                  <w:rPr>
                    <w:ins w:id="14009" w:author="韬 黄" w:date="2018-10-15T17:42:00Z"/>
                    <w:rFonts w:eastAsia="Times New Roman" w:cs="Times New Roman"/>
                    <w:color w:val="000000"/>
                    <w:sz w:val="22"/>
                  </w:rPr>
                </w:rPrChange>
              </w:rPr>
            </w:pPr>
            <w:ins w:id="14010" w:author="韬 黄" w:date="2018-10-15T17:42:00Z">
              <w:r w:rsidRPr="00335695">
                <w:rPr>
                  <w:rFonts w:eastAsia="Times New Roman" w:cs="Times New Roman"/>
                  <w:color w:val="7030A0"/>
                  <w:sz w:val="22"/>
                  <w:rPrChange w:id="14011" w:author="韬 黄" w:date="2018-10-15T17:48:00Z">
                    <w:rPr>
                      <w:rFonts w:eastAsia="Times New Roman" w:cs="Times New Roman"/>
                      <w:color w:val="000000"/>
                      <w:sz w:val="22"/>
                    </w:rPr>
                  </w:rPrChange>
                </w:rPr>
                <w:t>1.78%</w:t>
              </w:r>
            </w:ins>
          </w:p>
        </w:tc>
        <w:tc>
          <w:tcPr>
            <w:tcW w:w="1320" w:type="dxa"/>
            <w:tcBorders>
              <w:top w:val="nil"/>
              <w:left w:val="nil"/>
              <w:bottom w:val="nil"/>
              <w:right w:val="nil"/>
            </w:tcBorders>
            <w:shd w:val="clear" w:color="auto" w:fill="auto"/>
            <w:noWrap/>
            <w:vAlign w:val="center"/>
            <w:hideMark/>
          </w:tcPr>
          <w:p w14:paraId="48BE4D7D" w14:textId="77777777" w:rsidR="00E53789" w:rsidRPr="00335695" w:rsidRDefault="00E53789" w:rsidP="00E53789">
            <w:pPr>
              <w:spacing w:after="0" w:line="240" w:lineRule="auto"/>
              <w:jc w:val="right"/>
              <w:rPr>
                <w:ins w:id="14012" w:author="韬 黄" w:date="2018-10-15T17:42:00Z"/>
                <w:rFonts w:eastAsia="Times New Roman" w:cs="Times New Roman"/>
                <w:color w:val="7030A0"/>
                <w:sz w:val="22"/>
                <w:rPrChange w:id="14013" w:author="韬 黄" w:date="2018-10-15T17:48:00Z">
                  <w:rPr>
                    <w:ins w:id="14014" w:author="韬 黄" w:date="2018-10-15T17:42:00Z"/>
                    <w:rFonts w:eastAsia="Times New Roman" w:cs="Times New Roman"/>
                    <w:color w:val="000000"/>
                    <w:sz w:val="22"/>
                  </w:rPr>
                </w:rPrChange>
              </w:rPr>
            </w:pPr>
            <w:ins w:id="14015" w:author="韬 黄" w:date="2018-10-15T17:42:00Z">
              <w:r w:rsidRPr="00335695">
                <w:rPr>
                  <w:rFonts w:eastAsia="Times New Roman" w:cs="Times New Roman"/>
                  <w:color w:val="7030A0"/>
                  <w:sz w:val="22"/>
                  <w:rPrChange w:id="14016" w:author="韬 黄" w:date="2018-10-15T17:48:00Z">
                    <w:rPr>
                      <w:rFonts w:eastAsia="Times New Roman" w:cs="Times New Roman"/>
                      <w:color w:val="000000"/>
                      <w:sz w:val="22"/>
                    </w:rPr>
                  </w:rPrChange>
                </w:rPr>
                <w:t>4.47%</w:t>
              </w:r>
            </w:ins>
          </w:p>
        </w:tc>
      </w:tr>
    </w:tbl>
    <w:p w14:paraId="15936BF6" w14:textId="77777777" w:rsidR="00E53789" w:rsidRPr="00335695" w:rsidRDefault="00E53789" w:rsidP="004C569C">
      <w:pPr>
        <w:pStyle w:val="ListParagraph"/>
        <w:shd w:val="clear" w:color="auto" w:fill="FFFFFF" w:themeFill="background1"/>
        <w:spacing w:after="0" w:line="360" w:lineRule="auto"/>
        <w:ind w:left="0"/>
        <w:rPr>
          <w:ins w:id="14017" w:author="Tao Huang" w:date="2018-09-06T16:31:00Z"/>
          <w:rFonts w:cs="Times New Roman"/>
          <w:color w:val="7030A0"/>
          <w:sz w:val="22"/>
          <w:rPrChange w:id="14018" w:author="韬 黄" w:date="2018-10-15T17:48:00Z">
            <w:rPr>
              <w:ins w:id="14019" w:author="Tao Huang" w:date="2018-09-06T16:31:00Z"/>
              <w:rFonts w:cs="Times New Roman"/>
              <w:color w:val="000000" w:themeColor="text1"/>
              <w:sz w:val="22"/>
            </w:rPr>
          </w:rPrChange>
        </w:rPr>
      </w:pPr>
    </w:p>
    <w:p w14:paraId="7EFE4253" w14:textId="77777777" w:rsidR="002D75FB" w:rsidRPr="00335695" w:rsidRDefault="002D75FB" w:rsidP="004C569C">
      <w:pPr>
        <w:pStyle w:val="ListParagraph"/>
        <w:shd w:val="clear" w:color="auto" w:fill="FFFFFF" w:themeFill="background1"/>
        <w:spacing w:after="0" w:line="360" w:lineRule="auto"/>
        <w:ind w:left="0"/>
        <w:rPr>
          <w:ins w:id="14020" w:author="Tao Huang" w:date="2018-09-06T16:33:00Z"/>
          <w:rFonts w:cs="Times New Roman"/>
          <w:color w:val="7030A0"/>
          <w:sz w:val="22"/>
          <w:rPrChange w:id="14021" w:author="韬 黄" w:date="2018-10-15T17:48:00Z">
            <w:rPr>
              <w:ins w:id="14022" w:author="Tao Huang" w:date="2018-09-06T16:33:00Z"/>
              <w:rFonts w:cs="Times New Roman"/>
              <w:color w:val="000000" w:themeColor="text1"/>
              <w:sz w:val="22"/>
            </w:rPr>
          </w:rPrChange>
        </w:rPr>
      </w:pPr>
    </w:p>
    <w:tbl>
      <w:tblPr>
        <w:tblW w:w="8931" w:type="dxa"/>
        <w:jc w:val="center"/>
        <w:tblLook w:val="04A0" w:firstRow="1" w:lastRow="0" w:firstColumn="1" w:lastColumn="0" w:noHBand="0" w:noVBand="1"/>
        <w:tblPrChange w:id="14023" w:author="韬 黄" w:date="2018-09-27T18:05:00Z">
          <w:tblPr>
            <w:tblW w:w="9936" w:type="dxa"/>
            <w:tblInd w:w="-709" w:type="dxa"/>
            <w:tblLook w:val="04A0" w:firstRow="1" w:lastRow="0" w:firstColumn="1" w:lastColumn="0" w:noHBand="0" w:noVBand="1"/>
          </w:tblPr>
        </w:tblPrChange>
      </w:tblPr>
      <w:tblGrid>
        <w:gridCol w:w="2268"/>
        <w:gridCol w:w="1276"/>
        <w:gridCol w:w="1134"/>
        <w:gridCol w:w="2037"/>
        <w:gridCol w:w="1211"/>
        <w:gridCol w:w="1005"/>
        <w:tblGridChange w:id="14024">
          <w:tblGrid>
            <w:gridCol w:w="2268"/>
            <w:gridCol w:w="1276"/>
            <w:gridCol w:w="1134"/>
            <w:gridCol w:w="2037"/>
            <w:gridCol w:w="1211"/>
            <w:gridCol w:w="1005"/>
          </w:tblGrid>
        </w:tblGridChange>
      </w:tblGrid>
      <w:tr w:rsidR="00774AB9" w:rsidRPr="00335695" w:rsidDel="00E53789" w14:paraId="7D925F94" w14:textId="478286F1" w:rsidTr="00345363">
        <w:trPr>
          <w:trHeight w:val="20"/>
          <w:jc w:val="center"/>
          <w:ins w:id="14025" w:author="Tao Huang" w:date="2018-09-06T16:33:00Z"/>
          <w:del w:id="14026" w:author="韬 黄" w:date="2018-10-15T17:43:00Z"/>
          <w:trPrChange w:id="14027" w:author="韬 黄" w:date="2018-09-27T18:05:00Z">
            <w:trPr>
              <w:trHeight w:val="20"/>
            </w:trPr>
          </w:trPrChange>
        </w:trPr>
        <w:tc>
          <w:tcPr>
            <w:tcW w:w="2268" w:type="dxa"/>
            <w:tcBorders>
              <w:top w:val="nil"/>
              <w:left w:val="nil"/>
              <w:bottom w:val="single" w:sz="8" w:space="0" w:color="666666"/>
              <w:right w:val="nil"/>
            </w:tcBorders>
            <w:shd w:val="clear" w:color="auto" w:fill="auto"/>
            <w:noWrap/>
            <w:vAlign w:val="center"/>
            <w:hideMark/>
            <w:tcPrChange w:id="14028" w:author="韬 黄" w:date="2018-09-27T18:05:00Z">
              <w:tcPr>
                <w:tcW w:w="2268" w:type="dxa"/>
                <w:tcBorders>
                  <w:top w:val="nil"/>
                  <w:left w:val="nil"/>
                  <w:bottom w:val="single" w:sz="8" w:space="0" w:color="666666"/>
                  <w:right w:val="nil"/>
                </w:tcBorders>
                <w:shd w:val="clear" w:color="auto" w:fill="auto"/>
                <w:noWrap/>
                <w:vAlign w:val="center"/>
                <w:hideMark/>
              </w:tcPr>
            </w:tcPrChange>
          </w:tcPr>
          <w:p w14:paraId="4A73C144" w14:textId="7716FAD5" w:rsidR="00774AB9" w:rsidRPr="00335695" w:rsidDel="00E53789" w:rsidRDefault="00774AB9" w:rsidP="00447B77">
            <w:pPr>
              <w:spacing w:after="0" w:line="240" w:lineRule="auto"/>
              <w:rPr>
                <w:ins w:id="14029" w:author="Tao Huang" w:date="2018-09-06T16:33:00Z"/>
                <w:del w:id="14030" w:author="韬 黄" w:date="2018-10-15T17:43:00Z"/>
                <w:rFonts w:eastAsia="Times New Roman" w:cs="Times New Roman"/>
                <w:color w:val="7030A0"/>
                <w:sz w:val="22"/>
                <w:rPrChange w:id="14031" w:author="韬 黄" w:date="2018-10-15T17:48:00Z">
                  <w:rPr>
                    <w:ins w:id="14032" w:author="Tao Huang" w:date="2018-09-06T16:33:00Z"/>
                    <w:del w:id="14033" w:author="韬 黄" w:date="2018-10-15T17:43:00Z"/>
                    <w:rFonts w:eastAsia="Times New Roman" w:cs="Times New Roman"/>
                    <w:color w:val="000000"/>
                    <w:sz w:val="22"/>
                  </w:rPr>
                </w:rPrChange>
              </w:rPr>
            </w:pPr>
            <w:ins w:id="14034" w:author="Tao Huang" w:date="2018-09-06T16:33:00Z">
              <w:del w:id="14035" w:author="韬 黄" w:date="2018-10-15T17:43:00Z">
                <w:r w:rsidRPr="00335695" w:rsidDel="00E53789">
                  <w:rPr>
                    <w:rFonts w:eastAsia="Times New Roman" w:cs="Times New Roman"/>
                    <w:color w:val="7030A0"/>
                    <w:sz w:val="22"/>
                    <w:rPrChange w:id="14036" w:author="韬 黄" w:date="2018-10-15T17:48:00Z">
                      <w:rPr>
                        <w:rFonts w:eastAsia="Times New Roman" w:cs="Times New Roman"/>
                        <w:color w:val="000000"/>
                        <w:sz w:val="22"/>
                      </w:rPr>
                    </w:rPrChange>
                  </w:rPr>
                  <w:delText>Category/MASE</w:delText>
                </w:r>
              </w:del>
            </w:ins>
          </w:p>
        </w:tc>
        <w:tc>
          <w:tcPr>
            <w:tcW w:w="1276" w:type="dxa"/>
            <w:tcBorders>
              <w:top w:val="nil"/>
              <w:left w:val="nil"/>
              <w:bottom w:val="single" w:sz="8" w:space="0" w:color="666666"/>
              <w:right w:val="nil"/>
            </w:tcBorders>
            <w:shd w:val="clear" w:color="auto" w:fill="auto"/>
            <w:noWrap/>
            <w:vAlign w:val="center"/>
            <w:hideMark/>
            <w:tcPrChange w:id="14037" w:author="韬 黄" w:date="2018-09-27T18:05:00Z">
              <w:tcPr>
                <w:tcW w:w="1276" w:type="dxa"/>
                <w:tcBorders>
                  <w:top w:val="nil"/>
                  <w:left w:val="nil"/>
                  <w:bottom w:val="single" w:sz="8" w:space="0" w:color="666666"/>
                  <w:right w:val="nil"/>
                </w:tcBorders>
                <w:shd w:val="clear" w:color="auto" w:fill="auto"/>
                <w:noWrap/>
                <w:vAlign w:val="center"/>
                <w:hideMark/>
              </w:tcPr>
            </w:tcPrChange>
          </w:tcPr>
          <w:p w14:paraId="55CA3088" w14:textId="47A1C30D" w:rsidR="00774AB9" w:rsidRPr="00335695" w:rsidDel="00E53789" w:rsidRDefault="00774AB9" w:rsidP="00447B77">
            <w:pPr>
              <w:spacing w:after="0" w:line="240" w:lineRule="auto"/>
              <w:jc w:val="center"/>
              <w:rPr>
                <w:ins w:id="14038" w:author="Tao Huang" w:date="2018-09-06T16:33:00Z"/>
                <w:del w:id="14039" w:author="韬 黄" w:date="2018-10-15T17:43:00Z"/>
                <w:rFonts w:eastAsia="Times New Roman" w:cs="Times New Roman"/>
                <w:color w:val="7030A0"/>
                <w:sz w:val="22"/>
                <w:rPrChange w:id="14040" w:author="韬 黄" w:date="2018-10-15T17:48:00Z">
                  <w:rPr>
                    <w:ins w:id="14041" w:author="Tao Huang" w:date="2018-09-06T16:33:00Z"/>
                    <w:del w:id="14042" w:author="韬 黄" w:date="2018-10-15T17:43:00Z"/>
                    <w:rFonts w:eastAsia="Times New Roman" w:cs="Times New Roman"/>
                    <w:color w:val="000000"/>
                    <w:sz w:val="22"/>
                  </w:rPr>
                </w:rPrChange>
              </w:rPr>
            </w:pPr>
            <w:ins w:id="14043" w:author="Tao Huang" w:date="2018-09-06T16:33:00Z">
              <w:del w:id="14044" w:author="韬 黄" w:date="2018-10-15T17:43:00Z">
                <w:r w:rsidRPr="00335695" w:rsidDel="00E53789">
                  <w:rPr>
                    <w:rFonts w:eastAsia="Times New Roman" w:cs="Times New Roman"/>
                    <w:color w:val="7030A0"/>
                    <w:sz w:val="22"/>
                    <w:rPrChange w:id="14045" w:author="韬 黄" w:date="2018-10-15T17:48:00Z">
                      <w:rPr>
                        <w:rFonts w:eastAsia="Times New Roman" w:cs="Times New Roman"/>
                        <w:color w:val="000000"/>
                        <w:sz w:val="22"/>
                      </w:rPr>
                    </w:rPrChange>
                  </w:rPr>
                  <w:delText>ADL-intra-EWC</w:delText>
                </w:r>
              </w:del>
            </w:ins>
          </w:p>
        </w:tc>
        <w:tc>
          <w:tcPr>
            <w:tcW w:w="1134" w:type="dxa"/>
            <w:tcBorders>
              <w:top w:val="nil"/>
              <w:left w:val="nil"/>
              <w:bottom w:val="single" w:sz="8" w:space="0" w:color="666666"/>
              <w:right w:val="nil"/>
            </w:tcBorders>
            <w:shd w:val="clear" w:color="auto" w:fill="auto"/>
            <w:noWrap/>
            <w:vAlign w:val="center"/>
            <w:hideMark/>
            <w:tcPrChange w:id="14046" w:author="韬 黄" w:date="2018-09-27T18:05:00Z">
              <w:tcPr>
                <w:tcW w:w="1134" w:type="dxa"/>
                <w:tcBorders>
                  <w:top w:val="nil"/>
                  <w:left w:val="nil"/>
                  <w:bottom w:val="single" w:sz="8" w:space="0" w:color="666666"/>
                  <w:right w:val="nil"/>
                </w:tcBorders>
                <w:shd w:val="clear" w:color="auto" w:fill="auto"/>
                <w:noWrap/>
                <w:vAlign w:val="center"/>
                <w:hideMark/>
              </w:tcPr>
            </w:tcPrChange>
          </w:tcPr>
          <w:p w14:paraId="48B4C1A6" w14:textId="23C4B0E7" w:rsidR="00774AB9" w:rsidRPr="00335695" w:rsidDel="00E53789" w:rsidRDefault="00774AB9" w:rsidP="00447B77">
            <w:pPr>
              <w:spacing w:after="0" w:line="240" w:lineRule="auto"/>
              <w:jc w:val="center"/>
              <w:rPr>
                <w:ins w:id="14047" w:author="Tao Huang" w:date="2018-09-06T16:33:00Z"/>
                <w:del w:id="14048" w:author="韬 黄" w:date="2018-10-15T17:43:00Z"/>
                <w:rFonts w:eastAsia="Times New Roman" w:cs="Times New Roman"/>
                <w:color w:val="7030A0"/>
                <w:sz w:val="22"/>
                <w:rPrChange w:id="14049" w:author="韬 黄" w:date="2018-10-15T17:48:00Z">
                  <w:rPr>
                    <w:ins w:id="14050" w:author="Tao Huang" w:date="2018-09-06T16:33:00Z"/>
                    <w:del w:id="14051" w:author="韬 黄" w:date="2018-10-15T17:43:00Z"/>
                    <w:rFonts w:eastAsia="Times New Roman" w:cs="Times New Roman"/>
                    <w:color w:val="000000"/>
                    <w:sz w:val="22"/>
                  </w:rPr>
                </w:rPrChange>
              </w:rPr>
            </w:pPr>
            <w:ins w:id="14052" w:author="Tao Huang" w:date="2018-09-06T16:33:00Z">
              <w:del w:id="14053" w:author="韬 黄" w:date="2018-10-15T17:43:00Z">
                <w:r w:rsidRPr="00335695" w:rsidDel="00E53789">
                  <w:rPr>
                    <w:rFonts w:eastAsia="Times New Roman" w:cs="Times New Roman"/>
                    <w:color w:val="7030A0"/>
                    <w:sz w:val="22"/>
                    <w:rPrChange w:id="14054" w:author="韬 黄" w:date="2018-10-15T17:48:00Z">
                      <w:rPr>
                        <w:rFonts w:eastAsia="Times New Roman" w:cs="Times New Roman"/>
                        <w:color w:val="000000"/>
                        <w:sz w:val="22"/>
                      </w:rPr>
                    </w:rPrChange>
                  </w:rPr>
                  <w:delText>ADL-intra-IC</w:delText>
                </w:r>
              </w:del>
            </w:ins>
          </w:p>
        </w:tc>
        <w:tc>
          <w:tcPr>
            <w:tcW w:w="2037" w:type="dxa"/>
            <w:tcBorders>
              <w:top w:val="nil"/>
              <w:left w:val="nil"/>
              <w:bottom w:val="single" w:sz="8" w:space="0" w:color="666666"/>
              <w:right w:val="nil"/>
            </w:tcBorders>
            <w:shd w:val="clear" w:color="auto" w:fill="auto"/>
            <w:noWrap/>
            <w:vAlign w:val="center"/>
            <w:hideMark/>
            <w:tcPrChange w:id="14055" w:author="韬 黄" w:date="2018-09-27T18:05:00Z">
              <w:tcPr>
                <w:tcW w:w="2037" w:type="dxa"/>
                <w:tcBorders>
                  <w:top w:val="nil"/>
                  <w:left w:val="nil"/>
                  <w:bottom w:val="single" w:sz="8" w:space="0" w:color="666666"/>
                  <w:right w:val="nil"/>
                </w:tcBorders>
                <w:shd w:val="clear" w:color="auto" w:fill="auto"/>
                <w:noWrap/>
                <w:vAlign w:val="center"/>
                <w:hideMark/>
              </w:tcPr>
            </w:tcPrChange>
          </w:tcPr>
          <w:p w14:paraId="195B31A6" w14:textId="4BC345F7" w:rsidR="00774AB9" w:rsidRPr="00335695" w:rsidDel="00E53789" w:rsidRDefault="00774AB9" w:rsidP="00447B77">
            <w:pPr>
              <w:spacing w:after="0" w:line="240" w:lineRule="auto"/>
              <w:rPr>
                <w:ins w:id="14056" w:author="Tao Huang" w:date="2018-09-06T16:33:00Z"/>
                <w:del w:id="14057" w:author="韬 黄" w:date="2018-10-15T17:43:00Z"/>
                <w:rFonts w:eastAsia="Times New Roman" w:cs="Times New Roman"/>
                <w:color w:val="7030A0"/>
                <w:sz w:val="22"/>
                <w:rPrChange w:id="14058" w:author="韬 黄" w:date="2018-10-15T17:48:00Z">
                  <w:rPr>
                    <w:ins w:id="14059" w:author="Tao Huang" w:date="2018-09-06T16:33:00Z"/>
                    <w:del w:id="14060" w:author="韬 黄" w:date="2018-10-15T17:43:00Z"/>
                    <w:rFonts w:eastAsia="Times New Roman" w:cs="Times New Roman"/>
                    <w:color w:val="000000"/>
                    <w:sz w:val="22"/>
                  </w:rPr>
                </w:rPrChange>
              </w:rPr>
            </w:pPr>
            <w:ins w:id="14061" w:author="Tao Huang" w:date="2018-09-06T16:33:00Z">
              <w:del w:id="14062" w:author="韬 黄" w:date="2018-10-15T17:43:00Z">
                <w:r w:rsidRPr="00335695" w:rsidDel="00E53789">
                  <w:rPr>
                    <w:rFonts w:eastAsia="Times New Roman" w:cs="Times New Roman"/>
                    <w:color w:val="7030A0"/>
                    <w:sz w:val="22"/>
                    <w:rPrChange w:id="14063" w:author="韬 黄" w:date="2018-10-15T17:48:00Z">
                      <w:rPr>
                        <w:rFonts w:eastAsia="Times New Roman" w:cs="Times New Roman"/>
                        <w:color w:val="000000"/>
                        <w:sz w:val="22"/>
                      </w:rPr>
                    </w:rPrChange>
                  </w:rPr>
                  <w:delText>Category/MASE</w:delText>
                </w:r>
              </w:del>
            </w:ins>
          </w:p>
        </w:tc>
        <w:tc>
          <w:tcPr>
            <w:tcW w:w="1211" w:type="dxa"/>
            <w:tcBorders>
              <w:top w:val="nil"/>
              <w:left w:val="nil"/>
              <w:bottom w:val="single" w:sz="8" w:space="0" w:color="666666"/>
              <w:right w:val="nil"/>
            </w:tcBorders>
            <w:shd w:val="clear" w:color="auto" w:fill="auto"/>
            <w:noWrap/>
            <w:vAlign w:val="center"/>
            <w:hideMark/>
            <w:tcPrChange w:id="14064" w:author="韬 黄" w:date="2018-09-27T18:05:00Z">
              <w:tcPr>
                <w:tcW w:w="1211" w:type="dxa"/>
                <w:tcBorders>
                  <w:top w:val="nil"/>
                  <w:left w:val="nil"/>
                  <w:bottom w:val="single" w:sz="8" w:space="0" w:color="666666"/>
                  <w:right w:val="nil"/>
                </w:tcBorders>
                <w:shd w:val="clear" w:color="auto" w:fill="auto"/>
                <w:noWrap/>
                <w:vAlign w:val="center"/>
                <w:hideMark/>
              </w:tcPr>
            </w:tcPrChange>
          </w:tcPr>
          <w:p w14:paraId="5A8C7875" w14:textId="1D5FE97A" w:rsidR="00774AB9" w:rsidRPr="00335695" w:rsidDel="00E53789" w:rsidRDefault="00774AB9" w:rsidP="00447B77">
            <w:pPr>
              <w:spacing w:after="0" w:line="240" w:lineRule="auto"/>
              <w:jc w:val="center"/>
              <w:rPr>
                <w:ins w:id="14065" w:author="Tao Huang" w:date="2018-09-06T16:33:00Z"/>
                <w:del w:id="14066" w:author="韬 黄" w:date="2018-10-15T17:43:00Z"/>
                <w:rFonts w:eastAsia="Times New Roman" w:cs="Times New Roman"/>
                <w:color w:val="7030A0"/>
                <w:sz w:val="22"/>
                <w:rPrChange w:id="14067" w:author="韬 黄" w:date="2018-10-15T17:48:00Z">
                  <w:rPr>
                    <w:ins w:id="14068" w:author="Tao Huang" w:date="2018-09-06T16:33:00Z"/>
                    <w:del w:id="14069" w:author="韬 黄" w:date="2018-10-15T17:43:00Z"/>
                    <w:rFonts w:eastAsia="Times New Roman" w:cs="Times New Roman"/>
                    <w:color w:val="000000"/>
                    <w:sz w:val="22"/>
                  </w:rPr>
                </w:rPrChange>
              </w:rPr>
            </w:pPr>
            <w:ins w:id="14070" w:author="Tao Huang" w:date="2018-09-06T16:33:00Z">
              <w:del w:id="14071" w:author="韬 黄" w:date="2018-10-15T17:43:00Z">
                <w:r w:rsidRPr="00335695" w:rsidDel="00E53789">
                  <w:rPr>
                    <w:rFonts w:eastAsia="Times New Roman" w:cs="Times New Roman"/>
                    <w:color w:val="7030A0"/>
                    <w:sz w:val="22"/>
                    <w:rPrChange w:id="14072" w:author="韬 黄" w:date="2018-10-15T17:48:00Z">
                      <w:rPr>
                        <w:rFonts w:eastAsia="Times New Roman" w:cs="Times New Roman"/>
                        <w:color w:val="000000"/>
                        <w:sz w:val="22"/>
                      </w:rPr>
                    </w:rPrChange>
                  </w:rPr>
                  <w:delText>ADL-intra-EWC</w:delText>
                </w:r>
              </w:del>
            </w:ins>
          </w:p>
        </w:tc>
        <w:tc>
          <w:tcPr>
            <w:tcW w:w="1005" w:type="dxa"/>
            <w:tcBorders>
              <w:top w:val="nil"/>
              <w:left w:val="nil"/>
              <w:bottom w:val="single" w:sz="8" w:space="0" w:color="666666"/>
              <w:right w:val="nil"/>
            </w:tcBorders>
            <w:shd w:val="clear" w:color="auto" w:fill="auto"/>
            <w:noWrap/>
            <w:vAlign w:val="center"/>
            <w:hideMark/>
            <w:tcPrChange w:id="14073" w:author="韬 黄" w:date="2018-09-27T18:05:00Z">
              <w:tcPr>
                <w:tcW w:w="1005" w:type="dxa"/>
                <w:tcBorders>
                  <w:top w:val="nil"/>
                  <w:left w:val="nil"/>
                  <w:bottom w:val="single" w:sz="8" w:space="0" w:color="666666"/>
                  <w:right w:val="nil"/>
                </w:tcBorders>
                <w:shd w:val="clear" w:color="auto" w:fill="auto"/>
                <w:noWrap/>
                <w:vAlign w:val="center"/>
                <w:hideMark/>
              </w:tcPr>
            </w:tcPrChange>
          </w:tcPr>
          <w:p w14:paraId="59F60176" w14:textId="038CB182" w:rsidR="00774AB9" w:rsidRPr="00335695" w:rsidDel="00E53789" w:rsidRDefault="00774AB9" w:rsidP="00447B77">
            <w:pPr>
              <w:spacing w:after="0" w:line="240" w:lineRule="auto"/>
              <w:jc w:val="center"/>
              <w:rPr>
                <w:ins w:id="14074" w:author="Tao Huang" w:date="2018-09-06T16:33:00Z"/>
                <w:del w:id="14075" w:author="韬 黄" w:date="2018-10-15T17:43:00Z"/>
                <w:rFonts w:eastAsia="Times New Roman" w:cs="Times New Roman"/>
                <w:color w:val="7030A0"/>
                <w:sz w:val="22"/>
                <w:rPrChange w:id="14076" w:author="韬 黄" w:date="2018-10-15T17:48:00Z">
                  <w:rPr>
                    <w:ins w:id="14077" w:author="Tao Huang" w:date="2018-09-06T16:33:00Z"/>
                    <w:del w:id="14078" w:author="韬 黄" w:date="2018-10-15T17:43:00Z"/>
                    <w:rFonts w:eastAsia="Times New Roman" w:cs="Times New Roman"/>
                    <w:color w:val="000000"/>
                    <w:sz w:val="22"/>
                  </w:rPr>
                </w:rPrChange>
              </w:rPr>
            </w:pPr>
            <w:ins w:id="14079" w:author="Tao Huang" w:date="2018-09-06T16:33:00Z">
              <w:del w:id="14080" w:author="韬 黄" w:date="2018-10-15T17:43:00Z">
                <w:r w:rsidRPr="00335695" w:rsidDel="00E53789">
                  <w:rPr>
                    <w:rFonts w:eastAsia="Times New Roman" w:cs="Times New Roman"/>
                    <w:color w:val="7030A0"/>
                    <w:sz w:val="22"/>
                    <w:rPrChange w:id="14081" w:author="韬 黄" w:date="2018-10-15T17:48:00Z">
                      <w:rPr>
                        <w:rFonts w:eastAsia="Times New Roman" w:cs="Times New Roman"/>
                        <w:color w:val="000000"/>
                        <w:sz w:val="22"/>
                      </w:rPr>
                    </w:rPrChange>
                  </w:rPr>
                  <w:delText>ADL-intra-IC</w:delText>
                </w:r>
              </w:del>
            </w:ins>
          </w:p>
        </w:tc>
      </w:tr>
      <w:tr w:rsidR="00774AB9" w:rsidRPr="00335695" w:rsidDel="00E53789" w14:paraId="3F84644A" w14:textId="2D5A4528" w:rsidTr="00345363">
        <w:trPr>
          <w:trHeight w:val="20"/>
          <w:jc w:val="center"/>
          <w:ins w:id="14082" w:author="Tao Huang" w:date="2018-09-06T16:33:00Z"/>
          <w:del w:id="14083" w:author="韬 黄" w:date="2018-10-15T17:43:00Z"/>
          <w:trPrChange w:id="14084"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085" w:author="韬 黄" w:date="2018-09-27T18:05:00Z">
              <w:tcPr>
                <w:tcW w:w="2268" w:type="dxa"/>
                <w:tcBorders>
                  <w:top w:val="nil"/>
                  <w:left w:val="nil"/>
                  <w:bottom w:val="nil"/>
                  <w:right w:val="nil"/>
                </w:tcBorders>
                <w:shd w:val="clear" w:color="auto" w:fill="auto"/>
                <w:noWrap/>
                <w:vAlign w:val="center"/>
                <w:hideMark/>
              </w:tcPr>
            </w:tcPrChange>
          </w:tcPr>
          <w:p w14:paraId="7369A294" w14:textId="757FA6A9" w:rsidR="00774AB9" w:rsidRPr="00335695" w:rsidDel="00E53789" w:rsidRDefault="00774AB9" w:rsidP="00447B77">
            <w:pPr>
              <w:spacing w:after="0" w:line="240" w:lineRule="auto"/>
              <w:rPr>
                <w:ins w:id="14086" w:author="Tao Huang" w:date="2018-09-06T16:33:00Z"/>
                <w:del w:id="14087" w:author="韬 黄" w:date="2018-10-15T17:43:00Z"/>
                <w:rFonts w:eastAsia="Times New Roman" w:cs="Times New Roman"/>
                <w:color w:val="7030A0"/>
                <w:sz w:val="22"/>
                <w:rPrChange w:id="14088" w:author="韬 黄" w:date="2018-10-15T17:48:00Z">
                  <w:rPr>
                    <w:ins w:id="14089" w:author="Tao Huang" w:date="2018-09-06T16:33:00Z"/>
                    <w:del w:id="14090" w:author="韬 黄" w:date="2018-10-15T17:43:00Z"/>
                    <w:rFonts w:eastAsia="Times New Roman" w:cs="Times New Roman"/>
                    <w:color w:val="000000"/>
                    <w:sz w:val="22"/>
                  </w:rPr>
                </w:rPrChange>
              </w:rPr>
            </w:pPr>
            <w:ins w:id="14091" w:author="Tao Huang" w:date="2018-09-06T16:33:00Z">
              <w:del w:id="14092" w:author="韬 黄" w:date="2018-10-15T17:43:00Z">
                <w:r w:rsidRPr="00335695" w:rsidDel="00E53789">
                  <w:rPr>
                    <w:rFonts w:eastAsia="Times New Roman" w:cs="Times New Roman"/>
                    <w:color w:val="7030A0"/>
                    <w:sz w:val="22"/>
                    <w:rPrChange w:id="14093" w:author="韬 黄" w:date="2018-10-15T17:48:00Z">
                      <w:rPr>
                        <w:rFonts w:eastAsia="Times New Roman" w:cs="Times New Roman"/>
                        <w:color w:val="000000"/>
                        <w:sz w:val="22"/>
                      </w:rPr>
                    </w:rPrChange>
                  </w:rPr>
                  <w:delText>Beer</w:delText>
                </w:r>
              </w:del>
            </w:ins>
          </w:p>
        </w:tc>
        <w:tc>
          <w:tcPr>
            <w:tcW w:w="1276" w:type="dxa"/>
            <w:tcBorders>
              <w:top w:val="nil"/>
              <w:left w:val="nil"/>
              <w:bottom w:val="nil"/>
              <w:right w:val="nil"/>
            </w:tcBorders>
            <w:shd w:val="clear" w:color="auto" w:fill="auto"/>
            <w:noWrap/>
            <w:vAlign w:val="center"/>
            <w:hideMark/>
            <w:tcPrChange w:id="14094" w:author="韬 黄" w:date="2018-09-27T18:05:00Z">
              <w:tcPr>
                <w:tcW w:w="1276" w:type="dxa"/>
                <w:tcBorders>
                  <w:top w:val="nil"/>
                  <w:left w:val="nil"/>
                  <w:bottom w:val="nil"/>
                  <w:right w:val="nil"/>
                </w:tcBorders>
                <w:shd w:val="clear" w:color="auto" w:fill="auto"/>
                <w:noWrap/>
                <w:vAlign w:val="center"/>
                <w:hideMark/>
              </w:tcPr>
            </w:tcPrChange>
          </w:tcPr>
          <w:p w14:paraId="368F04AC" w14:textId="3D299CCD" w:rsidR="00774AB9" w:rsidRPr="00335695" w:rsidDel="00E53789" w:rsidRDefault="00774AB9" w:rsidP="00447B77">
            <w:pPr>
              <w:spacing w:after="0" w:line="240" w:lineRule="auto"/>
              <w:jc w:val="right"/>
              <w:rPr>
                <w:ins w:id="14095" w:author="Tao Huang" w:date="2018-09-06T16:33:00Z"/>
                <w:del w:id="14096" w:author="韬 黄" w:date="2018-10-15T17:43:00Z"/>
                <w:rFonts w:eastAsia="Times New Roman" w:cs="Times New Roman"/>
                <w:color w:val="7030A0"/>
                <w:sz w:val="22"/>
                <w:rPrChange w:id="14097" w:author="韬 黄" w:date="2018-10-15T17:48:00Z">
                  <w:rPr>
                    <w:ins w:id="14098" w:author="Tao Huang" w:date="2018-09-06T16:33:00Z"/>
                    <w:del w:id="14099" w:author="韬 黄" w:date="2018-10-15T17:43:00Z"/>
                    <w:rFonts w:eastAsia="Times New Roman" w:cs="Times New Roman"/>
                    <w:color w:val="000000"/>
                    <w:sz w:val="22"/>
                  </w:rPr>
                </w:rPrChange>
              </w:rPr>
            </w:pPr>
            <w:ins w:id="14100" w:author="Tao Huang" w:date="2018-09-06T16:33:00Z">
              <w:del w:id="14101" w:author="韬 黄" w:date="2018-10-15T17:43:00Z">
                <w:r w:rsidRPr="00335695" w:rsidDel="00E53789">
                  <w:rPr>
                    <w:rFonts w:eastAsia="Times New Roman" w:cs="Times New Roman"/>
                    <w:color w:val="7030A0"/>
                    <w:sz w:val="22"/>
                    <w:rPrChange w:id="14102" w:author="韬 黄" w:date="2018-10-15T17:48:00Z">
                      <w:rPr>
                        <w:rFonts w:eastAsia="Times New Roman" w:cs="Times New Roman"/>
                        <w:color w:val="000000"/>
                        <w:sz w:val="22"/>
                      </w:rPr>
                    </w:rPrChange>
                  </w:rPr>
                  <w:delText>99.89%</w:delText>
                </w:r>
              </w:del>
            </w:ins>
          </w:p>
        </w:tc>
        <w:tc>
          <w:tcPr>
            <w:tcW w:w="1134" w:type="dxa"/>
            <w:tcBorders>
              <w:top w:val="nil"/>
              <w:left w:val="nil"/>
              <w:bottom w:val="nil"/>
              <w:right w:val="nil"/>
            </w:tcBorders>
            <w:shd w:val="clear" w:color="auto" w:fill="auto"/>
            <w:noWrap/>
            <w:vAlign w:val="center"/>
            <w:hideMark/>
            <w:tcPrChange w:id="14103" w:author="韬 黄" w:date="2018-09-27T18:05:00Z">
              <w:tcPr>
                <w:tcW w:w="1134" w:type="dxa"/>
                <w:tcBorders>
                  <w:top w:val="nil"/>
                  <w:left w:val="nil"/>
                  <w:bottom w:val="nil"/>
                  <w:right w:val="nil"/>
                </w:tcBorders>
                <w:shd w:val="clear" w:color="auto" w:fill="auto"/>
                <w:noWrap/>
                <w:vAlign w:val="center"/>
                <w:hideMark/>
              </w:tcPr>
            </w:tcPrChange>
          </w:tcPr>
          <w:p w14:paraId="27B30C88" w14:textId="0071449C" w:rsidR="00774AB9" w:rsidRPr="00335695" w:rsidDel="00E53789" w:rsidRDefault="00774AB9" w:rsidP="00447B77">
            <w:pPr>
              <w:spacing w:after="0" w:line="240" w:lineRule="auto"/>
              <w:jc w:val="right"/>
              <w:rPr>
                <w:ins w:id="14104" w:author="Tao Huang" w:date="2018-09-06T16:33:00Z"/>
                <w:del w:id="14105" w:author="韬 黄" w:date="2018-10-15T17:43:00Z"/>
                <w:rFonts w:eastAsia="Times New Roman" w:cs="Times New Roman"/>
                <w:color w:val="7030A0"/>
                <w:sz w:val="22"/>
                <w:rPrChange w:id="14106" w:author="韬 黄" w:date="2018-10-15T17:48:00Z">
                  <w:rPr>
                    <w:ins w:id="14107" w:author="Tao Huang" w:date="2018-09-06T16:33:00Z"/>
                    <w:del w:id="14108" w:author="韬 黄" w:date="2018-10-15T17:43:00Z"/>
                    <w:rFonts w:eastAsia="Times New Roman" w:cs="Times New Roman"/>
                    <w:color w:val="000000"/>
                    <w:sz w:val="22"/>
                  </w:rPr>
                </w:rPrChange>
              </w:rPr>
            </w:pPr>
            <w:ins w:id="14109" w:author="Tao Huang" w:date="2018-09-06T16:33:00Z">
              <w:del w:id="14110" w:author="韬 黄" w:date="2018-10-15T17:43:00Z">
                <w:r w:rsidRPr="00335695" w:rsidDel="00E53789">
                  <w:rPr>
                    <w:rFonts w:eastAsia="Times New Roman" w:cs="Times New Roman"/>
                    <w:color w:val="7030A0"/>
                    <w:sz w:val="22"/>
                    <w:rPrChange w:id="14111" w:author="韬 黄" w:date="2018-10-15T17:48:00Z">
                      <w:rPr>
                        <w:rFonts w:eastAsia="Times New Roman" w:cs="Times New Roman"/>
                        <w:color w:val="000000"/>
                        <w:sz w:val="22"/>
                      </w:rPr>
                    </w:rPrChange>
                  </w:rPr>
                  <w:delText>100.40%</w:delText>
                </w:r>
              </w:del>
            </w:ins>
          </w:p>
        </w:tc>
        <w:tc>
          <w:tcPr>
            <w:tcW w:w="2037" w:type="dxa"/>
            <w:tcBorders>
              <w:top w:val="nil"/>
              <w:left w:val="nil"/>
              <w:bottom w:val="nil"/>
              <w:right w:val="nil"/>
            </w:tcBorders>
            <w:shd w:val="clear" w:color="auto" w:fill="auto"/>
            <w:noWrap/>
            <w:vAlign w:val="center"/>
            <w:hideMark/>
            <w:tcPrChange w:id="14112" w:author="韬 黄" w:date="2018-09-27T18:05:00Z">
              <w:tcPr>
                <w:tcW w:w="2037" w:type="dxa"/>
                <w:tcBorders>
                  <w:top w:val="nil"/>
                  <w:left w:val="nil"/>
                  <w:bottom w:val="nil"/>
                  <w:right w:val="nil"/>
                </w:tcBorders>
                <w:shd w:val="clear" w:color="auto" w:fill="auto"/>
                <w:noWrap/>
                <w:vAlign w:val="center"/>
                <w:hideMark/>
              </w:tcPr>
            </w:tcPrChange>
          </w:tcPr>
          <w:p w14:paraId="33C2C46A" w14:textId="1461C9E0" w:rsidR="00774AB9" w:rsidRPr="00335695" w:rsidDel="00E53789" w:rsidRDefault="00774AB9" w:rsidP="00447B77">
            <w:pPr>
              <w:spacing w:after="0" w:line="240" w:lineRule="auto"/>
              <w:rPr>
                <w:ins w:id="14113" w:author="Tao Huang" w:date="2018-09-06T16:33:00Z"/>
                <w:del w:id="14114" w:author="韬 黄" w:date="2018-10-15T17:43:00Z"/>
                <w:rFonts w:eastAsia="Times New Roman" w:cs="Times New Roman"/>
                <w:color w:val="7030A0"/>
                <w:sz w:val="22"/>
                <w:rPrChange w:id="14115" w:author="韬 黄" w:date="2018-10-15T17:48:00Z">
                  <w:rPr>
                    <w:ins w:id="14116" w:author="Tao Huang" w:date="2018-09-06T16:33:00Z"/>
                    <w:del w:id="14117" w:author="韬 黄" w:date="2018-10-15T17:43:00Z"/>
                    <w:rFonts w:eastAsia="Times New Roman" w:cs="Times New Roman"/>
                    <w:color w:val="000000"/>
                    <w:sz w:val="22"/>
                  </w:rPr>
                </w:rPrChange>
              </w:rPr>
            </w:pPr>
            <w:ins w:id="14118" w:author="Tao Huang" w:date="2018-09-06T16:33:00Z">
              <w:del w:id="14119" w:author="韬 黄" w:date="2018-10-15T17:43:00Z">
                <w:r w:rsidRPr="00335695" w:rsidDel="00E53789">
                  <w:rPr>
                    <w:rFonts w:eastAsia="Times New Roman" w:cs="Times New Roman"/>
                    <w:color w:val="7030A0"/>
                    <w:sz w:val="22"/>
                    <w:rPrChange w:id="14120" w:author="韬 黄" w:date="2018-10-15T17:48:00Z">
                      <w:rPr>
                        <w:rFonts w:eastAsia="Times New Roman" w:cs="Times New Roman"/>
                        <w:color w:val="000000"/>
                        <w:sz w:val="22"/>
                      </w:rPr>
                    </w:rPrChange>
                  </w:rPr>
                  <w:delText>Mayonnaise</w:delText>
                </w:r>
              </w:del>
            </w:ins>
          </w:p>
        </w:tc>
        <w:tc>
          <w:tcPr>
            <w:tcW w:w="1211" w:type="dxa"/>
            <w:tcBorders>
              <w:top w:val="nil"/>
              <w:left w:val="nil"/>
              <w:bottom w:val="nil"/>
              <w:right w:val="nil"/>
            </w:tcBorders>
            <w:shd w:val="clear" w:color="auto" w:fill="auto"/>
            <w:noWrap/>
            <w:vAlign w:val="center"/>
            <w:hideMark/>
            <w:tcPrChange w:id="14121" w:author="韬 黄" w:date="2018-09-27T18:05:00Z">
              <w:tcPr>
                <w:tcW w:w="1211" w:type="dxa"/>
                <w:tcBorders>
                  <w:top w:val="nil"/>
                  <w:left w:val="nil"/>
                  <w:bottom w:val="nil"/>
                  <w:right w:val="nil"/>
                </w:tcBorders>
                <w:shd w:val="clear" w:color="auto" w:fill="auto"/>
                <w:noWrap/>
                <w:vAlign w:val="center"/>
                <w:hideMark/>
              </w:tcPr>
            </w:tcPrChange>
          </w:tcPr>
          <w:p w14:paraId="51F5E422" w14:textId="068A4882" w:rsidR="00774AB9" w:rsidRPr="00335695" w:rsidDel="00E53789" w:rsidRDefault="00774AB9" w:rsidP="00447B77">
            <w:pPr>
              <w:spacing w:after="0" w:line="240" w:lineRule="auto"/>
              <w:jc w:val="right"/>
              <w:rPr>
                <w:ins w:id="14122" w:author="Tao Huang" w:date="2018-09-06T16:33:00Z"/>
                <w:del w:id="14123" w:author="韬 黄" w:date="2018-10-15T17:43:00Z"/>
                <w:rFonts w:eastAsia="Times New Roman" w:cs="Times New Roman"/>
                <w:color w:val="7030A0"/>
                <w:sz w:val="22"/>
                <w:rPrChange w:id="14124" w:author="韬 黄" w:date="2018-10-15T17:48:00Z">
                  <w:rPr>
                    <w:ins w:id="14125" w:author="Tao Huang" w:date="2018-09-06T16:33:00Z"/>
                    <w:del w:id="14126" w:author="韬 黄" w:date="2018-10-15T17:43:00Z"/>
                    <w:rFonts w:eastAsia="Times New Roman" w:cs="Times New Roman"/>
                    <w:color w:val="000000"/>
                    <w:sz w:val="22"/>
                  </w:rPr>
                </w:rPrChange>
              </w:rPr>
            </w:pPr>
            <w:ins w:id="14127" w:author="Tao Huang" w:date="2018-09-06T16:33:00Z">
              <w:del w:id="14128" w:author="韬 黄" w:date="2018-10-15T17:43:00Z">
                <w:r w:rsidRPr="00335695" w:rsidDel="00E53789">
                  <w:rPr>
                    <w:rFonts w:eastAsia="Times New Roman" w:cs="Times New Roman"/>
                    <w:color w:val="7030A0"/>
                    <w:sz w:val="22"/>
                    <w:rPrChange w:id="14129" w:author="韬 黄" w:date="2018-10-15T17:48:00Z">
                      <w:rPr>
                        <w:rFonts w:eastAsia="Times New Roman" w:cs="Times New Roman"/>
                        <w:color w:val="000000"/>
                        <w:sz w:val="22"/>
                      </w:rPr>
                    </w:rPrChange>
                  </w:rPr>
                  <w:delText>99.96%</w:delText>
                </w:r>
              </w:del>
            </w:ins>
          </w:p>
        </w:tc>
        <w:tc>
          <w:tcPr>
            <w:tcW w:w="1005" w:type="dxa"/>
            <w:tcBorders>
              <w:top w:val="nil"/>
              <w:left w:val="nil"/>
              <w:bottom w:val="nil"/>
              <w:right w:val="nil"/>
            </w:tcBorders>
            <w:shd w:val="clear" w:color="auto" w:fill="auto"/>
            <w:noWrap/>
            <w:vAlign w:val="center"/>
            <w:hideMark/>
            <w:tcPrChange w:id="14130" w:author="韬 黄" w:date="2018-09-27T18:05:00Z">
              <w:tcPr>
                <w:tcW w:w="1005" w:type="dxa"/>
                <w:tcBorders>
                  <w:top w:val="nil"/>
                  <w:left w:val="nil"/>
                  <w:bottom w:val="nil"/>
                  <w:right w:val="nil"/>
                </w:tcBorders>
                <w:shd w:val="clear" w:color="auto" w:fill="auto"/>
                <w:noWrap/>
                <w:vAlign w:val="center"/>
                <w:hideMark/>
              </w:tcPr>
            </w:tcPrChange>
          </w:tcPr>
          <w:p w14:paraId="613DCD15" w14:textId="020C4FB3" w:rsidR="00774AB9" w:rsidRPr="00335695" w:rsidDel="00E53789" w:rsidRDefault="00774AB9" w:rsidP="00447B77">
            <w:pPr>
              <w:spacing w:after="0" w:line="240" w:lineRule="auto"/>
              <w:jc w:val="right"/>
              <w:rPr>
                <w:ins w:id="14131" w:author="Tao Huang" w:date="2018-09-06T16:33:00Z"/>
                <w:del w:id="14132" w:author="韬 黄" w:date="2018-10-15T17:43:00Z"/>
                <w:rFonts w:eastAsia="Times New Roman" w:cs="Times New Roman"/>
                <w:color w:val="7030A0"/>
                <w:sz w:val="22"/>
                <w:rPrChange w:id="14133" w:author="韬 黄" w:date="2018-10-15T17:48:00Z">
                  <w:rPr>
                    <w:ins w:id="14134" w:author="Tao Huang" w:date="2018-09-06T16:33:00Z"/>
                    <w:del w:id="14135" w:author="韬 黄" w:date="2018-10-15T17:43:00Z"/>
                    <w:rFonts w:eastAsia="Times New Roman" w:cs="Times New Roman"/>
                    <w:color w:val="000000"/>
                    <w:sz w:val="22"/>
                  </w:rPr>
                </w:rPrChange>
              </w:rPr>
            </w:pPr>
            <w:ins w:id="14136" w:author="Tao Huang" w:date="2018-09-06T16:33:00Z">
              <w:del w:id="14137" w:author="韬 黄" w:date="2018-10-15T17:43:00Z">
                <w:r w:rsidRPr="00335695" w:rsidDel="00E53789">
                  <w:rPr>
                    <w:rFonts w:eastAsia="Times New Roman" w:cs="Times New Roman"/>
                    <w:color w:val="7030A0"/>
                    <w:sz w:val="22"/>
                    <w:rPrChange w:id="14138" w:author="韬 黄" w:date="2018-10-15T17:48:00Z">
                      <w:rPr>
                        <w:rFonts w:eastAsia="Times New Roman" w:cs="Times New Roman"/>
                        <w:color w:val="000000"/>
                        <w:sz w:val="22"/>
                      </w:rPr>
                    </w:rPrChange>
                  </w:rPr>
                  <w:delText>99.58%</w:delText>
                </w:r>
              </w:del>
            </w:ins>
          </w:p>
        </w:tc>
      </w:tr>
      <w:tr w:rsidR="00774AB9" w:rsidRPr="00335695" w:rsidDel="00E53789" w14:paraId="010E1BFF" w14:textId="73209F95" w:rsidTr="00345363">
        <w:trPr>
          <w:trHeight w:val="20"/>
          <w:jc w:val="center"/>
          <w:ins w:id="14139" w:author="Tao Huang" w:date="2018-09-06T16:33:00Z"/>
          <w:del w:id="14140" w:author="韬 黄" w:date="2018-10-15T17:43:00Z"/>
          <w:trPrChange w:id="14141"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142" w:author="韬 黄" w:date="2018-09-27T18:05:00Z">
              <w:tcPr>
                <w:tcW w:w="2268" w:type="dxa"/>
                <w:tcBorders>
                  <w:top w:val="nil"/>
                  <w:left w:val="nil"/>
                  <w:bottom w:val="nil"/>
                  <w:right w:val="nil"/>
                </w:tcBorders>
                <w:shd w:val="clear" w:color="auto" w:fill="auto"/>
                <w:noWrap/>
                <w:vAlign w:val="center"/>
                <w:hideMark/>
              </w:tcPr>
            </w:tcPrChange>
          </w:tcPr>
          <w:p w14:paraId="55083536" w14:textId="7B1BD76D" w:rsidR="00774AB9" w:rsidRPr="00335695" w:rsidDel="00E53789" w:rsidRDefault="00774AB9" w:rsidP="00447B77">
            <w:pPr>
              <w:spacing w:after="0" w:line="240" w:lineRule="auto"/>
              <w:rPr>
                <w:ins w:id="14143" w:author="Tao Huang" w:date="2018-09-06T16:33:00Z"/>
                <w:del w:id="14144" w:author="韬 黄" w:date="2018-10-15T17:43:00Z"/>
                <w:rFonts w:eastAsia="Times New Roman" w:cs="Times New Roman"/>
                <w:color w:val="7030A0"/>
                <w:sz w:val="22"/>
                <w:rPrChange w:id="14145" w:author="韬 黄" w:date="2018-10-15T17:48:00Z">
                  <w:rPr>
                    <w:ins w:id="14146" w:author="Tao Huang" w:date="2018-09-06T16:33:00Z"/>
                    <w:del w:id="14147" w:author="韬 黄" w:date="2018-10-15T17:43:00Z"/>
                    <w:rFonts w:eastAsia="Times New Roman" w:cs="Times New Roman"/>
                    <w:color w:val="000000"/>
                    <w:sz w:val="22"/>
                  </w:rPr>
                </w:rPrChange>
              </w:rPr>
            </w:pPr>
            <w:ins w:id="14148" w:author="Tao Huang" w:date="2018-09-06T16:33:00Z">
              <w:del w:id="14149" w:author="韬 黄" w:date="2018-10-15T17:43:00Z">
                <w:r w:rsidRPr="00335695" w:rsidDel="00E53789">
                  <w:rPr>
                    <w:rFonts w:eastAsia="Times New Roman" w:cs="Times New Roman"/>
                    <w:color w:val="7030A0"/>
                    <w:sz w:val="22"/>
                    <w:rPrChange w:id="14150" w:author="韬 黄" w:date="2018-10-15T17:48:00Z">
                      <w:rPr>
                        <w:rFonts w:eastAsia="Times New Roman" w:cs="Times New Roman"/>
                        <w:color w:val="000000"/>
                        <w:sz w:val="22"/>
                      </w:rPr>
                    </w:rPrChange>
                  </w:rPr>
                  <w:delText>Blades</w:delText>
                </w:r>
              </w:del>
            </w:ins>
          </w:p>
        </w:tc>
        <w:tc>
          <w:tcPr>
            <w:tcW w:w="1276" w:type="dxa"/>
            <w:tcBorders>
              <w:top w:val="nil"/>
              <w:left w:val="nil"/>
              <w:bottom w:val="nil"/>
              <w:right w:val="nil"/>
            </w:tcBorders>
            <w:shd w:val="clear" w:color="auto" w:fill="auto"/>
            <w:noWrap/>
            <w:vAlign w:val="center"/>
            <w:hideMark/>
            <w:tcPrChange w:id="14151" w:author="韬 黄" w:date="2018-09-27T18:05:00Z">
              <w:tcPr>
                <w:tcW w:w="1276" w:type="dxa"/>
                <w:tcBorders>
                  <w:top w:val="nil"/>
                  <w:left w:val="nil"/>
                  <w:bottom w:val="nil"/>
                  <w:right w:val="nil"/>
                </w:tcBorders>
                <w:shd w:val="clear" w:color="auto" w:fill="auto"/>
                <w:noWrap/>
                <w:vAlign w:val="center"/>
                <w:hideMark/>
              </w:tcPr>
            </w:tcPrChange>
          </w:tcPr>
          <w:p w14:paraId="36EE39A6" w14:textId="76245928" w:rsidR="00774AB9" w:rsidRPr="00335695" w:rsidDel="00E53789" w:rsidRDefault="00774AB9" w:rsidP="00447B77">
            <w:pPr>
              <w:spacing w:after="0" w:line="240" w:lineRule="auto"/>
              <w:jc w:val="right"/>
              <w:rPr>
                <w:ins w:id="14152" w:author="Tao Huang" w:date="2018-09-06T16:33:00Z"/>
                <w:del w:id="14153" w:author="韬 黄" w:date="2018-10-15T17:43:00Z"/>
                <w:rFonts w:eastAsia="Times New Roman" w:cs="Times New Roman"/>
                <w:color w:val="7030A0"/>
                <w:sz w:val="22"/>
                <w:rPrChange w:id="14154" w:author="韬 黄" w:date="2018-10-15T17:48:00Z">
                  <w:rPr>
                    <w:ins w:id="14155" w:author="Tao Huang" w:date="2018-09-06T16:33:00Z"/>
                    <w:del w:id="14156" w:author="韬 黄" w:date="2018-10-15T17:43:00Z"/>
                    <w:rFonts w:eastAsia="Times New Roman" w:cs="Times New Roman"/>
                    <w:color w:val="000000"/>
                    <w:sz w:val="22"/>
                  </w:rPr>
                </w:rPrChange>
              </w:rPr>
            </w:pPr>
            <w:ins w:id="14157" w:author="Tao Huang" w:date="2018-09-06T16:33:00Z">
              <w:del w:id="14158" w:author="韬 黄" w:date="2018-10-15T17:43:00Z">
                <w:r w:rsidRPr="00335695" w:rsidDel="00E53789">
                  <w:rPr>
                    <w:rFonts w:eastAsia="Times New Roman" w:cs="Times New Roman"/>
                    <w:color w:val="7030A0"/>
                    <w:sz w:val="22"/>
                    <w:rPrChange w:id="14159" w:author="韬 黄" w:date="2018-10-15T17:48:00Z">
                      <w:rPr>
                        <w:rFonts w:eastAsia="Times New Roman" w:cs="Times New Roman"/>
                        <w:color w:val="000000"/>
                        <w:sz w:val="22"/>
                      </w:rPr>
                    </w:rPrChange>
                  </w:rPr>
                  <w:delText>99.76%</w:delText>
                </w:r>
              </w:del>
            </w:ins>
          </w:p>
        </w:tc>
        <w:tc>
          <w:tcPr>
            <w:tcW w:w="1134" w:type="dxa"/>
            <w:tcBorders>
              <w:top w:val="nil"/>
              <w:left w:val="nil"/>
              <w:bottom w:val="nil"/>
              <w:right w:val="nil"/>
            </w:tcBorders>
            <w:shd w:val="clear" w:color="auto" w:fill="auto"/>
            <w:noWrap/>
            <w:vAlign w:val="center"/>
            <w:hideMark/>
            <w:tcPrChange w:id="14160" w:author="韬 黄" w:date="2018-09-27T18:05:00Z">
              <w:tcPr>
                <w:tcW w:w="1134" w:type="dxa"/>
                <w:tcBorders>
                  <w:top w:val="nil"/>
                  <w:left w:val="nil"/>
                  <w:bottom w:val="nil"/>
                  <w:right w:val="nil"/>
                </w:tcBorders>
                <w:shd w:val="clear" w:color="auto" w:fill="auto"/>
                <w:noWrap/>
                <w:vAlign w:val="center"/>
                <w:hideMark/>
              </w:tcPr>
            </w:tcPrChange>
          </w:tcPr>
          <w:p w14:paraId="6C2677C2" w14:textId="6B7D52FB" w:rsidR="00774AB9" w:rsidRPr="00335695" w:rsidDel="00E53789" w:rsidRDefault="00774AB9" w:rsidP="00447B77">
            <w:pPr>
              <w:spacing w:after="0" w:line="240" w:lineRule="auto"/>
              <w:jc w:val="right"/>
              <w:rPr>
                <w:ins w:id="14161" w:author="Tao Huang" w:date="2018-09-06T16:33:00Z"/>
                <w:del w:id="14162" w:author="韬 黄" w:date="2018-10-15T17:43:00Z"/>
                <w:rFonts w:eastAsia="Times New Roman" w:cs="Times New Roman"/>
                <w:color w:val="7030A0"/>
                <w:sz w:val="22"/>
                <w:rPrChange w:id="14163" w:author="韬 黄" w:date="2018-10-15T17:48:00Z">
                  <w:rPr>
                    <w:ins w:id="14164" w:author="Tao Huang" w:date="2018-09-06T16:33:00Z"/>
                    <w:del w:id="14165" w:author="韬 黄" w:date="2018-10-15T17:43:00Z"/>
                    <w:rFonts w:eastAsia="Times New Roman" w:cs="Times New Roman"/>
                    <w:color w:val="000000"/>
                    <w:sz w:val="22"/>
                  </w:rPr>
                </w:rPrChange>
              </w:rPr>
            </w:pPr>
            <w:ins w:id="14166" w:author="Tao Huang" w:date="2018-09-06T16:33:00Z">
              <w:del w:id="14167" w:author="韬 黄" w:date="2018-10-15T17:43:00Z">
                <w:r w:rsidRPr="00335695" w:rsidDel="00E53789">
                  <w:rPr>
                    <w:rFonts w:eastAsia="Times New Roman" w:cs="Times New Roman"/>
                    <w:color w:val="7030A0"/>
                    <w:sz w:val="22"/>
                    <w:rPrChange w:id="14168" w:author="韬 黄" w:date="2018-10-15T17:48:00Z">
                      <w:rPr>
                        <w:rFonts w:eastAsia="Times New Roman" w:cs="Times New Roman"/>
                        <w:color w:val="000000"/>
                        <w:sz w:val="22"/>
                      </w:rPr>
                    </w:rPrChange>
                  </w:rPr>
                  <w:delText>97.35%</w:delText>
                </w:r>
              </w:del>
            </w:ins>
          </w:p>
        </w:tc>
        <w:tc>
          <w:tcPr>
            <w:tcW w:w="2037" w:type="dxa"/>
            <w:tcBorders>
              <w:top w:val="nil"/>
              <w:left w:val="nil"/>
              <w:bottom w:val="nil"/>
              <w:right w:val="nil"/>
            </w:tcBorders>
            <w:shd w:val="clear" w:color="auto" w:fill="auto"/>
            <w:noWrap/>
            <w:vAlign w:val="center"/>
            <w:hideMark/>
            <w:tcPrChange w:id="14169" w:author="韬 黄" w:date="2018-09-27T18:05:00Z">
              <w:tcPr>
                <w:tcW w:w="2037" w:type="dxa"/>
                <w:tcBorders>
                  <w:top w:val="nil"/>
                  <w:left w:val="nil"/>
                  <w:bottom w:val="nil"/>
                  <w:right w:val="nil"/>
                </w:tcBorders>
                <w:shd w:val="clear" w:color="auto" w:fill="auto"/>
                <w:noWrap/>
                <w:vAlign w:val="center"/>
                <w:hideMark/>
              </w:tcPr>
            </w:tcPrChange>
          </w:tcPr>
          <w:p w14:paraId="4F4CB36D" w14:textId="41E56656" w:rsidR="00774AB9" w:rsidRPr="00335695" w:rsidDel="00E53789" w:rsidRDefault="00774AB9" w:rsidP="00447B77">
            <w:pPr>
              <w:spacing w:after="0" w:line="240" w:lineRule="auto"/>
              <w:rPr>
                <w:ins w:id="14170" w:author="Tao Huang" w:date="2018-09-06T16:33:00Z"/>
                <w:del w:id="14171" w:author="韬 黄" w:date="2018-10-15T17:43:00Z"/>
                <w:rFonts w:eastAsia="Times New Roman" w:cs="Times New Roman"/>
                <w:color w:val="7030A0"/>
                <w:sz w:val="22"/>
                <w:rPrChange w:id="14172" w:author="韬 黄" w:date="2018-10-15T17:48:00Z">
                  <w:rPr>
                    <w:ins w:id="14173" w:author="Tao Huang" w:date="2018-09-06T16:33:00Z"/>
                    <w:del w:id="14174" w:author="韬 黄" w:date="2018-10-15T17:43:00Z"/>
                    <w:rFonts w:eastAsia="Times New Roman" w:cs="Times New Roman"/>
                    <w:color w:val="000000"/>
                    <w:sz w:val="22"/>
                  </w:rPr>
                </w:rPrChange>
              </w:rPr>
            </w:pPr>
            <w:ins w:id="14175" w:author="Tao Huang" w:date="2018-09-06T16:33:00Z">
              <w:del w:id="14176" w:author="韬 黄" w:date="2018-10-15T17:43:00Z">
                <w:r w:rsidRPr="00335695" w:rsidDel="00E53789">
                  <w:rPr>
                    <w:rFonts w:eastAsia="Times New Roman" w:cs="Times New Roman"/>
                    <w:color w:val="7030A0"/>
                    <w:sz w:val="22"/>
                    <w:rPrChange w:id="14177" w:author="韬 黄" w:date="2018-10-15T17:48:00Z">
                      <w:rPr>
                        <w:rFonts w:eastAsia="Times New Roman" w:cs="Times New Roman"/>
                        <w:color w:val="000000"/>
                        <w:sz w:val="22"/>
                      </w:rPr>
                    </w:rPrChange>
                  </w:rPr>
                  <w:delText>Milk</w:delText>
                </w:r>
              </w:del>
            </w:ins>
          </w:p>
        </w:tc>
        <w:tc>
          <w:tcPr>
            <w:tcW w:w="1211" w:type="dxa"/>
            <w:tcBorders>
              <w:top w:val="nil"/>
              <w:left w:val="nil"/>
              <w:bottom w:val="nil"/>
              <w:right w:val="nil"/>
            </w:tcBorders>
            <w:shd w:val="clear" w:color="auto" w:fill="auto"/>
            <w:noWrap/>
            <w:vAlign w:val="center"/>
            <w:hideMark/>
            <w:tcPrChange w:id="14178" w:author="韬 黄" w:date="2018-09-27T18:05:00Z">
              <w:tcPr>
                <w:tcW w:w="1211" w:type="dxa"/>
                <w:tcBorders>
                  <w:top w:val="nil"/>
                  <w:left w:val="nil"/>
                  <w:bottom w:val="nil"/>
                  <w:right w:val="nil"/>
                </w:tcBorders>
                <w:shd w:val="clear" w:color="auto" w:fill="auto"/>
                <w:noWrap/>
                <w:vAlign w:val="center"/>
                <w:hideMark/>
              </w:tcPr>
            </w:tcPrChange>
          </w:tcPr>
          <w:p w14:paraId="4C8C3683" w14:textId="1893D486" w:rsidR="00774AB9" w:rsidRPr="00335695" w:rsidDel="00E53789" w:rsidRDefault="00774AB9" w:rsidP="00447B77">
            <w:pPr>
              <w:spacing w:after="0" w:line="240" w:lineRule="auto"/>
              <w:jc w:val="right"/>
              <w:rPr>
                <w:ins w:id="14179" w:author="Tao Huang" w:date="2018-09-06T16:33:00Z"/>
                <w:del w:id="14180" w:author="韬 黄" w:date="2018-10-15T17:43:00Z"/>
                <w:rFonts w:eastAsia="Times New Roman" w:cs="Times New Roman"/>
                <w:color w:val="7030A0"/>
                <w:sz w:val="22"/>
                <w:rPrChange w:id="14181" w:author="韬 黄" w:date="2018-10-15T17:48:00Z">
                  <w:rPr>
                    <w:ins w:id="14182" w:author="Tao Huang" w:date="2018-09-06T16:33:00Z"/>
                    <w:del w:id="14183" w:author="韬 黄" w:date="2018-10-15T17:43:00Z"/>
                    <w:rFonts w:eastAsia="Times New Roman" w:cs="Times New Roman"/>
                    <w:color w:val="000000"/>
                    <w:sz w:val="22"/>
                  </w:rPr>
                </w:rPrChange>
              </w:rPr>
            </w:pPr>
            <w:ins w:id="14184" w:author="Tao Huang" w:date="2018-09-06T16:33:00Z">
              <w:del w:id="14185" w:author="韬 黄" w:date="2018-10-15T17:43:00Z">
                <w:r w:rsidRPr="00335695" w:rsidDel="00E53789">
                  <w:rPr>
                    <w:rFonts w:eastAsia="Times New Roman" w:cs="Times New Roman"/>
                    <w:color w:val="7030A0"/>
                    <w:sz w:val="22"/>
                    <w:rPrChange w:id="14186" w:author="韬 黄" w:date="2018-10-15T17:48:00Z">
                      <w:rPr>
                        <w:rFonts w:eastAsia="Times New Roman" w:cs="Times New Roman"/>
                        <w:color w:val="000000"/>
                        <w:sz w:val="22"/>
                      </w:rPr>
                    </w:rPrChange>
                  </w:rPr>
                  <w:delText>99.06%</w:delText>
                </w:r>
              </w:del>
            </w:ins>
          </w:p>
        </w:tc>
        <w:tc>
          <w:tcPr>
            <w:tcW w:w="1005" w:type="dxa"/>
            <w:tcBorders>
              <w:top w:val="nil"/>
              <w:left w:val="nil"/>
              <w:bottom w:val="nil"/>
              <w:right w:val="nil"/>
            </w:tcBorders>
            <w:shd w:val="clear" w:color="auto" w:fill="auto"/>
            <w:noWrap/>
            <w:vAlign w:val="center"/>
            <w:hideMark/>
            <w:tcPrChange w:id="14187" w:author="韬 黄" w:date="2018-09-27T18:05:00Z">
              <w:tcPr>
                <w:tcW w:w="1005" w:type="dxa"/>
                <w:tcBorders>
                  <w:top w:val="nil"/>
                  <w:left w:val="nil"/>
                  <w:bottom w:val="nil"/>
                  <w:right w:val="nil"/>
                </w:tcBorders>
                <w:shd w:val="clear" w:color="auto" w:fill="auto"/>
                <w:noWrap/>
                <w:vAlign w:val="center"/>
                <w:hideMark/>
              </w:tcPr>
            </w:tcPrChange>
          </w:tcPr>
          <w:p w14:paraId="3A14183B" w14:textId="7A4CE601" w:rsidR="00774AB9" w:rsidRPr="00335695" w:rsidDel="00E53789" w:rsidRDefault="00774AB9" w:rsidP="00447B77">
            <w:pPr>
              <w:spacing w:after="0" w:line="240" w:lineRule="auto"/>
              <w:jc w:val="right"/>
              <w:rPr>
                <w:ins w:id="14188" w:author="Tao Huang" w:date="2018-09-06T16:33:00Z"/>
                <w:del w:id="14189" w:author="韬 黄" w:date="2018-10-15T17:43:00Z"/>
                <w:rFonts w:eastAsia="Times New Roman" w:cs="Times New Roman"/>
                <w:color w:val="7030A0"/>
                <w:sz w:val="22"/>
                <w:rPrChange w:id="14190" w:author="韬 黄" w:date="2018-10-15T17:48:00Z">
                  <w:rPr>
                    <w:ins w:id="14191" w:author="Tao Huang" w:date="2018-09-06T16:33:00Z"/>
                    <w:del w:id="14192" w:author="韬 黄" w:date="2018-10-15T17:43:00Z"/>
                    <w:rFonts w:eastAsia="Times New Roman" w:cs="Times New Roman"/>
                    <w:color w:val="000000"/>
                    <w:sz w:val="22"/>
                  </w:rPr>
                </w:rPrChange>
              </w:rPr>
            </w:pPr>
            <w:ins w:id="14193" w:author="Tao Huang" w:date="2018-09-06T16:33:00Z">
              <w:del w:id="14194" w:author="韬 黄" w:date="2018-10-15T17:43:00Z">
                <w:r w:rsidRPr="00335695" w:rsidDel="00E53789">
                  <w:rPr>
                    <w:rFonts w:eastAsia="Times New Roman" w:cs="Times New Roman"/>
                    <w:color w:val="7030A0"/>
                    <w:sz w:val="22"/>
                    <w:rPrChange w:id="14195" w:author="韬 黄" w:date="2018-10-15T17:48:00Z">
                      <w:rPr>
                        <w:rFonts w:eastAsia="Times New Roman" w:cs="Times New Roman"/>
                        <w:color w:val="000000"/>
                        <w:sz w:val="22"/>
                      </w:rPr>
                    </w:rPrChange>
                  </w:rPr>
                  <w:delText>94.14%</w:delText>
                </w:r>
              </w:del>
            </w:ins>
          </w:p>
        </w:tc>
      </w:tr>
      <w:tr w:rsidR="00774AB9" w:rsidRPr="00335695" w:rsidDel="00E53789" w14:paraId="467BCE14" w14:textId="0F2D9CE5" w:rsidTr="00345363">
        <w:trPr>
          <w:trHeight w:val="20"/>
          <w:jc w:val="center"/>
          <w:ins w:id="14196" w:author="Tao Huang" w:date="2018-09-06T16:33:00Z"/>
          <w:del w:id="14197" w:author="韬 黄" w:date="2018-10-15T17:43:00Z"/>
          <w:trPrChange w:id="14198"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199" w:author="韬 黄" w:date="2018-09-27T18:05:00Z">
              <w:tcPr>
                <w:tcW w:w="2268" w:type="dxa"/>
                <w:tcBorders>
                  <w:top w:val="nil"/>
                  <w:left w:val="nil"/>
                  <w:bottom w:val="nil"/>
                  <w:right w:val="nil"/>
                </w:tcBorders>
                <w:shd w:val="clear" w:color="auto" w:fill="auto"/>
                <w:noWrap/>
                <w:vAlign w:val="center"/>
                <w:hideMark/>
              </w:tcPr>
            </w:tcPrChange>
          </w:tcPr>
          <w:p w14:paraId="1554A782" w14:textId="459714A2" w:rsidR="00774AB9" w:rsidRPr="00335695" w:rsidDel="00E53789" w:rsidRDefault="00774AB9" w:rsidP="00447B77">
            <w:pPr>
              <w:spacing w:after="0" w:line="240" w:lineRule="auto"/>
              <w:rPr>
                <w:ins w:id="14200" w:author="Tao Huang" w:date="2018-09-06T16:33:00Z"/>
                <w:del w:id="14201" w:author="韬 黄" w:date="2018-10-15T17:43:00Z"/>
                <w:rFonts w:eastAsia="Times New Roman" w:cs="Times New Roman"/>
                <w:color w:val="7030A0"/>
                <w:sz w:val="22"/>
                <w:rPrChange w:id="14202" w:author="韬 黄" w:date="2018-10-15T17:48:00Z">
                  <w:rPr>
                    <w:ins w:id="14203" w:author="Tao Huang" w:date="2018-09-06T16:33:00Z"/>
                    <w:del w:id="14204" w:author="韬 黄" w:date="2018-10-15T17:43:00Z"/>
                    <w:rFonts w:eastAsia="Times New Roman" w:cs="Times New Roman"/>
                    <w:color w:val="000000"/>
                    <w:sz w:val="22"/>
                  </w:rPr>
                </w:rPrChange>
              </w:rPr>
            </w:pPr>
            <w:ins w:id="14205" w:author="Tao Huang" w:date="2018-09-06T16:33:00Z">
              <w:del w:id="14206" w:author="韬 黄" w:date="2018-10-15T17:43:00Z">
                <w:r w:rsidRPr="00335695" w:rsidDel="00E53789">
                  <w:rPr>
                    <w:rFonts w:eastAsia="Times New Roman" w:cs="Times New Roman"/>
                    <w:color w:val="7030A0"/>
                    <w:sz w:val="22"/>
                    <w:rPrChange w:id="14207" w:author="韬 黄" w:date="2018-10-15T17:48:00Z">
                      <w:rPr>
                        <w:rFonts w:eastAsia="Times New Roman" w:cs="Times New Roman"/>
                        <w:color w:val="000000"/>
                        <w:sz w:val="22"/>
                      </w:rPr>
                    </w:rPrChange>
                  </w:rPr>
                  <w:delText>Carbonated Beverages</w:delText>
                </w:r>
              </w:del>
            </w:ins>
          </w:p>
        </w:tc>
        <w:tc>
          <w:tcPr>
            <w:tcW w:w="1276" w:type="dxa"/>
            <w:tcBorders>
              <w:top w:val="nil"/>
              <w:left w:val="nil"/>
              <w:bottom w:val="nil"/>
              <w:right w:val="nil"/>
            </w:tcBorders>
            <w:shd w:val="clear" w:color="auto" w:fill="auto"/>
            <w:noWrap/>
            <w:vAlign w:val="center"/>
            <w:hideMark/>
            <w:tcPrChange w:id="14208" w:author="韬 黄" w:date="2018-09-27T18:05:00Z">
              <w:tcPr>
                <w:tcW w:w="1276" w:type="dxa"/>
                <w:tcBorders>
                  <w:top w:val="nil"/>
                  <w:left w:val="nil"/>
                  <w:bottom w:val="nil"/>
                  <w:right w:val="nil"/>
                </w:tcBorders>
                <w:shd w:val="clear" w:color="auto" w:fill="auto"/>
                <w:noWrap/>
                <w:vAlign w:val="center"/>
                <w:hideMark/>
              </w:tcPr>
            </w:tcPrChange>
          </w:tcPr>
          <w:p w14:paraId="6BAADD99" w14:textId="4FFF6E48" w:rsidR="00774AB9" w:rsidRPr="00335695" w:rsidDel="00E53789" w:rsidRDefault="00774AB9" w:rsidP="00447B77">
            <w:pPr>
              <w:spacing w:after="0" w:line="240" w:lineRule="auto"/>
              <w:jc w:val="right"/>
              <w:rPr>
                <w:ins w:id="14209" w:author="Tao Huang" w:date="2018-09-06T16:33:00Z"/>
                <w:del w:id="14210" w:author="韬 黄" w:date="2018-10-15T17:43:00Z"/>
                <w:rFonts w:eastAsia="Times New Roman" w:cs="Times New Roman"/>
                <w:color w:val="7030A0"/>
                <w:sz w:val="22"/>
                <w:rPrChange w:id="14211" w:author="韬 黄" w:date="2018-10-15T17:48:00Z">
                  <w:rPr>
                    <w:ins w:id="14212" w:author="Tao Huang" w:date="2018-09-06T16:33:00Z"/>
                    <w:del w:id="14213" w:author="韬 黄" w:date="2018-10-15T17:43:00Z"/>
                    <w:rFonts w:eastAsia="Times New Roman" w:cs="Times New Roman"/>
                    <w:color w:val="000000"/>
                    <w:sz w:val="22"/>
                  </w:rPr>
                </w:rPrChange>
              </w:rPr>
            </w:pPr>
            <w:ins w:id="14214" w:author="Tao Huang" w:date="2018-09-06T16:33:00Z">
              <w:del w:id="14215" w:author="韬 黄" w:date="2018-10-15T17:43:00Z">
                <w:r w:rsidRPr="00335695" w:rsidDel="00E53789">
                  <w:rPr>
                    <w:rFonts w:eastAsia="Times New Roman" w:cs="Times New Roman"/>
                    <w:color w:val="7030A0"/>
                    <w:sz w:val="22"/>
                    <w:rPrChange w:id="14216" w:author="韬 黄" w:date="2018-10-15T17:48:00Z">
                      <w:rPr>
                        <w:rFonts w:eastAsia="Times New Roman" w:cs="Times New Roman"/>
                        <w:color w:val="000000"/>
                        <w:sz w:val="22"/>
                      </w:rPr>
                    </w:rPrChange>
                  </w:rPr>
                  <w:delText>99.56%</w:delText>
                </w:r>
              </w:del>
            </w:ins>
          </w:p>
        </w:tc>
        <w:tc>
          <w:tcPr>
            <w:tcW w:w="1134" w:type="dxa"/>
            <w:tcBorders>
              <w:top w:val="nil"/>
              <w:left w:val="nil"/>
              <w:bottom w:val="nil"/>
              <w:right w:val="nil"/>
            </w:tcBorders>
            <w:shd w:val="clear" w:color="auto" w:fill="auto"/>
            <w:noWrap/>
            <w:vAlign w:val="center"/>
            <w:hideMark/>
            <w:tcPrChange w:id="14217" w:author="韬 黄" w:date="2018-09-27T18:05:00Z">
              <w:tcPr>
                <w:tcW w:w="1134" w:type="dxa"/>
                <w:tcBorders>
                  <w:top w:val="nil"/>
                  <w:left w:val="nil"/>
                  <w:bottom w:val="nil"/>
                  <w:right w:val="nil"/>
                </w:tcBorders>
                <w:shd w:val="clear" w:color="auto" w:fill="auto"/>
                <w:noWrap/>
                <w:vAlign w:val="center"/>
                <w:hideMark/>
              </w:tcPr>
            </w:tcPrChange>
          </w:tcPr>
          <w:p w14:paraId="150424D8" w14:textId="15369B6C" w:rsidR="00774AB9" w:rsidRPr="00335695" w:rsidDel="00E53789" w:rsidRDefault="00774AB9" w:rsidP="00447B77">
            <w:pPr>
              <w:spacing w:after="0" w:line="240" w:lineRule="auto"/>
              <w:jc w:val="right"/>
              <w:rPr>
                <w:ins w:id="14218" w:author="Tao Huang" w:date="2018-09-06T16:33:00Z"/>
                <w:del w:id="14219" w:author="韬 黄" w:date="2018-10-15T17:43:00Z"/>
                <w:rFonts w:eastAsia="Times New Roman" w:cs="Times New Roman"/>
                <w:color w:val="7030A0"/>
                <w:sz w:val="22"/>
                <w:rPrChange w:id="14220" w:author="韬 黄" w:date="2018-10-15T17:48:00Z">
                  <w:rPr>
                    <w:ins w:id="14221" w:author="Tao Huang" w:date="2018-09-06T16:33:00Z"/>
                    <w:del w:id="14222" w:author="韬 黄" w:date="2018-10-15T17:43:00Z"/>
                    <w:rFonts w:eastAsia="Times New Roman" w:cs="Times New Roman"/>
                    <w:color w:val="000000"/>
                    <w:sz w:val="22"/>
                  </w:rPr>
                </w:rPrChange>
              </w:rPr>
            </w:pPr>
            <w:ins w:id="14223" w:author="Tao Huang" w:date="2018-09-06T16:33:00Z">
              <w:del w:id="14224" w:author="韬 黄" w:date="2018-10-15T17:43:00Z">
                <w:r w:rsidRPr="00335695" w:rsidDel="00E53789">
                  <w:rPr>
                    <w:rFonts w:eastAsia="Times New Roman" w:cs="Times New Roman"/>
                    <w:color w:val="7030A0"/>
                    <w:sz w:val="22"/>
                    <w:rPrChange w:id="14225" w:author="韬 黄" w:date="2018-10-15T17:48:00Z">
                      <w:rPr>
                        <w:rFonts w:eastAsia="Times New Roman" w:cs="Times New Roman"/>
                        <w:color w:val="000000"/>
                        <w:sz w:val="22"/>
                      </w:rPr>
                    </w:rPrChange>
                  </w:rPr>
                  <w:delText>99.69%</w:delText>
                </w:r>
              </w:del>
            </w:ins>
          </w:p>
        </w:tc>
        <w:tc>
          <w:tcPr>
            <w:tcW w:w="2037" w:type="dxa"/>
            <w:tcBorders>
              <w:top w:val="nil"/>
              <w:left w:val="nil"/>
              <w:bottom w:val="nil"/>
              <w:right w:val="nil"/>
            </w:tcBorders>
            <w:shd w:val="clear" w:color="auto" w:fill="auto"/>
            <w:noWrap/>
            <w:vAlign w:val="center"/>
            <w:hideMark/>
            <w:tcPrChange w:id="14226" w:author="韬 黄" w:date="2018-09-27T18:05:00Z">
              <w:tcPr>
                <w:tcW w:w="2037" w:type="dxa"/>
                <w:tcBorders>
                  <w:top w:val="nil"/>
                  <w:left w:val="nil"/>
                  <w:bottom w:val="nil"/>
                  <w:right w:val="nil"/>
                </w:tcBorders>
                <w:shd w:val="clear" w:color="auto" w:fill="auto"/>
                <w:noWrap/>
                <w:vAlign w:val="center"/>
                <w:hideMark/>
              </w:tcPr>
            </w:tcPrChange>
          </w:tcPr>
          <w:p w14:paraId="14AE54D1" w14:textId="6AF53AD9" w:rsidR="00774AB9" w:rsidRPr="00335695" w:rsidDel="00E53789" w:rsidRDefault="00774AB9" w:rsidP="00447B77">
            <w:pPr>
              <w:spacing w:after="0" w:line="240" w:lineRule="auto"/>
              <w:rPr>
                <w:ins w:id="14227" w:author="Tao Huang" w:date="2018-09-06T16:33:00Z"/>
                <w:del w:id="14228" w:author="韬 黄" w:date="2018-10-15T17:43:00Z"/>
                <w:rFonts w:eastAsia="Times New Roman" w:cs="Times New Roman"/>
                <w:color w:val="7030A0"/>
                <w:sz w:val="22"/>
                <w:rPrChange w:id="14229" w:author="韬 黄" w:date="2018-10-15T17:48:00Z">
                  <w:rPr>
                    <w:ins w:id="14230" w:author="Tao Huang" w:date="2018-09-06T16:33:00Z"/>
                    <w:del w:id="14231" w:author="韬 黄" w:date="2018-10-15T17:43:00Z"/>
                    <w:rFonts w:eastAsia="Times New Roman" w:cs="Times New Roman"/>
                    <w:color w:val="000000"/>
                    <w:sz w:val="22"/>
                  </w:rPr>
                </w:rPrChange>
              </w:rPr>
            </w:pPr>
            <w:ins w:id="14232" w:author="Tao Huang" w:date="2018-09-06T16:33:00Z">
              <w:del w:id="14233" w:author="韬 黄" w:date="2018-10-15T17:43:00Z">
                <w:r w:rsidRPr="00335695" w:rsidDel="00E53789">
                  <w:rPr>
                    <w:rFonts w:eastAsia="Times New Roman" w:cs="Times New Roman"/>
                    <w:color w:val="7030A0"/>
                    <w:sz w:val="22"/>
                    <w:rPrChange w:id="14234" w:author="韬 黄" w:date="2018-10-15T17:48:00Z">
                      <w:rPr>
                        <w:rFonts w:eastAsia="Times New Roman" w:cs="Times New Roman"/>
                        <w:color w:val="000000"/>
                        <w:sz w:val="22"/>
                      </w:rPr>
                    </w:rPrChange>
                  </w:rPr>
                  <w:delText>Mustard &amp; Ketchup</w:delText>
                </w:r>
              </w:del>
            </w:ins>
          </w:p>
        </w:tc>
        <w:tc>
          <w:tcPr>
            <w:tcW w:w="1211" w:type="dxa"/>
            <w:tcBorders>
              <w:top w:val="nil"/>
              <w:left w:val="nil"/>
              <w:bottom w:val="nil"/>
              <w:right w:val="nil"/>
            </w:tcBorders>
            <w:shd w:val="clear" w:color="auto" w:fill="auto"/>
            <w:noWrap/>
            <w:vAlign w:val="center"/>
            <w:hideMark/>
            <w:tcPrChange w:id="14235" w:author="韬 黄" w:date="2018-09-27T18:05:00Z">
              <w:tcPr>
                <w:tcW w:w="1211" w:type="dxa"/>
                <w:tcBorders>
                  <w:top w:val="nil"/>
                  <w:left w:val="nil"/>
                  <w:bottom w:val="nil"/>
                  <w:right w:val="nil"/>
                </w:tcBorders>
                <w:shd w:val="clear" w:color="auto" w:fill="auto"/>
                <w:noWrap/>
                <w:vAlign w:val="center"/>
                <w:hideMark/>
              </w:tcPr>
            </w:tcPrChange>
          </w:tcPr>
          <w:p w14:paraId="7EF881E8" w14:textId="5CDF9503" w:rsidR="00774AB9" w:rsidRPr="00335695" w:rsidDel="00E53789" w:rsidRDefault="00774AB9" w:rsidP="00447B77">
            <w:pPr>
              <w:spacing w:after="0" w:line="240" w:lineRule="auto"/>
              <w:jc w:val="right"/>
              <w:rPr>
                <w:ins w:id="14236" w:author="Tao Huang" w:date="2018-09-06T16:33:00Z"/>
                <w:del w:id="14237" w:author="韬 黄" w:date="2018-10-15T17:43:00Z"/>
                <w:rFonts w:eastAsia="Times New Roman" w:cs="Times New Roman"/>
                <w:color w:val="7030A0"/>
                <w:sz w:val="22"/>
                <w:rPrChange w:id="14238" w:author="韬 黄" w:date="2018-10-15T17:48:00Z">
                  <w:rPr>
                    <w:ins w:id="14239" w:author="Tao Huang" w:date="2018-09-06T16:33:00Z"/>
                    <w:del w:id="14240" w:author="韬 黄" w:date="2018-10-15T17:43:00Z"/>
                    <w:rFonts w:eastAsia="Times New Roman" w:cs="Times New Roman"/>
                    <w:color w:val="000000"/>
                    <w:sz w:val="22"/>
                  </w:rPr>
                </w:rPrChange>
              </w:rPr>
            </w:pPr>
            <w:ins w:id="14241" w:author="Tao Huang" w:date="2018-09-06T16:33:00Z">
              <w:del w:id="14242" w:author="韬 黄" w:date="2018-10-15T17:43:00Z">
                <w:r w:rsidRPr="00335695" w:rsidDel="00E53789">
                  <w:rPr>
                    <w:rFonts w:eastAsia="Times New Roman" w:cs="Times New Roman"/>
                    <w:color w:val="7030A0"/>
                    <w:sz w:val="22"/>
                    <w:rPrChange w:id="14243" w:author="韬 黄" w:date="2018-10-15T17:48:00Z">
                      <w:rPr>
                        <w:rFonts w:eastAsia="Times New Roman" w:cs="Times New Roman"/>
                        <w:color w:val="000000"/>
                        <w:sz w:val="22"/>
                      </w:rPr>
                    </w:rPrChange>
                  </w:rPr>
                  <w:delText>99.36%</w:delText>
                </w:r>
              </w:del>
            </w:ins>
          </w:p>
        </w:tc>
        <w:tc>
          <w:tcPr>
            <w:tcW w:w="1005" w:type="dxa"/>
            <w:tcBorders>
              <w:top w:val="nil"/>
              <w:left w:val="nil"/>
              <w:bottom w:val="nil"/>
              <w:right w:val="nil"/>
            </w:tcBorders>
            <w:shd w:val="clear" w:color="auto" w:fill="auto"/>
            <w:noWrap/>
            <w:vAlign w:val="center"/>
            <w:hideMark/>
            <w:tcPrChange w:id="14244" w:author="韬 黄" w:date="2018-09-27T18:05:00Z">
              <w:tcPr>
                <w:tcW w:w="1005" w:type="dxa"/>
                <w:tcBorders>
                  <w:top w:val="nil"/>
                  <w:left w:val="nil"/>
                  <w:bottom w:val="nil"/>
                  <w:right w:val="nil"/>
                </w:tcBorders>
                <w:shd w:val="clear" w:color="auto" w:fill="auto"/>
                <w:noWrap/>
                <w:vAlign w:val="center"/>
                <w:hideMark/>
              </w:tcPr>
            </w:tcPrChange>
          </w:tcPr>
          <w:p w14:paraId="1E9C9306" w14:textId="08646970" w:rsidR="00774AB9" w:rsidRPr="00335695" w:rsidDel="00E53789" w:rsidRDefault="00774AB9" w:rsidP="00447B77">
            <w:pPr>
              <w:spacing w:after="0" w:line="240" w:lineRule="auto"/>
              <w:jc w:val="right"/>
              <w:rPr>
                <w:ins w:id="14245" w:author="Tao Huang" w:date="2018-09-06T16:33:00Z"/>
                <w:del w:id="14246" w:author="韬 黄" w:date="2018-10-15T17:43:00Z"/>
                <w:rFonts w:eastAsia="Times New Roman" w:cs="Times New Roman"/>
                <w:color w:val="7030A0"/>
                <w:sz w:val="22"/>
                <w:rPrChange w:id="14247" w:author="韬 黄" w:date="2018-10-15T17:48:00Z">
                  <w:rPr>
                    <w:ins w:id="14248" w:author="Tao Huang" w:date="2018-09-06T16:33:00Z"/>
                    <w:del w:id="14249" w:author="韬 黄" w:date="2018-10-15T17:43:00Z"/>
                    <w:rFonts w:eastAsia="Times New Roman" w:cs="Times New Roman"/>
                    <w:color w:val="000000"/>
                    <w:sz w:val="22"/>
                  </w:rPr>
                </w:rPrChange>
              </w:rPr>
            </w:pPr>
            <w:ins w:id="14250" w:author="Tao Huang" w:date="2018-09-06T16:33:00Z">
              <w:del w:id="14251" w:author="韬 黄" w:date="2018-10-15T17:43:00Z">
                <w:r w:rsidRPr="00335695" w:rsidDel="00E53789">
                  <w:rPr>
                    <w:rFonts w:eastAsia="Times New Roman" w:cs="Times New Roman"/>
                    <w:color w:val="7030A0"/>
                    <w:sz w:val="22"/>
                    <w:rPrChange w:id="14252" w:author="韬 黄" w:date="2018-10-15T17:48:00Z">
                      <w:rPr>
                        <w:rFonts w:eastAsia="Times New Roman" w:cs="Times New Roman"/>
                        <w:color w:val="000000"/>
                        <w:sz w:val="22"/>
                      </w:rPr>
                    </w:rPrChange>
                  </w:rPr>
                  <w:delText>100.95%</w:delText>
                </w:r>
              </w:del>
            </w:ins>
          </w:p>
        </w:tc>
      </w:tr>
      <w:tr w:rsidR="00774AB9" w:rsidRPr="00335695" w:rsidDel="00E53789" w14:paraId="719CDDD9" w14:textId="49392B70" w:rsidTr="00345363">
        <w:trPr>
          <w:trHeight w:val="20"/>
          <w:jc w:val="center"/>
          <w:ins w:id="14253" w:author="Tao Huang" w:date="2018-09-06T16:33:00Z"/>
          <w:del w:id="14254" w:author="韬 黄" w:date="2018-10-15T17:43:00Z"/>
          <w:trPrChange w:id="14255"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256" w:author="韬 黄" w:date="2018-09-27T18:05:00Z">
              <w:tcPr>
                <w:tcW w:w="2268" w:type="dxa"/>
                <w:tcBorders>
                  <w:top w:val="nil"/>
                  <w:left w:val="nil"/>
                  <w:bottom w:val="nil"/>
                  <w:right w:val="nil"/>
                </w:tcBorders>
                <w:shd w:val="clear" w:color="auto" w:fill="auto"/>
                <w:noWrap/>
                <w:vAlign w:val="center"/>
                <w:hideMark/>
              </w:tcPr>
            </w:tcPrChange>
          </w:tcPr>
          <w:p w14:paraId="169D9FD2" w14:textId="63E8C14D" w:rsidR="00774AB9" w:rsidRPr="00335695" w:rsidDel="00E53789" w:rsidRDefault="00774AB9" w:rsidP="00447B77">
            <w:pPr>
              <w:spacing w:after="0" w:line="240" w:lineRule="auto"/>
              <w:rPr>
                <w:ins w:id="14257" w:author="Tao Huang" w:date="2018-09-06T16:33:00Z"/>
                <w:del w:id="14258" w:author="韬 黄" w:date="2018-10-15T17:43:00Z"/>
                <w:rFonts w:eastAsia="Times New Roman" w:cs="Times New Roman"/>
                <w:color w:val="7030A0"/>
                <w:sz w:val="22"/>
                <w:rPrChange w:id="14259" w:author="韬 黄" w:date="2018-10-15T17:48:00Z">
                  <w:rPr>
                    <w:ins w:id="14260" w:author="Tao Huang" w:date="2018-09-06T16:33:00Z"/>
                    <w:del w:id="14261" w:author="韬 黄" w:date="2018-10-15T17:43:00Z"/>
                    <w:rFonts w:eastAsia="Times New Roman" w:cs="Times New Roman"/>
                    <w:color w:val="000000"/>
                    <w:sz w:val="22"/>
                  </w:rPr>
                </w:rPrChange>
              </w:rPr>
            </w:pPr>
            <w:ins w:id="14262" w:author="Tao Huang" w:date="2018-09-06T16:33:00Z">
              <w:del w:id="14263" w:author="韬 黄" w:date="2018-10-15T17:43:00Z">
                <w:r w:rsidRPr="00335695" w:rsidDel="00E53789">
                  <w:rPr>
                    <w:rFonts w:eastAsia="Times New Roman" w:cs="Times New Roman"/>
                    <w:color w:val="7030A0"/>
                    <w:sz w:val="22"/>
                    <w:rPrChange w:id="14264" w:author="韬 黄" w:date="2018-10-15T17:48:00Z">
                      <w:rPr>
                        <w:rFonts w:eastAsia="Times New Roman" w:cs="Times New Roman"/>
                        <w:color w:val="000000"/>
                        <w:sz w:val="22"/>
                      </w:rPr>
                    </w:rPrChange>
                  </w:rPr>
                  <w:delText>Cigarette</w:delText>
                </w:r>
              </w:del>
            </w:ins>
          </w:p>
        </w:tc>
        <w:tc>
          <w:tcPr>
            <w:tcW w:w="1276" w:type="dxa"/>
            <w:tcBorders>
              <w:top w:val="nil"/>
              <w:left w:val="nil"/>
              <w:bottom w:val="nil"/>
              <w:right w:val="nil"/>
            </w:tcBorders>
            <w:shd w:val="clear" w:color="auto" w:fill="auto"/>
            <w:noWrap/>
            <w:vAlign w:val="center"/>
            <w:hideMark/>
            <w:tcPrChange w:id="14265" w:author="韬 黄" w:date="2018-09-27T18:05:00Z">
              <w:tcPr>
                <w:tcW w:w="1276" w:type="dxa"/>
                <w:tcBorders>
                  <w:top w:val="nil"/>
                  <w:left w:val="nil"/>
                  <w:bottom w:val="nil"/>
                  <w:right w:val="nil"/>
                </w:tcBorders>
                <w:shd w:val="clear" w:color="auto" w:fill="auto"/>
                <w:noWrap/>
                <w:vAlign w:val="center"/>
                <w:hideMark/>
              </w:tcPr>
            </w:tcPrChange>
          </w:tcPr>
          <w:p w14:paraId="38090ADD" w14:textId="734C8514" w:rsidR="00774AB9" w:rsidRPr="00335695" w:rsidDel="00E53789" w:rsidRDefault="00774AB9" w:rsidP="00447B77">
            <w:pPr>
              <w:spacing w:after="0" w:line="240" w:lineRule="auto"/>
              <w:jc w:val="right"/>
              <w:rPr>
                <w:ins w:id="14266" w:author="Tao Huang" w:date="2018-09-06T16:33:00Z"/>
                <w:del w:id="14267" w:author="韬 黄" w:date="2018-10-15T17:43:00Z"/>
                <w:rFonts w:eastAsia="Times New Roman" w:cs="Times New Roman"/>
                <w:color w:val="7030A0"/>
                <w:sz w:val="22"/>
                <w:rPrChange w:id="14268" w:author="韬 黄" w:date="2018-10-15T17:48:00Z">
                  <w:rPr>
                    <w:ins w:id="14269" w:author="Tao Huang" w:date="2018-09-06T16:33:00Z"/>
                    <w:del w:id="14270" w:author="韬 黄" w:date="2018-10-15T17:43:00Z"/>
                    <w:rFonts w:eastAsia="Times New Roman" w:cs="Times New Roman"/>
                    <w:color w:val="000000"/>
                    <w:sz w:val="22"/>
                  </w:rPr>
                </w:rPrChange>
              </w:rPr>
            </w:pPr>
            <w:ins w:id="14271" w:author="Tao Huang" w:date="2018-09-06T16:33:00Z">
              <w:del w:id="14272" w:author="韬 黄" w:date="2018-10-15T17:43:00Z">
                <w:r w:rsidRPr="00335695" w:rsidDel="00E53789">
                  <w:rPr>
                    <w:rFonts w:eastAsia="Times New Roman" w:cs="Times New Roman"/>
                    <w:color w:val="7030A0"/>
                    <w:sz w:val="22"/>
                    <w:rPrChange w:id="14273" w:author="韬 黄" w:date="2018-10-15T17:48:00Z">
                      <w:rPr>
                        <w:rFonts w:eastAsia="Times New Roman" w:cs="Times New Roman"/>
                        <w:color w:val="000000"/>
                        <w:sz w:val="22"/>
                      </w:rPr>
                    </w:rPrChange>
                  </w:rPr>
                  <w:delText>99.85%</w:delText>
                </w:r>
              </w:del>
            </w:ins>
          </w:p>
        </w:tc>
        <w:tc>
          <w:tcPr>
            <w:tcW w:w="1134" w:type="dxa"/>
            <w:tcBorders>
              <w:top w:val="nil"/>
              <w:left w:val="nil"/>
              <w:bottom w:val="nil"/>
              <w:right w:val="nil"/>
            </w:tcBorders>
            <w:shd w:val="clear" w:color="auto" w:fill="auto"/>
            <w:noWrap/>
            <w:vAlign w:val="center"/>
            <w:hideMark/>
            <w:tcPrChange w:id="14274" w:author="韬 黄" w:date="2018-09-27T18:05:00Z">
              <w:tcPr>
                <w:tcW w:w="1134" w:type="dxa"/>
                <w:tcBorders>
                  <w:top w:val="nil"/>
                  <w:left w:val="nil"/>
                  <w:bottom w:val="nil"/>
                  <w:right w:val="nil"/>
                </w:tcBorders>
                <w:shd w:val="clear" w:color="auto" w:fill="auto"/>
                <w:noWrap/>
                <w:vAlign w:val="center"/>
                <w:hideMark/>
              </w:tcPr>
            </w:tcPrChange>
          </w:tcPr>
          <w:p w14:paraId="4DF29661" w14:textId="599A55DD" w:rsidR="00774AB9" w:rsidRPr="00335695" w:rsidDel="00E53789" w:rsidRDefault="00774AB9" w:rsidP="00447B77">
            <w:pPr>
              <w:spacing w:after="0" w:line="240" w:lineRule="auto"/>
              <w:jc w:val="right"/>
              <w:rPr>
                <w:ins w:id="14275" w:author="Tao Huang" w:date="2018-09-06T16:33:00Z"/>
                <w:del w:id="14276" w:author="韬 黄" w:date="2018-10-15T17:43:00Z"/>
                <w:rFonts w:eastAsia="Times New Roman" w:cs="Times New Roman"/>
                <w:color w:val="7030A0"/>
                <w:sz w:val="22"/>
                <w:rPrChange w:id="14277" w:author="韬 黄" w:date="2018-10-15T17:48:00Z">
                  <w:rPr>
                    <w:ins w:id="14278" w:author="Tao Huang" w:date="2018-09-06T16:33:00Z"/>
                    <w:del w:id="14279" w:author="韬 黄" w:date="2018-10-15T17:43:00Z"/>
                    <w:rFonts w:eastAsia="Times New Roman" w:cs="Times New Roman"/>
                    <w:color w:val="000000"/>
                    <w:sz w:val="22"/>
                  </w:rPr>
                </w:rPrChange>
              </w:rPr>
            </w:pPr>
            <w:ins w:id="14280" w:author="Tao Huang" w:date="2018-09-06T16:33:00Z">
              <w:del w:id="14281" w:author="韬 黄" w:date="2018-10-15T17:43:00Z">
                <w:r w:rsidRPr="00335695" w:rsidDel="00E53789">
                  <w:rPr>
                    <w:rFonts w:eastAsia="Times New Roman" w:cs="Times New Roman"/>
                    <w:color w:val="7030A0"/>
                    <w:sz w:val="22"/>
                    <w:rPrChange w:id="14282" w:author="韬 黄" w:date="2018-10-15T17:48:00Z">
                      <w:rPr>
                        <w:rFonts w:eastAsia="Times New Roman" w:cs="Times New Roman"/>
                        <w:color w:val="000000"/>
                        <w:sz w:val="22"/>
                      </w:rPr>
                    </w:rPrChange>
                  </w:rPr>
                  <w:delText>98.77%</w:delText>
                </w:r>
              </w:del>
            </w:ins>
          </w:p>
        </w:tc>
        <w:tc>
          <w:tcPr>
            <w:tcW w:w="2037" w:type="dxa"/>
            <w:tcBorders>
              <w:top w:val="nil"/>
              <w:left w:val="nil"/>
              <w:bottom w:val="nil"/>
              <w:right w:val="nil"/>
            </w:tcBorders>
            <w:shd w:val="clear" w:color="auto" w:fill="auto"/>
            <w:noWrap/>
            <w:vAlign w:val="center"/>
            <w:hideMark/>
            <w:tcPrChange w:id="14283" w:author="韬 黄" w:date="2018-09-27T18:05:00Z">
              <w:tcPr>
                <w:tcW w:w="2037" w:type="dxa"/>
                <w:tcBorders>
                  <w:top w:val="nil"/>
                  <w:left w:val="nil"/>
                  <w:bottom w:val="nil"/>
                  <w:right w:val="nil"/>
                </w:tcBorders>
                <w:shd w:val="clear" w:color="auto" w:fill="auto"/>
                <w:noWrap/>
                <w:vAlign w:val="center"/>
                <w:hideMark/>
              </w:tcPr>
            </w:tcPrChange>
          </w:tcPr>
          <w:p w14:paraId="39388177" w14:textId="10DCD408" w:rsidR="00774AB9" w:rsidRPr="00335695" w:rsidDel="00E53789" w:rsidRDefault="00774AB9" w:rsidP="00447B77">
            <w:pPr>
              <w:spacing w:after="0" w:line="240" w:lineRule="auto"/>
              <w:rPr>
                <w:ins w:id="14284" w:author="Tao Huang" w:date="2018-09-06T16:33:00Z"/>
                <w:del w:id="14285" w:author="韬 黄" w:date="2018-10-15T17:43:00Z"/>
                <w:rFonts w:eastAsia="Times New Roman" w:cs="Times New Roman"/>
                <w:color w:val="7030A0"/>
                <w:sz w:val="22"/>
                <w:rPrChange w:id="14286" w:author="韬 黄" w:date="2018-10-15T17:48:00Z">
                  <w:rPr>
                    <w:ins w:id="14287" w:author="Tao Huang" w:date="2018-09-06T16:33:00Z"/>
                    <w:del w:id="14288" w:author="韬 黄" w:date="2018-10-15T17:43:00Z"/>
                    <w:rFonts w:eastAsia="Times New Roman" w:cs="Times New Roman"/>
                    <w:color w:val="000000"/>
                    <w:sz w:val="22"/>
                  </w:rPr>
                </w:rPrChange>
              </w:rPr>
            </w:pPr>
            <w:ins w:id="14289" w:author="Tao Huang" w:date="2018-09-06T16:33:00Z">
              <w:del w:id="14290" w:author="韬 黄" w:date="2018-10-15T17:43:00Z">
                <w:r w:rsidRPr="00335695" w:rsidDel="00E53789">
                  <w:rPr>
                    <w:rFonts w:eastAsia="Times New Roman" w:cs="Times New Roman"/>
                    <w:color w:val="7030A0"/>
                    <w:sz w:val="22"/>
                    <w:rPrChange w:id="14291" w:author="韬 黄" w:date="2018-10-15T17:48:00Z">
                      <w:rPr>
                        <w:rFonts w:eastAsia="Times New Roman" w:cs="Times New Roman"/>
                        <w:color w:val="000000"/>
                        <w:sz w:val="22"/>
                      </w:rPr>
                    </w:rPrChange>
                  </w:rPr>
                  <w:delText>Peanut butter</w:delText>
                </w:r>
              </w:del>
            </w:ins>
          </w:p>
        </w:tc>
        <w:tc>
          <w:tcPr>
            <w:tcW w:w="1211" w:type="dxa"/>
            <w:tcBorders>
              <w:top w:val="nil"/>
              <w:left w:val="nil"/>
              <w:bottom w:val="nil"/>
              <w:right w:val="nil"/>
            </w:tcBorders>
            <w:shd w:val="clear" w:color="auto" w:fill="auto"/>
            <w:noWrap/>
            <w:vAlign w:val="center"/>
            <w:hideMark/>
            <w:tcPrChange w:id="14292" w:author="韬 黄" w:date="2018-09-27T18:05:00Z">
              <w:tcPr>
                <w:tcW w:w="1211" w:type="dxa"/>
                <w:tcBorders>
                  <w:top w:val="nil"/>
                  <w:left w:val="nil"/>
                  <w:bottom w:val="nil"/>
                  <w:right w:val="nil"/>
                </w:tcBorders>
                <w:shd w:val="clear" w:color="auto" w:fill="auto"/>
                <w:noWrap/>
                <w:vAlign w:val="center"/>
                <w:hideMark/>
              </w:tcPr>
            </w:tcPrChange>
          </w:tcPr>
          <w:p w14:paraId="47CB9429" w14:textId="02BEFB18" w:rsidR="00774AB9" w:rsidRPr="00335695" w:rsidDel="00E53789" w:rsidRDefault="00774AB9" w:rsidP="00447B77">
            <w:pPr>
              <w:spacing w:after="0" w:line="240" w:lineRule="auto"/>
              <w:jc w:val="right"/>
              <w:rPr>
                <w:ins w:id="14293" w:author="Tao Huang" w:date="2018-09-06T16:33:00Z"/>
                <w:del w:id="14294" w:author="韬 黄" w:date="2018-10-15T17:43:00Z"/>
                <w:rFonts w:eastAsia="Times New Roman" w:cs="Times New Roman"/>
                <w:color w:val="7030A0"/>
                <w:sz w:val="22"/>
                <w:rPrChange w:id="14295" w:author="韬 黄" w:date="2018-10-15T17:48:00Z">
                  <w:rPr>
                    <w:ins w:id="14296" w:author="Tao Huang" w:date="2018-09-06T16:33:00Z"/>
                    <w:del w:id="14297" w:author="韬 黄" w:date="2018-10-15T17:43:00Z"/>
                    <w:rFonts w:eastAsia="Times New Roman" w:cs="Times New Roman"/>
                    <w:color w:val="000000"/>
                    <w:sz w:val="22"/>
                  </w:rPr>
                </w:rPrChange>
              </w:rPr>
            </w:pPr>
            <w:ins w:id="14298" w:author="Tao Huang" w:date="2018-09-06T16:33:00Z">
              <w:del w:id="14299" w:author="韬 黄" w:date="2018-10-15T17:43:00Z">
                <w:r w:rsidRPr="00335695" w:rsidDel="00E53789">
                  <w:rPr>
                    <w:rFonts w:eastAsia="Times New Roman" w:cs="Times New Roman"/>
                    <w:color w:val="7030A0"/>
                    <w:sz w:val="22"/>
                    <w:rPrChange w:id="14300" w:author="韬 黄" w:date="2018-10-15T17:48:00Z">
                      <w:rPr>
                        <w:rFonts w:eastAsia="Times New Roman" w:cs="Times New Roman"/>
                        <w:color w:val="000000"/>
                        <w:sz w:val="22"/>
                      </w:rPr>
                    </w:rPrChange>
                  </w:rPr>
                  <w:delText>100.16%</w:delText>
                </w:r>
              </w:del>
            </w:ins>
          </w:p>
        </w:tc>
        <w:tc>
          <w:tcPr>
            <w:tcW w:w="1005" w:type="dxa"/>
            <w:tcBorders>
              <w:top w:val="nil"/>
              <w:left w:val="nil"/>
              <w:bottom w:val="nil"/>
              <w:right w:val="nil"/>
            </w:tcBorders>
            <w:shd w:val="clear" w:color="auto" w:fill="auto"/>
            <w:noWrap/>
            <w:vAlign w:val="center"/>
            <w:hideMark/>
            <w:tcPrChange w:id="14301" w:author="韬 黄" w:date="2018-09-27T18:05:00Z">
              <w:tcPr>
                <w:tcW w:w="1005" w:type="dxa"/>
                <w:tcBorders>
                  <w:top w:val="nil"/>
                  <w:left w:val="nil"/>
                  <w:bottom w:val="nil"/>
                  <w:right w:val="nil"/>
                </w:tcBorders>
                <w:shd w:val="clear" w:color="auto" w:fill="auto"/>
                <w:noWrap/>
                <w:vAlign w:val="center"/>
                <w:hideMark/>
              </w:tcPr>
            </w:tcPrChange>
          </w:tcPr>
          <w:p w14:paraId="67FFD23E" w14:textId="73B3866E" w:rsidR="00774AB9" w:rsidRPr="00335695" w:rsidDel="00E53789" w:rsidRDefault="00774AB9" w:rsidP="00447B77">
            <w:pPr>
              <w:spacing w:after="0" w:line="240" w:lineRule="auto"/>
              <w:jc w:val="right"/>
              <w:rPr>
                <w:ins w:id="14302" w:author="Tao Huang" w:date="2018-09-06T16:33:00Z"/>
                <w:del w:id="14303" w:author="韬 黄" w:date="2018-10-15T17:43:00Z"/>
                <w:rFonts w:eastAsia="Times New Roman" w:cs="Times New Roman"/>
                <w:color w:val="7030A0"/>
                <w:sz w:val="22"/>
                <w:rPrChange w:id="14304" w:author="韬 黄" w:date="2018-10-15T17:48:00Z">
                  <w:rPr>
                    <w:ins w:id="14305" w:author="Tao Huang" w:date="2018-09-06T16:33:00Z"/>
                    <w:del w:id="14306" w:author="韬 黄" w:date="2018-10-15T17:43:00Z"/>
                    <w:rFonts w:eastAsia="Times New Roman" w:cs="Times New Roman"/>
                    <w:color w:val="000000"/>
                    <w:sz w:val="22"/>
                  </w:rPr>
                </w:rPrChange>
              </w:rPr>
            </w:pPr>
            <w:ins w:id="14307" w:author="Tao Huang" w:date="2018-09-06T16:33:00Z">
              <w:del w:id="14308" w:author="韬 黄" w:date="2018-10-15T17:43:00Z">
                <w:r w:rsidRPr="00335695" w:rsidDel="00E53789">
                  <w:rPr>
                    <w:rFonts w:eastAsia="Times New Roman" w:cs="Times New Roman"/>
                    <w:color w:val="7030A0"/>
                    <w:sz w:val="22"/>
                    <w:rPrChange w:id="14309" w:author="韬 黄" w:date="2018-10-15T17:48:00Z">
                      <w:rPr>
                        <w:rFonts w:eastAsia="Times New Roman" w:cs="Times New Roman"/>
                        <w:color w:val="000000"/>
                        <w:sz w:val="22"/>
                      </w:rPr>
                    </w:rPrChange>
                  </w:rPr>
                  <w:delText>94.96%</w:delText>
                </w:r>
              </w:del>
            </w:ins>
          </w:p>
        </w:tc>
      </w:tr>
      <w:tr w:rsidR="00774AB9" w:rsidRPr="00335695" w:rsidDel="00E53789" w14:paraId="25F0C403" w14:textId="5FA5441D" w:rsidTr="00345363">
        <w:trPr>
          <w:trHeight w:val="20"/>
          <w:jc w:val="center"/>
          <w:ins w:id="14310" w:author="Tao Huang" w:date="2018-09-06T16:33:00Z"/>
          <w:del w:id="14311" w:author="韬 黄" w:date="2018-10-15T17:43:00Z"/>
          <w:trPrChange w:id="14312"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313" w:author="韬 黄" w:date="2018-09-27T18:05:00Z">
              <w:tcPr>
                <w:tcW w:w="2268" w:type="dxa"/>
                <w:tcBorders>
                  <w:top w:val="nil"/>
                  <w:left w:val="nil"/>
                  <w:bottom w:val="nil"/>
                  <w:right w:val="nil"/>
                </w:tcBorders>
                <w:shd w:val="clear" w:color="auto" w:fill="auto"/>
                <w:noWrap/>
                <w:vAlign w:val="center"/>
                <w:hideMark/>
              </w:tcPr>
            </w:tcPrChange>
          </w:tcPr>
          <w:p w14:paraId="29F7C33F" w14:textId="314453CF" w:rsidR="00774AB9" w:rsidRPr="00335695" w:rsidDel="00E53789" w:rsidRDefault="00774AB9" w:rsidP="00447B77">
            <w:pPr>
              <w:spacing w:after="0" w:line="240" w:lineRule="auto"/>
              <w:rPr>
                <w:ins w:id="14314" w:author="Tao Huang" w:date="2018-09-06T16:33:00Z"/>
                <w:del w:id="14315" w:author="韬 黄" w:date="2018-10-15T17:43:00Z"/>
                <w:rFonts w:eastAsia="Times New Roman" w:cs="Times New Roman"/>
                <w:color w:val="7030A0"/>
                <w:sz w:val="22"/>
                <w:rPrChange w:id="14316" w:author="韬 黄" w:date="2018-10-15T17:48:00Z">
                  <w:rPr>
                    <w:ins w:id="14317" w:author="Tao Huang" w:date="2018-09-06T16:33:00Z"/>
                    <w:del w:id="14318" w:author="韬 黄" w:date="2018-10-15T17:43:00Z"/>
                    <w:rFonts w:eastAsia="Times New Roman" w:cs="Times New Roman"/>
                    <w:color w:val="000000"/>
                    <w:sz w:val="22"/>
                  </w:rPr>
                </w:rPrChange>
              </w:rPr>
            </w:pPr>
            <w:ins w:id="14319" w:author="Tao Huang" w:date="2018-09-06T16:33:00Z">
              <w:del w:id="14320" w:author="韬 黄" w:date="2018-10-15T17:43:00Z">
                <w:r w:rsidRPr="00335695" w:rsidDel="00E53789">
                  <w:rPr>
                    <w:rFonts w:eastAsia="Times New Roman" w:cs="Times New Roman"/>
                    <w:color w:val="7030A0"/>
                    <w:sz w:val="22"/>
                    <w:rPrChange w:id="14321" w:author="韬 黄" w:date="2018-10-15T17:48:00Z">
                      <w:rPr>
                        <w:rFonts w:eastAsia="Times New Roman" w:cs="Times New Roman"/>
                        <w:color w:val="000000"/>
                        <w:sz w:val="22"/>
                      </w:rPr>
                    </w:rPrChange>
                  </w:rPr>
                  <w:delText>Coffee</w:delText>
                </w:r>
              </w:del>
            </w:ins>
          </w:p>
        </w:tc>
        <w:tc>
          <w:tcPr>
            <w:tcW w:w="1276" w:type="dxa"/>
            <w:tcBorders>
              <w:top w:val="nil"/>
              <w:left w:val="nil"/>
              <w:bottom w:val="nil"/>
              <w:right w:val="nil"/>
            </w:tcBorders>
            <w:shd w:val="clear" w:color="auto" w:fill="auto"/>
            <w:noWrap/>
            <w:vAlign w:val="center"/>
            <w:hideMark/>
            <w:tcPrChange w:id="14322" w:author="韬 黄" w:date="2018-09-27T18:05:00Z">
              <w:tcPr>
                <w:tcW w:w="1276" w:type="dxa"/>
                <w:tcBorders>
                  <w:top w:val="nil"/>
                  <w:left w:val="nil"/>
                  <w:bottom w:val="nil"/>
                  <w:right w:val="nil"/>
                </w:tcBorders>
                <w:shd w:val="clear" w:color="auto" w:fill="auto"/>
                <w:noWrap/>
                <w:vAlign w:val="center"/>
                <w:hideMark/>
              </w:tcPr>
            </w:tcPrChange>
          </w:tcPr>
          <w:p w14:paraId="210A13A4" w14:textId="25500A29" w:rsidR="00774AB9" w:rsidRPr="00335695" w:rsidDel="00E53789" w:rsidRDefault="00774AB9" w:rsidP="00447B77">
            <w:pPr>
              <w:spacing w:after="0" w:line="240" w:lineRule="auto"/>
              <w:jc w:val="right"/>
              <w:rPr>
                <w:ins w:id="14323" w:author="Tao Huang" w:date="2018-09-06T16:33:00Z"/>
                <w:del w:id="14324" w:author="韬 黄" w:date="2018-10-15T17:43:00Z"/>
                <w:rFonts w:eastAsia="Times New Roman" w:cs="Times New Roman"/>
                <w:color w:val="7030A0"/>
                <w:sz w:val="22"/>
                <w:rPrChange w:id="14325" w:author="韬 黄" w:date="2018-10-15T17:48:00Z">
                  <w:rPr>
                    <w:ins w:id="14326" w:author="Tao Huang" w:date="2018-09-06T16:33:00Z"/>
                    <w:del w:id="14327" w:author="韬 黄" w:date="2018-10-15T17:43:00Z"/>
                    <w:rFonts w:eastAsia="Times New Roman" w:cs="Times New Roman"/>
                    <w:color w:val="000000"/>
                    <w:sz w:val="22"/>
                  </w:rPr>
                </w:rPrChange>
              </w:rPr>
            </w:pPr>
            <w:ins w:id="14328" w:author="Tao Huang" w:date="2018-09-06T16:33:00Z">
              <w:del w:id="14329" w:author="韬 黄" w:date="2018-10-15T17:43:00Z">
                <w:r w:rsidRPr="00335695" w:rsidDel="00E53789">
                  <w:rPr>
                    <w:rFonts w:eastAsia="Times New Roman" w:cs="Times New Roman"/>
                    <w:color w:val="7030A0"/>
                    <w:sz w:val="22"/>
                    <w:rPrChange w:id="14330" w:author="韬 黄" w:date="2018-10-15T17:48:00Z">
                      <w:rPr>
                        <w:rFonts w:eastAsia="Times New Roman" w:cs="Times New Roman"/>
                        <w:color w:val="000000"/>
                        <w:sz w:val="22"/>
                      </w:rPr>
                    </w:rPrChange>
                  </w:rPr>
                  <w:delText>100.06%</w:delText>
                </w:r>
              </w:del>
            </w:ins>
          </w:p>
        </w:tc>
        <w:tc>
          <w:tcPr>
            <w:tcW w:w="1134" w:type="dxa"/>
            <w:tcBorders>
              <w:top w:val="nil"/>
              <w:left w:val="nil"/>
              <w:bottom w:val="nil"/>
              <w:right w:val="nil"/>
            </w:tcBorders>
            <w:shd w:val="clear" w:color="auto" w:fill="auto"/>
            <w:noWrap/>
            <w:vAlign w:val="center"/>
            <w:hideMark/>
            <w:tcPrChange w:id="14331" w:author="韬 黄" w:date="2018-09-27T18:05:00Z">
              <w:tcPr>
                <w:tcW w:w="1134" w:type="dxa"/>
                <w:tcBorders>
                  <w:top w:val="nil"/>
                  <w:left w:val="nil"/>
                  <w:bottom w:val="nil"/>
                  <w:right w:val="nil"/>
                </w:tcBorders>
                <w:shd w:val="clear" w:color="auto" w:fill="auto"/>
                <w:noWrap/>
                <w:vAlign w:val="center"/>
                <w:hideMark/>
              </w:tcPr>
            </w:tcPrChange>
          </w:tcPr>
          <w:p w14:paraId="1AA0468F" w14:textId="0AA29832" w:rsidR="00774AB9" w:rsidRPr="00335695" w:rsidDel="00E53789" w:rsidRDefault="00774AB9" w:rsidP="00447B77">
            <w:pPr>
              <w:spacing w:after="0" w:line="240" w:lineRule="auto"/>
              <w:jc w:val="right"/>
              <w:rPr>
                <w:ins w:id="14332" w:author="Tao Huang" w:date="2018-09-06T16:33:00Z"/>
                <w:del w:id="14333" w:author="韬 黄" w:date="2018-10-15T17:43:00Z"/>
                <w:rFonts w:eastAsia="Times New Roman" w:cs="Times New Roman"/>
                <w:color w:val="7030A0"/>
                <w:sz w:val="22"/>
                <w:rPrChange w:id="14334" w:author="韬 黄" w:date="2018-10-15T17:48:00Z">
                  <w:rPr>
                    <w:ins w:id="14335" w:author="Tao Huang" w:date="2018-09-06T16:33:00Z"/>
                    <w:del w:id="14336" w:author="韬 黄" w:date="2018-10-15T17:43:00Z"/>
                    <w:rFonts w:eastAsia="Times New Roman" w:cs="Times New Roman"/>
                    <w:color w:val="000000"/>
                    <w:sz w:val="22"/>
                  </w:rPr>
                </w:rPrChange>
              </w:rPr>
            </w:pPr>
            <w:ins w:id="14337" w:author="Tao Huang" w:date="2018-09-06T16:33:00Z">
              <w:del w:id="14338" w:author="韬 黄" w:date="2018-10-15T17:43:00Z">
                <w:r w:rsidRPr="00335695" w:rsidDel="00E53789">
                  <w:rPr>
                    <w:rFonts w:eastAsia="Times New Roman" w:cs="Times New Roman"/>
                    <w:color w:val="7030A0"/>
                    <w:sz w:val="22"/>
                    <w:rPrChange w:id="14339" w:author="韬 黄" w:date="2018-10-15T17:48:00Z">
                      <w:rPr>
                        <w:rFonts w:eastAsia="Times New Roman" w:cs="Times New Roman"/>
                        <w:color w:val="000000"/>
                        <w:sz w:val="22"/>
                      </w:rPr>
                    </w:rPrChange>
                  </w:rPr>
                  <w:delText>99.20%</w:delText>
                </w:r>
              </w:del>
            </w:ins>
          </w:p>
        </w:tc>
        <w:tc>
          <w:tcPr>
            <w:tcW w:w="2037" w:type="dxa"/>
            <w:tcBorders>
              <w:top w:val="nil"/>
              <w:left w:val="nil"/>
              <w:bottom w:val="nil"/>
              <w:right w:val="nil"/>
            </w:tcBorders>
            <w:shd w:val="clear" w:color="auto" w:fill="auto"/>
            <w:noWrap/>
            <w:vAlign w:val="center"/>
            <w:hideMark/>
            <w:tcPrChange w:id="14340" w:author="韬 黄" w:date="2018-09-27T18:05:00Z">
              <w:tcPr>
                <w:tcW w:w="2037" w:type="dxa"/>
                <w:tcBorders>
                  <w:top w:val="nil"/>
                  <w:left w:val="nil"/>
                  <w:bottom w:val="nil"/>
                  <w:right w:val="nil"/>
                </w:tcBorders>
                <w:shd w:val="clear" w:color="auto" w:fill="auto"/>
                <w:noWrap/>
                <w:vAlign w:val="center"/>
                <w:hideMark/>
              </w:tcPr>
            </w:tcPrChange>
          </w:tcPr>
          <w:p w14:paraId="7DFC4E1C" w14:textId="1AB56CB7" w:rsidR="00774AB9" w:rsidRPr="00335695" w:rsidDel="00E53789" w:rsidRDefault="00774AB9" w:rsidP="00447B77">
            <w:pPr>
              <w:spacing w:after="0" w:line="240" w:lineRule="auto"/>
              <w:rPr>
                <w:ins w:id="14341" w:author="Tao Huang" w:date="2018-09-06T16:33:00Z"/>
                <w:del w:id="14342" w:author="韬 黄" w:date="2018-10-15T17:43:00Z"/>
                <w:rFonts w:eastAsia="Times New Roman" w:cs="Times New Roman"/>
                <w:color w:val="7030A0"/>
                <w:sz w:val="22"/>
                <w:rPrChange w:id="14343" w:author="韬 黄" w:date="2018-10-15T17:48:00Z">
                  <w:rPr>
                    <w:ins w:id="14344" w:author="Tao Huang" w:date="2018-09-06T16:33:00Z"/>
                    <w:del w:id="14345" w:author="韬 黄" w:date="2018-10-15T17:43:00Z"/>
                    <w:rFonts w:eastAsia="Times New Roman" w:cs="Times New Roman"/>
                    <w:color w:val="000000"/>
                    <w:sz w:val="22"/>
                  </w:rPr>
                </w:rPrChange>
              </w:rPr>
            </w:pPr>
            <w:ins w:id="14346" w:author="Tao Huang" w:date="2018-09-06T16:33:00Z">
              <w:del w:id="14347" w:author="韬 黄" w:date="2018-10-15T17:43:00Z">
                <w:r w:rsidRPr="00335695" w:rsidDel="00E53789">
                  <w:rPr>
                    <w:rFonts w:eastAsia="Times New Roman" w:cs="Times New Roman"/>
                    <w:color w:val="7030A0"/>
                    <w:sz w:val="22"/>
                    <w:rPrChange w:id="14348" w:author="韬 黄" w:date="2018-10-15T17:48:00Z">
                      <w:rPr>
                        <w:rFonts w:eastAsia="Times New Roman" w:cs="Times New Roman"/>
                        <w:color w:val="000000"/>
                        <w:sz w:val="22"/>
                      </w:rPr>
                    </w:rPrChange>
                  </w:rPr>
                  <w:delText>Photo</w:delText>
                </w:r>
              </w:del>
            </w:ins>
          </w:p>
        </w:tc>
        <w:tc>
          <w:tcPr>
            <w:tcW w:w="1211" w:type="dxa"/>
            <w:tcBorders>
              <w:top w:val="nil"/>
              <w:left w:val="nil"/>
              <w:bottom w:val="nil"/>
              <w:right w:val="nil"/>
            </w:tcBorders>
            <w:shd w:val="clear" w:color="auto" w:fill="auto"/>
            <w:noWrap/>
            <w:vAlign w:val="center"/>
            <w:hideMark/>
            <w:tcPrChange w:id="14349" w:author="韬 黄" w:date="2018-09-27T18:05:00Z">
              <w:tcPr>
                <w:tcW w:w="1211" w:type="dxa"/>
                <w:tcBorders>
                  <w:top w:val="nil"/>
                  <w:left w:val="nil"/>
                  <w:bottom w:val="nil"/>
                  <w:right w:val="nil"/>
                </w:tcBorders>
                <w:shd w:val="clear" w:color="auto" w:fill="auto"/>
                <w:noWrap/>
                <w:vAlign w:val="center"/>
                <w:hideMark/>
              </w:tcPr>
            </w:tcPrChange>
          </w:tcPr>
          <w:p w14:paraId="534D842D" w14:textId="3D1864F3" w:rsidR="00774AB9" w:rsidRPr="00335695" w:rsidDel="00E53789" w:rsidRDefault="00774AB9" w:rsidP="00447B77">
            <w:pPr>
              <w:spacing w:after="0" w:line="240" w:lineRule="auto"/>
              <w:jc w:val="right"/>
              <w:rPr>
                <w:ins w:id="14350" w:author="Tao Huang" w:date="2018-09-06T16:33:00Z"/>
                <w:del w:id="14351" w:author="韬 黄" w:date="2018-10-15T17:43:00Z"/>
                <w:rFonts w:eastAsia="Times New Roman" w:cs="Times New Roman"/>
                <w:color w:val="7030A0"/>
                <w:sz w:val="22"/>
                <w:rPrChange w:id="14352" w:author="韬 黄" w:date="2018-10-15T17:48:00Z">
                  <w:rPr>
                    <w:ins w:id="14353" w:author="Tao Huang" w:date="2018-09-06T16:33:00Z"/>
                    <w:del w:id="14354" w:author="韬 黄" w:date="2018-10-15T17:43:00Z"/>
                    <w:rFonts w:eastAsia="Times New Roman" w:cs="Times New Roman"/>
                    <w:color w:val="000000"/>
                    <w:sz w:val="22"/>
                  </w:rPr>
                </w:rPrChange>
              </w:rPr>
            </w:pPr>
            <w:ins w:id="14355" w:author="Tao Huang" w:date="2018-09-06T16:33:00Z">
              <w:del w:id="14356" w:author="韬 黄" w:date="2018-10-15T17:43:00Z">
                <w:r w:rsidRPr="00335695" w:rsidDel="00E53789">
                  <w:rPr>
                    <w:rFonts w:eastAsia="Times New Roman" w:cs="Times New Roman"/>
                    <w:color w:val="7030A0"/>
                    <w:sz w:val="22"/>
                    <w:rPrChange w:id="14357" w:author="韬 黄" w:date="2018-10-15T17:48:00Z">
                      <w:rPr>
                        <w:rFonts w:eastAsia="Times New Roman" w:cs="Times New Roman"/>
                        <w:color w:val="000000"/>
                        <w:sz w:val="22"/>
                      </w:rPr>
                    </w:rPrChange>
                  </w:rPr>
                  <w:delText>99.03%</w:delText>
                </w:r>
              </w:del>
            </w:ins>
          </w:p>
        </w:tc>
        <w:tc>
          <w:tcPr>
            <w:tcW w:w="1005" w:type="dxa"/>
            <w:tcBorders>
              <w:top w:val="nil"/>
              <w:left w:val="nil"/>
              <w:bottom w:val="nil"/>
              <w:right w:val="nil"/>
            </w:tcBorders>
            <w:shd w:val="clear" w:color="auto" w:fill="auto"/>
            <w:noWrap/>
            <w:vAlign w:val="center"/>
            <w:hideMark/>
            <w:tcPrChange w:id="14358" w:author="韬 黄" w:date="2018-09-27T18:05:00Z">
              <w:tcPr>
                <w:tcW w:w="1005" w:type="dxa"/>
                <w:tcBorders>
                  <w:top w:val="nil"/>
                  <w:left w:val="nil"/>
                  <w:bottom w:val="nil"/>
                  <w:right w:val="nil"/>
                </w:tcBorders>
                <w:shd w:val="clear" w:color="auto" w:fill="auto"/>
                <w:noWrap/>
                <w:vAlign w:val="center"/>
                <w:hideMark/>
              </w:tcPr>
            </w:tcPrChange>
          </w:tcPr>
          <w:p w14:paraId="5FD4A3DD" w14:textId="6BE58827" w:rsidR="00774AB9" w:rsidRPr="00335695" w:rsidDel="00E53789" w:rsidRDefault="00774AB9" w:rsidP="00447B77">
            <w:pPr>
              <w:spacing w:after="0" w:line="240" w:lineRule="auto"/>
              <w:jc w:val="right"/>
              <w:rPr>
                <w:ins w:id="14359" w:author="Tao Huang" w:date="2018-09-06T16:33:00Z"/>
                <w:del w:id="14360" w:author="韬 黄" w:date="2018-10-15T17:43:00Z"/>
                <w:rFonts w:eastAsia="Times New Roman" w:cs="Times New Roman"/>
                <w:color w:val="7030A0"/>
                <w:sz w:val="22"/>
                <w:rPrChange w:id="14361" w:author="韬 黄" w:date="2018-10-15T17:48:00Z">
                  <w:rPr>
                    <w:ins w:id="14362" w:author="Tao Huang" w:date="2018-09-06T16:33:00Z"/>
                    <w:del w:id="14363" w:author="韬 黄" w:date="2018-10-15T17:43:00Z"/>
                    <w:rFonts w:eastAsia="Times New Roman" w:cs="Times New Roman"/>
                    <w:color w:val="000000"/>
                    <w:sz w:val="22"/>
                  </w:rPr>
                </w:rPrChange>
              </w:rPr>
            </w:pPr>
            <w:ins w:id="14364" w:author="Tao Huang" w:date="2018-09-06T16:33:00Z">
              <w:del w:id="14365" w:author="韬 黄" w:date="2018-10-15T17:43:00Z">
                <w:r w:rsidRPr="00335695" w:rsidDel="00E53789">
                  <w:rPr>
                    <w:rFonts w:eastAsia="Times New Roman" w:cs="Times New Roman"/>
                    <w:color w:val="7030A0"/>
                    <w:sz w:val="22"/>
                    <w:rPrChange w:id="14366" w:author="韬 黄" w:date="2018-10-15T17:48:00Z">
                      <w:rPr>
                        <w:rFonts w:eastAsia="Times New Roman" w:cs="Times New Roman"/>
                        <w:color w:val="000000"/>
                        <w:sz w:val="22"/>
                      </w:rPr>
                    </w:rPrChange>
                  </w:rPr>
                  <w:delText>99.42%</w:delText>
                </w:r>
              </w:del>
            </w:ins>
          </w:p>
        </w:tc>
      </w:tr>
      <w:tr w:rsidR="00774AB9" w:rsidRPr="00335695" w:rsidDel="00E53789" w14:paraId="37587AF4" w14:textId="7283F6FB" w:rsidTr="00345363">
        <w:trPr>
          <w:trHeight w:val="20"/>
          <w:jc w:val="center"/>
          <w:ins w:id="14367" w:author="Tao Huang" w:date="2018-09-06T16:33:00Z"/>
          <w:del w:id="14368" w:author="韬 黄" w:date="2018-10-15T17:43:00Z"/>
          <w:trPrChange w:id="14369"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370" w:author="韬 黄" w:date="2018-09-27T18:05:00Z">
              <w:tcPr>
                <w:tcW w:w="2268" w:type="dxa"/>
                <w:tcBorders>
                  <w:top w:val="nil"/>
                  <w:left w:val="nil"/>
                  <w:bottom w:val="nil"/>
                  <w:right w:val="nil"/>
                </w:tcBorders>
                <w:shd w:val="clear" w:color="auto" w:fill="auto"/>
                <w:noWrap/>
                <w:vAlign w:val="center"/>
                <w:hideMark/>
              </w:tcPr>
            </w:tcPrChange>
          </w:tcPr>
          <w:p w14:paraId="209C78B0" w14:textId="5ABEC8DE" w:rsidR="00774AB9" w:rsidRPr="00335695" w:rsidDel="00E53789" w:rsidRDefault="00774AB9" w:rsidP="00447B77">
            <w:pPr>
              <w:spacing w:after="0" w:line="240" w:lineRule="auto"/>
              <w:rPr>
                <w:ins w:id="14371" w:author="Tao Huang" w:date="2018-09-06T16:33:00Z"/>
                <w:del w:id="14372" w:author="韬 黄" w:date="2018-10-15T17:43:00Z"/>
                <w:rFonts w:eastAsia="Times New Roman" w:cs="Times New Roman"/>
                <w:color w:val="7030A0"/>
                <w:sz w:val="22"/>
                <w:rPrChange w:id="14373" w:author="韬 黄" w:date="2018-10-15T17:48:00Z">
                  <w:rPr>
                    <w:ins w:id="14374" w:author="Tao Huang" w:date="2018-09-06T16:33:00Z"/>
                    <w:del w:id="14375" w:author="韬 黄" w:date="2018-10-15T17:43:00Z"/>
                    <w:rFonts w:eastAsia="Times New Roman" w:cs="Times New Roman"/>
                    <w:color w:val="000000"/>
                    <w:sz w:val="22"/>
                  </w:rPr>
                </w:rPrChange>
              </w:rPr>
            </w:pPr>
            <w:ins w:id="14376" w:author="Tao Huang" w:date="2018-09-06T16:33:00Z">
              <w:del w:id="14377" w:author="韬 黄" w:date="2018-10-15T17:43:00Z">
                <w:r w:rsidRPr="00335695" w:rsidDel="00E53789">
                  <w:rPr>
                    <w:rFonts w:eastAsia="Times New Roman" w:cs="Times New Roman"/>
                    <w:color w:val="7030A0"/>
                    <w:sz w:val="22"/>
                    <w:rPrChange w:id="14378" w:author="韬 黄" w:date="2018-10-15T17:48:00Z">
                      <w:rPr>
                        <w:rFonts w:eastAsia="Times New Roman" w:cs="Times New Roman"/>
                        <w:color w:val="000000"/>
                        <w:sz w:val="22"/>
                      </w:rPr>
                    </w:rPrChange>
                  </w:rPr>
                  <w:delText>Cold Cereal</w:delText>
                </w:r>
              </w:del>
            </w:ins>
          </w:p>
        </w:tc>
        <w:tc>
          <w:tcPr>
            <w:tcW w:w="1276" w:type="dxa"/>
            <w:tcBorders>
              <w:top w:val="nil"/>
              <w:left w:val="nil"/>
              <w:bottom w:val="nil"/>
              <w:right w:val="nil"/>
            </w:tcBorders>
            <w:shd w:val="clear" w:color="auto" w:fill="auto"/>
            <w:noWrap/>
            <w:vAlign w:val="center"/>
            <w:hideMark/>
            <w:tcPrChange w:id="14379" w:author="韬 黄" w:date="2018-09-27T18:05:00Z">
              <w:tcPr>
                <w:tcW w:w="1276" w:type="dxa"/>
                <w:tcBorders>
                  <w:top w:val="nil"/>
                  <w:left w:val="nil"/>
                  <w:bottom w:val="nil"/>
                  <w:right w:val="nil"/>
                </w:tcBorders>
                <w:shd w:val="clear" w:color="auto" w:fill="auto"/>
                <w:noWrap/>
                <w:vAlign w:val="center"/>
                <w:hideMark/>
              </w:tcPr>
            </w:tcPrChange>
          </w:tcPr>
          <w:p w14:paraId="2DCECA5C" w14:textId="642CC97C" w:rsidR="00774AB9" w:rsidRPr="00335695" w:rsidDel="00E53789" w:rsidRDefault="00774AB9" w:rsidP="00447B77">
            <w:pPr>
              <w:spacing w:after="0" w:line="240" w:lineRule="auto"/>
              <w:jc w:val="right"/>
              <w:rPr>
                <w:ins w:id="14380" w:author="Tao Huang" w:date="2018-09-06T16:33:00Z"/>
                <w:del w:id="14381" w:author="韬 黄" w:date="2018-10-15T17:43:00Z"/>
                <w:rFonts w:eastAsia="Times New Roman" w:cs="Times New Roman"/>
                <w:color w:val="7030A0"/>
                <w:sz w:val="22"/>
                <w:rPrChange w:id="14382" w:author="韬 黄" w:date="2018-10-15T17:48:00Z">
                  <w:rPr>
                    <w:ins w:id="14383" w:author="Tao Huang" w:date="2018-09-06T16:33:00Z"/>
                    <w:del w:id="14384" w:author="韬 黄" w:date="2018-10-15T17:43:00Z"/>
                    <w:rFonts w:eastAsia="Times New Roman" w:cs="Times New Roman"/>
                    <w:color w:val="000000"/>
                    <w:sz w:val="22"/>
                  </w:rPr>
                </w:rPrChange>
              </w:rPr>
            </w:pPr>
            <w:ins w:id="14385" w:author="Tao Huang" w:date="2018-09-06T16:33:00Z">
              <w:del w:id="14386" w:author="韬 黄" w:date="2018-10-15T17:43:00Z">
                <w:r w:rsidRPr="00335695" w:rsidDel="00E53789">
                  <w:rPr>
                    <w:rFonts w:eastAsia="Times New Roman" w:cs="Times New Roman"/>
                    <w:color w:val="7030A0"/>
                    <w:sz w:val="22"/>
                    <w:rPrChange w:id="14387" w:author="韬 黄" w:date="2018-10-15T17:48:00Z">
                      <w:rPr>
                        <w:rFonts w:eastAsia="Times New Roman" w:cs="Times New Roman"/>
                        <w:color w:val="000000"/>
                        <w:sz w:val="22"/>
                      </w:rPr>
                    </w:rPrChange>
                  </w:rPr>
                  <w:delText>99.70%</w:delText>
                </w:r>
              </w:del>
            </w:ins>
          </w:p>
        </w:tc>
        <w:tc>
          <w:tcPr>
            <w:tcW w:w="1134" w:type="dxa"/>
            <w:tcBorders>
              <w:top w:val="nil"/>
              <w:left w:val="nil"/>
              <w:bottom w:val="nil"/>
              <w:right w:val="nil"/>
            </w:tcBorders>
            <w:shd w:val="clear" w:color="auto" w:fill="auto"/>
            <w:noWrap/>
            <w:vAlign w:val="center"/>
            <w:hideMark/>
            <w:tcPrChange w:id="14388" w:author="韬 黄" w:date="2018-09-27T18:05:00Z">
              <w:tcPr>
                <w:tcW w:w="1134" w:type="dxa"/>
                <w:tcBorders>
                  <w:top w:val="nil"/>
                  <w:left w:val="nil"/>
                  <w:bottom w:val="nil"/>
                  <w:right w:val="nil"/>
                </w:tcBorders>
                <w:shd w:val="clear" w:color="auto" w:fill="auto"/>
                <w:noWrap/>
                <w:vAlign w:val="center"/>
                <w:hideMark/>
              </w:tcPr>
            </w:tcPrChange>
          </w:tcPr>
          <w:p w14:paraId="7135FDC4" w14:textId="253A75E9" w:rsidR="00774AB9" w:rsidRPr="00335695" w:rsidDel="00E53789" w:rsidRDefault="00774AB9" w:rsidP="00447B77">
            <w:pPr>
              <w:spacing w:after="0" w:line="240" w:lineRule="auto"/>
              <w:jc w:val="right"/>
              <w:rPr>
                <w:ins w:id="14389" w:author="Tao Huang" w:date="2018-09-06T16:33:00Z"/>
                <w:del w:id="14390" w:author="韬 黄" w:date="2018-10-15T17:43:00Z"/>
                <w:rFonts w:eastAsia="Times New Roman" w:cs="Times New Roman"/>
                <w:color w:val="7030A0"/>
                <w:sz w:val="22"/>
                <w:rPrChange w:id="14391" w:author="韬 黄" w:date="2018-10-15T17:48:00Z">
                  <w:rPr>
                    <w:ins w:id="14392" w:author="Tao Huang" w:date="2018-09-06T16:33:00Z"/>
                    <w:del w:id="14393" w:author="韬 黄" w:date="2018-10-15T17:43:00Z"/>
                    <w:rFonts w:eastAsia="Times New Roman" w:cs="Times New Roman"/>
                    <w:color w:val="000000"/>
                    <w:sz w:val="22"/>
                  </w:rPr>
                </w:rPrChange>
              </w:rPr>
            </w:pPr>
            <w:ins w:id="14394" w:author="Tao Huang" w:date="2018-09-06T16:33:00Z">
              <w:del w:id="14395" w:author="韬 黄" w:date="2018-10-15T17:43:00Z">
                <w:r w:rsidRPr="00335695" w:rsidDel="00E53789">
                  <w:rPr>
                    <w:rFonts w:eastAsia="Times New Roman" w:cs="Times New Roman"/>
                    <w:color w:val="7030A0"/>
                    <w:sz w:val="22"/>
                    <w:rPrChange w:id="14396" w:author="韬 黄" w:date="2018-10-15T17:48:00Z">
                      <w:rPr>
                        <w:rFonts w:eastAsia="Times New Roman" w:cs="Times New Roman"/>
                        <w:color w:val="000000"/>
                        <w:sz w:val="22"/>
                      </w:rPr>
                    </w:rPrChange>
                  </w:rPr>
                  <w:delText>101.60%</w:delText>
                </w:r>
              </w:del>
            </w:ins>
          </w:p>
        </w:tc>
        <w:tc>
          <w:tcPr>
            <w:tcW w:w="2037" w:type="dxa"/>
            <w:tcBorders>
              <w:top w:val="nil"/>
              <w:left w:val="nil"/>
              <w:bottom w:val="nil"/>
              <w:right w:val="nil"/>
            </w:tcBorders>
            <w:shd w:val="clear" w:color="auto" w:fill="auto"/>
            <w:noWrap/>
            <w:vAlign w:val="center"/>
            <w:hideMark/>
            <w:tcPrChange w:id="14397" w:author="韬 黄" w:date="2018-09-27T18:05:00Z">
              <w:tcPr>
                <w:tcW w:w="2037" w:type="dxa"/>
                <w:tcBorders>
                  <w:top w:val="nil"/>
                  <w:left w:val="nil"/>
                  <w:bottom w:val="nil"/>
                  <w:right w:val="nil"/>
                </w:tcBorders>
                <w:shd w:val="clear" w:color="auto" w:fill="auto"/>
                <w:noWrap/>
                <w:vAlign w:val="center"/>
                <w:hideMark/>
              </w:tcPr>
            </w:tcPrChange>
          </w:tcPr>
          <w:p w14:paraId="439CC890" w14:textId="4ECA39A5" w:rsidR="00774AB9" w:rsidRPr="00335695" w:rsidDel="00E53789" w:rsidRDefault="00774AB9" w:rsidP="00447B77">
            <w:pPr>
              <w:spacing w:after="0" w:line="240" w:lineRule="auto"/>
              <w:rPr>
                <w:ins w:id="14398" w:author="Tao Huang" w:date="2018-09-06T16:33:00Z"/>
                <w:del w:id="14399" w:author="韬 黄" w:date="2018-10-15T17:43:00Z"/>
                <w:rFonts w:eastAsia="Times New Roman" w:cs="Times New Roman"/>
                <w:color w:val="7030A0"/>
                <w:sz w:val="22"/>
                <w:rPrChange w:id="14400" w:author="韬 黄" w:date="2018-10-15T17:48:00Z">
                  <w:rPr>
                    <w:ins w:id="14401" w:author="Tao Huang" w:date="2018-09-06T16:33:00Z"/>
                    <w:del w:id="14402" w:author="韬 黄" w:date="2018-10-15T17:43:00Z"/>
                    <w:rFonts w:eastAsia="Times New Roman" w:cs="Times New Roman"/>
                    <w:color w:val="000000"/>
                    <w:sz w:val="22"/>
                  </w:rPr>
                </w:rPrChange>
              </w:rPr>
            </w:pPr>
            <w:ins w:id="14403" w:author="Tao Huang" w:date="2018-09-06T16:33:00Z">
              <w:del w:id="14404" w:author="韬 黄" w:date="2018-10-15T17:43:00Z">
                <w:r w:rsidRPr="00335695" w:rsidDel="00E53789">
                  <w:rPr>
                    <w:rFonts w:eastAsia="Times New Roman" w:cs="Times New Roman"/>
                    <w:color w:val="7030A0"/>
                    <w:sz w:val="22"/>
                    <w:rPrChange w:id="14405" w:author="韬 黄" w:date="2018-10-15T17:48:00Z">
                      <w:rPr>
                        <w:rFonts w:eastAsia="Times New Roman" w:cs="Times New Roman"/>
                        <w:color w:val="000000"/>
                        <w:sz w:val="22"/>
                      </w:rPr>
                    </w:rPrChange>
                  </w:rPr>
                  <w:delText>Salty snacks</w:delText>
                </w:r>
              </w:del>
            </w:ins>
          </w:p>
        </w:tc>
        <w:tc>
          <w:tcPr>
            <w:tcW w:w="1211" w:type="dxa"/>
            <w:tcBorders>
              <w:top w:val="nil"/>
              <w:left w:val="nil"/>
              <w:bottom w:val="nil"/>
              <w:right w:val="nil"/>
            </w:tcBorders>
            <w:shd w:val="clear" w:color="auto" w:fill="auto"/>
            <w:noWrap/>
            <w:vAlign w:val="center"/>
            <w:hideMark/>
            <w:tcPrChange w:id="14406" w:author="韬 黄" w:date="2018-09-27T18:05:00Z">
              <w:tcPr>
                <w:tcW w:w="1211" w:type="dxa"/>
                <w:tcBorders>
                  <w:top w:val="nil"/>
                  <w:left w:val="nil"/>
                  <w:bottom w:val="nil"/>
                  <w:right w:val="nil"/>
                </w:tcBorders>
                <w:shd w:val="clear" w:color="auto" w:fill="auto"/>
                <w:noWrap/>
                <w:vAlign w:val="center"/>
                <w:hideMark/>
              </w:tcPr>
            </w:tcPrChange>
          </w:tcPr>
          <w:p w14:paraId="70C7195F" w14:textId="3F124C27" w:rsidR="00774AB9" w:rsidRPr="00335695" w:rsidDel="00E53789" w:rsidRDefault="00774AB9" w:rsidP="00447B77">
            <w:pPr>
              <w:spacing w:after="0" w:line="240" w:lineRule="auto"/>
              <w:jc w:val="right"/>
              <w:rPr>
                <w:ins w:id="14407" w:author="Tao Huang" w:date="2018-09-06T16:33:00Z"/>
                <w:del w:id="14408" w:author="韬 黄" w:date="2018-10-15T17:43:00Z"/>
                <w:rFonts w:eastAsia="Times New Roman" w:cs="Times New Roman"/>
                <w:color w:val="7030A0"/>
                <w:sz w:val="22"/>
                <w:rPrChange w:id="14409" w:author="韬 黄" w:date="2018-10-15T17:48:00Z">
                  <w:rPr>
                    <w:ins w:id="14410" w:author="Tao Huang" w:date="2018-09-06T16:33:00Z"/>
                    <w:del w:id="14411" w:author="韬 黄" w:date="2018-10-15T17:43:00Z"/>
                    <w:rFonts w:eastAsia="Times New Roman" w:cs="Times New Roman"/>
                    <w:color w:val="000000"/>
                    <w:sz w:val="22"/>
                  </w:rPr>
                </w:rPrChange>
              </w:rPr>
            </w:pPr>
            <w:ins w:id="14412" w:author="Tao Huang" w:date="2018-09-06T16:33:00Z">
              <w:del w:id="14413" w:author="韬 黄" w:date="2018-10-15T17:43:00Z">
                <w:r w:rsidRPr="00335695" w:rsidDel="00E53789">
                  <w:rPr>
                    <w:rFonts w:eastAsia="Times New Roman" w:cs="Times New Roman"/>
                    <w:color w:val="7030A0"/>
                    <w:sz w:val="22"/>
                    <w:rPrChange w:id="14414" w:author="韬 黄" w:date="2018-10-15T17:48:00Z">
                      <w:rPr>
                        <w:rFonts w:eastAsia="Times New Roman" w:cs="Times New Roman"/>
                        <w:color w:val="000000"/>
                        <w:sz w:val="22"/>
                      </w:rPr>
                    </w:rPrChange>
                  </w:rPr>
                  <w:delText>100.03%</w:delText>
                </w:r>
              </w:del>
            </w:ins>
          </w:p>
        </w:tc>
        <w:tc>
          <w:tcPr>
            <w:tcW w:w="1005" w:type="dxa"/>
            <w:tcBorders>
              <w:top w:val="nil"/>
              <w:left w:val="nil"/>
              <w:bottom w:val="nil"/>
              <w:right w:val="nil"/>
            </w:tcBorders>
            <w:shd w:val="clear" w:color="auto" w:fill="auto"/>
            <w:noWrap/>
            <w:vAlign w:val="center"/>
            <w:hideMark/>
            <w:tcPrChange w:id="14415" w:author="韬 黄" w:date="2018-09-27T18:05:00Z">
              <w:tcPr>
                <w:tcW w:w="1005" w:type="dxa"/>
                <w:tcBorders>
                  <w:top w:val="nil"/>
                  <w:left w:val="nil"/>
                  <w:bottom w:val="nil"/>
                  <w:right w:val="nil"/>
                </w:tcBorders>
                <w:shd w:val="clear" w:color="auto" w:fill="auto"/>
                <w:noWrap/>
                <w:vAlign w:val="center"/>
                <w:hideMark/>
              </w:tcPr>
            </w:tcPrChange>
          </w:tcPr>
          <w:p w14:paraId="21254248" w14:textId="3C004C82" w:rsidR="00774AB9" w:rsidRPr="00335695" w:rsidDel="00E53789" w:rsidRDefault="00774AB9" w:rsidP="00447B77">
            <w:pPr>
              <w:spacing w:after="0" w:line="240" w:lineRule="auto"/>
              <w:jc w:val="right"/>
              <w:rPr>
                <w:ins w:id="14416" w:author="Tao Huang" w:date="2018-09-06T16:33:00Z"/>
                <w:del w:id="14417" w:author="韬 黄" w:date="2018-10-15T17:43:00Z"/>
                <w:rFonts w:eastAsia="Times New Roman" w:cs="Times New Roman"/>
                <w:color w:val="7030A0"/>
                <w:sz w:val="22"/>
                <w:rPrChange w:id="14418" w:author="韬 黄" w:date="2018-10-15T17:48:00Z">
                  <w:rPr>
                    <w:ins w:id="14419" w:author="Tao Huang" w:date="2018-09-06T16:33:00Z"/>
                    <w:del w:id="14420" w:author="韬 黄" w:date="2018-10-15T17:43:00Z"/>
                    <w:rFonts w:eastAsia="Times New Roman" w:cs="Times New Roman"/>
                    <w:color w:val="000000"/>
                    <w:sz w:val="22"/>
                  </w:rPr>
                </w:rPrChange>
              </w:rPr>
            </w:pPr>
            <w:ins w:id="14421" w:author="Tao Huang" w:date="2018-09-06T16:33:00Z">
              <w:del w:id="14422" w:author="韬 黄" w:date="2018-10-15T17:43:00Z">
                <w:r w:rsidRPr="00335695" w:rsidDel="00E53789">
                  <w:rPr>
                    <w:rFonts w:eastAsia="Times New Roman" w:cs="Times New Roman"/>
                    <w:color w:val="7030A0"/>
                    <w:sz w:val="22"/>
                    <w:rPrChange w:id="14423" w:author="韬 黄" w:date="2018-10-15T17:48:00Z">
                      <w:rPr>
                        <w:rFonts w:eastAsia="Times New Roman" w:cs="Times New Roman"/>
                        <w:color w:val="000000"/>
                        <w:sz w:val="22"/>
                      </w:rPr>
                    </w:rPrChange>
                  </w:rPr>
                  <w:delText>99.77%</w:delText>
                </w:r>
              </w:del>
            </w:ins>
          </w:p>
        </w:tc>
      </w:tr>
      <w:tr w:rsidR="00774AB9" w:rsidRPr="00335695" w:rsidDel="00E53789" w14:paraId="61FB3172" w14:textId="29E99260" w:rsidTr="00345363">
        <w:trPr>
          <w:trHeight w:val="20"/>
          <w:jc w:val="center"/>
          <w:ins w:id="14424" w:author="Tao Huang" w:date="2018-09-06T16:33:00Z"/>
          <w:del w:id="14425" w:author="韬 黄" w:date="2018-10-15T17:43:00Z"/>
          <w:trPrChange w:id="14426"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427" w:author="韬 黄" w:date="2018-09-27T18:05:00Z">
              <w:tcPr>
                <w:tcW w:w="2268" w:type="dxa"/>
                <w:tcBorders>
                  <w:top w:val="nil"/>
                  <w:left w:val="nil"/>
                  <w:bottom w:val="nil"/>
                  <w:right w:val="nil"/>
                </w:tcBorders>
                <w:shd w:val="clear" w:color="auto" w:fill="auto"/>
                <w:noWrap/>
                <w:vAlign w:val="center"/>
                <w:hideMark/>
              </w:tcPr>
            </w:tcPrChange>
          </w:tcPr>
          <w:p w14:paraId="5871AC4B" w14:textId="4BA700A1" w:rsidR="00774AB9" w:rsidRPr="00335695" w:rsidDel="00E53789" w:rsidRDefault="00774AB9" w:rsidP="00447B77">
            <w:pPr>
              <w:spacing w:after="0" w:line="240" w:lineRule="auto"/>
              <w:rPr>
                <w:ins w:id="14428" w:author="Tao Huang" w:date="2018-09-06T16:33:00Z"/>
                <w:del w:id="14429" w:author="韬 黄" w:date="2018-10-15T17:43:00Z"/>
                <w:rFonts w:eastAsia="Times New Roman" w:cs="Times New Roman"/>
                <w:color w:val="7030A0"/>
                <w:sz w:val="22"/>
                <w:rPrChange w:id="14430" w:author="韬 黄" w:date="2018-10-15T17:48:00Z">
                  <w:rPr>
                    <w:ins w:id="14431" w:author="Tao Huang" w:date="2018-09-06T16:33:00Z"/>
                    <w:del w:id="14432" w:author="韬 黄" w:date="2018-10-15T17:43:00Z"/>
                    <w:rFonts w:eastAsia="Times New Roman" w:cs="Times New Roman"/>
                    <w:color w:val="000000"/>
                    <w:sz w:val="22"/>
                  </w:rPr>
                </w:rPrChange>
              </w:rPr>
            </w:pPr>
            <w:ins w:id="14433" w:author="Tao Huang" w:date="2018-09-06T16:33:00Z">
              <w:del w:id="14434" w:author="韬 黄" w:date="2018-10-15T17:43:00Z">
                <w:r w:rsidRPr="00335695" w:rsidDel="00E53789">
                  <w:rPr>
                    <w:rFonts w:eastAsia="Times New Roman" w:cs="Times New Roman"/>
                    <w:color w:val="7030A0"/>
                    <w:sz w:val="22"/>
                    <w:rPrChange w:id="14435" w:author="韬 黄" w:date="2018-10-15T17:48:00Z">
                      <w:rPr>
                        <w:rFonts w:eastAsia="Times New Roman" w:cs="Times New Roman"/>
                        <w:color w:val="000000"/>
                        <w:sz w:val="22"/>
                      </w:rPr>
                    </w:rPrChange>
                  </w:rPr>
                  <w:delText>Deodorant</w:delText>
                </w:r>
              </w:del>
            </w:ins>
          </w:p>
        </w:tc>
        <w:tc>
          <w:tcPr>
            <w:tcW w:w="1276" w:type="dxa"/>
            <w:tcBorders>
              <w:top w:val="nil"/>
              <w:left w:val="nil"/>
              <w:bottom w:val="nil"/>
              <w:right w:val="nil"/>
            </w:tcBorders>
            <w:shd w:val="clear" w:color="auto" w:fill="auto"/>
            <w:noWrap/>
            <w:vAlign w:val="center"/>
            <w:hideMark/>
            <w:tcPrChange w:id="14436" w:author="韬 黄" w:date="2018-09-27T18:05:00Z">
              <w:tcPr>
                <w:tcW w:w="1276" w:type="dxa"/>
                <w:tcBorders>
                  <w:top w:val="nil"/>
                  <w:left w:val="nil"/>
                  <w:bottom w:val="nil"/>
                  <w:right w:val="nil"/>
                </w:tcBorders>
                <w:shd w:val="clear" w:color="auto" w:fill="auto"/>
                <w:noWrap/>
                <w:vAlign w:val="center"/>
                <w:hideMark/>
              </w:tcPr>
            </w:tcPrChange>
          </w:tcPr>
          <w:p w14:paraId="1BEBA84B" w14:textId="60D00DA8" w:rsidR="00774AB9" w:rsidRPr="00335695" w:rsidDel="00E53789" w:rsidRDefault="00774AB9" w:rsidP="00447B77">
            <w:pPr>
              <w:spacing w:after="0" w:line="240" w:lineRule="auto"/>
              <w:jc w:val="right"/>
              <w:rPr>
                <w:ins w:id="14437" w:author="Tao Huang" w:date="2018-09-06T16:33:00Z"/>
                <w:del w:id="14438" w:author="韬 黄" w:date="2018-10-15T17:43:00Z"/>
                <w:rFonts w:eastAsia="Times New Roman" w:cs="Times New Roman"/>
                <w:color w:val="7030A0"/>
                <w:sz w:val="22"/>
                <w:rPrChange w:id="14439" w:author="韬 黄" w:date="2018-10-15T17:48:00Z">
                  <w:rPr>
                    <w:ins w:id="14440" w:author="Tao Huang" w:date="2018-09-06T16:33:00Z"/>
                    <w:del w:id="14441" w:author="韬 黄" w:date="2018-10-15T17:43:00Z"/>
                    <w:rFonts w:eastAsia="Times New Roman" w:cs="Times New Roman"/>
                    <w:color w:val="000000"/>
                    <w:sz w:val="22"/>
                  </w:rPr>
                </w:rPrChange>
              </w:rPr>
            </w:pPr>
            <w:ins w:id="14442" w:author="Tao Huang" w:date="2018-09-06T16:33:00Z">
              <w:del w:id="14443" w:author="韬 黄" w:date="2018-10-15T17:43:00Z">
                <w:r w:rsidRPr="00335695" w:rsidDel="00E53789">
                  <w:rPr>
                    <w:rFonts w:eastAsia="Times New Roman" w:cs="Times New Roman"/>
                    <w:color w:val="7030A0"/>
                    <w:sz w:val="22"/>
                    <w:rPrChange w:id="14444" w:author="韬 黄" w:date="2018-10-15T17:48:00Z">
                      <w:rPr>
                        <w:rFonts w:eastAsia="Times New Roman" w:cs="Times New Roman"/>
                        <w:color w:val="000000"/>
                        <w:sz w:val="22"/>
                      </w:rPr>
                    </w:rPrChange>
                  </w:rPr>
                  <w:delText>100.00%</w:delText>
                </w:r>
              </w:del>
            </w:ins>
          </w:p>
        </w:tc>
        <w:tc>
          <w:tcPr>
            <w:tcW w:w="1134" w:type="dxa"/>
            <w:tcBorders>
              <w:top w:val="nil"/>
              <w:left w:val="nil"/>
              <w:bottom w:val="nil"/>
              <w:right w:val="nil"/>
            </w:tcBorders>
            <w:shd w:val="clear" w:color="auto" w:fill="auto"/>
            <w:noWrap/>
            <w:vAlign w:val="center"/>
            <w:hideMark/>
            <w:tcPrChange w:id="14445" w:author="韬 黄" w:date="2018-09-27T18:05:00Z">
              <w:tcPr>
                <w:tcW w:w="1134" w:type="dxa"/>
                <w:tcBorders>
                  <w:top w:val="nil"/>
                  <w:left w:val="nil"/>
                  <w:bottom w:val="nil"/>
                  <w:right w:val="nil"/>
                </w:tcBorders>
                <w:shd w:val="clear" w:color="auto" w:fill="auto"/>
                <w:noWrap/>
                <w:vAlign w:val="center"/>
                <w:hideMark/>
              </w:tcPr>
            </w:tcPrChange>
          </w:tcPr>
          <w:p w14:paraId="3AA40011" w14:textId="28A8D8D3" w:rsidR="00774AB9" w:rsidRPr="00335695" w:rsidDel="00E53789" w:rsidRDefault="00774AB9" w:rsidP="00447B77">
            <w:pPr>
              <w:spacing w:after="0" w:line="240" w:lineRule="auto"/>
              <w:jc w:val="right"/>
              <w:rPr>
                <w:ins w:id="14446" w:author="Tao Huang" w:date="2018-09-06T16:33:00Z"/>
                <w:del w:id="14447" w:author="韬 黄" w:date="2018-10-15T17:43:00Z"/>
                <w:rFonts w:eastAsia="Times New Roman" w:cs="Times New Roman"/>
                <w:color w:val="7030A0"/>
                <w:sz w:val="22"/>
                <w:rPrChange w:id="14448" w:author="韬 黄" w:date="2018-10-15T17:48:00Z">
                  <w:rPr>
                    <w:ins w:id="14449" w:author="Tao Huang" w:date="2018-09-06T16:33:00Z"/>
                    <w:del w:id="14450" w:author="韬 黄" w:date="2018-10-15T17:43:00Z"/>
                    <w:rFonts w:eastAsia="Times New Roman" w:cs="Times New Roman"/>
                    <w:color w:val="000000"/>
                    <w:sz w:val="22"/>
                  </w:rPr>
                </w:rPrChange>
              </w:rPr>
            </w:pPr>
            <w:ins w:id="14451" w:author="Tao Huang" w:date="2018-09-06T16:33:00Z">
              <w:del w:id="14452" w:author="韬 黄" w:date="2018-10-15T17:43:00Z">
                <w:r w:rsidRPr="00335695" w:rsidDel="00E53789">
                  <w:rPr>
                    <w:rFonts w:eastAsia="Times New Roman" w:cs="Times New Roman"/>
                    <w:color w:val="7030A0"/>
                    <w:sz w:val="22"/>
                    <w:rPrChange w:id="14453" w:author="韬 黄" w:date="2018-10-15T17:48:00Z">
                      <w:rPr>
                        <w:rFonts w:eastAsia="Times New Roman" w:cs="Times New Roman"/>
                        <w:color w:val="000000"/>
                        <w:sz w:val="22"/>
                      </w:rPr>
                    </w:rPrChange>
                  </w:rPr>
                  <w:delText>98.47%</w:delText>
                </w:r>
              </w:del>
            </w:ins>
          </w:p>
        </w:tc>
        <w:tc>
          <w:tcPr>
            <w:tcW w:w="2037" w:type="dxa"/>
            <w:tcBorders>
              <w:top w:val="nil"/>
              <w:left w:val="nil"/>
              <w:bottom w:val="nil"/>
              <w:right w:val="nil"/>
            </w:tcBorders>
            <w:shd w:val="clear" w:color="auto" w:fill="auto"/>
            <w:noWrap/>
            <w:vAlign w:val="center"/>
            <w:hideMark/>
            <w:tcPrChange w:id="14454" w:author="韬 黄" w:date="2018-09-27T18:05:00Z">
              <w:tcPr>
                <w:tcW w:w="2037" w:type="dxa"/>
                <w:tcBorders>
                  <w:top w:val="nil"/>
                  <w:left w:val="nil"/>
                  <w:bottom w:val="nil"/>
                  <w:right w:val="nil"/>
                </w:tcBorders>
                <w:shd w:val="clear" w:color="auto" w:fill="auto"/>
                <w:noWrap/>
                <w:vAlign w:val="center"/>
                <w:hideMark/>
              </w:tcPr>
            </w:tcPrChange>
          </w:tcPr>
          <w:p w14:paraId="552EF469" w14:textId="7092D49E" w:rsidR="00774AB9" w:rsidRPr="00335695" w:rsidDel="00E53789" w:rsidRDefault="00774AB9" w:rsidP="00447B77">
            <w:pPr>
              <w:spacing w:after="0" w:line="240" w:lineRule="auto"/>
              <w:rPr>
                <w:ins w:id="14455" w:author="Tao Huang" w:date="2018-09-06T16:33:00Z"/>
                <w:del w:id="14456" w:author="韬 黄" w:date="2018-10-15T17:43:00Z"/>
                <w:rFonts w:eastAsia="Times New Roman" w:cs="Times New Roman"/>
                <w:color w:val="7030A0"/>
                <w:sz w:val="22"/>
                <w:rPrChange w:id="14457" w:author="韬 黄" w:date="2018-10-15T17:48:00Z">
                  <w:rPr>
                    <w:ins w:id="14458" w:author="Tao Huang" w:date="2018-09-06T16:33:00Z"/>
                    <w:del w:id="14459" w:author="韬 黄" w:date="2018-10-15T17:43:00Z"/>
                    <w:rFonts w:eastAsia="Times New Roman" w:cs="Times New Roman"/>
                    <w:color w:val="000000"/>
                    <w:sz w:val="22"/>
                  </w:rPr>
                </w:rPrChange>
              </w:rPr>
            </w:pPr>
            <w:ins w:id="14460" w:author="Tao Huang" w:date="2018-09-06T16:33:00Z">
              <w:del w:id="14461" w:author="韬 黄" w:date="2018-10-15T17:43:00Z">
                <w:r w:rsidRPr="00335695" w:rsidDel="00E53789">
                  <w:rPr>
                    <w:rFonts w:eastAsia="Times New Roman" w:cs="Times New Roman"/>
                    <w:color w:val="7030A0"/>
                    <w:sz w:val="22"/>
                    <w:rPrChange w:id="14462" w:author="韬 黄" w:date="2018-10-15T17:48:00Z">
                      <w:rPr>
                        <w:rFonts w:eastAsia="Times New Roman" w:cs="Times New Roman"/>
                        <w:color w:val="000000"/>
                        <w:sz w:val="22"/>
                      </w:rPr>
                    </w:rPrChange>
                  </w:rPr>
                  <w:delText>Shampoo</w:delText>
                </w:r>
              </w:del>
            </w:ins>
          </w:p>
        </w:tc>
        <w:tc>
          <w:tcPr>
            <w:tcW w:w="1211" w:type="dxa"/>
            <w:tcBorders>
              <w:top w:val="nil"/>
              <w:left w:val="nil"/>
              <w:bottom w:val="nil"/>
              <w:right w:val="nil"/>
            </w:tcBorders>
            <w:shd w:val="clear" w:color="auto" w:fill="auto"/>
            <w:noWrap/>
            <w:vAlign w:val="center"/>
            <w:hideMark/>
            <w:tcPrChange w:id="14463" w:author="韬 黄" w:date="2018-09-27T18:05:00Z">
              <w:tcPr>
                <w:tcW w:w="1211" w:type="dxa"/>
                <w:tcBorders>
                  <w:top w:val="nil"/>
                  <w:left w:val="nil"/>
                  <w:bottom w:val="nil"/>
                  <w:right w:val="nil"/>
                </w:tcBorders>
                <w:shd w:val="clear" w:color="auto" w:fill="auto"/>
                <w:noWrap/>
                <w:vAlign w:val="center"/>
                <w:hideMark/>
              </w:tcPr>
            </w:tcPrChange>
          </w:tcPr>
          <w:p w14:paraId="05635317" w14:textId="4BF3938E" w:rsidR="00774AB9" w:rsidRPr="00335695" w:rsidDel="00E53789" w:rsidRDefault="00774AB9" w:rsidP="00447B77">
            <w:pPr>
              <w:spacing w:after="0" w:line="240" w:lineRule="auto"/>
              <w:jc w:val="right"/>
              <w:rPr>
                <w:ins w:id="14464" w:author="Tao Huang" w:date="2018-09-06T16:33:00Z"/>
                <w:del w:id="14465" w:author="韬 黄" w:date="2018-10-15T17:43:00Z"/>
                <w:rFonts w:eastAsia="Times New Roman" w:cs="Times New Roman"/>
                <w:color w:val="7030A0"/>
                <w:sz w:val="22"/>
                <w:rPrChange w:id="14466" w:author="韬 黄" w:date="2018-10-15T17:48:00Z">
                  <w:rPr>
                    <w:ins w:id="14467" w:author="Tao Huang" w:date="2018-09-06T16:33:00Z"/>
                    <w:del w:id="14468" w:author="韬 黄" w:date="2018-10-15T17:43:00Z"/>
                    <w:rFonts w:eastAsia="Times New Roman" w:cs="Times New Roman"/>
                    <w:color w:val="000000"/>
                    <w:sz w:val="22"/>
                  </w:rPr>
                </w:rPrChange>
              </w:rPr>
            </w:pPr>
            <w:ins w:id="14469" w:author="Tao Huang" w:date="2018-09-06T16:33:00Z">
              <w:del w:id="14470" w:author="韬 黄" w:date="2018-10-15T17:43:00Z">
                <w:r w:rsidRPr="00335695" w:rsidDel="00E53789">
                  <w:rPr>
                    <w:rFonts w:eastAsia="Times New Roman" w:cs="Times New Roman"/>
                    <w:color w:val="7030A0"/>
                    <w:sz w:val="22"/>
                    <w:rPrChange w:id="14471" w:author="韬 黄" w:date="2018-10-15T17:48:00Z">
                      <w:rPr>
                        <w:rFonts w:eastAsia="Times New Roman" w:cs="Times New Roman"/>
                        <w:color w:val="000000"/>
                        <w:sz w:val="22"/>
                      </w:rPr>
                    </w:rPrChange>
                  </w:rPr>
                  <w:delText>99.74%</w:delText>
                </w:r>
              </w:del>
            </w:ins>
          </w:p>
        </w:tc>
        <w:tc>
          <w:tcPr>
            <w:tcW w:w="1005" w:type="dxa"/>
            <w:tcBorders>
              <w:top w:val="nil"/>
              <w:left w:val="nil"/>
              <w:bottom w:val="nil"/>
              <w:right w:val="nil"/>
            </w:tcBorders>
            <w:shd w:val="clear" w:color="auto" w:fill="auto"/>
            <w:noWrap/>
            <w:vAlign w:val="center"/>
            <w:hideMark/>
            <w:tcPrChange w:id="14472" w:author="韬 黄" w:date="2018-09-27T18:05:00Z">
              <w:tcPr>
                <w:tcW w:w="1005" w:type="dxa"/>
                <w:tcBorders>
                  <w:top w:val="nil"/>
                  <w:left w:val="nil"/>
                  <w:bottom w:val="nil"/>
                  <w:right w:val="nil"/>
                </w:tcBorders>
                <w:shd w:val="clear" w:color="auto" w:fill="auto"/>
                <w:noWrap/>
                <w:vAlign w:val="center"/>
                <w:hideMark/>
              </w:tcPr>
            </w:tcPrChange>
          </w:tcPr>
          <w:p w14:paraId="4E773EE5" w14:textId="5A7086A0" w:rsidR="00774AB9" w:rsidRPr="00335695" w:rsidDel="00E53789" w:rsidRDefault="00774AB9" w:rsidP="00447B77">
            <w:pPr>
              <w:spacing w:after="0" w:line="240" w:lineRule="auto"/>
              <w:jc w:val="right"/>
              <w:rPr>
                <w:ins w:id="14473" w:author="Tao Huang" w:date="2018-09-06T16:33:00Z"/>
                <w:del w:id="14474" w:author="韬 黄" w:date="2018-10-15T17:43:00Z"/>
                <w:rFonts w:eastAsia="Times New Roman" w:cs="Times New Roman"/>
                <w:color w:val="7030A0"/>
                <w:sz w:val="22"/>
                <w:rPrChange w:id="14475" w:author="韬 黄" w:date="2018-10-15T17:48:00Z">
                  <w:rPr>
                    <w:ins w:id="14476" w:author="Tao Huang" w:date="2018-09-06T16:33:00Z"/>
                    <w:del w:id="14477" w:author="韬 黄" w:date="2018-10-15T17:43:00Z"/>
                    <w:rFonts w:eastAsia="Times New Roman" w:cs="Times New Roman"/>
                    <w:color w:val="000000"/>
                    <w:sz w:val="22"/>
                  </w:rPr>
                </w:rPrChange>
              </w:rPr>
            </w:pPr>
            <w:ins w:id="14478" w:author="Tao Huang" w:date="2018-09-06T16:33:00Z">
              <w:del w:id="14479" w:author="韬 黄" w:date="2018-10-15T17:43:00Z">
                <w:r w:rsidRPr="00335695" w:rsidDel="00E53789">
                  <w:rPr>
                    <w:rFonts w:eastAsia="Times New Roman" w:cs="Times New Roman"/>
                    <w:color w:val="7030A0"/>
                    <w:sz w:val="22"/>
                    <w:rPrChange w:id="14480" w:author="韬 黄" w:date="2018-10-15T17:48:00Z">
                      <w:rPr>
                        <w:rFonts w:eastAsia="Times New Roman" w:cs="Times New Roman"/>
                        <w:color w:val="000000"/>
                        <w:sz w:val="22"/>
                      </w:rPr>
                    </w:rPrChange>
                  </w:rPr>
                  <w:delText>98.52%</w:delText>
                </w:r>
              </w:del>
            </w:ins>
          </w:p>
        </w:tc>
      </w:tr>
      <w:tr w:rsidR="00774AB9" w:rsidRPr="00335695" w:rsidDel="00E53789" w14:paraId="0C1EE87C" w14:textId="12B7ECDB" w:rsidTr="00345363">
        <w:trPr>
          <w:trHeight w:val="20"/>
          <w:jc w:val="center"/>
          <w:ins w:id="14481" w:author="Tao Huang" w:date="2018-09-06T16:33:00Z"/>
          <w:del w:id="14482" w:author="韬 黄" w:date="2018-10-15T17:43:00Z"/>
          <w:trPrChange w:id="14483"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484" w:author="韬 黄" w:date="2018-09-27T18:05:00Z">
              <w:tcPr>
                <w:tcW w:w="2268" w:type="dxa"/>
                <w:tcBorders>
                  <w:top w:val="nil"/>
                  <w:left w:val="nil"/>
                  <w:bottom w:val="nil"/>
                  <w:right w:val="nil"/>
                </w:tcBorders>
                <w:shd w:val="clear" w:color="auto" w:fill="auto"/>
                <w:noWrap/>
                <w:vAlign w:val="center"/>
                <w:hideMark/>
              </w:tcPr>
            </w:tcPrChange>
          </w:tcPr>
          <w:p w14:paraId="7CA4DE0B" w14:textId="00A13616" w:rsidR="00774AB9" w:rsidRPr="00335695" w:rsidDel="00E53789" w:rsidRDefault="00774AB9" w:rsidP="00447B77">
            <w:pPr>
              <w:spacing w:after="0" w:line="240" w:lineRule="auto"/>
              <w:rPr>
                <w:ins w:id="14485" w:author="Tao Huang" w:date="2018-09-06T16:33:00Z"/>
                <w:del w:id="14486" w:author="韬 黄" w:date="2018-10-15T17:43:00Z"/>
                <w:rFonts w:eastAsia="Times New Roman" w:cs="Times New Roman"/>
                <w:color w:val="7030A0"/>
                <w:sz w:val="22"/>
                <w:rPrChange w:id="14487" w:author="韬 黄" w:date="2018-10-15T17:48:00Z">
                  <w:rPr>
                    <w:ins w:id="14488" w:author="Tao Huang" w:date="2018-09-06T16:33:00Z"/>
                    <w:del w:id="14489" w:author="韬 黄" w:date="2018-10-15T17:43:00Z"/>
                    <w:rFonts w:eastAsia="Times New Roman" w:cs="Times New Roman"/>
                    <w:color w:val="000000"/>
                    <w:sz w:val="22"/>
                  </w:rPr>
                </w:rPrChange>
              </w:rPr>
            </w:pPr>
            <w:ins w:id="14490" w:author="Tao Huang" w:date="2018-09-06T16:33:00Z">
              <w:del w:id="14491" w:author="韬 黄" w:date="2018-10-15T17:43:00Z">
                <w:r w:rsidRPr="00335695" w:rsidDel="00E53789">
                  <w:rPr>
                    <w:rFonts w:eastAsia="Times New Roman" w:cs="Times New Roman"/>
                    <w:color w:val="7030A0"/>
                    <w:sz w:val="22"/>
                    <w:rPrChange w:id="14492" w:author="韬 黄" w:date="2018-10-15T17:48:00Z">
                      <w:rPr>
                        <w:rFonts w:eastAsia="Times New Roman" w:cs="Times New Roman"/>
                        <w:color w:val="000000"/>
                        <w:sz w:val="22"/>
                      </w:rPr>
                    </w:rPrChange>
                  </w:rPr>
                  <w:delText>Face Tissue</w:delText>
                </w:r>
              </w:del>
            </w:ins>
          </w:p>
        </w:tc>
        <w:tc>
          <w:tcPr>
            <w:tcW w:w="1276" w:type="dxa"/>
            <w:tcBorders>
              <w:top w:val="nil"/>
              <w:left w:val="nil"/>
              <w:bottom w:val="nil"/>
              <w:right w:val="nil"/>
            </w:tcBorders>
            <w:shd w:val="clear" w:color="auto" w:fill="auto"/>
            <w:noWrap/>
            <w:vAlign w:val="center"/>
            <w:hideMark/>
            <w:tcPrChange w:id="14493" w:author="韬 黄" w:date="2018-09-27T18:05:00Z">
              <w:tcPr>
                <w:tcW w:w="1276" w:type="dxa"/>
                <w:tcBorders>
                  <w:top w:val="nil"/>
                  <w:left w:val="nil"/>
                  <w:bottom w:val="nil"/>
                  <w:right w:val="nil"/>
                </w:tcBorders>
                <w:shd w:val="clear" w:color="auto" w:fill="auto"/>
                <w:noWrap/>
                <w:vAlign w:val="center"/>
                <w:hideMark/>
              </w:tcPr>
            </w:tcPrChange>
          </w:tcPr>
          <w:p w14:paraId="5BE740F5" w14:textId="43A488DD" w:rsidR="00774AB9" w:rsidRPr="00335695" w:rsidDel="00E53789" w:rsidRDefault="00774AB9" w:rsidP="00447B77">
            <w:pPr>
              <w:spacing w:after="0" w:line="240" w:lineRule="auto"/>
              <w:jc w:val="right"/>
              <w:rPr>
                <w:ins w:id="14494" w:author="Tao Huang" w:date="2018-09-06T16:33:00Z"/>
                <w:del w:id="14495" w:author="韬 黄" w:date="2018-10-15T17:43:00Z"/>
                <w:rFonts w:eastAsia="Times New Roman" w:cs="Times New Roman"/>
                <w:color w:val="7030A0"/>
                <w:sz w:val="22"/>
                <w:rPrChange w:id="14496" w:author="韬 黄" w:date="2018-10-15T17:48:00Z">
                  <w:rPr>
                    <w:ins w:id="14497" w:author="Tao Huang" w:date="2018-09-06T16:33:00Z"/>
                    <w:del w:id="14498" w:author="韬 黄" w:date="2018-10-15T17:43:00Z"/>
                    <w:rFonts w:eastAsia="Times New Roman" w:cs="Times New Roman"/>
                    <w:color w:val="000000"/>
                    <w:sz w:val="22"/>
                  </w:rPr>
                </w:rPrChange>
              </w:rPr>
            </w:pPr>
            <w:ins w:id="14499" w:author="Tao Huang" w:date="2018-09-06T16:33:00Z">
              <w:del w:id="14500" w:author="韬 黄" w:date="2018-10-15T17:43:00Z">
                <w:r w:rsidRPr="00335695" w:rsidDel="00E53789">
                  <w:rPr>
                    <w:rFonts w:eastAsia="Times New Roman" w:cs="Times New Roman"/>
                    <w:color w:val="7030A0"/>
                    <w:sz w:val="22"/>
                    <w:rPrChange w:id="14501" w:author="韬 黄" w:date="2018-10-15T17:48:00Z">
                      <w:rPr>
                        <w:rFonts w:eastAsia="Times New Roman" w:cs="Times New Roman"/>
                        <w:color w:val="000000"/>
                        <w:sz w:val="22"/>
                      </w:rPr>
                    </w:rPrChange>
                  </w:rPr>
                  <w:delText>98.21%</w:delText>
                </w:r>
              </w:del>
            </w:ins>
          </w:p>
        </w:tc>
        <w:tc>
          <w:tcPr>
            <w:tcW w:w="1134" w:type="dxa"/>
            <w:tcBorders>
              <w:top w:val="nil"/>
              <w:left w:val="nil"/>
              <w:bottom w:val="nil"/>
              <w:right w:val="nil"/>
            </w:tcBorders>
            <w:shd w:val="clear" w:color="auto" w:fill="auto"/>
            <w:noWrap/>
            <w:vAlign w:val="center"/>
            <w:hideMark/>
            <w:tcPrChange w:id="14502" w:author="韬 黄" w:date="2018-09-27T18:05:00Z">
              <w:tcPr>
                <w:tcW w:w="1134" w:type="dxa"/>
                <w:tcBorders>
                  <w:top w:val="nil"/>
                  <w:left w:val="nil"/>
                  <w:bottom w:val="nil"/>
                  <w:right w:val="nil"/>
                </w:tcBorders>
                <w:shd w:val="clear" w:color="auto" w:fill="auto"/>
                <w:noWrap/>
                <w:vAlign w:val="center"/>
                <w:hideMark/>
              </w:tcPr>
            </w:tcPrChange>
          </w:tcPr>
          <w:p w14:paraId="51B3E5AC" w14:textId="1A2359D6" w:rsidR="00774AB9" w:rsidRPr="00335695" w:rsidDel="00E53789" w:rsidRDefault="00774AB9" w:rsidP="00447B77">
            <w:pPr>
              <w:spacing w:after="0" w:line="240" w:lineRule="auto"/>
              <w:jc w:val="right"/>
              <w:rPr>
                <w:ins w:id="14503" w:author="Tao Huang" w:date="2018-09-06T16:33:00Z"/>
                <w:del w:id="14504" w:author="韬 黄" w:date="2018-10-15T17:43:00Z"/>
                <w:rFonts w:eastAsia="Times New Roman" w:cs="Times New Roman"/>
                <w:color w:val="7030A0"/>
                <w:sz w:val="22"/>
                <w:rPrChange w:id="14505" w:author="韬 黄" w:date="2018-10-15T17:48:00Z">
                  <w:rPr>
                    <w:ins w:id="14506" w:author="Tao Huang" w:date="2018-09-06T16:33:00Z"/>
                    <w:del w:id="14507" w:author="韬 黄" w:date="2018-10-15T17:43:00Z"/>
                    <w:rFonts w:eastAsia="Times New Roman" w:cs="Times New Roman"/>
                    <w:color w:val="000000"/>
                    <w:sz w:val="22"/>
                  </w:rPr>
                </w:rPrChange>
              </w:rPr>
            </w:pPr>
            <w:ins w:id="14508" w:author="Tao Huang" w:date="2018-09-06T16:33:00Z">
              <w:del w:id="14509" w:author="韬 黄" w:date="2018-10-15T17:43:00Z">
                <w:r w:rsidRPr="00335695" w:rsidDel="00E53789">
                  <w:rPr>
                    <w:rFonts w:eastAsia="Times New Roman" w:cs="Times New Roman"/>
                    <w:color w:val="7030A0"/>
                    <w:sz w:val="22"/>
                    <w:rPrChange w:id="14510" w:author="韬 黄" w:date="2018-10-15T17:48:00Z">
                      <w:rPr>
                        <w:rFonts w:eastAsia="Times New Roman" w:cs="Times New Roman"/>
                        <w:color w:val="000000"/>
                        <w:sz w:val="22"/>
                      </w:rPr>
                    </w:rPrChange>
                  </w:rPr>
                  <w:delText>100.60%</w:delText>
                </w:r>
              </w:del>
            </w:ins>
          </w:p>
        </w:tc>
        <w:tc>
          <w:tcPr>
            <w:tcW w:w="2037" w:type="dxa"/>
            <w:tcBorders>
              <w:top w:val="nil"/>
              <w:left w:val="nil"/>
              <w:bottom w:val="nil"/>
              <w:right w:val="nil"/>
            </w:tcBorders>
            <w:shd w:val="clear" w:color="auto" w:fill="auto"/>
            <w:noWrap/>
            <w:vAlign w:val="center"/>
            <w:hideMark/>
            <w:tcPrChange w:id="14511" w:author="韬 黄" w:date="2018-09-27T18:05:00Z">
              <w:tcPr>
                <w:tcW w:w="2037" w:type="dxa"/>
                <w:tcBorders>
                  <w:top w:val="nil"/>
                  <w:left w:val="nil"/>
                  <w:bottom w:val="nil"/>
                  <w:right w:val="nil"/>
                </w:tcBorders>
                <w:shd w:val="clear" w:color="auto" w:fill="auto"/>
                <w:noWrap/>
                <w:vAlign w:val="center"/>
                <w:hideMark/>
              </w:tcPr>
            </w:tcPrChange>
          </w:tcPr>
          <w:p w14:paraId="06D1FC13" w14:textId="593A139F" w:rsidR="00774AB9" w:rsidRPr="00335695" w:rsidDel="00E53789" w:rsidRDefault="00774AB9" w:rsidP="00447B77">
            <w:pPr>
              <w:spacing w:after="0" w:line="240" w:lineRule="auto"/>
              <w:rPr>
                <w:ins w:id="14512" w:author="Tao Huang" w:date="2018-09-06T16:33:00Z"/>
                <w:del w:id="14513" w:author="韬 黄" w:date="2018-10-15T17:43:00Z"/>
                <w:rFonts w:eastAsia="Times New Roman" w:cs="Times New Roman"/>
                <w:color w:val="7030A0"/>
                <w:sz w:val="22"/>
                <w:rPrChange w:id="14514" w:author="韬 黄" w:date="2018-10-15T17:48:00Z">
                  <w:rPr>
                    <w:ins w:id="14515" w:author="Tao Huang" w:date="2018-09-06T16:33:00Z"/>
                    <w:del w:id="14516" w:author="韬 黄" w:date="2018-10-15T17:43:00Z"/>
                    <w:rFonts w:eastAsia="Times New Roman" w:cs="Times New Roman"/>
                    <w:color w:val="000000"/>
                    <w:sz w:val="22"/>
                  </w:rPr>
                </w:rPrChange>
              </w:rPr>
            </w:pPr>
            <w:ins w:id="14517" w:author="Tao Huang" w:date="2018-09-06T16:33:00Z">
              <w:del w:id="14518" w:author="韬 黄" w:date="2018-10-15T17:43:00Z">
                <w:r w:rsidRPr="00335695" w:rsidDel="00E53789">
                  <w:rPr>
                    <w:rFonts w:eastAsia="Times New Roman" w:cs="Times New Roman"/>
                    <w:color w:val="7030A0"/>
                    <w:sz w:val="22"/>
                    <w:rPrChange w:id="14519" w:author="韬 黄" w:date="2018-10-15T17:48:00Z">
                      <w:rPr>
                        <w:rFonts w:eastAsia="Times New Roman" w:cs="Times New Roman"/>
                        <w:color w:val="000000"/>
                        <w:sz w:val="22"/>
                      </w:rPr>
                    </w:rPrChange>
                  </w:rPr>
                  <w:delText>Soup</w:delText>
                </w:r>
              </w:del>
            </w:ins>
          </w:p>
        </w:tc>
        <w:tc>
          <w:tcPr>
            <w:tcW w:w="1211" w:type="dxa"/>
            <w:tcBorders>
              <w:top w:val="nil"/>
              <w:left w:val="nil"/>
              <w:bottom w:val="nil"/>
              <w:right w:val="nil"/>
            </w:tcBorders>
            <w:shd w:val="clear" w:color="auto" w:fill="auto"/>
            <w:noWrap/>
            <w:vAlign w:val="center"/>
            <w:hideMark/>
            <w:tcPrChange w:id="14520" w:author="韬 黄" w:date="2018-09-27T18:05:00Z">
              <w:tcPr>
                <w:tcW w:w="1211" w:type="dxa"/>
                <w:tcBorders>
                  <w:top w:val="nil"/>
                  <w:left w:val="nil"/>
                  <w:bottom w:val="nil"/>
                  <w:right w:val="nil"/>
                </w:tcBorders>
                <w:shd w:val="clear" w:color="auto" w:fill="auto"/>
                <w:noWrap/>
                <w:vAlign w:val="center"/>
                <w:hideMark/>
              </w:tcPr>
            </w:tcPrChange>
          </w:tcPr>
          <w:p w14:paraId="40C02843" w14:textId="240FB366" w:rsidR="00774AB9" w:rsidRPr="00335695" w:rsidDel="00E53789" w:rsidRDefault="00774AB9" w:rsidP="00447B77">
            <w:pPr>
              <w:spacing w:after="0" w:line="240" w:lineRule="auto"/>
              <w:jc w:val="right"/>
              <w:rPr>
                <w:ins w:id="14521" w:author="Tao Huang" w:date="2018-09-06T16:33:00Z"/>
                <w:del w:id="14522" w:author="韬 黄" w:date="2018-10-15T17:43:00Z"/>
                <w:rFonts w:eastAsia="Times New Roman" w:cs="Times New Roman"/>
                <w:color w:val="7030A0"/>
                <w:sz w:val="22"/>
                <w:rPrChange w:id="14523" w:author="韬 黄" w:date="2018-10-15T17:48:00Z">
                  <w:rPr>
                    <w:ins w:id="14524" w:author="Tao Huang" w:date="2018-09-06T16:33:00Z"/>
                    <w:del w:id="14525" w:author="韬 黄" w:date="2018-10-15T17:43:00Z"/>
                    <w:rFonts w:eastAsia="Times New Roman" w:cs="Times New Roman"/>
                    <w:color w:val="000000"/>
                    <w:sz w:val="22"/>
                  </w:rPr>
                </w:rPrChange>
              </w:rPr>
            </w:pPr>
            <w:ins w:id="14526" w:author="Tao Huang" w:date="2018-09-06T16:33:00Z">
              <w:del w:id="14527" w:author="韬 黄" w:date="2018-10-15T17:43:00Z">
                <w:r w:rsidRPr="00335695" w:rsidDel="00E53789">
                  <w:rPr>
                    <w:rFonts w:eastAsia="Times New Roman" w:cs="Times New Roman"/>
                    <w:color w:val="7030A0"/>
                    <w:sz w:val="22"/>
                    <w:rPrChange w:id="14528" w:author="韬 黄" w:date="2018-10-15T17:48:00Z">
                      <w:rPr>
                        <w:rFonts w:eastAsia="Times New Roman" w:cs="Times New Roman"/>
                        <w:color w:val="000000"/>
                        <w:sz w:val="22"/>
                      </w:rPr>
                    </w:rPrChange>
                  </w:rPr>
                  <w:delText>99.02%</w:delText>
                </w:r>
              </w:del>
            </w:ins>
          </w:p>
        </w:tc>
        <w:tc>
          <w:tcPr>
            <w:tcW w:w="1005" w:type="dxa"/>
            <w:tcBorders>
              <w:top w:val="nil"/>
              <w:left w:val="nil"/>
              <w:bottom w:val="nil"/>
              <w:right w:val="nil"/>
            </w:tcBorders>
            <w:shd w:val="clear" w:color="auto" w:fill="auto"/>
            <w:noWrap/>
            <w:vAlign w:val="center"/>
            <w:hideMark/>
            <w:tcPrChange w:id="14529" w:author="韬 黄" w:date="2018-09-27T18:05:00Z">
              <w:tcPr>
                <w:tcW w:w="1005" w:type="dxa"/>
                <w:tcBorders>
                  <w:top w:val="nil"/>
                  <w:left w:val="nil"/>
                  <w:bottom w:val="nil"/>
                  <w:right w:val="nil"/>
                </w:tcBorders>
                <w:shd w:val="clear" w:color="auto" w:fill="auto"/>
                <w:noWrap/>
                <w:vAlign w:val="center"/>
                <w:hideMark/>
              </w:tcPr>
            </w:tcPrChange>
          </w:tcPr>
          <w:p w14:paraId="26D5777F" w14:textId="09621478" w:rsidR="00774AB9" w:rsidRPr="00335695" w:rsidDel="00E53789" w:rsidRDefault="00774AB9" w:rsidP="00447B77">
            <w:pPr>
              <w:spacing w:after="0" w:line="240" w:lineRule="auto"/>
              <w:jc w:val="right"/>
              <w:rPr>
                <w:ins w:id="14530" w:author="Tao Huang" w:date="2018-09-06T16:33:00Z"/>
                <w:del w:id="14531" w:author="韬 黄" w:date="2018-10-15T17:43:00Z"/>
                <w:rFonts w:eastAsia="Times New Roman" w:cs="Times New Roman"/>
                <w:color w:val="7030A0"/>
                <w:sz w:val="22"/>
                <w:rPrChange w:id="14532" w:author="韬 黄" w:date="2018-10-15T17:48:00Z">
                  <w:rPr>
                    <w:ins w:id="14533" w:author="Tao Huang" w:date="2018-09-06T16:33:00Z"/>
                    <w:del w:id="14534" w:author="韬 黄" w:date="2018-10-15T17:43:00Z"/>
                    <w:rFonts w:eastAsia="Times New Roman" w:cs="Times New Roman"/>
                    <w:color w:val="000000"/>
                    <w:sz w:val="22"/>
                  </w:rPr>
                </w:rPrChange>
              </w:rPr>
            </w:pPr>
            <w:ins w:id="14535" w:author="Tao Huang" w:date="2018-09-06T16:33:00Z">
              <w:del w:id="14536" w:author="韬 黄" w:date="2018-10-15T17:43:00Z">
                <w:r w:rsidRPr="00335695" w:rsidDel="00E53789">
                  <w:rPr>
                    <w:rFonts w:eastAsia="Times New Roman" w:cs="Times New Roman"/>
                    <w:color w:val="7030A0"/>
                    <w:sz w:val="22"/>
                    <w:rPrChange w:id="14537" w:author="韬 黄" w:date="2018-10-15T17:48:00Z">
                      <w:rPr>
                        <w:rFonts w:eastAsia="Times New Roman" w:cs="Times New Roman"/>
                        <w:color w:val="000000"/>
                        <w:sz w:val="22"/>
                      </w:rPr>
                    </w:rPrChange>
                  </w:rPr>
                  <w:delText>103.14%</w:delText>
                </w:r>
              </w:del>
            </w:ins>
          </w:p>
        </w:tc>
      </w:tr>
      <w:tr w:rsidR="00774AB9" w:rsidRPr="00335695" w:rsidDel="00E53789" w14:paraId="6F4796C6" w14:textId="3BF49B44" w:rsidTr="00345363">
        <w:trPr>
          <w:trHeight w:val="20"/>
          <w:jc w:val="center"/>
          <w:ins w:id="14538" w:author="Tao Huang" w:date="2018-09-06T16:33:00Z"/>
          <w:del w:id="14539" w:author="韬 黄" w:date="2018-10-15T17:43:00Z"/>
          <w:trPrChange w:id="14540"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541" w:author="韬 黄" w:date="2018-09-27T18:05:00Z">
              <w:tcPr>
                <w:tcW w:w="2268" w:type="dxa"/>
                <w:tcBorders>
                  <w:top w:val="nil"/>
                  <w:left w:val="nil"/>
                  <w:bottom w:val="nil"/>
                  <w:right w:val="nil"/>
                </w:tcBorders>
                <w:shd w:val="clear" w:color="auto" w:fill="auto"/>
                <w:noWrap/>
                <w:vAlign w:val="center"/>
                <w:hideMark/>
              </w:tcPr>
            </w:tcPrChange>
          </w:tcPr>
          <w:p w14:paraId="18C9971E" w14:textId="350635F2" w:rsidR="00774AB9" w:rsidRPr="00335695" w:rsidDel="00E53789" w:rsidRDefault="00774AB9" w:rsidP="00447B77">
            <w:pPr>
              <w:spacing w:after="0" w:line="240" w:lineRule="auto"/>
              <w:rPr>
                <w:ins w:id="14542" w:author="Tao Huang" w:date="2018-09-06T16:33:00Z"/>
                <w:del w:id="14543" w:author="韬 黄" w:date="2018-10-15T17:43:00Z"/>
                <w:rFonts w:eastAsia="Times New Roman" w:cs="Times New Roman"/>
                <w:color w:val="7030A0"/>
                <w:sz w:val="22"/>
                <w:rPrChange w:id="14544" w:author="韬 黄" w:date="2018-10-15T17:48:00Z">
                  <w:rPr>
                    <w:ins w:id="14545" w:author="Tao Huang" w:date="2018-09-06T16:33:00Z"/>
                    <w:del w:id="14546" w:author="韬 黄" w:date="2018-10-15T17:43:00Z"/>
                    <w:rFonts w:eastAsia="Times New Roman" w:cs="Times New Roman"/>
                    <w:color w:val="000000"/>
                    <w:sz w:val="22"/>
                  </w:rPr>
                </w:rPrChange>
              </w:rPr>
            </w:pPr>
            <w:ins w:id="14547" w:author="Tao Huang" w:date="2018-09-06T16:33:00Z">
              <w:del w:id="14548" w:author="韬 黄" w:date="2018-10-15T17:43:00Z">
                <w:r w:rsidRPr="00335695" w:rsidDel="00E53789">
                  <w:rPr>
                    <w:rFonts w:eastAsia="Times New Roman" w:cs="Times New Roman"/>
                    <w:color w:val="7030A0"/>
                    <w:sz w:val="22"/>
                    <w:rPrChange w:id="14549" w:author="韬 黄" w:date="2018-10-15T17:48:00Z">
                      <w:rPr>
                        <w:rFonts w:eastAsia="Times New Roman" w:cs="Times New Roman"/>
                        <w:color w:val="000000"/>
                        <w:sz w:val="22"/>
                      </w:rPr>
                    </w:rPrChange>
                  </w:rPr>
                  <w:delText>Frozen Dinner</w:delText>
                </w:r>
              </w:del>
            </w:ins>
          </w:p>
        </w:tc>
        <w:tc>
          <w:tcPr>
            <w:tcW w:w="1276" w:type="dxa"/>
            <w:tcBorders>
              <w:top w:val="nil"/>
              <w:left w:val="nil"/>
              <w:bottom w:val="nil"/>
              <w:right w:val="nil"/>
            </w:tcBorders>
            <w:shd w:val="clear" w:color="auto" w:fill="auto"/>
            <w:noWrap/>
            <w:vAlign w:val="center"/>
            <w:hideMark/>
            <w:tcPrChange w:id="14550" w:author="韬 黄" w:date="2018-09-27T18:05:00Z">
              <w:tcPr>
                <w:tcW w:w="1276" w:type="dxa"/>
                <w:tcBorders>
                  <w:top w:val="nil"/>
                  <w:left w:val="nil"/>
                  <w:bottom w:val="nil"/>
                  <w:right w:val="nil"/>
                </w:tcBorders>
                <w:shd w:val="clear" w:color="auto" w:fill="auto"/>
                <w:noWrap/>
                <w:vAlign w:val="center"/>
                <w:hideMark/>
              </w:tcPr>
            </w:tcPrChange>
          </w:tcPr>
          <w:p w14:paraId="08B72AF9" w14:textId="4A505B15" w:rsidR="00774AB9" w:rsidRPr="00335695" w:rsidDel="00E53789" w:rsidRDefault="00774AB9" w:rsidP="00447B77">
            <w:pPr>
              <w:spacing w:after="0" w:line="240" w:lineRule="auto"/>
              <w:jc w:val="right"/>
              <w:rPr>
                <w:ins w:id="14551" w:author="Tao Huang" w:date="2018-09-06T16:33:00Z"/>
                <w:del w:id="14552" w:author="韬 黄" w:date="2018-10-15T17:43:00Z"/>
                <w:rFonts w:eastAsia="Times New Roman" w:cs="Times New Roman"/>
                <w:color w:val="7030A0"/>
                <w:sz w:val="22"/>
                <w:rPrChange w:id="14553" w:author="韬 黄" w:date="2018-10-15T17:48:00Z">
                  <w:rPr>
                    <w:ins w:id="14554" w:author="Tao Huang" w:date="2018-09-06T16:33:00Z"/>
                    <w:del w:id="14555" w:author="韬 黄" w:date="2018-10-15T17:43:00Z"/>
                    <w:rFonts w:eastAsia="Times New Roman" w:cs="Times New Roman"/>
                    <w:color w:val="000000"/>
                    <w:sz w:val="22"/>
                  </w:rPr>
                </w:rPrChange>
              </w:rPr>
            </w:pPr>
            <w:ins w:id="14556" w:author="Tao Huang" w:date="2018-09-06T16:33:00Z">
              <w:del w:id="14557" w:author="韬 黄" w:date="2018-10-15T17:43:00Z">
                <w:r w:rsidRPr="00335695" w:rsidDel="00E53789">
                  <w:rPr>
                    <w:rFonts w:eastAsia="Times New Roman" w:cs="Times New Roman"/>
                    <w:color w:val="7030A0"/>
                    <w:sz w:val="22"/>
                    <w:rPrChange w:id="14558" w:author="韬 黄" w:date="2018-10-15T17:48:00Z">
                      <w:rPr>
                        <w:rFonts w:eastAsia="Times New Roman" w:cs="Times New Roman"/>
                        <w:color w:val="000000"/>
                        <w:sz w:val="22"/>
                      </w:rPr>
                    </w:rPrChange>
                  </w:rPr>
                  <w:delText>100.71%</w:delText>
                </w:r>
              </w:del>
            </w:ins>
          </w:p>
        </w:tc>
        <w:tc>
          <w:tcPr>
            <w:tcW w:w="1134" w:type="dxa"/>
            <w:tcBorders>
              <w:top w:val="nil"/>
              <w:left w:val="nil"/>
              <w:bottom w:val="nil"/>
              <w:right w:val="nil"/>
            </w:tcBorders>
            <w:shd w:val="clear" w:color="auto" w:fill="auto"/>
            <w:noWrap/>
            <w:vAlign w:val="center"/>
            <w:hideMark/>
            <w:tcPrChange w:id="14559" w:author="韬 黄" w:date="2018-09-27T18:05:00Z">
              <w:tcPr>
                <w:tcW w:w="1134" w:type="dxa"/>
                <w:tcBorders>
                  <w:top w:val="nil"/>
                  <w:left w:val="nil"/>
                  <w:bottom w:val="nil"/>
                  <w:right w:val="nil"/>
                </w:tcBorders>
                <w:shd w:val="clear" w:color="auto" w:fill="auto"/>
                <w:noWrap/>
                <w:vAlign w:val="center"/>
                <w:hideMark/>
              </w:tcPr>
            </w:tcPrChange>
          </w:tcPr>
          <w:p w14:paraId="75F85A76" w14:textId="07C30A20" w:rsidR="00774AB9" w:rsidRPr="00335695" w:rsidDel="00E53789" w:rsidRDefault="00774AB9" w:rsidP="00447B77">
            <w:pPr>
              <w:spacing w:after="0" w:line="240" w:lineRule="auto"/>
              <w:jc w:val="right"/>
              <w:rPr>
                <w:ins w:id="14560" w:author="Tao Huang" w:date="2018-09-06T16:33:00Z"/>
                <w:del w:id="14561" w:author="韬 黄" w:date="2018-10-15T17:43:00Z"/>
                <w:rFonts w:eastAsia="Times New Roman" w:cs="Times New Roman"/>
                <w:color w:val="7030A0"/>
                <w:sz w:val="22"/>
                <w:rPrChange w:id="14562" w:author="韬 黄" w:date="2018-10-15T17:48:00Z">
                  <w:rPr>
                    <w:ins w:id="14563" w:author="Tao Huang" w:date="2018-09-06T16:33:00Z"/>
                    <w:del w:id="14564" w:author="韬 黄" w:date="2018-10-15T17:43:00Z"/>
                    <w:rFonts w:eastAsia="Times New Roman" w:cs="Times New Roman"/>
                    <w:color w:val="000000"/>
                    <w:sz w:val="22"/>
                  </w:rPr>
                </w:rPrChange>
              </w:rPr>
            </w:pPr>
            <w:ins w:id="14565" w:author="Tao Huang" w:date="2018-09-06T16:33:00Z">
              <w:del w:id="14566" w:author="韬 黄" w:date="2018-10-15T17:43:00Z">
                <w:r w:rsidRPr="00335695" w:rsidDel="00E53789">
                  <w:rPr>
                    <w:rFonts w:eastAsia="Times New Roman" w:cs="Times New Roman"/>
                    <w:color w:val="7030A0"/>
                    <w:sz w:val="22"/>
                    <w:rPrChange w:id="14567" w:author="韬 黄" w:date="2018-10-15T17:48:00Z">
                      <w:rPr>
                        <w:rFonts w:eastAsia="Times New Roman" w:cs="Times New Roman"/>
                        <w:color w:val="000000"/>
                        <w:sz w:val="22"/>
                      </w:rPr>
                    </w:rPrChange>
                  </w:rPr>
                  <w:delText>100.20%</w:delText>
                </w:r>
              </w:del>
            </w:ins>
          </w:p>
        </w:tc>
        <w:tc>
          <w:tcPr>
            <w:tcW w:w="2037" w:type="dxa"/>
            <w:tcBorders>
              <w:top w:val="nil"/>
              <w:left w:val="nil"/>
              <w:bottom w:val="nil"/>
              <w:right w:val="nil"/>
            </w:tcBorders>
            <w:shd w:val="clear" w:color="auto" w:fill="auto"/>
            <w:noWrap/>
            <w:vAlign w:val="center"/>
            <w:hideMark/>
            <w:tcPrChange w:id="14568" w:author="韬 黄" w:date="2018-09-27T18:05:00Z">
              <w:tcPr>
                <w:tcW w:w="2037" w:type="dxa"/>
                <w:tcBorders>
                  <w:top w:val="nil"/>
                  <w:left w:val="nil"/>
                  <w:bottom w:val="nil"/>
                  <w:right w:val="nil"/>
                </w:tcBorders>
                <w:shd w:val="clear" w:color="auto" w:fill="auto"/>
                <w:noWrap/>
                <w:vAlign w:val="center"/>
                <w:hideMark/>
              </w:tcPr>
            </w:tcPrChange>
          </w:tcPr>
          <w:p w14:paraId="21133E92" w14:textId="60682AC4" w:rsidR="00774AB9" w:rsidRPr="00335695" w:rsidDel="00E53789" w:rsidRDefault="00774AB9" w:rsidP="00447B77">
            <w:pPr>
              <w:spacing w:after="0" w:line="240" w:lineRule="auto"/>
              <w:rPr>
                <w:ins w:id="14569" w:author="Tao Huang" w:date="2018-09-06T16:33:00Z"/>
                <w:del w:id="14570" w:author="韬 黄" w:date="2018-10-15T17:43:00Z"/>
                <w:rFonts w:eastAsia="Times New Roman" w:cs="Times New Roman"/>
                <w:color w:val="7030A0"/>
                <w:sz w:val="22"/>
                <w:rPrChange w:id="14571" w:author="韬 黄" w:date="2018-10-15T17:48:00Z">
                  <w:rPr>
                    <w:ins w:id="14572" w:author="Tao Huang" w:date="2018-09-06T16:33:00Z"/>
                    <w:del w:id="14573" w:author="韬 黄" w:date="2018-10-15T17:43:00Z"/>
                    <w:rFonts w:eastAsia="Times New Roman" w:cs="Times New Roman"/>
                    <w:color w:val="000000"/>
                    <w:sz w:val="22"/>
                  </w:rPr>
                </w:rPrChange>
              </w:rPr>
            </w:pPr>
            <w:ins w:id="14574" w:author="Tao Huang" w:date="2018-09-06T16:33:00Z">
              <w:del w:id="14575" w:author="韬 黄" w:date="2018-10-15T17:43:00Z">
                <w:r w:rsidRPr="00335695" w:rsidDel="00E53789">
                  <w:rPr>
                    <w:rFonts w:eastAsia="Times New Roman" w:cs="Times New Roman"/>
                    <w:color w:val="7030A0"/>
                    <w:sz w:val="22"/>
                    <w:rPrChange w:id="14576" w:author="韬 黄" w:date="2018-10-15T17:48:00Z">
                      <w:rPr>
                        <w:rFonts w:eastAsia="Times New Roman" w:cs="Times New Roman"/>
                        <w:color w:val="000000"/>
                        <w:sz w:val="22"/>
                      </w:rPr>
                    </w:rPrChange>
                  </w:rPr>
                  <w:delText>Spaghetti sauce</w:delText>
                </w:r>
              </w:del>
            </w:ins>
          </w:p>
        </w:tc>
        <w:tc>
          <w:tcPr>
            <w:tcW w:w="1211" w:type="dxa"/>
            <w:tcBorders>
              <w:top w:val="nil"/>
              <w:left w:val="nil"/>
              <w:bottom w:val="nil"/>
              <w:right w:val="nil"/>
            </w:tcBorders>
            <w:shd w:val="clear" w:color="auto" w:fill="auto"/>
            <w:noWrap/>
            <w:vAlign w:val="center"/>
            <w:hideMark/>
            <w:tcPrChange w:id="14577" w:author="韬 黄" w:date="2018-09-27T18:05:00Z">
              <w:tcPr>
                <w:tcW w:w="1211" w:type="dxa"/>
                <w:tcBorders>
                  <w:top w:val="nil"/>
                  <w:left w:val="nil"/>
                  <w:bottom w:val="nil"/>
                  <w:right w:val="nil"/>
                </w:tcBorders>
                <w:shd w:val="clear" w:color="auto" w:fill="auto"/>
                <w:noWrap/>
                <w:vAlign w:val="center"/>
                <w:hideMark/>
              </w:tcPr>
            </w:tcPrChange>
          </w:tcPr>
          <w:p w14:paraId="7A5428D3" w14:textId="173D8370" w:rsidR="00774AB9" w:rsidRPr="00335695" w:rsidDel="00E53789" w:rsidRDefault="00774AB9" w:rsidP="00447B77">
            <w:pPr>
              <w:spacing w:after="0" w:line="240" w:lineRule="auto"/>
              <w:jc w:val="right"/>
              <w:rPr>
                <w:ins w:id="14578" w:author="Tao Huang" w:date="2018-09-06T16:33:00Z"/>
                <w:del w:id="14579" w:author="韬 黄" w:date="2018-10-15T17:43:00Z"/>
                <w:rFonts w:eastAsia="Times New Roman" w:cs="Times New Roman"/>
                <w:color w:val="7030A0"/>
                <w:sz w:val="22"/>
                <w:rPrChange w:id="14580" w:author="韬 黄" w:date="2018-10-15T17:48:00Z">
                  <w:rPr>
                    <w:ins w:id="14581" w:author="Tao Huang" w:date="2018-09-06T16:33:00Z"/>
                    <w:del w:id="14582" w:author="韬 黄" w:date="2018-10-15T17:43:00Z"/>
                    <w:rFonts w:eastAsia="Times New Roman" w:cs="Times New Roman"/>
                    <w:color w:val="000000"/>
                    <w:sz w:val="22"/>
                  </w:rPr>
                </w:rPrChange>
              </w:rPr>
            </w:pPr>
            <w:ins w:id="14583" w:author="Tao Huang" w:date="2018-09-06T16:33:00Z">
              <w:del w:id="14584" w:author="韬 黄" w:date="2018-10-15T17:43:00Z">
                <w:r w:rsidRPr="00335695" w:rsidDel="00E53789">
                  <w:rPr>
                    <w:rFonts w:eastAsia="Times New Roman" w:cs="Times New Roman"/>
                    <w:color w:val="7030A0"/>
                    <w:sz w:val="22"/>
                    <w:rPrChange w:id="14585" w:author="韬 黄" w:date="2018-10-15T17:48:00Z">
                      <w:rPr>
                        <w:rFonts w:eastAsia="Times New Roman" w:cs="Times New Roman"/>
                        <w:color w:val="000000"/>
                        <w:sz w:val="22"/>
                      </w:rPr>
                    </w:rPrChange>
                  </w:rPr>
                  <w:delText>98.40%</w:delText>
                </w:r>
              </w:del>
            </w:ins>
          </w:p>
        </w:tc>
        <w:tc>
          <w:tcPr>
            <w:tcW w:w="1005" w:type="dxa"/>
            <w:tcBorders>
              <w:top w:val="nil"/>
              <w:left w:val="nil"/>
              <w:bottom w:val="nil"/>
              <w:right w:val="nil"/>
            </w:tcBorders>
            <w:shd w:val="clear" w:color="auto" w:fill="auto"/>
            <w:noWrap/>
            <w:vAlign w:val="center"/>
            <w:hideMark/>
            <w:tcPrChange w:id="14586" w:author="韬 黄" w:date="2018-09-27T18:05:00Z">
              <w:tcPr>
                <w:tcW w:w="1005" w:type="dxa"/>
                <w:tcBorders>
                  <w:top w:val="nil"/>
                  <w:left w:val="nil"/>
                  <w:bottom w:val="nil"/>
                  <w:right w:val="nil"/>
                </w:tcBorders>
                <w:shd w:val="clear" w:color="auto" w:fill="auto"/>
                <w:noWrap/>
                <w:vAlign w:val="center"/>
                <w:hideMark/>
              </w:tcPr>
            </w:tcPrChange>
          </w:tcPr>
          <w:p w14:paraId="09AF12ED" w14:textId="2DE8182F" w:rsidR="00774AB9" w:rsidRPr="00335695" w:rsidDel="00E53789" w:rsidRDefault="00774AB9" w:rsidP="00447B77">
            <w:pPr>
              <w:spacing w:after="0" w:line="240" w:lineRule="auto"/>
              <w:jc w:val="right"/>
              <w:rPr>
                <w:ins w:id="14587" w:author="Tao Huang" w:date="2018-09-06T16:33:00Z"/>
                <w:del w:id="14588" w:author="韬 黄" w:date="2018-10-15T17:43:00Z"/>
                <w:rFonts w:eastAsia="Times New Roman" w:cs="Times New Roman"/>
                <w:color w:val="7030A0"/>
                <w:sz w:val="22"/>
                <w:rPrChange w:id="14589" w:author="韬 黄" w:date="2018-10-15T17:48:00Z">
                  <w:rPr>
                    <w:ins w:id="14590" w:author="Tao Huang" w:date="2018-09-06T16:33:00Z"/>
                    <w:del w:id="14591" w:author="韬 黄" w:date="2018-10-15T17:43:00Z"/>
                    <w:rFonts w:eastAsia="Times New Roman" w:cs="Times New Roman"/>
                    <w:color w:val="000000"/>
                    <w:sz w:val="22"/>
                  </w:rPr>
                </w:rPrChange>
              </w:rPr>
            </w:pPr>
            <w:ins w:id="14592" w:author="Tao Huang" w:date="2018-09-06T16:33:00Z">
              <w:del w:id="14593" w:author="韬 黄" w:date="2018-10-15T17:43:00Z">
                <w:r w:rsidRPr="00335695" w:rsidDel="00E53789">
                  <w:rPr>
                    <w:rFonts w:eastAsia="Times New Roman" w:cs="Times New Roman"/>
                    <w:color w:val="7030A0"/>
                    <w:sz w:val="22"/>
                    <w:rPrChange w:id="14594" w:author="韬 黄" w:date="2018-10-15T17:48:00Z">
                      <w:rPr>
                        <w:rFonts w:eastAsia="Times New Roman" w:cs="Times New Roman"/>
                        <w:color w:val="000000"/>
                        <w:sz w:val="22"/>
                      </w:rPr>
                    </w:rPrChange>
                  </w:rPr>
                  <w:delText>98.60%</w:delText>
                </w:r>
              </w:del>
            </w:ins>
          </w:p>
        </w:tc>
      </w:tr>
      <w:tr w:rsidR="00774AB9" w:rsidRPr="00335695" w:rsidDel="00E53789" w14:paraId="44F52FC2" w14:textId="52A52409" w:rsidTr="00345363">
        <w:trPr>
          <w:trHeight w:val="20"/>
          <w:jc w:val="center"/>
          <w:ins w:id="14595" w:author="Tao Huang" w:date="2018-09-06T16:33:00Z"/>
          <w:del w:id="14596" w:author="韬 黄" w:date="2018-10-15T17:43:00Z"/>
          <w:trPrChange w:id="14597"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598" w:author="韬 黄" w:date="2018-09-27T18:05:00Z">
              <w:tcPr>
                <w:tcW w:w="2268" w:type="dxa"/>
                <w:tcBorders>
                  <w:top w:val="nil"/>
                  <w:left w:val="nil"/>
                  <w:bottom w:val="nil"/>
                  <w:right w:val="nil"/>
                </w:tcBorders>
                <w:shd w:val="clear" w:color="auto" w:fill="auto"/>
                <w:noWrap/>
                <w:vAlign w:val="center"/>
                <w:hideMark/>
              </w:tcPr>
            </w:tcPrChange>
          </w:tcPr>
          <w:p w14:paraId="287029D6" w14:textId="31F55187" w:rsidR="00774AB9" w:rsidRPr="00335695" w:rsidDel="00E53789" w:rsidRDefault="00774AB9" w:rsidP="00447B77">
            <w:pPr>
              <w:spacing w:after="0" w:line="240" w:lineRule="auto"/>
              <w:rPr>
                <w:ins w:id="14599" w:author="Tao Huang" w:date="2018-09-06T16:33:00Z"/>
                <w:del w:id="14600" w:author="韬 黄" w:date="2018-10-15T17:43:00Z"/>
                <w:rFonts w:eastAsia="Times New Roman" w:cs="Times New Roman"/>
                <w:color w:val="7030A0"/>
                <w:sz w:val="22"/>
                <w:rPrChange w:id="14601" w:author="韬 黄" w:date="2018-10-15T17:48:00Z">
                  <w:rPr>
                    <w:ins w:id="14602" w:author="Tao Huang" w:date="2018-09-06T16:33:00Z"/>
                    <w:del w:id="14603" w:author="韬 黄" w:date="2018-10-15T17:43:00Z"/>
                    <w:rFonts w:eastAsia="Times New Roman" w:cs="Times New Roman"/>
                    <w:color w:val="000000"/>
                    <w:sz w:val="22"/>
                  </w:rPr>
                </w:rPrChange>
              </w:rPr>
            </w:pPr>
            <w:ins w:id="14604" w:author="Tao Huang" w:date="2018-09-06T16:33:00Z">
              <w:del w:id="14605" w:author="韬 黄" w:date="2018-10-15T17:43:00Z">
                <w:r w:rsidRPr="00335695" w:rsidDel="00E53789">
                  <w:rPr>
                    <w:rFonts w:eastAsia="Times New Roman" w:cs="Times New Roman"/>
                    <w:color w:val="7030A0"/>
                    <w:sz w:val="22"/>
                    <w:rPrChange w:id="14606" w:author="韬 黄" w:date="2018-10-15T17:48:00Z">
                      <w:rPr>
                        <w:rFonts w:eastAsia="Times New Roman" w:cs="Times New Roman"/>
                        <w:color w:val="000000"/>
                        <w:sz w:val="22"/>
                      </w:rPr>
                    </w:rPrChange>
                  </w:rPr>
                  <w:delText>Frozen pizza</w:delText>
                </w:r>
              </w:del>
            </w:ins>
          </w:p>
        </w:tc>
        <w:tc>
          <w:tcPr>
            <w:tcW w:w="1276" w:type="dxa"/>
            <w:tcBorders>
              <w:top w:val="nil"/>
              <w:left w:val="nil"/>
              <w:bottom w:val="nil"/>
              <w:right w:val="nil"/>
            </w:tcBorders>
            <w:shd w:val="clear" w:color="auto" w:fill="auto"/>
            <w:noWrap/>
            <w:vAlign w:val="center"/>
            <w:hideMark/>
            <w:tcPrChange w:id="14607" w:author="韬 黄" w:date="2018-09-27T18:05:00Z">
              <w:tcPr>
                <w:tcW w:w="1276" w:type="dxa"/>
                <w:tcBorders>
                  <w:top w:val="nil"/>
                  <w:left w:val="nil"/>
                  <w:bottom w:val="nil"/>
                  <w:right w:val="nil"/>
                </w:tcBorders>
                <w:shd w:val="clear" w:color="auto" w:fill="auto"/>
                <w:noWrap/>
                <w:vAlign w:val="center"/>
                <w:hideMark/>
              </w:tcPr>
            </w:tcPrChange>
          </w:tcPr>
          <w:p w14:paraId="7201AC9D" w14:textId="2B456902" w:rsidR="00774AB9" w:rsidRPr="00335695" w:rsidDel="00E53789" w:rsidRDefault="00774AB9" w:rsidP="00447B77">
            <w:pPr>
              <w:spacing w:after="0" w:line="240" w:lineRule="auto"/>
              <w:jc w:val="right"/>
              <w:rPr>
                <w:ins w:id="14608" w:author="Tao Huang" w:date="2018-09-06T16:33:00Z"/>
                <w:del w:id="14609" w:author="韬 黄" w:date="2018-10-15T17:43:00Z"/>
                <w:rFonts w:eastAsia="Times New Roman" w:cs="Times New Roman"/>
                <w:color w:val="7030A0"/>
                <w:sz w:val="22"/>
                <w:rPrChange w:id="14610" w:author="韬 黄" w:date="2018-10-15T17:48:00Z">
                  <w:rPr>
                    <w:ins w:id="14611" w:author="Tao Huang" w:date="2018-09-06T16:33:00Z"/>
                    <w:del w:id="14612" w:author="韬 黄" w:date="2018-10-15T17:43:00Z"/>
                    <w:rFonts w:eastAsia="Times New Roman" w:cs="Times New Roman"/>
                    <w:color w:val="000000"/>
                    <w:sz w:val="22"/>
                  </w:rPr>
                </w:rPrChange>
              </w:rPr>
            </w:pPr>
            <w:ins w:id="14613" w:author="Tao Huang" w:date="2018-09-06T16:33:00Z">
              <w:del w:id="14614" w:author="韬 黄" w:date="2018-10-15T17:43:00Z">
                <w:r w:rsidRPr="00335695" w:rsidDel="00E53789">
                  <w:rPr>
                    <w:rFonts w:eastAsia="Times New Roman" w:cs="Times New Roman"/>
                    <w:color w:val="7030A0"/>
                    <w:sz w:val="22"/>
                    <w:rPrChange w:id="14615" w:author="韬 黄" w:date="2018-10-15T17:48:00Z">
                      <w:rPr>
                        <w:rFonts w:eastAsia="Times New Roman" w:cs="Times New Roman"/>
                        <w:color w:val="000000"/>
                        <w:sz w:val="22"/>
                      </w:rPr>
                    </w:rPrChange>
                  </w:rPr>
                  <w:delText>101.67%</w:delText>
                </w:r>
              </w:del>
            </w:ins>
          </w:p>
        </w:tc>
        <w:tc>
          <w:tcPr>
            <w:tcW w:w="1134" w:type="dxa"/>
            <w:tcBorders>
              <w:top w:val="nil"/>
              <w:left w:val="nil"/>
              <w:bottom w:val="nil"/>
              <w:right w:val="nil"/>
            </w:tcBorders>
            <w:shd w:val="clear" w:color="auto" w:fill="auto"/>
            <w:noWrap/>
            <w:vAlign w:val="center"/>
            <w:hideMark/>
            <w:tcPrChange w:id="14616" w:author="韬 黄" w:date="2018-09-27T18:05:00Z">
              <w:tcPr>
                <w:tcW w:w="1134" w:type="dxa"/>
                <w:tcBorders>
                  <w:top w:val="nil"/>
                  <w:left w:val="nil"/>
                  <w:bottom w:val="nil"/>
                  <w:right w:val="nil"/>
                </w:tcBorders>
                <w:shd w:val="clear" w:color="auto" w:fill="auto"/>
                <w:noWrap/>
                <w:vAlign w:val="center"/>
                <w:hideMark/>
              </w:tcPr>
            </w:tcPrChange>
          </w:tcPr>
          <w:p w14:paraId="4547F3E1" w14:textId="20DA37B6" w:rsidR="00774AB9" w:rsidRPr="00335695" w:rsidDel="00E53789" w:rsidRDefault="00774AB9" w:rsidP="00447B77">
            <w:pPr>
              <w:spacing w:after="0" w:line="240" w:lineRule="auto"/>
              <w:jc w:val="right"/>
              <w:rPr>
                <w:ins w:id="14617" w:author="Tao Huang" w:date="2018-09-06T16:33:00Z"/>
                <w:del w:id="14618" w:author="韬 黄" w:date="2018-10-15T17:43:00Z"/>
                <w:rFonts w:eastAsia="Times New Roman" w:cs="Times New Roman"/>
                <w:color w:val="7030A0"/>
                <w:sz w:val="22"/>
                <w:rPrChange w:id="14619" w:author="韬 黄" w:date="2018-10-15T17:48:00Z">
                  <w:rPr>
                    <w:ins w:id="14620" w:author="Tao Huang" w:date="2018-09-06T16:33:00Z"/>
                    <w:del w:id="14621" w:author="韬 黄" w:date="2018-10-15T17:43:00Z"/>
                    <w:rFonts w:eastAsia="Times New Roman" w:cs="Times New Roman"/>
                    <w:color w:val="000000"/>
                    <w:sz w:val="22"/>
                  </w:rPr>
                </w:rPrChange>
              </w:rPr>
            </w:pPr>
            <w:ins w:id="14622" w:author="Tao Huang" w:date="2018-09-06T16:33:00Z">
              <w:del w:id="14623" w:author="韬 黄" w:date="2018-10-15T17:43:00Z">
                <w:r w:rsidRPr="00335695" w:rsidDel="00E53789">
                  <w:rPr>
                    <w:rFonts w:eastAsia="Times New Roman" w:cs="Times New Roman"/>
                    <w:color w:val="7030A0"/>
                    <w:sz w:val="22"/>
                    <w:rPrChange w:id="14624" w:author="韬 黄" w:date="2018-10-15T17:48:00Z">
                      <w:rPr>
                        <w:rFonts w:eastAsia="Times New Roman" w:cs="Times New Roman"/>
                        <w:color w:val="000000"/>
                        <w:sz w:val="22"/>
                      </w:rPr>
                    </w:rPrChange>
                  </w:rPr>
                  <w:delText>101.55%</w:delText>
                </w:r>
              </w:del>
            </w:ins>
          </w:p>
        </w:tc>
        <w:tc>
          <w:tcPr>
            <w:tcW w:w="2037" w:type="dxa"/>
            <w:tcBorders>
              <w:top w:val="nil"/>
              <w:left w:val="nil"/>
              <w:bottom w:val="nil"/>
              <w:right w:val="nil"/>
            </w:tcBorders>
            <w:shd w:val="clear" w:color="auto" w:fill="auto"/>
            <w:noWrap/>
            <w:vAlign w:val="center"/>
            <w:hideMark/>
            <w:tcPrChange w:id="14625" w:author="韬 黄" w:date="2018-09-27T18:05:00Z">
              <w:tcPr>
                <w:tcW w:w="2037" w:type="dxa"/>
                <w:tcBorders>
                  <w:top w:val="nil"/>
                  <w:left w:val="nil"/>
                  <w:bottom w:val="nil"/>
                  <w:right w:val="nil"/>
                </w:tcBorders>
                <w:shd w:val="clear" w:color="auto" w:fill="auto"/>
                <w:noWrap/>
                <w:vAlign w:val="center"/>
                <w:hideMark/>
              </w:tcPr>
            </w:tcPrChange>
          </w:tcPr>
          <w:p w14:paraId="32E914ED" w14:textId="5A4F51B2" w:rsidR="00774AB9" w:rsidRPr="00335695" w:rsidDel="00E53789" w:rsidRDefault="00774AB9" w:rsidP="00447B77">
            <w:pPr>
              <w:spacing w:after="0" w:line="240" w:lineRule="auto"/>
              <w:rPr>
                <w:ins w:id="14626" w:author="Tao Huang" w:date="2018-09-06T16:33:00Z"/>
                <w:del w:id="14627" w:author="韬 黄" w:date="2018-10-15T17:43:00Z"/>
                <w:rFonts w:eastAsia="Times New Roman" w:cs="Times New Roman"/>
                <w:color w:val="7030A0"/>
                <w:sz w:val="22"/>
                <w:rPrChange w:id="14628" w:author="韬 黄" w:date="2018-10-15T17:48:00Z">
                  <w:rPr>
                    <w:ins w:id="14629" w:author="Tao Huang" w:date="2018-09-06T16:33:00Z"/>
                    <w:del w:id="14630" w:author="韬 黄" w:date="2018-10-15T17:43:00Z"/>
                    <w:rFonts w:eastAsia="Times New Roman" w:cs="Times New Roman"/>
                    <w:color w:val="000000"/>
                    <w:sz w:val="22"/>
                  </w:rPr>
                </w:rPrChange>
              </w:rPr>
            </w:pPr>
            <w:ins w:id="14631" w:author="Tao Huang" w:date="2018-09-06T16:33:00Z">
              <w:del w:id="14632" w:author="韬 黄" w:date="2018-10-15T17:43:00Z">
                <w:r w:rsidRPr="00335695" w:rsidDel="00E53789">
                  <w:rPr>
                    <w:rFonts w:eastAsia="Times New Roman" w:cs="Times New Roman"/>
                    <w:color w:val="7030A0"/>
                    <w:sz w:val="22"/>
                    <w:rPrChange w:id="14633" w:author="韬 黄" w:date="2018-10-15T17:48:00Z">
                      <w:rPr>
                        <w:rFonts w:eastAsia="Times New Roman" w:cs="Times New Roman"/>
                        <w:color w:val="000000"/>
                        <w:sz w:val="22"/>
                      </w:rPr>
                    </w:rPrChange>
                  </w:rPr>
                  <w:delText>Sugar substitutes</w:delText>
                </w:r>
              </w:del>
            </w:ins>
          </w:p>
        </w:tc>
        <w:tc>
          <w:tcPr>
            <w:tcW w:w="1211" w:type="dxa"/>
            <w:tcBorders>
              <w:top w:val="nil"/>
              <w:left w:val="nil"/>
              <w:bottom w:val="nil"/>
              <w:right w:val="nil"/>
            </w:tcBorders>
            <w:shd w:val="clear" w:color="auto" w:fill="auto"/>
            <w:noWrap/>
            <w:vAlign w:val="center"/>
            <w:hideMark/>
            <w:tcPrChange w:id="14634" w:author="韬 黄" w:date="2018-09-27T18:05:00Z">
              <w:tcPr>
                <w:tcW w:w="1211" w:type="dxa"/>
                <w:tcBorders>
                  <w:top w:val="nil"/>
                  <w:left w:val="nil"/>
                  <w:bottom w:val="nil"/>
                  <w:right w:val="nil"/>
                </w:tcBorders>
                <w:shd w:val="clear" w:color="auto" w:fill="auto"/>
                <w:noWrap/>
                <w:vAlign w:val="center"/>
                <w:hideMark/>
              </w:tcPr>
            </w:tcPrChange>
          </w:tcPr>
          <w:p w14:paraId="32D48E28" w14:textId="2FFDF7B3" w:rsidR="00774AB9" w:rsidRPr="00335695" w:rsidDel="00E53789" w:rsidRDefault="00774AB9" w:rsidP="00447B77">
            <w:pPr>
              <w:spacing w:after="0" w:line="240" w:lineRule="auto"/>
              <w:jc w:val="right"/>
              <w:rPr>
                <w:ins w:id="14635" w:author="Tao Huang" w:date="2018-09-06T16:33:00Z"/>
                <w:del w:id="14636" w:author="韬 黄" w:date="2018-10-15T17:43:00Z"/>
                <w:rFonts w:eastAsia="Times New Roman" w:cs="Times New Roman"/>
                <w:color w:val="7030A0"/>
                <w:sz w:val="22"/>
                <w:rPrChange w:id="14637" w:author="韬 黄" w:date="2018-10-15T17:48:00Z">
                  <w:rPr>
                    <w:ins w:id="14638" w:author="Tao Huang" w:date="2018-09-06T16:33:00Z"/>
                    <w:del w:id="14639" w:author="韬 黄" w:date="2018-10-15T17:43:00Z"/>
                    <w:rFonts w:eastAsia="Times New Roman" w:cs="Times New Roman"/>
                    <w:color w:val="000000"/>
                    <w:sz w:val="22"/>
                  </w:rPr>
                </w:rPrChange>
              </w:rPr>
            </w:pPr>
            <w:ins w:id="14640" w:author="Tao Huang" w:date="2018-09-06T16:33:00Z">
              <w:del w:id="14641" w:author="韬 黄" w:date="2018-10-15T17:43:00Z">
                <w:r w:rsidRPr="00335695" w:rsidDel="00E53789">
                  <w:rPr>
                    <w:rFonts w:eastAsia="Times New Roman" w:cs="Times New Roman"/>
                    <w:color w:val="7030A0"/>
                    <w:sz w:val="22"/>
                    <w:rPrChange w:id="14642" w:author="韬 黄" w:date="2018-10-15T17:48:00Z">
                      <w:rPr>
                        <w:rFonts w:eastAsia="Times New Roman" w:cs="Times New Roman"/>
                        <w:color w:val="000000"/>
                        <w:sz w:val="22"/>
                      </w:rPr>
                    </w:rPrChange>
                  </w:rPr>
                  <w:delText>99.67%</w:delText>
                </w:r>
              </w:del>
            </w:ins>
          </w:p>
        </w:tc>
        <w:tc>
          <w:tcPr>
            <w:tcW w:w="1005" w:type="dxa"/>
            <w:tcBorders>
              <w:top w:val="nil"/>
              <w:left w:val="nil"/>
              <w:bottom w:val="nil"/>
              <w:right w:val="nil"/>
            </w:tcBorders>
            <w:shd w:val="clear" w:color="auto" w:fill="auto"/>
            <w:noWrap/>
            <w:vAlign w:val="center"/>
            <w:hideMark/>
            <w:tcPrChange w:id="14643" w:author="韬 黄" w:date="2018-09-27T18:05:00Z">
              <w:tcPr>
                <w:tcW w:w="1005" w:type="dxa"/>
                <w:tcBorders>
                  <w:top w:val="nil"/>
                  <w:left w:val="nil"/>
                  <w:bottom w:val="nil"/>
                  <w:right w:val="nil"/>
                </w:tcBorders>
                <w:shd w:val="clear" w:color="auto" w:fill="auto"/>
                <w:noWrap/>
                <w:vAlign w:val="center"/>
                <w:hideMark/>
              </w:tcPr>
            </w:tcPrChange>
          </w:tcPr>
          <w:p w14:paraId="1F5E6801" w14:textId="3D14664B" w:rsidR="00774AB9" w:rsidRPr="00335695" w:rsidDel="00E53789" w:rsidRDefault="00774AB9" w:rsidP="00447B77">
            <w:pPr>
              <w:spacing w:after="0" w:line="240" w:lineRule="auto"/>
              <w:jc w:val="right"/>
              <w:rPr>
                <w:ins w:id="14644" w:author="Tao Huang" w:date="2018-09-06T16:33:00Z"/>
                <w:del w:id="14645" w:author="韬 黄" w:date="2018-10-15T17:43:00Z"/>
                <w:rFonts w:eastAsia="Times New Roman" w:cs="Times New Roman"/>
                <w:color w:val="7030A0"/>
                <w:sz w:val="22"/>
                <w:rPrChange w:id="14646" w:author="韬 黄" w:date="2018-10-15T17:48:00Z">
                  <w:rPr>
                    <w:ins w:id="14647" w:author="Tao Huang" w:date="2018-09-06T16:33:00Z"/>
                    <w:del w:id="14648" w:author="韬 黄" w:date="2018-10-15T17:43:00Z"/>
                    <w:rFonts w:eastAsia="Times New Roman" w:cs="Times New Roman"/>
                    <w:color w:val="000000"/>
                    <w:sz w:val="22"/>
                  </w:rPr>
                </w:rPrChange>
              </w:rPr>
            </w:pPr>
            <w:ins w:id="14649" w:author="Tao Huang" w:date="2018-09-06T16:33:00Z">
              <w:del w:id="14650" w:author="韬 黄" w:date="2018-10-15T17:43:00Z">
                <w:r w:rsidRPr="00335695" w:rsidDel="00E53789">
                  <w:rPr>
                    <w:rFonts w:eastAsia="Times New Roman" w:cs="Times New Roman"/>
                    <w:color w:val="7030A0"/>
                    <w:sz w:val="22"/>
                    <w:rPrChange w:id="14651" w:author="韬 黄" w:date="2018-10-15T17:48:00Z">
                      <w:rPr>
                        <w:rFonts w:eastAsia="Times New Roman" w:cs="Times New Roman"/>
                        <w:color w:val="000000"/>
                        <w:sz w:val="22"/>
                      </w:rPr>
                    </w:rPrChange>
                  </w:rPr>
                  <w:delText>96.51%</w:delText>
                </w:r>
              </w:del>
            </w:ins>
          </w:p>
        </w:tc>
      </w:tr>
      <w:tr w:rsidR="00774AB9" w:rsidRPr="00335695" w:rsidDel="00E53789" w14:paraId="2E4EE705" w14:textId="0E128D5E" w:rsidTr="00345363">
        <w:trPr>
          <w:trHeight w:val="20"/>
          <w:jc w:val="center"/>
          <w:ins w:id="14652" w:author="Tao Huang" w:date="2018-09-06T16:33:00Z"/>
          <w:del w:id="14653" w:author="韬 黄" w:date="2018-10-15T17:43:00Z"/>
          <w:trPrChange w:id="14654"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655" w:author="韬 黄" w:date="2018-09-27T18:05:00Z">
              <w:tcPr>
                <w:tcW w:w="2268" w:type="dxa"/>
                <w:tcBorders>
                  <w:top w:val="nil"/>
                  <w:left w:val="nil"/>
                  <w:bottom w:val="nil"/>
                  <w:right w:val="nil"/>
                </w:tcBorders>
                <w:shd w:val="clear" w:color="auto" w:fill="auto"/>
                <w:noWrap/>
                <w:vAlign w:val="center"/>
                <w:hideMark/>
              </w:tcPr>
            </w:tcPrChange>
          </w:tcPr>
          <w:p w14:paraId="0D35FA39" w14:textId="2464507A" w:rsidR="00774AB9" w:rsidRPr="00335695" w:rsidDel="00E53789" w:rsidRDefault="00774AB9" w:rsidP="00447B77">
            <w:pPr>
              <w:spacing w:after="0" w:line="240" w:lineRule="auto"/>
              <w:rPr>
                <w:ins w:id="14656" w:author="Tao Huang" w:date="2018-09-06T16:33:00Z"/>
                <w:del w:id="14657" w:author="韬 黄" w:date="2018-10-15T17:43:00Z"/>
                <w:rFonts w:eastAsia="Times New Roman" w:cs="Times New Roman"/>
                <w:color w:val="7030A0"/>
                <w:sz w:val="22"/>
                <w:rPrChange w:id="14658" w:author="韬 黄" w:date="2018-10-15T17:48:00Z">
                  <w:rPr>
                    <w:ins w:id="14659" w:author="Tao Huang" w:date="2018-09-06T16:33:00Z"/>
                    <w:del w:id="14660" w:author="韬 黄" w:date="2018-10-15T17:43:00Z"/>
                    <w:rFonts w:eastAsia="Times New Roman" w:cs="Times New Roman"/>
                    <w:color w:val="000000"/>
                    <w:sz w:val="22"/>
                  </w:rPr>
                </w:rPrChange>
              </w:rPr>
            </w:pPr>
            <w:ins w:id="14661" w:author="Tao Huang" w:date="2018-09-06T16:33:00Z">
              <w:del w:id="14662" w:author="韬 黄" w:date="2018-10-15T17:43:00Z">
                <w:r w:rsidRPr="00335695" w:rsidDel="00E53789">
                  <w:rPr>
                    <w:rFonts w:eastAsia="Times New Roman" w:cs="Times New Roman"/>
                    <w:color w:val="7030A0"/>
                    <w:sz w:val="22"/>
                    <w:rPrChange w:id="14663" w:author="韬 黄" w:date="2018-10-15T17:48:00Z">
                      <w:rPr>
                        <w:rFonts w:eastAsia="Times New Roman" w:cs="Times New Roman"/>
                        <w:color w:val="000000"/>
                        <w:sz w:val="22"/>
                      </w:rPr>
                    </w:rPrChange>
                  </w:rPr>
                  <w:delText>Hotdog</w:delText>
                </w:r>
              </w:del>
            </w:ins>
          </w:p>
        </w:tc>
        <w:tc>
          <w:tcPr>
            <w:tcW w:w="1276" w:type="dxa"/>
            <w:tcBorders>
              <w:top w:val="nil"/>
              <w:left w:val="nil"/>
              <w:bottom w:val="nil"/>
              <w:right w:val="nil"/>
            </w:tcBorders>
            <w:shd w:val="clear" w:color="auto" w:fill="auto"/>
            <w:noWrap/>
            <w:vAlign w:val="center"/>
            <w:hideMark/>
            <w:tcPrChange w:id="14664" w:author="韬 黄" w:date="2018-09-27T18:05:00Z">
              <w:tcPr>
                <w:tcW w:w="1276" w:type="dxa"/>
                <w:tcBorders>
                  <w:top w:val="nil"/>
                  <w:left w:val="nil"/>
                  <w:bottom w:val="nil"/>
                  <w:right w:val="nil"/>
                </w:tcBorders>
                <w:shd w:val="clear" w:color="auto" w:fill="auto"/>
                <w:noWrap/>
                <w:vAlign w:val="center"/>
                <w:hideMark/>
              </w:tcPr>
            </w:tcPrChange>
          </w:tcPr>
          <w:p w14:paraId="6ACD20E4" w14:textId="37701EAE" w:rsidR="00774AB9" w:rsidRPr="00335695" w:rsidDel="00E53789" w:rsidRDefault="00774AB9" w:rsidP="00447B77">
            <w:pPr>
              <w:spacing w:after="0" w:line="240" w:lineRule="auto"/>
              <w:jc w:val="right"/>
              <w:rPr>
                <w:ins w:id="14665" w:author="Tao Huang" w:date="2018-09-06T16:33:00Z"/>
                <w:del w:id="14666" w:author="韬 黄" w:date="2018-10-15T17:43:00Z"/>
                <w:rFonts w:eastAsia="Times New Roman" w:cs="Times New Roman"/>
                <w:color w:val="7030A0"/>
                <w:sz w:val="22"/>
                <w:rPrChange w:id="14667" w:author="韬 黄" w:date="2018-10-15T17:48:00Z">
                  <w:rPr>
                    <w:ins w:id="14668" w:author="Tao Huang" w:date="2018-09-06T16:33:00Z"/>
                    <w:del w:id="14669" w:author="韬 黄" w:date="2018-10-15T17:43:00Z"/>
                    <w:rFonts w:eastAsia="Times New Roman" w:cs="Times New Roman"/>
                    <w:color w:val="000000"/>
                    <w:sz w:val="22"/>
                  </w:rPr>
                </w:rPrChange>
              </w:rPr>
            </w:pPr>
            <w:ins w:id="14670" w:author="Tao Huang" w:date="2018-09-06T16:33:00Z">
              <w:del w:id="14671" w:author="韬 黄" w:date="2018-10-15T17:43:00Z">
                <w:r w:rsidRPr="00335695" w:rsidDel="00E53789">
                  <w:rPr>
                    <w:rFonts w:eastAsia="Times New Roman" w:cs="Times New Roman"/>
                    <w:color w:val="7030A0"/>
                    <w:sz w:val="22"/>
                    <w:rPrChange w:id="14672" w:author="韬 黄" w:date="2018-10-15T17:48:00Z">
                      <w:rPr>
                        <w:rFonts w:eastAsia="Times New Roman" w:cs="Times New Roman"/>
                        <w:color w:val="000000"/>
                        <w:sz w:val="22"/>
                      </w:rPr>
                    </w:rPrChange>
                  </w:rPr>
                  <w:delText>98.78%</w:delText>
                </w:r>
              </w:del>
            </w:ins>
          </w:p>
        </w:tc>
        <w:tc>
          <w:tcPr>
            <w:tcW w:w="1134" w:type="dxa"/>
            <w:tcBorders>
              <w:top w:val="nil"/>
              <w:left w:val="nil"/>
              <w:bottom w:val="nil"/>
              <w:right w:val="nil"/>
            </w:tcBorders>
            <w:shd w:val="clear" w:color="auto" w:fill="auto"/>
            <w:noWrap/>
            <w:vAlign w:val="center"/>
            <w:hideMark/>
            <w:tcPrChange w:id="14673" w:author="韬 黄" w:date="2018-09-27T18:05:00Z">
              <w:tcPr>
                <w:tcW w:w="1134" w:type="dxa"/>
                <w:tcBorders>
                  <w:top w:val="nil"/>
                  <w:left w:val="nil"/>
                  <w:bottom w:val="nil"/>
                  <w:right w:val="nil"/>
                </w:tcBorders>
                <w:shd w:val="clear" w:color="auto" w:fill="auto"/>
                <w:noWrap/>
                <w:vAlign w:val="center"/>
                <w:hideMark/>
              </w:tcPr>
            </w:tcPrChange>
          </w:tcPr>
          <w:p w14:paraId="5A73AFE8" w14:textId="6355C230" w:rsidR="00774AB9" w:rsidRPr="00335695" w:rsidDel="00E53789" w:rsidRDefault="00774AB9" w:rsidP="00447B77">
            <w:pPr>
              <w:spacing w:after="0" w:line="240" w:lineRule="auto"/>
              <w:jc w:val="right"/>
              <w:rPr>
                <w:ins w:id="14674" w:author="Tao Huang" w:date="2018-09-06T16:33:00Z"/>
                <w:del w:id="14675" w:author="韬 黄" w:date="2018-10-15T17:43:00Z"/>
                <w:rFonts w:eastAsia="Times New Roman" w:cs="Times New Roman"/>
                <w:color w:val="7030A0"/>
                <w:sz w:val="22"/>
                <w:rPrChange w:id="14676" w:author="韬 黄" w:date="2018-10-15T17:48:00Z">
                  <w:rPr>
                    <w:ins w:id="14677" w:author="Tao Huang" w:date="2018-09-06T16:33:00Z"/>
                    <w:del w:id="14678" w:author="韬 黄" w:date="2018-10-15T17:43:00Z"/>
                    <w:rFonts w:eastAsia="Times New Roman" w:cs="Times New Roman"/>
                    <w:color w:val="000000"/>
                    <w:sz w:val="22"/>
                  </w:rPr>
                </w:rPrChange>
              </w:rPr>
            </w:pPr>
            <w:ins w:id="14679" w:author="Tao Huang" w:date="2018-09-06T16:33:00Z">
              <w:del w:id="14680" w:author="韬 黄" w:date="2018-10-15T17:43:00Z">
                <w:r w:rsidRPr="00335695" w:rsidDel="00E53789">
                  <w:rPr>
                    <w:rFonts w:eastAsia="Times New Roman" w:cs="Times New Roman"/>
                    <w:color w:val="7030A0"/>
                    <w:sz w:val="22"/>
                    <w:rPrChange w:id="14681" w:author="韬 黄" w:date="2018-10-15T17:48:00Z">
                      <w:rPr>
                        <w:rFonts w:eastAsia="Times New Roman" w:cs="Times New Roman"/>
                        <w:color w:val="000000"/>
                        <w:sz w:val="22"/>
                      </w:rPr>
                    </w:rPrChange>
                  </w:rPr>
                  <w:delText>99.83%</w:delText>
                </w:r>
              </w:del>
            </w:ins>
          </w:p>
        </w:tc>
        <w:tc>
          <w:tcPr>
            <w:tcW w:w="2037" w:type="dxa"/>
            <w:tcBorders>
              <w:top w:val="nil"/>
              <w:left w:val="nil"/>
              <w:bottom w:val="nil"/>
              <w:right w:val="nil"/>
            </w:tcBorders>
            <w:shd w:val="clear" w:color="auto" w:fill="auto"/>
            <w:noWrap/>
            <w:vAlign w:val="center"/>
            <w:hideMark/>
            <w:tcPrChange w:id="14682" w:author="韬 黄" w:date="2018-09-27T18:05:00Z">
              <w:tcPr>
                <w:tcW w:w="2037" w:type="dxa"/>
                <w:tcBorders>
                  <w:top w:val="nil"/>
                  <w:left w:val="nil"/>
                  <w:bottom w:val="nil"/>
                  <w:right w:val="nil"/>
                </w:tcBorders>
                <w:shd w:val="clear" w:color="auto" w:fill="auto"/>
                <w:noWrap/>
                <w:vAlign w:val="center"/>
                <w:hideMark/>
              </w:tcPr>
            </w:tcPrChange>
          </w:tcPr>
          <w:p w14:paraId="0B0D019C" w14:textId="6C07A87E" w:rsidR="00774AB9" w:rsidRPr="00335695" w:rsidDel="00E53789" w:rsidRDefault="00774AB9" w:rsidP="00447B77">
            <w:pPr>
              <w:spacing w:after="0" w:line="240" w:lineRule="auto"/>
              <w:rPr>
                <w:ins w:id="14683" w:author="Tao Huang" w:date="2018-09-06T16:33:00Z"/>
                <w:del w:id="14684" w:author="韬 黄" w:date="2018-10-15T17:43:00Z"/>
                <w:rFonts w:eastAsia="Times New Roman" w:cs="Times New Roman"/>
                <w:color w:val="7030A0"/>
                <w:sz w:val="22"/>
                <w:rPrChange w:id="14685" w:author="韬 黄" w:date="2018-10-15T17:48:00Z">
                  <w:rPr>
                    <w:ins w:id="14686" w:author="Tao Huang" w:date="2018-09-06T16:33:00Z"/>
                    <w:del w:id="14687" w:author="韬 黄" w:date="2018-10-15T17:43:00Z"/>
                    <w:rFonts w:eastAsia="Times New Roman" w:cs="Times New Roman"/>
                    <w:color w:val="000000"/>
                    <w:sz w:val="22"/>
                  </w:rPr>
                </w:rPrChange>
              </w:rPr>
            </w:pPr>
            <w:ins w:id="14688" w:author="Tao Huang" w:date="2018-09-06T16:33:00Z">
              <w:del w:id="14689" w:author="韬 黄" w:date="2018-10-15T17:43:00Z">
                <w:r w:rsidRPr="00335695" w:rsidDel="00E53789">
                  <w:rPr>
                    <w:rFonts w:eastAsia="Times New Roman" w:cs="Times New Roman"/>
                    <w:color w:val="7030A0"/>
                    <w:sz w:val="22"/>
                    <w:rPrChange w:id="14690" w:author="韬 黄" w:date="2018-10-15T17:48:00Z">
                      <w:rPr>
                        <w:rFonts w:eastAsia="Times New Roman" w:cs="Times New Roman"/>
                        <w:color w:val="000000"/>
                        <w:sz w:val="22"/>
                      </w:rPr>
                    </w:rPrChange>
                  </w:rPr>
                  <w:delText>Toilet Tissue</w:delText>
                </w:r>
              </w:del>
            </w:ins>
          </w:p>
        </w:tc>
        <w:tc>
          <w:tcPr>
            <w:tcW w:w="1211" w:type="dxa"/>
            <w:tcBorders>
              <w:top w:val="nil"/>
              <w:left w:val="nil"/>
              <w:bottom w:val="nil"/>
              <w:right w:val="nil"/>
            </w:tcBorders>
            <w:shd w:val="clear" w:color="auto" w:fill="auto"/>
            <w:noWrap/>
            <w:vAlign w:val="center"/>
            <w:hideMark/>
            <w:tcPrChange w:id="14691" w:author="韬 黄" w:date="2018-09-27T18:05:00Z">
              <w:tcPr>
                <w:tcW w:w="1211" w:type="dxa"/>
                <w:tcBorders>
                  <w:top w:val="nil"/>
                  <w:left w:val="nil"/>
                  <w:bottom w:val="nil"/>
                  <w:right w:val="nil"/>
                </w:tcBorders>
                <w:shd w:val="clear" w:color="auto" w:fill="auto"/>
                <w:noWrap/>
                <w:vAlign w:val="center"/>
                <w:hideMark/>
              </w:tcPr>
            </w:tcPrChange>
          </w:tcPr>
          <w:p w14:paraId="0D037340" w14:textId="7CD7C9AE" w:rsidR="00774AB9" w:rsidRPr="00335695" w:rsidDel="00E53789" w:rsidRDefault="00774AB9" w:rsidP="00447B77">
            <w:pPr>
              <w:spacing w:after="0" w:line="240" w:lineRule="auto"/>
              <w:jc w:val="right"/>
              <w:rPr>
                <w:ins w:id="14692" w:author="Tao Huang" w:date="2018-09-06T16:33:00Z"/>
                <w:del w:id="14693" w:author="韬 黄" w:date="2018-10-15T17:43:00Z"/>
                <w:rFonts w:eastAsia="Times New Roman" w:cs="Times New Roman"/>
                <w:color w:val="7030A0"/>
                <w:sz w:val="22"/>
                <w:rPrChange w:id="14694" w:author="韬 黄" w:date="2018-10-15T17:48:00Z">
                  <w:rPr>
                    <w:ins w:id="14695" w:author="Tao Huang" w:date="2018-09-06T16:33:00Z"/>
                    <w:del w:id="14696" w:author="韬 黄" w:date="2018-10-15T17:43:00Z"/>
                    <w:rFonts w:eastAsia="Times New Roman" w:cs="Times New Roman"/>
                    <w:color w:val="000000"/>
                    <w:sz w:val="22"/>
                  </w:rPr>
                </w:rPrChange>
              </w:rPr>
            </w:pPr>
            <w:ins w:id="14697" w:author="Tao Huang" w:date="2018-09-06T16:33:00Z">
              <w:del w:id="14698" w:author="韬 黄" w:date="2018-10-15T17:43:00Z">
                <w:r w:rsidRPr="00335695" w:rsidDel="00E53789">
                  <w:rPr>
                    <w:rFonts w:eastAsia="Times New Roman" w:cs="Times New Roman"/>
                    <w:color w:val="7030A0"/>
                    <w:sz w:val="22"/>
                    <w:rPrChange w:id="14699" w:author="韬 黄" w:date="2018-10-15T17:48:00Z">
                      <w:rPr>
                        <w:rFonts w:eastAsia="Times New Roman" w:cs="Times New Roman"/>
                        <w:color w:val="000000"/>
                        <w:sz w:val="22"/>
                      </w:rPr>
                    </w:rPrChange>
                  </w:rPr>
                  <w:delText>99.66%</w:delText>
                </w:r>
              </w:del>
            </w:ins>
          </w:p>
        </w:tc>
        <w:tc>
          <w:tcPr>
            <w:tcW w:w="1005" w:type="dxa"/>
            <w:tcBorders>
              <w:top w:val="nil"/>
              <w:left w:val="nil"/>
              <w:bottom w:val="nil"/>
              <w:right w:val="nil"/>
            </w:tcBorders>
            <w:shd w:val="clear" w:color="auto" w:fill="auto"/>
            <w:noWrap/>
            <w:vAlign w:val="center"/>
            <w:hideMark/>
            <w:tcPrChange w:id="14700" w:author="韬 黄" w:date="2018-09-27T18:05:00Z">
              <w:tcPr>
                <w:tcW w:w="1005" w:type="dxa"/>
                <w:tcBorders>
                  <w:top w:val="nil"/>
                  <w:left w:val="nil"/>
                  <w:bottom w:val="nil"/>
                  <w:right w:val="nil"/>
                </w:tcBorders>
                <w:shd w:val="clear" w:color="auto" w:fill="auto"/>
                <w:noWrap/>
                <w:vAlign w:val="center"/>
                <w:hideMark/>
              </w:tcPr>
            </w:tcPrChange>
          </w:tcPr>
          <w:p w14:paraId="58690CDB" w14:textId="7D61053A" w:rsidR="00774AB9" w:rsidRPr="00335695" w:rsidDel="00E53789" w:rsidRDefault="00774AB9" w:rsidP="00447B77">
            <w:pPr>
              <w:spacing w:after="0" w:line="240" w:lineRule="auto"/>
              <w:jc w:val="right"/>
              <w:rPr>
                <w:ins w:id="14701" w:author="Tao Huang" w:date="2018-09-06T16:33:00Z"/>
                <w:del w:id="14702" w:author="韬 黄" w:date="2018-10-15T17:43:00Z"/>
                <w:rFonts w:eastAsia="Times New Roman" w:cs="Times New Roman"/>
                <w:color w:val="7030A0"/>
                <w:sz w:val="22"/>
                <w:rPrChange w:id="14703" w:author="韬 黄" w:date="2018-10-15T17:48:00Z">
                  <w:rPr>
                    <w:ins w:id="14704" w:author="Tao Huang" w:date="2018-09-06T16:33:00Z"/>
                    <w:del w:id="14705" w:author="韬 黄" w:date="2018-10-15T17:43:00Z"/>
                    <w:rFonts w:eastAsia="Times New Roman" w:cs="Times New Roman"/>
                    <w:color w:val="000000"/>
                    <w:sz w:val="22"/>
                  </w:rPr>
                </w:rPrChange>
              </w:rPr>
            </w:pPr>
            <w:ins w:id="14706" w:author="Tao Huang" w:date="2018-09-06T16:33:00Z">
              <w:del w:id="14707" w:author="韬 黄" w:date="2018-10-15T17:43:00Z">
                <w:r w:rsidRPr="00335695" w:rsidDel="00E53789">
                  <w:rPr>
                    <w:rFonts w:eastAsia="Times New Roman" w:cs="Times New Roman"/>
                    <w:color w:val="7030A0"/>
                    <w:sz w:val="22"/>
                    <w:rPrChange w:id="14708" w:author="韬 黄" w:date="2018-10-15T17:48:00Z">
                      <w:rPr>
                        <w:rFonts w:eastAsia="Times New Roman" w:cs="Times New Roman"/>
                        <w:color w:val="000000"/>
                        <w:sz w:val="22"/>
                      </w:rPr>
                    </w:rPrChange>
                  </w:rPr>
                  <w:delText>98.62%</w:delText>
                </w:r>
              </w:del>
            </w:ins>
          </w:p>
        </w:tc>
      </w:tr>
      <w:tr w:rsidR="00774AB9" w:rsidRPr="00335695" w:rsidDel="00E53789" w14:paraId="5CF1AB9C" w14:textId="7E0EDEA8" w:rsidTr="00345363">
        <w:trPr>
          <w:trHeight w:val="20"/>
          <w:jc w:val="center"/>
          <w:ins w:id="14709" w:author="Tao Huang" w:date="2018-09-06T16:33:00Z"/>
          <w:del w:id="14710" w:author="韬 黄" w:date="2018-10-15T17:43:00Z"/>
          <w:trPrChange w:id="14711"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712" w:author="韬 黄" w:date="2018-09-27T18:05:00Z">
              <w:tcPr>
                <w:tcW w:w="2268" w:type="dxa"/>
                <w:tcBorders>
                  <w:top w:val="nil"/>
                  <w:left w:val="nil"/>
                  <w:bottom w:val="nil"/>
                  <w:right w:val="nil"/>
                </w:tcBorders>
                <w:shd w:val="clear" w:color="auto" w:fill="auto"/>
                <w:noWrap/>
                <w:vAlign w:val="center"/>
                <w:hideMark/>
              </w:tcPr>
            </w:tcPrChange>
          </w:tcPr>
          <w:p w14:paraId="2401870E" w14:textId="78C5F608" w:rsidR="00774AB9" w:rsidRPr="00335695" w:rsidDel="00E53789" w:rsidRDefault="00774AB9" w:rsidP="00447B77">
            <w:pPr>
              <w:spacing w:after="0" w:line="240" w:lineRule="auto"/>
              <w:rPr>
                <w:ins w:id="14713" w:author="Tao Huang" w:date="2018-09-06T16:33:00Z"/>
                <w:del w:id="14714" w:author="韬 黄" w:date="2018-10-15T17:43:00Z"/>
                <w:rFonts w:eastAsia="Times New Roman" w:cs="Times New Roman"/>
                <w:color w:val="7030A0"/>
                <w:sz w:val="22"/>
                <w:rPrChange w:id="14715" w:author="韬 黄" w:date="2018-10-15T17:48:00Z">
                  <w:rPr>
                    <w:ins w:id="14716" w:author="Tao Huang" w:date="2018-09-06T16:33:00Z"/>
                    <w:del w:id="14717" w:author="韬 黄" w:date="2018-10-15T17:43:00Z"/>
                    <w:rFonts w:eastAsia="Times New Roman" w:cs="Times New Roman"/>
                    <w:color w:val="000000"/>
                    <w:sz w:val="22"/>
                  </w:rPr>
                </w:rPrChange>
              </w:rPr>
            </w:pPr>
            <w:ins w:id="14718" w:author="Tao Huang" w:date="2018-09-06T16:33:00Z">
              <w:del w:id="14719" w:author="韬 黄" w:date="2018-10-15T17:43:00Z">
                <w:r w:rsidRPr="00335695" w:rsidDel="00E53789">
                  <w:rPr>
                    <w:rFonts w:eastAsia="Times New Roman" w:cs="Times New Roman"/>
                    <w:color w:val="7030A0"/>
                    <w:sz w:val="22"/>
                    <w:rPrChange w:id="14720" w:author="韬 黄" w:date="2018-10-15T17:48:00Z">
                      <w:rPr>
                        <w:rFonts w:eastAsia="Times New Roman" w:cs="Times New Roman"/>
                        <w:color w:val="000000"/>
                        <w:sz w:val="22"/>
                      </w:rPr>
                    </w:rPrChange>
                  </w:rPr>
                  <w:delText>Household Cleaner</w:delText>
                </w:r>
              </w:del>
            </w:ins>
          </w:p>
        </w:tc>
        <w:tc>
          <w:tcPr>
            <w:tcW w:w="1276" w:type="dxa"/>
            <w:tcBorders>
              <w:top w:val="nil"/>
              <w:left w:val="nil"/>
              <w:bottom w:val="nil"/>
              <w:right w:val="nil"/>
            </w:tcBorders>
            <w:shd w:val="clear" w:color="auto" w:fill="auto"/>
            <w:noWrap/>
            <w:vAlign w:val="center"/>
            <w:hideMark/>
            <w:tcPrChange w:id="14721" w:author="韬 黄" w:date="2018-09-27T18:05:00Z">
              <w:tcPr>
                <w:tcW w:w="1276" w:type="dxa"/>
                <w:tcBorders>
                  <w:top w:val="nil"/>
                  <w:left w:val="nil"/>
                  <w:bottom w:val="nil"/>
                  <w:right w:val="nil"/>
                </w:tcBorders>
                <w:shd w:val="clear" w:color="auto" w:fill="auto"/>
                <w:noWrap/>
                <w:vAlign w:val="center"/>
                <w:hideMark/>
              </w:tcPr>
            </w:tcPrChange>
          </w:tcPr>
          <w:p w14:paraId="69A6EE90" w14:textId="5D7C9B86" w:rsidR="00774AB9" w:rsidRPr="00335695" w:rsidDel="00E53789" w:rsidRDefault="00774AB9" w:rsidP="00447B77">
            <w:pPr>
              <w:spacing w:after="0" w:line="240" w:lineRule="auto"/>
              <w:jc w:val="right"/>
              <w:rPr>
                <w:ins w:id="14722" w:author="Tao Huang" w:date="2018-09-06T16:33:00Z"/>
                <w:del w:id="14723" w:author="韬 黄" w:date="2018-10-15T17:43:00Z"/>
                <w:rFonts w:eastAsia="Times New Roman" w:cs="Times New Roman"/>
                <w:color w:val="7030A0"/>
                <w:sz w:val="22"/>
                <w:rPrChange w:id="14724" w:author="韬 黄" w:date="2018-10-15T17:48:00Z">
                  <w:rPr>
                    <w:ins w:id="14725" w:author="Tao Huang" w:date="2018-09-06T16:33:00Z"/>
                    <w:del w:id="14726" w:author="韬 黄" w:date="2018-10-15T17:43:00Z"/>
                    <w:rFonts w:eastAsia="Times New Roman" w:cs="Times New Roman"/>
                    <w:color w:val="000000"/>
                    <w:sz w:val="22"/>
                  </w:rPr>
                </w:rPrChange>
              </w:rPr>
            </w:pPr>
            <w:ins w:id="14727" w:author="Tao Huang" w:date="2018-09-06T16:33:00Z">
              <w:del w:id="14728" w:author="韬 黄" w:date="2018-10-15T17:43:00Z">
                <w:r w:rsidRPr="00335695" w:rsidDel="00E53789">
                  <w:rPr>
                    <w:rFonts w:eastAsia="Times New Roman" w:cs="Times New Roman"/>
                    <w:color w:val="7030A0"/>
                    <w:sz w:val="22"/>
                    <w:rPrChange w:id="14729" w:author="韬 黄" w:date="2018-10-15T17:48:00Z">
                      <w:rPr>
                        <w:rFonts w:eastAsia="Times New Roman" w:cs="Times New Roman"/>
                        <w:color w:val="000000"/>
                        <w:sz w:val="22"/>
                      </w:rPr>
                    </w:rPrChange>
                  </w:rPr>
                  <w:delText>100.43%</w:delText>
                </w:r>
              </w:del>
            </w:ins>
          </w:p>
        </w:tc>
        <w:tc>
          <w:tcPr>
            <w:tcW w:w="1134" w:type="dxa"/>
            <w:tcBorders>
              <w:top w:val="nil"/>
              <w:left w:val="nil"/>
              <w:bottom w:val="nil"/>
              <w:right w:val="nil"/>
            </w:tcBorders>
            <w:shd w:val="clear" w:color="auto" w:fill="auto"/>
            <w:noWrap/>
            <w:vAlign w:val="center"/>
            <w:hideMark/>
            <w:tcPrChange w:id="14730" w:author="韬 黄" w:date="2018-09-27T18:05:00Z">
              <w:tcPr>
                <w:tcW w:w="1134" w:type="dxa"/>
                <w:tcBorders>
                  <w:top w:val="nil"/>
                  <w:left w:val="nil"/>
                  <w:bottom w:val="nil"/>
                  <w:right w:val="nil"/>
                </w:tcBorders>
                <w:shd w:val="clear" w:color="auto" w:fill="auto"/>
                <w:noWrap/>
                <w:vAlign w:val="center"/>
                <w:hideMark/>
              </w:tcPr>
            </w:tcPrChange>
          </w:tcPr>
          <w:p w14:paraId="441AF948" w14:textId="10673F05" w:rsidR="00774AB9" w:rsidRPr="00335695" w:rsidDel="00E53789" w:rsidRDefault="00774AB9" w:rsidP="00447B77">
            <w:pPr>
              <w:spacing w:after="0" w:line="240" w:lineRule="auto"/>
              <w:jc w:val="right"/>
              <w:rPr>
                <w:ins w:id="14731" w:author="Tao Huang" w:date="2018-09-06T16:33:00Z"/>
                <w:del w:id="14732" w:author="韬 黄" w:date="2018-10-15T17:43:00Z"/>
                <w:rFonts w:eastAsia="Times New Roman" w:cs="Times New Roman"/>
                <w:color w:val="7030A0"/>
                <w:sz w:val="22"/>
                <w:rPrChange w:id="14733" w:author="韬 黄" w:date="2018-10-15T17:48:00Z">
                  <w:rPr>
                    <w:ins w:id="14734" w:author="Tao Huang" w:date="2018-09-06T16:33:00Z"/>
                    <w:del w:id="14735" w:author="韬 黄" w:date="2018-10-15T17:43:00Z"/>
                    <w:rFonts w:eastAsia="Times New Roman" w:cs="Times New Roman"/>
                    <w:color w:val="000000"/>
                    <w:sz w:val="22"/>
                  </w:rPr>
                </w:rPrChange>
              </w:rPr>
            </w:pPr>
            <w:ins w:id="14736" w:author="Tao Huang" w:date="2018-09-06T16:33:00Z">
              <w:del w:id="14737" w:author="韬 黄" w:date="2018-10-15T17:43:00Z">
                <w:r w:rsidRPr="00335695" w:rsidDel="00E53789">
                  <w:rPr>
                    <w:rFonts w:eastAsia="Times New Roman" w:cs="Times New Roman"/>
                    <w:color w:val="7030A0"/>
                    <w:sz w:val="22"/>
                    <w:rPrChange w:id="14738" w:author="韬 黄" w:date="2018-10-15T17:48:00Z">
                      <w:rPr>
                        <w:rFonts w:eastAsia="Times New Roman" w:cs="Times New Roman"/>
                        <w:color w:val="000000"/>
                        <w:sz w:val="22"/>
                      </w:rPr>
                    </w:rPrChange>
                  </w:rPr>
                  <w:delText>103.25%</w:delText>
                </w:r>
              </w:del>
            </w:ins>
          </w:p>
        </w:tc>
        <w:tc>
          <w:tcPr>
            <w:tcW w:w="2037" w:type="dxa"/>
            <w:tcBorders>
              <w:top w:val="nil"/>
              <w:left w:val="nil"/>
              <w:bottom w:val="nil"/>
              <w:right w:val="nil"/>
            </w:tcBorders>
            <w:shd w:val="clear" w:color="auto" w:fill="auto"/>
            <w:noWrap/>
            <w:vAlign w:val="center"/>
            <w:hideMark/>
            <w:tcPrChange w:id="14739" w:author="韬 黄" w:date="2018-09-27T18:05:00Z">
              <w:tcPr>
                <w:tcW w:w="2037" w:type="dxa"/>
                <w:tcBorders>
                  <w:top w:val="nil"/>
                  <w:left w:val="nil"/>
                  <w:bottom w:val="nil"/>
                  <w:right w:val="nil"/>
                </w:tcBorders>
                <w:shd w:val="clear" w:color="auto" w:fill="auto"/>
                <w:noWrap/>
                <w:vAlign w:val="center"/>
                <w:hideMark/>
              </w:tcPr>
            </w:tcPrChange>
          </w:tcPr>
          <w:p w14:paraId="1F0C1FAA" w14:textId="63E96666" w:rsidR="00774AB9" w:rsidRPr="00335695" w:rsidDel="00E53789" w:rsidRDefault="00774AB9" w:rsidP="00447B77">
            <w:pPr>
              <w:spacing w:after="0" w:line="240" w:lineRule="auto"/>
              <w:rPr>
                <w:ins w:id="14740" w:author="Tao Huang" w:date="2018-09-06T16:33:00Z"/>
                <w:del w:id="14741" w:author="韬 黄" w:date="2018-10-15T17:43:00Z"/>
                <w:rFonts w:eastAsia="Times New Roman" w:cs="Times New Roman"/>
                <w:color w:val="7030A0"/>
                <w:sz w:val="22"/>
                <w:rPrChange w:id="14742" w:author="韬 黄" w:date="2018-10-15T17:48:00Z">
                  <w:rPr>
                    <w:ins w:id="14743" w:author="Tao Huang" w:date="2018-09-06T16:33:00Z"/>
                    <w:del w:id="14744" w:author="韬 黄" w:date="2018-10-15T17:43:00Z"/>
                    <w:rFonts w:eastAsia="Times New Roman" w:cs="Times New Roman"/>
                    <w:color w:val="000000"/>
                    <w:sz w:val="22"/>
                  </w:rPr>
                </w:rPrChange>
              </w:rPr>
            </w:pPr>
            <w:ins w:id="14745" w:author="Tao Huang" w:date="2018-09-06T16:33:00Z">
              <w:del w:id="14746" w:author="韬 黄" w:date="2018-10-15T17:43:00Z">
                <w:r w:rsidRPr="00335695" w:rsidDel="00E53789">
                  <w:rPr>
                    <w:rFonts w:eastAsia="Times New Roman" w:cs="Times New Roman"/>
                    <w:color w:val="7030A0"/>
                    <w:sz w:val="22"/>
                    <w:rPrChange w:id="14747" w:author="韬 黄" w:date="2018-10-15T17:48:00Z">
                      <w:rPr>
                        <w:rFonts w:eastAsia="Times New Roman" w:cs="Times New Roman"/>
                        <w:color w:val="000000"/>
                        <w:sz w:val="22"/>
                      </w:rPr>
                    </w:rPrChange>
                  </w:rPr>
                  <w:delText>Toothbrush</w:delText>
                </w:r>
              </w:del>
            </w:ins>
          </w:p>
        </w:tc>
        <w:tc>
          <w:tcPr>
            <w:tcW w:w="1211" w:type="dxa"/>
            <w:tcBorders>
              <w:top w:val="nil"/>
              <w:left w:val="nil"/>
              <w:bottom w:val="nil"/>
              <w:right w:val="nil"/>
            </w:tcBorders>
            <w:shd w:val="clear" w:color="auto" w:fill="auto"/>
            <w:noWrap/>
            <w:vAlign w:val="center"/>
            <w:hideMark/>
            <w:tcPrChange w:id="14748" w:author="韬 黄" w:date="2018-09-27T18:05:00Z">
              <w:tcPr>
                <w:tcW w:w="1211" w:type="dxa"/>
                <w:tcBorders>
                  <w:top w:val="nil"/>
                  <w:left w:val="nil"/>
                  <w:bottom w:val="nil"/>
                  <w:right w:val="nil"/>
                </w:tcBorders>
                <w:shd w:val="clear" w:color="auto" w:fill="auto"/>
                <w:noWrap/>
                <w:vAlign w:val="center"/>
                <w:hideMark/>
              </w:tcPr>
            </w:tcPrChange>
          </w:tcPr>
          <w:p w14:paraId="2F27818B" w14:textId="0C0A511E" w:rsidR="00774AB9" w:rsidRPr="00335695" w:rsidDel="00E53789" w:rsidRDefault="00774AB9" w:rsidP="00447B77">
            <w:pPr>
              <w:spacing w:after="0" w:line="240" w:lineRule="auto"/>
              <w:jc w:val="right"/>
              <w:rPr>
                <w:ins w:id="14749" w:author="Tao Huang" w:date="2018-09-06T16:33:00Z"/>
                <w:del w:id="14750" w:author="韬 黄" w:date="2018-10-15T17:43:00Z"/>
                <w:rFonts w:eastAsia="Times New Roman" w:cs="Times New Roman"/>
                <w:color w:val="7030A0"/>
                <w:sz w:val="22"/>
                <w:rPrChange w:id="14751" w:author="韬 黄" w:date="2018-10-15T17:48:00Z">
                  <w:rPr>
                    <w:ins w:id="14752" w:author="Tao Huang" w:date="2018-09-06T16:33:00Z"/>
                    <w:del w:id="14753" w:author="韬 黄" w:date="2018-10-15T17:43:00Z"/>
                    <w:rFonts w:eastAsia="Times New Roman" w:cs="Times New Roman"/>
                    <w:color w:val="000000"/>
                    <w:sz w:val="22"/>
                  </w:rPr>
                </w:rPrChange>
              </w:rPr>
            </w:pPr>
            <w:ins w:id="14754" w:author="Tao Huang" w:date="2018-09-06T16:33:00Z">
              <w:del w:id="14755" w:author="韬 黄" w:date="2018-10-15T17:43:00Z">
                <w:r w:rsidRPr="00335695" w:rsidDel="00E53789">
                  <w:rPr>
                    <w:rFonts w:eastAsia="Times New Roman" w:cs="Times New Roman"/>
                    <w:color w:val="7030A0"/>
                    <w:sz w:val="22"/>
                    <w:rPrChange w:id="14756" w:author="韬 黄" w:date="2018-10-15T17:48:00Z">
                      <w:rPr>
                        <w:rFonts w:eastAsia="Times New Roman" w:cs="Times New Roman"/>
                        <w:color w:val="000000"/>
                        <w:sz w:val="22"/>
                      </w:rPr>
                    </w:rPrChange>
                  </w:rPr>
                  <w:delText>100.13%</w:delText>
                </w:r>
              </w:del>
            </w:ins>
          </w:p>
        </w:tc>
        <w:tc>
          <w:tcPr>
            <w:tcW w:w="1005" w:type="dxa"/>
            <w:tcBorders>
              <w:top w:val="nil"/>
              <w:left w:val="nil"/>
              <w:bottom w:val="nil"/>
              <w:right w:val="nil"/>
            </w:tcBorders>
            <w:shd w:val="clear" w:color="auto" w:fill="auto"/>
            <w:noWrap/>
            <w:vAlign w:val="center"/>
            <w:hideMark/>
            <w:tcPrChange w:id="14757" w:author="韬 黄" w:date="2018-09-27T18:05:00Z">
              <w:tcPr>
                <w:tcW w:w="1005" w:type="dxa"/>
                <w:tcBorders>
                  <w:top w:val="nil"/>
                  <w:left w:val="nil"/>
                  <w:bottom w:val="nil"/>
                  <w:right w:val="nil"/>
                </w:tcBorders>
                <w:shd w:val="clear" w:color="auto" w:fill="auto"/>
                <w:noWrap/>
                <w:vAlign w:val="center"/>
                <w:hideMark/>
              </w:tcPr>
            </w:tcPrChange>
          </w:tcPr>
          <w:p w14:paraId="19A18199" w14:textId="02D69B42" w:rsidR="00774AB9" w:rsidRPr="00335695" w:rsidDel="00E53789" w:rsidRDefault="00774AB9" w:rsidP="00447B77">
            <w:pPr>
              <w:spacing w:after="0" w:line="240" w:lineRule="auto"/>
              <w:jc w:val="right"/>
              <w:rPr>
                <w:ins w:id="14758" w:author="Tao Huang" w:date="2018-09-06T16:33:00Z"/>
                <w:del w:id="14759" w:author="韬 黄" w:date="2018-10-15T17:43:00Z"/>
                <w:rFonts w:eastAsia="Times New Roman" w:cs="Times New Roman"/>
                <w:color w:val="7030A0"/>
                <w:sz w:val="22"/>
                <w:rPrChange w:id="14760" w:author="韬 黄" w:date="2018-10-15T17:48:00Z">
                  <w:rPr>
                    <w:ins w:id="14761" w:author="Tao Huang" w:date="2018-09-06T16:33:00Z"/>
                    <w:del w:id="14762" w:author="韬 黄" w:date="2018-10-15T17:43:00Z"/>
                    <w:rFonts w:eastAsia="Times New Roman" w:cs="Times New Roman"/>
                    <w:color w:val="000000"/>
                    <w:sz w:val="22"/>
                  </w:rPr>
                </w:rPrChange>
              </w:rPr>
            </w:pPr>
            <w:ins w:id="14763" w:author="Tao Huang" w:date="2018-09-06T16:33:00Z">
              <w:del w:id="14764" w:author="韬 黄" w:date="2018-10-15T17:43:00Z">
                <w:r w:rsidRPr="00335695" w:rsidDel="00E53789">
                  <w:rPr>
                    <w:rFonts w:eastAsia="Times New Roman" w:cs="Times New Roman"/>
                    <w:color w:val="7030A0"/>
                    <w:sz w:val="22"/>
                    <w:rPrChange w:id="14765" w:author="韬 黄" w:date="2018-10-15T17:48:00Z">
                      <w:rPr>
                        <w:rFonts w:eastAsia="Times New Roman" w:cs="Times New Roman"/>
                        <w:color w:val="000000"/>
                        <w:sz w:val="22"/>
                      </w:rPr>
                    </w:rPrChange>
                  </w:rPr>
                  <w:delText>101.27%</w:delText>
                </w:r>
              </w:del>
            </w:ins>
          </w:p>
        </w:tc>
      </w:tr>
      <w:tr w:rsidR="00774AB9" w:rsidRPr="00335695" w:rsidDel="00E53789" w14:paraId="0E5A1C90" w14:textId="233A69DE" w:rsidTr="00345363">
        <w:trPr>
          <w:trHeight w:val="20"/>
          <w:jc w:val="center"/>
          <w:ins w:id="14766" w:author="Tao Huang" w:date="2018-09-06T16:33:00Z"/>
          <w:del w:id="14767" w:author="韬 黄" w:date="2018-10-15T17:43:00Z"/>
          <w:trPrChange w:id="14768"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769" w:author="韬 黄" w:date="2018-09-27T18:05:00Z">
              <w:tcPr>
                <w:tcW w:w="2268" w:type="dxa"/>
                <w:tcBorders>
                  <w:top w:val="nil"/>
                  <w:left w:val="nil"/>
                  <w:bottom w:val="nil"/>
                  <w:right w:val="nil"/>
                </w:tcBorders>
                <w:shd w:val="clear" w:color="auto" w:fill="auto"/>
                <w:noWrap/>
                <w:vAlign w:val="center"/>
                <w:hideMark/>
              </w:tcPr>
            </w:tcPrChange>
          </w:tcPr>
          <w:p w14:paraId="3E5169EC" w14:textId="1B80CF44" w:rsidR="00774AB9" w:rsidRPr="00335695" w:rsidDel="00E53789" w:rsidRDefault="00774AB9" w:rsidP="00447B77">
            <w:pPr>
              <w:spacing w:after="0" w:line="240" w:lineRule="auto"/>
              <w:rPr>
                <w:ins w:id="14770" w:author="Tao Huang" w:date="2018-09-06T16:33:00Z"/>
                <w:del w:id="14771" w:author="韬 黄" w:date="2018-10-15T17:43:00Z"/>
                <w:rFonts w:eastAsia="Times New Roman" w:cs="Times New Roman"/>
                <w:color w:val="7030A0"/>
                <w:sz w:val="22"/>
                <w:rPrChange w:id="14772" w:author="韬 黄" w:date="2018-10-15T17:48:00Z">
                  <w:rPr>
                    <w:ins w:id="14773" w:author="Tao Huang" w:date="2018-09-06T16:33:00Z"/>
                    <w:del w:id="14774" w:author="韬 黄" w:date="2018-10-15T17:43:00Z"/>
                    <w:rFonts w:eastAsia="Times New Roman" w:cs="Times New Roman"/>
                    <w:color w:val="000000"/>
                    <w:sz w:val="22"/>
                  </w:rPr>
                </w:rPrChange>
              </w:rPr>
            </w:pPr>
            <w:ins w:id="14775" w:author="Tao Huang" w:date="2018-09-06T16:33:00Z">
              <w:del w:id="14776" w:author="韬 黄" w:date="2018-10-15T17:43:00Z">
                <w:r w:rsidRPr="00335695" w:rsidDel="00E53789">
                  <w:rPr>
                    <w:rFonts w:eastAsia="Times New Roman" w:cs="Times New Roman"/>
                    <w:color w:val="7030A0"/>
                    <w:sz w:val="22"/>
                    <w:rPrChange w:id="14777" w:author="韬 黄" w:date="2018-10-15T17:48:00Z">
                      <w:rPr>
                        <w:rFonts w:eastAsia="Times New Roman" w:cs="Times New Roman"/>
                        <w:color w:val="000000"/>
                        <w:sz w:val="22"/>
                      </w:rPr>
                    </w:rPrChange>
                  </w:rPr>
                  <w:delText>Laundry Detergent</w:delText>
                </w:r>
              </w:del>
            </w:ins>
          </w:p>
        </w:tc>
        <w:tc>
          <w:tcPr>
            <w:tcW w:w="1276" w:type="dxa"/>
            <w:tcBorders>
              <w:top w:val="nil"/>
              <w:left w:val="nil"/>
              <w:bottom w:val="nil"/>
              <w:right w:val="nil"/>
            </w:tcBorders>
            <w:shd w:val="clear" w:color="auto" w:fill="auto"/>
            <w:noWrap/>
            <w:vAlign w:val="center"/>
            <w:hideMark/>
            <w:tcPrChange w:id="14778" w:author="韬 黄" w:date="2018-09-27T18:05:00Z">
              <w:tcPr>
                <w:tcW w:w="1276" w:type="dxa"/>
                <w:tcBorders>
                  <w:top w:val="nil"/>
                  <w:left w:val="nil"/>
                  <w:bottom w:val="nil"/>
                  <w:right w:val="nil"/>
                </w:tcBorders>
                <w:shd w:val="clear" w:color="auto" w:fill="auto"/>
                <w:noWrap/>
                <w:vAlign w:val="center"/>
                <w:hideMark/>
              </w:tcPr>
            </w:tcPrChange>
          </w:tcPr>
          <w:p w14:paraId="54594BF0" w14:textId="379C3467" w:rsidR="00774AB9" w:rsidRPr="00335695" w:rsidDel="00E53789" w:rsidRDefault="00774AB9" w:rsidP="00447B77">
            <w:pPr>
              <w:spacing w:after="0" w:line="240" w:lineRule="auto"/>
              <w:jc w:val="right"/>
              <w:rPr>
                <w:ins w:id="14779" w:author="Tao Huang" w:date="2018-09-06T16:33:00Z"/>
                <w:del w:id="14780" w:author="韬 黄" w:date="2018-10-15T17:43:00Z"/>
                <w:rFonts w:eastAsia="Times New Roman" w:cs="Times New Roman"/>
                <w:color w:val="7030A0"/>
                <w:sz w:val="22"/>
                <w:rPrChange w:id="14781" w:author="韬 黄" w:date="2018-10-15T17:48:00Z">
                  <w:rPr>
                    <w:ins w:id="14782" w:author="Tao Huang" w:date="2018-09-06T16:33:00Z"/>
                    <w:del w:id="14783" w:author="韬 黄" w:date="2018-10-15T17:43:00Z"/>
                    <w:rFonts w:eastAsia="Times New Roman" w:cs="Times New Roman"/>
                    <w:color w:val="000000"/>
                    <w:sz w:val="22"/>
                  </w:rPr>
                </w:rPrChange>
              </w:rPr>
            </w:pPr>
            <w:ins w:id="14784" w:author="Tao Huang" w:date="2018-09-06T16:33:00Z">
              <w:del w:id="14785" w:author="韬 黄" w:date="2018-10-15T17:43:00Z">
                <w:r w:rsidRPr="00335695" w:rsidDel="00E53789">
                  <w:rPr>
                    <w:rFonts w:eastAsia="Times New Roman" w:cs="Times New Roman"/>
                    <w:color w:val="7030A0"/>
                    <w:sz w:val="22"/>
                    <w:rPrChange w:id="14786" w:author="韬 黄" w:date="2018-10-15T17:48:00Z">
                      <w:rPr>
                        <w:rFonts w:eastAsia="Times New Roman" w:cs="Times New Roman"/>
                        <w:color w:val="000000"/>
                        <w:sz w:val="22"/>
                      </w:rPr>
                    </w:rPrChange>
                  </w:rPr>
                  <w:delText>99.54%</w:delText>
                </w:r>
              </w:del>
            </w:ins>
          </w:p>
        </w:tc>
        <w:tc>
          <w:tcPr>
            <w:tcW w:w="1134" w:type="dxa"/>
            <w:tcBorders>
              <w:top w:val="nil"/>
              <w:left w:val="nil"/>
              <w:bottom w:val="nil"/>
              <w:right w:val="nil"/>
            </w:tcBorders>
            <w:shd w:val="clear" w:color="auto" w:fill="auto"/>
            <w:noWrap/>
            <w:vAlign w:val="center"/>
            <w:hideMark/>
            <w:tcPrChange w:id="14787" w:author="韬 黄" w:date="2018-09-27T18:05:00Z">
              <w:tcPr>
                <w:tcW w:w="1134" w:type="dxa"/>
                <w:tcBorders>
                  <w:top w:val="nil"/>
                  <w:left w:val="nil"/>
                  <w:bottom w:val="nil"/>
                  <w:right w:val="nil"/>
                </w:tcBorders>
                <w:shd w:val="clear" w:color="auto" w:fill="auto"/>
                <w:noWrap/>
                <w:vAlign w:val="center"/>
                <w:hideMark/>
              </w:tcPr>
            </w:tcPrChange>
          </w:tcPr>
          <w:p w14:paraId="00C321CA" w14:textId="7E931EF1" w:rsidR="00774AB9" w:rsidRPr="00335695" w:rsidDel="00E53789" w:rsidRDefault="00774AB9" w:rsidP="00447B77">
            <w:pPr>
              <w:spacing w:after="0" w:line="240" w:lineRule="auto"/>
              <w:jc w:val="right"/>
              <w:rPr>
                <w:ins w:id="14788" w:author="Tao Huang" w:date="2018-09-06T16:33:00Z"/>
                <w:del w:id="14789" w:author="韬 黄" w:date="2018-10-15T17:43:00Z"/>
                <w:rFonts w:eastAsia="Times New Roman" w:cs="Times New Roman"/>
                <w:color w:val="7030A0"/>
                <w:sz w:val="22"/>
                <w:rPrChange w:id="14790" w:author="韬 黄" w:date="2018-10-15T17:48:00Z">
                  <w:rPr>
                    <w:ins w:id="14791" w:author="Tao Huang" w:date="2018-09-06T16:33:00Z"/>
                    <w:del w:id="14792" w:author="韬 黄" w:date="2018-10-15T17:43:00Z"/>
                    <w:rFonts w:eastAsia="Times New Roman" w:cs="Times New Roman"/>
                    <w:color w:val="000000"/>
                    <w:sz w:val="22"/>
                  </w:rPr>
                </w:rPrChange>
              </w:rPr>
            </w:pPr>
            <w:ins w:id="14793" w:author="Tao Huang" w:date="2018-09-06T16:33:00Z">
              <w:del w:id="14794" w:author="韬 黄" w:date="2018-10-15T17:43:00Z">
                <w:r w:rsidRPr="00335695" w:rsidDel="00E53789">
                  <w:rPr>
                    <w:rFonts w:eastAsia="Times New Roman" w:cs="Times New Roman"/>
                    <w:color w:val="7030A0"/>
                    <w:sz w:val="22"/>
                    <w:rPrChange w:id="14795" w:author="韬 黄" w:date="2018-10-15T17:48:00Z">
                      <w:rPr>
                        <w:rFonts w:eastAsia="Times New Roman" w:cs="Times New Roman"/>
                        <w:color w:val="000000"/>
                        <w:sz w:val="22"/>
                      </w:rPr>
                    </w:rPrChange>
                  </w:rPr>
                  <w:delText>99.58%</w:delText>
                </w:r>
              </w:del>
            </w:ins>
          </w:p>
        </w:tc>
        <w:tc>
          <w:tcPr>
            <w:tcW w:w="2037" w:type="dxa"/>
            <w:tcBorders>
              <w:top w:val="nil"/>
              <w:left w:val="nil"/>
              <w:bottom w:val="nil"/>
              <w:right w:val="nil"/>
            </w:tcBorders>
            <w:shd w:val="clear" w:color="auto" w:fill="auto"/>
            <w:noWrap/>
            <w:vAlign w:val="center"/>
            <w:hideMark/>
            <w:tcPrChange w:id="14796" w:author="韬 黄" w:date="2018-09-27T18:05:00Z">
              <w:tcPr>
                <w:tcW w:w="2037" w:type="dxa"/>
                <w:tcBorders>
                  <w:top w:val="nil"/>
                  <w:left w:val="nil"/>
                  <w:bottom w:val="nil"/>
                  <w:right w:val="nil"/>
                </w:tcBorders>
                <w:shd w:val="clear" w:color="auto" w:fill="auto"/>
                <w:noWrap/>
                <w:vAlign w:val="center"/>
                <w:hideMark/>
              </w:tcPr>
            </w:tcPrChange>
          </w:tcPr>
          <w:p w14:paraId="213A5576" w14:textId="6D170759" w:rsidR="00774AB9" w:rsidRPr="00335695" w:rsidDel="00E53789" w:rsidRDefault="00774AB9" w:rsidP="00447B77">
            <w:pPr>
              <w:spacing w:after="0" w:line="240" w:lineRule="auto"/>
              <w:rPr>
                <w:ins w:id="14797" w:author="Tao Huang" w:date="2018-09-06T16:33:00Z"/>
                <w:del w:id="14798" w:author="韬 黄" w:date="2018-10-15T17:43:00Z"/>
                <w:rFonts w:eastAsia="Times New Roman" w:cs="Times New Roman"/>
                <w:color w:val="7030A0"/>
                <w:sz w:val="22"/>
                <w:rPrChange w:id="14799" w:author="韬 黄" w:date="2018-10-15T17:48:00Z">
                  <w:rPr>
                    <w:ins w:id="14800" w:author="Tao Huang" w:date="2018-09-06T16:33:00Z"/>
                    <w:del w:id="14801" w:author="韬 黄" w:date="2018-10-15T17:43:00Z"/>
                    <w:rFonts w:eastAsia="Times New Roman" w:cs="Times New Roman"/>
                    <w:color w:val="000000"/>
                    <w:sz w:val="22"/>
                  </w:rPr>
                </w:rPrChange>
              </w:rPr>
            </w:pPr>
            <w:ins w:id="14802" w:author="Tao Huang" w:date="2018-09-06T16:33:00Z">
              <w:del w:id="14803" w:author="韬 黄" w:date="2018-10-15T17:43:00Z">
                <w:r w:rsidRPr="00335695" w:rsidDel="00E53789">
                  <w:rPr>
                    <w:rFonts w:eastAsia="Times New Roman" w:cs="Times New Roman"/>
                    <w:color w:val="7030A0"/>
                    <w:sz w:val="22"/>
                    <w:rPrChange w:id="14804" w:author="韬 黄" w:date="2018-10-15T17:48:00Z">
                      <w:rPr>
                        <w:rFonts w:eastAsia="Times New Roman" w:cs="Times New Roman"/>
                        <w:color w:val="000000"/>
                        <w:sz w:val="22"/>
                      </w:rPr>
                    </w:rPrChange>
                  </w:rPr>
                  <w:delText>Toothpaste</w:delText>
                </w:r>
              </w:del>
            </w:ins>
          </w:p>
        </w:tc>
        <w:tc>
          <w:tcPr>
            <w:tcW w:w="1211" w:type="dxa"/>
            <w:tcBorders>
              <w:top w:val="nil"/>
              <w:left w:val="nil"/>
              <w:bottom w:val="nil"/>
              <w:right w:val="nil"/>
            </w:tcBorders>
            <w:shd w:val="clear" w:color="auto" w:fill="auto"/>
            <w:noWrap/>
            <w:vAlign w:val="center"/>
            <w:hideMark/>
            <w:tcPrChange w:id="14805" w:author="韬 黄" w:date="2018-09-27T18:05:00Z">
              <w:tcPr>
                <w:tcW w:w="1211" w:type="dxa"/>
                <w:tcBorders>
                  <w:top w:val="nil"/>
                  <w:left w:val="nil"/>
                  <w:bottom w:val="nil"/>
                  <w:right w:val="nil"/>
                </w:tcBorders>
                <w:shd w:val="clear" w:color="auto" w:fill="auto"/>
                <w:noWrap/>
                <w:vAlign w:val="center"/>
                <w:hideMark/>
              </w:tcPr>
            </w:tcPrChange>
          </w:tcPr>
          <w:p w14:paraId="55ED4F41" w14:textId="2781CEA7" w:rsidR="00774AB9" w:rsidRPr="00335695" w:rsidDel="00E53789" w:rsidRDefault="00774AB9" w:rsidP="00447B77">
            <w:pPr>
              <w:spacing w:after="0" w:line="240" w:lineRule="auto"/>
              <w:jc w:val="right"/>
              <w:rPr>
                <w:ins w:id="14806" w:author="Tao Huang" w:date="2018-09-06T16:33:00Z"/>
                <w:del w:id="14807" w:author="韬 黄" w:date="2018-10-15T17:43:00Z"/>
                <w:rFonts w:eastAsia="Times New Roman" w:cs="Times New Roman"/>
                <w:color w:val="7030A0"/>
                <w:sz w:val="22"/>
                <w:rPrChange w:id="14808" w:author="韬 黄" w:date="2018-10-15T17:48:00Z">
                  <w:rPr>
                    <w:ins w:id="14809" w:author="Tao Huang" w:date="2018-09-06T16:33:00Z"/>
                    <w:del w:id="14810" w:author="韬 黄" w:date="2018-10-15T17:43:00Z"/>
                    <w:rFonts w:eastAsia="Times New Roman" w:cs="Times New Roman"/>
                    <w:color w:val="000000"/>
                    <w:sz w:val="22"/>
                  </w:rPr>
                </w:rPrChange>
              </w:rPr>
            </w:pPr>
            <w:ins w:id="14811" w:author="Tao Huang" w:date="2018-09-06T16:33:00Z">
              <w:del w:id="14812" w:author="韬 黄" w:date="2018-10-15T17:43:00Z">
                <w:r w:rsidRPr="00335695" w:rsidDel="00E53789">
                  <w:rPr>
                    <w:rFonts w:eastAsia="Times New Roman" w:cs="Times New Roman"/>
                    <w:color w:val="7030A0"/>
                    <w:sz w:val="22"/>
                    <w:rPrChange w:id="14813" w:author="韬 黄" w:date="2018-10-15T17:48:00Z">
                      <w:rPr>
                        <w:rFonts w:eastAsia="Times New Roman" w:cs="Times New Roman"/>
                        <w:color w:val="000000"/>
                        <w:sz w:val="22"/>
                      </w:rPr>
                    </w:rPrChange>
                  </w:rPr>
                  <w:delText>98.27%</w:delText>
                </w:r>
              </w:del>
            </w:ins>
          </w:p>
        </w:tc>
        <w:tc>
          <w:tcPr>
            <w:tcW w:w="1005" w:type="dxa"/>
            <w:tcBorders>
              <w:top w:val="nil"/>
              <w:left w:val="nil"/>
              <w:bottom w:val="nil"/>
              <w:right w:val="nil"/>
            </w:tcBorders>
            <w:shd w:val="clear" w:color="auto" w:fill="auto"/>
            <w:noWrap/>
            <w:vAlign w:val="center"/>
            <w:hideMark/>
            <w:tcPrChange w:id="14814" w:author="韬 黄" w:date="2018-09-27T18:05:00Z">
              <w:tcPr>
                <w:tcW w:w="1005" w:type="dxa"/>
                <w:tcBorders>
                  <w:top w:val="nil"/>
                  <w:left w:val="nil"/>
                  <w:bottom w:val="nil"/>
                  <w:right w:val="nil"/>
                </w:tcBorders>
                <w:shd w:val="clear" w:color="auto" w:fill="auto"/>
                <w:noWrap/>
                <w:vAlign w:val="center"/>
                <w:hideMark/>
              </w:tcPr>
            </w:tcPrChange>
          </w:tcPr>
          <w:p w14:paraId="0C066415" w14:textId="39E1B71B" w:rsidR="00774AB9" w:rsidRPr="00335695" w:rsidDel="00E53789" w:rsidRDefault="00774AB9" w:rsidP="00447B77">
            <w:pPr>
              <w:spacing w:after="0" w:line="240" w:lineRule="auto"/>
              <w:jc w:val="right"/>
              <w:rPr>
                <w:ins w:id="14815" w:author="Tao Huang" w:date="2018-09-06T16:33:00Z"/>
                <w:del w:id="14816" w:author="韬 黄" w:date="2018-10-15T17:43:00Z"/>
                <w:rFonts w:eastAsia="Times New Roman" w:cs="Times New Roman"/>
                <w:color w:val="7030A0"/>
                <w:sz w:val="22"/>
                <w:rPrChange w:id="14817" w:author="韬 黄" w:date="2018-10-15T17:48:00Z">
                  <w:rPr>
                    <w:ins w:id="14818" w:author="Tao Huang" w:date="2018-09-06T16:33:00Z"/>
                    <w:del w:id="14819" w:author="韬 黄" w:date="2018-10-15T17:43:00Z"/>
                    <w:rFonts w:eastAsia="Times New Roman" w:cs="Times New Roman"/>
                    <w:color w:val="000000"/>
                    <w:sz w:val="22"/>
                  </w:rPr>
                </w:rPrChange>
              </w:rPr>
            </w:pPr>
            <w:ins w:id="14820" w:author="Tao Huang" w:date="2018-09-06T16:33:00Z">
              <w:del w:id="14821" w:author="韬 黄" w:date="2018-10-15T17:43:00Z">
                <w:r w:rsidRPr="00335695" w:rsidDel="00E53789">
                  <w:rPr>
                    <w:rFonts w:eastAsia="Times New Roman" w:cs="Times New Roman"/>
                    <w:color w:val="7030A0"/>
                    <w:sz w:val="22"/>
                    <w:rPrChange w:id="14822" w:author="韬 黄" w:date="2018-10-15T17:48:00Z">
                      <w:rPr>
                        <w:rFonts w:eastAsia="Times New Roman" w:cs="Times New Roman"/>
                        <w:color w:val="000000"/>
                        <w:sz w:val="22"/>
                      </w:rPr>
                    </w:rPrChange>
                  </w:rPr>
                  <w:delText>100.25%</w:delText>
                </w:r>
              </w:del>
            </w:ins>
          </w:p>
        </w:tc>
      </w:tr>
      <w:tr w:rsidR="00774AB9" w:rsidRPr="00335695" w:rsidDel="00E53789" w14:paraId="7447FA6B" w14:textId="3E61BAD8" w:rsidTr="00345363">
        <w:trPr>
          <w:trHeight w:val="20"/>
          <w:jc w:val="center"/>
          <w:ins w:id="14823" w:author="Tao Huang" w:date="2018-09-06T16:33:00Z"/>
          <w:del w:id="14824" w:author="韬 黄" w:date="2018-10-15T17:43:00Z"/>
          <w:trPrChange w:id="14825" w:author="韬 黄" w:date="2018-09-27T18:05:00Z">
            <w:trPr>
              <w:trHeight w:val="20"/>
            </w:trPr>
          </w:trPrChange>
        </w:trPr>
        <w:tc>
          <w:tcPr>
            <w:tcW w:w="2268" w:type="dxa"/>
            <w:tcBorders>
              <w:top w:val="nil"/>
              <w:left w:val="nil"/>
              <w:bottom w:val="nil"/>
              <w:right w:val="nil"/>
            </w:tcBorders>
            <w:shd w:val="clear" w:color="auto" w:fill="auto"/>
            <w:noWrap/>
            <w:vAlign w:val="center"/>
            <w:hideMark/>
            <w:tcPrChange w:id="14826" w:author="韬 黄" w:date="2018-09-27T18:05:00Z">
              <w:tcPr>
                <w:tcW w:w="2268" w:type="dxa"/>
                <w:tcBorders>
                  <w:top w:val="nil"/>
                  <w:left w:val="nil"/>
                  <w:bottom w:val="nil"/>
                  <w:right w:val="nil"/>
                </w:tcBorders>
                <w:shd w:val="clear" w:color="auto" w:fill="auto"/>
                <w:noWrap/>
                <w:vAlign w:val="center"/>
                <w:hideMark/>
              </w:tcPr>
            </w:tcPrChange>
          </w:tcPr>
          <w:p w14:paraId="3206754A" w14:textId="12FC2213" w:rsidR="00774AB9" w:rsidRPr="00335695" w:rsidDel="00E53789" w:rsidRDefault="00774AB9" w:rsidP="00447B77">
            <w:pPr>
              <w:spacing w:after="0" w:line="240" w:lineRule="auto"/>
              <w:rPr>
                <w:ins w:id="14827" w:author="Tao Huang" w:date="2018-09-06T16:33:00Z"/>
                <w:del w:id="14828" w:author="韬 黄" w:date="2018-10-15T17:43:00Z"/>
                <w:rFonts w:eastAsia="Times New Roman" w:cs="Times New Roman"/>
                <w:color w:val="7030A0"/>
                <w:sz w:val="22"/>
                <w:rPrChange w:id="14829" w:author="韬 黄" w:date="2018-10-15T17:48:00Z">
                  <w:rPr>
                    <w:ins w:id="14830" w:author="Tao Huang" w:date="2018-09-06T16:33:00Z"/>
                    <w:del w:id="14831" w:author="韬 黄" w:date="2018-10-15T17:43:00Z"/>
                    <w:rFonts w:eastAsia="Times New Roman" w:cs="Times New Roman"/>
                    <w:color w:val="000000"/>
                    <w:sz w:val="22"/>
                  </w:rPr>
                </w:rPrChange>
              </w:rPr>
            </w:pPr>
            <w:ins w:id="14832" w:author="Tao Huang" w:date="2018-09-06T16:33:00Z">
              <w:del w:id="14833" w:author="韬 黄" w:date="2018-10-15T17:43:00Z">
                <w:r w:rsidRPr="00335695" w:rsidDel="00E53789">
                  <w:rPr>
                    <w:rFonts w:eastAsia="Times New Roman" w:cs="Times New Roman"/>
                    <w:color w:val="7030A0"/>
                    <w:sz w:val="22"/>
                    <w:rPrChange w:id="14834" w:author="韬 黄" w:date="2018-10-15T17:48:00Z">
                      <w:rPr>
                        <w:rFonts w:eastAsia="Times New Roman" w:cs="Times New Roman"/>
                        <w:color w:val="000000"/>
                        <w:sz w:val="22"/>
                      </w:rPr>
                    </w:rPrChange>
                  </w:rPr>
                  <w:delText>Margarine/Butter</w:delText>
                </w:r>
              </w:del>
            </w:ins>
          </w:p>
        </w:tc>
        <w:tc>
          <w:tcPr>
            <w:tcW w:w="1276" w:type="dxa"/>
            <w:tcBorders>
              <w:top w:val="nil"/>
              <w:left w:val="nil"/>
              <w:bottom w:val="nil"/>
              <w:right w:val="nil"/>
            </w:tcBorders>
            <w:shd w:val="clear" w:color="auto" w:fill="auto"/>
            <w:noWrap/>
            <w:vAlign w:val="center"/>
            <w:hideMark/>
            <w:tcPrChange w:id="14835" w:author="韬 黄" w:date="2018-09-27T18:05:00Z">
              <w:tcPr>
                <w:tcW w:w="1276" w:type="dxa"/>
                <w:tcBorders>
                  <w:top w:val="nil"/>
                  <w:left w:val="nil"/>
                  <w:bottom w:val="nil"/>
                  <w:right w:val="nil"/>
                </w:tcBorders>
                <w:shd w:val="clear" w:color="auto" w:fill="auto"/>
                <w:noWrap/>
                <w:vAlign w:val="center"/>
                <w:hideMark/>
              </w:tcPr>
            </w:tcPrChange>
          </w:tcPr>
          <w:p w14:paraId="3CCE5B78" w14:textId="6DB3DDC2" w:rsidR="00774AB9" w:rsidRPr="00335695" w:rsidDel="00E53789" w:rsidRDefault="00774AB9" w:rsidP="00447B77">
            <w:pPr>
              <w:spacing w:after="0" w:line="240" w:lineRule="auto"/>
              <w:jc w:val="right"/>
              <w:rPr>
                <w:ins w:id="14836" w:author="Tao Huang" w:date="2018-09-06T16:33:00Z"/>
                <w:del w:id="14837" w:author="韬 黄" w:date="2018-10-15T17:43:00Z"/>
                <w:rFonts w:eastAsia="Times New Roman" w:cs="Times New Roman"/>
                <w:color w:val="7030A0"/>
                <w:sz w:val="22"/>
                <w:rPrChange w:id="14838" w:author="韬 黄" w:date="2018-10-15T17:48:00Z">
                  <w:rPr>
                    <w:ins w:id="14839" w:author="Tao Huang" w:date="2018-09-06T16:33:00Z"/>
                    <w:del w:id="14840" w:author="韬 黄" w:date="2018-10-15T17:43:00Z"/>
                    <w:rFonts w:eastAsia="Times New Roman" w:cs="Times New Roman"/>
                    <w:color w:val="000000"/>
                    <w:sz w:val="22"/>
                  </w:rPr>
                </w:rPrChange>
              </w:rPr>
            </w:pPr>
            <w:ins w:id="14841" w:author="Tao Huang" w:date="2018-09-06T16:33:00Z">
              <w:del w:id="14842" w:author="韬 黄" w:date="2018-10-15T17:43:00Z">
                <w:r w:rsidRPr="00335695" w:rsidDel="00E53789">
                  <w:rPr>
                    <w:rFonts w:eastAsia="Times New Roman" w:cs="Times New Roman"/>
                    <w:color w:val="7030A0"/>
                    <w:sz w:val="22"/>
                    <w:rPrChange w:id="14843" w:author="韬 黄" w:date="2018-10-15T17:48:00Z">
                      <w:rPr>
                        <w:rFonts w:eastAsia="Times New Roman" w:cs="Times New Roman"/>
                        <w:color w:val="000000"/>
                        <w:sz w:val="22"/>
                      </w:rPr>
                    </w:rPrChange>
                  </w:rPr>
                  <w:delText>100.42%</w:delText>
                </w:r>
              </w:del>
            </w:ins>
          </w:p>
        </w:tc>
        <w:tc>
          <w:tcPr>
            <w:tcW w:w="1134" w:type="dxa"/>
            <w:tcBorders>
              <w:top w:val="nil"/>
              <w:left w:val="nil"/>
              <w:bottom w:val="nil"/>
              <w:right w:val="nil"/>
            </w:tcBorders>
            <w:shd w:val="clear" w:color="auto" w:fill="auto"/>
            <w:noWrap/>
            <w:vAlign w:val="center"/>
            <w:hideMark/>
            <w:tcPrChange w:id="14844" w:author="韬 黄" w:date="2018-09-27T18:05:00Z">
              <w:tcPr>
                <w:tcW w:w="1134" w:type="dxa"/>
                <w:tcBorders>
                  <w:top w:val="nil"/>
                  <w:left w:val="nil"/>
                  <w:bottom w:val="nil"/>
                  <w:right w:val="nil"/>
                </w:tcBorders>
                <w:shd w:val="clear" w:color="auto" w:fill="auto"/>
                <w:noWrap/>
                <w:vAlign w:val="center"/>
                <w:hideMark/>
              </w:tcPr>
            </w:tcPrChange>
          </w:tcPr>
          <w:p w14:paraId="5397DE4A" w14:textId="284F57C9" w:rsidR="00774AB9" w:rsidRPr="00335695" w:rsidDel="00E53789" w:rsidRDefault="00774AB9" w:rsidP="00447B77">
            <w:pPr>
              <w:spacing w:after="0" w:line="240" w:lineRule="auto"/>
              <w:jc w:val="right"/>
              <w:rPr>
                <w:ins w:id="14845" w:author="Tao Huang" w:date="2018-09-06T16:33:00Z"/>
                <w:del w:id="14846" w:author="韬 黄" w:date="2018-10-15T17:43:00Z"/>
                <w:rFonts w:eastAsia="Times New Roman" w:cs="Times New Roman"/>
                <w:color w:val="7030A0"/>
                <w:sz w:val="22"/>
                <w:rPrChange w:id="14847" w:author="韬 黄" w:date="2018-10-15T17:48:00Z">
                  <w:rPr>
                    <w:ins w:id="14848" w:author="Tao Huang" w:date="2018-09-06T16:33:00Z"/>
                    <w:del w:id="14849" w:author="韬 黄" w:date="2018-10-15T17:43:00Z"/>
                    <w:rFonts w:eastAsia="Times New Roman" w:cs="Times New Roman"/>
                    <w:color w:val="000000"/>
                    <w:sz w:val="22"/>
                  </w:rPr>
                </w:rPrChange>
              </w:rPr>
            </w:pPr>
            <w:ins w:id="14850" w:author="Tao Huang" w:date="2018-09-06T16:33:00Z">
              <w:del w:id="14851" w:author="韬 黄" w:date="2018-10-15T17:43:00Z">
                <w:r w:rsidRPr="00335695" w:rsidDel="00E53789">
                  <w:rPr>
                    <w:rFonts w:eastAsia="Times New Roman" w:cs="Times New Roman"/>
                    <w:color w:val="7030A0"/>
                    <w:sz w:val="22"/>
                    <w:rPrChange w:id="14852" w:author="韬 黄" w:date="2018-10-15T17:48:00Z">
                      <w:rPr>
                        <w:rFonts w:eastAsia="Times New Roman" w:cs="Times New Roman"/>
                        <w:color w:val="000000"/>
                        <w:sz w:val="22"/>
                      </w:rPr>
                    </w:rPrChange>
                  </w:rPr>
                  <w:delText>100.71%</w:delText>
                </w:r>
              </w:del>
            </w:ins>
          </w:p>
        </w:tc>
        <w:tc>
          <w:tcPr>
            <w:tcW w:w="2037" w:type="dxa"/>
            <w:tcBorders>
              <w:top w:val="nil"/>
              <w:left w:val="nil"/>
              <w:bottom w:val="nil"/>
              <w:right w:val="nil"/>
            </w:tcBorders>
            <w:shd w:val="clear" w:color="auto" w:fill="auto"/>
            <w:noWrap/>
            <w:vAlign w:val="center"/>
            <w:hideMark/>
            <w:tcPrChange w:id="14853" w:author="韬 黄" w:date="2018-09-27T18:05:00Z">
              <w:tcPr>
                <w:tcW w:w="2037" w:type="dxa"/>
                <w:tcBorders>
                  <w:top w:val="nil"/>
                  <w:left w:val="nil"/>
                  <w:bottom w:val="nil"/>
                  <w:right w:val="nil"/>
                </w:tcBorders>
                <w:shd w:val="clear" w:color="auto" w:fill="auto"/>
                <w:noWrap/>
                <w:vAlign w:val="center"/>
                <w:hideMark/>
              </w:tcPr>
            </w:tcPrChange>
          </w:tcPr>
          <w:p w14:paraId="62FFEFFD" w14:textId="06E77AB0" w:rsidR="00774AB9" w:rsidRPr="00335695" w:rsidDel="00E53789" w:rsidRDefault="00774AB9" w:rsidP="00447B77">
            <w:pPr>
              <w:spacing w:after="0" w:line="240" w:lineRule="auto"/>
              <w:rPr>
                <w:ins w:id="14854" w:author="Tao Huang" w:date="2018-09-06T16:33:00Z"/>
                <w:del w:id="14855" w:author="韬 黄" w:date="2018-10-15T17:43:00Z"/>
                <w:rFonts w:eastAsia="Times New Roman" w:cs="Times New Roman"/>
                <w:color w:val="7030A0"/>
                <w:sz w:val="22"/>
                <w:rPrChange w:id="14856" w:author="韬 黄" w:date="2018-10-15T17:48:00Z">
                  <w:rPr>
                    <w:ins w:id="14857" w:author="Tao Huang" w:date="2018-09-06T16:33:00Z"/>
                    <w:del w:id="14858" w:author="韬 黄" w:date="2018-10-15T17:43:00Z"/>
                    <w:rFonts w:eastAsia="Times New Roman" w:cs="Times New Roman"/>
                    <w:color w:val="000000"/>
                    <w:sz w:val="22"/>
                  </w:rPr>
                </w:rPrChange>
              </w:rPr>
            </w:pPr>
            <w:ins w:id="14859" w:author="Tao Huang" w:date="2018-09-06T16:33:00Z">
              <w:del w:id="14860" w:author="韬 黄" w:date="2018-10-15T17:43:00Z">
                <w:r w:rsidRPr="00335695" w:rsidDel="00E53789">
                  <w:rPr>
                    <w:rFonts w:eastAsia="Times New Roman" w:cs="Times New Roman"/>
                    <w:color w:val="7030A0"/>
                    <w:sz w:val="22"/>
                    <w:rPrChange w:id="14861" w:author="韬 黄" w:date="2018-10-15T17:48:00Z">
                      <w:rPr>
                        <w:rFonts w:eastAsia="Times New Roman" w:cs="Times New Roman"/>
                        <w:color w:val="000000"/>
                        <w:sz w:val="22"/>
                      </w:rPr>
                    </w:rPrChange>
                  </w:rPr>
                  <w:delText>Yogurt</w:delText>
                </w:r>
              </w:del>
            </w:ins>
          </w:p>
        </w:tc>
        <w:tc>
          <w:tcPr>
            <w:tcW w:w="1211" w:type="dxa"/>
            <w:tcBorders>
              <w:top w:val="nil"/>
              <w:left w:val="nil"/>
              <w:bottom w:val="nil"/>
              <w:right w:val="nil"/>
            </w:tcBorders>
            <w:shd w:val="clear" w:color="auto" w:fill="auto"/>
            <w:noWrap/>
            <w:vAlign w:val="center"/>
            <w:hideMark/>
            <w:tcPrChange w:id="14862" w:author="韬 黄" w:date="2018-09-27T18:05:00Z">
              <w:tcPr>
                <w:tcW w:w="1211" w:type="dxa"/>
                <w:tcBorders>
                  <w:top w:val="nil"/>
                  <w:left w:val="nil"/>
                  <w:bottom w:val="nil"/>
                  <w:right w:val="nil"/>
                </w:tcBorders>
                <w:shd w:val="clear" w:color="auto" w:fill="auto"/>
                <w:noWrap/>
                <w:vAlign w:val="center"/>
                <w:hideMark/>
              </w:tcPr>
            </w:tcPrChange>
          </w:tcPr>
          <w:p w14:paraId="0FA6B925" w14:textId="795A5C0B" w:rsidR="00774AB9" w:rsidRPr="00335695" w:rsidDel="00E53789" w:rsidRDefault="00774AB9" w:rsidP="00447B77">
            <w:pPr>
              <w:spacing w:after="0" w:line="240" w:lineRule="auto"/>
              <w:jc w:val="right"/>
              <w:rPr>
                <w:ins w:id="14863" w:author="Tao Huang" w:date="2018-09-06T16:33:00Z"/>
                <w:del w:id="14864" w:author="韬 黄" w:date="2018-10-15T17:43:00Z"/>
                <w:rFonts w:eastAsia="Times New Roman" w:cs="Times New Roman"/>
                <w:color w:val="7030A0"/>
                <w:sz w:val="22"/>
                <w:rPrChange w:id="14865" w:author="韬 黄" w:date="2018-10-15T17:48:00Z">
                  <w:rPr>
                    <w:ins w:id="14866" w:author="Tao Huang" w:date="2018-09-06T16:33:00Z"/>
                    <w:del w:id="14867" w:author="韬 黄" w:date="2018-10-15T17:43:00Z"/>
                    <w:rFonts w:eastAsia="Times New Roman" w:cs="Times New Roman"/>
                    <w:color w:val="000000"/>
                    <w:sz w:val="22"/>
                  </w:rPr>
                </w:rPrChange>
              </w:rPr>
            </w:pPr>
            <w:ins w:id="14868" w:author="Tao Huang" w:date="2018-09-06T16:33:00Z">
              <w:del w:id="14869" w:author="韬 黄" w:date="2018-10-15T17:43:00Z">
                <w:r w:rsidRPr="00335695" w:rsidDel="00E53789">
                  <w:rPr>
                    <w:rFonts w:eastAsia="Times New Roman" w:cs="Times New Roman"/>
                    <w:color w:val="7030A0"/>
                    <w:sz w:val="22"/>
                    <w:rPrChange w:id="14870" w:author="韬 黄" w:date="2018-10-15T17:48:00Z">
                      <w:rPr>
                        <w:rFonts w:eastAsia="Times New Roman" w:cs="Times New Roman"/>
                        <w:color w:val="000000"/>
                        <w:sz w:val="22"/>
                      </w:rPr>
                    </w:rPrChange>
                  </w:rPr>
                  <w:delText>98.25%</w:delText>
                </w:r>
              </w:del>
            </w:ins>
          </w:p>
        </w:tc>
        <w:tc>
          <w:tcPr>
            <w:tcW w:w="1005" w:type="dxa"/>
            <w:tcBorders>
              <w:top w:val="nil"/>
              <w:left w:val="nil"/>
              <w:bottom w:val="nil"/>
              <w:right w:val="nil"/>
            </w:tcBorders>
            <w:shd w:val="clear" w:color="auto" w:fill="auto"/>
            <w:noWrap/>
            <w:vAlign w:val="center"/>
            <w:hideMark/>
            <w:tcPrChange w:id="14871" w:author="韬 黄" w:date="2018-09-27T18:05:00Z">
              <w:tcPr>
                <w:tcW w:w="1005" w:type="dxa"/>
                <w:tcBorders>
                  <w:top w:val="nil"/>
                  <w:left w:val="nil"/>
                  <w:bottom w:val="nil"/>
                  <w:right w:val="nil"/>
                </w:tcBorders>
                <w:shd w:val="clear" w:color="auto" w:fill="auto"/>
                <w:noWrap/>
                <w:vAlign w:val="center"/>
                <w:hideMark/>
              </w:tcPr>
            </w:tcPrChange>
          </w:tcPr>
          <w:p w14:paraId="0A197A11" w14:textId="1A8A1559" w:rsidR="00774AB9" w:rsidRPr="00335695" w:rsidDel="00E53789" w:rsidRDefault="00774AB9" w:rsidP="00447B77">
            <w:pPr>
              <w:spacing w:after="0" w:line="240" w:lineRule="auto"/>
              <w:jc w:val="right"/>
              <w:rPr>
                <w:ins w:id="14872" w:author="Tao Huang" w:date="2018-09-06T16:33:00Z"/>
                <w:del w:id="14873" w:author="韬 黄" w:date="2018-10-15T17:43:00Z"/>
                <w:rFonts w:eastAsia="Times New Roman" w:cs="Times New Roman"/>
                <w:color w:val="7030A0"/>
                <w:sz w:val="22"/>
                <w:rPrChange w:id="14874" w:author="韬 黄" w:date="2018-10-15T17:48:00Z">
                  <w:rPr>
                    <w:ins w:id="14875" w:author="Tao Huang" w:date="2018-09-06T16:33:00Z"/>
                    <w:del w:id="14876" w:author="韬 黄" w:date="2018-10-15T17:43:00Z"/>
                    <w:rFonts w:eastAsia="Times New Roman" w:cs="Times New Roman"/>
                    <w:color w:val="000000"/>
                    <w:sz w:val="22"/>
                  </w:rPr>
                </w:rPrChange>
              </w:rPr>
            </w:pPr>
            <w:ins w:id="14877" w:author="Tao Huang" w:date="2018-09-06T16:33:00Z">
              <w:del w:id="14878" w:author="韬 黄" w:date="2018-10-15T17:43:00Z">
                <w:r w:rsidRPr="00335695" w:rsidDel="00E53789">
                  <w:rPr>
                    <w:rFonts w:eastAsia="Times New Roman" w:cs="Times New Roman"/>
                    <w:color w:val="7030A0"/>
                    <w:sz w:val="22"/>
                    <w:rPrChange w:id="14879" w:author="韬 黄" w:date="2018-10-15T17:48:00Z">
                      <w:rPr>
                        <w:rFonts w:eastAsia="Times New Roman" w:cs="Times New Roman"/>
                        <w:color w:val="000000"/>
                        <w:sz w:val="22"/>
                      </w:rPr>
                    </w:rPrChange>
                  </w:rPr>
                  <w:delText>95.52%</w:delText>
                </w:r>
              </w:del>
            </w:ins>
          </w:p>
        </w:tc>
      </w:tr>
    </w:tbl>
    <w:p w14:paraId="0A448098" w14:textId="0E702313" w:rsidR="00447B77" w:rsidRPr="00335695" w:rsidRDefault="00447B77" w:rsidP="004C569C">
      <w:pPr>
        <w:pStyle w:val="ListParagraph"/>
        <w:shd w:val="clear" w:color="auto" w:fill="FFFFFF" w:themeFill="background1"/>
        <w:spacing w:after="0" w:line="360" w:lineRule="auto"/>
        <w:ind w:left="0"/>
        <w:rPr>
          <w:rFonts w:cs="Times New Roman"/>
          <w:color w:val="7030A0"/>
          <w:sz w:val="22"/>
          <w:rPrChange w:id="14880" w:author="韬 黄" w:date="2018-10-15T17:48:00Z">
            <w:rPr>
              <w:rFonts w:cs="Times New Roman"/>
              <w:color w:val="000000" w:themeColor="text1"/>
              <w:sz w:val="22"/>
            </w:rPr>
          </w:rPrChange>
        </w:rPr>
        <w:sectPr w:rsidR="00447B77" w:rsidRPr="00335695" w:rsidSect="00D34982">
          <w:pgSz w:w="11906" w:h="16838"/>
          <w:pgMar w:top="1440" w:right="1440" w:bottom="1440" w:left="1440" w:header="708" w:footer="708" w:gutter="0"/>
          <w:cols w:space="708"/>
          <w:docGrid w:linePitch="360"/>
        </w:sectPr>
      </w:pPr>
    </w:p>
    <w:p w14:paraId="52177395" w14:textId="77777777" w:rsidR="00B4299E" w:rsidRDefault="00B4299E" w:rsidP="00B4299E">
      <w:pPr>
        <w:pStyle w:val="ListParagraph"/>
        <w:shd w:val="clear" w:color="auto" w:fill="FFFFFF" w:themeFill="background1"/>
        <w:spacing w:after="0" w:line="360" w:lineRule="auto"/>
        <w:ind w:left="0"/>
        <w:rPr>
          <w:ins w:id="14881" w:author="韬 黄" w:date="2018-10-15T17:23:00Z"/>
          <w:rFonts w:cs="Times New Roman"/>
          <w:color w:val="7030A0"/>
          <w:sz w:val="22"/>
        </w:rPr>
      </w:pPr>
    </w:p>
    <w:p w14:paraId="41031F40" w14:textId="77777777" w:rsidR="00B4299E" w:rsidRPr="001E17BA" w:rsidRDefault="00B4299E" w:rsidP="00B4299E">
      <w:pPr>
        <w:shd w:val="clear" w:color="auto" w:fill="FFFFFF" w:themeFill="background1"/>
        <w:spacing w:after="0" w:line="360" w:lineRule="auto"/>
        <w:rPr>
          <w:ins w:id="14882" w:author="韬 黄" w:date="2018-10-15T17:23:00Z"/>
          <w:rFonts w:cs="Times New Roman"/>
          <w:color w:val="000000" w:themeColor="text1"/>
          <w:sz w:val="22"/>
        </w:rPr>
      </w:pPr>
    </w:p>
    <w:p w14:paraId="2FD2A328" w14:textId="6C0ED795" w:rsidR="00B4299E" w:rsidRDefault="00BD51C7" w:rsidP="00B4299E">
      <w:pPr>
        <w:shd w:val="clear" w:color="auto" w:fill="FFFFFF" w:themeFill="background1"/>
        <w:spacing w:after="0" w:line="360" w:lineRule="auto"/>
        <w:rPr>
          <w:ins w:id="14883" w:author="韬 黄" w:date="2018-10-15T17:23:00Z"/>
          <w:rFonts w:cs="Times New Roman"/>
          <w:color w:val="000000" w:themeColor="text1"/>
          <w:sz w:val="22"/>
        </w:rPr>
      </w:pPr>
      <w:ins w:id="14884" w:author="韬 黄" w:date="2018-10-15T17:24:00Z">
        <w:r>
          <w:rPr>
            <w:rFonts w:cs="Times New Roman"/>
            <w:color w:val="000000" w:themeColor="text1"/>
            <w:sz w:val="22"/>
          </w:rPr>
          <w:t xml:space="preserve"> </w:t>
        </w:r>
      </w:ins>
    </w:p>
    <w:p w14:paraId="3ECA0541" w14:textId="77777777" w:rsidR="00B4299E" w:rsidRDefault="00B4299E" w:rsidP="00B4299E">
      <w:pPr>
        <w:shd w:val="clear" w:color="auto" w:fill="FFFFFF" w:themeFill="background1"/>
        <w:spacing w:after="0" w:line="360" w:lineRule="auto"/>
        <w:rPr>
          <w:ins w:id="14885" w:author="韬 黄" w:date="2018-10-15T17:23:00Z"/>
          <w:rFonts w:cs="Times New Roman"/>
          <w:color w:val="000000" w:themeColor="text1"/>
          <w:sz w:val="22"/>
        </w:rPr>
      </w:pPr>
    </w:p>
    <w:p w14:paraId="7C431EDD" w14:textId="77777777" w:rsidR="00B4299E" w:rsidRPr="001E17BA" w:rsidRDefault="00B4299E" w:rsidP="00B4299E">
      <w:pPr>
        <w:shd w:val="clear" w:color="auto" w:fill="FFFFFF" w:themeFill="background1"/>
        <w:spacing w:after="0" w:line="360" w:lineRule="auto"/>
        <w:rPr>
          <w:ins w:id="14886" w:author="韬 黄" w:date="2018-10-15T17:23:00Z"/>
          <w:rFonts w:cs="Times New Roman"/>
          <w:color w:val="000000" w:themeColor="text1"/>
          <w:sz w:val="22"/>
        </w:rPr>
      </w:pPr>
    </w:p>
    <w:p w14:paraId="3603F2F5" w14:textId="66B208A1" w:rsidR="00B4299E" w:rsidRDefault="00B4299E" w:rsidP="00B4299E">
      <w:pPr>
        <w:shd w:val="clear" w:color="auto" w:fill="FFFFFF" w:themeFill="background1"/>
        <w:spacing w:line="360" w:lineRule="auto"/>
        <w:rPr>
          <w:ins w:id="14887" w:author="韬 黄" w:date="2018-10-15T17:23:00Z"/>
          <w:rFonts w:cs="Times New Roman"/>
          <w:noProof/>
          <w:color w:val="000000" w:themeColor="text1"/>
          <w:sz w:val="22"/>
        </w:rPr>
      </w:pPr>
      <w:ins w:id="14888" w:author="韬 黄" w:date="2018-10-15T17:23:00Z">
        <w:r w:rsidRPr="001E17BA">
          <w:rPr>
            <w:rFonts w:cs="Times New Roman"/>
            <w:noProof/>
            <w:color w:val="000000" w:themeColor="text1"/>
            <w:sz w:val="22"/>
          </w:rPr>
          <w:t>Figure 3.</w:t>
        </w:r>
        <w:r w:rsidRPr="001E17BA">
          <w:rPr>
            <w:rFonts w:cs="Times New Roman"/>
            <w:noProof/>
            <w:color w:val="000000" w:themeColor="text1"/>
            <w:sz w:val="22"/>
          </w:rPr>
          <w:tab/>
        </w:r>
        <w:r>
          <w:rPr>
            <w:rFonts w:cs="Times New Roman"/>
            <w:noProof/>
            <w:color w:val="000000" w:themeColor="text1"/>
            <w:sz w:val="22"/>
          </w:rPr>
          <w:t>Compare three models with the ADL-intra model</w:t>
        </w:r>
        <w:r w:rsidRPr="00DC1F99">
          <w:rPr>
            <w:rFonts w:cs="Times New Roman"/>
            <w:noProof/>
            <w:color w:val="000000" w:themeColor="text1"/>
            <w:sz w:val="22"/>
          </w:rPr>
          <w:t xml:space="preserve"> </w:t>
        </w:r>
        <w:r>
          <w:rPr>
            <w:rFonts w:cs="Times New Roman"/>
            <w:noProof/>
            <w:color w:val="000000" w:themeColor="text1"/>
            <w:sz w:val="22"/>
          </w:rPr>
          <w:t>for six</w:t>
        </w:r>
        <w:r w:rsidRPr="001E17BA">
          <w:rPr>
            <w:rFonts w:cs="Times New Roman"/>
            <w:noProof/>
            <w:color w:val="000000" w:themeColor="text1"/>
            <w:sz w:val="22"/>
          </w:rPr>
          <w:t xml:space="preserve"> product categories</w:t>
        </w:r>
        <w:r>
          <w:rPr>
            <w:rFonts w:cs="Times New Roman"/>
            <w:noProof/>
            <w:color w:val="000000" w:themeColor="text1"/>
            <w:sz w:val="22"/>
          </w:rPr>
          <w:t xml:space="preserve">: </w:t>
        </w:r>
        <w:r w:rsidRPr="001E17BA">
          <w:rPr>
            <w:rFonts w:cs="Times New Roman"/>
            <w:noProof/>
            <w:color w:val="000000" w:themeColor="text1"/>
            <w:sz w:val="22"/>
          </w:rPr>
          <w:t xml:space="preserve">results at SKU level, for the MASE, </w:t>
        </w:r>
        <w:r>
          <w:rPr>
            <w:rFonts w:cs="Times New Roman"/>
            <w:noProof/>
            <w:color w:val="000000" w:themeColor="text1"/>
            <w:sz w:val="22"/>
          </w:rPr>
          <w:t xml:space="preserve">and </w:t>
        </w:r>
        <w:r w:rsidRPr="001E17BA">
          <w:rPr>
            <w:rFonts w:cs="Times New Roman"/>
            <w:noProof/>
            <w:color w:val="000000" w:themeColor="text1"/>
            <w:sz w:val="22"/>
          </w:rPr>
          <w:t xml:space="preserve">for one to eight-week forecast horizon. </w:t>
        </w:r>
      </w:ins>
    </w:p>
    <w:p w14:paraId="508C5F6B" w14:textId="77777777" w:rsidR="00B4299E" w:rsidRDefault="00B4299E" w:rsidP="00B4299E">
      <w:pPr>
        <w:pStyle w:val="ListParagraph"/>
        <w:shd w:val="clear" w:color="auto" w:fill="FFFFFF" w:themeFill="background1"/>
        <w:spacing w:after="0" w:line="360" w:lineRule="auto"/>
        <w:ind w:left="0"/>
        <w:rPr>
          <w:ins w:id="14889" w:author="韬 黄" w:date="2018-10-15T17:23:00Z"/>
          <w:rFonts w:cs="Times New Roman"/>
          <w:color w:val="000000" w:themeColor="text1"/>
          <w:sz w:val="22"/>
        </w:rPr>
      </w:pPr>
    </w:p>
    <w:p w14:paraId="3435717A" w14:textId="2B034A17" w:rsidR="00B4299E" w:rsidRDefault="00B4299E" w:rsidP="00B4299E">
      <w:pPr>
        <w:pStyle w:val="ListParagraph"/>
        <w:shd w:val="clear" w:color="auto" w:fill="FFFFFF" w:themeFill="background1"/>
        <w:spacing w:after="0" w:line="360" w:lineRule="auto"/>
        <w:ind w:left="-1276" w:firstLine="142"/>
        <w:rPr>
          <w:ins w:id="14890" w:author="韬 黄" w:date="2018-10-15T17:52:00Z"/>
          <w:rFonts w:cs="Times New Roman"/>
          <w:color w:val="000000" w:themeColor="text1"/>
          <w:sz w:val="22"/>
        </w:rPr>
      </w:pPr>
      <w:ins w:id="14891" w:author="韬 黄" w:date="2018-10-15T17:23:00Z">
        <w:r>
          <w:rPr>
            <w:rFonts w:cs="Times New Roman"/>
            <w:noProof/>
            <w:color w:val="000000" w:themeColor="text1"/>
            <w:sz w:val="22"/>
          </w:rPr>
          <w:drawing>
            <wp:inline distT="0" distB="0" distL="0" distR="0" wp14:anchorId="6E3CB2AD" wp14:editId="299F9B19">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ins>
    </w:p>
    <w:p w14:paraId="383E1325" w14:textId="71C2FADE" w:rsidR="00335695" w:rsidRDefault="00335695" w:rsidP="00335695">
      <w:pPr>
        <w:pStyle w:val="ListParagraph"/>
        <w:shd w:val="clear" w:color="auto" w:fill="FFFFFF" w:themeFill="background1"/>
        <w:spacing w:after="0" w:line="360" w:lineRule="auto"/>
        <w:ind w:left="851" w:hanging="1985"/>
        <w:rPr>
          <w:ins w:id="14892" w:author="韬 黄" w:date="2018-10-15T17:23:00Z"/>
          <w:rFonts w:cs="Times New Roman"/>
          <w:color w:val="000000" w:themeColor="text1"/>
          <w:sz w:val="22"/>
        </w:rPr>
        <w:pPrChange w:id="14893" w:author="韬 黄" w:date="2018-10-15T17:53:00Z">
          <w:pPr>
            <w:pStyle w:val="ListParagraph"/>
            <w:shd w:val="clear" w:color="auto" w:fill="FFFFFF" w:themeFill="background1"/>
            <w:spacing w:after="0" w:line="360" w:lineRule="auto"/>
            <w:ind w:left="-1276" w:firstLine="142"/>
          </w:pPr>
        </w:pPrChange>
      </w:pPr>
      <w:ins w:id="14894" w:author="韬 黄" w:date="2018-10-15T17:52:00Z">
        <w:r>
          <w:rPr>
            <w:rFonts w:cs="Times New Roman"/>
            <w:color w:val="000000" w:themeColor="text1"/>
            <w:sz w:val="22"/>
          </w:rPr>
          <w:tab/>
        </w:r>
      </w:ins>
      <w:ins w:id="14895" w:author="韬 黄" w:date="2018-10-16T16:29:00Z">
        <w:r w:rsidR="00A4511D">
          <w:rPr>
            <w:rFonts w:cs="Times New Roman"/>
            <w:color w:val="000000" w:themeColor="text1"/>
            <w:sz w:val="22"/>
          </w:rPr>
          <w:t>The box</w:t>
        </w:r>
      </w:ins>
      <w:ins w:id="14896" w:author="韬 黄" w:date="2018-10-16T16:28:00Z">
        <w:r w:rsidR="00A4511D" w:rsidRPr="00A4511D">
          <w:rPr>
            <w:rFonts w:cs="Times New Roman"/>
            <w:color w:val="000000" w:themeColor="text1"/>
            <w:sz w:val="22"/>
          </w:rPr>
          <w:t xml:space="preserve"> widths are proporti</w:t>
        </w:r>
        <w:r w:rsidR="00A4511D">
          <w:rPr>
            <w:rFonts w:cs="Times New Roman"/>
            <w:color w:val="000000" w:themeColor="text1"/>
            <w:sz w:val="22"/>
          </w:rPr>
          <w:t xml:space="preserve">onate to the number of SKU’s for each </w:t>
        </w:r>
        <w:r w:rsidR="00A4511D" w:rsidRPr="00A4511D">
          <w:rPr>
            <w:rFonts w:cs="Times New Roman"/>
            <w:color w:val="000000" w:themeColor="text1"/>
            <w:sz w:val="22"/>
          </w:rPr>
          <w:t>prod</w:t>
        </w:r>
        <w:r w:rsidR="00A4511D">
          <w:rPr>
            <w:rFonts w:cs="Times New Roman"/>
            <w:color w:val="000000" w:themeColor="text1"/>
            <w:sz w:val="22"/>
          </w:rPr>
          <w:t>uct category. The square symbols, which are joined by lines for illustration</w:t>
        </w:r>
      </w:ins>
      <w:ins w:id="14897" w:author="韬 黄" w:date="2018-10-16T16:31:00Z">
        <w:r w:rsidR="00A4511D">
          <w:rPr>
            <w:rFonts w:cs="Times New Roman"/>
            <w:color w:val="000000" w:themeColor="text1"/>
            <w:sz w:val="22"/>
          </w:rPr>
          <w:t xml:space="preserve">, </w:t>
        </w:r>
      </w:ins>
      <w:ins w:id="14898" w:author="韬 黄" w:date="2018-10-16T16:28:00Z">
        <w:r w:rsidR="00A4511D" w:rsidRPr="00A4511D">
          <w:rPr>
            <w:rFonts w:cs="Times New Roman"/>
            <w:color w:val="000000" w:themeColor="text1"/>
            <w:sz w:val="22"/>
          </w:rPr>
          <w:t xml:space="preserve">indicates the </w:t>
        </w:r>
      </w:ins>
      <w:ins w:id="14899" w:author="韬 黄" w:date="2018-10-16T16:29:00Z">
        <w:r w:rsidR="00A4511D">
          <w:rPr>
            <w:rFonts w:cs="Times New Roman"/>
            <w:color w:val="000000" w:themeColor="text1"/>
            <w:sz w:val="22"/>
          </w:rPr>
          <w:t>group mean</w:t>
        </w:r>
      </w:ins>
      <w:ins w:id="14900" w:author="韬 黄" w:date="2018-10-16T16:31:00Z">
        <w:r w:rsidR="00A4511D">
          <w:rPr>
            <w:rFonts w:cs="Times New Roman"/>
            <w:color w:val="000000" w:themeColor="text1"/>
            <w:sz w:val="22"/>
          </w:rPr>
          <w:t>s.</w:t>
        </w:r>
      </w:ins>
      <w:ins w:id="14901" w:author="韬 黄" w:date="2018-10-16T16:28:00Z">
        <w:r w:rsidR="00A4511D" w:rsidRPr="00A4511D">
          <w:rPr>
            <w:rFonts w:cs="Times New Roman"/>
            <w:color w:val="000000" w:themeColor="text1"/>
            <w:sz w:val="22"/>
          </w:rPr>
          <w:t xml:space="preserve"> </w:t>
        </w:r>
      </w:ins>
    </w:p>
    <w:p w14:paraId="014F147D" w14:textId="77777777" w:rsidR="00B4299E" w:rsidRDefault="00B4299E" w:rsidP="00B4299E">
      <w:pPr>
        <w:pStyle w:val="ListParagraph"/>
        <w:shd w:val="clear" w:color="auto" w:fill="FFFFFF" w:themeFill="background1"/>
        <w:spacing w:after="0" w:line="360" w:lineRule="auto"/>
        <w:ind w:left="-1276" w:firstLine="142"/>
        <w:rPr>
          <w:ins w:id="14902" w:author="韬 黄" w:date="2018-10-15T17:23:00Z"/>
          <w:rFonts w:cs="Times New Roman"/>
          <w:color w:val="000000" w:themeColor="text1"/>
          <w:sz w:val="22"/>
        </w:rPr>
      </w:pPr>
    </w:p>
    <w:p w14:paraId="51D1B79B" w14:textId="77777777" w:rsidR="00B4299E" w:rsidRPr="005B1A6D" w:rsidRDefault="00B4299E" w:rsidP="00B4299E">
      <w:pPr>
        <w:pStyle w:val="ListParagraph"/>
        <w:numPr>
          <w:ilvl w:val="0"/>
          <w:numId w:val="14"/>
        </w:numPr>
        <w:shd w:val="clear" w:color="auto" w:fill="FFFFFF" w:themeFill="background1"/>
        <w:spacing w:line="360" w:lineRule="auto"/>
        <w:jc w:val="center"/>
        <w:rPr>
          <w:ins w:id="14903" w:author="韬 黄" w:date="2018-10-15T17:23:00Z"/>
          <w:rFonts w:cs="Times New Roman"/>
          <w:noProof/>
          <w:color w:val="000000" w:themeColor="text1"/>
          <w:sz w:val="22"/>
        </w:rPr>
      </w:pPr>
      <w:ins w:id="14904" w:author="韬 黄" w:date="2018-10-15T17:23:00Z">
        <w:r w:rsidRPr="005B1A6D">
          <w:rPr>
            <w:rFonts w:cs="Times New Roman"/>
            <w:noProof/>
            <w:color w:val="000000" w:themeColor="text1"/>
            <w:sz w:val="22"/>
          </w:rPr>
          <w:t>the ADL-intra-EWC model</w:t>
        </w:r>
        <w:r w:rsidRPr="005B1A6D">
          <w:rPr>
            <w:rFonts w:cs="Times New Roman"/>
            <w:noProof/>
            <w:color w:val="000000" w:themeColor="text1"/>
          </w:rPr>
          <w:t xml:space="preserve"> </w:t>
        </w:r>
        <w:r w:rsidRPr="005B1A6D">
          <w:rPr>
            <w:rFonts w:cs="Times New Roman"/>
            <w:noProof/>
            <w:color w:val="000000" w:themeColor="text1"/>
            <w:sz w:val="22"/>
          </w:rPr>
          <w:tab/>
        </w:r>
        <w:r w:rsidRPr="005B1A6D">
          <w:rPr>
            <w:rFonts w:cs="Times New Roman"/>
            <w:noProof/>
            <w:color w:val="000000" w:themeColor="text1"/>
            <w:sz w:val="22"/>
          </w:rPr>
          <w:tab/>
          <w:t xml:space="preserve">       (b) the ADL-intra-IC model,</w:t>
        </w:r>
      </w:ins>
    </w:p>
    <w:p w14:paraId="757D97FD" w14:textId="77777777" w:rsidR="00B4299E" w:rsidRDefault="00B4299E" w:rsidP="00B4299E">
      <w:pPr>
        <w:shd w:val="clear" w:color="auto" w:fill="FFFFFF" w:themeFill="background1"/>
        <w:spacing w:after="0" w:line="360" w:lineRule="auto"/>
        <w:rPr>
          <w:ins w:id="14905" w:author="韬 黄" w:date="2018-10-15T17:23:00Z"/>
          <w:rFonts w:cs="Times New Roman" w:hint="eastAsia"/>
          <w:color w:val="7030A0"/>
          <w:sz w:val="22"/>
        </w:rPr>
      </w:pPr>
      <w:ins w:id="14906" w:author="韬 黄" w:date="2018-10-15T17:23:00Z">
        <w:r>
          <w:rPr>
            <w:rFonts w:cs="Times New Roman"/>
            <w:noProof/>
            <w:color w:val="000000" w:themeColor="text1"/>
            <w:sz w:val="22"/>
          </w:rPr>
          <w:t xml:space="preserve"> </w:t>
        </w:r>
      </w:ins>
    </w:p>
    <w:p w14:paraId="01060244" w14:textId="1063ABB3" w:rsidR="004C569C" w:rsidRPr="00345363" w:rsidDel="00AB3254" w:rsidRDefault="004C569C" w:rsidP="004C569C">
      <w:pPr>
        <w:shd w:val="clear" w:color="auto" w:fill="FFFFFF" w:themeFill="background1"/>
        <w:spacing w:line="360" w:lineRule="auto"/>
        <w:rPr>
          <w:del w:id="14907" w:author="韬 黄" w:date="2018-09-28T17:09:00Z"/>
          <w:rFonts w:cs="Times New Roman"/>
          <w:b/>
          <w:noProof/>
          <w:color w:val="000000" w:themeColor="text1"/>
          <w:sz w:val="22"/>
          <w:rPrChange w:id="14908" w:author="韬 黄" w:date="2018-09-27T18:06:00Z">
            <w:rPr>
              <w:del w:id="14909" w:author="韬 黄" w:date="2018-09-28T17:09:00Z"/>
              <w:rFonts w:cs="Times New Roman"/>
              <w:noProof/>
              <w:color w:val="000000" w:themeColor="text1"/>
              <w:sz w:val="22"/>
            </w:rPr>
          </w:rPrChange>
        </w:rPr>
      </w:pPr>
      <w:del w:id="14910" w:author="韬 黄" w:date="2018-09-28T17:09:00Z">
        <w:r w:rsidRPr="00345363" w:rsidDel="00AB3254">
          <w:rPr>
            <w:rFonts w:cs="Times New Roman"/>
            <w:b/>
            <w:noProof/>
            <w:color w:val="000000" w:themeColor="text1"/>
            <w:sz w:val="22"/>
            <w:rPrChange w:id="14911" w:author="韬 黄" w:date="2018-09-27T18:06:00Z">
              <w:rPr>
                <w:rFonts w:cs="Times New Roman"/>
                <w:noProof/>
                <w:color w:val="000000" w:themeColor="text1"/>
                <w:sz w:val="22"/>
              </w:rPr>
            </w:rPrChange>
          </w:rPr>
          <w:delText>Figure 3.</w:delText>
        </w:r>
        <w:r w:rsidRPr="00345363" w:rsidDel="00AB3254">
          <w:rPr>
            <w:rFonts w:cs="Times New Roman"/>
            <w:b/>
            <w:noProof/>
            <w:color w:val="000000" w:themeColor="text1"/>
            <w:sz w:val="22"/>
            <w:rPrChange w:id="14912" w:author="韬 黄" w:date="2018-09-27T18:06:00Z">
              <w:rPr>
                <w:rFonts w:cs="Times New Roman"/>
                <w:noProof/>
                <w:color w:val="000000" w:themeColor="text1"/>
                <w:sz w:val="22"/>
              </w:rPr>
            </w:rPrChange>
          </w:rPr>
          <w:tab/>
        </w:r>
        <w:r w:rsidR="00DC1F99" w:rsidRPr="00345363" w:rsidDel="00AB3254">
          <w:rPr>
            <w:rFonts w:cs="Times New Roman"/>
            <w:b/>
            <w:noProof/>
            <w:color w:val="000000" w:themeColor="text1"/>
            <w:sz w:val="22"/>
            <w:rPrChange w:id="14913" w:author="韬 黄" w:date="2018-09-27T18:06:00Z">
              <w:rPr>
                <w:rFonts w:cs="Times New Roman"/>
                <w:noProof/>
                <w:color w:val="000000" w:themeColor="text1"/>
                <w:sz w:val="22"/>
              </w:rPr>
            </w:rPrChange>
          </w:rPr>
          <w:delText xml:space="preserve">Compare </w:delText>
        </w:r>
        <w:r w:rsidR="005D3548" w:rsidRPr="00345363" w:rsidDel="00AB3254">
          <w:rPr>
            <w:rFonts w:cs="Times New Roman"/>
            <w:b/>
            <w:noProof/>
            <w:color w:val="000000" w:themeColor="text1"/>
            <w:sz w:val="22"/>
            <w:rPrChange w:id="14914" w:author="韬 黄" w:date="2018-09-27T18:06:00Z">
              <w:rPr>
                <w:rFonts w:cs="Times New Roman"/>
                <w:noProof/>
                <w:color w:val="000000" w:themeColor="text1"/>
                <w:sz w:val="22"/>
              </w:rPr>
            </w:rPrChange>
          </w:rPr>
          <w:delText xml:space="preserve">three </w:delText>
        </w:r>
        <w:r w:rsidR="00DC1F99" w:rsidRPr="00345363" w:rsidDel="00AB3254">
          <w:rPr>
            <w:rFonts w:cs="Times New Roman"/>
            <w:b/>
            <w:noProof/>
            <w:color w:val="000000" w:themeColor="text1"/>
            <w:sz w:val="22"/>
            <w:rPrChange w:id="14915" w:author="韬 黄" w:date="2018-09-27T18:06:00Z">
              <w:rPr>
                <w:rFonts w:cs="Times New Roman"/>
                <w:noProof/>
                <w:color w:val="000000" w:themeColor="text1"/>
                <w:sz w:val="22"/>
              </w:rPr>
            </w:rPrChange>
          </w:rPr>
          <w:delText xml:space="preserve">models with the ADL-intra model for six product categories: </w:delText>
        </w:r>
        <w:r w:rsidRPr="00345363" w:rsidDel="00AB3254">
          <w:rPr>
            <w:rFonts w:cs="Times New Roman"/>
            <w:b/>
            <w:noProof/>
            <w:color w:val="000000" w:themeColor="text1"/>
            <w:sz w:val="22"/>
            <w:rPrChange w:id="14916" w:author="韬 黄" w:date="2018-09-27T18:06:00Z">
              <w:rPr>
                <w:rFonts w:cs="Times New Roman"/>
                <w:noProof/>
                <w:color w:val="000000" w:themeColor="text1"/>
                <w:sz w:val="22"/>
              </w:rPr>
            </w:rPrChange>
          </w:rPr>
          <w:delText xml:space="preserve">results at SKU level, for the MASE, </w:delText>
        </w:r>
        <w:r w:rsidR="00DC1F99" w:rsidRPr="00345363" w:rsidDel="00AB3254">
          <w:rPr>
            <w:rFonts w:cs="Times New Roman"/>
            <w:b/>
            <w:noProof/>
            <w:color w:val="000000" w:themeColor="text1"/>
            <w:sz w:val="22"/>
            <w:rPrChange w:id="14917" w:author="韬 黄" w:date="2018-09-27T18:06:00Z">
              <w:rPr>
                <w:rFonts w:cs="Times New Roman"/>
                <w:noProof/>
                <w:color w:val="000000" w:themeColor="text1"/>
                <w:sz w:val="22"/>
              </w:rPr>
            </w:rPrChange>
          </w:rPr>
          <w:delText xml:space="preserve">and </w:delText>
        </w:r>
        <w:r w:rsidRPr="00345363" w:rsidDel="00AB3254">
          <w:rPr>
            <w:rFonts w:cs="Times New Roman"/>
            <w:b/>
            <w:noProof/>
            <w:color w:val="000000" w:themeColor="text1"/>
            <w:sz w:val="22"/>
            <w:rPrChange w:id="14918" w:author="韬 黄" w:date="2018-09-27T18:06:00Z">
              <w:rPr>
                <w:rFonts w:cs="Times New Roman"/>
                <w:noProof/>
                <w:color w:val="000000" w:themeColor="text1"/>
                <w:sz w:val="22"/>
              </w:rPr>
            </w:rPrChange>
          </w:rPr>
          <w:delText>for one to eight-week forecast horizon</w:delText>
        </w:r>
        <w:r w:rsidR="00A947BA" w:rsidRPr="00345363" w:rsidDel="00AB3254">
          <w:rPr>
            <w:rStyle w:val="FootnoteReference"/>
            <w:rFonts w:cs="Times New Roman"/>
            <w:b/>
            <w:noProof/>
            <w:color w:val="000000" w:themeColor="text1"/>
            <w:sz w:val="22"/>
            <w:rPrChange w:id="14919" w:author="韬 黄" w:date="2018-09-27T18:06:00Z">
              <w:rPr>
                <w:rStyle w:val="FootnoteReference"/>
                <w:rFonts w:cs="Times New Roman"/>
                <w:noProof/>
                <w:color w:val="000000" w:themeColor="text1"/>
                <w:sz w:val="22"/>
              </w:rPr>
            </w:rPrChange>
          </w:rPr>
          <w:footnoteReference w:id="22"/>
        </w:r>
        <w:r w:rsidRPr="00345363" w:rsidDel="00AB3254">
          <w:rPr>
            <w:rFonts w:cs="Times New Roman"/>
            <w:b/>
            <w:noProof/>
            <w:color w:val="000000" w:themeColor="text1"/>
            <w:sz w:val="22"/>
            <w:rPrChange w:id="14922" w:author="韬 黄" w:date="2018-09-27T18:06:00Z">
              <w:rPr>
                <w:rFonts w:cs="Times New Roman"/>
                <w:noProof/>
                <w:color w:val="000000" w:themeColor="text1"/>
                <w:sz w:val="22"/>
              </w:rPr>
            </w:rPrChange>
          </w:rPr>
          <w:delText xml:space="preserve">. </w:delText>
        </w:r>
      </w:del>
    </w:p>
    <w:p w14:paraId="313990D9" w14:textId="2B512354" w:rsidR="00DC1F99" w:rsidRPr="00345363" w:rsidDel="00AB3254" w:rsidRDefault="00DA78F6" w:rsidP="004C569C">
      <w:pPr>
        <w:shd w:val="clear" w:color="auto" w:fill="FFFFFF" w:themeFill="background1"/>
        <w:spacing w:line="360" w:lineRule="auto"/>
        <w:rPr>
          <w:del w:id="14923" w:author="韬 黄" w:date="2018-09-28T17:09:00Z"/>
          <w:rFonts w:cs="Times New Roman"/>
          <w:b/>
          <w:noProof/>
          <w:color w:val="000000" w:themeColor="text1"/>
          <w:sz w:val="22"/>
          <w:rPrChange w:id="14924" w:author="韬 黄" w:date="2018-09-27T18:06:00Z">
            <w:rPr>
              <w:del w:id="14925" w:author="韬 黄" w:date="2018-09-28T17:09:00Z"/>
              <w:rFonts w:cs="Times New Roman"/>
              <w:noProof/>
              <w:color w:val="000000" w:themeColor="text1"/>
              <w:sz w:val="22"/>
            </w:rPr>
          </w:rPrChange>
        </w:rPr>
      </w:pPr>
      <w:del w:id="14926" w:author="韬 黄" w:date="2018-09-28T17:09:00Z">
        <w:r w:rsidRPr="00345363" w:rsidDel="00AB3254">
          <w:rPr>
            <w:rFonts w:cs="Times New Roman"/>
            <w:b/>
            <w:noProof/>
            <w:color w:val="000000" w:themeColor="text1"/>
            <w:sz w:val="22"/>
            <w:rPrChange w:id="14927" w:author="韬 黄" w:date="2018-09-27T18:06:00Z">
              <w:rPr>
                <w:rFonts w:cs="Times New Roman"/>
                <w:noProof/>
                <w:color w:val="000000" w:themeColor="text1"/>
                <w:sz w:val="22"/>
              </w:rPr>
            </w:rPrChange>
          </w:rPr>
          <w:drawing>
            <wp:inline distT="0" distB="0" distL="0" distR="0" wp14:anchorId="3DCDEA22" wp14:editId="60FDC91B">
              <wp:extent cx="2674189" cy="164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8491" cy="1690171"/>
                      </a:xfrm>
                      <a:prstGeom prst="rect">
                        <a:avLst/>
                      </a:prstGeom>
                      <a:noFill/>
                    </pic:spPr>
                  </pic:pic>
                </a:graphicData>
              </a:graphic>
            </wp:inline>
          </w:drawing>
        </w:r>
        <w:r w:rsidR="007F409A" w:rsidRPr="00345363" w:rsidDel="00AB3254">
          <w:rPr>
            <w:rFonts w:cs="Times New Roman"/>
            <w:b/>
            <w:noProof/>
            <w:color w:val="000000" w:themeColor="text1"/>
            <w:sz w:val="22"/>
            <w:rPrChange w:id="14928" w:author="韬 黄" w:date="2018-09-27T18:06:00Z">
              <w:rPr>
                <w:rFonts w:cs="Times New Roman"/>
                <w:noProof/>
                <w:color w:val="000000" w:themeColor="text1"/>
                <w:sz w:val="22"/>
              </w:rPr>
            </w:rPrChange>
          </w:rPr>
          <w:drawing>
            <wp:inline distT="0" distB="0" distL="0" distR="0" wp14:anchorId="2EBA285E" wp14:editId="0B484CF2">
              <wp:extent cx="2550706" cy="1656272"/>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103" cy="1735749"/>
                      </a:xfrm>
                      <a:prstGeom prst="rect">
                        <a:avLst/>
                      </a:prstGeom>
                      <a:noFill/>
                    </pic:spPr>
                  </pic:pic>
                </a:graphicData>
              </a:graphic>
            </wp:inline>
          </w:drawing>
        </w:r>
      </w:del>
    </w:p>
    <w:p w14:paraId="3A6C8CA2" w14:textId="1C6D6CCB" w:rsidR="00DC1F99" w:rsidRPr="00345363" w:rsidDel="00AB3254" w:rsidRDefault="00DC1F99" w:rsidP="00DC1F99">
      <w:pPr>
        <w:pStyle w:val="ListParagraph"/>
        <w:numPr>
          <w:ilvl w:val="0"/>
          <w:numId w:val="13"/>
        </w:numPr>
        <w:shd w:val="clear" w:color="auto" w:fill="FFFFFF" w:themeFill="background1"/>
        <w:spacing w:line="360" w:lineRule="auto"/>
        <w:rPr>
          <w:del w:id="14929" w:author="韬 黄" w:date="2018-09-28T17:09:00Z"/>
          <w:rFonts w:cs="Times New Roman"/>
          <w:b/>
          <w:noProof/>
          <w:color w:val="000000" w:themeColor="text1"/>
          <w:sz w:val="22"/>
          <w:rPrChange w:id="14930" w:author="韬 黄" w:date="2018-09-27T18:06:00Z">
            <w:rPr>
              <w:del w:id="14931" w:author="韬 黄" w:date="2018-09-28T17:09:00Z"/>
              <w:rFonts w:cs="Times New Roman"/>
              <w:noProof/>
              <w:color w:val="000000" w:themeColor="text1"/>
              <w:sz w:val="22"/>
            </w:rPr>
          </w:rPrChange>
        </w:rPr>
      </w:pPr>
      <w:del w:id="14932" w:author="韬 黄" w:date="2018-09-28T17:09:00Z">
        <w:r w:rsidRPr="00345363" w:rsidDel="00AB3254">
          <w:rPr>
            <w:rFonts w:cs="Times New Roman"/>
            <w:b/>
            <w:noProof/>
            <w:color w:val="000000" w:themeColor="text1"/>
            <w:sz w:val="22"/>
            <w:rPrChange w:id="14933" w:author="韬 黄" w:date="2018-09-27T18:06:00Z">
              <w:rPr>
                <w:rFonts w:cs="Times New Roman"/>
                <w:noProof/>
                <w:color w:val="000000" w:themeColor="text1"/>
                <w:sz w:val="22"/>
              </w:rPr>
            </w:rPrChange>
          </w:rPr>
          <w:delText>the ADL-intra-EWC model</w:delText>
        </w:r>
        <w:r w:rsidRPr="00345363" w:rsidDel="00AB3254">
          <w:rPr>
            <w:rFonts w:cs="Times New Roman"/>
            <w:b/>
            <w:noProof/>
            <w:color w:val="000000" w:themeColor="text1"/>
            <w:rPrChange w:id="14934" w:author="韬 黄" w:date="2018-09-27T18:06:00Z">
              <w:rPr>
                <w:rFonts w:cs="Times New Roman"/>
                <w:noProof/>
                <w:color w:val="000000" w:themeColor="text1"/>
              </w:rPr>
            </w:rPrChange>
          </w:rPr>
          <w:delText xml:space="preserve"> </w:delText>
        </w:r>
        <w:r w:rsidRPr="00345363" w:rsidDel="00AB3254">
          <w:rPr>
            <w:rFonts w:cs="Times New Roman"/>
            <w:b/>
            <w:noProof/>
            <w:color w:val="000000" w:themeColor="text1"/>
            <w:sz w:val="22"/>
            <w:rPrChange w:id="14935" w:author="韬 黄" w:date="2018-09-27T18:06:00Z">
              <w:rPr>
                <w:rFonts w:cs="Times New Roman"/>
                <w:noProof/>
                <w:color w:val="000000" w:themeColor="text1"/>
                <w:sz w:val="22"/>
              </w:rPr>
            </w:rPrChange>
          </w:rPr>
          <w:tab/>
        </w:r>
        <w:r w:rsidRPr="00345363" w:rsidDel="00AB3254">
          <w:rPr>
            <w:rFonts w:cs="Times New Roman"/>
            <w:b/>
            <w:noProof/>
            <w:color w:val="000000" w:themeColor="text1"/>
            <w:sz w:val="22"/>
            <w:rPrChange w:id="14936" w:author="韬 黄" w:date="2018-09-27T18:06:00Z">
              <w:rPr>
                <w:rFonts w:cs="Times New Roman"/>
                <w:noProof/>
                <w:color w:val="000000" w:themeColor="text1"/>
                <w:sz w:val="22"/>
              </w:rPr>
            </w:rPrChange>
          </w:rPr>
          <w:tab/>
          <w:delText xml:space="preserve">       (b) the ADL-intra-IC model, </w:delText>
        </w:r>
      </w:del>
    </w:p>
    <w:p w14:paraId="5E91A346" w14:textId="7B950D03" w:rsidR="004C569C" w:rsidRPr="00345363" w:rsidDel="00AB3254" w:rsidRDefault="00DC1F99" w:rsidP="00DC1F99">
      <w:pPr>
        <w:shd w:val="clear" w:color="auto" w:fill="FFFFFF" w:themeFill="background1"/>
        <w:spacing w:line="360" w:lineRule="auto"/>
        <w:rPr>
          <w:del w:id="14937" w:author="韬 黄" w:date="2018-09-28T17:09:00Z"/>
          <w:rFonts w:cs="Times New Roman"/>
          <w:b/>
          <w:noProof/>
          <w:color w:val="000000" w:themeColor="text1"/>
          <w:sz w:val="22"/>
          <w:rPrChange w:id="14938" w:author="韬 黄" w:date="2018-09-27T18:06:00Z">
            <w:rPr>
              <w:del w:id="14939" w:author="韬 黄" w:date="2018-09-28T17:09:00Z"/>
              <w:rFonts w:cs="Times New Roman"/>
              <w:noProof/>
              <w:color w:val="000000" w:themeColor="text1"/>
              <w:sz w:val="22"/>
            </w:rPr>
          </w:rPrChange>
        </w:rPr>
      </w:pPr>
      <w:del w:id="14940" w:author="韬 黄" w:date="2018-09-28T17:09:00Z">
        <w:r w:rsidRPr="00345363" w:rsidDel="00AB3254">
          <w:rPr>
            <w:rFonts w:cs="Times New Roman"/>
            <w:b/>
            <w:noProof/>
            <w:color w:val="000000" w:themeColor="text1"/>
            <w:sz w:val="22"/>
            <w:rPrChange w:id="14941" w:author="韬 黄" w:date="2018-09-27T18:06:00Z">
              <w:rPr>
                <w:rFonts w:cs="Times New Roman"/>
                <w:noProof/>
                <w:color w:val="000000" w:themeColor="text1"/>
                <w:sz w:val="22"/>
              </w:rPr>
            </w:rPrChange>
          </w:rPr>
          <w:drawing>
            <wp:inline distT="0" distB="0" distL="0" distR="0" wp14:anchorId="20F07268" wp14:editId="70DDA4DA">
              <wp:extent cx="2660374" cy="1651286"/>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6649" cy="1673802"/>
                      </a:xfrm>
                      <a:prstGeom prst="rect">
                        <a:avLst/>
                      </a:prstGeom>
                      <a:noFill/>
                    </pic:spPr>
                  </pic:pic>
                </a:graphicData>
              </a:graphic>
            </wp:inline>
          </w:drawing>
        </w:r>
      </w:del>
    </w:p>
    <w:p w14:paraId="7B92F086" w14:textId="57C5D12F" w:rsidR="00DC1F99" w:rsidRPr="00345363" w:rsidDel="00AB3254" w:rsidRDefault="00DC1F99" w:rsidP="00DC1F99">
      <w:pPr>
        <w:shd w:val="clear" w:color="auto" w:fill="FFFFFF" w:themeFill="background1"/>
        <w:spacing w:line="360" w:lineRule="auto"/>
        <w:ind w:left="720"/>
        <w:rPr>
          <w:del w:id="14942" w:author="韬 黄" w:date="2018-09-28T17:09:00Z"/>
          <w:rFonts w:cs="Times New Roman"/>
          <w:b/>
          <w:noProof/>
          <w:color w:val="000000" w:themeColor="text1"/>
          <w:sz w:val="22"/>
          <w:rPrChange w:id="14943" w:author="韬 黄" w:date="2018-09-27T18:06:00Z">
            <w:rPr>
              <w:del w:id="14944" w:author="韬 黄" w:date="2018-09-28T17:09:00Z"/>
              <w:rFonts w:cs="Times New Roman"/>
              <w:noProof/>
              <w:color w:val="000000" w:themeColor="text1"/>
              <w:sz w:val="22"/>
            </w:rPr>
          </w:rPrChange>
        </w:rPr>
      </w:pPr>
      <w:del w:id="14945" w:author="韬 黄" w:date="2018-09-28T17:09:00Z">
        <w:r w:rsidRPr="00345363" w:rsidDel="00AB3254">
          <w:rPr>
            <w:rFonts w:cs="Times New Roman"/>
            <w:b/>
            <w:noProof/>
            <w:color w:val="000000" w:themeColor="text1"/>
            <w:sz w:val="22"/>
            <w:rPrChange w:id="14946" w:author="韬 黄" w:date="2018-09-27T18:06:00Z">
              <w:rPr>
                <w:rFonts w:cs="Times New Roman"/>
                <w:noProof/>
                <w:color w:val="000000" w:themeColor="text1"/>
                <w:sz w:val="22"/>
              </w:rPr>
            </w:rPrChange>
          </w:rPr>
          <w:delText xml:space="preserve">         </w:delText>
        </w:r>
        <w:r w:rsidR="008F47BF" w:rsidRPr="00345363" w:rsidDel="00AB3254">
          <w:rPr>
            <w:rFonts w:cs="Times New Roman"/>
            <w:b/>
            <w:noProof/>
            <w:color w:val="000000" w:themeColor="text1"/>
            <w:sz w:val="22"/>
            <w:rPrChange w:id="14947" w:author="韬 黄" w:date="2018-09-27T18:06:00Z">
              <w:rPr>
                <w:rFonts w:cs="Times New Roman"/>
                <w:noProof/>
                <w:color w:val="000000" w:themeColor="text1"/>
                <w:sz w:val="22"/>
              </w:rPr>
            </w:rPrChange>
          </w:rPr>
          <w:delText xml:space="preserve"> </w:delText>
        </w:r>
        <w:r w:rsidR="00FF5251" w:rsidRPr="00345363" w:rsidDel="00AB3254">
          <w:rPr>
            <w:rFonts w:cs="Times New Roman"/>
            <w:b/>
            <w:noProof/>
            <w:color w:val="000000" w:themeColor="text1"/>
            <w:sz w:val="22"/>
            <w:rPrChange w:id="14948" w:author="韬 黄" w:date="2018-09-27T18:06:00Z">
              <w:rPr>
                <w:rFonts w:cs="Times New Roman"/>
                <w:noProof/>
                <w:color w:val="000000" w:themeColor="text1"/>
                <w:sz w:val="22"/>
              </w:rPr>
            </w:rPrChange>
          </w:rPr>
          <w:delText xml:space="preserve">  </w:delText>
        </w:r>
        <w:r w:rsidRPr="00345363" w:rsidDel="00AB3254">
          <w:rPr>
            <w:rFonts w:cs="Times New Roman"/>
            <w:b/>
            <w:noProof/>
            <w:color w:val="000000" w:themeColor="text1"/>
            <w:sz w:val="22"/>
            <w:rPrChange w:id="14949" w:author="韬 黄" w:date="2018-09-27T18:06:00Z">
              <w:rPr>
                <w:rFonts w:cs="Times New Roman"/>
                <w:noProof/>
                <w:color w:val="000000" w:themeColor="text1"/>
                <w:sz w:val="22"/>
              </w:rPr>
            </w:rPrChange>
          </w:rPr>
          <w:delText>(c) the ADL-EWC-IC model</w:delText>
        </w:r>
      </w:del>
      <w:ins w:id="14950" w:author="Tao Huang" w:date="2018-09-06T16:23:00Z">
        <w:del w:id="14951" w:author="韬 黄" w:date="2018-09-28T17:09:00Z">
          <w:r w:rsidR="00FA44AA" w:rsidRPr="00345363" w:rsidDel="00AB3254">
            <w:rPr>
              <w:rFonts w:cs="Times New Roman"/>
              <w:b/>
              <w:noProof/>
              <w:color w:val="000000" w:themeColor="text1"/>
              <w:sz w:val="22"/>
              <w:rPrChange w:id="14952" w:author="韬 黄" w:date="2018-09-27T18:06:00Z">
                <w:rPr>
                  <w:rFonts w:cs="Times New Roman"/>
                  <w:noProof/>
                  <w:color w:val="000000" w:themeColor="text1"/>
                  <w:sz w:val="22"/>
                </w:rPr>
              </w:rPrChange>
            </w:rPr>
            <w:delText xml:space="preserve"> </w:delText>
          </w:r>
        </w:del>
      </w:ins>
    </w:p>
    <w:p w14:paraId="5C805C80" w14:textId="49931885" w:rsidR="004C569C" w:rsidRPr="00C240F3" w:rsidDel="00C240F3" w:rsidRDefault="00FD73AC" w:rsidP="00FD73AC">
      <w:pPr>
        <w:shd w:val="clear" w:color="auto" w:fill="FFFFFF" w:themeFill="background1"/>
        <w:spacing w:after="0" w:line="360" w:lineRule="auto"/>
        <w:rPr>
          <w:del w:id="14953" w:author="韬 黄" w:date="2018-09-28T17:07:00Z"/>
          <w:rFonts w:cs="Times New Roman"/>
          <w:color w:val="833C0B" w:themeColor="accent2" w:themeShade="80"/>
          <w:sz w:val="22"/>
          <w:rPrChange w:id="14954" w:author="韬 黄" w:date="2018-09-28T17:05:00Z">
            <w:rPr>
              <w:del w:id="14955" w:author="韬 黄" w:date="2018-09-28T17:07:00Z"/>
              <w:rFonts w:cs="Times New Roman"/>
              <w:color w:val="000000" w:themeColor="text1"/>
              <w:sz w:val="22"/>
            </w:rPr>
          </w:rPrChange>
        </w:rPr>
      </w:pPr>
      <w:del w:id="14956" w:author="韬 黄" w:date="2018-09-28T17:07:00Z">
        <w:r w:rsidRPr="00C240F3" w:rsidDel="00C240F3">
          <w:rPr>
            <w:rFonts w:cs="Times New Roman"/>
            <w:color w:val="833C0B" w:themeColor="accent2" w:themeShade="80"/>
            <w:sz w:val="22"/>
            <w:rPrChange w:id="14957" w:author="韬 黄" w:date="2018-09-28T17:05:00Z">
              <w:rPr>
                <w:rFonts w:cs="Times New Roman"/>
                <w:color w:val="000000" w:themeColor="text1"/>
                <w:sz w:val="22"/>
              </w:rPr>
            </w:rPrChange>
          </w:rPr>
          <w:delText xml:space="preserve">The results in Table </w:delText>
        </w:r>
        <w:r w:rsidRPr="00C240F3" w:rsidDel="00B4299E">
          <w:rPr>
            <w:rFonts w:cs="Times New Roman"/>
            <w:color w:val="833C0B" w:themeColor="accent2" w:themeShade="80"/>
            <w:sz w:val="22"/>
            <w:rPrChange w:id="14958" w:author="韬 黄" w:date="2018-09-28T17:05:00Z">
              <w:rPr>
                <w:rFonts w:cs="Times New Roman"/>
                <w:color w:val="000000" w:themeColor="text1"/>
                <w:sz w:val="22"/>
              </w:rPr>
            </w:rPrChange>
          </w:rPr>
          <w:delText>4</w:delText>
        </w:r>
      </w:del>
      <w:ins w:id="14959" w:author="韬 黄" w:date="2018-10-16T16:57:00Z">
        <w:r w:rsidR="00DD170B">
          <w:rPr>
            <w:rFonts w:cs="Times New Roman"/>
            <w:b/>
            <w:noProof/>
            <w:color w:val="000000" w:themeColor="text1"/>
            <w:sz w:val="22"/>
          </w:rPr>
          <w:t xml:space="preserve"> </w:t>
        </w:r>
      </w:ins>
      <w:del w:id="14960" w:author="韬 黄" w:date="2018-09-28T17:07:00Z">
        <w:r w:rsidRPr="00C240F3" w:rsidDel="00C240F3">
          <w:rPr>
            <w:rFonts w:cs="Times New Roman"/>
            <w:color w:val="833C0B" w:themeColor="accent2" w:themeShade="80"/>
            <w:sz w:val="22"/>
            <w:rPrChange w:id="14961" w:author="韬 黄" w:date="2018-09-28T17:05:00Z">
              <w:rPr>
                <w:rFonts w:cs="Times New Roman"/>
                <w:color w:val="000000" w:themeColor="text1"/>
                <w:sz w:val="22"/>
              </w:rPr>
            </w:rPrChange>
          </w:rPr>
          <w:delText>ndicates that t</w:delText>
        </w:r>
        <w:r w:rsidR="004C569C" w:rsidRPr="00C240F3" w:rsidDel="00C240F3">
          <w:rPr>
            <w:rFonts w:cs="Times New Roman"/>
            <w:color w:val="833C0B" w:themeColor="accent2" w:themeShade="80"/>
            <w:sz w:val="22"/>
            <w:rPrChange w:id="14962" w:author="韬 黄" w:date="2018-09-28T17:05:00Z">
              <w:rPr>
                <w:rFonts w:cs="Times New Roman"/>
                <w:color w:val="000000" w:themeColor="text1"/>
                <w:sz w:val="22"/>
              </w:rPr>
            </w:rPrChange>
          </w:rPr>
          <w:delText xml:space="preserve">he ADL-intra-IC model has the best forecasting performance for the non-promoted period but only has a moderate performance for the promoted period. A possible explanation is that the estimated bias used for the correction gets submerged by high variations </w:delText>
        </w:r>
      </w:del>
      <w:del w:id="14963" w:author="韬 黄" w:date="2018-09-28T16:43:00Z">
        <w:r w:rsidR="004C569C" w:rsidRPr="00C240F3" w:rsidDel="00613F6F">
          <w:rPr>
            <w:rFonts w:cs="Times New Roman"/>
            <w:color w:val="833C0B" w:themeColor="accent2" w:themeShade="80"/>
            <w:sz w:val="22"/>
            <w:rPrChange w:id="14964" w:author="韬 黄" w:date="2018-09-28T17:05:00Z">
              <w:rPr>
                <w:rFonts w:cs="Times New Roman"/>
                <w:color w:val="000000" w:themeColor="text1"/>
                <w:sz w:val="22"/>
              </w:rPr>
            </w:rPrChange>
          </w:rPr>
          <w:delText xml:space="preserve">in </w:delText>
        </w:r>
      </w:del>
      <w:del w:id="14965" w:author="韬 黄" w:date="2018-09-28T16:36:00Z">
        <w:r w:rsidR="004C569C" w:rsidRPr="00C240F3" w:rsidDel="00635F25">
          <w:rPr>
            <w:rFonts w:cs="Times New Roman"/>
            <w:color w:val="833C0B" w:themeColor="accent2" w:themeShade="80"/>
            <w:sz w:val="22"/>
            <w:rPrChange w:id="14966" w:author="韬 黄" w:date="2018-09-28T17:05:00Z">
              <w:rPr>
                <w:rFonts w:cs="Times New Roman"/>
                <w:color w:val="000000" w:themeColor="text1"/>
                <w:sz w:val="22"/>
              </w:rPr>
            </w:rPrChange>
          </w:rPr>
          <w:delText xml:space="preserve">the high </w:delText>
        </w:r>
      </w:del>
      <w:del w:id="14967" w:author="韬 黄" w:date="2018-09-28T17:07:00Z">
        <w:r w:rsidR="004C569C" w:rsidRPr="00C240F3" w:rsidDel="00C240F3">
          <w:rPr>
            <w:rFonts w:cs="Times New Roman"/>
            <w:color w:val="833C0B" w:themeColor="accent2" w:themeShade="80"/>
            <w:sz w:val="22"/>
            <w:rPrChange w:id="14968" w:author="韬 黄" w:date="2018-09-28T17:05:00Z">
              <w:rPr>
                <w:rFonts w:cs="Times New Roman"/>
                <w:color w:val="000000" w:themeColor="text1"/>
                <w:sz w:val="22"/>
              </w:rPr>
            </w:rPrChange>
          </w:rPr>
          <w:delText xml:space="preserve">product sales. </w:delText>
        </w:r>
      </w:del>
      <w:del w:id="14969" w:author="韬 黄" w:date="2018-09-28T16:44:00Z">
        <w:r w:rsidR="004C569C" w:rsidRPr="00C240F3" w:rsidDel="00613F6F">
          <w:rPr>
            <w:rFonts w:cs="Times New Roman"/>
            <w:color w:val="833C0B" w:themeColor="accent2" w:themeShade="80"/>
            <w:sz w:val="22"/>
            <w:rPrChange w:id="14970" w:author="韬 黄" w:date="2018-09-28T17:05:00Z">
              <w:rPr>
                <w:rFonts w:cs="Times New Roman"/>
                <w:color w:val="000000" w:themeColor="text1"/>
                <w:sz w:val="22"/>
              </w:rPr>
            </w:rPrChange>
          </w:rPr>
          <w:delText xml:space="preserve">This allows us to complement the ADL-intra-IC model for the promoted period. As </w:delText>
        </w:r>
      </w:del>
      <w:del w:id="14971" w:author="韬 黄" w:date="2018-09-28T17:07:00Z">
        <w:r w:rsidR="004C569C" w:rsidRPr="00C240F3" w:rsidDel="00C240F3">
          <w:rPr>
            <w:rFonts w:cs="Times New Roman"/>
            <w:color w:val="833C0B" w:themeColor="accent2" w:themeShade="80"/>
            <w:sz w:val="22"/>
            <w:rPrChange w:id="14972" w:author="韬 黄" w:date="2018-09-28T17:05:00Z">
              <w:rPr>
                <w:rFonts w:cs="Times New Roman"/>
                <w:color w:val="000000" w:themeColor="text1"/>
                <w:sz w:val="22"/>
              </w:rPr>
            </w:rPrChange>
          </w:rPr>
          <w:delText>the ADL-</w:delText>
        </w:r>
        <w:r w:rsidR="004C569C" w:rsidRPr="00C240F3" w:rsidDel="00C240F3">
          <w:rPr>
            <w:rFonts w:cs="Times New Roman"/>
            <w:noProof/>
            <w:color w:val="833C0B" w:themeColor="accent2" w:themeShade="80"/>
            <w:sz w:val="22"/>
            <w:rPrChange w:id="14973" w:author="韬 黄" w:date="2018-09-28T17:05:00Z">
              <w:rPr>
                <w:rFonts w:cs="Times New Roman"/>
                <w:noProof/>
                <w:color w:val="000000" w:themeColor="text1"/>
                <w:sz w:val="22"/>
              </w:rPr>
            </w:rPrChange>
          </w:rPr>
          <w:delText>intra</w:delText>
        </w:r>
        <w:r w:rsidR="004C569C" w:rsidRPr="00C240F3" w:rsidDel="00C240F3">
          <w:rPr>
            <w:rFonts w:cs="Times New Roman"/>
            <w:color w:val="833C0B" w:themeColor="accent2" w:themeShade="80"/>
            <w:sz w:val="22"/>
            <w:rPrChange w:id="14974" w:author="韬 黄" w:date="2018-09-28T17:05:00Z">
              <w:rPr>
                <w:rFonts w:cs="Times New Roman"/>
                <w:color w:val="000000" w:themeColor="text1"/>
                <w:sz w:val="22"/>
              </w:rPr>
            </w:rPrChange>
          </w:rPr>
          <w:delText>-EWC model has the best performance for the promoted period</w:delText>
        </w:r>
      </w:del>
      <w:del w:id="14975" w:author="韬 黄" w:date="2018-09-28T16:44:00Z">
        <w:r w:rsidR="004C569C" w:rsidRPr="00C240F3" w:rsidDel="00613F6F">
          <w:rPr>
            <w:rFonts w:cs="Times New Roman"/>
            <w:color w:val="833C0B" w:themeColor="accent2" w:themeShade="80"/>
            <w:sz w:val="22"/>
            <w:rPrChange w:id="14976" w:author="韬 黄" w:date="2018-09-28T17:05:00Z">
              <w:rPr>
                <w:rFonts w:cs="Times New Roman"/>
                <w:color w:val="000000" w:themeColor="text1"/>
                <w:sz w:val="22"/>
              </w:rPr>
            </w:rPrChange>
          </w:rPr>
          <w:delText xml:space="preserve">, </w:delText>
        </w:r>
      </w:del>
      <w:del w:id="14977" w:author="韬 黄" w:date="2018-09-28T17:07:00Z">
        <w:r w:rsidR="004C569C" w:rsidRPr="00C240F3" w:rsidDel="00C240F3">
          <w:rPr>
            <w:rFonts w:cs="Times New Roman"/>
            <w:color w:val="833C0B" w:themeColor="accent2" w:themeShade="80"/>
            <w:sz w:val="22"/>
            <w:rPrChange w:id="14978" w:author="韬 黄" w:date="2018-09-28T17:05:00Z">
              <w:rPr>
                <w:rFonts w:cs="Times New Roman"/>
                <w:color w:val="000000" w:themeColor="text1"/>
                <w:sz w:val="22"/>
              </w:rPr>
            </w:rPrChange>
          </w:rPr>
          <w:delText xml:space="preserve">we forge a combined model between these two models, named as the ADL-EWC-IC </w:delText>
        </w:r>
        <w:r w:rsidR="00A06C88" w:rsidRPr="00C240F3" w:rsidDel="00C240F3">
          <w:rPr>
            <w:rFonts w:cs="Times New Roman"/>
            <w:color w:val="833C0B" w:themeColor="accent2" w:themeShade="80"/>
            <w:sz w:val="22"/>
            <w:rPrChange w:id="14979" w:author="韬 黄" w:date="2018-09-28T17:05:00Z">
              <w:rPr>
                <w:rFonts w:cs="Times New Roman"/>
                <w:color w:val="000000" w:themeColor="text1"/>
                <w:sz w:val="22"/>
              </w:rPr>
            </w:rPrChange>
          </w:rPr>
          <w:delText>model</w:delText>
        </w:r>
        <w:r w:rsidR="004C569C" w:rsidRPr="00C240F3" w:rsidDel="00C240F3">
          <w:rPr>
            <w:rFonts w:cs="Times New Roman"/>
            <w:color w:val="833C0B" w:themeColor="accent2" w:themeShade="80"/>
            <w:sz w:val="22"/>
            <w:rPrChange w:id="14980" w:author="韬 黄" w:date="2018-09-28T17:05:00Z">
              <w:rPr>
                <w:rFonts w:cs="Times New Roman"/>
                <w:color w:val="000000" w:themeColor="text1"/>
                <w:sz w:val="22"/>
              </w:rPr>
            </w:rPrChange>
          </w:rPr>
          <w:delText>. The ADL-EWC-IC model will be identical to the ADL-</w:delText>
        </w:r>
        <w:r w:rsidR="004C569C" w:rsidRPr="00C240F3" w:rsidDel="00C240F3">
          <w:rPr>
            <w:rFonts w:cs="Times New Roman"/>
            <w:noProof/>
            <w:color w:val="833C0B" w:themeColor="accent2" w:themeShade="80"/>
            <w:sz w:val="22"/>
            <w:rPrChange w:id="14981" w:author="韬 黄" w:date="2018-09-28T17:05:00Z">
              <w:rPr>
                <w:rFonts w:cs="Times New Roman"/>
                <w:noProof/>
                <w:color w:val="000000" w:themeColor="text1"/>
                <w:sz w:val="22"/>
              </w:rPr>
            </w:rPrChange>
          </w:rPr>
          <w:delText>intra</w:delText>
        </w:r>
        <w:r w:rsidR="004C569C" w:rsidRPr="00C240F3" w:rsidDel="00C240F3">
          <w:rPr>
            <w:rFonts w:cs="Times New Roman"/>
            <w:color w:val="833C0B" w:themeColor="accent2" w:themeShade="80"/>
            <w:sz w:val="22"/>
            <w:rPrChange w:id="14982" w:author="韬 黄" w:date="2018-09-28T17:05:00Z">
              <w:rPr>
                <w:rFonts w:cs="Times New Roman"/>
                <w:color w:val="000000" w:themeColor="text1"/>
                <w:sz w:val="22"/>
              </w:rPr>
            </w:rPrChange>
          </w:rPr>
          <w:delText xml:space="preserve">-EWC model for the promoted period and the ADL-intra-IC model for the non-promoted period. Table </w:delText>
        </w:r>
      </w:del>
      <w:del w:id="14983" w:author="韬 黄" w:date="2018-09-28T16:46:00Z">
        <w:r w:rsidR="004C569C" w:rsidRPr="00C240F3" w:rsidDel="00613F6F">
          <w:rPr>
            <w:rFonts w:cs="Times New Roman"/>
            <w:color w:val="833C0B" w:themeColor="accent2" w:themeShade="80"/>
            <w:sz w:val="22"/>
            <w:rPrChange w:id="14984" w:author="韬 黄" w:date="2018-09-28T17:05:00Z">
              <w:rPr>
                <w:rFonts w:cs="Times New Roman"/>
                <w:color w:val="000000" w:themeColor="text1"/>
                <w:sz w:val="22"/>
              </w:rPr>
            </w:rPrChange>
          </w:rPr>
          <w:delText xml:space="preserve">2 also </w:delText>
        </w:r>
      </w:del>
      <w:del w:id="14985" w:author="韬 黄" w:date="2018-09-28T17:07:00Z">
        <w:r w:rsidR="004C569C" w:rsidRPr="00C240F3" w:rsidDel="00C240F3">
          <w:rPr>
            <w:rFonts w:cs="Times New Roman"/>
            <w:color w:val="833C0B" w:themeColor="accent2" w:themeShade="80"/>
            <w:sz w:val="22"/>
            <w:rPrChange w:id="14986" w:author="韬 黄" w:date="2018-09-28T17:05:00Z">
              <w:rPr>
                <w:rFonts w:cs="Times New Roman"/>
                <w:color w:val="000000" w:themeColor="text1"/>
                <w:sz w:val="22"/>
              </w:rPr>
            </w:rPrChange>
          </w:rPr>
          <w:delText xml:space="preserve">shows the forecasting performance by the ADL-EWC-IC model. The results indicate that the ADL-EWC-IC model generates the most accurate forecasts across all the models. </w:delText>
        </w:r>
      </w:del>
      <w:del w:id="14987" w:author="韬 黄" w:date="2018-09-28T17:05:00Z">
        <w:r w:rsidR="004C569C" w:rsidRPr="00C240F3" w:rsidDel="00E479D3">
          <w:rPr>
            <w:rFonts w:cs="Times New Roman"/>
            <w:color w:val="833C0B" w:themeColor="accent2" w:themeShade="80"/>
            <w:sz w:val="22"/>
            <w:rPrChange w:id="14988" w:author="韬 黄" w:date="2018-09-28T17:05:00Z">
              <w:rPr>
                <w:rFonts w:cs="Times New Roman"/>
                <w:color w:val="000000" w:themeColor="text1"/>
                <w:sz w:val="22"/>
              </w:rPr>
            </w:rPrChange>
          </w:rPr>
          <w:delText>Table 4 also includes the performance of the ADL-EWC-IC model for the promoted and non-promoted forecast periods. The ADL-EWC-IC model outperforms the ADL-</w:delText>
        </w:r>
        <w:r w:rsidR="004C569C" w:rsidRPr="00C240F3" w:rsidDel="00E479D3">
          <w:rPr>
            <w:rFonts w:cs="Times New Roman"/>
            <w:noProof/>
            <w:color w:val="833C0B" w:themeColor="accent2" w:themeShade="80"/>
            <w:sz w:val="22"/>
            <w:rPrChange w:id="14989" w:author="韬 黄" w:date="2018-09-28T17:05:00Z">
              <w:rPr>
                <w:rFonts w:cs="Times New Roman"/>
                <w:noProof/>
                <w:color w:val="000000" w:themeColor="text1"/>
                <w:sz w:val="22"/>
              </w:rPr>
            </w:rPrChange>
          </w:rPr>
          <w:delText>intra</w:delText>
        </w:r>
        <w:r w:rsidR="004C569C" w:rsidRPr="00C240F3" w:rsidDel="00E479D3">
          <w:rPr>
            <w:rFonts w:cs="Times New Roman"/>
            <w:color w:val="833C0B" w:themeColor="accent2" w:themeShade="80"/>
            <w:sz w:val="22"/>
            <w:rPrChange w:id="14990" w:author="韬 黄" w:date="2018-09-28T17:05:00Z">
              <w:rPr>
                <w:rFonts w:cs="Times New Roman"/>
                <w:color w:val="000000" w:themeColor="text1"/>
                <w:sz w:val="22"/>
              </w:rPr>
            </w:rPrChange>
          </w:rPr>
          <w:delText xml:space="preserve"> model for 21 </w:delText>
        </w:r>
      </w:del>
      <w:ins w:id="14991" w:author="Tao Huang" w:date="2018-09-06T16:23:00Z">
        <w:del w:id="14992" w:author="韬 黄" w:date="2018-09-28T17:05:00Z">
          <w:r w:rsidR="00FA44AA" w:rsidRPr="00C240F3" w:rsidDel="00E479D3">
            <w:rPr>
              <w:rFonts w:cs="Times New Roman"/>
              <w:color w:val="833C0B" w:themeColor="accent2" w:themeShade="80"/>
              <w:sz w:val="22"/>
              <w:rPrChange w:id="14993" w:author="韬 黄" w:date="2018-09-28T17:05:00Z">
                <w:rPr>
                  <w:rFonts w:cs="Times New Roman"/>
                  <w:color w:val="000000" w:themeColor="text1"/>
                  <w:sz w:val="22"/>
                </w:rPr>
              </w:rPrChange>
            </w:rPr>
            <w:delText xml:space="preserve">18 </w:delText>
          </w:r>
        </w:del>
      </w:ins>
      <w:del w:id="14994" w:author="韬 黄" w:date="2018-09-28T17:05:00Z">
        <w:r w:rsidR="004C569C" w:rsidRPr="00C240F3" w:rsidDel="00E479D3">
          <w:rPr>
            <w:rFonts w:cs="Times New Roman"/>
            <w:color w:val="833C0B" w:themeColor="accent2" w:themeShade="80"/>
            <w:sz w:val="22"/>
            <w:rPrChange w:id="14995" w:author="韬 黄" w:date="2018-09-28T17:05:00Z">
              <w:rPr>
                <w:rFonts w:cs="Times New Roman"/>
                <w:color w:val="000000" w:themeColor="text1"/>
                <w:sz w:val="22"/>
              </w:rPr>
            </w:rPrChange>
          </w:rPr>
          <w:delText xml:space="preserve">(out of 28) product categories. It reduces the MASE by 3.3% for the 20% of categories (i.e., 6 categories) where it achieves the maximum improvement. </w:delText>
        </w:r>
        <w:r w:rsidR="006E774C" w:rsidRPr="00C240F3" w:rsidDel="00E479D3">
          <w:rPr>
            <w:rFonts w:cs="Times New Roman"/>
            <w:color w:val="833C0B" w:themeColor="accent2" w:themeShade="80"/>
            <w:sz w:val="22"/>
            <w:rPrChange w:id="14996" w:author="韬 黄" w:date="2018-09-28T17:05:00Z">
              <w:rPr>
                <w:rFonts w:cs="Times New Roman"/>
                <w:color w:val="000000" w:themeColor="text1"/>
                <w:sz w:val="22"/>
              </w:rPr>
            </w:rPrChange>
          </w:rPr>
          <w:delText>Figure 3(c) (i.e., the boxplot in the bottom-right corner) shows the percentage improvements of the ADL-EWC-IC model compared to the ADL-intra model.</w:delText>
        </w:r>
      </w:del>
      <w:ins w:id="14997" w:author="Tao Huang" w:date="2018-09-06T16:23:00Z">
        <w:del w:id="14998" w:author="韬 黄" w:date="2018-09-28T17:05:00Z">
          <w:r w:rsidR="00FA44AA" w:rsidRPr="00C240F3" w:rsidDel="00E479D3">
            <w:rPr>
              <w:rFonts w:cs="Times New Roman"/>
              <w:color w:val="833C0B" w:themeColor="accent2" w:themeShade="80"/>
              <w:sz w:val="22"/>
              <w:rPrChange w:id="14999" w:author="韬 黄" w:date="2018-09-28T17:05:00Z">
                <w:rPr>
                  <w:rFonts w:cs="Times New Roman"/>
                  <w:color w:val="000000" w:themeColor="text1"/>
                  <w:sz w:val="22"/>
                </w:rPr>
              </w:rPrChange>
            </w:rPr>
            <w:delText xml:space="preserve"> </w:delText>
          </w:r>
        </w:del>
      </w:ins>
    </w:p>
    <w:p w14:paraId="1751C405" w14:textId="0D1B1D70" w:rsidR="0065311B" w:rsidRPr="001E17BA" w:rsidRDefault="0065311B" w:rsidP="00FD73AC">
      <w:pPr>
        <w:shd w:val="clear" w:color="auto" w:fill="FFFFFF" w:themeFill="background1"/>
        <w:spacing w:after="0" w:line="360" w:lineRule="auto"/>
        <w:jc w:val="center"/>
        <w:rPr>
          <w:rFonts w:cs="Times New Roman"/>
          <w:b/>
          <w:color w:val="000000" w:themeColor="text1"/>
          <w:sz w:val="22"/>
        </w:rPr>
      </w:pPr>
    </w:p>
    <w:p w14:paraId="361A9CB3" w14:textId="77777777" w:rsidR="004C569C" w:rsidRPr="001E17BA" w:rsidRDefault="004C569C" w:rsidP="00FD73AC">
      <w:pPr>
        <w:pStyle w:val="Heading2"/>
        <w:numPr>
          <w:ilvl w:val="0"/>
          <w:numId w:val="11"/>
        </w:numPr>
        <w:spacing w:before="0" w:line="360" w:lineRule="auto"/>
        <w:rPr>
          <w:rFonts w:cs="Times New Roman"/>
          <w:sz w:val="22"/>
          <w:szCs w:val="22"/>
        </w:rPr>
      </w:pPr>
      <w:r w:rsidRPr="001E17BA">
        <w:rPr>
          <w:rFonts w:cs="Times New Roman"/>
          <w:sz w:val="22"/>
          <w:szCs w:val="22"/>
        </w:rPr>
        <w:t>Exploring the determinants of the forecasting improvement</w:t>
      </w:r>
    </w:p>
    <w:p w14:paraId="35FA44A3" w14:textId="77777777" w:rsidR="004C569C" w:rsidRPr="001E17BA" w:rsidRDefault="004C569C" w:rsidP="004C569C">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14:paraId="5D27F13D" w14:textId="5C54DD38" w:rsidR="004C569C" w:rsidRPr="001E17BA" w:rsidRDefault="00056EC5" w:rsidP="004C569C">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The r</w:t>
      </w:r>
      <w:r w:rsidR="004C569C" w:rsidRPr="001E17BA">
        <w:rPr>
          <w:rFonts w:cs="Times New Roman"/>
          <w:color w:val="000000" w:themeColor="text1"/>
          <w:sz w:val="22"/>
        </w:rPr>
        <w:t xml:space="preserve">esults </w:t>
      </w:r>
      <w:ins w:id="15000" w:author="韬 黄" w:date="2018-10-10T17:19:00Z">
        <w:r w:rsidR="0095589B">
          <w:rPr>
            <w:rFonts w:cs="Times New Roman"/>
            <w:color w:val="000000" w:themeColor="text1"/>
            <w:sz w:val="22"/>
          </w:rPr>
          <w:t xml:space="preserve">in Table 6 </w:t>
        </w:r>
      </w:ins>
      <w:r w:rsidR="004C569C" w:rsidRPr="001E17BA">
        <w:rPr>
          <w:rFonts w:cs="Times New Roman"/>
          <w:color w:val="000000" w:themeColor="text1"/>
          <w:sz w:val="22"/>
        </w:rPr>
        <w:t xml:space="preserve">show that our proposed models generate more accurate forecasts especially for some product categories (e.g., Yogurt, Milk, Toilet Tissue etc.). We further explore the determinants of the improvement of the forecasting performance </w:t>
      </w:r>
      <w:r w:rsidR="004C569C" w:rsidRPr="001E17BA">
        <w:rPr>
          <w:rFonts w:cs="Times New Roman"/>
          <w:noProof/>
          <w:color w:val="000000" w:themeColor="text1"/>
          <w:sz w:val="22"/>
        </w:rPr>
        <w:t>of</w:t>
      </w:r>
      <w:r w:rsidR="004C569C" w:rsidRPr="001E17BA">
        <w:rPr>
          <w:rFonts w:cs="Times New Roman"/>
          <w:color w:val="000000" w:themeColor="text1"/>
          <w:sz w:val="22"/>
        </w:rPr>
        <w:t xml:space="preserve"> our proposed models</w:t>
      </w:r>
      <w:del w:id="15001" w:author="韬 黄" w:date="2018-10-10T17:20:00Z">
        <w:r w:rsidR="004C569C" w:rsidRPr="001E17BA" w:rsidDel="0095589B">
          <w:rPr>
            <w:rFonts w:cs="Times New Roman"/>
            <w:color w:val="000000" w:themeColor="text1"/>
            <w:sz w:val="22"/>
          </w:rPr>
          <w:delText xml:space="preserve"> at SKU level</w:delText>
        </w:r>
      </w:del>
      <w:r w:rsidR="004C569C" w:rsidRPr="001E17BA">
        <w:rPr>
          <w:rFonts w:cs="Times New Roman"/>
          <w:color w:val="000000" w:themeColor="text1"/>
          <w:sz w:val="22"/>
        </w:rPr>
        <w:t xml:space="preserve">. This provides insights into </w:t>
      </w:r>
      <w:ins w:id="15002" w:author="韬 黄" w:date="2018-10-10T17:20:00Z">
        <w:r w:rsidR="0095589B">
          <w:rPr>
            <w:rFonts w:cs="Times New Roman"/>
            <w:color w:val="000000" w:themeColor="text1"/>
            <w:sz w:val="22"/>
          </w:rPr>
          <w:t xml:space="preserve">for </w:t>
        </w:r>
      </w:ins>
      <w:r w:rsidR="004C569C" w:rsidRPr="001E17BA">
        <w:rPr>
          <w:rFonts w:cs="Times New Roman"/>
          <w:color w:val="000000" w:themeColor="text1"/>
          <w:sz w:val="22"/>
        </w:rPr>
        <w:t xml:space="preserve">what types of SKUs </w:t>
      </w:r>
      <w:ins w:id="15003" w:author="韬 黄" w:date="2018-10-10T17:20:00Z">
        <w:r w:rsidR="0095589B">
          <w:rPr>
            <w:rFonts w:cs="Times New Roman"/>
            <w:color w:val="000000" w:themeColor="text1"/>
            <w:sz w:val="22"/>
          </w:rPr>
          <w:t xml:space="preserve">we </w:t>
        </w:r>
      </w:ins>
      <w:r w:rsidR="004C569C" w:rsidRPr="001E17BA">
        <w:rPr>
          <w:rFonts w:cs="Times New Roman"/>
          <w:color w:val="000000" w:themeColor="text1"/>
          <w:sz w:val="22"/>
        </w:rPr>
        <w:t xml:space="preserve">may </w:t>
      </w:r>
      <w:del w:id="15004" w:author="韬 黄" w:date="2018-10-10T17:20:00Z">
        <w:r w:rsidR="004C569C" w:rsidRPr="001E17BA" w:rsidDel="0095589B">
          <w:rPr>
            <w:rFonts w:cs="Times New Roman"/>
            <w:color w:val="000000" w:themeColor="text1"/>
            <w:sz w:val="22"/>
          </w:rPr>
          <w:delText xml:space="preserve">benefit </w:delText>
        </w:r>
      </w:del>
      <w:ins w:id="15005" w:author="韬 黄" w:date="2018-10-10T17:20:00Z">
        <w:r w:rsidR="0095589B">
          <w:rPr>
            <w:rFonts w:cs="Times New Roman"/>
            <w:color w:val="000000" w:themeColor="text1"/>
            <w:sz w:val="22"/>
          </w:rPr>
          <w:t>get</w:t>
        </w:r>
        <w:r w:rsidR="0095589B" w:rsidRPr="001E17BA">
          <w:rPr>
            <w:rFonts w:cs="Times New Roman"/>
            <w:color w:val="000000" w:themeColor="text1"/>
            <w:sz w:val="22"/>
          </w:rPr>
          <w:t xml:space="preserve"> </w:t>
        </w:r>
      </w:ins>
      <w:r w:rsidR="004C569C" w:rsidRPr="001E17BA">
        <w:rPr>
          <w:rFonts w:cs="Times New Roman"/>
          <w:color w:val="000000" w:themeColor="text1"/>
          <w:sz w:val="22"/>
        </w:rPr>
        <w:t xml:space="preserve">most </w:t>
      </w:r>
      <w:ins w:id="15006" w:author="韬 黄" w:date="2018-10-10T17:21:00Z">
        <w:r w:rsidR="0095589B">
          <w:rPr>
            <w:rFonts w:cs="Times New Roman"/>
            <w:color w:val="000000" w:themeColor="text1"/>
            <w:sz w:val="22"/>
          </w:rPr>
          <w:t xml:space="preserve">benefit by using </w:t>
        </w:r>
      </w:ins>
      <w:del w:id="15007" w:author="韬 黄" w:date="2018-10-10T17:21:00Z">
        <w:r w:rsidR="004C569C" w:rsidRPr="001E17BA" w:rsidDel="0095589B">
          <w:rPr>
            <w:rFonts w:cs="Times New Roman"/>
            <w:color w:val="000000" w:themeColor="text1"/>
            <w:sz w:val="22"/>
          </w:rPr>
          <w:delText xml:space="preserve">from </w:delText>
        </w:r>
      </w:del>
      <w:r w:rsidR="004C569C" w:rsidRPr="001E17BA">
        <w:rPr>
          <w:rFonts w:cs="Times New Roman"/>
          <w:color w:val="000000" w:themeColor="text1"/>
          <w:sz w:val="22"/>
        </w:rPr>
        <w:t xml:space="preserve">the proposed models. We consider the following </w:t>
      </w:r>
      <w:del w:id="15008" w:author="韬 黄" w:date="2018-10-10T17:22:00Z">
        <w:r w:rsidR="004C569C" w:rsidRPr="001E17BA" w:rsidDel="0095589B">
          <w:rPr>
            <w:rFonts w:cs="Times New Roman"/>
            <w:color w:val="000000" w:themeColor="text1"/>
            <w:sz w:val="22"/>
          </w:rPr>
          <w:delText xml:space="preserve">types </w:delText>
        </w:r>
      </w:del>
      <w:ins w:id="15009" w:author="韬 黄" w:date="2018-10-10T17:22:00Z">
        <w:r w:rsidR="0095589B">
          <w:rPr>
            <w:rFonts w:cs="Times New Roman"/>
            <w:color w:val="000000" w:themeColor="text1"/>
            <w:sz w:val="22"/>
          </w:rPr>
          <w:t xml:space="preserve">data characteristics </w:t>
        </w:r>
      </w:ins>
      <w:del w:id="15010" w:author="韬 黄" w:date="2018-10-10T17:22:00Z">
        <w:r w:rsidR="004C569C" w:rsidRPr="001E17BA" w:rsidDel="0095589B">
          <w:rPr>
            <w:rFonts w:cs="Times New Roman"/>
            <w:color w:val="000000" w:themeColor="text1"/>
            <w:sz w:val="22"/>
          </w:rPr>
          <w:delText xml:space="preserve">of </w:delText>
        </w:r>
      </w:del>
      <w:ins w:id="15011" w:author="韬 黄" w:date="2018-10-10T17:22:00Z">
        <w:r w:rsidR="0095589B">
          <w:rPr>
            <w:rFonts w:cs="Times New Roman"/>
            <w:color w:val="000000" w:themeColor="text1"/>
            <w:sz w:val="22"/>
          </w:rPr>
          <w:t xml:space="preserve">as </w:t>
        </w:r>
      </w:ins>
      <w:r w:rsidR="004C569C" w:rsidRPr="001E17BA">
        <w:rPr>
          <w:rFonts w:cs="Times New Roman"/>
          <w:color w:val="000000" w:themeColor="text1"/>
          <w:sz w:val="22"/>
        </w:rPr>
        <w:t xml:space="preserve">potential determinants: 1) basic statistical measures for both the prices and sales </w:t>
      </w:r>
      <w:ins w:id="15012" w:author="韬 黄" w:date="2018-10-10T17:22:00Z">
        <w:r w:rsidR="0095589B">
          <w:rPr>
            <w:rFonts w:cs="Times New Roman"/>
            <w:color w:val="000000" w:themeColor="text1"/>
            <w:sz w:val="22"/>
          </w:rPr>
          <w:t xml:space="preserve">variables </w:t>
        </w:r>
      </w:ins>
      <w:r w:rsidR="004C569C" w:rsidRPr="001E17BA">
        <w:rPr>
          <w:rFonts w:cs="Times New Roman"/>
          <w:color w:val="000000" w:themeColor="text1"/>
          <w:sz w:val="22"/>
        </w:rPr>
        <w:t>including the average, standard deviation, skewness, range, kurtosis, and coefficient of variation; 2) the frequency of the feature and display promotions for each SKU</w:t>
      </w:r>
      <w:ins w:id="15013" w:author="韬 黄" w:date="2018-10-10T17:22:00Z">
        <w:r w:rsidR="0095589B">
          <w:rPr>
            <w:rFonts w:cs="Times New Roman"/>
            <w:color w:val="000000" w:themeColor="text1"/>
            <w:sz w:val="22"/>
          </w:rPr>
          <w:t>;</w:t>
        </w:r>
      </w:ins>
      <w:del w:id="15014" w:author="韬 黄" w:date="2018-10-10T17:22:00Z">
        <w:r w:rsidR="004C569C" w:rsidRPr="001E17BA" w:rsidDel="0095589B">
          <w:rPr>
            <w:rFonts w:cs="Times New Roman"/>
            <w:color w:val="000000" w:themeColor="text1"/>
            <w:sz w:val="22"/>
          </w:rPr>
          <w:delText>.</w:delText>
        </w:r>
      </w:del>
      <w:r w:rsidR="004C569C" w:rsidRPr="001E17BA">
        <w:rPr>
          <w:rFonts w:cs="Times New Roman"/>
          <w:color w:val="000000" w:themeColor="text1"/>
          <w:sz w:val="22"/>
        </w:rPr>
        <w:t xml:space="preserve"> 3) more advanced statistical measures </w:t>
      </w:r>
      <w:del w:id="15015" w:author="韬 黄" w:date="2018-10-10T17:23:00Z">
        <w:r w:rsidR="004C569C" w:rsidRPr="001E17BA" w:rsidDel="0095589B">
          <w:rPr>
            <w:rFonts w:cs="Times New Roman"/>
            <w:color w:val="000000" w:themeColor="text1"/>
            <w:sz w:val="22"/>
          </w:rPr>
          <w:delText>which capture the characteristics of the data series designed by</w:delText>
        </w:r>
      </w:del>
      <w:ins w:id="15016" w:author="韬 黄" w:date="2018-10-10T17:23:00Z">
        <w:r w:rsidR="0095589B">
          <w:rPr>
            <w:rFonts w:cs="Times New Roman"/>
            <w:color w:val="000000" w:themeColor="text1"/>
            <w:sz w:val="22"/>
          </w:rPr>
          <w:t>suggested by</w:t>
        </w:r>
      </w:ins>
      <w:r w:rsidR="004C569C" w:rsidRPr="001E17BA">
        <w:rPr>
          <w:rFonts w:cs="Times New Roman"/>
          <w:color w:val="000000" w:themeColor="text1"/>
          <w:sz w:val="22"/>
        </w:rPr>
        <w:t xml:space="preserve"> </w:t>
      </w:r>
      <w:r w:rsidR="004C569C" w:rsidRPr="001E17BA">
        <w:rPr>
          <w:rFonts w:cs="Times New Roman"/>
          <w:color w:val="000000" w:themeColor="text1"/>
          <w:sz w:val="22"/>
        </w:rPr>
        <w:fldChar w:fldCharType="begin"/>
      </w:r>
      <w:r w:rsidR="004C569C"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4C569C" w:rsidRPr="001E17BA">
        <w:rPr>
          <w:rFonts w:cs="Times New Roman"/>
          <w:color w:val="000000" w:themeColor="text1"/>
          <w:sz w:val="22"/>
        </w:rPr>
        <w:fldChar w:fldCharType="separate"/>
      </w:r>
      <w:r w:rsidR="004C569C" w:rsidRPr="001E17BA">
        <w:rPr>
          <w:rFonts w:cs="Times New Roman"/>
          <w:noProof/>
          <w:color w:val="000000" w:themeColor="text1"/>
          <w:sz w:val="22"/>
        </w:rPr>
        <w:t>Fildes (1992)</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For example, </w:t>
      </w:r>
      <w:ins w:id="15017" w:author="韬 黄" w:date="2018-10-10T17:23:00Z">
        <w:r w:rsidR="0095589B">
          <w:rPr>
            <w:rFonts w:cs="Times New Roman"/>
            <w:color w:val="000000" w:themeColor="text1"/>
            <w:sz w:val="22"/>
          </w:rPr>
          <w:t xml:space="preserve">we include </w:t>
        </w:r>
      </w:ins>
      <w:del w:id="15018" w:author="韬 黄" w:date="2018-10-10T17:23:00Z">
        <w:r w:rsidR="004C569C" w:rsidRPr="001E17BA" w:rsidDel="0095589B">
          <w:rPr>
            <w:rFonts w:cs="Times New Roman"/>
            <w:color w:val="000000" w:themeColor="text1"/>
            <w:sz w:val="22"/>
          </w:rPr>
          <w:delText>we measure the</w:delText>
        </w:r>
      </w:del>
      <w:ins w:id="15019" w:author="韬 黄" w:date="2018-10-10T17:23:00Z">
        <w:r w:rsidR="0095589B">
          <w:rPr>
            <w:rFonts w:cs="Times New Roman"/>
            <w:color w:val="000000" w:themeColor="text1"/>
            <w:sz w:val="22"/>
          </w:rPr>
          <w:t>the</w:t>
        </w:r>
      </w:ins>
      <w:r w:rsidR="004C569C" w:rsidRPr="001E17BA">
        <w:rPr>
          <w:rFonts w:cs="Times New Roman"/>
          <w:color w:val="000000" w:themeColor="text1"/>
          <w:sz w:val="22"/>
        </w:rPr>
        <w:t xml:space="preserve"> proportion of outliers for the sales of each SKU. The value of the sales for product </w:t>
      </w:r>
      <w:r w:rsidR="004C569C" w:rsidRPr="001E17BA">
        <w:rPr>
          <w:rFonts w:cs="Times New Roman"/>
          <w:i/>
          <w:noProof/>
          <w:color w:val="000000" w:themeColor="text1"/>
          <w:sz w:val="22"/>
        </w:rPr>
        <w:t>i</w:t>
      </w:r>
      <w:r w:rsidR="004C569C"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is the differenced value of </w:t>
      </w:r>
      <w:r w:rsidR="004C569C" w:rsidRPr="001E17BA">
        <w:rPr>
          <w:rFonts w:cs="Times New Roman"/>
          <w:color w:val="000000" w:themeColor="text1"/>
          <w:sz w:val="22"/>
        </w:rPr>
        <w:lastRenderedPageBreak/>
        <w:t xml:space="preserve">the sales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004C569C"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We </w:t>
      </w:r>
      <w:ins w:id="15020" w:author="韬 黄" w:date="2018-10-10T17:24:00Z">
        <w:r w:rsidR="0095589B">
          <w:rPr>
            <w:rFonts w:cs="Times New Roman"/>
            <w:color w:val="000000" w:themeColor="text1"/>
            <w:sz w:val="22"/>
          </w:rPr>
          <w:t xml:space="preserve">also </w:t>
        </w:r>
      </w:ins>
      <w:del w:id="15021" w:author="韬 黄" w:date="2018-10-10T17:23:00Z">
        <w:r w:rsidR="004C569C" w:rsidRPr="001E17BA" w:rsidDel="0095589B">
          <w:rPr>
            <w:rFonts w:cs="Times New Roman"/>
            <w:color w:val="000000" w:themeColor="text1"/>
            <w:sz w:val="22"/>
          </w:rPr>
          <w:delText xml:space="preserve">measure </w:delText>
        </w:r>
      </w:del>
      <w:ins w:id="15022" w:author="韬 黄" w:date="2018-10-10T17:23:00Z">
        <w:r w:rsidR="0095589B">
          <w:rPr>
            <w:rFonts w:cs="Times New Roman"/>
            <w:color w:val="000000" w:themeColor="text1"/>
            <w:sz w:val="22"/>
          </w:rPr>
          <w:t>include the</w:t>
        </w:r>
        <w:r w:rsidR="0095589B" w:rsidRPr="001E17BA">
          <w:rPr>
            <w:rFonts w:cs="Times New Roman"/>
            <w:color w:val="000000" w:themeColor="text1"/>
            <w:sz w:val="22"/>
          </w:rPr>
          <w:t xml:space="preserve"> </w:t>
        </w:r>
      </w:ins>
      <w:r w:rsidR="004C569C" w:rsidRPr="001E17BA">
        <w:rPr>
          <w:rFonts w:cs="Times New Roman"/>
          <w:color w:val="000000" w:themeColor="text1"/>
          <w:sz w:val="22"/>
        </w:rPr>
        <w:t xml:space="preserve">randomness </w:t>
      </w:r>
      <w:ins w:id="15023" w:author="韬 黄" w:date="2018-10-10T17:23:00Z">
        <w:r w:rsidR="0095589B">
          <w:rPr>
            <w:rFonts w:cs="Times New Roman"/>
            <w:color w:val="000000" w:themeColor="text1"/>
            <w:sz w:val="22"/>
          </w:rPr>
          <w:t xml:space="preserve">measure </w:t>
        </w:r>
      </w:ins>
      <w:r w:rsidR="004C569C" w:rsidRPr="001E17BA">
        <w:rPr>
          <w:rFonts w:cs="Times New Roman"/>
          <w:color w:val="000000" w:themeColor="text1"/>
          <w:sz w:val="22"/>
        </w:rPr>
        <w:t xml:space="preserve">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is the sales value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at week </w:t>
      </w:r>
      <w:r w:rsidR="004C569C" w:rsidRPr="001E17BA">
        <w:rPr>
          <w:rFonts w:cs="Times New Roman"/>
          <w:i/>
          <w:color w:val="000000" w:themeColor="text1"/>
          <w:sz w:val="22"/>
        </w:rPr>
        <w:t>t</w:t>
      </w:r>
      <w:r w:rsidR="004C569C" w:rsidRPr="001E17BA">
        <w:rPr>
          <w:rFonts w:cs="Times New Roman"/>
          <w:color w:val="000000" w:themeColor="text1"/>
          <w:sz w:val="22"/>
        </w:rPr>
        <w:t xml:space="preserve"> given that the outliers are removed and </w:t>
      </w:r>
      <w:r w:rsidR="004C569C" w:rsidRPr="001E17BA">
        <w:rPr>
          <w:rFonts w:cs="Times New Roman"/>
          <w:i/>
          <w:color w:val="000000" w:themeColor="text1"/>
          <w:sz w:val="22"/>
        </w:rPr>
        <w:t>T</w:t>
      </w:r>
      <w:r w:rsidR="004C569C" w:rsidRPr="001E17BA">
        <w:rPr>
          <w:rFonts w:cs="Times New Roman"/>
          <w:color w:val="000000" w:themeColor="text1"/>
          <w:sz w:val="22"/>
        </w:rPr>
        <w:t xml:space="preserve"> is the time trend. The fitness of this autoregressive model (e.g., the R square) approximate</w:t>
      </w:r>
      <w:r w:rsidR="005B38B0">
        <w:rPr>
          <w:rFonts w:cs="Times New Roman"/>
          <w:color w:val="000000" w:themeColor="text1"/>
          <w:sz w:val="22"/>
        </w:rPr>
        <w:t>s</w:t>
      </w:r>
      <w:r w:rsidR="004C569C" w:rsidRPr="001E17BA">
        <w:rPr>
          <w:rFonts w:cs="Times New Roman"/>
          <w:color w:val="000000" w:themeColor="text1"/>
          <w:sz w:val="22"/>
        </w:rPr>
        <w:t xml:space="preserve"> the systematic variation in the sales data </w:t>
      </w:r>
      <w:del w:id="15024" w:author="韬 黄" w:date="2018-10-10T17:24:00Z">
        <w:r w:rsidR="004C569C" w:rsidRPr="001E17BA" w:rsidDel="0095589B">
          <w:rPr>
            <w:rFonts w:cs="Times New Roman"/>
            <w:color w:val="000000" w:themeColor="text1"/>
            <w:sz w:val="22"/>
          </w:rPr>
          <w:delText xml:space="preserve">series </w:delText>
        </w:r>
      </w:del>
      <w:r w:rsidR="004C569C" w:rsidRPr="001E17BA">
        <w:rPr>
          <w:rFonts w:cs="Times New Roman"/>
          <w:color w:val="000000" w:themeColor="text1"/>
          <w:sz w:val="22"/>
        </w:rPr>
        <w:t xml:space="preserve">which </w:t>
      </w:r>
      <w:r w:rsidR="005B38B0">
        <w:rPr>
          <w:rFonts w:cs="Times New Roman"/>
          <w:color w:val="000000" w:themeColor="text1"/>
          <w:sz w:val="22"/>
        </w:rPr>
        <w:t>could</w:t>
      </w:r>
      <w:r w:rsidR="004C569C" w:rsidRPr="001E17BA">
        <w:rPr>
          <w:rFonts w:cs="Times New Roman"/>
          <w:color w:val="000000" w:themeColor="text1"/>
          <w:sz w:val="22"/>
        </w:rPr>
        <w:t xml:space="preserve"> be captured by simple models. Lastly, we </w:t>
      </w:r>
      <w:del w:id="15025" w:author="韬 黄" w:date="2018-10-10T17:25:00Z">
        <w:r w:rsidR="004C569C" w:rsidRPr="001E17BA" w:rsidDel="00D57281">
          <w:rPr>
            <w:rFonts w:cs="Times New Roman"/>
            <w:color w:val="000000" w:themeColor="text1"/>
            <w:sz w:val="22"/>
          </w:rPr>
          <w:delText xml:space="preserve">measure </w:delText>
        </w:r>
      </w:del>
      <w:ins w:id="15026" w:author="韬 黄" w:date="2018-10-10T17:25:00Z">
        <w:r w:rsidR="00D57281">
          <w:rPr>
            <w:rFonts w:cs="Times New Roman"/>
            <w:color w:val="000000" w:themeColor="text1"/>
            <w:sz w:val="22"/>
          </w:rPr>
          <w:t>include</w:t>
        </w:r>
        <w:r w:rsidR="00D57281" w:rsidRPr="001E17BA">
          <w:rPr>
            <w:rFonts w:cs="Times New Roman"/>
            <w:color w:val="000000" w:themeColor="text1"/>
            <w:sz w:val="22"/>
          </w:rPr>
          <w:t xml:space="preserve"> </w:t>
        </w:r>
      </w:ins>
      <w:r w:rsidR="004C569C" w:rsidRPr="001E17BA">
        <w:rPr>
          <w:rFonts w:cs="Times New Roman"/>
          <w:color w:val="000000" w:themeColor="text1"/>
          <w:sz w:val="22"/>
        </w:rPr>
        <w:t xml:space="preserve">the linear trend </w:t>
      </w:r>
      <w:ins w:id="15027" w:author="韬 黄" w:date="2018-10-10T17:25:00Z">
        <w:r w:rsidR="00D57281">
          <w:rPr>
            <w:rFonts w:cs="Times New Roman"/>
            <w:color w:val="000000" w:themeColor="text1"/>
            <w:sz w:val="22"/>
          </w:rPr>
          <w:t xml:space="preserve">of </w:t>
        </w:r>
      </w:ins>
      <w:del w:id="15028" w:author="韬 黄" w:date="2018-10-10T17:25:00Z">
        <w:r w:rsidR="004C569C" w:rsidRPr="001E17BA" w:rsidDel="00D57281">
          <w:rPr>
            <w:rFonts w:cs="Times New Roman"/>
            <w:color w:val="000000" w:themeColor="text1"/>
            <w:sz w:val="22"/>
          </w:rPr>
          <w:delText xml:space="preserve">for the </w:delText>
        </w:r>
      </w:del>
      <w:ins w:id="15029" w:author="韬 黄" w:date="2018-10-10T17:25:00Z">
        <w:r w:rsidR="00D57281">
          <w:rPr>
            <w:rFonts w:cs="Times New Roman"/>
            <w:color w:val="000000" w:themeColor="text1"/>
            <w:sz w:val="22"/>
          </w:rPr>
          <w:t xml:space="preserve">product </w:t>
        </w:r>
      </w:ins>
      <w:r w:rsidR="004C569C" w:rsidRPr="001E17BA">
        <w:rPr>
          <w:rFonts w:cs="Times New Roman"/>
          <w:color w:val="000000" w:themeColor="text1"/>
          <w:sz w:val="22"/>
        </w:rPr>
        <w:t xml:space="preserve">sales </w:t>
      </w:r>
      <w:ins w:id="15030" w:author="韬 黄" w:date="2018-10-10T17:25:00Z">
        <w:r w:rsidR="00D57281">
          <w:rPr>
            <w:rFonts w:cs="Times New Roman"/>
            <w:color w:val="000000" w:themeColor="text1"/>
            <w:sz w:val="22"/>
          </w:rPr>
          <w:t xml:space="preserve">measured </w:t>
        </w:r>
      </w:ins>
      <w:del w:id="15031" w:author="韬 黄" w:date="2018-10-10T17:25:00Z">
        <w:r w:rsidR="004C569C" w:rsidRPr="001E17BA" w:rsidDel="00D57281">
          <w:rPr>
            <w:rFonts w:cs="Times New Roman"/>
            <w:color w:val="000000" w:themeColor="text1"/>
            <w:sz w:val="22"/>
          </w:rPr>
          <w:delText xml:space="preserve">of the SKU </w:delText>
        </w:r>
      </w:del>
      <w:r w:rsidR="004C569C" w:rsidRPr="001E17BA">
        <w:rPr>
          <w:rFonts w:cs="Times New Roman"/>
          <w:color w:val="000000" w:themeColor="text1"/>
          <w:sz w:val="22"/>
        </w:rPr>
        <w:t xml:space="preserve">as the absolute </w:t>
      </w:r>
      <w:r w:rsidR="005B38B0">
        <w:rPr>
          <w:rFonts w:cs="Times New Roman"/>
          <w:color w:val="000000" w:themeColor="text1"/>
          <w:sz w:val="22"/>
        </w:rPr>
        <w:t xml:space="preserve">value of the </w:t>
      </w:r>
      <w:r w:rsidR="004C569C" w:rsidRPr="001E17BA">
        <w:rPr>
          <w:rFonts w:cs="Times New Roman"/>
          <w:color w:val="000000" w:themeColor="text1"/>
          <w:sz w:val="22"/>
        </w:rPr>
        <w:t xml:space="preserve">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and the time trend. </w:t>
      </w:r>
    </w:p>
    <w:p w14:paraId="605E8A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25FBD131" w14:textId="42D1EACA"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We </w:t>
      </w:r>
      <w:del w:id="15032" w:author="韬 黄" w:date="2018-10-10T17:25:00Z">
        <w:r w:rsidRPr="001E17BA" w:rsidDel="000A4354">
          <w:rPr>
            <w:rFonts w:cs="Times New Roman"/>
            <w:color w:val="000000" w:themeColor="text1"/>
            <w:sz w:val="22"/>
          </w:rPr>
          <w:delText xml:space="preserve">develop </w:delText>
        </w:r>
      </w:del>
      <w:ins w:id="15033" w:author="韬 黄" w:date="2018-10-10T17:25:00Z">
        <w:r w:rsidR="000A4354">
          <w:rPr>
            <w:rFonts w:cs="Times New Roman"/>
            <w:color w:val="000000" w:themeColor="text1"/>
            <w:sz w:val="22"/>
          </w:rPr>
          <w:t>construct</w:t>
        </w:r>
        <w:r w:rsidR="000A4354" w:rsidRPr="001E17BA">
          <w:rPr>
            <w:rFonts w:cs="Times New Roman"/>
            <w:color w:val="000000" w:themeColor="text1"/>
            <w:sz w:val="22"/>
          </w:rPr>
          <w:t xml:space="preserve"> </w:t>
        </w:r>
      </w:ins>
      <w:r w:rsidRPr="001E17BA">
        <w:rPr>
          <w:rFonts w:cs="Times New Roman"/>
          <w:color w:val="000000" w:themeColor="text1"/>
          <w:sz w:val="22"/>
        </w:rPr>
        <w:t xml:space="preserve">five orthogonal factors </w:t>
      </w:r>
      <w:del w:id="15034" w:author="韬 黄" w:date="2018-10-10T17:26:00Z">
        <w:r w:rsidRPr="001E17BA" w:rsidDel="000A4354">
          <w:rPr>
            <w:rFonts w:cs="Times New Roman"/>
            <w:color w:val="000000" w:themeColor="text1"/>
            <w:sz w:val="22"/>
          </w:rPr>
          <w:delText>out of the</w:delText>
        </w:r>
      </w:del>
      <w:ins w:id="15035" w:author="韬 黄" w:date="2018-10-10T17:26:00Z">
        <w:r w:rsidR="000A4354">
          <w:rPr>
            <w:rFonts w:cs="Times New Roman"/>
            <w:color w:val="000000" w:themeColor="text1"/>
            <w:sz w:val="22"/>
          </w:rPr>
          <w:t>to represent the information originally contained in the</w:t>
        </w:r>
      </w:ins>
      <w:r w:rsidRPr="001E17BA">
        <w:rPr>
          <w:rFonts w:cs="Times New Roman"/>
          <w:color w:val="000000" w:themeColor="text1"/>
          <w:sz w:val="22"/>
        </w:rPr>
        <w:t xml:space="preserve"> fourteen explanatory variables </w:t>
      </w:r>
      <w:ins w:id="15036" w:author="韬 黄" w:date="2018-10-10T17:26:00Z">
        <w:r w:rsidR="000A4354">
          <w:rPr>
            <w:rFonts w:cs="Times New Roman"/>
            <w:color w:val="000000" w:themeColor="text1"/>
            <w:sz w:val="22"/>
          </w:rPr>
          <w:t xml:space="preserve">described </w:t>
        </w:r>
      </w:ins>
      <w:r w:rsidRPr="001E17BA">
        <w:rPr>
          <w:rFonts w:cs="Times New Roman"/>
          <w:color w:val="000000" w:themeColor="text1"/>
          <w:sz w:val="22"/>
        </w:rPr>
        <w:t>above</w:t>
      </w:r>
      <w:ins w:id="15037" w:author="韬 黄" w:date="2018-10-10T17:27:00Z">
        <w:r w:rsidR="000A4354">
          <w:rPr>
            <w:rFonts w:cs="Times New Roman"/>
            <w:color w:val="000000" w:themeColor="text1"/>
            <w:sz w:val="22"/>
          </w:rPr>
          <w:t xml:space="preserve">, which </w:t>
        </w:r>
      </w:ins>
      <w:del w:id="15038" w:author="韬 黄" w:date="2018-10-10T17:27:00Z">
        <w:r w:rsidRPr="001E17BA" w:rsidDel="000A4354">
          <w:rPr>
            <w:rFonts w:cs="Times New Roman"/>
            <w:color w:val="000000" w:themeColor="text1"/>
            <w:sz w:val="22"/>
          </w:rPr>
          <w:delText xml:space="preserve"> to </w:delText>
        </w:r>
      </w:del>
      <w:r w:rsidRPr="001E17BA">
        <w:rPr>
          <w:rFonts w:cs="Times New Roman"/>
          <w:color w:val="000000" w:themeColor="text1"/>
          <w:sz w:val="22"/>
        </w:rPr>
        <w:t>mitigate</w:t>
      </w:r>
      <w:ins w:id="15039" w:author="韬 黄" w:date="2018-10-10T17:27:00Z">
        <w:r w:rsidR="000A4354">
          <w:rPr>
            <w:rFonts w:cs="Times New Roman"/>
            <w:color w:val="000000" w:themeColor="text1"/>
            <w:sz w:val="22"/>
          </w:rPr>
          <w:t>s</w:t>
        </w:r>
      </w:ins>
      <w:r w:rsidRPr="001E17BA">
        <w:rPr>
          <w:rFonts w:cs="Times New Roman"/>
          <w:color w:val="000000" w:themeColor="text1"/>
          <w:sz w:val="22"/>
        </w:rPr>
        <w:t xml:space="preserve"> the issue of multicollinearity</w:t>
      </w:r>
      <w:r w:rsidRPr="001E17BA">
        <w:rPr>
          <w:rStyle w:val="FootnoteReference"/>
          <w:rFonts w:cs="Times New Roman"/>
          <w:color w:val="000000" w:themeColor="text1"/>
          <w:sz w:val="22"/>
        </w:rPr>
        <w:footnoteReference w:id="23"/>
      </w:r>
      <w:r w:rsidRPr="001E17BA">
        <w:rPr>
          <w:rFonts w:cs="Times New Roman"/>
          <w:color w:val="000000" w:themeColor="text1"/>
          <w:sz w:val="22"/>
        </w:rPr>
        <w:t>. Table 6 shows the correlation between the original fourteen explanatory variables and the construct</w:t>
      </w:r>
      <w:r w:rsidR="00012C87">
        <w:rPr>
          <w:rFonts w:cs="Times New Roman"/>
          <w:color w:val="000000" w:themeColor="text1"/>
          <w:sz w:val="22"/>
        </w:rPr>
        <w:t>ed</w:t>
      </w:r>
      <w:r w:rsidRPr="001E17BA">
        <w:rPr>
          <w:rFonts w:cs="Times New Roman"/>
          <w:color w:val="000000" w:themeColor="text1"/>
          <w:sz w:val="22"/>
        </w:rPr>
        <w:t xml:space="preserve"> factors</w:t>
      </w:r>
      <w:r w:rsidRPr="001E17BA">
        <w:rPr>
          <w:rStyle w:val="FootnoteReference"/>
          <w:rFonts w:cs="Times New Roman"/>
          <w:color w:val="000000" w:themeColor="text1"/>
          <w:sz w:val="22"/>
        </w:rPr>
        <w:footnoteReference w:id="24"/>
      </w:r>
      <w:r w:rsidRPr="001E17BA">
        <w:rPr>
          <w:rFonts w:cs="Times New Roman"/>
          <w:color w:val="000000" w:themeColor="text1"/>
          <w:sz w:val="22"/>
        </w:rPr>
        <w:t xml:space="preserve">. We </w:t>
      </w:r>
      <w:r w:rsidR="00012C87">
        <w:rPr>
          <w:rFonts w:cs="Times New Roman"/>
          <w:color w:val="000000" w:themeColor="text1"/>
          <w:sz w:val="22"/>
        </w:rPr>
        <w:t>interpret</w:t>
      </w:r>
      <w:r w:rsidRPr="001E17BA">
        <w:rPr>
          <w:rFonts w:cs="Times New Roman"/>
          <w:color w:val="000000" w:themeColor="text1"/>
          <w:sz w:val="22"/>
        </w:rPr>
        <w:t xml:space="preserv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We </w:t>
      </w:r>
      <w:del w:id="15048" w:author="韬 黄" w:date="2018-10-10T17:44:00Z">
        <w:r w:rsidRPr="001E17BA" w:rsidDel="000D77D4">
          <w:rPr>
            <w:rFonts w:cs="Times New Roman"/>
            <w:color w:val="000000" w:themeColor="text1"/>
            <w:sz w:val="22"/>
          </w:rPr>
          <w:delText xml:space="preserve">then </w:delText>
        </w:r>
      </w:del>
      <w:r w:rsidRPr="001E17BA">
        <w:rPr>
          <w:rFonts w:cs="Times New Roman"/>
          <w:color w:val="000000" w:themeColor="text1"/>
          <w:sz w:val="22"/>
        </w:rPr>
        <w:t xml:space="preserve">regress the percentage improvement by the models based </w:t>
      </w:r>
      <w:r w:rsidRPr="001E17BA">
        <w:rPr>
          <w:rFonts w:cs="Times New Roman"/>
          <w:noProof/>
          <w:color w:val="000000" w:themeColor="text1"/>
          <w:sz w:val="22"/>
        </w:rPr>
        <w:t>on</w:t>
      </w:r>
      <w:r w:rsidRPr="001E17BA">
        <w:rPr>
          <w:rFonts w:cs="Times New Roman"/>
          <w:color w:val="000000" w:themeColor="text1"/>
          <w:sz w:val="22"/>
        </w:rPr>
        <w:t xml:space="preserve"> these </w:t>
      </w:r>
      <w:ins w:id="15049" w:author="韬 黄" w:date="2018-10-10T17:45:00Z">
        <w:r w:rsidR="000D77D4">
          <w:rPr>
            <w:rFonts w:cs="Times New Roman"/>
            <w:color w:val="000000" w:themeColor="text1"/>
            <w:sz w:val="22"/>
          </w:rPr>
          <w:t>five</w:t>
        </w:r>
      </w:ins>
      <w:del w:id="15050" w:author="韬 黄" w:date="2018-10-10T17:45:00Z">
        <w:r w:rsidRPr="001E17BA" w:rsidDel="000D77D4">
          <w:rPr>
            <w:rFonts w:cs="Times New Roman"/>
            <w:color w:val="000000" w:themeColor="text1"/>
            <w:sz w:val="22"/>
          </w:rPr>
          <w:delText>5</w:delText>
        </w:r>
      </w:del>
      <w:r w:rsidRPr="001E17BA">
        <w:rPr>
          <w:rFonts w:cs="Times New Roman"/>
          <w:color w:val="000000" w:themeColor="text1"/>
          <w:sz w:val="22"/>
        </w:rPr>
        <w:t xml:space="preserve"> factors at SKU level. For robustness, we construct the model with and without dummy variables for product categories.</w:t>
      </w:r>
    </w:p>
    <w:p w14:paraId="4895085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186CB1CB"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1E17BA" w:rsidRPr="001E17BA" w14:paraId="0C8DE9D1" w14:textId="77777777" w:rsidTr="00A54C5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CED6C39" w14:textId="77777777" w:rsidR="004C569C" w:rsidRPr="001E17BA" w:rsidRDefault="004C569C" w:rsidP="001E17BA">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14:paraId="5B5D986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14:paraId="30AB9AA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14:paraId="4257E0B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Factor3</w:t>
            </w:r>
          </w:p>
        </w:tc>
        <w:tc>
          <w:tcPr>
            <w:tcW w:w="889" w:type="dxa"/>
            <w:shd w:val="clear" w:color="auto" w:fill="auto"/>
            <w:hideMark/>
          </w:tcPr>
          <w:p w14:paraId="4054983C"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14:paraId="086101C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1E17BA" w:rsidRPr="001E17BA" w14:paraId="3068B1D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4FA515"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889" w:type="dxa"/>
            <w:shd w:val="clear" w:color="auto" w:fill="auto"/>
            <w:hideMark/>
          </w:tcPr>
          <w:p w14:paraId="797CEC45"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14:paraId="4881048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896C9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B7E25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8729FCA"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44BF6C3"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7A89ED"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14:paraId="670A0B4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14:paraId="075ECB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5ABA75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3E486A3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B1F8C08"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6F5BB5BD"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146410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14:paraId="2F396723"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14:paraId="48366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6A6DDD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E213D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32075FF"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7FC7371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C58086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889" w:type="dxa"/>
            <w:shd w:val="clear" w:color="auto" w:fill="auto"/>
            <w:hideMark/>
          </w:tcPr>
          <w:p w14:paraId="48470AE5"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14:paraId="6879C4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22822BA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6D25A12"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ED656A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A405DFC"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899088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889" w:type="dxa"/>
            <w:shd w:val="clear" w:color="auto" w:fill="auto"/>
            <w:hideMark/>
          </w:tcPr>
          <w:p w14:paraId="41EA070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A1C7068"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14:paraId="40112FF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E698C3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235EFE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0DEA86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625ED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14:paraId="32DC62B3"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BC340A6"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14:paraId="1C93EF0F"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246C24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F970D1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1B163B30"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8EEC729"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14:paraId="7B5B70F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E0ACAD0"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14:paraId="7F13883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2B5DB386"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4BCD3C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AFA740C"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EE9608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14:paraId="1A27F3F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9C6AF3C"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14:paraId="263D513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9624C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2664E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FED83A3"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542C0C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14:paraId="5CE9A87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AF1D7B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7AEC8D0B"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14:paraId="5FEBE6D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803AC1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B31F6DE"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DFCE2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14:paraId="45F52C2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9AC8B0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B5F16E4"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14:paraId="29FDDFE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B8367C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2F18D95"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D882DB"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14:paraId="4B20EE1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95ABCB9"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3906F3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5AAFBE1D"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14:paraId="231D37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21750A6B"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1611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14:paraId="3687D3D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D73A2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2DD8EA1"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8B5886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14:paraId="773E05E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4C569C" w:rsidRPr="001E17BA" w14:paraId="4525C374"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1D77D3"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14:paraId="5F8AA208"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476F89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32B20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8822DD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5248596"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4C569C" w:rsidRPr="001E17BA" w14:paraId="4A298377"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4C80B9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14:paraId="197065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7F8CFC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6F47AE6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2BFB8116"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A93FBA3"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4C569C" w:rsidRPr="001E17BA" w14:paraId="5847EB9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35A5519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22389E4C"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711D8E2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15E3E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637550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26990B01"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4C569C" w:rsidRPr="001E17BA" w14:paraId="6B8E2ED1"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5A25217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5D80F15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36B7C27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42AD297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081CEE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58FC8BDB"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14:paraId="48A6F519"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1906" w:h="16838"/>
          <w:pgMar w:top="1440" w:right="1440" w:bottom="1440" w:left="1440" w:header="708" w:footer="708" w:gutter="0"/>
          <w:cols w:space="708"/>
          <w:docGrid w:linePitch="360"/>
        </w:sectPr>
      </w:pPr>
    </w:p>
    <w:p w14:paraId="48158C95" w14:textId="23CB2174" w:rsidR="004C569C" w:rsidRPr="001E17BA" w:rsidDel="000A0FB3" w:rsidRDefault="004C569C" w:rsidP="004C569C">
      <w:pPr>
        <w:pStyle w:val="ListParagraph"/>
        <w:shd w:val="clear" w:color="auto" w:fill="FFFFFF" w:themeFill="background1"/>
        <w:spacing w:after="0" w:line="360" w:lineRule="auto"/>
        <w:ind w:left="0"/>
        <w:jc w:val="center"/>
        <w:rPr>
          <w:del w:id="15051" w:author="韬 黄" w:date="2018-10-16T16:47:00Z"/>
          <w:rFonts w:cs="Times New Roman"/>
          <w:color w:val="000000" w:themeColor="text1"/>
          <w:sz w:val="22"/>
        </w:rPr>
      </w:pPr>
    </w:p>
    <w:p w14:paraId="7DBF1B6C" w14:textId="42CF281F" w:rsidR="004C569C" w:rsidRPr="001E17BA" w:rsidDel="000A0FB3" w:rsidRDefault="004C569C" w:rsidP="004C569C">
      <w:pPr>
        <w:pStyle w:val="ListParagraph"/>
        <w:shd w:val="clear" w:color="auto" w:fill="FFFFFF" w:themeFill="background1"/>
        <w:spacing w:after="0" w:line="360" w:lineRule="auto"/>
        <w:ind w:left="0"/>
        <w:jc w:val="center"/>
        <w:rPr>
          <w:del w:id="15052" w:author="韬 黄" w:date="2018-10-16T16:47:00Z"/>
          <w:rFonts w:cs="Times New Roman"/>
          <w:color w:val="000000" w:themeColor="text1"/>
          <w:sz w:val="22"/>
        </w:rPr>
      </w:pPr>
      <w:del w:id="15053" w:author="韬 黄" w:date="2018-10-16T16:47:00Z">
        <w:r w:rsidRPr="001E17BA" w:rsidDel="000A0FB3">
          <w:rPr>
            <w:rFonts w:cs="Times New Roman"/>
            <w:color w:val="000000" w:themeColor="text1"/>
            <w:sz w:val="22"/>
          </w:rPr>
          <w:delText>Table 7</w:delText>
        </w:r>
        <w:r w:rsidRPr="001E17BA" w:rsidDel="000A0FB3">
          <w:rPr>
            <w:rFonts w:cs="Times New Roman"/>
            <w:color w:val="000000" w:themeColor="text1"/>
            <w:sz w:val="22"/>
          </w:rPr>
          <w:tab/>
          <w:delText>The determinants of improvement (MASE) by the candidate model compared to their counterparts</w:delText>
        </w:r>
        <w:r w:rsidR="00582C7E" w:rsidDel="000A0FB3">
          <w:rPr>
            <w:rFonts w:cs="Times New Roman"/>
            <w:color w:val="000000" w:themeColor="text1"/>
            <w:sz w:val="22"/>
          </w:rPr>
          <w:delText>*</w:delText>
        </w:r>
      </w:del>
    </w:p>
    <w:p w14:paraId="278C02A2" w14:textId="7F2A0AAF" w:rsidR="004C569C" w:rsidDel="000A0FB3" w:rsidRDefault="004C569C" w:rsidP="004C569C">
      <w:pPr>
        <w:pStyle w:val="ListParagraph"/>
        <w:shd w:val="clear" w:color="auto" w:fill="FFFFFF" w:themeFill="background1"/>
        <w:spacing w:after="0" w:line="360" w:lineRule="auto"/>
        <w:ind w:left="0"/>
        <w:rPr>
          <w:ins w:id="15054" w:author="Huang T  Dr (Surrey Business Schl)" w:date="2018-09-20T17:46:00Z"/>
          <w:del w:id="15055" w:author="韬 黄" w:date="2018-10-16T16:47:00Z"/>
          <w:rFonts w:cs="Times New Roman"/>
          <w:color w:val="000000" w:themeColor="text1"/>
          <w:sz w:val="22"/>
        </w:rPr>
      </w:pPr>
    </w:p>
    <w:tbl>
      <w:tblPr>
        <w:tblStyle w:val="ListTable1Light1"/>
        <w:tblW w:w="15026" w:type="dxa"/>
        <w:tblInd w:w="-567" w:type="dxa"/>
        <w:shd w:val="clear" w:color="auto" w:fill="FFFFFF" w:themeFill="background1"/>
        <w:tblLook w:val="04A0" w:firstRow="1" w:lastRow="0" w:firstColumn="1" w:lastColumn="0" w:noHBand="0" w:noVBand="1"/>
      </w:tblPr>
      <w:tblGrid>
        <w:gridCol w:w="3119"/>
        <w:gridCol w:w="986"/>
        <w:gridCol w:w="998"/>
        <w:gridCol w:w="986"/>
        <w:gridCol w:w="998"/>
        <w:gridCol w:w="986"/>
        <w:gridCol w:w="999"/>
        <w:gridCol w:w="986"/>
        <w:gridCol w:w="999"/>
        <w:gridCol w:w="986"/>
        <w:gridCol w:w="998"/>
        <w:gridCol w:w="986"/>
        <w:gridCol w:w="999"/>
      </w:tblGrid>
      <w:tr w:rsidR="00480A3E" w:rsidRPr="001E17BA" w:rsidDel="000A0FB3" w14:paraId="4A165604" w14:textId="183222DE" w:rsidTr="000D4781">
        <w:trPr>
          <w:cnfStyle w:val="100000000000" w:firstRow="1" w:lastRow="0" w:firstColumn="0" w:lastColumn="0" w:oddVBand="0" w:evenVBand="0" w:oddHBand="0" w:evenHBand="0" w:firstRowFirstColumn="0" w:firstRowLastColumn="0" w:lastRowFirstColumn="0" w:lastRowLastColumn="0"/>
          <w:trHeight w:val="20"/>
          <w:ins w:id="15056" w:author="Huang T  Dr (Surrey Business Schl)" w:date="2018-09-20T17:46:00Z"/>
          <w:del w:id="15057"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56B8639" w14:textId="31159E1A" w:rsidR="00480A3E" w:rsidRPr="001E17BA" w:rsidDel="000A0FB3" w:rsidRDefault="00480A3E" w:rsidP="000D4781">
            <w:pPr>
              <w:spacing w:after="0"/>
              <w:jc w:val="center"/>
              <w:rPr>
                <w:ins w:id="15058" w:author="Huang T  Dr (Surrey Business Schl)" w:date="2018-09-20T17:46:00Z"/>
                <w:del w:id="15059" w:author="韬 黄" w:date="2018-10-16T16:47:00Z"/>
                <w:rFonts w:eastAsia="Times New Roman" w:cs="Times New Roman"/>
                <w:b w:val="0"/>
                <w:sz w:val="22"/>
              </w:rPr>
            </w:pPr>
            <w:ins w:id="15060" w:author="Huang T  Dr (Surrey Business Schl)" w:date="2018-09-20T17:46:00Z">
              <w:del w:id="15061" w:author="韬 黄" w:date="2018-10-16T16:47:00Z">
                <w:r w:rsidRPr="001E17BA" w:rsidDel="000A0FB3">
                  <w:rPr>
                    <w:rFonts w:eastAsia="Times New Roman" w:cs="Times New Roman"/>
                    <w:b w:val="0"/>
                    <w:sz w:val="22"/>
                  </w:rPr>
                  <w:delText>Horizon = 8</w:delText>
                </w:r>
                <w:r w:rsidR="00075547" w:rsidDel="000A0FB3">
                  <w:rPr>
                    <w:rFonts w:eastAsia="Times New Roman" w:cs="Times New Roman"/>
                    <w:b w:val="0"/>
                    <w:sz w:val="22"/>
                  </w:rPr>
                  <w:delText>, without category dummy variable</w:delText>
                </w:r>
              </w:del>
            </w:ins>
          </w:p>
        </w:tc>
        <w:tc>
          <w:tcPr>
            <w:tcW w:w="1984" w:type="dxa"/>
            <w:gridSpan w:val="2"/>
            <w:shd w:val="clear" w:color="auto" w:fill="FFFFFF" w:themeFill="background1"/>
            <w:noWrap/>
            <w:hideMark/>
          </w:tcPr>
          <w:p w14:paraId="0908F2B5" w14:textId="4C4BE888" w:rsidR="00480A3E" w:rsidRPr="001E17BA" w:rsidDel="000A0FB3"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15062" w:author="Huang T  Dr (Surrey Business Schl)" w:date="2018-09-20T17:46:00Z"/>
                <w:del w:id="15063" w:author="韬 黄" w:date="2018-10-16T16:47:00Z"/>
                <w:rFonts w:eastAsia="Times New Roman" w:cs="Times New Roman"/>
                <w:b w:val="0"/>
                <w:sz w:val="22"/>
              </w:rPr>
            </w:pPr>
            <w:ins w:id="15064" w:author="Huang T  Dr (Surrey Business Schl)" w:date="2018-09-20T17:46:00Z">
              <w:del w:id="15065" w:author="韬 黄" w:date="2018-10-16T16:47:00Z">
                <w:r w:rsidRPr="001E17BA" w:rsidDel="000A0FB3">
                  <w:rPr>
                    <w:rFonts w:eastAsia="Times New Roman" w:cs="Times New Roman"/>
                    <w:b w:val="0"/>
                    <w:sz w:val="22"/>
                  </w:rPr>
                  <w:delText>ADL-intra-EWC</w:delText>
                </w:r>
              </w:del>
            </w:ins>
          </w:p>
        </w:tc>
        <w:tc>
          <w:tcPr>
            <w:tcW w:w="1984" w:type="dxa"/>
            <w:gridSpan w:val="2"/>
            <w:shd w:val="clear" w:color="auto" w:fill="FFFFFF" w:themeFill="background1"/>
            <w:noWrap/>
            <w:hideMark/>
          </w:tcPr>
          <w:p w14:paraId="3753AD7F" w14:textId="1724783C" w:rsidR="00480A3E" w:rsidRPr="001E17BA" w:rsidDel="000A0FB3"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15066" w:author="Huang T  Dr (Surrey Business Schl)" w:date="2018-09-20T17:46:00Z"/>
                <w:del w:id="15067" w:author="韬 黄" w:date="2018-10-16T16:47:00Z"/>
                <w:rFonts w:eastAsia="Times New Roman" w:cs="Times New Roman"/>
                <w:b w:val="0"/>
                <w:sz w:val="22"/>
              </w:rPr>
            </w:pPr>
            <w:ins w:id="15068" w:author="Huang T  Dr (Surrey Business Schl)" w:date="2018-09-20T17:46:00Z">
              <w:del w:id="15069" w:author="韬 黄" w:date="2018-10-16T16:47:00Z">
                <w:r w:rsidRPr="001E17BA" w:rsidDel="000A0FB3">
                  <w:rPr>
                    <w:rFonts w:eastAsia="Times New Roman" w:cs="Times New Roman"/>
                    <w:b w:val="0"/>
                    <w:sz w:val="22"/>
                  </w:rPr>
                  <w:delText>ADL-own-EWC</w:delText>
                </w:r>
              </w:del>
            </w:ins>
          </w:p>
        </w:tc>
        <w:tc>
          <w:tcPr>
            <w:tcW w:w="1985" w:type="dxa"/>
            <w:gridSpan w:val="2"/>
            <w:shd w:val="clear" w:color="auto" w:fill="FFFFFF" w:themeFill="background1"/>
            <w:noWrap/>
            <w:hideMark/>
          </w:tcPr>
          <w:p w14:paraId="2033AD44" w14:textId="6D254C91" w:rsidR="00480A3E" w:rsidRPr="001E17BA" w:rsidDel="000A0FB3"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15070" w:author="Huang T  Dr (Surrey Business Schl)" w:date="2018-09-20T17:46:00Z"/>
                <w:del w:id="15071" w:author="韬 黄" w:date="2018-10-16T16:47:00Z"/>
                <w:rFonts w:eastAsia="Times New Roman" w:cs="Times New Roman"/>
                <w:b w:val="0"/>
                <w:sz w:val="22"/>
              </w:rPr>
            </w:pPr>
            <w:ins w:id="15072" w:author="Huang T  Dr (Surrey Business Schl)" w:date="2018-09-20T17:46:00Z">
              <w:del w:id="15073" w:author="韬 黄" w:date="2018-10-16T16:47:00Z">
                <w:r w:rsidRPr="001E17BA" w:rsidDel="000A0FB3">
                  <w:rPr>
                    <w:rFonts w:eastAsia="Times New Roman" w:cs="Times New Roman"/>
                    <w:b w:val="0"/>
                    <w:sz w:val="22"/>
                  </w:rPr>
                  <w:delText>ADL-intra-IC</w:delText>
                </w:r>
              </w:del>
            </w:ins>
          </w:p>
        </w:tc>
        <w:tc>
          <w:tcPr>
            <w:tcW w:w="1985" w:type="dxa"/>
            <w:gridSpan w:val="2"/>
            <w:shd w:val="clear" w:color="auto" w:fill="FFFFFF" w:themeFill="background1"/>
            <w:noWrap/>
            <w:hideMark/>
          </w:tcPr>
          <w:p w14:paraId="798AD228" w14:textId="4AF74E69" w:rsidR="00480A3E" w:rsidRPr="001E17BA" w:rsidDel="000A0FB3"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15074" w:author="Huang T  Dr (Surrey Business Schl)" w:date="2018-09-20T17:46:00Z"/>
                <w:del w:id="15075" w:author="韬 黄" w:date="2018-10-16T16:47:00Z"/>
                <w:rFonts w:eastAsia="Times New Roman" w:cs="Times New Roman"/>
                <w:b w:val="0"/>
                <w:sz w:val="22"/>
              </w:rPr>
            </w:pPr>
            <w:ins w:id="15076" w:author="Huang T  Dr (Surrey Business Schl)" w:date="2018-09-20T17:46:00Z">
              <w:del w:id="15077" w:author="韬 黄" w:date="2018-10-16T16:47:00Z">
                <w:r w:rsidRPr="001E17BA" w:rsidDel="000A0FB3">
                  <w:rPr>
                    <w:rFonts w:eastAsia="Times New Roman" w:cs="Times New Roman"/>
                    <w:b w:val="0"/>
                    <w:sz w:val="22"/>
                  </w:rPr>
                  <w:delText>ADL-own-IC</w:delText>
                </w:r>
              </w:del>
            </w:ins>
          </w:p>
        </w:tc>
        <w:tc>
          <w:tcPr>
            <w:tcW w:w="1984" w:type="dxa"/>
            <w:gridSpan w:val="2"/>
            <w:shd w:val="clear" w:color="auto" w:fill="FFFFFF" w:themeFill="background1"/>
            <w:noWrap/>
            <w:hideMark/>
          </w:tcPr>
          <w:p w14:paraId="5DAD3B2C" w14:textId="0C87F62D" w:rsidR="00480A3E" w:rsidRPr="001E17BA" w:rsidDel="000A0FB3"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15078" w:author="Huang T  Dr (Surrey Business Schl)" w:date="2018-09-20T17:46:00Z"/>
                <w:del w:id="15079" w:author="韬 黄" w:date="2018-10-16T16:47:00Z"/>
                <w:rFonts w:eastAsia="Times New Roman" w:cs="Times New Roman"/>
                <w:b w:val="0"/>
                <w:sz w:val="22"/>
              </w:rPr>
            </w:pPr>
            <w:ins w:id="15080" w:author="Huang T  Dr (Surrey Business Schl)" w:date="2018-09-20T17:46:00Z">
              <w:del w:id="15081" w:author="韬 黄" w:date="2018-10-16T16:47:00Z">
                <w:r w:rsidRPr="001E17BA" w:rsidDel="000A0FB3">
                  <w:rPr>
                    <w:rFonts w:eastAsia="Times New Roman" w:cs="Times New Roman"/>
                    <w:b w:val="0"/>
                    <w:sz w:val="22"/>
                  </w:rPr>
                  <w:delText>ADL-EWC-IC</w:delText>
                </w:r>
              </w:del>
            </w:ins>
          </w:p>
        </w:tc>
        <w:tc>
          <w:tcPr>
            <w:tcW w:w="1985" w:type="dxa"/>
            <w:gridSpan w:val="2"/>
            <w:shd w:val="clear" w:color="auto" w:fill="FFFFFF" w:themeFill="background1"/>
            <w:noWrap/>
            <w:hideMark/>
          </w:tcPr>
          <w:p w14:paraId="59C3DD86" w14:textId="56FBE2A1" w:rsidR="00480A3E" w:rsidRPr="001E17BA" w:rsidDel="000A0FB3" w:rsidRDefault="00480A3E" w:rsidP="000D4781">
            <w:pPr>
              <w:spacing w:after="0"/>
              <w:jc w:val="center"/>
              <w:cnfStyle w:val="100000000000" w:firstRow="1" w:lastRow="0" w:firstColumn="0" w:lastColumn="0" w:oddVBand="0" w:evenVBand="0" w:oddHBand="0" w:evenHBand="0" w:firstRowFirstColumn="0" w:firstRowLastColumn="0" w:lastRowFirstColumn="0" w:lastRowLastColumn="0"/>
              <w:rPr>
                <w:ins w:id="15082" w:author="Huang T  Dr (Surrey Business Schl)" w:date="2018-09-20T17:46:00Z"/>
                <w:del w:id="15083" w:author="韬 黄" w:date="2018-10-16T16:47:00Z"/>
                <w:rFonts w:eastAsia="Times New Roman" w:cs="Times New Roman"/>
                <w:b w:val="0"/>
                <w:sz w:val="22"/>
              </w:rPr>
            </w:pPr>
            <w:ins w:id="15084" w:author="Huang T  Dr (Surrey Business Schl)" w:date="2018-09-20T17:46:00Z">
              <w:del w:id="15085" w:author="韬 黄" w:date="2018-10-16T16:47:00Z">
                <w:r w:rsidRPr="001E17BA" w:rsidDel="000A0FB3">
                  <w:rPr>
                    <w:rFonts w:eastAsia="Times New Roman" w:cs="Times New Roman"/>
                    <w:b w:val="0"/>
                    <w:sz w:val="22"/>
                  </w:rPr>
                  <w:delText>IC versus EWC</w:delText>
                </w:r>
              </w:del>
            </w:ins>
          </w:p>
        </w:tc>
      </w:tr>
      <w:tr w:rsidR="00480A3E" w:rsidRPr="001E17BA" w:rsidDel="000A0FB3" w14:paraId="7FA419EA" w14:textId="42AB608A" w:rsidTr="000D4781">
        <w:trPr>
          <w:cnfStyle w:val="000000100000" w:firstRow="0" w:lastRow="0" w:firstColumn="0" w:lastColumn="0" w:oddVBand="0" w:evenVBand="0" w:oddHBand="1" w:evenHBand="0" w:firstRowFirstColumn="0" w:firstRowLastColumn="0" w:lastRowFirstColumn="0" w:lastRowLastColumn="0"/>
          <w:trHeight w:val="20"/>
          <w:ins w:id="15086" w:author="Huang T  Dr (Surrey Business Schl)" w:date="2018-09-20T17:46:00Z"/>
          <w:del w:id="15087"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5EEA65A" w14:textId="56705319" w:rsidR="00480A3E" w:rsidRPr="001E17BA" w:rsidDel="000A0FB3" w:rsidRDefault="00480A3E" w:rsidP="000D4781">
            <w:pPr>
              <w:spacing w:after="0"/>
              <w:rPr>
                <w:ins w:id="15088" w:author="Huang T  Dr (Surrey Business Schl)" w:date="2018-09-20T17:46:00Z"/>
                <w:del w:id="15089" w:author="韬 黄" w:date="2018-10-16T16:47:00Z"/>
                <w:rFonts w:eastAsia="Times New Roman" w:cs="Times New Roman"/>
                <w:b w:val="0"/>
                <w:sz w:val="22"/>
              </w:rPr>
            </w:pPr>
            <w:ins w:id="15090" w:author="Huang T  Dr (Surrey Business Schl)" w:date="2018-09-20T17:46:00Z">
              <w:del w:id="15091" w:author="韬 黄" w:date="2018-10-16T16:47:00Z">
                <w:r w:rsidRPr="001E17BA" w:rsidDel="000A0FB3">
                  <w:rPr>
                    <w:rFonts w:eastAsia="Times New Roman" w:cs="Times New Roman"/>
                    <w:b w:val="0"/>
                    <w:sz w:val="22"/>
                  </w:rPr>
                  <w:delText>Parameter/estimate and p-values</w:delText>
                </w:r>
              </w:del>
            </w:ins>
          </w:p>
        </w:tc>
        <w:tc>
          <w:tcPr>
            <w:tcW w:w="986" w:type="dxa"/>
            <w:shd w:val="clear" w:color="auto" w:fill="FFFFFF" w:themeFill="background1"/>
            <w:noWrap/>
            <w:hideMark/>
          </w:tcPr>
          <w:p w14:paraId="3F70AECD" w14:textId="2E30C59E"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092" w:author="Huang T  Dr (Surrey Business Schl)" w:date="2018-09-20T17:46:00Z"/>
                <w:del w:id="15093" w:author="韬 黄" w:date="2018-10-16T16:47:00Z"/>
                <w:rFonts w:eastAsia="Times New Roman" w:cs="Times New Roman"/>
                <w:sz w:val="22"/>
              </w:rPr>
            </w:pPr>
            <w:ins w:id="15094" w:author="Huang T  Dr (Surrey Business Schl)" w:date="2018-09-20T17:46:00Z">
              <w:del w:id="15095" w:author="韬 黄" w:date="2018-10-16T16:47:00Z">
                <w:r w:rsidRPr="001E17BA" w:rsidDel="000A0FB3">
                  <w:rPr>
                    <w:rFonts w:eastAsia="Times New Roman" w:cs="Times New Roman"/>
                    <w:sz w:val="22"/>
                  </w:rPr>
                  <w:delText>Estimate</w:delText>
                </w:r>
              </w:del>
            </w:ins>
          </w:p>
        </w:tc>
        <w:tc>
          <w:tcPr>
            <w:tcW w:w="998" w:type="dxa"/>
            <w:shd w:val="clear" w:color="auto" w:fill="FFFFFF" w:themeFill="background1"/>
            <w:noWrap/>
            <w:hideMark/>
          </w:tcPr>
          <w:p w14:paraId="60EEBBB9" w14:textId="201A0894"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096" w:author="Huang T  Dr (Surrey Business Schl)" w:date="2018-09-20T17:46:00Z"/>
                <w:del w:id="15097" w:author="韬 黄" w:date="2018-10-16T16:47:00Z"/>
                <w:rFonts w:eastAsia="Times New Roman" w:cs="Times New Roman"/>
                <w:sz w:val="22"/>
              </w:rPr>
            </w:pPr>
            <w:ins w:id="15098" w:author="Huang T  Dr (Surrey Business Schl)" w:date="2018-09-20T17:46:00Z">
              <w:del w:id="15099"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41A48C76" w14:textId="21C7E8DD"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100" w:author="Huang T  Dr (Surrey Business Schl)" w:date="2018-09-20T17:46:00Z"/>
                <w:del w:id="15101" w:author="韬 黄" w:date="2018-10-16T16:47:00Z"/>
                <w:rFonts w:eastAsia="Times New Roman" w:cs="Times New Roman"/>
                <w:sz w:val="22"/>
              </w:rPr>
            </w:pPr>
            <w:ins w:id="15102" w:author="Huang T  Dr (Surrey Business Schl)" w:date="2018-09-20T17:46:00Z">
              <w:del w:id="15103" w:author="韬 黄" w:date="2018-10-16T16:47:00Z">
                <w:r w:rsidRPr="001E17BA" w:rsidDel="000A0FB3">
                  <w:rPr>
                    <w:rFonts w:eastAsia="Times New Roman" w:cs="Times New Roman"/>
                    <w:sz w:val="22"/>
                  </w:rPr>
                  <w:delText>Estimate</w:delText>
                </w:r>
              </w:del>
            </w:ins>
          </w:p>
        </w:tc>
        <w:tc>
          <w:tcPr>
            <w:tcW w:w="998" w:type="dxa"/>
            <w:shd w:val="clear" w:color="auto" w:fill="FFFFFF" w:themeFill="background1"/>
            <w:noWrap/>
            <w:hideMark/>
          </w:tcPr>
          <w:p w14:paraId="60AD660E" w14:textId="0D3D2AA0"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104" w:author="Huang T  Dr (Surrey Business Schl)" w:date="2018-09-20T17:46:00Z"/>
                <w:del w:id="15105" w:author="韬 黄" w:date="2018-10-16T16:47:00Z"/>
                <w:rFonts w:eastAsia="Times New Roman" w:cs="Times New Roman"/>
                <w:sz w:val="22"/>
              </w:rPr>
            </w:pPr>
            <w:ins w:id="15106" w:author="Huang T  Dr (Surrey Business Schl)" w:date="2018-09-20T17:46:00Z">
              <w:del w:id="15107"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77310318" w14:textId="7E98E269"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108" w:author="Huang T  Dr (Surrey Business Schl)" w:date="2018-09-20T17:46:00Z"/>
                <w:del w:id="15109" w:author="韬 黄" w:date="2018-10-16T16:47:00Z"/>
                <w:rFonts w:eastAsia="Times New Roman" w:cs="Times New Roman"/>
                <w:sz w:val="22"/>
              </w:rPr>
            </w:pPr>
            <w:ins w:id="15110" w:author="Huang T  Dr (Surrey Business Schl)" w:date="2018-09-20T17:46:00Z">
              <w:del w:id="15111" w:author="韬 黄" w:date="2018-10-16T16:47:00Z">
                <w:r w:rsidRPr="001E17BA" w:rsidDel="000A0FB3">
                  <w:rPr>
                    <w:rFonts w:eastAsia="Times New Roman" w:cs="Times New Roman"/>
                    <w:sz w:val="22"/>
                  </w:rPr>
                  <w:delText>Estimate</w:delText>
                </w:r>
              </w:del>
            </w:ins>
          </w:p>
        </w:tc>
        <w:tc>
          <w:tcPr>
            <w:tcW w:w="999" w:type="dxa"/>
            <w:shd w:val="clear" w:color="auto" w:fill="FFFFFF" w:themeFill="background1"/>
            <w:noWrap/>
            <w:hideMark/>
          </w:tcPr>
          <w:p w14:paraId="2E50B205" w14:textId="4A32CF61"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112" w:author="Huang T  Dr (Surrey Business Schl)" w:date="2018-09-20T17:46:00Z"/>
                <w:del w:id="15113" w:author="韬 黄" w:date="2018-10-16T16:47:00Z"/>
                <w:rFonts w:eastAsia="Times New Roman" w:cs="Times New Roman"/>
                <w:sz w:val="22"/>
              </w:rPr>
            </w:pPr>
            <w:ins w:id="15114" w:author="Huang T  Dr (Surrey Business Schl)" w:date="2018-09-20T17:46:00Z">
              <w:del w:id="15115"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68CA3EDC" w14:textId="1A4A922F"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116" w:author="Huang T  Dr (Surrey Business Schl)" w:date="2018-09-20T17:46:00Z"/>
                <w:del w:id="15117" w:author="韬 黄" w:date="2018-10-16T16:47:00Z"/>
                <w:rFonts w:eastAsia="Times New Roman" w:cs="Times New Roman"/>
                <w:sz w:val="22"/>
              </w:rPr>
            </w:pPr>
            <w:ins w:id="15118" w:author="Huang T  Dr (Surrey Business Schl)" w:date="2018-09-20T17:46:00Z">
              <w:del w:id="15119" w:author="韬 黄" w:date="2018-10-16T16:47:00Z">
                <w:r w:rsidRPr="001E17BA" w:rsidDel="000A0FB3">
                  <w:rPr>
                    <w:rFonts w:eastAsia="Times New Roman" w:cs="Times New Roman"/>
                    <w:sz w:val="22"/>
                  </w:rPr>
                  <w:delText>Estimate</w:delText>
                </w:r>
              </w:del>
            </w:ins>
          </w:p>
        </w:tc>
        <w:tc>
          <w:tcPr>
            <w:tcW w:w="999" w:type="dxa"/>
            <w:shd w:val="clear" w:color="auto" w:fill="FFFFFF" w:themeFill="background1"/>
            <w:noWrap/>
            <w:hideMark/>
          </w:tcPr>
          <w:p w14:paraId="31DA5DFB" w14:textId="39D6D5AA" w:rsidR="00480A3E" w:rsidRPr="001E17BA" w:rsidDel="000A0FB3" w:rsidRDefault="00480A3E" w:rsidP="000D4781">
            <w:pPr>
              <w:spacing w:after="0"/>
              <w:cnfStyle w:val="000000100000" w:firstRow="0" w:lastRow="0" w:firstColumn="0" w:lastColumn="0" w:oddVBand="0" w:evenVBand="0" w:oddHBand="1" w:evenHBand="0" w:firstRowFirstColumn="0" w:firstRowLastColumn="0" w:lastRowFirstColumn="0" w:lastRowLastColumn="0"/>
              <w:rPr>
                <w:ins w:id="15120" w:author="Huang T  Dr (Surrey Business Schl)" w:date="2018-09-20T17:46:00Z"/>
                <w:del w:id="15121" w:author="韬 黄" w:date="2018-10-16T16:47:00Z"/>
                <w:rFonts w:eastAsia="Times New Roman" w:cs="Times New Roman"/>
                <w:sz w:val="22"/>
              </w:rPr>
            </w:pPr>
            <w:ins w:id="15122" w:author="Huang T  Dr (Surrey Business Schl)" w:date="2018-09-20T17:46:00Z">
              <w:del w:id="15123"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21543AC8" w14:textId="01CFA444"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124" w:author="Huang T  Dr (Surrey Business Schl)" w:date="2018-09-20T17:46:00Z"/>
                <w:del w:id="15125" w:author="韬 黄" w:date="2018-10-16T16:47:00Z"/>
                <w:rFonts w:eastAsia="Times New Roman" w:cs="Times New Roman"/>
                <w:sz w:val="22"/>
              </w:rPr>
            </w:pPr>
            <w:ins w:id="15126" w:author="Huang T  Dr (Surrey Business Schl)" w:date="2018-09-20T17:46:00Z">
              <w:del w:id="15127" w:author="韬 黄" w:date="2018-10-16T16:47:00Z">
                <w:r w:rsidRPr="001E17BA" w:rsidDel="000A0FB3">
                  <w:rPr>
                    <w:rFonts w:eastAsia="Times New Roman" w:cs="Times New Roman"/>
                    <w:sz w:val="22"/>
                  </w:rPr>
                  <w:delText>Estimate</w:delText>
                </w:r>
              </w:del>
            </w:ins>
          </w:p>
        </w:tc>
        <w:tc>
          <w:tcPr>
            <w:tcW w:w="998" w:type="dxa"/>
            <w:shd w:val="clear" w:color="auto" w:fill="FFFFFF" w:themeFill="background1"/>
            <w:noWrap/>
            <w:hideMark/>
          </w:tcPr>
          <w:p w14:paraId="375FC0E8" w14:textId="15DD7F73"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128" w:author="Huang T  Dr (Surrey Business Schl)" w:date="2018-09-20T17:46:00Z"/>
                <w:del w:id="15129" w:author="韬 黄" w:date="2018-10-16T16:47:00Z"/>
                <w:rFonts w:eastAsia="Times New Roman" w:cs="Times New Roman"/>
                <w:sz w:val="22"/>
              </w:rPr>
            </w:pPr>
            <w:ins w:id="15130" w:author="Huang T  Dr (Surrey Business Schl)" w:date="2018-09-20T17:46:00Z">
              <w:del w:id="15131"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6F784B3C" w14:textId="6D6F21D7"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132" w:author="Huang T  Dr (Surrey Business Schl)" w:date="2018-09-20T17:46:00Z"/>
                <w:del w:id="15133" w:author="韬 黄" w:date="2018-10-16T16:47:00Z"/>
                <w:rFonts w:eastAsia="Times New Roman" w:cs="Times New Roman"/>
                <w:sz w:val="22"/>
              </w:rPr>
            </w:pPr>
            <w:ins w:id="15134" w:author="Huang T  Dr (Surrey Business Schl)" w:date="2018-09-20T17:46:00Z">
              <w:del w:id="15135" w:author="韬 黄" w:date="2018-10-16T16:47:00Z">
                <w:r w:rsidRPr="001E17BA" w:rsidDel="000A0FB3">
                  <w:rPr>
                    <w:rFonts w:eastAsia="Times New Roman" w:cs="Times New Roman"/>
                    <w:sz w:val="22"/>
                  </w:rPr>
                  <w:delText>Estimate</w:delText>
                </w:r>
              </w:del>
            </w:ins>
          </w:p>
        </w:tc>
        <w:tc>
          <w:tcPr>
            <w:tcW w:w="999" w:type="dxa"/>
            <w:shd w:val="clear" w:color="auto" w:fill="FFFFFF" w:themeFill="background1"/>
            <w:noWrap/>
            <w:hideMark/>
          </w:tcPr>
          <w:p w14:paraId="74EB3D85" w14:textId="5B721563"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136" w:author="Huang T  Dr (Surrey Business Schl)" w:date="2018-09-20T17:46:00Z"/>
                <w:del w:id="15137" w:author="韬 黄" w:date="2018-10-16T16:47:00Z"/>
                <w:rFonts w:eastAsia="Times New Roman" w:cs="Times New Roman"/>
                <w:sz w:val="22"/>
              </w:rPr>
            </w:pPr>
            <w:ins w:id="15138" w:author="Huang T  Dr (Surrey Business Schl)" w:date="2018-09-20T17:46:00Z">
              <w:del w:id="15139" w:author="韬 黄" w:date="2018-10-16T16:47:00Z">
                <w:r w:rsidRPr="001E17BA" w:rsidDel="000A0FB3">
                  <w:rPr>
                    <w:rFonts w:eastAsia="Times New Roman" w:cs="Times New Roman"/>
                    <w:sz w:val="22"/>
                  </w:rPr>
                  <w:delText>P-value</w:delText>
                </w:r>
              </w:del>
            </w:ins>
          </w:p>
        </w:tc>
      </w:tr>
      <w:tr w:rsidR="00480A3E" w:rsidRPr="001E17BA" w:rsidDel="000A0FB3" w14:paraId="0F5B66E5" w14:textId="42D06142" w:rsidTr="000D4781">
        <w:trPr>
          <w:trHeight w:val="20"/>
          <w:ins w:id="15140" w:author="Huang T  Dr (Surrey Business Schl)" w:date="2018-09-20T17:46:00Z"/>
          <w:del w:id="15141"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58316EC" w14:textId="710A8A34" w:rsidR="00480A3E" w:rsidRPr="001E17BA" w:rsidDel="000A0FB3" w:rsidRDefault="00480A3E" w:rsidP="000D4781">
            <w:pPr>
              <w:spacing w:after="0"/>
              <w:rPr>
                <w:ins w:id="15142" w:author="Huang T  Dr (Surrey Business Schl)" w:date="2018-09-20T17:46:00Z"/>
                <w:del w:id="15143" w:author="韬 黄" w:date="2018-10-16T16:47:00Z"/>
                <w:rFonts w:eastAsia="Times New Roman" w:cs="Times New Roman"/>
                <w:b w:val="0"/>
                <w:iCs/>
                <w:sz w:val="22"/>
              </w:rPr>
            </w:pPr>
            <w:ins w:id="15144" w:author="Huang T  Dr (Surrey Business Schl)" w:date="2018-09-20T17:46:00Z">
              <w:del w:id="15145" w:author="韬 黄" w:date="2018-10-16T16:47:00Z">
                <w:r w:rsidRPr="001E17BA" w:rsidDel="000A0FB3">
                  <w:rPr>
                    <w:rFonts w:eastAsia="Times New Roman" w:cs="Times New Roman"/>
                    <w:b w:val="0"/>
                    <w:iCs/>
                    <w:sz w:val="22"/>
                  </w:rPr>
                  <w:delText>Outliers and general variations</w:delText>
                </w:r>
                <w:r w:rsidRPr="001E17BA" w:rsidDel="000A0FB3">
                  <w:rPr>
                    <w:rFonts w:eastAsia="Times New Roman" w:cs="Times New Roman"/>
                    <w:b w:val="0"/>
                    <w:sz w:val="22"/>
                  </w:rPr>
                  <w:delText> </w:delText>
                </w:r>
              </w:del>
            </w:ins>
          </w:p>
        </w:tc>
        <w:tc>
          <w:tcPr>
            <w:tcW w:w="986" w:type="dxa"/>
            <w:shd w:val="clear" w:color="auto" w:fill="FFFFFF" w:themeFill="background1"/>
            <w:noWrap/>
            <w:hideMark/>
          </w:tcPr>
          <w:p w14:paraId="211351C0" w14:textId="56D0A073"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46" w:author="Huang T  Dr (Surrey Business Schl)" w:date="2018-09-20T17:46:00Z"/>
                <w:del w:id="15147" w:author="韬 黄" w:date="2018-10-16T16:47:00Z"/>
                <w:rFonts w:eastAsia="Times New Roman" w:cs="Times New Roman"/>
                <w:sz w:val="22"/>
              </w:rPr>
            </w:pPr>
            <w:ins w:id="15148" w:author="Huang T  Dr (Surrey Business Schl)" w:date="2018-09-20T17:46:00Z">
              <w:del w:id="15149" w:author="韬 黄" w:date="2018-10-16T16:47:00Z">
                <w:r w:rsidRPr="001E17BA" w:rsidDel="000A0FB3">
                  <w:rPr>
                    <w:rFonts w:eastAsia="Times New Roman" w:cs="Times New Roman"/>
                    <w:sz w:val="22"/>
                  </w:rPr>
                  <w:delText>0.1</w:delText>
                </w:r>
                <w:r w:rsidDel="000A0FB3">
                  <w:rPr>
                    <w:rFonts w:eastAsia="Times New Roman" w:cs="Times New Roman"/>
                    <w:sz w:val="22"/>
                  </w:rPr>
                  <w:delText>*</w:delText>
                </w:r>
              </w:del>
            </w:ins>
          </w:p>
        </w:tc>
        <w:tc>
          <w:tcPr>
            <w:tcW w:w="998" w:type="dxa"/>
            <w:shd w:val="clear" w:color="auto" w:fill="FFFFFF" w:themeFill="background1"/>
            <w:noWrap/>
            <w:hideMark/>
          </w:tcPr>
          <w:p w14:paraId="7D33E972" w14:textId="1CA84475"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50" w:author="Huang T  Dr (Surrey Business Schl)" w:date="2018-09-20T17:46:00Z"/>
                <w:del w:id="15151" w:author="韬 黄" w:date="2018-10-16T16:47:00Z"/>
                <w:rFonts w:eastAsia="Times New Roman" w:cs="Times New Roman"/>
                <w:sz w:val="22"/>
              </w:rPr>
            </w:pPr>
            <w:ins w:id="15152" w:author="Huang T  Dr (Surrey Business Schl)" w:date="2018-09-20T17:46:00Z">
              <w:del w:id="15153" w:author="韬 黄" w:date="2018-10-16T16:47:00Z">
                <w:r w:rsidRPr="001E17BA" w:rsidDel="000A0FB3">
                  <w:rPr>
                    <w:rFonts w:eastAsia="Times New Roman" w:cs="Times New Roman"/>
                    <w:sz w:val="22"/>
                  </w:rPr>
                  <w:delText>0.319</w:delText>
                </w:r>
              </w:del>
            </w:ins>
          </w:p>
        </w:tc>
        <w:tc>
          <w:tcPr>
            <w:tcW w:w="986" w:type="dxa"/>
            <w:shd w:val="clear" w:color="auto" w:fill="FFFFFF" w:themeFill="background1"/>
            <w:noWrap/>
            <w:hideMark/>
          </w:tcPr>
          <w:p w14:paraId="4B8FAB2E" w14:textId="6A46AA93"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54" w:author="Huang T  Dr (Surrey Business Schl)" w:date="2018-09-20T17:46:00Z"/>
                <w:del w:id="15155" w:author="韬 黄" w:date="2018-10-16T16:47:00Z"/>
                <w:rFonts w:eastAsia="Times New Roman" w:cs="Times New Roman"/>
                <w:sz w:val="22"/>
              </w:rPr>
            </w:pPr>
            <w:ins w:id="15156" w:author="Huang T  Dr (Surrey Business Schl)" w:date="2018-09-20T17:46:00Z">
              <w:del w:id="15157" w:author="韬 黄" w:date="2018-10-16T16:47:00Z">
                <w:r w:rsidRPr="001E17BA" w:rsidDel="000A0FB3">
                  <w:rPr>
                    <w:rFonts w:eastAsia="Times New Roman" w:cs="Times New Roman"/>
                    <w:sz w:val="22"/>
                  </w:rPr>
                  <w:delText>0.1</w:delText>
                </w:r>
              </w:del>
            </w:ins>
          </w:p>
        </w:tc>
        <w:tc>
          <w:tcPr>
            <w:tcW w:w="998" w:type="dxa"/>
            <w:shd w:val="clear" w:color="auto" w:fill="FFFFFF" w:themeFill="background1"/>
            <w:noWrap/>
            <w:hideMark/>
          </w:tcPr>
          <w:p w14:paraId="61A6EBC9" w14:textId="340ABC6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58" w:author="Huang T  Dr (Surrey Business Schl)" w:date="2018-09-20T17:46:00Z"/>
                <w:del w:id="15159" w:author="韬 黄" w:date="2018-10-16T16:47:00Z"/>
                <w:rFonts w:eastAsia="Times New Roman" w:cs="Times New Roman"/>
                <w:sz w:val="22"/>
              </w:rPr>
            </w:pPr>
            <w:ins w:id="15160" w:author="Huang T  Dr (Surrey Business Schl)" w:date="2018-09-20T17:46:00Z">
              <w:del w:id="15161" w:author="韬 黄" w:date="2018-10-16T16:47:00Z">
                <w:r w:rsidRPr="001E17BA" w:rsidDel="000A0FB3">
                  <w:rPr>
                    <w:rFonts w:eastAsia="Times New Roman" w:cs="Times New Roman"/>
                    <w:sz w:val="22"/>
                  </w:rPr>
                  <w:delText>0.321</w:delText>
                </w:r>
              </w:del>
            </w:ins>
          </w:p>
        </w:tc>
        <w:tc>
          <w:tcPr>
            <w:tcW w:w="986" w:type="dxa"/>
            <w:shd w:val="clear" w:color="auto" w:fill="FFFFFF" w:themeFill="background1"/>
            <w:noWrap/>
            <w:hideMark/>
          </w:tcPr>
          <w:p w14:paraId="5BB06352" w14:textId="1AEB27BF"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62" w:author="Huang T  Dr (Surrey Business Schl)" w:date="2018-09-20T17:46:00Z"/>
                <w:del w:id="15163" w:author="韬 黄" w:date="2018-10-16T16:47:00Z"/>
                <w:rFonts w:eastAsia="Times New Roman" w:cs="Times New Roman"/>
                <w:sz w:val="22"/>
              </w:rPr>
            </w:pPr>
            <w:ins w:id="15164" w:author="Huang T  Dr (Surrey Business Schl)" w:date="2018-09-20T17:46:00Z">
              <w:del w:id="15165" w:author="韬 黄" w:date="2018-10-16T16:47:00Z">
                <w:r w:rsidRPr="001E17BA" w:rsidDel="000A0FB3">
                  <w:rPr>
                    <w:rFonts w:eastAsia="Times New Roman" w:cs="Times New Roman"/>
                    <w:sz w:val="22"/>
                  </w:rPr>
                  <w:delText>-1</w:delText>
                </w:r>
              </w:del>
            </w:ins>
          </w:p>
        </w:tc>
        <w:tc>
          <w:tcPr>
            <w:tcW w:w="999" w:type="dxa"/>
            <w:shd w:val="clear" w:color="auto" w:fill="FFFFFF" w:themeFill="background1"/>
            <w:noWrap/>
            <w:hideMark/>
          </w:tcPr>
          <w:p w14:paraId="18DF30CF" w14:textId="4A6079D1"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66" w:author="Huang T  Dr (Surrey Business Schl)" w:date="2018-09-20T17:46:00Z"/>
                <w:del w:id="15167" w:author="韬 黄" w:date="2018-10-16T16:47:00Z"/>
                <w:rFonts w:eastAsia="Times New Roman" w:cs="Times New Roman"/>
                <w:sz w:val="22"/>
              </w:rPr>
            </w:pPr>
            <w:ins w:id="15168" w:author="Huang T  Dr (Surrey Business Schl)" w:date="2018-09-20T17:46:00Z">
              <w:del w:id="15169"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noWrap/>
            <w:hideMark/>
          </w:tcPr>
          <w:p w14:paraId="45603DE1" w14:textId="722E1FF0"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70" w:author="Huang T  Dr (Surrey Business Schl)" w:date="2018-09-20T17:46:00Z"/>
                <w:del w:id="15171" w:author="韬 黄" w:date="2018-10-16T16:47:00Z"/>
                <w:rFonts w:eastAsia="Times New Roman" w:cs="Times New Roman"/>
                <w:sz w:val="22"/>
              </w:rPr>
            </w:pPr>
            <w:ins w:id="15172" w:author="Huang T  Dr (Surrey Business Schl)" w:date="2018-09-20T17:46:00Z">
              <w:del w:id="15173" w:author="韬 黄" w:date="2018-10-16T16:47:00Z">
                <w:r w:rsidRPr="001E17BA" w:rsidDel="000A0FB3">
                  <w:rPr>
                    <w:rFonts w:eastAsia="Times New Roman" w:cs="Times New Roman"/>
                    <w:sz w:val="22"/>
                  </w:rPr>
                  <w:delText>-1.4</w:delText>
                </w:r>
              </w:del>
            </w:ins>
          </w:p>
        </w:tc>
        <w:tc>
          <w:tcPr>
            <w:tcW w:w="999" w:type="dxa"/>
            <w:shd w:val="clear" w:color="auto" w:fill="FFFFFF" w:themeFill="background1"/>
            <w:noWrap/>
            <w:hideMark/>
          </w:tcPr>
          <w:p w14:paraId="1832C1EC" w14:textId="6E8C324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74" w:author="Huang T  Dr (Surrey Business Schl)" w:date="2018-09-20T17:46:00Z"/>
                <w:del w:id="15175" w:author="韬 黄" w:date="2018-10-16T16:47:00Z"/>
                <w:rFonts w:eastAsia="Times New Roman" w:cs="Times New Roman"/>
                <w:sz w:val="22"/>
              </w:rPr>
            </w:pPr>
            <w:ins w:id="15176" w:author="Huang T  Dr (Surrey Business Schl)" w:date="2018-09-20T17:46:00Z">
              <w:del w:id="15177"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hideMark/>
          </w:tcPr>
          <w:p w14:paraId="6E4644C3" w14:textId="13726E0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78" w:author="Huang T  Dr (Surrey Business Schl)" w:date="2018-09-20T17:46:00Z"/>
                <w:del w:id="15179" w:author="韬 黄" w:date="2018-10-16T16:47:00Z"/>
                <w:rFonts w:eastAsia="Times New Roman" w:cs="Times New Roman"/>
                <w:sz w:val="22"/>
              </w:rPr>
            </w:pPr>
            <w:ins w:id="15180" w:author="Huang T  Dr (Surrey Business Schl)" w:date="2018-09-20T17:46:00Z">
              <w:del w:id="15181" w:author="韬 黄" w:date="2018-10-16T16:47:00Z">
                <w:r w:rsidRPr="001E17BA" w:rsidDel="000A0FB3">
                  <w:rPr>
                    <w:rFonts w:eastAsia="Times New Roman" w:cs="Times New Roman"/>
                    <w:sz w:val="22"/>
                  </w:rPr>
                  <w:delText>-1.1</w:delText>
                </w:r>
              </w:del>
            </w:ins>
          </w:p>
        </w:tc>
        <w:tc>
          <w:tcPr>
            <w:tcW w:w="998" w:type="dxa"/>
            <w:shd w:val="clear" w:color="auto" w:fill="FFFFFF" w:themeFill="background1"/>
            <w:hideMark/>
          </w:tcPr>
          <w:p w14:paraId="18C8D85D" w14:textId="27F46D25"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82" w:author="Huang T  Dr (Surrey Business Schl)" w:date="2018-09-20T17:46:00Z"/>
                <w:del w:id="15183" w:author="韬 黄" w:date="2018-10-16T16:47:00Z"/>
                <w:rFonts w:eastAsia="Times New Roman" w:cs="Times New Roman"/>
                <w:sz w:val="22"/>
              </w:rPr>
            </w:pPr>
            <w:ins w:id="15184" w:author="Huang T  Dr (Surrey Business Schl)" w:date="2018-09-20T17:46:00Z">
              <w:del w:id="15185"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noWrap/>
            <w:hideMark/>
          </w:tcPr>
          <w:p w14:paraId="6C21346F" w14:textId="670BF36A"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186" w:author="Huang T  Dr (Surrey Business Schl)" w:date="2018-09-20T17:46:00Z"/>
                <w:del w:id="15187" w:author="韬 黄" w:date="2018-10-16T16:47:00Z"/>
                <w:rFonts w:eastAsia="Times New Roman" w:cs="Times New Roman"/>
                <w:sz w:val="22"/>
              </w:rPr>
            </w:pPr>
            <w:ins w:id="15188" w:author="Huang T  Dr (Surrey Business Schl)" w:date="2018-09-20T17:46:00Z">
              <w:del w:id="15189" w:author="韬 黄" w:date="2018-10-16T16:47:00Z">
                <w:r w:rsidRPr="001E17BA" w:rsidDel="000A0FB3">
                  <w:rPr>
                    <w:rFonts w:eastAsia="Times New Roman" w:cs="Times New Roman"/>
                    <w:sz w:val="22"/>
                  </w:rPr>
                  <w:delText>-0.8</w:delText>
                </w:r>
              </w:del>
            </w:ins>
          </w:p>
        </w:tc>
        <w:tc>
          <w:tcPr>
            <w:tcW w:w="999" w:type="dxa"/>
            <w:shd w:val="clear" w:color="auto" w:fill="FFFFFF" w:themeFill="background1"/>
            <w:hideMark/>
          </w:tcPr>
          <w:p w14:paraId="50E57F8F" w14:textId="50861494" w:rsidR="00480A3E" w:rsidRPr="001E17BA" w:rsidDel="000A0FB3"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15190" w:author="Huang T  Dr (Surrey Business Schl)" w:date="2018-09-20T17:46:00Z"/>
                <w:del w:id="15191" w:author="韬 黄" w:date="2018-10-16T16:47:00Z"/>
                <w:rFonts w:eastAsia="Times New Roman" w:cs="Times New Roman"/>
                <w:sz w:val="22"/>
              </w:rPr>
            </w:pPr>
            <w:ins w:id="15192" w:author="Huang T  Dr (Surrey Business Schl)" w:date="2018-09-20T17:46:00Z">
              <w:del w:id="15193" w:author="韬 黄" w:date="2018-10-16T16:47:00Z">
                <w:r w:rsidRPr="001E17BA" w:rsidDel="000A0FB3">
                  <w:rPr>
                    <w:rFonts w:eastAsia="Times New Roman" w:cs="Times New Roman"/>
                    <w:sz w:val="22"/>
                  </w:rPr>
                  <w:delText>0.000</w:delText>
                </w:r>
              </w:del>
            </w:ins>
          </w:p>
        </w:tc>
      </w:tr>
      <w:tr w:rsidR="00480A3E" w:rsidRPr="001E17BA" w:rsidDel="000A0FB3" w14:paraId="76B91D4C" w14:textId="562EF002" w:rsidTr="000D4781">
        <w:trPr>
          <w:cnfStyle w:val="000000100000" w:firstRow="0" w:lastRow="0" w:firstColumn="0" w:lastColumn="0" w:oddVBand="0" w:evenVBand="0" w:oddHBand="1" w:evenHBand="0" w:firstRowFirstColumn="0" w:firstRowLastColumn="0" w:lastRowFirstColumn="0" w:lastRowLastColumn="0"/>
          <w:trHeight w:val="20"/>
          <w:ins w:id="15194" w:author="Huang T  Dr (Surrey Business Schl)" w:date="2018-09-20T17:46:00Z"/>
          <w:del w:id="15195"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0871FC8" w14:textId="4F30059B" w:rsidR="00480A3E" w:rsidRPr="001E17BA" w:rsidDel="000A0FB3" w:rsidRDefault="00480A3E" w:rsidP="000D4781">
            <w:pPr>
              <w:spacing w:after="0"/>
              <w:rPr>
                <w:ins w:id="15196" w:author="Huang T  Dr (Surrey Business Schl)" w:date="2018-09-20T17:46:00Z"/>
                <w:del w:id="15197" w:author="韬 黄" w:date="2018-10-16T16:47:00Z"/>
                <w:rFonts w:eastAsia="Times New Roman" w:cs="Times New Roman"/>
                <w:b w:val="0"/>
                <w:iCs/>
                <w:sz w:val="22"/>
              </w:rPr>
            </w:pPr>
            <w:ins w:id="15198" w:author="Huang T  Dr (Surrey Business Schl)" w:date="2018-09-20T17:46:00Z">
              <w:del w:id="15199" w:author="韬 黄" w:date="2018-10-16T16:47:00Z">
                <w:r w:rsidRPr="001E17BA" w:rsidDel="000A0FB3">
                  <w:rPr>
                    <w:rFonts w:eastAsia="Times New Roman" w:cs="Times New Roman"/>
                    <w:b w:val="0"/>
                    <w:iCs/>
                    <w:sz w:val="22"/>
                  </w:rPr>
                  <w:delText>Sales level and variation</w:delText>
                </w:r>
              </w:del>
            </w:ins>
          </w:p>
        </w:tc>
        <w:tc>
          <w:tcPr>
            <w:tcW w:w="986" w:type="dxa"/>
            <w:shd w:val="clear" w:color="auto" w:fill="FFFFFF" w:themeFill="background1"/>
            <w:noWrap/>
            <w:hideMark/>
          </w:tcPr>
          <w:p w14:paraId="1ADB052A" w14:textId="0053E2FB"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00" w:author="Huang T  Dr (Surrey Business Schl)" w:date="2018-09-20T17:46:00Z"/>
                <w:del w:id="15201" w:author="韬 黄" w:date="2018-10-16T16:47:00Z"/>
                <w:rFonts w:eastAsia="Times New Roman" w:cs="Times New Roman"/>
                <w:sz w:val="22"/>
              </w:rPr>
            </w:pPr>
            <w:ins w:id="15202" w:author="Huang T  Dr (Surrey Business Schl)" w:date="2018-09-20T17:46:00Z">
              <w:del w:id="15203" w:author="韬 黄" w:date="2018-10-16T16:47:00Z">
                <w:r w:rsidRPr="001E17BA" w:rsidDel="000A0FB3">
                  <w:rPr>
                    <w:rFonts w:eastAsia="Times New Roman" w:cs="Times New Roman"/>
                    <w:sz w:val="22"/>
                  </w:rPr>
                  <w:delText>0.1</w:delText>
                </w:r>
              </w:del>
            </w:ins>
          </w:p>
        </w:tc>
        <w:tc>
          <w:tcPr>
            <w:tcW w:w="998" w:type="dxa"/>
            <w:shd w:val="clear" w:color="auto" w:fill="FFFFFF" w:themeFill="background1"/>
            <w:noWrap/>
            <w:hideMark/>
          </w:tcPr>
          <w:p w14:paraId="5F61D700" w14:textId="2D37583A"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04" w:author="Huang T  Dr (Surrey Business Schl)" w:date="2018-09-20T17:46:00Z"/>
                <w:del w:id="15205" w:author="韬 黄" w:date="2018-10-16T16:47:00Z"/>
                <w:rFonts w:eastAsia="Times New Roman" w:cs="Times New Roman"/>
                <w:sz w:val="22"/>
              </w:rPr>
            </w:pPr>
            <w:ins w:id="15206" w:author="Huang T  Dr (Surrey Business Schl)" w:date="2018-09-20T17:46:00Z">
              <w:del w:id="15207" w:author="韬 黄" w:date="2018-10-16T16:47:00Z">
                <w:r w:rsidRPr="001E17BA" w:rsidDel="000A0FB3">
                  <w:rPr>
                    <w:rFonts w:eastAsia="Times New Roman" w:cs="Times New Roman"/>
                    <w:sz w:val="22"/>
                  </w:rPr>
                  <w:delText>0.134</w:delText>
                </w:r>
              </w:del>
            </w:ins>
          </w:p>
        </w:tc>
        <w:tc>
          <w:tcPr>
            <w:tcW w:w="986" w:type="dxa"/>
            <w:shd w:val="clear" w:color="auto" w:fill="FFFFFF" w:themeFill="background1"/>
            <w:noWrap/>
            <w:hideMark/>
          </w:tcPr>
          <w:p w14:paraId="4782046D" w14:textId="3F4086E2"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08" w:author="Huang T  Dr (Surrey Business Schl)" w:date="2018-09-20T17:46:00Z"/>
                <w:del w:id="15209" w:author="韬 黄" w:date="2018-10-16T16:47:00Z"/>
                <w:rFonts w:eastAsia="Times New Roman" w:cs="Times New Roman"/>
                <w:sz w:val="22"/>
              </w:rPr>
            </w:pPr>
            <w:ins w:id="15210" w:author="Huang T  Dr (Surrey Business Schl)" w:date="2018-09-20T17:46:00Z">
              <w:del w:id="15211" w:author="韬 黄" w:date="2018-10-16T16:47:00Z">
                <w:r w:rsidRPr="001E17BA" w:rsidDel="000A0FB3">
                  <w:rPr>
                    <w:rFonts w:eastAsia="Times New Roman" w:cs="Times New Roman"/>
                    <w:sz w:val="22"/>
                  </w:rPr>
                  <w:delText>0.2</w:delText>
                </w:r>
              </w:del>
            </w:ins>
          </w:p>
        </w:tc>
        <w:tc>
          <w:tcPr>
            <w:tcW w:w="998" w:type="dxa"/>
            <w:shd w:val="clear" w:color="auto" w:fill="FFFFFF" w:themeFill="background1"/>
            <w:noWrap/>
            <w:hideMark/>
          </w:tcPr>
          <w:p w14:paraId="61F092E0" w14:textId="29835DDA"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12" w:author="Huang T  Dr (Surrey Business Schl)" w:date="2018-09-20T17:46:00Z"/>
                <w:del w:id="15213" w:author="韬 黄" w:date="2018-10-16T16:47:00Z"/>
                <w:rFonts w:eastAsia="Times New Roman" w:cs="Times New Roman"/>
                <w:sz w:val="22"/>
              </w:rPr>
            </w:pPr>
            <w:ins w:id="15214" w:author="Huang T  Dr (Surrey Business Schl)" w:date="2018-09-20T17:46:00Z">
              <w:del w:id="15215" w:author="韬 黄" w:date="2018-10-16T16:47:00Z">
                <w:r w:rsidRPr="001E17BA" w:rsidDel="000A0FB3">
                  <w:rPr>
                    <w:rFonts w:eastAsia="Times New Roman" w:cs="Times New Roman"/>
                    <w:sz w:val="22"/>
                  </w:rPr>
                  <w:delText>0.085</w:delText>
                </w:r>
              </w:del>
            </w:ins>
          </w:p>
        </w:tc>
        <w:tc>
          <w:tcPr>
            <w:tcW w:w="986" w:type="dxa"/>
            <w:shd w:val="clear" w:color="auto" w:fill="FFFFFF" w:themeFill="background1"/>
            <w:noWrap/>
            <w:hideMark/>
          </w:tcPr>
          <w:p w14:paraId="653F8DF0" w14:textId="2FB42E31"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16" w:author="Huang T  Dr (Surrey Business Schl)" w:date="2018-09-20T17:46:00Z"/>
                <w:del w:id="15217" w:author="韬 黄" w:date="2018-10-16T16:47:00Z"/>
                <w:rFonts w:eastAsia="Times New Roman" w:cs="Times New Roman"/>
                <w:sz w:val="22"/>
              </w:rPr>
            </w:pPr>
            <w:ins w:id="15218" w:author="Huang T  Dr (Surrey Business Schl)" w:date="2018-09-20T17:46:00Z">
              <w:del w:id="15219" w:author="韬 黄" w:date="2018-10-16T16:47:00Z">
                <w:r w:rsidRPr="001E17BA" w:rsidDel="000A0FB3">
                  <w:rPr>
                    <w:rFonts w:eastAsia="Times New Roman" w:cs="Times New Roman"/>
                    <w:sz w:val="22"/>
                  </w:rPr>
                  <w:delText>-0.2</w:delText>
                </w:r>
              </w:del>
            </w:ins>
          </w:p>
        </w:tc>
        <w:tc>
          <w:tcPr>
            <w:tcW w:w="999" w:type="dxa"/>
            <w:shd w:val="clear" w:color="auto" w:fill="FFFFFF" w:themeFill="background1"/>
            <w:noWrap/>
            <w:hideMark/>
          </w:tcPr>
          <w:p w14:paraId="523525F9" w14:textId="2E5CD7E8"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20" w:author="Huang T  Dr (Surrey Business Schl)" w:date="2018-09-20T17:46:00Z"/>
                <w:del w:id="15221" w:author="韬 黄" w:date="2018-10-16T16:47:00Z"/>
                <w:rFonts w:eastAsia="Times New Roman" w:cs="Times New Roman"/>
                <w:sz w:val="22"/>
              </w:rPr>
            </w:pPr>
            <w:ins w:id="15222" w:author="Huang T  Dr (Surrey Business Schl)" w:date="2018-09-20T17:46:00Z">
              <w:del w:id="15223" w:author="韬 黄" w:date="2018-10-16T16:47:00Z">
                <w:r w:rsidRPr="001E17BA" w:rsidDel="000A0FB3">
                  <w:rPr>
                    <w:rFonts w:eastAsia="Times New Roman" w:cs="Times New Roman"/>
                    <w:sz w:val="22"/>
                  </w:rPr>
                  <w:delText>0.277</w:delText>
                </w:r>
              </w:del>
            </w:ins>
          </w:p>
        </w:tc>
        <w:tc>
          <w:tcPr>
            <w:tcW w:w="986" w:type="dxa"/>
            <w:shd w:val="clear" w:color="auto" w:fill="FFFFFF" w:themeFill="background1"/>
            <w:noWrap/>
            <w:hideMark/>
          </w:tcPr>
          <w:p w14:paraId="5BFEAFFA" w14:textId="3AD3AB6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24" w:author="Huang T  Dr (Surrey Business Schl)" w:date="2018-09-20T17:46:00Z"/>
                <w:del w:id="15225" w:author="韬 黄" w:date="2018-10-16T16:47:00Z"/>
                <w:rFonts w:eastAsia="Times New Roman" w:cs="Times New Roman"/>
                <w:sz w:val="22"/>
              </w:rPr>
            </w:pPr>
            <w:ins w:id="15226" w:author="Huang T  Dr (Surrey Business Schl)" w:date="2018-09-20T17:46:00Z">
              <w:del w:id="15227" w:author="韬 黄" w:date="2018-10-16T16:47:00Z">
                <w:r w:rsidRPr="001E17BA" w:rsidDel="000A0FB3">
                  <w:rPr>
                    <w:rFonts w:eastAsia="Times New Roman" w:cs="Times New Roman"/>
                    <w:sz w:val="22"/>
                  </w:rPr>
                  <w:delText>-1</w:delText>
                </w:r>
              </w:del>
            </w:ins>
          </w:p>
        </w:tc>
        <w:tc>
          <w:tcPr>
            <w:tcW w:w="999" w:type="dxa"/>
            <w:shd w:val="clear" w:color="auto" w:fill="FFFFFF" w:themeFill="background1"/>
            <w:noWrap/>
            <w:hideMark/>
          </w:tcPr>
          <w:p w14:paraId="54B1E096" w14:textId="6563A39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28" w:author="Huang T  Dr (Surrey Business Schl)" w:date="2018-09-20T17:46:00Z"/>
                <w:del w:id="15229" w:author="韬 黄" w:date="2018-10-16T16:47:00Z"/>
                <w:rFonts w:eastAsia="Times New Roman" w:cs="Times New Roman"/>
                <w:sz w:val="22"/>
              </w:rPr>
            </w:pPr>
            <w:ins w:id="15230" w:author="Huang T  Dr (Surrey Business Schl)" w:date="2018-09-20T17:46:00Z">
              <w:del w:id="15231"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hideMark/>
          </w:tcPr>
          <w:p w14:paraId="4701C15E" w14:textId="3A88173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32" w:author="Huang T  Dr (Surrey Business Schl)" w:date="2018-09-20T17:46:00Z"/>
                <w:del w:id="15233" w:author="韬 黄" w:date="2018-10-16T16:47:00Z"/>
                <w:rFonts w:eastAsia="Times New Roman" w:cs="Times New Roman"/>
                <w:sz w:val="22"/>
              </w:rPr>
            </w:pPr>
            <w:ins w:id="15234" w:author="Huang T  Dr (Surrey Business Schl)" w:date="2018-09-20T17:46:00Z">
              <w:del w:id="15235" w:author="韬 黄" w:date="2018-10-16T16:47:00Z">
                <w:r w:rsidRPr="001E17BA" w:rsidDel="000A0FB3">
                  <w:rPr>
                    <w:rFonts w:eastAsia="Times New Roman" w:cs="Times New Roman"/>
                    <w:sz w:val="22"/>
                  </w:rPr>
                  <w:delText>-0.4</w:delText>
                </w:r>
              </w:del>
            </w:ins>
          </w:p>
        </w:tc>
        <w:tc>
          <w:tcPr>
            <w:tcW w:w="998" w:type="dxa"/>
            <w:shd w:val="clear" w:color="auto" w:fill="FFFFFF" w:themeFill="background1"/>
            <w:hideMark/>
          </w:tcPr>
          <w:p w14:paraId="29641C0D" w14:textId="11EFBC1A"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36" w:author="Huang T  Dr (Surrey Business Schl)" w:date="2018-09-20T17:46:00Z"/>
                <w:del w:id="15237" w:author="韬 黄" w:date="2018-10-16T16:47:00Z"/>
                <w:rFonts w:eastAsia="Times New Roman" w:cs="Times New Roman"/>
                <w:sz w:val="22"/>
              </w:rPr>
            </w:pPr>
            <w:ins w:id="15238" w:author="Huang T  Dr (Surrey Business Schl)" w:date="2018-09-20T17:46:00Z">
              <w:del w:id="15239" w:author="韬 黄" w:date="2018-10-16T16:47:00Z">
                <w:r w:rsidRPr="001E17BA" w:rsidDel="000A0FB3">
                  <w:rPr>
                    <w:rFonts w:eastAsia="Times New Roman" w:cs="Times New Roman"/>
                    <w:sz w:val="22"/>
                  </w:rPr>
                  <w:delText>0.082</w:delText>
                </w:r>
              </w:del>
            </w:ins>
          </w:p>
        </w:tc>
        <w:tc>
          <w:tcPr>
            <w:tcW w:w="986" w:type="dxa"/>
            <w:shd w:val="clear" w:color="auto" w:fill="FFFFFF" w:themeFill="background1"/>
            <w:hideMark/>
          </w:tcPr>
          <w:p w14:paraId="0094DD97" w14:textId="350FF57B"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240" w:author="Huang T  Dr (Surrey Business Schl)" w:date="2018-09-20T17:46:00Z"/>
                <w:del w:id="15241" w:author="韬 黄" w:date="2018-10-16T16:47:00Z"/>
                <w:rFonts w:eastAsia="Times New Roman" w:cs="Times New Roman"/>
                <w:sz w:val="22"/>
              </w:rPr>
            </w:pPr>
            <w:ins w:id="15242" w:author="Huang T  Dr (Surrey Business Schl)" w:date="2018-09-20T17:46:00Z">
              <w:del w:id="15243" w:author="韬 黄" w:date="2018-10-16T16:47:00Z">
                <w:r w:rsidRPr="001E17BA" w:rsidDel="000A0FB3">
                  <w:rPr>
                    <w:rFonts w:eastAsia="Times New Roman" w:cs="Times New Roman"/>
                    <w:sz w:val="22"/>
                  </w:rPr>
                  <w:delText>0.0</w:delText>
                </w:r>
              </w:del>
            </w:ins>
          </w:p>
        </w:tc>
        <w:tc>
          <w:tcPr>
            <w:tcW w:w="999" w:type="dxa"/>
            <w:shd w:val="clear" w:color="auto" w:fill="FFFFFF" w:themeFill="background1"/>
            <w:hideMark/>
          </w:tcPr>
          <w:p w14:paraId="6A05AC8A" w14:textId="404946D3" w:rsidR="00480A3E" w:rsidRPr="001E17BA" w:rsidDel="000A0FB3"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15244" w:author="Huang T  Dr (Surrey Business Schl)" w:date="2018-09-20T17:46:00Z"/>
                <w:del w:id="15245" w:author="韬 黄" w:date="2018-10-16T16:47:00Z"/>
                <w:rFonts w:eastAsia="Times New Roman" w:cs="Times New Roman"/>
                <w:sz w:val="22"/>
              </w:rPr>
            </w:pPr>
            <w:ins w:id="15246" w:author="Huang T  Dr (Surrey Business Schl)" w:date="2018-09-20T17:46:00Z">
              <w:del w:id="15247" w:author="韬 黄" w:date="2018-10-16T16:47:00Z">
                <w:r w:rsidRPr="001E17BA" w:rsidDel="000A0FB3">
                  <w:rPr>
                    <w:rFonts w:eastAsia="Times New Roman" w:cs="Times New Roman"/>
                    <w:sz w:val="22"/>
                  </w:rPr>
                  <w:delText>0.898</w:delText>
                </w:r>
              </w:del>
            </w:ins>
          </w:p>
        </w:tc>
      </w:tr>
      <w:tr w:rsidR="00480A3E" w:rsidRPr="001E17BA" w:rsidDel="000A0FB3" w14:paraId="2C85AD72" w14:textId="3E9C2B14" w:rsidTr="000D4781">
        <w:trPr>
          <w:trHeight w:val="20"/>
          <w:ins w:id="15248" w:author="Huang T  Dr (Surrey Business Schl)" w:date="2018-09-20T17:46:00Z"/>
          <w:del w:id="15249"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6A5D8E2" w14:textId="61BA5105" w:rsidR="00480A3E" w:rsidRPr="001E17BA" w:rsidDel="000A0FB3" w:rsidRDefault="00480A3E" w:rsidP="000D4781">
            <w:pPr>
              <w:spacing w:after="0"/>
              <w:rPr>
                <w:ins w:id="15250" w:author="Huang T  Dr (Surrey Business Schl)" w:date="2018-09-20T17:46:00Z"/>
                <w:del w:id="15251" w:author="韬 黄" w:date="2018-10-16T16:47:00Z"/>
                <w:rFonts w:eastAsia="DengXian" w:cs="Times New Roman"/>
                <w:b w:val="0"/>
                <w:iCs/>
                <w:sz w:val="22"/>
              </w:rPr>
            </w:pPr>
            <w:ins w:id="15252" w:author="Huang T  Dr (Surrey Business Schl)" w:date="2018-09-20T17:46:00Z">
              <w:del w:id="15253" w:author="韬 黄" w:date="2018-10-16T16:47:00Z">
                <w:r w:rsidRPr="001E17BA" w:rsidDel="000A0FB3">
                  <w:rPr>
                    <w:rFonts w:eastAsia="DengXian" w:cs="Times New Roman"/>
                    <w:b w:val="0"/>
                    <w:iCs/>
                    <w:sz w:val="22"/>
                  </w:rPr>
                  <w:delText>Central tendency of sales</w:delText>
                </w:r>
              </w:del>
            </w:ins>
          </w:p>
        </w:tc>
        <w:tc>
          <w:tcPr>
            <w:tcW w:w="986" w:type="dxa"/>
            <w:shd w:val="clear" w:color="auto" w:fill="FFFFFF" w:themeFill="background1"/>
            <w:noWrap/>
            <w:hideMark/>
          </w:tcPr>
          <w:p w14:paraId="137E1BB7" w14:textId="43C313E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54" w:author="Huang T  Dr (Surrey Business Schl)" w:date="2018-09-20T17:46:00Z"/>
                <w:del w:id="15255" w:author="韬 黄" w:date="2018-10-16T16:47:00Z"/>
                <w:rFonts w:eastAsia="Times New Roman" w:cs="Times New Roman"/>
                <w:sz w:val="22"/>
              </w:rPr>
            </w:pPr>
            <w:ins w:id="15256" w:author="Huang T  Dr (Surrey Business Schl)" w:date="2018-09-20T17:46:00Z">
              <w:del w:id="15257" w:author="韬 黄" w:date="2018-10-16T16:47:00Z">
                <w:r w:rsidRPr="001E17BA" w:rsidDel="000A0FB3">
                  <w:rPr>
                    <w:rFonts w:eastAsia="Times New Roman" w:cs="Times New Roman"/>
                    <w:sz w:val="22"/>
                  </w:rPr>
                  <w:delText>-0.1</w:delText>
                </w:r>
              </w:del>
            </w:ins>
          </w:p>
        </w:tc>
        <w:tc>
          <w:tcPr>
            <w:tcW w:w="998" w:type="dxa"/>
            <w:shd w:val="clear" w:color="auto" w:fill="FFFFFF" w:themeFill="background1"/>
            <w:noWrap/>
            <w:hideMark/>
          </w:tcPr>
          <w:p w14:paraId="67F9E523" w14:textId="2DDFF5D0"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58" w:author="Huang T  Dr (Surrey Business Schl)" w:date="2018-09-20T17:46:00Z"/>
                <w:del w:id="15259" w:author="韬 黄" w:date="2018-10-16T16:47:00Z"/>
                <w:rFonts w:eastAsia="Times New Roman" w:cs="Times New Roman"/>
                <w:sz w:val="22"/>
              </w:rPr>
            </w:pPr>
            <w:ins w:id="15260" w:author="Huang T  Dr (Surrey Business Schl)" w:date="2018-09-20T17:46:00Z">
              <w:del w:id="15261" w:author="韬 黄" w:date="2018-10-16T16:47:00Z">
                <w:r w:rsidRPr="001E17BA" w:rsidDel="000A0FB3">
                  <w:rPr>
                    <w:rFonts w:eastAsia="Times New Roman" w:cs="Times New Roman"/>
                    <w:sz w:val="22"/>
                  </w:rPr>
                  <w:delText>0.508</w:delText>
                </w:r>
              </w:del>
            </w:ins>
          </w:p>
        </w:tc>
        <w:tc>
          <w:tcPr>
            <w:tcW w:w="986" w:type="dxa"/>
            <w:shd w:val="clear" w:color="auto" w:fill="FFFFFF" w:themeFill="background1"/>
            <w:noWrap/>
            <w:hideMark/>
          </w:tcPr>
          <w:p w14:paraId="78D86F9D" w14:textId="03E6056E"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62" w:author="Huang T  Dr (Surrey Business Schl)" w:date="2018-09-20T17:46:00Z"/>
                <w:del w:id="15263" w:author="韬 黄" w:date="2018-10-16T16:47:00Z"/>
                <w:rFonts w:eastAsia="Times New Roman" w:cs="Times New Roman"/>
                <w:sz w:val="22"/>
              </w:rPr>
            </w:pPr>
            <w:ins w:id="15264" w:author="Huang T  Dr (Surrey Business Schl)" w:date="2018-09-20T17:46:00Z">
              <w:del w:id="15265" w:author="韬 黄" w:date="2018-10-16T16:47:00Z">
                <w:r w:rsidRPr="001E17BA" w:rsidDel="000A0FB3">
                  <w:rPr>
                    <w:rFonts w:eastAsia="Times New Roman" w:cs="Times New Roman"/>
                    <w:sz w:val="22"/>
                  </w:rPr>
                  <w:delText>-0.1</w:delText>
                </w:r>
              </w:del>
            </w:ins>
          </w:p>
        </w:tc>
        <w:tc>
          <w:tcPr>
            <w:tcW w:w="998" w:type="dxa"/>
            <w:shd w:val="clear" w:color="auto" w:fill="FFFFFF" w:themeFill="background1"/>
            <w:noWrap/>
            <w:hideMark/>
          </w:tcPr>
          <w:p w14:paraId="223EDC90" w14:textId="2A6B10C6"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66" w:author="Huang T  Dr (Surrey Business Schl)" w:date="2018-09-20T17:46:00Z"/>
                <w:del w:id="15267" w:author="韬 黄" w:date="2018-10-16T16:47:00Z"/>
                <w:rFonts w:eastAsia="Times New Roman" w:cs="Times New Roman"/>
                <w:sz w:val="22"/>
              </w:rPr>
            </w:pPr>
            <w:ins w:id="15268" w:author="Huang T  Dr (Surrey Business Schl)" w:date="2018-09-20T17:46:00Z">
              <w:del w:id="15269" w:author="韬 黄" w:date="2018-10-16T16:47:00Z">
                <w:r w:rsidRPr="001E17BA" w:rsidDel="000A0FB3">
                  <w:rPr>
                    <w:rFonts w:eastAsia="Times New Roman" w:cs="Times New Roman"/>
                    <w:sz w:val="22"/>
                  </w:rPr>
                  <w:delText>0.530</w:delText>
                </w:r>
              </w:del>
            </w:ins>
          </w:p>
        </w:tc>
        <w:tc>
          <w:tcPr>
            <w:tcW w:w="986" w:type="dxa"/>
            <w:shd w:val="clear" w:color="auto" w:fill="FFFFFF" w:themeFill="background1"/>
            <w:noWrap/>
            <w:hideMark/>
          </w:tcPr>
          <w:p w14:paraId="60A043F9" w14:textId="686F3E2A"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70" w:author="Huang T  Dr (Surrey Business Schl)" w:date="2018-09-20T17:46:00Z"/>
                <w:del w:id="15271" w:author="韬 黄" w:date="2018-10-16T16:47:00Z"/>
                <w:rFonts w:eastAsia="Times New Roman" w:cs="Times New Roman"/>
                <w:sz w:val="22"/>
              </w:rPr>
            </w:pPr>
            <w:ins w:id="15272" w:author="Huang T  Dr (Surrey Business Schl)" w:date="2018-09-20T17:46:00Z">
              <w:del w:id="15273" w:author="韬 黄" w:date="2018-10-16T16:47:00Z">
                <w:r w:rsidRPr="001E17BA" w:rsidDel="000A0FB3">
                  <w:rPr>
                    <w:rFonts w:eastAsia="Times New Roman" w:cs="Times New Roman"/>
                    <w:sz w:val="22"/>
                  </w:rPr>
                  <w:delText>-0.7</w:delText>
                </w:r>
              </w:del>
            </w:ins>
          </w:p>
        </w:tc>
        <w:tc>
          <w:tcPr>
            <w:tcW w:w="999" w:type="dxa"/>
            <w:shd w:val="clear" w:color="auto" w:fill="FFFFFF" w:themeFill="background1"/>
            <w:noWrap/>
            <w:hideMark/>
          </w:tcPr>
          <w:p w14:paraId="7F5C821E" w14:textId="0EB0C0F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74" w:author="Huang T  Dr (Surrey Business Schl)" w:date="2018-09-20T17:46:00Z"/>
                <w:del w:id="15275" w:author="韬 黄" w:date="2018-10-16T16:47:00Z"/>
                <w:rFonts w:eastAsia="Times New Roman" w:cs="Times New Roman"/>
                <w:sz w:val="22"/>
              </w:rPr>
            </w:pPr>
            <w:ins w:id="15276" w:author="Huang T  Dr (Surrey Business Schl)" w:date="2018-09-20T17:46:00Z">
              <w:del w:id="15277"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noWrap/>
            <w:hideMark/>
          </w:tcPr>
          <w:p w14:paraId="1AF8B0DC" w14:textId="2DE809FE"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78" w:author="Huang T  Dr (Surrey Business Schl)" w:date="2018-09-20T17:46:00Z"/>
                <w:del w:id="15279" w:author="韬 黄" w:date="2018-10-16T16:47:00Z"/>
                <w:rFonts w:eastAsia="Times New Roman" w:cs="Times New Roman"/>
                <w:sz w:val="22"/>
              </w:rPr>
            </w:pPr>
            <w:ins w:id="15280" w:author="Huang T  Dr (Surrey Business Schl)" w:date="2018-09-20T17:46:00Z">
              <w:del w:id="15281" w:author="韬 黄" w:date="2018-10-16T16:47:00Z">
                <w:r w:rsidRPr="001E17BA" w:rsidDel="000A0FB3">
                  <w:rPr>
                    <w:rFonts w:eastAsia="Times New Roman" w:cs="Times New Roman"/>
                    <w:sz w:val="22"/>
                  </w:rPr>
                  <w:delText>-0.8</w:delText>
                </w:r>
              </w:del>
            </w:ins>
          </w:p>
        </w:tc>
        <w:tc>
          <w:tcPr>
            <w:tcW w:w="999" w:type="dxa"/>
            <w:shd w:val="clear" w:color="auto" w:fill="FFFFFF" w:themeFill="background1"/>
            <w:noWrap/>
            <w:hideMark/>
          </w:tcPr>
          <w:p w14:paraId="51A5BA6B" w14:textId="39D42094"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82" w:author="Huang T  Dr (Surrey Business Schl)" w:date="2018-09-20T17:46:00Z"/>
                <w:del w:id="15283" w:author="韬 黄" w:date="2018-10-16T16:47:00Z"/>
                <w:rFonts w:eastAsia="Times New Roman" w:cs="Times New Roman"/>
                <w:sz w:val="22"/>
              </w:rPr>
            </w:pPr>
            <w:ins w:id="15284" w:author="Huang T  Dr (Surrey Business Schl)" w:date="2018-09-20T17:46:00Z">
              <w:del w:id="15285"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hideMark/>
          </w:tcPr>
          <w:p w14:paraId="5DED742F" w14:textId="19F2964D"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86" w:author="Huang T  Dr (Surrey Business Schl)" w:date="2018-09-20T17:46:00Z"/>
                <w:del w:id="15287" w:author="韬 黄" w:date="2018-10-16T16:47:00Z"/>
                <w:rFonts w:eastAsia="Times New Roman" w:cs="Times New Roman"/>
                <w:sz w:val="22"/>
              </w:rPr>
            </w:pPr>
            <w:ins w:id="15288" w:author="Huang T  Dr (Surrey Business Schl)" w:date="2018-09-20T17:46:00Z">
              <w:del w:id="15289" w:author="韬 黄" w:date="2018-10-16T16:47:00Z">
                <w:r w:rsidRPr="001E17BA" w:rsidDel="000A0FB3">
                  <w:rPr>
                    <w:rFonts w:eastAsia="Times New Roman" w:cs="Times New Roman"/>
                    <w:sz w:val="22"/>
                  </w:rPr>
                  <w:delText>-0.7</w:delText>
                </w:r>
              </w:del>
            </w:ins>
          </w:p>
        </w:tc>
        <w:tc>
          <w:tcPr>
            <w:tcW w:w="998" w:type="dxa"/>
            <w:shd w:val="clear" w:color="auto" w:fill="FFFFFF" w:themeFill="background1"/>
            <w:hideMark/>
          </w:tcPr>
          <w:p w14:paraId="798F1CB1" w14:textId="0A7CB4D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90" w:author="Huang T  Dr (Surrey Business Schl)" w:date="2018-09-20T17:46:00Z"/>
                <w:del w:id="15291" w:author="韬 黄" w:date="2018-10-16T16:47:00Z"/>
                <w:rFonts w:eastAsia="Times New Roman" w:cs="Times New Roman"/>
                <w:sz w:val="22"/>
              </w:rPr>
            </w:pPr>
            <w:ins w:id="15292" w:author="Huang T  Dr (Surrey Business Schl)" w:date="2018-09-20T17:46:00Z">
              <w:del w:id="15293"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noWrap/>
            <w:hideMark/>
          </w:tcPr>
          <w:p w14:paraId="024CA88B" w14:textId="6D3307D4"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294" w:author="Huang T  Dr (Surrey Business Schl)" w:date="2018-09-20T17:46:00Z"/>
                <w:del w:id="15295" w:author="韬 黄" w:date="2018-10-16T16:47:00Z"/>
                <w:rFonts w:eastAsia="Times New Roman" w:cs="Times New Roman"/>
                <w:sz w:val="22"/>
              </w:rPr>
            </w:pPr>
            <w:ins w:id="15296" w:author="Huang T  Dr (Surrey Business Schl)" w:date="2018-09-20T17:46:00Z">
              <w:del w:id="15297" w:author="韬 黄" w:date="2018-10-16T16:47:00Z">
                <w:r w:rsidRPr="001E17BA" w:rsidDel="000A0FB3">
                  <w:rPr>
                    <w:rFonts w:eastAsia="Times New Roman" w:cs="Times New Roman"/>
                    <w:sz w:val="22"/>
                  </w:rPr>
                  <w:delText>-0.3</w:delText>
                </w:r>
              </w:del>
            </w:ins>
          </w:p>
        </w:tc>
        <w:tc>
          <w:tcPr>
            <w:tcW w:w="999" w:type="dxa"/>
            <w:shd w:val="clear" w:color="auto" w:fill="FFFFFF" w:themeFill="background1"/>
            <w:hideMark/>
          </w:tcPr>
          <w:p w14:paraId="51EA81E2" w14:textId="59C03ACA" w:rsidR="00480A3E" w:rsidRPr="001E17BA" w:rsidDel="000A0FB3"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15298" w:author="Huang T  Dr (Surrey Business Schl)" w:date="2018-09-20T17:46:00Z"/>
                <w:del w:id="15299" w:author="韬 黄" w:date="2018-10-16T16:47:00Z"/>
                <w:rFonts w:eastAsia="Times New Roman" w:cs="Times New Roman"/>
                <w:sz w:val="22"/>
              </w:rPr>
            </w:pPr>
            <w:ins w:id="15300" w:author="Huang T  Dr (Surrey Business Schl)" w:date="2018-09-20T17:46:00Z">
              <w:del w:id="15301" w:author="韬 黄" w:date="2018-10-16T16:47:00Z">
                <w:r w:rsidRPr="001E17BA" w:rsidDel="000A0FB3">
                  <w:rPr>
                    <w:rFonts w:eastAsia="Times New Roman" w:cs="Times New Roman"/>
                    <w:sz w:val="22"/>
                  </w:rPr>
                  <w:delText>0.059</w:delText>
                </w:r>
              </w:del>
            </w:ins>
          </w:p>
        </w:tc>
      </w:tr>
      <w:tr w:rsidR="00480A3E" w:rsidRPr="001E17BA" w:rsidDel="000A0FB3" w14:paraId="0E88AE8B" w14:textId="39C24F27" w:rsidTr="000D4781">
        <w:trPr>
          <w:cnfStyle w:val="000000100000" w:firstRow="0" w:lastRow="0" w:firstColumn="0" w:lastColumn="0" w:oddVBand="0" w:evenVBand="0" w:oddHBand="1" w:evenHBand="0" w:firstRowFirstColumn="0" w:firstRowLastColumn="0" w:lastRowFirstColumn="0" w:lastRowLastColumn="0"/>
          <w:trHeight w:val="20"/>
          <w:ins w:id="15302" w:author="Huang T  Dr (Surrey Business Schl)" w:date="2018-09-20T17:46:00Z"/>
          <w:del w:id="15303"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F5BBFF0" w14:textId="52C75C98" w:rsidR="00480A3E" w:rsidRPr="001E17BA" w:rsidDel="000A0FB3" w:rsidRDefault="00480A3E" w:rsidP="000D4781">
            <w:pPr>
              <w:spacing w:after="0"/>
              <w:rPr>
                <w:ins w:id="15304" w:author="Huang T  Dr (Surrey Business Schl)" w:date="2018-09-20T17:46:00Z"/>
                <w:del w:id="15305" w:author="韬 黄" w:date="2018-10-16T16:47:00Z"/>
                <w:rFonts w:eastAsia="Times New Roman" w:cs="Times New Roman"/>
                <w:b w:val="0"/>
                <w:iCs/>
                <w:sz w:val="22"/>
              </w:rPr>
            </w:pPr>
            <w:ins w:id="15306" w:author="Huang T  Dr (Surrey Business Schl)" w:date="2018-09-20T17:46:00Z">
              <w:del w:id="15307" w:author="韬 黄" w:date="2018-10-16T16:47:00Z">
                <w:r w:rsidRPr="001E17BA" w:rsidDel="000A0FB3">
                  <w:rPr>
                    <w:rFonts w:eastAsia="Times New Roman" w:cs="Times New Roman"/>
                    <w:b w:val="0"/>
                    <w:iCs/>
                    <w:sz w:val="22"/>
                  </w:rPr>
                  <w:delText>Price level and variation</w:delText>
                </w:r>
              </w:del>
            </w:ins>
          </w:p>
        </w:tc>
        <w:tc>
          <w:tcPr>
            <w:tcW w:w="986" w:type="dxa"/>
            <w:shd w:val="clear" w:color="auto" w:fill="FFFFFF" w:themeFill="background1"/>
            <w:noWrap/>
            <w:hideMark/>
          </w:tcPr>
          <w:p w14:paraId="1DDF25A5" w14:textId="45380916"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08" w:author="Huang T  Dr (Surrey Business Schl)" w:date="2018-09-20T17:46:00Z"/>
                <w:del w:id="15309" w:author="韬 黄" w:date="2018-10-16T16:47:00Z"/>
                <w:rFonts w:eastAsia="Times New Roman" w:cs="Times New Roman"/>
                <w:sz w:val="22"/>
              </w:rPr>
            </w:pPr>
            <w:ins w:id="15310" w:author="Huang T  Dr (Surrey Business Schl)" w:date="2018-09-20T17:46:00Z">
              <w:del w:id="15311" w:author="韬 黄" w:date="2018-10-16T16:47:00Z">
                <w:r w:rsidRPr="001E17BA" w:rsidDel="000A0FB3">
                  <w:rPr>
                    <w:rFonts w:eastAsia="Times New Roman" w:cs="Times New Roman"/>
                    <w:sz w:val="22"/>
                  </w:rPr>
                  <w:delText>-0.1</w:delText>
                </w:r>
              </w:del>
            </w:ins>
          </w:p>
        </w:tc>
        <w:tc>
          <w:tcPr>
            <w:tcW w:w="998" w:type="dxa"/>
            <w:shd w:val="clear" w:color="auto" w:fill="FFFFFF" w:themeFill="background1"/>
            <w:noWrap/>
            <w:hideMark/>
          </w:tcPr>
          <w:p w14:paraId="14B3DB0C" w14:textId="11C170FA"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12" w:author="Huang T  Dr (Surrey Business Schl)" w:date="2018-09-20T17:46:00Z"/>
                <w:del w:id="15313" w:author="韬 黄" w:date="2018-10-16T16:47:00Z"/>
                <w:rFonts w:eastAsia="Times New Roman" w:cs="Times New Roman"/>
                <w:sz w:val="22"/>
              </w:rPr>
            </w:pPr>
            <w:ins w:id="15314" w:author="Huang T  Dr (Surrey Business Schl)" w:date="2018-09-20T17:46:00Z">
              <w:del w:id="15315" w:author="韬 黄" w:date="2018-10-16T16:47:00Z">
                <w:r w:rsidRPr="001E17BA" w:rsidDel="000A0FB3">
                  <w:rPr>
                    <w:rFonts w:eastAsia="Times New Roman" w:cs="Times New Roman"/>
                    <w:sz w:val="22"/>
                  </w:rPr>
                  <w:delText>0.170</w:delText>
                </w:r>
              </w:del>
            </w:ins>
          </w:p>
        </w:tc>
        <w:tc>
          <w:tcPr>
            <w:tcW w:w="986" w:type="dxa"/>
            <w:shd w:val="clear" w:color="auto" w:fill="FFFFFF" w:themeFill="background1"/>
            <w:noWrap/>
            <w:hideMark/>
          </w:tcPr>
          <w:p w14:paraId="52E7265D" w14:textId="4517F472"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16" w:author="Huang T  Dr (Surrey Business Schl)" w:date="2018-09-20T17:46:00Z"/>
                <w:del w:id="15317" w:author="韬 黄" w:date="2018-10-16T16:47:00Z"/>
                <w:rFonts w:eastAsia="Times New Roman" w:cs="Times New Roman"/>
                <w:sz w:val="22"/>
              </w:rPr>
            </w:pPr>
            <w:ins w:id="15318" w:author="Huang T  Dr (Surrey Business Schl)" w:date="2018-09-20T17:46:00Z">
              <w:del w:id="15319" w:author="韬 黄" w:date="2018-10-16T16:47:00Z">
                <w:r w:rsidRPr="001E17BA" w:rsidDel="000A0FB3">
                  <w:rPr>
                    <w:rFonts w:eastAsia="Times New Roman" w:cs="Times New Roman"/>
                    <w:sz w:val="22"/>
                  </w:rPr>
                  <w:delText>-0.2</w:delText>
                </w:r>
              </w:del>
            </w:ins>
          </w:p>
        </w:tc>
        <w:tc>
          <w:tcPr>
            <w:tcW w:w="998" w:type="dxa"/>
            <w:shd w:val="clear" w:color="auto" w:fill="FFFFFF" w:themeFill="background1"/>
            <w:noWrap/>
            <w:hideMark/>
          </w:tcPr>
          <w:p w14:paraId="08B790CF" w14:textId="43099A26"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20" w:author="Huang T  Dr (Surrey Business Schl)" w:date="2018-09-20T17:46:00Z"/>
                <w:del w:id="15321" w:author="韬 黄" w:date="2018-10-16T16:47:00Z"/>
                <w:rFonts w:eastAsia="Times New Roman" w:cs="Times New Roman"/>
                <w:sz w:val="22"/>
              </w:rPr>
            </w:pPr>
            <w:ins w:id="15322" w:author="Huang T  Dr (Surrey Business Schl)" w:date="2018-09-20T17:46:00Z">
              <w:del w:id="15323" w:author="韬 黄" w:date="2018-10-16T16:47:00Z">
                <w:r w:rsidRPr="001E17BA" w:rsidDel="000A0FB3">
                  <w:rPr>
                    <w:rFonts w:eastAsia="Times New Roman" w:cs="Times New Roman"/>
                    <w:sz w:val="22"/>
                  </w:rPr>
                  <w:delText>0.121</w:delText>
                </w:r>
              </w:del>
            </w:ins>
          </w:p>
        </w:tc>
        <w:tc>
          <w:tcPr>
            <w:tcW w:w="986" w:type="dxa"/>
            <w:shd w:val="clear" w:color="auto" w:fill="FFFFFF" w:themeFill="background1"/>
            <w:noWrap/>
            <w:hideMark/>
          </w:tcPr>
          <w:p w14:paraId="053B1292" w14:textId="626B6A63"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24" w:author="Huang T  Dr (Surrey Business Schl)" w:date="2018-09-20T17:46:00Z"/>
                <w:del w:id="15325" w:author="韬 黄" w:date="2018-10-16T16:47:00Z"/>
                <w:rFonts w:eastAsia="Times New Roman" w:cs="Times New Roman"/>
                <w:sz w:val="22"/>
              </w:rPr>
            </w:pPr>
            <w:ins w:id="15326" w:author="Huang T  Dr (Surrey Business Schl)" w:date="2018-09-20T17:46:00Z">
              <w:del w:id="15327" w:author="韬 黄" w:date="2018-10-16T16:47:00Z">
                <w:r w:rsidRPr="001E17BA" w:rsidDel="000A0FB3">
                  <w:rPr>
                    <w:rFonts w:eastAsia="Times New Roman" w:cs="Times New Roman"/>
                    <w:sz w:val="22"/>
                  </w:rPr>
                  <w:delText>0</w:delText>
                </w:r>
              </w:del>
            </w:ins>
          </w:p>
        </w:tc>
        <w:tc>
          <w:tcPr>
            <w:tcW w:w="999" w:type="dxa"/>
            <w:shd w:val="clear" w:color="auto" w:fill="FFFFFF" w:themeFill="background1"/>
            <w:noWrap/>
            <w:hideMark/>
          </w:tcPr>
          <w:p w14:paraId="46441573" w14:textId="4DDD35D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28" w:author="Huang T  Dr (Surrey Business Schl)" w:date="2018-09-20T17:46:00Z"/>
                <w:del w:id="15329" w:author="韬 黄" w:date="2018-10-16T16:47:00Z"/>
                <w:rFonts w:eastAsia="Times New Roman" w:cs="Times New Roman"/>
                <w:sz w:val="22"/>
              </w:rPr>
            </w:pPr>
            <w:ins w:id="15330" w:author="Huang T  Dr (Surrey Business Schl)" w:date="2018-09-20T17:46:00Z">
              <w:del w:id="15331" w:author="韬 黄" w:date="2018-10-16T16:47:00Z">
                <w:r w:rsidRPr="001E17BA" w:rsidDel="000A0FB3">
                  <w:rPr>
                    <w:rFonts w:eastAsia="Times New Roman" w:cs="Times New Roman"/>
                    <w:sz w:val="22"/>
                  </w:rPr>
                  <w:delText>0.824</w:delText>
                </w:r>
              </w:del>
            </w:ins>
          </w:p>
        </w:tc>
        <w:tc>
          <w:tcPr>
            <w:tcW w:w="986" w:type="dxa"/>
            <w:shd w:val="clear" w:color="auto" w:fill="FFFFFF" w:themeFill="background1"/>
            <w:noWrap/>
            <w:hideMark/>
          </w:tcPr>
          <w:p w14:paraId="3CF7AF46" w14:textId="3A67B686"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32" w:author="Huang T  Dr (Surrey Business Schl)" w:date="2018-09-20T17:46:00Z"/>
                <w:del w:id="15333" w:author="韬 黄" w:date="2018-10-16T16:47:00Z"/>
                <w:rFonts w:eastAsia="Times New Roman" w:cs="Times New Roman"/>
                <w:sz w:val="22"/>
              </w:rPr>
            </w:pPr>
            <w:ins w:id="15334" w:author="Huang T  Dr (Surrey Business Schl)" w:date="2018-09-20T17:46:00Z">
              <w:del w:id="15335" w:author="韬 黄" w:date="2018-10-16T16:47:00Z">
                <w:r w:rsidRPr="001E17BA" w:rsidDel="000A0FB3">
                  <w:rPr>
                    <w:rFonts w:eastAsia="Times New Roman" w:cs="Times New Roman"/>
                    <w:sz w:val="22"/>
                  </w:rPr>
                  <w:delText>-0.1</w:delText>
                </w:r>
              </w:del>
            </w:ins>
          </w:p>
        </w:tc>
        <w:tc>
          <w:tcPr>
            <w:tcW w:w="999" w:type="dxa"/>
            <w:shd w:val="clear" w:color="auto" w:fill="FFFFFF" w:themeFill="background1"/>
            <w:noWrap/>
            <w:hideMark/>
          </w:tcPr>
          <w:p w14:paraId="050BE9C0" w14:textId="37D213B6"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36" w:author="Huang T  Dr (Surrey Business Schl)" w:date="2018-09-20T17:46:00Z"/>
                <w:del w:id="15337" w:author="韬 黄" w:date="2018-10-16T16:47:00Z"/>
                <w:rFonts w:eastAsia="Times New Roman" w:cs="Times New Roman"/>
                <w:sz w:val="22"/>
              </w:rPr>
            </w:pPr>
            <w:ins w:id="15338" w:author="Huang T  Dr (Surrey Business Schl)" w:date="2018-09-20T17:46:00Z">
              <w:del w:id="15339" w:author="韬 黄" w:date="2018-10-16T16:47:00Z">
                <w:r w:rsidRPr="001E17BA" w:rsidDel="000A0FB3">
                  <w:rPr>
                    <w:rFonts w:eastAsia="Times New Roman" w:cs="Times New Roman"/>
                    <w:sz w:val="22"/>
                  </w:rPr>
                  <w:delText>0.761</w:delText>
                </w:r>
              </w:del>
            </w:ins>
          </w:p>
        </w:tc>
        <w:tc>
          <w:tcPr>
            <w:tcW w:w="986" w:type="dxa"/>
            <w:shd w:val="clear" w:color="auto" w:fill="FFFFFF" w:themeFill="background1"/>
            <w:hideMark/>
          </w:tcPr>
          <w:p w14:paraId="35130BA5" w14:textId="114B0F93"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40" w:author="Huang T  Dr (Surrey Business Schl)" w:date="2018-09-20T17:46:00Z"/>
                <w:del w:id="15341" w:author="韬 黄" w:date="2018-10-16T16:47:00Z"/>
                <w:rFonts w:eastAsia="Times New Roman" w:cs="Times New Roman"/>
                <w:sz w:val="22"/>
              </w:rPr>
            </w:pPr>
            <w:ins w:id="15342" w:author="Huang T  Dr (Surrey Business Schl)" w:date="2018-09-20T17:46:00Z">
              <w:del w:id="15343" w:author="韬 黄" w:date="2018-10-16T16:47:00Z">
                <w:r w:rsidRPr="001E17BA" w:rsidDel="000A0FB3">
                  <w:rPr>
                    <w:rFonts w:eastAsia="Times New Roman" w:cs="Times New Roman"/>
                    <w:sz w:val="22"/>
                  </w:rPr>
                  <w:delText>0.2</w:delText>
                </w:r>
              </w:del>
            </w:ins>
          </w:p>
        </w:tc>
        <w:tc>
          <w:tcPr>
            <w:tcW w:w="998" w:type="dxa"/>
            <w:shd w:val="clear" w:color="auto" w:fill="FFFFFF" w:themeFill="background1"/>
            <w:hideMark/>
          </w:tcPr>
          <w:p w14:paraId="36B288D1" w14:textId="07A147CF"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44" w:author="Huang T  Dr (Surrey Business Schl)" w:date="2018-09-20T17:46:00Z"/>
                <w:del w:id="15345" w:author="韬 黄" w:date="2018-10-16T16:47:00Z"/>
                <w:rFonts w:eastAsia="Times New Roman" w:cs="Times New Roman"/>
                <w:sz w:val="22"/>
              </w:rPr>
            </w:pPr>
            <w:ins w:id="15346" w:author="Huang T  Dr (Surrey Business Schl)" w:date="2018-09-20T17:46:00Z">
              <w:del w:id="15347" w:author="韬 黄" w:date="2018-10-16T16:47:00Z">
                <w:r w:rsidRPr="001E17BA" w:rsidDel="000A0FB3">
                  <w:rPr>
                    <w:rFonts w:eastAsia="Times New Roman" w:cs="Times New Roman"/>
                    <w:sz w:val="22"/>
                  </w:rPr>
                  <w:delText>0.398</w:delText>
                </w:r>
              </w:del>
            </w:ins>
          </w:p>
        </w:tc>
        <w:tc>
          <w:tcPr>
            <w:tcW w:w="986" w:type="dxa"/>
            <w:shd w:val="clear" w:color="auto" w:fill="FFFFFF" w:themeFill="background1"/>
            <w:hideMark/>
          </w:tcPr>
          <w:p w14:paraId="7A378586" w14:textId="514C75AA"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348" w:author="Huang T  Dr (Surrey Business Schl)" w:date="2018-09-20T17:46:00Z"/>
                <w:del w:id="15349" w:author="韬 黄" w:date="2018-10-16T16:47:00Z"/>
                <w:rFonts w:eastAsia="Times New Roman" w:cs="Times New Roman"/>
                <w:sz w:val="22"/>
              </w:rPr>
            </w:pPr>
            <w:ins w:id="15350" w:author="Huang T  Dr (Surrey Business Schl)" w:date="2018-09-20T17:46:00Z">
              <w:del w:id="15351" w:author="韬 黄" w:date="2018-10-16T16:47:00Z">
                <w:r w:rsidRPr="001E17BA" w:rsidDel="000A0FB3">
                  <w:rPr>
                    <w:rFonts w:eastAsia="Times New Roman" w:cs="Times New Roman"/>
                    <w:sz w:val="22"/>
                  </w:rPr>
                  <w:delText>0.1</w:delText>
                </w:r>
              </w:del>
            </w:ins>
          </w:p>
        </w:tc>
        <w:tc>
          <w:tcPr>
            <w:tcW w:w="999" w:type="dxa"/>
            <w:shd w:val="clear" w:color="auto" w:fill="FFFFFF" w:themeFill="background1"/>
            <w:hideMark/>
          </w:tcPr>
          <w:p w14:paraId="3F0A7072" w14:textId="7D4ACDB3" w:rsidR="00480A3E" w:rsidRPr="001E17BA" w:rsidDel="000A0FB3"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15352" w:author="Huang T  Dr (Surrey Business Schl)" w:date="2018-09-20T17:46:00Z"/>
                <w:del w:id="15353" w:author="韬 黄" w:date="2018-10-16T16:47:00Z"/>
                <w:rFonts w:eastAsia="Times New Roman" w:cs="Times New Roman"/>
                <w:sz w:val="22"/>
              </w:rPr>
            </w:pPr>
            <w:ins w:id="15354" w:author="Huang T  Dr (Surrey Business Schl)" w:date="2018-09-20T17:46:00Z">
              <w:del w:id="15355" w:author="韬 黄" w:date="2018-10-16T16:47:00Z">
                <w:r w:rsidRPr="001E17BA" w:rsidDel="000A0FB3">
                  <w:rPr>
                    <w:rFonts w:eastAsia="Times New Roman" w:cs="Times New Roman"/>
                    <w:sz w:val="22"/>
                  </w:rPr>
                  <w:delText>0.352</w:delText>
                </w:r>
              </w:del>
            </w:ins>
          </w:p>
        </w:tc>
      </w:tr>
      <w:tr w:rsidR="00480A3E" w:rsidRPr="001E17BA" w:rsidDel="000A0FB3" w14:paraId="73CBC122" w14:textId="2B1D4139" w:rsidTr="000D4781">
        <w:trPr>
          <w:trHeight w:val="20"/>
          <w:ins w:id="15356" w:author="Huang T  Dr (Surrey Business Schl)" w:date="2018-09-20T17:46:00Z"/>
          <w:del w:id="15357"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C9CB7E7" w14:textId="6E636036" w:rsidR="00480A3E" w:rsidRPr="001E17BA" w:rsidDel="000A0FB3" w:rsidRDefault="00480A3E" w:rsidP="000D4781">
            <w:pPr>
              <w:spacing w:after="0"/>
              <w:rPr>
                <w:ins w:id="15358" w:author="Huang T  Dr (Surrey Business Schl)" w:date="2018-09-20T17:46:00Z"/>
                <w:del w:id="15359" w:author="韬 黄" w:date="2018-10-16T16:47:00Z"/>
                <w:rFonts w:eastAsia="Times New Roman" w:cs="Times New Roman"/>
                <w:b w:val="0"/>
                <w:iCs/>
                <w:sz w:val="22"/>
              </w:rPr>
            </w:pPr>
            <w:ins w:id="15360" w:author="Huang T  Dr (Surrey Business Schl)" w:date="2018-09-20T17:46:00Z">
              <w:del w:id="15361" w:author="韬 黄" w:date="2018-10-16T16:47:00Z">
                <w:r w:rsidRPr="001E17BA" w:rsidDel="000A0FB3">
                  <w:rPr>
                    <w:rFonts w:eastAsia="Times New Roman" w:cs="Times New Roman"/>
                    <w:b w:val="0"/>
                    <w:iCs/>
                    <w:sz w:val="22"/>
                  </w:rPr>
                  <w:delText>Randomness and growth</w:delText>
                </w:r>
              </w:del>
            </w:ins>
          </w:p>
        </w:tc>
        <w:tc>
          <w:tcPr>
            <w:tcW w:w="986" w:type="dxa"/>
            <w:shd w:val="clear" w:color="auto" w:fill="FFFFFF" w:themeFill="background1"/>
            <w:noWrap/>
            <w:hideMark/>
          </w:tcPr>
          <w:p w14:paraId="1347F59B" w14:textId="756ED7A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62" w:author="Huang T  Dr (Surrey Business Schl)" w:date="2018-09-20T17:46:00Z"/>
                <w:del w:id="15363" w:author="韬 黄" w:date="2018-10-16T16:47:00Z"/>
                <w:rFonts w:eastAsia="Times New Roman" w:cs="Times New Roman"/>
                <w:sz w:val="22"/>
              </w:rPr>
            </w:pPr>
            <w:ins w:id="15364" w:author="Huang T  Dr (Surrey Business Schl)" w:date="2018-09-20T17:46:00Z">
              <w:del w:id="15365" w:author="韬 黄" w:date="2018-10-16T16:47:00Z">
                <w:r w:rsidRPr="001E17BA" w:rsidDel="000A0FB3">
                  <w:rPr>
                    <w:rFonts w:eastAsia="Times New Roman" w:cs="Times New Roman"/>
                    <w:sz w:val="22"/>
                  </w:rPr>
                  <w:delText>0.4</w:delText>
                </w:r>
              </w:del>
            </w:ins>
          </w:p>
        </w:tc>
        <w:tc>
          <w:tcPr>
            <w:tcW w:w="998" w:type="dxa"/>
            <w:shd w:val="clear" w:color="auto" w:fill="FFFFFF" w:themeFill="background1"/>
            <w:noWrap/>
            <w:hideMark/>
          </w:tcPr>
          <w:p w14:paraId="4AA6093C" w14:textId="3854DC98"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66" w:author="Huang T  Dr (Surrey Business Schl)" w:date="2018-09-20T17:46:00Z"/>
                <w:del w:id="15367" w:author="韬 黄" w:date="2018-10-16T16:47:00Z"/>
                <w:rFonts w:eastAsia="Times New Roman" w:cs="Times New Roman"/>
                <w:sz w:val="22"/>
              </w:rPr>
            </w:pPr>
            <w:ins w:id="15368" w:author="Huang T  Dr (Surrey Business Schl)" w:date="2018-09-20T17:46:00Z">
              <w:del w:id="15369"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noWrap/>
            <w:hideMark/>
          </w:tcPr>
          <w:p w14:paraId="5EBD190A" w14:textId="2A9F777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70" w:author="Huang T  Dr (Surrey Business Schl)" w:date="2018-09-20T17:46:00Z"/>
                <w:del w:id="15371" w:author="韬 黄" w:date="2018-10-16T16:47:00Z"/>
                <w:rFonts w:eastAsia="Times New Roman" w:cs="Times New Roman"/>
                <w:sz w:val="22"/>
              </w:rPr>
            </w:pPr>
            <w:ins w:id="15372" w:author="Huang T  Dr (Surrey Business Schl)" w:date="2018-09-20T17:46:00Z">
              <w:del w:id="15373" w:author="韬 黄" w:date="2018-10-16T16:47:00Z">
                <w:r w:rsidRPr="001E17BA" w:rsidDel="000A0FB3">
                  <w:rPr>
                    <w:rFonts w:eastAsia="Times New Roman" w:cs="Times New Roman"/>
                    <w:sz w:val="22"/>
                  </w:rPr>
                  <w:delText>0.4</w:delText>
                </w:r>
              </w:del>
            </w:ins>
          </w:p>
        </w:tc>
        <w:tc>
          <w:tcPr>
            <w:tcW w:w="998" w:type="dxa"/>
            <w:shd w:val="clear" w:color="auto" w:fill="FFFFFF" w:themeFill="background1"/>
            <w:noWrap/>
            <w:hideMark/>
          </w:tcPr>
          <w:p w14:paraId="17767119" w14:textId="42B76F5E"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74" w:author="Huang T  Dr (Surrey Business Schl)" w:date="2018-09-20T17:46:00Z"/>
                <w:del w:id="15375" w:author="韬 黄" w:date="2018-10-16T16:47:00Z"/>
                <w:rFonts w:eastAsia="Times New Roman" w:cs="Times New Roman"/>
                <w:sz w:val="22"/>
              </w:rPr>
            </w:pPr>
            <w:ins w:id="15376" w:author="Huang T  Dr (Surrey Business Schl)" w:date="2018-09-20T17:46:00Z">
              <w:del w:id="15377"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noWrap/>
            <w:hideMark/>
          </w:tcPr>
          <w:p w14:paraId="35DD851A" w14:textId="12384025"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78" w:author="Huang T  Dr (Surrey Business Schl)" w:date="2018-09-20T17:46:00Z"/>
                <w:del w:id="15379" w:author="韬 黄" w:date="2018-10-16T16:47:00Z"/>
                <w:rFonts w:eastAsia="Times New Roman" w:cs="Times New Roman"/>
                <w:sz w:val="22"/>
              </w:rPr>
            </w:pPr>
            <w:ins w:id="15380" w:author="Huang T  Dr (Surrey Business Schl)" w:date="2018-09-20T17:46:00Z">
              <w:del w:id="15381" w:author="韬 黄" w:date="2018-10-16T16:47:00Z">
                <w:r w:rsidRPr="001E17BA" w:rsidDel="000A0FB3">
                  <w:rPr>
                    <w:rFonts w:eastAsia="Times New Roman" w:cs="Times New Roman"/>
                    <w:sz w:val="22"/>
                  </w:rPr>
                  <w:delText>0.6</w:delText>
                </w:r>
              </w:del>
            </w:ins>
          </w:p>
        </w:tc>
        <w:tc>
          <w:tcPr>
            <w:tcW w:w="999" w:type="dxa"/>
            <w:shd w:val="clear" w:color="auto" w:fill="FFFFFF" w:themeFill="background1"/>
            <w:noWrap/>
            <w:hideMark/>
          </w:tcPr>
          <w:p w14:paraId="0E48190E" w14:textId="13017A80"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82" w:author="Huang T  Dr (Surrey Business Schl)" w:date="2018-09-20T17:46:00Z"/>
                <w:del w:id="15383" w:author="韬 黄" w:date="2018-10-16T16:47:00Z"/>
                <w:rFonts w:eastAsia="Times New Roman" w:cs="Times New Roman"/>
                <w:sz w:val="22"/>
              </w:rPr>
            </w:pPr>
            <w:ins w:id="15384" w:author="Huang T  Dr (Surrey Business Schl)" w:date="2018-09-20T17:46:00Z">
              <w:del w:id="15385" w:author="韬 黄" w:date="2018-10-16T16:47:00Z">
                <w:r w:rsidRPr="001E17BA" w:rsidDel="000A0FB3">
                  <w:rPr>
                    <w:rFonts w:eastAsia="Times New Roman" w:cs="Times New Roman"/>
                    <w:sz w:val="22"/>
                  </w:rPr>
                  <w:delText>0.008</w:delText>
                </w:r>
              </w:del>
            </w:ins>
          </w:p>
        </w:tc>
        <w:tc>
          <w:tcPr>
            <w:tcW w:w="986" w:type="dxa"/>
            <w:shd w:val="clear" w:color="auto" w:fill="FFFFFF" w:themeFill="background1"/>
            <w:noWrap/>
            <w:hideMark/>
          </w:tcPr>
          <w:p w14:paraId="7EF5E30F" w14:textId="3AC536A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86" w:author="Huang T  Dr (Surrey Business Schl)" w:date="2018-09-20T17:46:00Z"/>
                <w:del w:id="15387" w:author="韬 黄" w:date="2018-10-16T16:47:00Z"/>
                <w:rFonts w:eastAsia="Times New Roman" w:cs="Times New Roman"/>
                <w:sz w:val="22"/>
              </w:rPr>
            </w:pPr>
            <w:ins w:id="15388" w:author="Huang T  Dr (Surrey Business Schl)" w:date="2018-09-20T17:46:00Z">
              <w:del w:id="15389" w:author="韬 黄" w:date="2018-10-16T16:47:00Z">
                <w:r w:rsidRPr="001E17BA" w:rsidDel="000A0FB3">
                  <w:rPr>
                    <w:rFonts w:eastAsia="Times New Roman" w:cs="Times New Roman"/>
                    <w:sz w:val="22"/>
                  </w:rPr>
                  <w:delText>0.7</w:delText>
                </w:r>
              </w:del>
            </w:ins>
          </w:p>
        </w:tc>
        <w:tc>
          <w:tcPr>
            <w:tcW w:w="999" w:type="dxa"/>
            <w:shd w:val="clear" w:color="auto" w:fill="FFFFFF" w:themeFill="background1"/>
            <w:noWrap/>
            <w:hideMark/>
          </w:tcPr>
          <w:p w14:paraId="3A14A066" w14:textId="3ACF4AD6"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90" w:author="Huang T  Dr (Surrey Business Schl)" w:date="2018-09-20T17:46:00Z"/>
                <w:del w:id="15391" w:author="韬 黄" w:date="2018-10-16T16:47:00Z"/>
                <w:rFonts w:eastAsia="Times New Roman" w:cs="Times New Roman"/>
                <w:sz w:val="22"/>
              </w:rPr>
            </w:pPr>
            <w:ins w:id="15392" w:author="Huang T  Dr (Surrey Business Schl)" w:date="2018-09-20T17:46:00Z">
              <w:del w:id="15393" w:author="韬 黄" w:date="2018-10-16T16:47:00Z">
                <w:r w:rsidRPr="001E17BA" w:rsidDel="000A0FB3">
                  <w:rPr>
                    <w:rFonts w:eastAsia="Times New Roman" w:cs="Times New Roman"/>
                    <w:sz w:val="22"/>
                  </w:rPr>
                  <w:delText>0.003</w:delText>
                </w:r>
              </w:del>
            </w:ins>
          </w:p>
        </w:tc>
        <w:tc>
          <w:tcPr>
            <w:tcW w:w="986" w:type="dxa"/>
            <w:shd w:val="clear" w:color="auto" w:fill="FFFFFF" w:themeFill="background1"/>
            <w:hideMark/>
          </w:tcPr>
          <w:p w14:paraId="445A3CE6" w14:textId="3D76D23A"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94" w:author="Huang T  Dr (Surrey Business Schl)" w:date="2018-09-20T17:46:00Z"/>
                <w:del w:id="15395" w:author="韬 黄" w:date="2018-10-16T16:47:00Z"/>
                <w:rFonts w:eastAsia="Times New Roman" w:cs="Times New Roman"/>
                <w:sz w:val="22"/>
              </w:rPr>
            </w:pPr>
            <w:ins w:id="15396" w:author="Huang T  Dr (Surrey Business Schl)" w:date="2018-09-20T17:46:00Z">
              <w:del w:id="15397" w:author="韬 黄" w:date="2018-10-16T16:47:00Z">
                <w:r w:rsidRPr="001E17BA" w:rsidDel="000A0FB3">
                  <w:rPr>
                    <w:rFonts w:eastAsia="Times New Roman" w:cs="Times New Roman"/>
                    <w:sz w:val="22"/>
                  </w:rPr>
                  <w:delText>0.2</w:delText>
                </w:r>
              </w:del>
            </w:ins>
          </w:p>
        </w:tc>
        <w:tc>
          <w:tcPr>
            <w:tcW w:w="998" w:type="dxa"/>
            <w:shd w:val="clear" w:color="auto" w:fill="FFFFFF" w:themeFill="background1"/>
            <w:hideMark/>
          </w:tcPr>
          <w:p w14:paraId="54DF2735" w14:textId="126BD6C9"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398" w:author="Huang T  Dr (Surrey Business Schl)" w:date="2018-09-20T17:46:00Z"/>
                <w:del w:id="15399" w:author="韬 黄" w:date="2018-10-16T16:47:00Z"/>
                <w:rFonts w:eastAsia="Times New Roman" w:cs="Times New Roman"/>
                <w:sz w:val="22"/>
              </w:rPr>
            </w:pPr>
            <w:ins w:id="15400" w:author="Huang T  Dr (Surrey Business Schl)" w:date="2018-09-20T17:46:00Z">
              <w:del w:id="15401" w:author="韬 黄" w:date="2018-10-16T16:47:00Z">
                <w:r w:rsidRPr="001E17BA" w:rsidDel="000A0FB3">
                  <w:rPr>
                    <w:rFonts w:eastAsia="Times New Roman" w:cs="Times New Roman"/>
                    <w:sz w:val="22"/>
                  </w:rPr>
                  <w:delText>0.461</w:delText>
                </w:r>
              </w:del>
            </w:ins>
          </w:p>
        </w:tc>
        <w:tc>
          <w:tcPr>
            <w:tcW w:w="986" w:type="dxa"/>
            <w:shd w:val="clear" w:color="auto" w:fill="FFFFFF" w:themeFill="background1"/>
            <w:hideMark/>
          </w:tcPr>
          <w:p w14:paraId="0FF00C6D" w14:textId="4E1B9D15"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402" w:author="Huang T  Dr (Surrey Business Schl)" w:date="2018-09-20T17:46:00Z"/>
                <w:del w:id="15403" w:author="韬 黄" w:date="2018-10-16T16:47:00Z"/>
                <w:rFonts w:eastAsia="Times New Roman" w:cs="Times New Roman"/>
                <w:sz w:val="22"/>
              </w:rPr>
            </w:pPr>
            <w:ins w:id="15404" w:author="Huang T  Dr (Surrey Business Schl)" w:date="2018-09-20T17:46:00Z">
              <w:del w:id="15405" w:author="韬 黄" w:date="2018-10-16T16:47:00Z">
                <w:r w:rsidRPr="001E17BA" w:rsidDel="000A0FB3">
                  <w:rPr>
                    <w:rFonts w:eastAsia="Times New Roman" w:cs="Times New Roman"/>
                    <w:sz w:val="22"/>
                  </w:rPr>
                  <w:delText>0.6</w:delText>
                </w:r>
              </w:del>
            </w:ins>
          </w:p>
        </w:tc>
        <w:tc>
          <w:tcPr>
            <w:tcW w:w="999" w:type="dxa"/>
            <w:shd w:val="clear" w:color="auto" w:fill="FFFFFF" w:themeFill="background1"/>
            <w:hideMark/>
          </w:tcPr>
          <w:p w14:paraId="071961DB" w14:textId="14661416" w:rsidR="00480A3E" w:rsidRPr="001E17BA" w:rsidDel="000A0FB3"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15406" w:author="Huang T  Dr (Surrey Business Schl)" w:date="2018-09-20T17:46:00Z"/>
                <w:del w:id="15407" w:author="韬 黄" w:date="2018-10-16T16:47:00Z"/>
                <w:rFonts w:eastAsia="Times New Roman" w:cs="Times New Roman"/>
                <w:sz w:val="22"/>
              </w:rPr>
            </w:pPr>
            <w:ins w:id="15408" w:author="Huang T  Dr (Surrey Business Schl)" w:date="2018-09-20T17:46:00Z">
              <w:del w:id="15409" w:author="韬 黄" w:date="2018-10-16T16:47:00Z">
                <w:r w:rsidRPr="001E17BA" w:rsidDel="000A0FB3">
                  <w:rPr>
                    <w:rFonts w:eastAsia="Times New Roman" w:cs="Times New Roman"/>
                    <w:sz w:val="22"/>
                  </w:rPr>
                  <w:delText>0.000</w:delText>
                </w:r>
              </w:del>
            </w:ins>
          </w:p>
        </w:tc>
      </w:tr>
      <w:tr w:rsidR="00480A3E" w:rsidRPr="001E17BA" w:rsidDel="000A0FB3" w14:paraId="4A2D53F3" w14:textId="51538208" w:rsidTr="000D4781">
        <w:trPr>
          <w:cnfStyle w:val="000000100000" w:firstRow="0" w:lastRow="0" w:firstColumn="0" w:lastColumn="0" w:oddVBand="0" w:evenVBand="0" w:oddHBand="1" w:evenHBand="0" w:firstRowFirstColumn="0" w:firstRowLastColumn="0" w:lastRowFirstColumn="0" w:lastRowLastColumn="0"/>
          <w:trHeight w:val="20"/>
          <w:ins w:id="15410" w:author="Huang T  Dr (Surrey Business Schl)" w:date="2018-09-20T17:46:00Z"/>
          <w:del w:id="15411"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ABD267E" w14:textId="1C5BE826" w:rsidR="00480A3E" w:rsidRPr="001E17BA" w:rsidDel="000A0FB3" w:rsidRDefault="00480A3E" w:rsidP="000D4781">
            <w:pPr>
              <w:spacing w:after="0"/>
              <w:rPr>
                <w:ins w:id="15412" w:author="Huang T  Dr (Surrey Business Schl)" w:date="2018-09-20T17:46:00Z"/>
                <w:del w:id="15413" w:author="韬 黄" w:date="2018-10-16T16:47:00Z"/>
                <w:rFonts w:eastAsia="Times New Roman" w:cs="Times New Roman"/>
                <w:b w:val="0"/>
                <w:iCs/>
                <w:sz w:val="22"/>
              </w:rPr>
            </w:pPr>
            <w:ins w:id="15414" w:author="Huang T  Dr (Surrey Business Schl)" w:date="2018-09-20T17:46:00Z">
              <w:del w:id="15415" w:author="韬 黄" w:date="2018-10-16T16:47:00Z">
                <w:r w:rsidRPr="001E17BA" w:rsidDel="000A0FB3">
                  <w:rPr>
                    <w:rFonts w:eastAsia="Times New Roman" w:cs="Times New Roman"/>
                    <w:b w:val="0"/>
                    <w:iCs/>
                    <w:sz w:val="22"/>
                  </w:rPr>
                  <w:delText>Intercept</w:delText>
                </w:r>
              </w:del>
            </w:ins>
          </w:p>
        </w:tc>
        <w:tc>
          <w:tcPr>
            <w:tcW w:w="986" w:type="dxa"/>
            <w:shd w:val="clear" w:color="auto" w:fill="FFFFFF" w:themeFill="background1"/>
            <w:noWrap/>
            <w:hideMark/>
          </w:tcPr>
          <w:p w14:paraId="757A9466" w14:textId="0CE5B560"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16" w:author="Huang T  Dr (Surrey Business Schl)" w:date="2018-09-20T17:46:00Z"/>
                <w:del w:id="15417" w:author="韬 黄" w:date="2018-10-16T16:47:00Z"/>
                <w:rFonts w:eastAsia="Times New Roman" w:cs="Times New Roman"/>
                <w:sz w:val="22"/>
              </w:rPr>
            </w:pPr>
            <w:ins w:id="15418" w:author="Huang T  Dr (Surrey Business Schl)" w:date="2018-09-20T17:46:00Z">
              <w:del w:id="15419" w:author="韬 黄" w:date="2018-10-16T16:47:00Z">
                <w:r w:rsidRPr="001E17BA" w:rsidDel="000A0FB3">
                  <w:rPr>
                    <w:rFonts w:eastAsia="Times New Roman" w:cs="Times New Roman"/>
                    <w:sz w:val="22"/>
                  </w:rPr>
                  <w:delText>0.3</w:delText>
                </w:r>
              </w:del>
            </w:ins>
          </w:p>
        </w:tc>
        <w:tc>
          <w:tcPr>
            <w:tcW w:w="998" w:type="dxa"/>
            <w:shd w:val="clear" w:color="auto" w:fill="FFFFFF" w:themeFill="background1"/>
            <w:noWrap/>
            <w:hideMark/>
          </w:tcPr>
          <w:p w14:paraId="7A9C0B15" w14:textId="636BE6DC"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20" w:author="Huang T  Dr (Surrey Business Schl)" w:date="2018-09-20T17:46:00Z"/>
                <w:del w:id="15421" w:author="韬 黄" w:date="2018-10-16T16:47:00Z"/>
                <w:rFonts w:eastAsia="Times New Roman" w:cs="Times New Roman"/>
                <w:sz w:val="22"/>
              </w:rPr>
            </w:pPr>
            <w:ins w:id="15422" w:author="Huang T  Dr (Surrey Business Schl)" w:date="2018-09-20T17:46:00Z">
              <w:del w:id="15423"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noWrap/>
            <w:hideMark/>
          </w:tcPr>
          <w:p w14:paraId="4F62128C" w14:textId="3D846E9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24" w:author="Huang T  Dr (Surrey Business Schl)" w:date="2018-09-20T17:46:00Z"/>
                <w:del w:id="15425" w:author="韬 黄" w:date="2018-10-16T16:47:00Z"/>
                <w:rFonts w:eastAsia="Times New Roman" w:cs="Times New Roman"/>
                <w:sz w:val="22"/>
              </w:rPr>
            </w:pPr>
            <w:ins w:id="15426" w:author="Huang T  Dr (Surrey Business Schl)" w:date="2018-09-20T17:46:00Z">
              <w:del w:id="15427" w:author="韬 黄" w:date="2018-10-16T16:47:00Z">
                <w:r w:rsidRPr="001E17BA" w:rsidDel="000A0FB3">
                  <w:rPr>
                    <w:rFonts w:eastAsia="Times New Roman" w:cs="Times New Roman"/>
                    <w:sz w:val="22"/>
                  </w:rPr>
                  <w:delText>0.3</w:delText>
                </w:r>
              </w:del>
            </w:ins>
          </w:p>
        </w:tc>
        <w:tc>
          <w:tcPr>
            <w:tcW w:w="998" w:type="dxa"/>
            <w:shd w:val="clear" w:color="auto" w:fill="FFFFFF" w:themeFill="background1"/>
            <w:noWrap/>
            <w:hideMark/>
          </w:tcPr>
          <w:p w14:paraId="006E70AF" w14:textId="1C93B3E8"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28" w:author="Huang T  Dr (Surrey Business Schl)" w:date="2018-09-20T17:46:00Z"/>
                <w:del w:id="15429" w:author="韬 黄" w:date="2018-10-16T16:47:00Z"/>
                <w:rFonts w:eastAsia="Times New Roman" w:cs="Times New Roman"/>
                <w:sz w:val="22"/>
              </w:rPr>
            </w:pPr>
            <w:ins w:id="15430" w:author="Huang T  Dr (Surrey Business Schl)" w:date="2018-09-20T17:46:00Z">
              <w:del w:id="15431"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noWrap/>
            <w:hideMark/>
          </w:tcPr>
          <w:p w14:paraId="27E5ABAA" w14:textId="69699A54"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32" w:author="Huang T  Dr (Surrey Business Schl)" w:date="2018-09-20T17:46:00Z"/>
                <w:del w:id="15433" w:author="韬 黄" w:date="2018-10-16T16:47:00Z"/>
                <w:rFonts w:eastAsia="Times New Roman" w:cs="Times New Roman"/>
                <w:sz w:val="22"/>
              </w:rPr>
            </w:pPr>
            <w:ins w:id="15434" w:author="Huang T  Dr (Surrey Business Schl)" w:date="2018-09-20T17:46:00Z">
              <w:del w:id="15435" w:author="韬 黄" w:date="2018-10-16T16:47:00Z">
                <w:r w:rsidRPr="001E17BA" w:rsidDel="000A0FB3">
                  <w:rPr>
                    <w:rFonts w:eastAsia="Times New Roman" w:cs="Times New Roman"/>
                    <w:sz w:val="22"/>
                  </w:rPr>
                  <w:delText>-0.2</w:delText>
                </w:r>
              </w:del>
            </w:ins>
          </w:p>
        </w:tc>
        <w:tc>
          <w:tcPr>
            <w:tcW w:w="999" w:type="dxa"/>
            <w:shd w:val="clear" w:color="auto" w:fill="FFFFFF" w:themeFill="background1"/>
            <w:noWrap/>
            <w:hideMark/>
          </w:tcPr>
          <w:p w14:paraId="30F7542E" w14:textId="13527A8F"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36" w:author="Huang T  Dr (Surrey Business Schl)" w:date="2018-09-20T17:46:00Z"/>
                <w:del w:id="15437" w:author="韬 黄" w:date="2018-10-16T16:47:00Z"/>
                <w:rFonts w:eastAsia="Times New Roman" w:cs="Times New Roman"/>
                <w:sz w:val="22"/>
              </w:rPr>
            </w:pPr>
            <w:ins w:id="15438" w:author="Huang T  Dr (Surrey Business Schl)" w:date="2018-09-20T17:46:00Z">
              <w:del w:id="15439" w:author="韬 黄" w:date="2018-10-16T16:47:00Z">
                <w:r w:rsidRPr="001E17BA" w:rsidDel="000A0FB3">
                  <w:rPr>
                    <w:rFonts w:eastAsia="Times New Roman" w:cs="Times New Roman"/>
                    <w:sz w:val="22"/>
                  </w:rPr>
                  <w:delText>0.234</w:delText>
                </w:r>
              </w:del>
            </w:ins>
          </w:p>
        </w:tc>
        <w:tc>
          <w:tcPr>
            <w:tcW w:w="986" w:type="dxa"/>
            <w:shd w:val="clear" w:color="auto" w:fill="FFFFFF" w:themeFill="background1"/>
            <w:noWrap/>
            <w:hideMark/>
          </w:tcPr>
          <w:p w14:paraId="1B652944" w14:textId="5E3484F5"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40" w:author="Huang T  Dr (Surrey Business Schl)" w:date="2018-09-20T17:46:00Z"/>
                <w:del w:id="15441" w:author="韬 黄" w:date="2018-10-16T16:47:00Z"/>
                <w:rFonts w:eastAsia="Times New Roman" w:cs="Times New Roman"/>
                <w:sz w:val="22"/>
              </w:rPr>
            </w:pPr>
            <w:ins w:id="15442" w:author="Huang T  Dr (Surrey Business Schl)" w:date="2018-09-20T17:46:00Z">
              <w:del w:id="15443" w:author="韬 黄" w:date="2018-10-16T16:47:00Z">
                <w:r w:rsidRPr="001E17BA" w:rsidDel="000A0FB3">
                  <w:rPr>
                    <w:rFonts w:eastAsia="Times New Roman" w:cs="Times New Roman"/>
                    <w:sz w:val="22"/>
                  </w:rPr>
                  <w:delText>-0.4</w:delText>
                </w:r>
              </w:del>
            </w:ins>
          </w:p>
        </w:tc>
        <w:tc>
          <w:tcPr>
            <w:tcW w:w="999" w:type="dxa"/>
            <w:shd w:val="clear" w:color="auto" w:fill="FFFFFF" w:themeFill="background1"/>
            <w:noWrap/>
            <w:hideMark/>
          </w:tcPr>
          <w:p w14:paraId="12ECC88C" w14:textId="1FDD9002"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44" w:author="Huang T  Dr (Surrey Business Schl)" w:date="2018-09-20T17:46:00Z"/>
                <w:del w:id="15445" w:author="韬 黄" w:date="2018-10-16T16:47:00Z"/>
                <w:rFonts w:eastAsia="Times New Roman" w:cs="Times New Roman"/>
                <w:sz w:val="22"/>
              </w:rPr>
            </w:pPr>
            <w:ins w:id="15446" w:author="Huang T  Dr (Surrey Business Schl)" w:date="2018-09-20T17:46:00Z">
              <w:del w:id="15447" w:author="韬 黄" w:date="2018-10-16T16:47:00Z">
                <w:r w:rsidRPr="001E17BA" w:rsidDel="000A0FB3">
                  <w:rPr>
                    <w:rFonts w:eastAsia="Times New Roman" w:cs="Times New Roman"/>
                    <w:sz w:val="22"/>
                  </w:rPr>
                  <w:delText>0.094</w:delText>
                </w:r>
              </w:del>
            </w:ins>
          </w:p>
        </w:tc>
        <w:tc>
          <w:tcPr>
            <w:tcW w:w="986" w:type="dxa"/>
            <w:shd w:val="clear" w:color="auto" w:fill="FFFFFF" w:themeFill="background1"/>
            <w:hideMark/>
          </w:tcPr>
          <w:p w14:paraId="20D64C7C" w14:textId="11EA70E0"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48" w:author="Huang T  Dr (Surrey Business Schl)" w:date="2018-09-20T17:46:00Z"/>
                <w:del w:id="15449" w:author="韬 黄" w:date="2018-10-16T16:47:00Z"/>
                <w:rFonts w:eastAsia="Times New Roman" w:cs="Times New Roman"/>
                <w:sz w:val="22"/>
              </w:rPr>
            </w:pPr>
            <w:ins w:id="15450" w:author="Huang T  Dr (Surrey Business Schl)" w:date="2018-09-20T17:46:00Z">
              <w:del w:id="15451" w:author="韬 黄" w:date="2018-10-16T16:47:00Z">
                <w:r w:rsidRPr="001E17BA" w:rsidDel="000A0FB3">
                  <w:rPr>
                    <w:rFonts w:eastAsia="Times New Roman" w:cs="Times New Roman"/>
                    <w:sz w:val="22"/>
                  </w:rPr>
                  <w:delText>-0.6</w:delText>
                </w:r>
              </w:del>
            </w:ins>
          </w:p>
        </w:tc>
        <w:tc>
          <w:tcPr>
            <w:tcW w:w="998" w:type="dxa"/>
            <w:shd w:val="clear" w:color="auto" w:fill="FFFFFF" w:themeFill="background1"/>
            <w:hideMark/>
          </w:tcPr>
          <w:p w14:paraId="5840F3EB" w14:textId="69F8F42D"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52" w:author="Huang T  Dr (Surrey Business Schl)" w:date="2018-09-20T17:46:00Z"/>
                <w:del w:id="15453" w:author="韬 黄" w:date="2018-10-16T16:47:00Z"/>
                <w:rFonts w:eastAsia="Times New Roman" w:cs="Times New Roman"/>
                <w:sz w:val="22"/>
              </w:rPr>
            </w:pPr>
            <w:ins w:id="15454" w:author="Huang T  Dr (Surrey Business Schl)" w:date="2018-09-20T17:46:00Z">
              <w:del w:id="15455" w:author="韬 黄" w:date="2018-10-16T16:47:00Z">
                <w:r w:rsidRPr="001E17BA" w:rsidDel="000A0FB3">
                  <w:rPr>
                    <w:rFonts w:eastAsia="Times New Roman" w:cs="Times New Roman"/>
                    <w:sz w:val="22"/>
                  </w:rPr>
                  <w:delText>0.004</w:delText>
                </w:r>
              </w:del>
            </w:ins>
          </w:p>
        </w:tc>
        <w:tc>
          <w:tcPr>
            <w:tcW w:w="986" w:type="dxa"/>
            <w:shd w:val="clear" w:color="auto" w:fill="FFFFFF" w:themeFill="background1"/>
            <w:hideMark/>
          </w:tcPr>
          <w:p w14:paraId="4EDA6FC6" w14:textId="0EBC420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56" w:author="Huang T  Dr (Surrey Business Schl)" w:date="2018-09-20T17:46:00Z"/>
                <w:del w:id="15457" w:author="韬 黄" w:date="2018-10-16T16:47:00Z"/>
                <w:rFonts w:eastAsia="Times New Roman" w:cs="Times New Roman"/>
                <w:sz w:val="22"/>
              </w:rPr>
            </w:pPr>
            <w:ins w:id="15458" w:author="Huang T  Dr (Surrey Business Schl)" w:date="2018-09-20T17:46:00Z">
              <w:del w:id="15459" w:author="韬 黄" w:date="2018-10-16T16:47:00Z">
                <w:r w:rsidRPr="001E17BA" w:rsidDel="000A0FB3">
                  <w:rPr>
                    <w:rFonts w:eastAsia="Times New Roman" w:cs="Times New Roman"/>
                    <w:sz w:val="22"/>
                  </w:rPr>
                  <w:delText>0.1</w:delText>
                </w:r>
              </w:del>
            </w:ins>
          </w:p>
        </w:tc>
        <w:tc>
          <w:tcPr>
            <w:tcW w:w="999" w:type="dxa"/>
            <w:shd w:val="clear" w:color="auto" w:fill="FFFFFF" w:themeFill="background1"/>
            <w:hideMark/>
          </w:tcPr>
          <w:p w14:paraId="2CFEE894" w14:textId="673E0505" w:rsidR="00480A3E" w:rsidRPr="001E17BA" w:rsidDel="000A0FB3"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15460" w:author="Huang T  Dr (Surrey Business Schl)" w:date="2018-09-20T17:46:00Z"/>
                <w:del w:id="15461" w:author="韬 黄" w:date="2018-10-16T16:47:00Z"/>
                <w:rFonts w:eastAsia="Times New Roman" w:cs="Times New Roman"/>
                <w:sz w:val="22"/>
              </w:rPr>
            </w:pPr>
            <w:ins w:id="15462" w:author="Huang T  Dr (Surrey Business Schl)" w:date="2018-09-20T17:46:00Z">
              <w:del w:id="15463" w:author="韬 黄" w:date="2018-10-16T16:47:00Z">
                <w:r w:rsidRPr="001E17BA" w:rsidDel="000A0FB3">
                  <w:rPr>
                    <w:rFonts w:eastAsia="Times New Roman" w:cs="Times New Roman"/>
                    <w:sz w:val="22"/>
                  </w:rPr>
                  <w:delText>0.304</w:delText>
                </w:r>
              </w:del>
            </w:ins>
          </w:p>
        </w:tc>
      </w:tr>
      <w:tr w:rsidR="00480A3E" w:rsidRPr="001E17BA" w:rsidDel="000A0FB3" w14:paraId="6EC67A3B" w14:textId="073A60AC" w:rsidTr="000D4781">
        <w:trPr>
          <w:trHeight w:val="20"/>
          <w:ins w:id="15464" w:author="Huang T  Dr (Surrey Business Schl)" w:date="2018-09-20T17:46:00Z"/>
          <w:del w:id="15465" w:author="韬 黄" w:date="2018-10-16T16:47:00Z"/>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47FA777B" w14:textId="0BB0585B" w:rsidR="00480A3E" w:rsidRPr="001E17BA" w:rsidDel="000A0FB3" w:rsidRDefault="00480A3E" w:rsidP="000D4781">
            <w:pPr>
              <w:spacing w:after="0"/>
              <w:jc w:val="center"/>
              <w:rPr>
                <w:ins w:id="15466" w:author="Huang T  Dr (Surrey Business Schl)" w:date="2018-09-20T17:46:00Z"/>
                <w:del w:id="15467" w:author="韬 黄" w:date="2018-10-16T16:47:00Z"/>
                <w:rFonts w:eastAsia="Times New Roman" w:cs="Times New Roman"/>
                <w:b w:val="0"/>
                <w:sz w:val="22"/>
              </w:rPr>
            </w:pPr>
          </w:p>
        </w:tc>
      </w:tr>
      <w:tr w:rsidR="00480A3E" w:rsidRPr="001E17BA" w:rsidDel="000A0FB3" w14:paraId="349CBD14" w14:textId="3B29FE4D" w:rsidTr="000D4781">
        <w:trPr>
          <w:cnfStyle w:val="000000100000" w:firstRow="0" w:lastRow="0" w:firstColumn="0" w:lastColumn="0" w:oddVBand="0" w:evenVBand="0" w:oddHBand="1" w:evenHBand="0" w:firstRowFirstColumn="0" w:firstRowLastColumn="0" w:lastRowFirstColumn="0" w:lastRowLastColumn="0"/>
          <w:trHeight w:val="20"/>
          <w:ins w:id="15468" w:author="Huang T  Dr (Surrey Business Schl)" w:date="2018-09-20T17:46:00Z"/>
          <w:del w:id="15469"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FFFFFF" w:themeFill="background1"/>
            <w:noWrap/>
            <w:hideMark/>
          </w:tcPr>
          <w:p w14:paraId="4F4C0D63" w14:textId="2E3322D8" w:rsidR="00480A3E" w:rsidRPr="001E17BA" w:rsidDel="000A0FB3" w:rsidRDefault="00480A3E" w:rsidP="000D4781">
            <w:pPr>
              <w:spacing w:after="0"/>
              <w:jc w:val="center"/>
              <w:rPr>
                <w:ins w:id="15470" w:author="Huang T  Dr (Surrey Business Schl)" w:date="2018-09-20T17:46:00Z"/>
                <w:del w:id="15471" w:author="韬 黄" w:date="2018-10-16T16:47:00Z"/>
                <w:rFonts w:eastAsia="Times New Roman" w:cs="Times New Roman"/>
                <w:b w:val="0"/>
                <w:sz w:val="22"/>
              </w:rPr>
            </w:pPr>
            <w:ins w:id="15472" w:author="Huang T  Dr (Surrey Business Schl)" w:date="2018-09-20T17:46:00Z">
              <w:del w:id="15473" w:author="韬 黄" w:date="2018-10-16T16:47:00Z">
                <w:r w:rsidRPr="001E17BA" w:rsidDel="000A0FB3">
                  <w:rPr>
                    <w:rFonts w:eastAsia="Times New Roman" w:cs="Times New Roman"/>
                    <w:b w:val="0"/>
                    <w:sz w:val="22"/>
                  </w:rPr>
                  <w:delText>Horizon = 8</w:delText>
                </w:r>
              </w:del>
            </w:ins>
            <w:ins w:id="15474" w:author="Huang T  Dr (Surrey Business Schl)" w:date="2018-09-20T17:47:00Z">
              <w:del w:id="15475" w:author="韬 黄" w:date="2018-10-16T16:47:00Z">
                <w:r w:rsidR="00075547" w:rsidDel="000A0FB3">
                  <w:rPr>
                    <w:rFonts w:eastAsia="Times New Roman" w:cs="Times New Roman"/>
                    <w:b w:val="0"/>
                    <w:sz w:val="22"/>
                  </w:rPr>
                  <w:delText>, with category dummy variables</w:delText>
                </w:r>
              </w:del>
            </w:ins>
          </w:p>
        </w:tc>
        <w:tc>
          <w:tcPr>
            <w:tcW w:w="1984" w:type="dxa"/>
            <w:gridSpan w:val="2"/>
            <w:tcBorders>
              <w:top w:val="single" w:sz="4" w:space="0" w:color="auto"/>
            </w:tcBorders>
            <w:shd w:val="clear" w:color="auto" w:fill="FFFFFF" w:themeFill="background1"/>
            <w:noWrap/>
            <w:hideMark/>
          </w:tcPr>
          <w:p w14:paraId="33AA74CB" w14:textId="7ACC8531"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76" w:author="Huang T  Dr (Surrey Business Schl)" w:date="2018-09-20T17:46:00Z"/>
                <w:del w:id="15477" w:author="韬 黄" w:date="2018-10-16T16:47:00Z"/>
                <w:rFonts w:eastAsia="Times New Roman" w:cs="Times New Roman"/>
                <w:sz w:val="22"/>
              </w:rPr>
            </w:pPr>
            <w:ins w:id="15478" w:author="Huang T  Dr (Surrey Business Schl)" w:date="2018-09-20T17:46:00Z">
              <w:del w:id="15479" w:author="韬 黄" w:date="2018-10-16T16:47:00Z">
                <w:r w:rsidRPr="001E17BA" w:rsidDel="000A0FB3">
                  <w:rPr>
                    <w:rFonts w:eastAsia="Times New Roman" w:cs="Times New Roman"/>
                    <w:sz w:val="22"/>
                  </w:rPr>
                  <w:delText>ADL-intra-EWC</w:delText>
                </w:r>
              </w:del>
            </w:ins>
          </w:p>
        </w:tc>
        <w:tc>
          <w:tcPr>
            <w:tcW w:w="1984" w:type="dxa"/>
            <w:gridSpan w:val="2"/>
            <w:tcBorders>
              <w:top w:val="single" w:sz="4" w:space="0" w:color="auto"/>
            </w:tcBorders>
            <w:shd w:val="clear" w:color="auto" w:fill="FFFFFF" w:themeFill="background1"/>
            <w:noWrap/>
            <w:hideMark/>
          </w:tcPr>
          <w:p w14:paraId="2D4F63D1" w14:textId="131EA902"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80" w:author="Huang T  Dr (Surrey Business Schl)" w:date="2018-09-20T17:46:00Z"/>
                <w:del w:id="15481" w:author="韬 黄" w:date="2018-10-16T16:47:00Z"/>
                <w:rFonts w:eastAsia="Times New Roman" w:cs="Times New Roman"/>
                <w:sz w:val="22"/>
              </w:rPr>
            </w:pPr>
            <w:ins w:id="15482" w:author="Huang T  Dr (Surrey Business Schl)" w:date="2018-09-20T17:46:00Z">
              <w:del w:id="15483" w:author="韬 黄" w:date="2018-10-16T16:47:00Z">
                <w:r w:rsidRPr="001E17BA" w:rsidDel="000A0FB3">
                  <w:rPr>
                    <w:rFonts w:eastAsia="Times New Roman" w:cs="Times New Roman"/>
                    <w:sz w:val="22"/>
                  </w:rPr>
                  <w:delText>ADL-own-EWC</w:delText>
                </w:r>
              </w:del>
            </w:ins>
          </w:p>
        </w:tc>
        <w:tc>
          <w:tcPr>
            <w:tcW w:w="1985" w:type="dxa"/>
            <w:gridSpan w:val="2"/>
            <w:tcBorders>
              <w:top w:val="single" w:sz="4" w:space="0" w:color="auto"/>
            </w:tcBorders>
            <w:shd w:val="clear" w:color="auto" w:fill="FFFFFF" w:themeFill="background1"/>
            <w:noWrap/>
            <w:hideMark/>
          </w:tcPr>
          <w:p w14:paraId="59B51B1F" w14:textId="1A465D1D"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84" w:author="Huang T  Dr (Surrey Business Schl)" w:date="2018-09-20T17:46:00Z"/>
                <w:del w:id="15485" w:author="韬 黄" w:date="2018-10-16T16:47:00Z"/>
                <w:rFonts w:eastAsia="Times New Roman" w:cs="Times New Roman"/>
                <w:sz w:val="22"/>
              </w:rPr>
            </w:pPr>
            <w:ins w:id="15486" w:author="Huang T  Dr (Surrey Business Schl)" w:date="2018-09-20T17:46:00Z">
              <w:del w:id="15487" w:author="韬 黄" w:date="2018-10-16T16:47:00Z">
                <w:r w:rsidRPr="001E17BA" w:rsidDel="000A0FB3">
                  <w:rPr>
                    <w:rFonts w:eastAsia="Times New Roman" w:cs="Times New Roman"/>
                    <w:sz w:val="22"/>
                  </w:rPr>
                  <w:delText>ADL-intra-IC</w:delText>
                </w:r>
              </w:del>
            </w:ins>
          </w:p>
        </w:tc>
        <w:tc>
          <w:tcPr>
            <w:tcW w:w="1985" w:type="dxa"/>
            <w:gridSpan w:val="2"/>
            <w:tcBorders>
              <w:top w:val="single" w:sz="4" w:space="0" w:color="auto"/>
            </w:tcBorders>
            <w:shd w:val="clear" w:color="auto" w:fill="FFFFFF" w:themeFill="background1"/>
            <w:noWrap/>
            <w:hideMark/>
          </w:tcPr>
          <w:p w14:paraId="13DE5812" w14:textId="186EDB88"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88" w:author="Huang T  Dr (Surrey Business Schl)" w:date="2018-09-20T17:46:00Z"/>
                <w:del w:id="15489" w:author="韬 黄" w:date="2018-10-16T16:47:00Z"/>
                <w:rFonts w:eastAsia="Times New Roman" w:cs="Times New Roman"/>
                <w:sz w:val="22"/>
              </w:rPr>
            </w:pPr>
            <w:ins w:id="15490" w:author="Huang T  Dr (Surrey Business Schl)" w:date="2018-09-20T17:46:00Z">
              <w:del w:id="15491" w:author="韬 黄" w:date="2018-10-16T16:47:00Z">
                <w:r w:rsidRPr="001E17BA" w:rsidDel="000A0FB3">
                  <w:rPr>
                    <w:rFonts w:eastAsia="Times New Roman" w:cs="Times New Roman"/>
                    <w:sz w:val="22"/>
                  </w:rPr>
                  <w:delText>ADL-own-IC</w:delText>
                </w:r>
              </w:del>
            </w:ins>
          </w:p>
        </w:tc>
        <w:tc>
          <w:tcPr>
            <w:tcW w:w="1984" w:type="dxa"/>
            <w:gridSpan w:val="2"/>
            <w:tcBorders>
              <w:top w:val="single" w:sz="4" w:space="0" w:color="auto"/>
            </w:tcBorders>
            <w:shd w:val="clear" w:color="auto" w:fill="FFFFFF" w:themeFill="background1"/>
            <w:noWrap/>
            <w:hideMark/>
          </w:tcPr>
          <w:p w14:paraId="53E55BEA" w14:textId="6FE8BA82"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92" w:author="Huang T  Dr (Surrey Business Schl)" w:date="2018-09-20T17:46:00Z"/>
                <w:del w:id="15493" w:author="韬 黄" w:date="2018-10-16T16:47:00Z"/>
                <w:rFonts w:eastAsia="Times New Roman" w:cs="Times New Roman"/>
                <w:sz w:val="22"/>
              </w:rPr>
            </w:pPr>
            <w:ins w:id="15494" w:author="Huang T  Dr (Surrey Business Schl)" w:date="2018-09-20T17:46:00Z">
              <w:del w:id="15495" w:author="韬 黄" w:date="2018-10-16T16:47:00Z">
                <w:r w:rsidRPr="001E17BA" w:rsidDel="000A0FB3">
                  <w:rPr>
                    <w:rFonts w:eastAsia="Times New Roman" w:cs="Times New Roman"/>
                    <w:sz w:val="22"/>
                  </w:rPr>
                  <w:delText>ADL-EWC-IC</w:delText>
                </w:r>
              </w:del>
            </w:ins>
          </w:p>
        </w:tc>
        <w:tc>
          <w:tcPr>
            <w:tcW w:w="1985" w:type="dxa"/>
            <w:gridSpan w:val="2"/>
            <w:tcBorders>
              <w:top w:val="single" w:sz="4" w:space="0" w:color="auto"/>
            </w:tcBorders>
            <w:shd w:val="clear" w:color="auto" w:fill="FFFFFF" w:themeFill="background1"/>
            <w:noWrap/>
            <w:hideMark/>
          </w:tcPr>
          <w:p w14:paraId="210414C0" w14:textId="4E47FFB7"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496" w:author="Huang T  Dr (Surrey Business Schl)" w:date="2018-09-20T17:46:00Z"/>
                <w:del w:id="15497" w:author="韬 黄" w:date="2018-10-16T16:47:00Z"/>
                <w:rFonts w:eastAsia="Times New Roman" w:cs="Times New Roman"/>
                <w:sz w:val="22"/>
              </w:rPr>
            </w:pPr>
            <w:ins w:id="15498" w:author="Huang T  Dr (Surrey Business Schl)" w:date="2018-09-20T17:46:00Z">
              <w:del w:id="15499" w:author="韬 黄" w:date="2018-10-16T16:47:00Z">
                <w:r w:rsidRPr="001E17BA" w:rsidDel="000A0FB3">
                  <w:rPr>
                    <w:rFonts w:eastAsia="Times New Roman" w:cs="Times New Roman"/>
                    <w:sz w:val="22"/>
                  </w:rPr>
                  <w:delText>IC versus EWC</w:delText>
                </w:r>
              </w:del>
            </w:ins>
          </w:p>
        </w:tc>
      </w:tr>
      <w:tr w:rsidR="00480A3E" w:rsidRPr="001E17BA" w:rsidDel="000A0FB3" w14:paraId="2AABEDDA" w14:textId="35E8EA2E" w:rsidTr="000D4781">
        <w:trPr>
          <w:trHeight w:val="20"/>
          <w:ins w:id="15500" w:author="Huang T  Dr (Surrey Business Schl)" w:date="2018-09-20T17:46:00Z"/>
          <w:del w:id="15501"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7C0E6BFF" w14:textId="550D9C40" w:rsidR="00480A3E" w:rsidRPr="001E17BA" w:rsidDel="000A0FB3" w:rsidRDefault="00480A3E" w:rsidP="000D4781">
            <w:pPr>
              <w:spacing w:after="0"/>
              <w:rPr>
                <w:ins w:id="15502" w:author="Huang T  Dr (Surrey Business Schl)" w:date="2018-09-20T17:46:00Z"/>
                <w:del w:id="15503" w:author="韬 黄" w:date="2018-10-16T16:47:00Z"/>
                <w:rFonts w:eastAsia="Times New Roman" w:cs="Times New Roman"/>
                <w:b w:val="0"/>
                <w:sz w:val="22"/>
              </w:rPr>
            </w:pPr>
            <w:ins w:id="15504" w:author="Huang T  Dr (Surrey Business Schl)" w:date="2018-09-20T17:46:00Z">
              <w:del w:id="15505" w:author="韬 黄" w:date="2018-10-16T16:47:00Z">
                <w:r w:rsidRPr="001E17BA" w:rsidDel="000A0FB3">
                  <w:rPr>
                    <w:rFonts w:eastAsia="Times New Roman" w:cs="Times New Roman"/>
                    <w:b w:val="0"/>
                    <w:sz w:val="22"/>
                  </w:rPr>
                  <w:delText>Parameter/estimate and p-values</w:delText>
                </w:r>
              </w:del>
            </w:ins>
          </w:p>
        </w:tc>
        <w:tc>
          <w:tcPr>
            <w:tcW w:w="986" w:type="dxa"/>
            <w:shd w:val="clear" w:color="auto" w:fill="FFFFFF" w:themeFill="background1"/>
            <w:noWrap/>
            <w:hideMark/>
          </w:tcPr>
          <w:p w14:paraId="50521DA2" w14:textId="063019A5"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06" w:author="Huang T  Dr (Surrey Business Schl)" w:date="2018-09-20T17:46:00Z"/>
                <w:del w:id="15507" w:author="韬 黄" w:date="2018-10-16T16:47:00Z"/>
                <w:rFonts w:eastAsia="Times New Roman" w:cs="Times New Roman"/>
                <w:sz w:val="22"/>
              </w:rPr>
            </w:pPr>
            <w:ins w:id="15508" w:author="Huang T  Dr (Surrey Business Schl)" w:date="2018-09-20T17:46:00Z">
              <w:del w:id="15509" w:author="韬 黄" w:date="2018-10-16T16:47:00Z">
                <w:r w:rsidRPr="001E17BA" w:rsidDel="000A0FB3">
                  <w:rPr>
                    <w:rFonts w:eastAsia="Times New Roman" w:cs="Times New Roman"/>
                    <w:sz w:val="22"/>
                  </w:rPr>
                  <w:delText>Estimate</w:delText>
                </w:r>
              </w:del>
            </w:ins>
          </w:p>
        </w:tc>
        <w:tc>
          <w:tcPr>
            <w:tcW w:w="998" w:type="dxa"/>
            <w:shd w:val="clear" w:color="auto" w:fill="FFFFFF" w:themeFill="background1"/>
            <w:noWrap/>
            <w:hideMark/>
          </w:tcPr>
          <w:p w14:paraId="79479D66" w14:textId="7E5492F9"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10" w:author="Huang T  Dr (Surrey Business Schl)" w:date="2018-09-20T17:46:00Z"/>
                <w:del w:id="15511" w:author="韬 黄" w:date="2018-10-16T16:47:00Z"/>
                <w:rFonts w:eastAsia="Times New Roman" w:cs="Times New Roman"/>
                <w:sz w:val="22"/>
              </w:rPr>
            </w:pPr>
            <w:ins w:id="15512" w:author="Huang T  Dr (Surrey Business Schl)" w:date="2018-09-20T17:46:00Z">
              <w:del w:id="15513"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4B6E522F" w14:textId="0D9757F7"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14" w:author="Huang T  Dr (Surrey Business Schl)" w:date="2018-09-20T17:46:00Z"/>
                <w:del w:id="15515" w:author="韬 黄" w:date="2018-10-16T16:47:00Z"/>
                <w:rFonts w:eastAsia="Times New Roman" w:cs="Times New Roman"/>
                <w:sz w:val="22"/>
              </w:rPr>
            </w:pPr>
            <w:ins w:id="15516" w:author="Huang T  Dr (Surrey Business Schl)" w:date="2018-09-20T17:46:00Z">
              <w:del w:id="15517" w:author="韬 黄" w:date="2018-10-16T16:47:00Z">
                <w:r w:rsidRPr="001E17BA" w:rsidDel="000A0FB3">
                  <w:rPr>
                    <w:rFonts w:eastAsia="Times New Roman" w:cs="Times New Roman"/>
                    <w:sz w:val="22"/>
                  </w:rPr>
                  <w:delText>Estimate</w:delText>
                </w:r>
              </w:del>
            </w:ins>
          </w:p>
        </w:tc>
        <w:tc>
          <w:tcPr>
            <w:tcW w:w="998" w:type="dxa"/>
            <w:shd w:val="clear" w:color="auto" w:fill="FFFFFF" w:themeFill="background1"/>
            <w:noWrap/>
            <w:hideMark/>
          </w:tcPr>
          <w:p w14:paraId="62539FED" w14:textId="02165BCD"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18" w:author="Huang T  Dr (Surrey Business Schl)" w:date="2018-09-20T17:46:00Z"/>
                <w:del w:id="15519" w:author="韬 黄" w:date="2018-10-16T16:47:00Z"/>
                <w:rFonts w:eastAsia="Times New Roman" w:cs="Times New Roman"/>
                <w:sz w:val="22"/>
              </w:rPr>
            </w:pPr>
            <w:ins w:id="15520" w:author="Huang T  Dr (Surrey Business Schl)" w:date="2018-09-20T17:46:00Z">
              <w:del w:id="15521"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3D2B328C" w14:textId="2ECC7C60"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22" w:author="Huang T  Dr (Surrey Business Schl)" w:date="2018-09-20T17:46:00Z"/>
                <w:del w:id="15523" w:author="韬 黄" w:date="2018-10-16T16:47:00Z"/>
                <w:rFonts w:eastAsia="Times New Roman" w:cs="Times New Roman"/>
                <w:sz w:val="22"/>
              </w:rPr>
            </w:pPr>
            <w:ins w:id="15524" w:author="Huang T  Dr (Surrey Business Schl)" w:date="2018-09-20T17:46:00Z">
              <w:del w:id="15525" w:author="韬 黄" w:date="2018-10-16T16:47:00Z">
                <w:r w:rsidRPr="001E17BA" w:rsidDel="000A0FB3">
                  <w:rPr>
                    <w:rFonts w:eastAsia="Times New Roman" w:cs="Times New Roman"/>
                    <w:sz w:val="22"/>
                  </w:rPr>
                  <w:delText>Estimate</w:delText>
                </w:r>
              </w:del>
            </w:ins>
          </w:p>
        </w:tc>
        <w:tc>
          <w:tcPr>
            <w:tcW w:w="999" w:type="dxa"/>
            <w:shd w:val="clear" w:color="auto" w:fill="FFFFFF" w:themeFill="background1"/>
            <w:noWrap/>
            <w:hideMark/>
          </w:tcPr>
          <w:p w14:paraId="3D3EEA78" w14:textId="75CC2B7E"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26" w:author="Huang T  Dr (Surrey Business Schl)" w:date="2018-09-20T17:46:00Z"/>
                <w:del w:id="15527" w:author="韬 黄" w:date="2018-10-16T16:47:00Z"/>
                <w:rFonts w:eastAsia="Times New Roman" w:cs="Times New Roman"/>
                <w:sz w:val="22"/>
              </w:rPr>
            </w:pPr>
            <w:ins w:id="15528" w:author="Huang T  Dr (Surrey Business Schl)" w:date="2018-09-20T17:46:00Z">
              <w:del w:id="15529"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31B5CD9E" w14:textId="34AD6F98"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30" w:author="Huang T  Dr (Surrey Business Schl)" w:date="2018-09-20T17:46:00Z"/>
                <w:del w:id="15531" w:author="韬 黄" w:date="2018-10-16T16:47:00Z"/>
                <w:rFonts w:eastAsia="Times New Roman" w:cs="Times New Roman"/>
                <w:sz w:val="22"/>
              </w:rPr>
            </w:pPr>
            <w:ins w:id="15532" w:author="Huang T  Dr (Surrey Business Schl)" w:date="2018-09-20T17:46:00Z">
              <w:del w:id="15533" w:author="韬 黄" w:date="2018-10-16T16:47:00Z">
                <w:r w:rsidRPr="001E17BA" w:rsidDel="000A0FB3">
                  <w:rPr>
                    <w:rFonts w:eastAsia="Times New Roman" w:cs="Times New Roman"/>
                    <w:sz w:val="22"/>
                  </w:rPr>
                  <w:delText>Estimate</w:delText>
                </w:r>
              </w:del>
            </w:ins>
          </w:p>
        </w:tc>
        <w:tc>
          <w:tcPr>
            <w:tcW w:w="999" w:type="dxa"/>
            <w:shd w:val="clear" w:color="auto" w:fill="FFFFFF" w:themeFill="background1"/>
            <w:noWrap/>
            <w:hideMark/>
          </w:tcPr>
          <w:p w14:paraId="269DFFF1" w14:textId="7C9EE691" w:rsidR="00480A3E" w:rsidRPr="001E17BA" w:rsidDel="000A0FB3" w:rsidRDefault="00480A3E" w:rsidP="000D4781">
            <w:pPr>
              <w:spacing w:after="0"/>
              <w:cnfStyle w:val="000000000000" w:firstRow="0" w:lastRow="0" w:firstColumn="0" w:lastColumn="0" w:oddVBand="0" w:evenVBand="0" w:oddHBand="0" w:evenHBand="0" w:firstRowFirstColumn="0" w:firstRowLastColumn="0" w:lastRowFirstColumn="0" w:lastRowLastColumn="0"/>
              <w:rPr>
                <w:ins w:id="15534" w:author="Huang T  Dr (Surrey Business Schl)" w:date="2018-09-20T17:46:00Z"/>
                <w:del w:id="15535" w:author="韬 黄" w:date="2018-10-16T16:47:00Z"/>
                <w:rFonts w:eastAsia="Times New Roman" w:cs="Times New Roman"/>
                <w:sz w:val="22"/>
              </w:rPr>
            </w:pPr>
            <w:ins w:id="15536" w:author="Huang T  Dr (Surrey Business Schl)" w:date="2018-09-20T17:46:00Z">
              <w:del w:id="15537"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1670765A" w14:textId="77004C66"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538" w:author="Huang T  Dr (Surrey Business Schl)" w:date="2018-09-20T17:46:00Z"/>
                <w:del w:id="15539" w:author="韬 黄" w:date="2018-10-16T16:47:00Z"/>
                <w:rFonts w:eastAsia="Times New Roman" w:cs="Times New Roman"/>
                <w:sz w:val="22"/>
              </w:rPr>
            </w:pPr>
            <w:ins w:id="15540" w:author="Huang T  Dr (Surrey Business Schl)" w:date="2018-09-20T17:46:00Z">
              <w:del w:id="15541" w:author="韬 黄" w:date="2018-10-16T16:47:00Z">
                <w:r w:rsidRPr="001E17BA" w:rsidDel="000A0FB3">
                  <w:rPr>
                    <w:rFonts w:eastAsia="Times New Roman" w:cs="Times New Roman"/>
                    <w:sz w:val="22"/>
                  </w:rPr>
                  <w:delText>Estimate</w:delText>
                </w:r>
              </w:del>
            </w:ins>
          </w:p>
        </w:tc>
        <w:tc>
          <w:tcPr>
            <w:tcW w:w="998" w:type="dxa"/>
            <w:shd w:val="clear" w:color="auto" w:fill="FFFFFF" w:themeFill="background1"/>
            <w:noWrap/>
            <w:hideMark/>
          </w:tcPr>
          <w:p w14:paraId="73791E34" w14:textId="617FCB7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542" w:author="Huang T  Dr (Surrey Business Schl)" w:date="2018-09-20T17:46:00Z"/>
                <w:del w:id="15543" w:author="韬 黄" w:date="2018-10-16T16:47:00Z"/>
                <w:rFonts w:eastAsia="Times New Roman" w:cs="Times New Roman"/>
                <w:sz w:val="22"/>
              </w:rPr>
            </w:pPr>
            <w:ins w:id="15544" w:author="Huang T  Dr (Surrey Business Schl)" w:date="2018-09-20T17:46:00Z">
              <w:del w:id="15545" w:author="韬 黄" w:date="2018-10-16T16:47:00Z">
                <w:r w:rsidRPr="001E17BA" w:rsidDel="000A0FB3">
                  <w:rPr>
                    <w:rFonts w:eastAsia="Times New Roman" w:cs="Times New Roman"/>
                    <w:sz w:val="22"/>
                  </w:rPr>
                  <w:delText>P-value</w:delText>
                </w:r>
              </w:del>
            </w:ins>
          </w:p>
        </w:tc>
        <w:tc>
          <w:tcPr>
            <w:tcW w:w="986" w:type="dxa"/>
            <w:shd w:val="clear" w:color="auto" w:fill="FFFFFF" w:themeFill="background1"/>
            <w:noWrap/>
            <w:hideMark/>
          </w:tcPr>
          <w:p w14:paraId="0888A3FC" w14:textId="7EAE1335"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546" w:author="Huang T  Dr (Surrey Business Schl)" w:date="2018-09-20T17:46:00Z"/>
                <w:del w:id="15547" w:author="韬 黄" w:date="2018-10-16T16:47:00Z"/>
                <w:rFonts w:eastAsia="Times New Roman" w:cs="Times New Roman"/>
                <w:sz w:val="22"/>
              </w:rPr>
            </w:pPr>
            <w:ins w:id="15548" w:author="Huang T  Dr (Surrey Business Schl)" w:date="2018-09-20T17:46:00Z">
              <w:del w:id="15549" w:author="韬 黄" w:date="2018-10-16T16:47:00Z">
                <w:r w:rsidRPr="001E17BA" w:rsidDel="000A0FB3">
                  <w:rPr>
                    <w:rFonts w:eastAsia="Times New Roman" w:cs="Times New Roman"/>
                    <w:sz w:val="22"/>
                  </w:rPr>
                  <w:delText>Estimate</w:delText>
                </w:r>
              </w:del>
            </w:ins>
          </w:p>
        </w:tc>
        <w:tc>
          <w:tcPr>
            <w:tcW w:w="999" w:type="dxa"/>
            <w:shd w:val="clear" w:color="auto" w:fill="FFFFFF" w:themeFill="background1"/>
            <w:noWrap/>
            <w:hideMark/>
          </w:tcPr>
          <w:p w14:paraId="7D07AE05" w14:textId="7723DD2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550" w:author="Huang T  Dr (Surrey Business Schl)" w:date="2018-09-20T17:46:00Z"/>
                <w:del w:id="15551" w:author="韬 黄" w:date="2018-10-16T16:47:00Z"/>
                <w:rFonts w:eastAsia="Times New Roman" w:cs="Times New Roman"/>
                <w:sz w:val="22"/>
              </w:rPr>
            </w:pPr>
            <w:ins w:id="15552" w:author="Huang T  Dr (Surrey Business Schl)" w:date="2018-09-20T17:46:00Z">
              <w:del w:id="15553" w:author="韬 黄" w:date="2018-10-16T16:47:00Z">
                <w:r w:rsidRPr="001E17BA" w:rsidDel="000A0FB3">
                  <w:rPr>
                    <w:rFonts w:eastAsia="Times New Roman" w:cs="Times New Roman"/>
                    <w:sz w:val="22"/>
                  </w:rPr>
                  <w:delText>P-value</w:delText>
                </w:r>
              </w:del>
            </w:ins>
          </w:p>
        </w:tc>
      </w:tr>
      <w:tr w:rsidR="00480A3E" w:rsidRPr="001E17BA" w:rsidDel="000A0FB3" w14:paraId="259AF29A" w14:textId="408818C8" w:rsidTr="000D4781">
        <w:trPr>
          <w:cnfStyle w:val="000000100000" w:firstRow="0" w:lastRow="0" w:firstColumn="0" w:lastColumn="0" w:oddVBand="0" w:evenVBand="0" w:oddHBand="1" w:evenHBand="0" w:firstRowFirstColumn="0" w:firstRowLastColumn="0" w:lastRowFirstColumn="0" w:lastRowLastColumn="0"/>
          <w:trHeight w:val="20"/>
          <w:ins w:id="15554" w:author="Huang T  Dr (Surrey Business Schl)" w:date="2018-09-20T17:46:00Z"/>
          <w:del w:id="15555"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D09DBD" w14:textId="436CB0AA" w:rsidR="00480A3E" w:rsidRPr="001E17BA" w:rsidDel="000A0FB3" w:rsidRDefault="00480A3E" w:rsidP="000D4781">
            <w:pPr>
              <w:spacing w:after="0"/>
              <w:rPr>
                <w:ins w:id="15556" w:author="Huang T  Dr (Surrey Business Schl)" w:date="2018-09-20T17:46:00Z"/>
                <w:del w:id="15557" w:author="韬 黄" w:date="2018-10-16T16:47:00Z"/>
                <w:rFonts w:eastAsia="Times New Roman" w:cs="Times New Roman"/>
                <w:b w:val="0"/>
                <w:iCs/>
                <w:sz w:val="22"/>
              </w:rPr>
            </w:pPr>
            <w:ins w:id="15558" w:author="Huang T  Dr (Surrey Business Schl)" w:date="2018-09-20T17:46:00Z">
              <w:del w:id="15559" w:author="韬 黄" w:date="2018-10-16T16:47:00Z">
                <w:r w:rsidRPr="001E17BA" w:rsidDel="000A0FB3">
                  <w:rPr>
                    <w:rFonts w:eastAsia="Times New Roman" w:cs="Times New Roman"/>
                    <w:b w:val="0"/>
                    <w:iCs/>
                    <w:sz w:val="22"/>
                  </w:rPr>
                  <w:delText>Outliers and general variations</w:delText>
                </w:r>
              </w:del>
            </w:ins>
          </w:p>
        </w:tc>
        <w:tc>
          <w:tcPr>
            <w:tcW w:w="986" w:type="dxa"/>
            <w:shd w:val="clear" w:color="auto" w:fill="FFFFFF" w:themeFill="background1"/>
            <w:noWrap/>
            <w:hideMark/>
          </w:tcPr>
          <w:p w14:paraId="7E401175" w14:textId="284323C3"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60" w:author="Huang T  Dr (Surrey Business Schl)" w:date="2018-09-20T17:46:00Z"/>
                <w:del w:id="15561" w:author="韬 黄" w:date="2018-10-16T16:47:00Z"/>
                <w:rFonts w:eastAsia="Times New Roman" w:cs="Times New Roman"/>
                <w:sz w:val="22"/>
              </w:rPr>
            </w:pPr>
            <w:ins w:id="15562" w:author="Huang T  Dr (Surrey Business Schl)" w:date="2018-09-20T17:46:00Z">
              <w:del w:id="15563" w:author="韬 黄" w:date="2018-10-16T16:47:00Z">
                <w:r w:rsidRPr="001E17BA" w:rsidDel="000A0FB3">
                  <w:rPr>
                    <w:rFonts w:eastAsia="Times New Roman" w:cs="Times New Roman"/>
                    <w:sz w:val="22"/>
                  </w:rPr>
                  <w:delText>0.2</w:delText>
                </w:r>
              </w:del>
            </w:ins>
          </w:p>
        </w:tc>
        <w:tc>
          <w:tcPr>
            <w:tcW w:w="998" w:type="dxa"/>
            <w:shd w:val="clear" w:color="auto" w:fill="FFFFFF" w:themeFill="background1"/>
            <w:noWrap/>
            <w:hideMark/>
          </w:tcPr>
          <w:p w14:paraId="7AEA9F60" w14:textId="32BFBB5E"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64" w:author="Huang T  Dr (Surrey Business Schl)" w:date="2018-09-20T17:46:00Z"/>
                <w:del w:id="15565" w:author="韬 黄" w:date="2018-10-16T16:47:00Z"/>
                <w:rFonts w:eastAsia="Times New Roman" w:cs="Times New Roman"/>
                <w:sz w:val="22"/>
              </w:rPr>
            </w:pPr>
            <w:ins w:id="15566" w:author="Huang T  Dr (Surrey Business Schl)" w:date="2018-09-20T17:46:00Z">
              <w:del w:id="15567" w:author="韬 黄" w:date="2018-10-16T16:47:00Z">
                <w:r w:rsidRPr="001E17BA" w:rsidDel="000A0FB3">
                  <w:rPr>
                    <w:rFonts w:eastAsia="Times New Roman" w:cs="Times New Roman"/>
                    <w:sz w:val="22"/>
                  </w:rPr>
                  <w:delText>0.085</w:delText>
                </w:r>
              </w:del>
            </w:ins>
          </w:p>
        </w:tc>
        <w:tc>
          <w:tcPr>
            <w:tcW w:w="986" w:type="dxa"/>
            <w:shd w:val="clear" w:color="auto" w:fill="FFFFFF" w:themeFill="background1"/>
            <w:noWrap/>
            <w:hideMark/>
          </w:tcPr>
          <w:p w14:paraId="15F1190B" w14:textId="0083E297"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68" w:author="Huang T  Dr (Surrey Business Schl)" w:date="2018-09-20T17:46:00Z"/>
                <w:del w:id="15569" w:author="韬 黄" w:date="2018-10-16T16:47:00Z"/>
                <w:rFonts w:eastAsia="Times New Roman" w:cs="Times New Roman"/>
                <w:sz w:val="22"/>
              </w:rPr>
            </w:pPr>
            <w:ins w:id="15570" w:author="Huang T  Dr (Surrey Business Schl)" w:date="2018-09-20T17:46:00Z">
              <w:del w:id="15571" w:author="韬 黄" w:date="2018-10-16T16:47:00Z">
                <w:r w:rsidRPr="001E17BA" w:rsidDel="000A0FB3">
                  <w:rPr>
                    <w:rFonts w:eastAsia="Times New Roman" w:cs="Times New Roman"/>
                    <w:sz w:val="22"/>
                  </w:rPr>
                  <w:delText>0.4</w:delText>
                </w:r>
              </w:del>
            </w:ins>
          </w:p>
        </w:tc>
        <w:tc>
          <w:tcPr>
            <w:tcW w:w="998" w:type="dxa"/>
            <w:shd w:val="clear" w:color="auto" w:fill="FFFFFF" w:themeFill="background1"/>
            <w:noWrap/>
            <w:hideMark/>
          </w:tcPr>
          <w:p w14:paraId="5D5A7583" w14:textId="5E985B5F"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72" w:author="Huang T  Dr (Surrey Business Schl)" w:date="2018-09-20T17:46:00Z"/>
                <w:del w:id="15573" w:author="韬 黄" w:date="2018-10-16T16:47:00Z"/>
                <w:rFonts w:eastAsia="Times New Roman" w:cs="Times New Roman"/>
                <w:sz w:val="22"/>
              </w:rPr>
            </w:pPr>
            <w:ins w:id="15574" w:author="Huang T  Dr (Surrey Business Schl)" w:date="2018-09-20T17:46:00Z">
              <w:del w:id="15575" w:author="韬 黄" w:date="2018-10-16T16:47:00Z">
                <w:r w:rsidRPr="001E17BA" w:rsidDel="000A0FB3">
                  <w:rPr>
                    <w:rFonts w:eastAsia="Times New Roman" w:cs="Times New Roman"/>
                    <w:sz w:val="22"/>
                  </w:rPr>
                  <w:delText>0.013</w:delText>
                </w:r>
              </w:del>
            </w:ins>
          </w:p>
        </w:tc>
        <w:tc>
          <w:tcPr>
            <w:tcW w:w="986" w:type="dxa"/>
            <w:shd w:val="clear" w:color="auto" w:fill="FFFFFF" w:themeFill="background1"/>
            <w:noWrap/>
            <w:hideMark/>
          </w:tcPr>
          <w:p w14:paraId="725B1D78" w14:textId="15F64546"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76" w:author="Huang T  Dr (Surrey Business Schl)" w:date="2018-09-20T17:46:00Z"/>
                <w:del w:id="15577" w:author="韬 黄" w:date="2018-10-16T16:47:00Z"/>
                <w:rFonts w:eastAsia="Times New Roman" w:cs="Times New Roman"/>
                <w:sz w:val="22"/>
              </w:rPr>
            </w:pPr>
            <w:ins w:id="15578" w:author="Huang T  Dr (Surrey Business Schl)" w:date="2018-09-20T17:46:00Z">
              <w:del w:id="15579" w:author="韬 黄" w:date="2018-10-16T16:47:00Z">
                <w:r w:rsidRPr="001E17BA" w:rsidDel="000A0FB3">
                  <w:rPr>
                    <w:rFonts w:eastAsia="Times New Roman" w:cs="Times New Roman"/>
                    <w:sz w:val="22"/>
                  </w:rPr>
                  <w:delText>-0.5</w:delText>
                </w:r>
              </w:del>
            </w:ins>
          </w:p>
        </w:tc>
        <w:tc>
          <w:tcPr>
            <w:tcW w:w="999" w:type="dxa"/>
            <w:shd w:val="clear" w:color="auto" w:fill="FFFFFF" w:themeFill="background1"/>
            <w:noWrap/>
            <w:hideMark/>
          </w:tcPr>
          <w:p w14:paraId="2C86809A" w14:textId="23CC53BE"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80" w:author="Huang T  Dr (Surrey Business Schl)" w:date="2018-09-20T17:46:00Z"/>
                <w:del w:id="15581" w:author="韬 黄" w:date="2018-10-16T16:47:00Z"/>
                <w:rFonts w:eastAsia="Times New Roman" w:cs="Times New Roman"/>
                <w:sz w:val="22"/>
              </w:rPr>
            </w:pPr>
            <w:ins w:id="15582" w:author="Huang T  Dr (Surrey Business Schl)" w:date="2018-09-20T17:46:00Z">
              <w:del w:id="15583" w:author="韬 黄" w:date="2018-10-16T16:47:00Z">
                <w:r w:rsidRPr="001E17BA" w:rsidDel="000A0FB3">
                  <w:rPr>
                    <w:rFonts w:eastAsia="Times New Roman" w:cs="Times New Roman"/>
                    <w:sz w:val="22"/>
                  </w:rPr>
                  <w:delText>0.155</w:delText>
                </w:r>
              </w:del>
            </w:ins>
          </w:p>
        </w:tc>
        <w:tc>
          <w:tcPr>
            <w:tcW w:w="986" w:type="dxa"/>
            <w:shd w:val="clear" w:color="auto" w:fill="FFFFFF" w:themeFill="background1"/>
            <w:noWrap/>
            <w:hideMark/>
          </w:tcPr>
          <w:p w14:paraId="3F005F19" w14:textId="70B5542C"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84" w:author="Huang T  Dr (Surrey Business Schl)" w:date="2018-09-20T17:46:00Z"/>
                <w:del w:id="15585" w:author="韬 黄" w:date="2018-10-16T16:47:00Z"/>
                <w:rFonts w:eastAsia="Times New Roman" w:cs="Times New Roman"/>
                <w:sz w:val="22"/>
              </w:rPr>
            </w:pPr>
            <w:ins w:id="15586" w:author="Huang T  Dr (Surrey Business Schl)" w:date="2018-09-20T17:46:00Z">
              <w:del w:id="15587" w:author="韬 黄" w:date="2018-10-16T16:47:00Z">
                <w:r w:rsidRPr="001E17BA" w:rsidDel="000A0FB3">
                  <w:rPr>
                    <w:rFonts w:eastAsia="Times New Roman" w:cs="Times New Roman"/>
                    <w:sz w:val="22"/>
                  </w:rPr>
                  <w:delText>-0.7</w:delText>
                </w:r>
              </w:del>
            </w:ins>
          </w:p>
        </w:tc>
        <w:tc>
          <w:tcPr>
            <w:tcW w:w="999" w:type="dxa"/>
            <w:shd w:val="clear" w:color="auto" w:fill="FFFFFF" w:themeFill="background1"/>
            <w:noWrap/>
            <w:hideMark/>
          </w:tcPr>
          <w:p w14:paraId="0C4D230B" w14:textId="776B0601"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88" w:author="Huang T  Dr (Surrey Business Schl)" w:date="2018-09-20T17:46:00Z"/>
                <w:del w:id="15589" w:author="韬 黄" w:date="2018-10-16T16:47:00Z"/>
                <w:rFonts w:eastAsia="Times New Roman" w:cs="Times New Roman"/>
                <w:sz w:val="22"/>
              </w:rPr>
            </w:pPr>
            <w:ins w:id="15590" w:author="Huang T  Dr (Surrey Business Schl)" w:date="2018-09-20T17:46:00Z">
              <w:del w:id="15591" w:author="韬 黄" w:date="2018-10-16T16:47:00Z">
                <w:r w:rsidRPr="001E17BA" w:rsidDel="000A0FB3">
                  <w:rPr>
                    <w:rFonts w:eastAsia="Times New Roman" w:cs="Times New Roman"/>
                    <w:sz w:val="22"/>
                  </w:rPr>
                  <w:delText>0.075</w:delText>
                </w:r>
              </w:del>
            </w:ins>
          </w:p>
        </w:tc>
        <w:tc>
          <w:tcPr>
            <w:tcW w:w="986" w:type="dxa"/>
            <w:shd w:val="clear" w:color="auto" w:fill="FFFFFF" w:themeFill="background1"/>
            <w:hideMark/>
          </w:tcPr>
          <w:p w14:paraId="06461220" w14:textId="5FD25577"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92" w:author="Huang T  Dr (Surrey Business Schl)" w:date="2018-09-20T17:46:00Z"/>
                <w:del w:id="15593" w:author="韬 黄" w:date="2018-10-16T16:47:00Z"/>
                <w:rFonts w:eastAsia="Times New Roman" w:cs="Times New Roman"/>
                <w:sz w:val="22"/>
              </w:rPr>
            </w:pPr>
            <w:ins w:id="15594" w:author="Huang T  Dr (Surrey Business Schl)" w:date="2018-09-20T17:46:00Z">
              <w:del w:id="15595" w:author="韬 黄" w:date="2018-10-16T16:47:00Z">
                <w:r w:rsidRPr="001E17BA" w:rsidDel="000A0FB3">
                  <w:rPr>
                    <w:rFonts w:eastAsia="Times New Roman" w:cs="Times New Roman"/>
                    <w:sz w:val="22"/>
                  </w:rPr>
                  <w:delText>-0.7</w:delText>
                </w:r>
              </w:del>
            </w:ins>
          </w:p>
        </w:tc>
        <w:tc>
          <w:tcPr>
            <w:tcW w:w="998" w:type="dxa"/>
            <w:shd w:val="clear" w:color="auto" w:fill="FFFFFF" w:themeFill="background1"/>
            <w:hideMark/>
          </w:tcPr>
          <w:p w14:paraId="493200C9" w14:textId="23258EDF"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596" w:author="Huang T  Dr (Surrey Business Schl)" w:date="2018-09-20T17:46:00Z"/>
                <w:del w:id="15597" w:author="韬 黄" w:date="2018-10-16T16:47:00Z"/>
                <w:rFonts w:eastAsia="Times New Roman" w:cs="Times New Roman"/>
                <w:sz w:val="22"/>
              </w:rPr>
            </w:pPr>
            <w:ins w:id="15598" w:author="Huang T  Dr (Surrey Business Schl)" w:date="2018-09-20T17:46:00Z">
              <w:del w:id="15599" w:author="韬 黄" w:date="2018-10-16T16:47:00Z">
                <w:r w:rsidRPr="001E17BA" w:rsidDel="000A0FB3">
                  <w:rPr>
                    <w:rFonts w:eastAsia="Times New Roman" w:cs="Times New Roman"/>
                    <w:sz w:val="22"/>
                  </w:rPr>
                  <w:delText>0.028</w:delText>
                </w:r>
              </w:del>
            </w:ins>
          </w:p>
        </w:tc>
        <w:tc>
          <w:tcPr>
            <w:tcW w:w="986" w:type="dxa"/>
            <w:shd w:val="clear" w:color="auto" w:fill="FFFFFF" w:themeFill="background1"/>
            <w:noWrap/>
            <w:hideMark/>
          </w:tcPr>
          <w:p w14:paraId="1E54EA7A" w14:textId="72E6D647"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00" w:author="Huang T  Dr (Surrey Business Schl)" w:date="2018-09-20T17:46:00Z"/>
                <w:del w:id="15601" w:author="韬 黄" w:date="2018-10-16T16:47:00Z"/>
                <w:rFonts w:eastAsia="Times New Roman" w:cs="Times New Roman"/>
                <w:sz w:val="22"/>
              </w:rPr>
            </w:pPr>
            <w:ins w:id="15602" w:author="Huang T  Dr (Surrey Business Schl)" w:date="2018-09-20T17:46:00Z">
              <w:del w:id="15603" w:author="韬 黄" w:date="2018-10-16T16:47:00Z">
                <w:r w:rsidRPr="001E17BA" w:rsidDel="000A0FB3">
                  <w:rPr>
                    <w:rFonts w:eastAsia="Times New Roman" w:cs="Times New Roman"/>
                    <w:sz w:val="22"/>
                  </w:rPr>
                  <w:delText>-0.3</w:delText>
                </w:r>
              </w:del>
            </w:ins>
          </w:p>
        </w:tc>
        <w:tc>
          <w:tcPr>
            <w:tcW w:w="999" w:type="dxa"/>
            <w:shd w:val="clear" w:color="auto" w:fill="FFFFFF" w:themeFill="background1"/>
            <w:hideMark/>
          </w:tcPr>
          <w:p w14:paraId="3AB3FA6D" w14:textId="1CB756C2" w:rsidR="00480A3E" w:rsidRPr="001E17BA" w:rsidDel="000A0FB3"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15604" w:author="Huang T  Dr (Surrey Business Schl)" w:date="2018-09-20T17:46:00Z"/>
                <w:del w:id="15605" w:author="韬 黄" w:date="2018-10-16T16:47:00Z"/>
                <w:rFonts w:eastAsia="Times New Roman" w:cs="Times New Roman"/>
                <w:sz w:val="22"/>
              </w:rPr>
            </w:pPr>
            <w:ins w:id="15606" w:author="Huang T  Dr (Surrey Business Schl)" w:date="2018-09-20T17:46:00Z">
              <w:del w:id="15607" w:author="韬 黄" w:date="2018-10-16T16:47:00Z">
                <w:r w:rsidRPr="001E17BA" w:rsidDel="000A0FB3">
                  <w:rPr>
                    <w:rFonts w:eastAsia="Times New Roman" w:cs="Times New Roman"/>
                    <w:sz w:val="22"/>
                  </w:rPr>
                  <w:delText>0.137</w:delText>
                </w:r>
              </w:del>
            </w:ins>
          </w:p>
        </w:tc>
      </w:tr>
      <w:tr w:rsidR="00480A3E" w:rsidRPr="001E17BA" w:rsidDel="000A0FB3" w14:paraId="68C3390B" w14:textId="1B2D358D" w:rsidTr="000D4781">
        <w:trPr>
          <w:trHeight w:val="20"/>
          <w:ins w:id="15608" w:author="Huang T  Dr (Surrey Business Schl)" w:date="2018-09-20T17:46:00Z"/>
          <w:del w:id="15609"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459D0F7" w14:textId="402B955C" w:rsidR="00480A3E" w:rsidRPr="001E17BA" w:rsidDel="000A0FB3" w:rsidRDefault="00480A3E" w:rsidP="000D4781">
            <w:pPr>
              <w:spacing w:after="0"/>
              <w:rPr>
                <w:ins w:id="15610" w:author="Huang T  Dr (Surrey Business Schl)" w:date="2018-09-20T17:46:00Z"/>
                <w:del w:id="15611" w:author="韬 黄" w:date="2018-10-16T16:47:00Z"/>
                <w:rFonts w:eastAsia="Times New Roman" w:cs="Times New Roman"/>
                <w:b w:val="0"/>
                <w:iCs/>
                <w:sz w:val="22"/>
              </w:rPr>
            </w:pPr>
            <w:ins w:id="15612" w:author="Huang T  Dr (Surrey Business Schl)" w:date="2018-09-20T17:46:00Z">
              <w:del w:id="15613" w:author="韬 黄" w:date="2018-10-16T16:47:00Z">
                <w:r w:rsidRPr="001E17BA" w:rsidDel="000A0FB3">
                  <w:rPr>
                    <w:rFonts w:eastAsia="Times New Roman" w:cs="Times New Roman"/>
                    <w:b w:val="0"/>
                    <w:iCs/>
                    <w:sz w:val="22"/>
                  </w:rPr>
                  <w:delText>Sales level and variation</w:delText>
                </w:r>
              </w:del>
            </w:ins>
          </w:p>
        </w:tc>
        <w:tc>
          <w:tcPr>
            <w:tcW w:w="986" w:type="dxa"/>
            <w:shd w:val="clear" w:color="auto" w:fill="FFFFFF" w:themeFill="background1"/>
            <w:noWrap/>
            <w:hideMark/>
          </w:tcPr>
          <w:p w14:paraId="44B27776" w14:textId="630DC90E"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14" w:author="Huang T  Dr (Surrey Business Schl)" w:date="2018-09-20T17:46:00Z"/>
                <w:del w:id="15615" w:author="韬 黄" w:date="2018-10-16T16:47:00Z"/>
                <w:rFonts w:eastAsia="Times New Roman" w:cs="Times New Roman"/>
                <w:sz w:val="22"/>
              </w:rPr>
            </w:pPr>
            <w:ins w:id="15616" w:author="Huang T  Dr (Surrey Business Schl)" w:date="2018-09-20T17:46:00Z">
              <w:del w:id="15617" w:author="韬 黄" w:date="2018-10-16T16:47:00Z">
                <w:r w:rsidRPr="001E17BA" w:rsidDel="000A0FB3">
                  <w:rPr>
                    <w:rFonts w:eastAsia="Times New Roman" w:cs="Times New Roman"/>
                    <w:sz w:val="22"/>
                  </w:rPr>
                  <w:delText>0.1</w:delText>
                </w:r>
              </w:del>
            </w:ins>
          </w:p>
        </w:tc>
        <w:tc>
          <w:tcPr>
            <w:tcW w:w="998" w:type="dxa"/>
            <w:shd w:val="clear" w:color="auto" w:fill="FFFFFF" w:themeFill="background1"/>
            <w:noWrap/>
            <w:hideMark/>
          </w:tcPr>
          <w:p w14:paraId="0D9DBAA5" w14:textId="22E707BD"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18" w:author="Huang T  Dr (Surrey Business Schl)" w:date="2018-09-20T17:46:00Z"/>
                <w:del w:id="15619" w:author="韬 黄" w:date="2018-10-16T16:47:00Z"/>
                <w:rFonts w:eastAsia="Times New Roman" w:cs="Times New Roman"/>
                <w:sz w:val="22"/>
              </w:rPr>
            </w:pPr>
            <w:ins w:id="15620" w:author="Huang T  Dr (Surrey Business Schl)" w:date="2018-09-20T17:46:00Z">
              <w:del w:id="15621" w:author="韬 黄" w:date="2018-10-16T16:47:00Z">
                <w:r w:rsidRPr="001E17BA" w:rsidDel="000A0FB3">
                  <w:rPr>
                    <w:rFonts w:eastAsia="Times New Roman" w:cs="Times New Roman"/>
                    <w:sz w:val="22"/>
                  </w:rPr>
                  <w:delText>0.150</w:delText>
                </w:r>
              </w:del>
            </w:ins>
          </w:p>
        </w:tc>
        <w:tc>
          <w:tcPr>
            <w:tcW w:w="986" w:type="dxa"/>
            <w:shd w:val="clear" w:color="auto" w:fill="FFFFFF" w:themeFill="background1"/>
            <w:noWrap/>
            <w:hideMark/>
          </w:tcPr>
          <w:p w14:paraId="770DF812" w14:textId="1420957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22" w:author="Huang T  Dr (Surrey Business Schl)" w:date="2018-09-20T17:46:00Z"/>
                <w:del w:id="15623" w:author="韬 黄" w:date="2018-10-16T16:47:00Z"/>
                <w:rFonts w:eastAsia="Times New Roman" w:cs="Times New Roman"/>
                <w:sz w:val="22"/>
              </w:rPr>
            </w:pPr>
            <w:ins w:id="15624" w:author="Huang T  Dr (Surrey Business Schl)" w:date="2018-09-20T17:46:00Z">
              <w:del w:id="15625" w:author="韬 黄" w:date="2018-10-16T16:47:00Z">
                <w:r w:rsidRPr="001E17BA" w:rsidDel="000A0FB3">
                  <w:rPr>
                    <w:rFonts w:eastAsia="Times New Roman" w:cs="Times New Roman"/>
                    <w:sz w:val="22"/>
                  </w:rPr>
                  <w:delText>0.2</w:delText>
                </w:r>
              </w:del>
            </w:ins>
          </w:p>
        </w:tc>
        <w:tc>
          <w:tcPr>
            <w:tcW w:w="998" w:type="dxa"/>
            <w:shd w:val="clear" w:color="auto" w:fill="FFFFFF" w:themeFill="background1"/>
            <w:noWrap/>
            <w:hideMark/>
          </w:tcPr>
          <w:p w14:paraId="6DF2CA37" w14:textId="411375E3"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26" w:author="Huang T  Dr (Surrey Business Schl)" w:date="2018-09-20T17:46:00Z"/>
                <w:del w:id="15627" w:author="韬 黄" w:date="2018-10-16T16:47:00Z"/>
                <w:rFonts w:eastAsia="Times New Roman" w:cs="Times New Roman"/>
                <w:sz w:val="22"/>
              </w:rPr>
            </w:pPr>
            <w:ins w:id="15628" w:author="Huang T  Dr (Surrey Business Schl)" w:date="2018-09-20T17:46:00Z">
              <w:del w:id="15629" w:author="韬 黄" w:date="2018-10-16T16:47:00Z">
                <w:r w:rsidRPr="001E17BA" w:rsidDel="000A0FB3">
                  <w:rPr>
                    <w:rFonts w:eastAsia="Times New Roman" w:cs="Times New Roman"/>
                    <w:sz w:val="22"/>
                  </w:rPr>
                  <w:delText>0.054</w:delText>
                </w:r>
              </w:del>
            </w:ins>
          </w:p>
        </w:tc>
        <w:tc>
          <w:tcPr>
            <w:tcW w:w="986" w:type="dxa"/>
            <w:shd w:val="clear" w:color="auto" w:fill="FFFFFF" w:themeFill="background1"/>
            <w:noWrap/>
            <w:hideMark/>
          </w:tcPr>
          <w:p w14:paraId="16448D9A" w14:textId="229E5604"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30" w:author="Huang T  Dr (Surrey Business Schl)" w:date="2018-09-20T17:46:00Z"/>
                <w:del w:id="15631" w:author="韬 黄" w:date="2018-10-16T16:47:00Z"/>
                <w:rFonts w:eastAsia="Times New Roman" w:cs="Times New Roman"/>
                <w:sz w:val="22"/>
              </w:rPr>
            </w:pPr>
            <w:ins w:id="15632" w:author="Huang T  Dr (Surrey Business Schl)" w:date="2018-09-20T17:46:00Z">
              <w:del w:id="15633" w:author="韬 黄" w:date="2018-10-16T16:47:00Z">
                <w:r w:rsidRPr="001E17BA" w:rsidDel="000A0FB3">
                  <w:rPr>
                    <w:rFonts w:eastAsia="Times New Roman" w:cs="Times New Roman"/>
                    <w:sz w:val="22"/>
                  </w:rPr>
                  <w:delText>-0.1</w:delText>
                </w:r>
              </w:del>
            </w:ins>
          </w:p>
        </w:tc>
        <w:tc>
          <w:tcPr>
            <w:tcW w:w="999" w:type="dxa"/>
            <w:shd w:val="clear" w:color="auto" w:fill="FFFFFF" w:themeFill="background1"/>
            <w:noWrap/>
            <w:hideMark/>
          </w:tcPr>
          <w:p w14:paraId="5EF91CE4" w14:textId="2F56950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34" w:author="Huang T  Dr (Surrey Business Schl)" w:date="2018-09-20T17:46:00Z"/>
                <w:del w:id="15635" w:author="韬 黄" w:date="2018-10-16T16:47:00Z"/>
                <w:rFonts w:eastAsia="Times New Roman" w:cs="Times New Roman"/>
                <w:sz w:val="22"/>
              </w:rPr>
            </w:pPr>
            <w:ins w:id="15636" w:author="Huang T  Dr (Surrey Business Schl)" w:date="2018-09-20T17:46:00Z">
              <w:del w:id="15637" w:author="韬 黄" w:date="2018-10-16T16:47:00Z">
                <w:r w:rsidRPr="001E17BA" w:rsidDel="000A0FB3">
                  <w:rPr>
                    <w:rFonts w:eastAsia="Times New Roman" w:cs="Times New Roman"/>
                    <w:sz w:val="22"/>
                  </w:rPr>
                  <w:delText>0.539</w:delText>
                </w:r>
              </w:del>
            </w:ins>
          </w:p>
        </w:tc>
        <w:tc>
          <w:tcPr>
            <w:tcW w:w="986" w:type="dxa"/>
            <w:shd w:val="clear" w:color="auto" w:fill="FFFFFF" w:themeFill="background1"/>
            <w:noWrap/>
            <w:hideMark/>
          </w:tcPr>
          <w:p w14:paraId="15D64FC4" w14:textId="27A0ACAD"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38" w:author="Huang T  Dr (Surrey Business Schl)" w:date="2018-09-20T17:46:00Z"/>
                <w:del w:id="15639" w:author="韬 黄" w:date="2018-10-16T16:47:00Z"/>
                <w:rFonts w:eastAsia="Times New Roman" w:cs="Times New Roman"/>
                <w:sz w:val="22"/>
              </w:rPr>
            </w:pPr>
            <w:ins w:id="15640" w:author="Huang T  Dr (Surrey Business Schl)" w:date="2018-09-20T17:46:00Z">
              <w:del w:id="15641" w:author="韬 黄" w:date="2018-10-16T16:47:00Z">
                <w:r w:rsidRPr="001E17BA" w:rsidDel="000A0FB3">
                  <w:rPr>
                    <w:rFonts w:eastAsia="Times New Roman" w:cs="Times New Roman"/>
                    <w:sz w:val="22"/>
                  </w:rPr>
                  <w:delText>-0.9</w:delText>
                </w:r>
              </w:del>
            </w:ins>
          </w:p>
        </w:tc>
        <w:tc>
          <w:tcPr>
            <w:tcW w:w="999" w:type="dxa"/>
            <w:shd w:val="clear" w:color="auto" w:fill="FFFFFF" w:themeFill="background1"/>
            <w:noWrap/>
            <w:hideMark/>
          </w:tcPr>
          <w:p w14:paraId="59BECC1F" w14:textId="5A0D2EF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42" w:author="Huang T  Dr (Surrey Business Schl)" w:date="2018-09-20T17:46:00Z"/>
                <w:del w:id="15643" w:author="韬 黄" w:date="2018-10-16T16:47:00Z"/>
                <w:rFonts w:eastAsia="Times New Roman" w:cs="Times New Roman"/>
                <w:sz w:val="22"/>
              </w:rPr>
            </w:pPr>
            <w:ins w:id="15644" w:author="Huang T  Dr (Surrey Business Schl)" w:date="2018-09-20T17:46:00Z">
              <w:del w:id="15645"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hideMark/>
          </w:tcPr>
          <w:p w14:paraId="07A9AAC4" w14:textId="46D02D9F"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46" w:author="Huang T  Dr (Surrey Business Schl)" w:date="2018-09-20T17:46:00Z"/>
                <w:del w:id="15647" w:author="韬 黄" w:date="2018-10-16T16:47:00Z"/>
                <w:rFonts w:eastAsia="Times New Roman" w:cs="Times New Roman"/>
                <w:sz w:val="22"/>
              </w:rPr>
            </w:pPr>
            <w:ins w:id="15648" w:author="Huang T  Dr (Surrey Business Schl)" w:date="2018-09-20T17:46:00Z">
              <w:del w:id="15649" w:author="韬 黄" w:date="2018-10-16T16:47:00Z">
                <w:r w:rsidRPr="001E17BA" w:rsidDel="000A0FB3">
                  <w:rPr>
                    <w:rFonts w:eastAsia="Times New Roman" w:cs="Times New Roman"/>
                    <w:sz w:val="22"/>
                  </w:rPr>
                  <w:delText>-0.3</w:delText>
                </w:r>
              </w:del>
            </w:ins>
          </w:p>
        </w:tc>
        <w:tc>
          <w:tcPr>
            <w:tcW w:w="998" w:type="dxa"/>
            <w:shd w:val="clear" w:color="auto" w:fill="FFFFFF" w:themeFill="background1"/>
            <w:hideMark/>
          </w:tcPr>
          <w:p w14:paraId="1308CB17" w14:textId="3B730FD1"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50" w:author="Huang T  Dr (Surrey Business Schl)" w:date="2018-09-20T17:46:00Z"/>
                <w:del w:id="15651" w:author="韬 黄" w:date="2018-10-16T16:47:00Z"/>
                <w:rFonts w:eastAsia="Times New Roman" w:cs="Times New Roman"/>
                <w:sz w:val="22"/>
              </w:rPr>
            </w:pPr>
            <w:ins w:id="15652" w:author="Huang T  Dr (Surrey Business Schl)" w:date="2018-09-20T17:46:00Z">
              <w:del w:id="15653" w:author="韬 黄" w:date="2018-10-16T16:47:00Z">
                <w:r w:rsidRPr="001E17BA" w:rsidDel="000A0FB3">
                  <w:rPr>
                    <w:rFonts w:eastAsia="Times New Roman" w:cs="Times New Roman"/>
                    <w:sz w:val="22"/>
                  </w:rPr>
                  <w:delText>0.210</w:delText>
                </w:r>
              </w:del>
            </w:ins>
          </w:p>
        </w:tc>
        <w:tc>
          <w:tcPr>
            <w:tcW w:w="986" w:type="dxa"/>
            <w:shd w:val="clear" w:color="auto" w:fill="FFFFFF" w:themeFill="background1"/>
            <w:hideMark/>
          </w:tcPr>
          <w:p w14:paraId="5363F970" w14:textId="4832A3B6"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654" w:author="Huang T  Dr (Surrey Business Schl)" w:date="2018-09-20T17:46:00Z"/>
                <w:del w:id="15655" w:author="韬 黄" w:date="2018-10-16T16:47:00Z"/>
                <w:rFonts w:eastAsia="Times New Roman" w:cs="Times New Roman"/>
                <w:sz w:val="22"/>
              </w:rPr>
            </w:pPr>
            <w:ins w:id="15656" w:author="Huang T  Dr (Surrey Business Schl)" w:date="2018-09-20T17:46:00Z">
              <w:del w:id="15657" w:author="韬 黄" w:date="2018-10-16T16:47:00Z">
                <w:r w:rsidRPr="001E17BA" w:rsidDel="000A0FB3">
                  <w:rPr>
                    <w:rFonts w:eastAsia="Times New Roman" w:cs="Times New Roman"/>
                    <w:sz w:val="22"/>
                  </w:rPr>
                  <w:delText>0.0</w:delText>
                </w:r>
              </w:del>
            </w:ins>
          </w:p>
        </w:tc>
        <w:tc>
          <w:tcPr>
            <w:tcW w:w="999" w:type="dxa"/>
            <w:shd w:val="clear" w:color="auto" w:fill="FFFFFF" w:themeFill="background1"/>
            <w:hideMark/>
          </w:tcPr>
          <w:p w14:paraId="3D650D7D" w14:textId="59BF4E57" w:rsidR="00480A3E" w:rsidRPr="001E17BA" w:rsidDel="000A0FB3"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15658" w:author="Huang T  Dr (Surrey Business Schl)" w:date="2018-09-20T17:46:00Z"/>
                <w:del w:id="15659" w:author="韬 黄" w:date="2018-10-16T16:47:00Z"/>
                <w:rFonts w:eastAsia="Times New Roman" w:cs="Times New Roman"/>
                <w:sz w:val="22"/>
              </w:rPr>
            </w:pPr>
            <w:ins w:id="15660" w:author="Huang T  Dr (Surrey Business Schl)" w:date="2018-09-20T17:46:00Z">
              <w:del w:id="15661" w:author="韬 黄" w:date="2018-10-16T16:47:00Z">
                <w:r w:rsidRPr="001E17BA" w:rsidDel="000A0FB3">
                  <w:rPr>
                    <w:rFonts w:eastAsia="Times New Roman" w:cs="Times New Roman"/>
                    <w:sz w:val="22"/>
                  </w:rPr>
                  <w:delText>0.824</w:delText>
                </w:r>
              </w:del>
            </w:ins>
          </w:p>
        </w:tc>
      </w:tr>
      <w:tr w:rsidR="00480A3E" w:rsidRPr="001E17BA" w:rsidDel="000A0FB3" w14:paraId="69B2D517" w14:textId="79CD7AB1" w:rsidTr="000D4781">
        <w:trPr>
          <w:cnfStyle w:val="000000100000" w:firstRow="0" w:lastRow="0" w:firstColumn="0" w:lastColumn="0" w:oddVBand="0" w:evenVBand="0" w:oddHBand="1" w:evenHBand="0" w:firstRowFirstColumn="0" w:firstRowLastColumn="0" w:lastRowFirstColumn="0" w:lastRowLastColumn="0"/>
          <w:trHeight w:val="20"/>
          <w:ins w:id="15662" w:author="Huang T  Dr (Surrey Business Schl)" w:date="2018-09-20T17:46:00Z"/>
          <w:del w:id="15663"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4704386" w14:textId="306C22D0" w:rsidR="00480A3E" w:rsidRPr="001E17BA" w:rsidDel="000A0FB3" w:rsidRDefault="00480A3E" w:rsidP="000D4781">
            <w:pPr>
              <w:spacing w:after="0"/>
              <w:rPr>
                <w:ins w:id="15664" w:author="Huang T  Dr (Surrey Business Schl)" w:date="2018-09-20T17:46:00Z"/>
                <w:del w:id="15665" w:author="韬 黄" w:date="2018-10-16T16:47:00Z"/>
                <w:rFonts w:eastAsia="DengXian" w:cs="Times New Roman"/>
                <w:b w:val="0"/>
                <w:iCs/>
                <w:sz w:val="22"/>
              </w:rPr>
            </w:pPr>
            <w:ins w:id="15666" w:author="Huang T  Dr (Surrey Business Schl)" w:date="2018-09-20T17:46:00Z">
              <w:del w:id="15667" w:author="韬 黄" w:date="2018-10-16T16:47:00Z">
                <w:r w:rsidRPr="001E17BA" w:rsidDel="000A0FB3">
                  <w:rPr>
                    <w:rFonts w:eastAsia="DengXian" w:cs="Times New Roman"/>
                    <w:b w:val="0"/>
                    <w:iCs/>
                    <w:sz w:val="22"/>
                  </w:rPr>
                  <w:delText>Central tendency of sales</w:delText>
                </w:r>
              </w:del>
            </w:ins>
          </w:p>
        </w:tc>
        <w:tc>
          <w:tcPr>
            <w:tcW w:w="986" w:type="dxa"/>
            <w:shd w:val="clear" w:color="auto" w:fill="FFFFFF" w:themeFill="background1"/>
            <w:noWrap/>
            <w:hideMark/>
          </w:tcPr>
          <w:p w14:paraId="01DB2E12" w14:textId="3F804F11"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68" w:author="Huang T  Dr (Surrey Business Schl)" w:date="2018-09-20T17:46:00Z"/>
                <w:del w:id="15669" w:author="韬 黄" w:date="2018-10-16T16:47:00Z"/>
                <w:rFonts w:eastAsia="Times New Roman" w:cs="Times New Roman"/>
                <w:sz w:val="22"/>
              </w:rPr>
            </w:pPr>
            <w:ins w:id="15670" w:author="Huang T  Dr (Surrey Business Schl)" w:date="2018-09-20T17:46:00Z">
              <w:del w:id="15671" w:author="韬 黄" w:date="2018-10-16T16:47:00Z">
                <w:r w:rsidRPr="001E17BA" w:rsidDel="000A0FB3">
                  <w:rPr>
                    <w:rFonts w:eastAsia="Times New Roman" w:cs="Times New Roman"/>
                    <w:sz w:val="22"/>
                  </w:rPr>
                  <w:delText>0</w:delText>
                </w:r>
              </w:del>
            </w:ins>
          </w:p>
        </w:tc>
        <w:tc>
          <w:tcPr>
            <w:tcW w:w="998" w:type="dxa"/>
            <w:shd w:val="clear" w:color="auto" w:fill="FFFFFF" w:themeFill="background1"/>
            <w:noWrap/>
            <w:hideMark/>
          </w:tcPr>
          <w:p w14:paraId="50831977" w14:textId="3866204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72" w:author="Huang T  Dr (Surrey Business Schl)" w:date="2018-09-20T17:46:00Z"/>
                <w:del w:id="15673" w:author="韬 黄" w:date="2018-10-16T16:47:00Z"/>
                <w:rFonts w:eastAsia="Times New Roman" w:cs="Times New Roman"/>
                <w:sz w:val="22"/>
              </w:rPr>
            </w:pPr>
            <w:ins w:id="15674" w:author="Huang T  Dr (Surrey Business Schl)" w:date="2018-09-20T17:46:00Z">
              <w:del w:id="15675" w:author="韬 黄" w:date="2018-10-16T16:47:00Z">
                <w:r w:rsidRPr="001E17BA" w:rsidDel="000A0FB3">
                  <w:rPr>
                    <w:rFonts w:eastAsia="Times New Roman" w:cs="Times New Roman"/>
                    <w:sz w:val="22"/>
                  </w:rPr>
                  <w:delText>0.679</w:delText>
                </w:r>
              </w:del>
            </w:ins>
          </w:p>
        </w:tc>
        <w:tc>
          <w:tcPr>
            <w:tcW w:w="986" w:type="dxa"/>
            <w:shd w:val="clear" w:color="auto" w:fill="FFFFFF" w:themeFill="background1"/>
            <w:noWrap/>
            <w:hideMark/>
          </w:tcPr>
          <w:p w14:paraId="5074DB86" w14:textId="40F15395"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76" w:author="Huang T  Dr (Surrey Business Schl)" w:date="2018-09-20T17:46:00Z"/>
                <w:del w:id="15677" w:author="韬 黄" w:date="2018-10-16T16:47:00Z"/>
                <w:rFonts w:eastAsia="Times New Roman" w:cs="Times New Roman"/>
                <w:sz w:val="22"/>
              </w:rPr>
            </w:pPr>
            <w:ins w:id="15678" w:author="Huang T  Dr (Surrey Business Schl)" w:date="2018-09-20T17:46:00Z">
              <w:del w:id="15679" w:author="韬 黄" w:date="2018-10-16T16:47:00Z">
                <w:r w:rsidRPr="001E17BA" w:rsidDel="000A0FB3">
                  <w:rPr>
                    <w:rFonts w:eastAsia="Times New Roman" w:cs="Times New Roman"/>
                    <w:sz w:val="22"/>
                  </w:rPr>
                  <w:delText>0</w:delText>
                </w:r>
              </w:del>
            </w:ins>
          </w:p>
        </w:tc>
        <w:tc>
          <w:tcPr>
            <w:tcW w:w="998" w:type="dxa"/>
            <w:shd w:val="clear" w:color="auto" w:fill="FFFFFF" w:themeFill="background1"/>
            <w:noWrap/>
            <w:hideMark/>
          </w:tcPr>
          <w:p w14:paraId="2E1686BC" w14:textId="0520446A"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80" w:author="Huang T  Dr (Surrey Business Schl)" w:date="2018-09-20T17:46:00Z"/>
                <w:del w:id="15681" w:author="韬 黄" w:date="2018-10-16T16:47:00Z"/>
                <w:rFonts w:eastAsia="Times New Roman" w:cs="Times New Roman"/>
                <w:sz w:val="22"/>
              </w:rPr>
            </w:pPr>
            <w:ins w:id="15682" w:author="Huang T  Dr (Surrey Business Schl)" w:date="2018-09-20T17:46:00Z">
              <w:del w:id="15683" w:author="韬 黄" w:date="2018-10-16T16:47:00Z">
                <w:r w:rsidRPr="001E17BA" w:rsidDel="000A0FB3">
                  <w:rPr>
                    <w:rFonts w:eastAsia="Times New Roman" w:cs="Times New Roman"/>
                    <w:sz w:val="22"/>
                  </w:rPr>
                  <w:delText>0.851</w:delText>
                </w:r>
              </w:del>
            </w:ins>
          </w:p>
        </w:tc>
        <w:tc>
          <w:tcPr>
            <w:tcW w:w="986" w:type="dxa"/>
            <w:shd w:val="clear" w:color="auto" w:fill="FFFFFF" w:themeFill="background1"/>
            <w:noWrap/>
            <w:hideMark/>
          </w:tcPr>
          <w:p w14:paraId="313BB915" w14:textId="41ED3C5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84" w:author="Huang T  Dr (Surrey Business Schl)" w:date="2018-09-20T17:46:00Z"/>
                <w:del w:id="15685" w:author="韬 黄" w:date="2018-10-16T16:47:00Z"/>
                <w:rFonts w:eastAsia="Times New Roman" w:cs="Times New Roman"/>
                <w:sz w:val="22"/>
              </w:rPr>
            </w:pPr>
            <w:ins w:id="15686" w:author="Huang T  Dr (Surrey Business Schl)" w:date="2018-09-20T17:46:00Z">
              <w:del w:id="15687" w:author="韬 黄" w:date="2018-10-16T16:47:00Z">
                <w:r w:rsidRPr="001E17BA" w:rsidDel="000A0FB3">
                  <w:rPr>
                    <w:rFonts w:eastAsia="Times New Roman" w:cs="Times New Roman"/>
                    <w:sz w:val="22"/>
                  </w:rPr>
                  <w:delText>-0.5</w:delText>
                </w:r>
              </w:del>
            </w:ins>
          </w:p>
        </w:tc>
        <w:tc>
          <w:tcPr>
            <w:tcW w:w="999" w:type="dxa"/>
            <w:shd w:val="clear" w:color="auto" w:fill="FFFFFF" w:themeFill="background1"/>
            <w:noWrap/>
            <w:hideMark/>
          </w:tcPr>
          <w:p w14:paraId="5B382BDA" w14:textId="4530F1C2"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88" w:author="Huang T  Dr (Surrey Business Schl)" w:date="2018-09-20T17:46:00Z"/>
                <w:del w:id="15689" w:author="韬 黄" w:date="2018-10-16T16:47:00Z"/>
                <w:rFonts w:eastAsia="Times New Roman" w:cs="Times New Roman"/>
                <w:sz w:val="22"/>
              </w:rPr>
            </w:pPr>
            <w:ins w:id="15690" w:author="Huang T  Dr (Surrey Business Schl)" w:date="2018-09-20T17:46:00Z">
              <w:del w:id="15691" w:author="韬 黄" w:date="2018-10-16T16:47:00Z">
                <w:r w:rsidRPr="001E17BA" w:rsidDel="000A0FB3">
                  <w:rPr>
                    <w:rFonts w:eastAsia="Times New Roman" w:cs="Times New Roman"/>
                    <w:sz w:val="22"/>
                  </w:rPr>
                  <w:delText>0.044</w:delText>
                </w:r>
              </w:del>
            </w:ins>
          </w:p>
        </w:tc>
        <w:tc>
          <w:tcPr>
            <w:tcW w:w="986" w:type="dxa"/>
            <w:shd w:val="clear" w:color="auto" w:fill="FFFFFF" w:themeFill="background1"/>
            <w:noWrap/>
            <w:hideMark/>
          </w:tcPr>
          <w:p w14:paraId="14F72024" w14:textId="01B767A3"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92" w:author="Huang T  Dr (Surrey Business Schl)" w:date="2018-09-20T17:46:00Z"/>
                <w:del w:id="15693" w:author="韬 黄" w:date="2018-10-16T16:47:00Z"/>
                <w:rFonts w:eastAsia="Times New Roman" w:cs="Times New Roman"/>
                <w:sz w:val="22"/>
              </w:rPr>
            </w:pPr>
            <w:ins w:id="15694" w:author="Huang T  Dr (Surrey Business Schl)" w:date="2018-09-20T17:46:00Z">
              <w:del w:id="15695" w:author="韬 黄" w:date="2018-10-16T16:47:00Z">
                <w:r w:rsidRPr="001E17BA" w:rsidDel="000A0FB3">
                  <w:rPr>
                    <w:rFonts w:eastAsia="Times New Roman" w:cs="Times New Roman"/>
                    <w:sz w:val="22"/>
                  </w:rPr>
                  <w:delText>-0.5</w:delText>
                </w:r>
              </w:del>
            </w:ins>
          </w:p>
        </w:tc>
        <w:tc>
          <w:tcPr>
            <w:tcW w:w="999" w:type="dxa"/>
            <w:shd w:val="clear" w:color="auto" w:fill="FFFFFF" w:themeFill="background1"/>
            <w:noWrap/>
            <w:hideMark/>
          </w:tcPr>
          <w:p w14:paraId="6798C5AA" w14:textId="740F889E"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696" w:author="Huang T  Dr (Surrey Business Schl)" w:date="2018-09-20T17:46:00Z"/>
                <w:del w:id="15697" w:author="韬 黄" w:date="2018-10-16T16:47:00Z"/>
                <w:rFonts w:eastAsia="Times New Roman" w:cs="Times New Roman"/>
                <w:sz w:val="22"/>
              </w:rPr>
            </w:pPr>
            <w:ins w:id="15698" w:author="Huang T  Dr (Surrey Business Schl)" w:date="2018-09-20T17:46:00Z">
              <w:del w:id="15699" w:author="韬 黄" w:date="2018-10-16T16:47:00Z">
                <w:r w:rsidRPr="001E17BA" w:rsidDel="000A0FB3">
                  <w:rPr>
                    <w:rFonts w:eastAsia="Times New Roman" w:cs="Times New Roman"/>
                    <w:sz w:val="22"/>
                  </w:rPr>
                  <w:delText>0.047</w:delText>
                </w:r>
              </w:del>
            </w:ins>
          </w:p>
        </w:tc>
        <w:tc>
          <w:tcPr>
            <w:tcW w:w="986" w:type="dxa"/>
            <w:shd w:val="clear" w:color="auto" w:fill="FFFFFF" w:themeFill="background1"/>
            <w:hideMark/>
          </w:tcPr>
          <w:p w14:paraId="6AE3FAA0" w14:textId="12F8FC48"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00" w:author="Huang T  Dr (Surrey Business Schl)" w:date="2018-09-20T17:46:00Z"/>
                <w:del w:id="15701" w:author="韬 黄" w:date="2018-10-16T16:47:00Z"/>
                <w:rFonts w:eastAsia="Times New Roman" w:cs="Times New Roman"/>
                <w:sz w:val="22"/>
              </w:rPr>
            </w:pPr>
            <w:ins w:id="15702" w:author="Huang T  Dr (Surrey Business Schl)" w:date="2018-09-20T17:46:00Z">
              <w:del w:id="15703" w:author="韬 黄" w:date="2018-10-16T16:47:00Z">
                <w:r w:rsidRPr="001E17BA" w:rsidDel="000A0FB3">
                  <w:rPr>
                    <w:rFonts w:eastAsia="Times New Roman" w:cs="Times New Roman"/>
                    <w:sz w:val="22"/>
                  </w:rPr>
                  <w:delText>-0.5</w:delText>
                </w:r>
              </w:del>
            </w:ins>
          </w:p>
        </w:tc>
        <w:tc>
          <w:tcPr>
            <w:tcW w:w="998" w:type="dxa"/>
            <w:shd w:val="clear" w:color="auto" w:fill="FFFFFF" w:themeFill="background1"/>
            <w:hideMark/>
          </w:tcPr>
          <w:p w14:paraId="4712AD3B" w14:textId="74F30954"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04" w:author="Huang T  Dr (Surrey Business Schl)" w:date="2018-09-20T17:46:00Z"/>
                <w:del w:id="15705" w:author="韬 黄" w:date="2018-10-16T16:47:00Z"/>
                <w:rFonts w:eastAsia="Times New Roman" w:cs="Times New Roman"/>
                <w:sz w:val="22"/>
              </w:rPr>
            </w:pPr>
            <w:ins w:id="15706" w:author="Huang T  Dr (Surrey Business Schl)" w:date="2018-09-20T17:46:00Z">
              <w:del w:id="15707" w:author="韬 黄" w:date="2018-10-16T16:47:00Z">
                <w:r w:rsidRPr="001E17BA" w:rsidDel="000A0FB3">
                  <w:rPr>
                    <w:rFonts w:eastAsia="Times New Roman" w:cs="Times New Roman"/>
                    <w:sz w:val="22"/>
                  </w:rPr>
                  <w:delText>0.027</w:delText>
                </w:r>
              </w:del>
            </w:ins>
          </w:p>
        </w:tc>
        <w:tc>
          <w:tcPr>
            <w:tcW w:w="986" w:type="dxa"/>
            <w:shd w:val="clear" w:color="auto" w:fill="FFFFFF" w:themeFill="background1"/>
            <w:noWrap/>
            <w:hideMark/>
          </w:tcPr>
          <w:p w14:paraId="328C99DC" w14:textId="2AB9DE0B"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08" w:author="Huang T  Dr (Surrey Business Schl)" w:date="2018-09-20T17:46:00Z"/>
                <w:del w:id="15709" w:author="韬 黄" w:date="2018-10-16T16:47:00Z"/>
                <w:rFonts w:eastAsia="Times New Roman" w:cs="Times New Roman"/>
                <w:sz w:val="22"/>
              </w:rPr>
            </w:pPr>
            <w:ins w:id="15710" w:author="Huang T  Dr (Surrey Business Schl)" w:date="2018-09-20T17:46:00Z">
              <w:del w:id="15711" w:author="韬 黄" w:date="2018-10-16T16:47:00Z">
                <w:r w:rsidRPr="001E17BA" w:rsidDel="000A0FB3">
                  <w:rPr>
                    <w:rFonts w:eastAsia="Times New Roman" w:cs="Times New Roman"/>
                    <w:sz w:val="22"/>
                  </w:rPr>
                  <w:delText>-0.1</w:delText>
                </w:r>
              </w:del>
            </w:ins>
          </w:p>
        </w:tc>
        <w:tc>
          <w:tcPr>
            <w:tcW w:w="999" w:type="dxa"/>
            <w:shd w:val="clear" w:color="auto" w:fill="FFFFFF" w:themeFill="background1"/>
            <w:hideMark/>
          </w:tcPr>
          <w:p w14:paraId="56F75633" w14:textId="37880FA8" w:rsidR="00480A3E" w:rsidRPr="001E17BA" w:rsidDel="000A0FB3"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15712" w:author="Huang T  Dr (Surrey Business Schl)" w:date="2018-09-20T17:46:00Z"/>
                <w:del w:id="15713" w:author="韬 黄" w:date="2018-10-16T16:47:00Z"/>
                <w:rFonts w:eastAsia="Times New Roman" w:cs="Times New Roman"/>
                <w:sz w:val="22"/>
              </w:rPr>
            </w:pPr>
            <w:ins w:id="15714" w:author="Huang T  Dr (Surrey Business Schl)" w:date="2018-09-20T17:46:00Z">
              <w:del w:id="15715" w:author="韬 黄" w:date="2018-10-16T16:47:00Z">
                <w:r w:rsidRPr="001E17BA" w:rsidDel="000A0FB3">
                  <w:rPr>
                    <w:rFonts w:eastAsia="Times New Roman" w:cs="Times New Roman"/>
                    <w:sz w:val="22"/>
                  </w:rPr>
                  <w:delText>0.559</w:delText>
                </w:r>
              </w:del>
            </w:ins>
          </w:p>
        </w:tc>
      </w:tr>
      <w:tr w:rsidR="00480A3E" w:rsidRPr="001E17BA" w:rsidDel="000A0FB3" w14:paraId="4F382D2A" w14:textId="2421C95E" w:rsidTr="000D4781">
        <w:trPr>
          <w:trHeight w:val="20"/>
          <w:ins w:id="15716" w:author="Huang T  Dr (Surrey Business Schl)" w:date="2018-09-20T17:46:00Z"/>
          <w:del w:id="15717"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CA5C925" w14:textId="308A6CD6" w:rsidR="00480A3E" w:rsidRPr="001E17BA" w:rsidDel="000A0FB3" w:rsidRDefault="00480A3E" w:rsidP="000D4781">
            <w:pPr>
              <w:spacing w:after="0"/>
              <w:rPr>
                <w:ins w:id="15718" w:author="Huang T  Dr (Surrey Business Schl)" w:date="2018-09-20T17:46:00Z"/>
                <w:del w:id="15719" w:author="韬 黄" w:date="2018-10-16T16:47:00Z"/>
                <w:rFonts w:eastAsia="Times New Roman" w:cs="Times New Roman"/>
                <w:b w:val="0"/>
                <w:iCs/>
                <w:sz w:val="22"/>
              </w:rPr>
            </w:pPr>
            <w:ins w:id="15720" w:author="Huang T  Dr (Surrey Business Schl)" w:date="2018-09-20T17:46:00Z">
              <w:del w:id="15721" w:author="韬 黄" w:date="2018-10-16T16:47:00Z">
                <w:r w:rsidRPr="001E17BA" w:rsidDel="000A0FB3">
                  <w:rPr>
                    <w:rFonts w:eastAsia="Times New Roman" w:cs="Times New Roman"/>
                    <w:b w:val="0"/>
                    <w:iCs/>
                    <w:sz w:val="22"/>
                  </w:rPr>
                  <w:delText>Price level and variation</w:delText>
                </w:r>
              </w:del>
            </w:ins>
          </w:p>
        </w:tc>
        <w:tc>
          <w:tcPr>
            <w:tcW w:w="986" w:type="dxa"/>
            <w:shd w:val="clear" w:color="auto" w:fill="FFFFFF" w:themeFill="background1"/>
            <w:noWrap/>
            <w:hideMark/>
          </w:tcPr>
          <w:p w14:paraId="4F225899" w14:textId="497E270E"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22" w:author="Huang T  Dr (Surrey Business Schl)" w:date="2018-09-20T17:46:00Z"/>
                <w:del w:id="15723" w:author="韬 黄" w:date="2018-10-16T16:47:00Z"/>
                <w:rFonts w:eastAsia="Times New Roman" w:cs="Times New Roman"/>
                <w:sz w:val="22"/>
              </w:rPr>
            </w:pPr>
            <w:ins w:id="15724" w:author="Huang T  Dr (Surrey Business Schl)" w:date="2018-09-20T17:46:00Z">
              <w:del w:id="15725" w:author="韬 黄" w:date="2018-10-16T16:47:00Z">
                <w:r w:rsidRPr="001E17BA" w:rsidDel="000A0FB3">
                  <w:rPr>
                    <w:rFonts w:eastAsia="Times New Roman" w:cs="Times New Roman"/>
                    <w:sz w:val="22"/>
                  </w:rPr>
                  <w:delText>-0.1</w:delText>
                </w:r>
              </w:del>
            </w:ins>
          </w:p>
        </w:tc>
        <w:tc>
          <w:tcPr>
            <w:tcW w:w="998" w:type="dxa"/>
            <w:shd w:val="clear" w:color="auto" w:fill="FFFFFF" w:themeFill="background1"/>
            <w:noWrap/>
            <w:hideMark/>
          </w:tcPr>
          <w:p w14:paraId="73ADBC59" w14:textId="07AD31B6"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26" w:author="Huang T  Dr (Surrey Business Schl)" w:date="2018-09-20T17:46:00Z"/>
                <w:del w:id="15727" w:author="韬 黄" w:date="2018-10-16T16:47:00Z"/>
                <w:rFonts w:eastAsia="Times New Roman" w:cs="Times New Roman"/>
                <w:sz w:val="22"/>
              </w:rPr>
            </w:pPr>
            <w:ins w:id="15728" w:author="Huang T  Dr (Surrey Business Schl)" w:date="2018-09-20T17:46:00Z">
              <w:del w:id="15729" w:author="韬 黄" w:date="2018-10-16T16:47:00Z">
                <w:r w:rsidRPr="001E17BA" w:rsidDel="000A0FB3">
                  <w:rPr>
                    <w:rFonts w:eastAsia="Times New Roman" w:cs="Times New Roman"/>
                    <w:sz w:val="22"/>
                  </w:rPr>
                  <w:delText>0.370</w:delText>
                </w:r>
              </w:del>
            </w:ins>
          </w:p>
        </w:tc>
        <w:tc>
          <w:tcPr>
            <w:tcW w:w="986" w:type="dxa"/>
            <w:shd w:val="clear" w:color="auto" w:fill="FFFFFF" w:themeFill="background1"/>
            <w:noWrap/>
            <w:hideMark/>
          </w:tcPr>
          <w:p w14:paraId="6B1F8935" w14:textId="1A58BCA1"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30" w:author="Huang T  Dr (Surrey Business Schl)" w:date="2018-09-20T17:46:00Z"/>
                <w:del w:id="15731" w:author="韬 黄" w:date="2018-10-16T16:47:00Z"/>
                <w:rFonts w:eastAsia="Times New Roman" w:cs="Times New Roman"/>
                <w:sz w:val="22"/>
              </w:rPr>
            </w:pPr>
            <w:ins w:id="15732" w:author="Huang T  Dr (Surrey Business Schl)" w:date="2018-09-20T17:46:00Z">
              <w:del w:id="15733" w:author="韬 黄" w:date="2018-10-16T16:47:00Z">
                <w:r w:rsidRPr="001E17BA" w:rsidDel="000A0FB3">
                  <w:rPr>
                    <w:rFonts w:eastAsia="Times New Roman" w:cs="Times New Roman"/>
                    <w:sz w:val="22"/>
                  </w:rPr>
                  <w:delText>-0.3</w:delText>
                </w:r>
              </w:del>
            </w:ins>
          </w:p>
        </w:tc>
        <w:tc>
          <w:tcPr>
            <w:tcW w:w="998" w:type="dxa"/>
            <w:shd w:val="clear" w:color="auto" w:fill="FFFFFF" w:themeFill="background1"/>
            <w:noWrap/>
            <w:hideMark/>
          </w:tcPr>
          <w:p w14:paraId="33DF9F3B" w14:textId="59493817"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34" w:author="Huang T  Dr (Surrey Business Schl)" w:date="2018-09-20T17:46:00Z"/>
                <w:del w:id="15735" w:author="韬 黄" w:date="2018-10-16T16:47:00Z"/>
                <w:rFonts w:eastAsia="Times New Roman" w:cs="Times New Roman"/>
                <w:sz w:val="22"/>
              </w:rPr>
            </w:pPr>
            <w:ins w:id="15736" w:author="Huang T  Dr (Surrey Business Schl)" w:date="2018-09-20T17:46:00Z">
              <w:del w:id="15737" w:author="韬 黄" w:date="2018-10-16T16:47:00Z">
                <w:r w:rsidRPr="001E17BA" w:rsidDel="000A0FB3">
                  <w:rPr>
                    <w:rFonts w:eastAsia="Times New Roman" w:cs="Times New Roman"/>
                    <w:sz w:val="22"/>
                  </w:rPr>
                  <w:delText>0.066</w:delText>
                </w:r>
              </w:del>
            </w:ins>
          </w:p>
        </w:tc>
        <w:tc>
          <w:tcPr>
            <w:tcW w:w="986" w:type="dxa"/>
            <w:shd w:val="clear" w:color="auto" w:fill="FFFFFF" w:themeFill="background1"/>
            <w:noWrap/>
            <w:hideMark/>
          </w:tcPr>
          <w:p w14:paraId="24EC6058" w14:textId="68F9AEC2"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38" w:author="Huang T  Dr (Surrey Business Schl)" w:date="2018-09-20T17:46:00Z"/>
                <w:del w:id="15739" w:author="韬 黄" w:date="2018-10-16T16:47:00Z"/>
                <w:rFonts w:eastAsia="Times New Roman" w:cs="Times New Roman"/>
                <w:sz w:val="22"/>
              </w:rPr>
            </w:pPr>
            <w:ins w:id="15740" w:author="Huang T  Dr (Surrey Business Schl)" w:date="2018-09-20T17:46:00Z">
              <w:del w:id="15741" w:author="韬 黄" w:date="2018-10-16T16:47:00Z">
                <w:r w:rsidRPr="001E17BA" w:rsidDel="000A0FB3">
                  <w:rPr>
                    <w:rFonts w:eastAsia="Times New Roman" w:cs="Times New Roman"/>
                    <w:sz w:val="22"/>
                  </w:rPr>
                  <w:delText>-0.1</w:delText>
                </w:r>
              </w:del>
            </w:ins>
          </w:p>
        </w:tc>
        <w:tc>
          <w:tcPr>
            <w:tcW w:w="999" w:type="dxa"/>
            <w:shd w:val="clear" w:color="auto" w:fill="FFFFFF" w:themeFill="background1"/>
            <w:noWrap/>
            <w:hideMark/>
          </w:tcPr>
          <w:p w14:paraId="1B38D581" w14:textId="4DB2319A"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42" w:author="Huang T  Dr (Surrey Business Schl)" w:date="2018-09-20T17:46:00Z"/>
                <w:del w:id="15743" w:author="韬 黄" w:date="2018-10-16T16:47:00Z"/>
                <w:rFonts w:eastAsia="Times New Roman" w:cs="Times New Roman"/>
                <w:sz w:val="22"/>
              </w:rPr>
            </w:pPr>
            <w:ins w:id="15744" w:author="Huang T  Dr (Surrey Business Schl)" w:date="2018-09-20T17:46:00Z">
              <w:del w:id="15745" w:author="韬 黄" w:date="2018-10-16T16:47:00Z">
                <w:r w:rsidRPr="001E17BA" w:rsidDel="000A0FB3">
                  <w:rPr>
                    <w:rFonts w:eastAsia="Times New Roman" w:cs="Times New Roman"/>
                    <w:sz w:val="22"/>
                  </w:rPr>
                  <w:delText>0.795</w:delText>
                </w:r>
              </w:del>
            </w:ins>
          </w:p>
        </w:tc>
        <w:tc>
          <w:tcPr>
            <w:tcW w:w="986" w:type="dxa"/>
            <w:shd w:val="clear" w:color="auto" w:fill="FFFFFF" w:themeFill="background1"/>
            <w:noWrap/>
            <w:hideMark/>
          </w:tcPr>
          <w:p w14:paraId="6E637EEA" w14:textId="4825B4B7"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46" w:author="Huang T  Dr (Surrey Business Schl)" w:date="2018-09-20T17:46:00Z"/>
                <w:del w:id="15747" w:author="韬 黄" w:date="2018-10-16T16:47:00Z"/>
                <w:rFonts w:eastAsia="Times New Roman" w:cs="Times New Roman"/>
                <w:sz w:val="22"/>
              </w:rPr>
            </w:pPr>
            <w:ins w:id="15748" w:author="Huang T  Dr (Surrey Business Schl)" w:date="2018-09-20T17:46:00Z">
              <w:del w:id="15749" w:author="韬 黄" w:date="2018-10-16T16:47:00Z">
                <w:r w:rsidRPr="001E17BA" w:rsidDel="000A0FB3">
                  <w:rPr>
                    <w:rFonts w:eastAsia="Times New Roman" w:cs="Times New Roman"/>
                    <w:sz w:val="22"/>
                  </w:rPr>
                  <w:delText>-0.3</w:delText>
                </w:r>
              </w:del>
            </w:ins>
          </w:p>
        </w:tc>
        <w:tc>
          <w:tcPr>
            <w:tcW w:w="999" w:type="dxa"/>
            <w:shd w:val="clear" w:color="auto" w:fill="FFFFFF" w:themeFill="background1"/>
            <w:noWrap/>
            <w:hideMark/>
          </w:tcPr>
          <w:p w14:paraId="7A08DB07" w14:textId="6992AD2A"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50" w:author="Huang T  Dr (Surrey Business Schl)" w:date="2018-09-20T17:46:00Z"/>
                <w:del w:id="15751" w:author="韬 黄" w:date="2018-10-16T16:47:00Z"/>
                <w:rFonts w:eastAsia="Times New Roman" w:cs="Times New Roman"/>
                <w:sz w:val="22"/>
              </w:rPr>
            </w:pPr>
            <w:ins w:id="15752" w:author="Huang T  Dr (Surrey Business Schl)" w:date="2018-09-20T17:46:00Z">
              <w:del w:id="15753" w:author="韬 黄" w:date="2018-10-16T16:47:00Z">
                <w:r w:rsidRPr="001E17BA" w:rsidDel="000A0FB3">
                  <w:rPr>
                    <w:rFonts w:eastAsia="Times New Roman" w:cs="Times New Roman"/>
                    <w:sz w:val="22"/>
                  </w:rPr>
                  <w:delText>0.367</w:delText>
                </w:r>
              </w:del>
            </w:ins>
          </w:p>
        </w:tc>
        <w:tc>
          <w:tcPr>
            <w:tcW w:w="986" w:type="dxa"/>
            <w:shd w:val="clear" w:color="auto" w:fill="FFFFFF" w:themeFill="background1"/>
            <w:hideMark/>
          </w:tcPr>
          <w:p w14:paraId="40C79DD8" w14:textId="3B0A188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54" w:author="Huang T  Dr (Surrey Business Schl)" w:date="2018-09-20T17:46:00Z"/>
                <w:del w:id="15755" w:author="韬 黄" w:date="2018-10-16T16:47:00Z"/>
                <w:rFonts w:eastAsia="Times New Roman" w:cs="Times New Roman"/>
                <w:sz w:val="22"/>
              </w:rPr>
            </w:pPr>
            <w:ins w:id="15756" w:author="Huang T  Dr (Surrey Business Schl)" w:date="2018-09-20T17:46:00Z">
              <w:del w:id="15757" w:author="韬 黄" w:date="2018-10-16T16:47:00Z">
                <w:r w:rsidRPr="001E17BA" w:rsidDel="000A0FB3">
                  <w:rPr>
                    <w:rFonts w:eastAsia="Times New Roman" w:cs="Times New Roman"/>
                    <w:sz w:val="22"/>
                  </w:rPr>
                  <w:delText>0.1</w:delText>
                </w:r>
              </w:del>
            </w:ins>
          </w:p>
        </w:tc>
        <w:tc>
          <w:tcPr>
            <w:tcW w:w="998" w:type="dxa"/>
            <w:shd w:val="clear" w:color="auto" w:fill="FFFFFF" w:themeFill="background1"/>
            <w:hideMark/>
          </w:tcPr>
          <w:p w14:paraId="44FF3C83" w14:textId="0D5C891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58" w:author="Huang T  Dr (Surrey Business Schl)" w:date="2018-09-20T17:46:00Z"/>
                <w:del w:id="15759" w:author="韬 黄" w:date="2018-10-16T16:47:00Z"/>
                <w:rFonts w:eastAsia="Times New Roman" w:cs="Times New Roman"/>
                <w:sz w:val="22"/>
              </w:rPr>
            </w:pPr>
            <w:ins w:id="15760" w:author="Huang T  Dr (Surrey Business Schl)" w:date="2018-09-20T17:46:00Z">
              <w:del w:id="15761" w:author="韬 黄" w:date="2018-10-16T16:47:00Z">
                <w:r w:rsidRPr="001E17BA" w:rsidDel="000A0FB3">
                  <w:rPr>
                    <w:rFonts w:eastAsia="Times New Roman" w:cs="Times New Roman"/>
                    <w:sz w:val="22"/>
                  </w:rPr>
                  <w:delText>0.841</w:delText>
                </w:r>
              </w:del>
            </w:ins>
          </w:p>
        </w:tc>
        <w:tc>
          <w:tcPr>
            <w:tcW w:w="986" w:type="dxa"/>
            <w:shd w:val="clear" w:color="auto" w:fill="FFFFFF" w:themeFill="background1"/>
            <w:hideMark/>
          </w:tcPr>
          <w:p w14:paraId="0EC14DA7" w14:textId="320486E8"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762" w:author="Huang T  Dr (Surrey Business Schl)" w:date="2018-09-20T17:46:00Z"/>
                <w:del w:id="15763" w:author="韬 黄" w:date="2018-10-16T16:47:00Z"/>
                <w:rFonts w:eastAsia="Times New Roman" w:cs="Times New Roman"/>
                <w:sz w:val="22"/>
              </w:rPr>
            </w:pPr>
            <w:ins w:id="15764" w:author="Huang T  Dr (Surrey Business Schl)" w:date="2018-09-20T17:46:00Z">
              <w:del w:id="15765" w:author="韬 黄" w:date="2018-10-16T16:47:00Z">
                <w:r w:rsidRPr="001E17BA" w:rsidDel="000A0FB3">
                  <w:rPr>
                    <w:rFonts w:eastAsia="Times New Roman" w:cs="Times New Roman"/>
                    <w:sz w:val="22"/>
                  </w:rPr>
                  <w:delText>0.2</w:delText>
                </w:r>
              </w:del>
            </w:ins>
          </w:p>
        </w:tc>
        <w:tc>
          <w:tcPr>
            <w:tcW w:w="999" w:type="dxa"/>
            <w:shd w:val="clear" w:color="auto" w:fill="FFFFFF" w:themeFill="background1"/>
            <w:hideMark/>
          </w:tcPr>
          <w:p w14:paraId="28CCADE7" w14:textId="72B851AA" w:rsidR="00480A3E" w:rsidRPr="001E17BA" w:rsidDel="000A0FB3"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15766" w:author="Huang T  Dr (Surrey Business Schl)" w:date="2018-09-20T17:46:00Z"/>
                <w:del w:id="15767" w:author="韬 黄" w:date="2018-10-16T16:47:00Z"/>
                <w:rFonts w:eastAsia="Times New Roman" w:cs="Times New Roman"/>
                <w:sz w:val="22"/>
              </w:rPr>
            </w:pPr>
            <w:ins w:id="15768" w:author="Huang T  Dr (Surrey Business Schl)" w:date="2018-09-20T17:46:00Z">
              <w:del w:id="15769" w:author="韬 黄" w:date="2018-10-16T16:47:00Z">
                <w:r w:rsidRPr="001E17BA" w:rsidDel="000A0FB3">
                  <w:rPr>
                    <w:rFonts w:eastAsia="Times New Roman" w:cs="Times New Roman"/>
                    <w:sz w:val="22"/>
                  </w:rPr>
                  <w:delText>0.376</w:delText>
                </w:r>
              </w:del>
            </w:ins>
          </w:p>
        </w:tc>
      </w:tr>
      <w:tr w:rsidR="00480A3E" w:rsidRPr="001E17BA" w:rsidDel="000A0FB3" w14:paraId="38E451EA" w14:textId="6A7ACDF7" w:rsidTr="000D4781">
        <w:trPr>
          <w:cnfStyle w:val="000000100000" w:firstRow="0" w:lastRow="0" w:firstColumn="0" w:lastColumn="0" w:oddVBand="0" w:evenVBand="0" w:oddHBand="1" w:evenHBand="0" w:firstRowFirstColumn="0" w:firstRowLastColumn="0" w:lastRowFirstColumn="0" w:lastRowLastColumn="0"/>
          <w:trHeight w:val="20"/>
          <w:ins w:id="15770" w:author="Huang T  Dr (Surrey Business Schl)" w:date="2018-09-20T17:46:00Z"/>
          <w:del w:id="15771"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9299194" w14:textId="3F36D020" w:rsidR="00480A3E" w:rsidRPr="001E17BA" w:rsidDel="000A0FB3" w:rsidRDefault="00480A3E" w:rsidP="000D4781">
            <w:pPr>
              <w:spacing w:after="0"/>
              <w:rPr>
                <w:ins w:id="15772" w:author="Huang T  Dr (Surrey Business Schl)" w:date="2018-09-20T17:46:00Z"/>
                <w:del w:id="15773" w:author="韬 黄" w:date="2018-10-16T16:47:00Z"/>
                <w:rFonts w:eastAsia="Times New Roman" w:cs="Times New Roman"/>
                <w:b w:val="0"/>
                <w:iCs/>
                <w:sz w:val="22"/>
              </w:rPr>
            </w:pPr>
            <w:ins w:id="15774" w:author="Huang T  Dr (Surrey Business Schl)" w:date="2018-09-20T17:46:00Z">
              <w:del w:id="15775" w:author="韬 黄" w:date="2018-10-16T16:47:00Z">
                <w:r w:rsidRPr="001E17BA" w:rsidDel="000A0FB3">
                  <w:rPr>
                    <w:rFonts w:eastAsia="Times New Roman" w:cs="Times New Roman"/>
                    <w:b w:val="0"/>
                    <w:iCs/>
                    <w:sz w:val="22"/>
                  </w:rPr>
                  <w:delText>Randomness and growth</w:delText>
                </w:r>
              </w:del>
            </w:ins>
          </w:p>
        </w:tc>
        <w:tc>
          <w:tcPr>
            <w:tcW w:w="986" w:type="dxa"/>
            <w:shd w:val="clear" w:color="auto" w:fill="FFFFFF" w:themeFill="background1"/>
            <w:noWrap/>
            <w:hideMark/>
          </w:tcPr>
          <w:p w14:paraId="0AC2B522" w14:textId="34DB1F36"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76" w:author="Huang T  Dr (Surrey Business Schl)" w:date="2018-09-20T17:46:00Z"/>
                <w:del w:id="15777" w:author="韬 黄" w:date="2018-10-16T16:47:00Z"/>
                <w:rFonts w:eastAsia="Times New Roman" w:cs="Times New Roman"/>
                <w:sz w:val="22"/>
              </w:rPr>
            </w:pPr>
            <w:ins w:id="15778" w:author="Huang T  Dr (Surrey Business Schl)" w:date="2018-09-20T17:46:00Z">
              <w:del w:id="15779" w:author="韬 黄" w:date="2018-10-16T16:47:00Z">
                <w:r w:rsidRPr="001E17BA" w:rsidDel="000A0FB3">
                  <w:rPr>
                    <w:rFonts w:eastAsia="Times New Roman" w:cs="Times New Roman"/>
                    <w:sz w:val="22"/>
                  </w:rPr>
                  <w:delText>0.3</w:delText>
                </w:r>
              </w:del>
            </w:ins>
          </w:p>
        </w:tc>
        <w:tc>
          <w:tcPr>
            <w:tcW w:w="998" w:type="dxa"/>
            <w:shd w:val="clear" w:color="auto" w:fill="FFFFFF" w:themeFill="background1"/>
            <w:noWrap/>
            <w:hideMark/>
          </w:tcPr>
          <w:p w14:paraId="6AAB8F13" w14:textId="55492E50"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80" w:author="Huang T  Dr (Surrey Business Schl)" w:date="2018-09-20T17:46:00Z"/>
                <w:del w:id="15781" w:author="韬 黄" w:date="2018-10-16T16:47:00Z"/>
                <w:rFonts w:eastAsia="Times New Roman" w:cs="Times New Roman"/>
                <w:sz w:val="22"/>
              </w:rPr>
            </w:pPr>
            <w:ins w:id="15782" w:author="Huang T  Dr (Surrey Business Schl)" w:date="2018-09-20T17:46:00Z">
              <w:del w:id="15783"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noWrap/>
            <w:hideMark/>
          </w:tcPr>
          <w:p w14:paraId="529CAECF" w14:textId="738288C7"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84" w:author="Huang T  Dr (Surrey Business Schl)" w:date="2018-09-20T17:46:00Z"/>
                <w:del w:id="15785" w:author="韬 黄" w:date="2018-10-16T16:47:00Z"/>
                <w:rFonts w:eastAsia="Times New Roman" w:cs="Times New Roman"/>
                <w:sz w:val="22"/>
              </w:rPr>
            </w:pPr>
            <w:ins w:id="15786" w:author="Huang T  Dr (Surrey Business Schl)" w:date="2018-09-20T17:46:00Z">
              <w:del w:id="15787" w:author="韬 黄" w:date="2018-10-16T16:47:00Z">
                <w:r w:rsidRPr="001E17BA" w:rsidDel="000A0FB3">
                  <w:rPr>
                    <w:rFonts w:eastAsia="Times New Roman" w:cs="Times New Roman"/>
                    <w:sz w:val="22"/>
                  </w:rPr>
                  <w:delText>0.4</w:delText>
                </w:r>
              </w:del>
            </w:ins>
          </w:p>
        </w:tc>
        <w:tc>
          <w:tcPr>
            <w:tcW w:w="998" w:type="dxa"/>
            <w:shd w:val="clear" w:color="auto" w:fill="FFFFFF" w:themeFill="background1"/>
            <w:noWrap/>
            <w:hideMark/>
          </w:tcPr>
          <w:p w14:paraId="5FEB0C0C" w14:textId="71C632B3"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88" w:author="Huang T  Dr (Surrey Business Schl)" w:date="2018-09-20T17:46:00Z"/>
                <w:del w:id="15789" w:author="韬 黄" w:date="2018-10-16T16:47:00Z"/>
                <w:rFonts w:eastAsia="Times New Roman" w:cs="Times New Roman"/>
                <w:sz w:val="22"/>
              </w:rPr>
            </w:pPr>
            <w:ins w:id="15790" w:author="Huang T  Dr (Surrey Business Schl)" w:date="2018-09-20T17:46:00Z">
              <w:del w:id="15791" w:author="韬 黄" w:date="2018-10-16T16:47:00Z">
                <w:r w:rsidRPr="001E17BA" w:rsidDel="000A0FB3">
                  <w:rPr>
                    <w:rFonts w:eastAsia="Times New Roman" w:cs="Times New Roman"/>
                    <w:sz w:val="22"/>
                  </w:rPr>
                  <w:delText>0.000</w:delText>
                </w:r>
              </w:del>
            </w:ins>
          </w:p>
        </w:tc>
        <w:tc>
          <w:tcPr>
            <w:tcW w:w="986" w:type="dxa"/>
            <w:shd w:val="clear" w:color="auto" w:fill="FFFFFF" w:themeFill="background1"/>
            <w:noWrap/>
            <w:hideMark/>
          </w:tcPr>
          <w:p w14:paraId="573A01D3" w14:textId="5B93F955"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92" w:author="Huang T  Dr (Surrey Business Schl)" w:date="2018-09-20T17:46:00Z"/>
                <w:del w:id="15793" w:author="韬 黄" w:date="2018-10-16T16:47:00Z"/>
                <w:rFonts w:eastAsia="Times New Roman" w:cs="Times New Roman"/>
                <w:sz w:val="22"/>
              </w:rPr>
            </w:pPr>
            <w:ins w:id="15794" w:author="Huang T  Dr (Surrey Business Schl)" w:date="2018-09-20T17:46:00Z">
              <w:del w:id="15795" w:author="韬 黄" w:date="2018-10-16T16:47:00Z">
                <w:r w:rsidRPr="001E17BA" w:rsidDel="000A0FB3">
                  <w:rPr>
                    <w:rFonts w:eastAsia="Times New Roman" w:cs="Times New Roman"/>
                    <w:sz w:val="22"/>
                  </w:rPr>
                  <w:delText>0.4</w:delText>
                </w:r>
              </w:del>
            </w:ins>
          </w:p>
        </w:tc>
        <w:tc>
          <w:tcPr>
            <w:tcW w:w="999" w:type="dxa"/>
            <w:shd w:val="clear" w:color="auto" w:fill="FFFFFF" w:themeFill="background1"/>
            <w:noWrap/>
            <w:hideMark/>
          </w:tcPr>
          <w:p w14:paraId="6764D0D8" w14:textId="56D118E7"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796" w:author="Huang T  Dr (Surrey Business Schl)" w:date="2018-09-20T17:46:00Z"/>
                <w:del w:id="15797" w:author="韬 黄" w:date="2018-10-16T16:47:00Z"/>
                <w:rFonts w:eastAsia="Times New Roman" w:cs="Times New Roman"/>
                <w:sz w:val="22"/>
              </w:rPr>
            </w:pPr>
            <w:ins w:id="15798" w:author="Huang T  Dr (Surrey Business Schl)" w:date="2018-09-20T17:46:00Z">
              <w:del w:id="15799" w:author="韬 黄" w:date="2018-10-16T16:47:00Z">
                <w:r w:rsidRPr="001E17BA" w:rsidDel="000A0FB3">
                  <w:rPr>
                    <w:rFonts w:eastAsia="Times New Roman" w:cs="Times New Roman"/>
                    <w:sz w:val="22"/>
                  </w:rPr>
                  <w:delText>0.053</w:delText>
                </w:r>
              </w:del>
            </w:ins>
          </w:p>
        </w:tc>
        <w:tc>
          <w:tcPr>
            <w:tcW w:w="986" w:type="dxa"/>
            <w:shd w:val="clear" w:color="auto" w:fill="FFFFFF" w:themeFill="background1"/>
            <w:noWrap/>
            <w:hideMark/>
          </w:tcPr>
          <w:p w14:paraId="21ACDC77" w14:textId="2EB54CC1"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800" w:author="Huang T  Dr (Surrey Business Schl)" w:date="2018-09-20T17:46:00Z"/>
                <w:del w:id="15801" w:author="韬 黄" w:date="2018-10-16T16:47:00Z"/>
                <w:rFonts w:eastAsia="Times New Roman" w:cs="Times New Roman"/>
                <w:sz w:val="22"/>
              </w:rPr>
            </w:pPr>
            <w:ins w:id="15802" w:author="Huang T  Dr (Surrey Business Schl)" w:date="2018-09-20T17:46:00Z">
              <w:del w:id="15803" w:author="韬 黄" w:date="2018-10-16T16:47:00Z">
                <w:r w:rsidRPr="001E17BA" w:rsidDel="000A0FB3">
                  <w:rPr>
                    <w:rFonts w:eastAsia="Times New Roman" w:cs="Times New Roman"/>
                    <w:sz w:val="22"/>
                  </w:rPr>
                  <w:delText>0.5</w:delText>
                </w:r>
              </w:del>
            </w:ins>
          </w:p>
        </w:tc>
        <w:tc>
          <w:tcPr>
            <w:tcW w:w="999" w:type="dxa"/>
            <w:shd w:val="clear" w:color="auto" w:fill="FFFFFF" w:themeFill="background1"/>
            <w:noWrap/>
            <w:hideMark/>
          </w:tcPr>
          <w:p w14:paraId="7F928D94" w14:textId="7C4E6519"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804" w:author="Huang T  Dr (Surrey Business Schl)" w:date="2018-09-20T17:46:00Z"/>
                <w:del w:id="15805" w:author="韬 黄" w:date="2018-10-16T16:47:00Z"/>
                <w:rFonts w:eastAsia="Times New Roman" w:cs="Times New Roman"/>
                <w:sz w:val="22"/>
              </w:rPr>
            </w:pPr>
            <w:ins w:id="15806" w:author="Huang T  Dr (Surrey Business Schl)" w:date="2018-09-20T17:46:00Z">
              <w:del w:id="15807" w:author="韬 黄" w:date="2018-10-16T16:47:00Z">
                <w:r w:rsidRPr="001E17BA" w:rsidDel="000A0FB3">
                  <w:rPr>
                    <w:rFonts w:eastAsia="Times New Roman" w:cs="Times New Roman"/>
                    <w:sz w:val="22"/>
                  </w:rPr>
                  <w:delText>0.055</w:delText>
                </w:r>
              </w:del>
            </w:ins>
          </w:p>
        </w:tc>
        <w:tc>
          <w:tcPr>
            <w:tcW w:w="986" w:type="dxa"/>
            <w:shd w:val="clear" w:color="auto" w:fill="FFFFFF" w:themeFill="background1"/>
            <w:hideMark/>
          </w:tcPr>
          <w:p w14:paraId="344E6A7E" w14:textId="668959E1"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808" w:author="Huang T  Dr (Surrey Business Schl)" w:date="2018-09-20T17:46:00Z"/>
                <w:del w:id="15809" w:author="韬 黄" w:date="2018-10-16T16:47:00Z"/>
                <w:rFonts w:eastAsia="Times New Roman" w:cs="Times New Roman"/>
                <w:sz w:val="22"/>
              </w:rPr>
            </w:pPr>
            <w:ins w:id="15810" w:author="Huang T  Dr (Surrey Business Schl)" w:date="2018-09-20T17:46:00Z">
              <w:del w:id="15811" w:author="韬 黄" w:date="2018-10-16T16:47:00Z">
                <w:r w:rsidRPr="001E17BA" w:rsidDel="000A0FB3">
                  <w:rPr>
                    <w:rFonts w:eastAsia="Times New Roman" w:cs="Times New Roman"/>
                    <w:sz w:val="22"/>
                  </w:rPr>
                  <w:delText>0.1</w:delText>
                </w:r>
              </w:del>
            </w:ins>
          </w:p>
        </w:tc>
        <w:tc>
          <w:tcPr>
            <w:tcW w:w="998" w:type="dxa"/>
            <w:shd w:val="clear" w:color="auto" w:fill="FFFFFF" w:themeFill="background1"/>
            <w:hideMark/>
          </w:tcPr>
          <w:p w14:paraId="3F5823D6" w14:textId="3E49F8DC"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812" w:author="Huang T  Dr (Surrey Business Schl)" w:date="2018-09-20T17:46:00Z"/>
                <w:del w:id="15813" w:author="韬 黄" w:date="2018-10-16T16:47:00Z"/>
                <w:rFonts w:eastAsia="Times New Roman" w:cs="Times New Roman"/>
                <w:sz w:val="22"/>
              </w:rPr>
            </w:pPr>
            <w:ins w:id="15814" w:author="Huang T  Dr (Surrey Business Schl)" w:date="2018-09-20T17:46:00Z">
              <w:del w:id="15815" w:author="韬 黄" w:date="2018-10-16T16:47:00Z">
                <w:r w:rsidRPr="001E17BA" w:rsidDel="000A0FB3">
                  <w:rPr>
                    <w:rFonts w:eastAsia="Times New Roman" w:cs="Times New Roman"/>
                    <w:sz w:val="22"/>
                  </w:rPr>
                  <w:delText>0.676</w:delText>
                </w:r>
              </w:del>
            </w:ins>
          </w:p>
        </w:tc>
        <w:tc>
          <w:tcPr>
            <w:tcW w:w="986" w:type="dxa"/>
            <w:shd w:val="clear" w:color="auto" w:fill="FFFFFF" w:themeFill="background1"/>
            <w:hideMark/>
          </w:tcPr>
          <w:p w14:paraId="3363AE32" w14:textId="36DCEDE2" w:rsidR="00480A3E" w:rsidRPr="001E17BA" w:rsidDel="000A0FB3" w:rsidRDefault="00480A3E" w:rsidP="000D4781">
            <w:pPr>
              <w:spacing w:after="0"/>
              <w:jc w:val="center"/>
              <w:cnfStyle w:val="000000100000" w:firstRow="0" w:lastRow="0" w:firstColumn="0" w:lastColumn="0" w:oddVBand="0" w:evenVBand="0" w:oddHBand="1" w:evenHBand="0" w:firstRowFirstColumn="0" w:firstRowLastColumn="0" w:lastRowFirstColumn="0" w:lastRowLastColumn="0"/>
              <w:rPr>
                <w:ins w:id="15816" w:author="Huang T  Dr (Surrey Business Schl)" w:date="2018-09-20T17:46:00Z"/>
                <w:del w:id="15817" w:author="韬 黄" w:date="2018-10-16T16:47:00Z"/>
                <w:rFonts w:eastAsia="Times New Roman" w:cs="Times New Roman"/>
                <w:sz w:val="22"/>
              </w:rPr>
            </w:pPr>
            <w:ins w:id="15818" w:author="Huang T  Dr (Surrey Business Schl)" w:date="2018-09-20T17:46:00Z">
              <w:del w:id="15819" w:author="韬 黄" w:date="2018-10-16T16:47:00Z">
                <w:r w:rsidRPr="001E17BA" w:rsidDel="000A0FB3">
                  <w:rPr>
                    <w:rFonts w:eastAsia="Times New Roman" w:cs="Times New Roman"/>
                    <w:sz w:val="22"/>
                  </w:rPr>
                  <w:delText>0.3</w:delText>
                </w:r>
              </w:del>
            </w:ins>
          </w:p>
        </w:tc>
        <w:tc>
          <w:tcPr>
            <w:tcW w:w="999" w:type="dxa"/>
            <w:shd w:val="clear" w:color="auto" w:fill="FFFFFF" w:themeFill="background1"/>
            <w:hideMark/>
          </w:tcPr>
          <w:p w14:paraId="121E8BC2" w14:textId="549EC866" w:rsidR="00480A3E" w:rsidRPr="001E17BA" w:rsidDel="000A0FB3" w:rsidRDefault="00480A3E" w:rsidP="000D4781">
            <w:pPr>
              <w:spacing w:after="0"/>
              <w:jc w:val="right"/>
              <w:cnfStyle w:val="000000100000" w:firstRow="0" w:lastRow="0" w:firstColumn="0" w:lastColumn="0" w:oddVBand="0" w:evenVBand="0" w:oddHBand="1" w:evenHBand="0" w:firstRowFirstColumn="0" w:firstRowLastColumn="0" w:lastRowFirstColumn="0" w:lastRowLastColumn="0"/>
              <w:rPr>
                <w:ins w:id="15820" w:author="Huang T  Dr (Surrey Business Schl)" w:date="2018-09-20T17:46:00Z"/>
                <w:del w:id="15821" w:author="韬 黄" w:date="2018-10-16T16:47:00Z"/>
                <w:rFonts w:eastAsia="Times New Roman" w:cs="Times New Roman"/>
                <w:sz w:val="22"/>
              </w:rPr>
            </w:pPr>
            <w:ins w:id="15822" w:author="Huang T  Dr (Surrey Business Schl)" w:date="2018-09-20T17:46:00Z">
              <w:del w:id="15823" w:author="韬 黄" w:date="2018-10-16T16:47:00Z">
                <w:r w:rsidRPr="001E17BA" w:rsidDel="000A0FB3">
                  <w:rPr>
                    <w:rFonts w:eastAsia="Times New Roman" w:cs="Times New Roman"/>
                    <w:sz w:val="22"/>
                  </w:rPr>
                  <w:delText>0.024</w:delText>
                </w:r>
              </w:del>
            </w:ins>
          </w:p>
        </w:tc>
      </w:tr>
      <w:tr w:rsidR="00480A3E" w:rsidRPr="001E17BA" w:rsidDel="000A0FB3" w14:paraId="02B5542B" w14:textId="49AFCD5A" w:rsidTr="000D4781">
        <w:trPr>
          <w:trHeight w:val="20"/>
          <w:ins w:id="15824" w:author="Huang T  Dr (Surrey Business Schl)" w:date="2018-09-20T17:46:00Z"/>
          <w:del w:id="15825" w:author="韬 黄" w:date="2018-10-16T16:47: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A275FF1" w14:textId="1B2AE132" w:rsidR="00480A3E" w:rsidRPr="001E17BA" w:rsidDel="000A0FB3" w:rsidRDefault="00480A3E" w:rsidP="000D4781">
            <w:pPr>
              <w:spacing w:after="0"/>
              <w:rPr>
                <w:ins w:id="15826" w:author="Huang T  Dr (Surrey Business Schl)" w:date="2018-09-20T17:46:00Z"/>
                <w:del w:id="15827" w:author="韬 黄" w:date="2018-10-16T16:47:00Z"/>
                <w:rFonts w:eastAsia="Times New Roman" w:cs="Times New Roman"/>
                <w:b w:val="0"/>
                <w:bCs w:val="0"/>
                <w:iCs/>
                <w:sz w:val="22"/>
              </w:rPr>
            </w:pPr>
            <w:ins w:id="15828" w:author="Huang T  Dr (Surrey Business Schl)" w:date="2018-09-20T17:46:00Z">
              <w:del w:id="15829" w:author="韬 黄" w:date="2018-10-16T16:47:00Z">
                <w:r w:rsidRPr="001E17BA" w:rsidDel="000A0FB3">
                  <w:rPr>
                    <w:rFonts w:eastAsia="Times New Roman" w:cs="Times New Roman"/>
                    <w:b w:val="0"/>
                    <w:iCs/>
                    <w:sz w:val="22"/>
                  </w:rPr>
                  <w:delText>Intercept</w:delText>
                </w:r>
              </w:del>
            </w:ins>
          </w:p>
          <w:p w14:paraId="43986389" w14:textId="570DF263" w:rsidR="00480A3E" w:rsidRPr="001E17BA" w:rsidDel="000A0FB3" w:rsidRDefault="00480A3E" w:rsidP="000D4781">
            <w:pPr>
              <w:spacing w:after="0"/>
              <w:rPr>
                <w:ins w:id="15830" w:author="Huang T  Dr (Surrey Business Schl)" w:date="2018-09-20T17:46:00Z"/>
                <w:del w:id="15831" w:author="韬 黄" w:date="2018-10-16T16:47:00Z"/>
                <w:rFonts w:eastAsia="Times New Roman" w:cs="Times New Roman"/>
                <w:b w:val="0"/>
                <w:i/>
                <w:iCs/>
                <w:sz w:val="22"/>
              </w:rPr>
            </w:pPr>
          </w:p>
        </w:tc>
        <w:tc>
          <w:tcPr>
            <w:tcW w:w="986" w:type="dxa"/>
            <w:shd w:val="clear" w:color="auto" w:fill="FFFFFF" w:themeFill="background1"/>
            <w:noWrap/>
            <w:hideMark/>
          </w:tcPr>
          <w:p w14:paraId="482F6772" w14:textId="4D1894C8"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32" w:author="Huang T  Dr (Surrey Business Schl)" w:date="2018-09-20T17:46:00Z"/>
                <w:del w:id="15833" w:author="韬 黄" w:date="2018-10-16T16:47:00Z"/>
                <w:rFonts w:eastAsia="Times New Roman" w:cs="Times New Roman"/>
                <w:sz w:val="22"/>
              </w:rPr>
            </w:pPr>
            <w:ins w:id="15834" w:author="Huang T  Dr (Surrey Business Schl)" w:date="2018-09-20T17:46:00Z">
              <w:del w:id="15835" w:author="韬 黄" w:date="2018-10-16T16:47:00Z">
                <w:r w:rsidRPr="001E17BA" w:rsidDel="000A0FB3">
                  <w:rPr>
                    <w:rFonts w:eastAsia="Times New Roman" w:cs="Times New Roman"/>
                    <w:sz w:val="22"/>
                  </w:rPr>
                  <w:delText>1.5</w:delText>
                </w:r>
              </w:del>
            </w:ins>
          </w:p>
        </w:tc>
        <w:tc>
          <w:tcPr>
            <w:tcW w:w="998" w:type="dxa"/>
            <w:shd w:val="clear" w:color="auto" w:fill="FFFFFF" w:themeFill="background1"/>
            <w:noWrap/>
            <w:hideMark/>
          </w:tcPr>
          <w:p w14:paraId="5DA050BC" w14:textId="4310AE2C"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36" w:author="Huang T  Dr (Surrey Business Schl)" w:date="2018-09-20T17:46:00Z"/>
                <w:del w:id="15837" w:author="韬 黄" w:date="2018-10-16T16:47:00Z"/>
                <w:rFonts w:eastAsia="Times New Roman" w:cs="Times New Roman"/>
                <w:sz w:val="22"/>
              </w:rPr>
            </w:pPr>
            <w:ins w:id="15838" w:author="Huang T  Dr (Surrey Business Schl)" w:date="2018-09-20T17:46:00Z">
              <w:del w:id="15839"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noWrap/>
            <w:hideMark/>
          </w:tcPr>
          <w:p w14:paraId="6A4631B5" w14:textId="71F6AEF0"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40" w:author="Huang T  Dr (Surrey Business Schl)" w:date="2018-09-20T17:46:00Z"/>
                <w:del w:id="15841" w:author="韬 黄" w:date="2018-10-16T16:47:00Z"/>
                <w:rFonts w:eastAsia="Times New Roman" w:cs="Times New Roman"/>
                <w:sz w:val="22"/>
              </w:rPr>
            </w:pPr>
            <w:ins w:id="15842" w:author="Huang T  Dr (Surrey Business Schl)" w:date="2018-09-20T17:46:00Z">
              <w:del w:id="15843" w:author="韬 黄" w:date="2018-10-16T16:47:00Z">
                <w:r w:rsidRPr="001E17BA" w:rsidDel="000A0FB3">
                  <w:rPr>
                    <w:rFonts w:eastAsia="Times New Roman" w:cs="Times New Roman"/>
                    <w:sz w:val="22"/>
                  </w:rPr>
                  <w:delText>1.6</w:delText>
                </w:r>
              </w:del>
            </w:ins>
          </w:p>
        </w:tc>
        <w:tc>
          <w:tcPr>
            <w:tcW w:w="998" w:type="dxa"/>
            <w:shd w:val="clear" w:color="auto" w:fill="FFFFFF" w:themeFill="background1"/>
            <w:noWrap/>
            <w:hideMark/>
          </w:tcPr>
          <w:p w14:paraId="21EDDECC" w14:textId="1FA22F0A"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44" w:author="Huang T  Dr (Surrey Business Schl)" w:date="2018-09-20T17:46:00Z"/>
                <w:del w:id="15845" w:author="韬 黄" w:date="2018-10-16T16:47:00Z"/>
                <w:rFonts w:eastAsia="Times New Roman" w:cs="Times New Roman"/>
                <w:sz w:val="22"/>
              </w:rPr>
            </w:pPr>
            <w:ins w:id="15846" w:author="Huang T  Dr (Surrey Business Schl)" w:date="2018-09-20T17:46:00Z">
              <w:del w:id="15847"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noWrap/>
            <w:hideMark/>
          </w:tcPr>
          <w:p w14:paraId="3D88FD1E" w14:textId="2BF3643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48" w:author="Huang T  Dr (Surrey Business Schl)" w:date="2018-09-20T17:46:00Z"/>
                <w:del w:id="15849" w:author="韬 黄" w:date="2018-10-16T16:47:00Z"/>
                <w:rFonts w:eastAsia="Times New Roman" w:cs="Times New Roman"/>
                <w:sz w:val="22"/>
              </w:rPr>
            </w:pPr>
            <w:ins w:id="15850" w:author="Huang T  Dr (Surrey Business Schl)" w:date="2018-09-20T17:46:00Z">
              <w:del w:id="15851" w:author="韬 黄" w:date="2018-10-16T16:47:00Z">
                <w:r w:rsidRPr="001E17BA" w:rsidDel="000A0FB3">
                  <w:rPr>
                    <w:rFonts w:eastAsia="Times New Roman" w:cs="Times New Roman"/>
                    <w:sz w:val="22"/>
                  </w:rPr>
                  <w:delText>2.6</w:delText>
                </w:r>
              </w:del>
            </w:ins>
          </w:p>
        </w:tc>
        <w:tc>
          <w:tcPr>
            <w:tcW w:w="999" w:type="dxa"/>
            <w:shd w:val="clear" w:color="auto" w:fill="FFFFFF" w:themeFill="background1"/>
            <w:noWrap/>
            <w:hideMark/>
          </w:tcPr>
          <w:p w14:paraId="4B634CE7" w14:textId="3358FDD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52" w:author="Huang T  Dr (Surrey Business Schl)" w:date="2018-09-20T17:46:00Z"/>
                <w:del w:id="15853" w:author="韬 黄" w:date="2018-10-16T16:47:00Z"/>
                <w:rFonts w:eastAsia="Times New Roman" w:cs="Times New Roman"/>
                <w:sz w:val="22"/>
              </w:rPr>
            </w:pPr>
            <w:ins w:id="15854" w:author="Huang T  Dr (Surrey Business Schl)" w:date="2018-09-20T17:46:00Z">
              <w:del w:id="15855" w:author="韬 黄" w:date="2018-10-16T16:47:00Z">
                <w:r w:rsidRPr="001E17BA" w:rsidDel="000A0FB3">
                  <w:rPr>
                    <w:rFonts w:eastAsia="Times New Roman" w:cs="Times New Roman"/>
                    <w:sz w:val="22"/>
                  </w:rPr>
                  <w:delText>0.015</w:delText>
                </w:r>
              </w:del>
            </w:ins>
          </w:p>
        </w:tc>
        <w:tc>
          <w:tcPr>
            <w:tcW w:w="986" w:type="dxa"/>
            <w:shd w:val="clear" w:color="auto" w:fill="FFFFFF" w:themeFill="background1"/>
            <w:noWrap/>
            <w:hideMark/>
          </w:tcPr>
          <w:p w14:paraId="3B8A0E10" w14:textId="780F8CE7"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56" w:author="Huang T  Dr (Surrey Business Schl)" w:date="2018-09-20T17:46:00Z"/>
                <w:del w:id="15857" w:author="韬 黄" w:date="2018-10-16T16:47:00Z"/>
                <w:rFonts w:eastAsia="Times New Roman" w:cs="Times New Roman"/>
                <w:sz w:val="22"/>
              </w:rPr>
            </w:pPr>
            <w:ins w:id="15858" w:author="Huang T  Dr (Surrey Business Schl)" w:date="2018-09-20T17:46:00Z">
              <w:del w:id="15859" w:author="韬 黄" w:date="2018-10-16T16:47:00Z">
                <w:r w:rsidRPr="001E17BA" w:rsidDel="000A0FB3">
                  <w:rPr>
                    <w:rFonts w:eastAsia="Times New Roman" w:cs="Times New Roman"/>
                    <w:sz w:val="22"/>
                  </w:rPr>
                  <w:delText>4.2</w:delText>
                </w:r>
              </w:del>
            </w:ins>
          </w:p>
        </w:tc>
        <w:tc>
          <w:tcPr>
            <w:tcW w:w="999" w:type="dxa"/>
            <w:shd w:val="clear" w:color="auto" w:fill="FFFFFF" w:themeFill="background1"/>
            <w:noWrap/>
            <w:hideMark/>
          </w:tcPr>
          <w:p w14:paraId="3A4A54FA" w14:textId="079D6BAA"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60" w:author="Huang T  Dr (Surrey Business Schl)" w:date="2018-09-20T17:46:00Z"/>
                <w:del w:id="15861" w:author="韬 黄" w:date="2018-10-16T16:47:00Z"/>
                <w:rFonts w:eastAsia="Times New Roman" w:cs="Times New Roman"/>
                <w:sz w:val="22"/>
              </w:rPr>
            </w:pPr>
            <w:ins w:id="15862" w:author="Huang T  Dr (Surrey Business Schl)" w:date="2018-09-20T17:46:00Z">
              <w:del w:id="15863" w:author="韬 黄" w:date="2018-10-16T16:47:00Z">
                <w:r w:rsidRPr="001E17BA" w:rsidDel="000A0FB3">
                  <w:rPr>
                    <w:rFonts w:eastAsia="Times New Roman" w:cs="Times New Roman"/>
                    <w:sz w:val="22"/>
                  </w:rPr>
                  <w:delText>0.001</w:delText>
                </w:r>
              </w:del>
            </w:ins>
          </w:p>
        </w:tc>
        <w:tc>
          <w:tcPr>
            <w:tcW w:w="986" w:type="dxa"/>
            <w:shd w:val="clear" w:color="auto" w:fill="FFFFFF" w:themeFill="background1"/>
            <w:hideMark/>
          </w:tcPr>
          <w:p w14:paraId="50AADA81" w14:textId="3D38020B"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64" w:author="Huang T  Dr (Surrey Business Schl)" w:date="2018-09-20T17:46:00Z"/>
                <w:del w:id="15865" w:author="韬 黄" w:date="2018-10-16T16:47:00Z"/>
                <w:rFonts w:eastAsia="Times New Roman" w:cs="Times New Roman"/>
                <w:sz w:val="22"/>
              </w:rPr>
            </w:pPr>
            <w:ins w:id="15866" w:author="Huang T  Dr (Surrey Business Schl)" w:date="2018-09-20T17:46:00Z">
              <w:del w:id="15867" w:author="韬 黄" w:date="2018-10-16T16:47:00Z">
                <w:r w:rsidRPr="001E17BA" w:rsidDel="000A0FB3">
                  <w:rPr>
                    <w:rFonts w:eastAsia="Times New Roman" w:cs="Times New Roman"/>
                    <w:sz w:val="22"/>
                  </w:rPr>
                  <w:delText>1.2</w:delText>
                </w:r>
              </w:del>
            </w:ins>
          </w:p>
        </w:tc>
        <w:tc>
          <w:tcPr>
            <w:tcW w:w="998" w:type="dxa"/>
            <w:shd w:val="clear" w:color="auto" w:fill="FFFFFF" w:themeFill="background1"/>
            <w:hideMark/>
          </w:tcPr>
          <w:p w14:paraId="458D5EFB" w14:textId="28B33D0F"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68" w:author="Huang T  Dr (Surrey Business Schl)" w:date="2018-09-20T17:46:00Z"/>
                <w:del w:id="15869" w:author="韬 黄" w:date="2018-10-16T16:47:00Z"/>
                <w:rFonts w:eastAsia="Times New Roman" w:cs="Times New Roman"/>
                <w:sz w:val="22"/>
              </w:rPr>
            </w:pPr>
            <w:ins w:id="15870" w:author="Huang T  Dr (Surrey Business Schl)" w:date="2018-09-20T17:46:00Z">
              <w:del w:id="15871" w:author="韬 黄" w:date="2018-10-16T16:47:00Z">
                <w:r w:rsidRPr="001E17BA" w:rsidDel="000A0FB3">
                  <w:rPr>
                    <w:rFonts w:eastAsia="Times New Roman" w:cs="Times New Roman"/>
                    <w:sz w:val="22"/>
                  </w:rPr>
                  <w:delText>0.263</w:delText>
                </w:r>
              </w:del>
            </w:ins>
          </w:p>
        </w:tc>
        <w:tc>
          <w:tcPr>
            <w:tcW w:w="986" w:type="dxa"/>
            <w:shd w:val="clear" w:color="auto" w:fill="FFFFFF" w:themeFill="background1"/>
            <w:hideMark/>
          </w:tcPr>
          <w:p w14:paraId="5B818E09" w14:textId="7F3A32D9" w:rsidR="00480A3E" w:rsidRPr="001E17BA" w:rsidDel="000A0FB3" w:rsidRDefault="00480A3E" w:rsidP="000D4781">
            <w:pPr>
              <w:spacing w:after="0"/>
              <w:jc w:val="center"/>
              <w:cnfStyle w:val="000000000000" w:firstRow="0" w:lastRow="0" w:firstColumn="0" w:lastColumn="0" w:oddVBand="0" w:evenVBand="0" w:oddHBand="0" w:evenHBand="0" w:firstRowFirstColumn="0" w:firstRowLastColumn="0" w:lastRowFirstColumn="0" w:lastRowLastColumn="0"/>
              <w:rPr>
                <w:ins w:id="15872" w:author="Huang T  Dr (Surrey Business Schl)" w:date="2018-09-20T17:46:00Z"/>
                <w:del w:id="15873" w:author="韬 黄" w:date="2018-10-16T16:47:00Z"/>
                <w:rFonts w:eastAsia="Times New Roman" w:cs="Times New Roman"/>
                <w:sz w:val="22"/>
              </w:rPr>
            </w:pPr>
            <w:ins w:id="15874" w:author="Huang T  Dr (Surrey Business Schl)" w:date="2018-09-20T17:46:00Z">
              <w:del w:id="15875" w:author="韬 黄" w:date="2018-10-16T16:47:00Z">
                <w:r w:rsidRPr="001E17BA" w:rsidDel="000A0FB3">
                  <w:rPr>
                    <w:rFonts w:eastAsia="Times New Roman" w:cs="Times New Roman"/>
                    <w:sz w:val="22"/>
                  </w:rPr>
                  <w:delText>1.9</w:delText>
                </w:r>
              </w:del>
            </w:ins>
          </w:p>
        </w:tc>
        <w:tc>
          <w:tcPr>
            <w:tcW w:w="999" w:type="dxa"/>
            <w:shd w:val="clear" w:color="auto" w:fill="FFFFFF" w:themeFill="background1"/>
            <w:hideMark/>
          </w:tcPr>
          <w:p w14:paraId="1432DAB8" w14:textId="76BDBD31" w:rsidR="00480A3E" w:rsidRPr="001E17BA" w:rsidDel="000A0FB3"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15876" w:author="Huang T  Dr (Surrey Business Schl)" w:date="2018-09-20T17:46:00Z"/>
                <w:del w:id="15877" w:author="韬 黄" w:date="2018-10-16T16:47:00Z"/>
                <w:rFonts w:eastAsia="Times New Roman" w:cs="Times New Roman"/>
                <w:sz w:val="22"/>
              </w:rPr>
            </w:pPr>
            <w:ins w:id="15878" w:author="Huang T  Dr (Surrey Business Schl)" w:date="2018-09-20T17:46:00Z">
              <w:del w:id="15879" w:author="韬 黄" w:date="2018-10-16T16:47:00Z">
                <w:r w:rsidRPr="001E17BA" w:rsidDel="000A0FB3">
                  <w:rPr>
                    <w:rFonts w:eastAsia="Times New Roman" w:cs="Times New Roman"/>
                    <w:sz w:val="22"/>
                  </w:rPr>
                  <w:delText>0.008</w:delText>
                </w:r>
              </w:del>
            </w:ins>
          </w:p>
          <w:p w14:paraId="7DFD8A73" w14:textId="6810057F" w:rsidR="00480A3E" w:rsidRPr="001E17BA" w:rsidDel="000A0FB3" w:rsidRDefault="00480A3E" w:rsidP="000D4781">
            <w:pPr>
              <w:spacing w:after="0"/>
              <w:jc w:val="right"/>
              <w:cnfStyle w:val="000000000000" w:firstRow="0" w:lastRow="0" w:firstColumn="0" w:lastColumn="0" w:oddVBand="0" w:evenVBand="0" w:oddHBand="0" w:evenHBand="0" w:firstRowFirstColumn="0" w:firstRowLastColumn="0" w:lastRowFirstColumn="0" w:lastRowLastColumn="0"/>
              <w:rPr>
                <w:ins w:id="15880" w:author="Huang T  Dr (Surrey Business Schl)" w:date="2018-09-20T17:46:00Z"/>
                <w:del w:id="15881" w:author="韬 黄" w:date="2018-10-16T16:47:00Z"/>
                <w:rFonts w:eastAsia="Times New Roman" w:cs="Times New Roman"/>
                <w:sz w:val="22"/>
              </w:rPr>
            </w:pPr>
          </w:p>
        </w:tc>
      </w:tr>
      <w:tr w:rsidR="00480A3E" w:rsidRPr="001E17BA" w:rsidDel="000A0FB3" w14:paraId="1EF835F1" w14:textId="01639320" w:rsidTr="000D4781">
        <w:trPr>
          <w:cnfStyle w:val="000000100000" w:firstRow="0" w:lastRow="0" w:firstColumn="0" w:lastColumn="0" w:oddVBand="0" w:evenVBand="0" w:oddHBand="1" w:evenHBand="0" w:firstRowFirstColumn="0" w:firstRowLastColumn="0" w:lastRowFirstColumn="0" w:lastRowLastColumn="0"/>
          <w:trHeight w:val="20"/>
          <w:ins w:id="15882" w:author="Huang T  Dr (Surrey Business Schl)" w:date="2018-09-20T17:46:00Z"/>
          <w:del w:id="15883" w:author="韬 黄" w:date="2018-10-16T16:47:00Z"/>
        </w:trPr>
        <w:tc>
          <w:tcPr>
            <w:cnfStyle w:val="001000000000" w:firstRow="0" w:lastRow="0" w:firstColumn="1" w:lastColumn="0" w:oddVBand="0" w:evenVBand="0" w:oddHBand="0" w:evenHBand="0" w:firstRowFirstColumn="0" w:firstRowLastColumn="0" w:lastRowFirstColumn="0" w:lastRowLastColumn="0"/>
            <w:tcW w:w="15026" w:type="dxa"/>
            <w:gridSpan w:val="13"/>
            <w:shd w:val="clear" w:color="auto" w:fill="FFFFFF" w:themeFill="background1"/>
            <w:noWrap/>
          </w:tcPr>
          <w:p w14:paraId="73DA7645" w14:textId="37458747" w:rsidR="00480A3E" w:rsidRPr="001E17BA" w:rsidDel="000A0FB3" w:rsidRDefault="00767E6C">
            <w:pPr>
              <w:spacing w:after="0"/>
              <w:rPr>
                <w:ins w:id="15884" w:author="Huang T  Dr (Surrey Business Schl)" w:date="2018-09-20T17:46:00Z"/>
                <w:del w:id="15885" w:author="韬 黄" w:date="2018-10-16T16:47:00Z"/>
                <w:rFonts w:eastAsia="Times New Roman" w:cs="Times New Roman"/>
                <w:sz w:val="22"/>
              </w:rPr>
            </w:pPr>
            <w:ins w:id="15886" w:author="Huang T  Dr (Surrey Business Schl)" w:date="2018-09-20T17:47:00Z">
              <w:del w:id="15887" w:author="韬 黄" w:date="2018-10-16T16:47:00Z">
                <w:r w:rsidDel="000A0FB3">
                  <w:rPr>
                    <w:rFonts w:eastAsia="Times New Roman" w:cs="Times New Roman"/>
                    <w:b w:val="0"/>
                    <w:i/>
                    <w:iCs/>
                    <w:sz w:val="22"/>
                  </w:rPr>
                  <w:delText xml:space="preserve"> </w:delText>
                </w:r>
              </w:del>
            </w:ins>
            <w:ins w:id="15888" w:author="Huang T  Dr (Surrey Business Schl)" w:date="2018-09-20T17:46:00Z">
              <w:del w:id="15889" w:author="韬 黄" w:date="2018-10-16T16:47:00Z">
                <w:r w:rsidR="00480A3E" w:rsidDel="000A0FB3">
                  <w:rPr>
                    <w:rFonts w:eastAsia="Times New Roman" w:cs="Times New Roman"/>
                    <w:b w:val="0"/>
                    <w:i/>
                    <w:iCs/>
                    <w:sz w:val="22"/>
                  </w:rPr>
                  <w:delText>*</w:delText>
                </w:r>
                <w:r w:rsidR="00480A3E" w:rsidRPr="001E17BA" w:rsidDel="000A0FB3">
                  <w:rPr>
                    <w:rFonts w:eastAsia="Times New Roman" w:cs="Times New Roman"/>
                    <w:b w:val="0"/>
                    <w:i/>
                    <w:iCs/>
                    <w:sz w:val="22"/>
                  </w:rPr>
                  <w:delText>the estimates are all multiplied by 100</w:delText>
                </w:r>
              </w:del>
            </w:ins>
          </w:p>
        </w:tc>
      </w:tr>
    </w:tbl>
    <w:p w14:paraId="3E92C505" w14:textId="1F9D1A66" w:rsidR="00857716" w:rsidRDefault="00857716" w:rsidP="004C569C">
      <w:pPr>
        <w:pStyle w:val="ListParagraph"/>
        <w:shd w:val="clear" w:color="auto" w:fill="FFFFFF" w:themeFill="background1"/>
        <w:spacing w:after="0" w:line="360" w:lineRule="auto"/>
        <w:ind w:left="0"/>
        <w:rPr>
          <w:ins w:id="15890" w:author="韬 黄" w:date="2018-10-10T16:29:00Z"/>
          <w:rFonts w:cs="Times New Roman"/>
          <w:color w:val="000000" w:themeColor="text1"/>
          <w:sz w:val="22"/>
        </w:rPr>
      </w:pPr>
    </w:p>
    <w:p w14:paraId="690A7CC4" w14:textId="3D48BFC8" w:rsidR="00857716" w:rsidRDefault="00A333D8">
      <w:pPr>
        <w:pStyle w:val="ListParagraph"/>
        <w:shd w:val="clear" w:color="auto" w:fill="FFFFFF" w:themeFill="background1"/>
        <w:spacing w:after="0" w:line="360" w:lineRule="auto"/>
        <w:ind w:left="0"/>
        <w:jc w:val="center"/>
        <w:rPr>
          <w:ins w:id="15891" w:author="韬 黄" w:date="2018-10-10T16:31:00Z"/>
          <w:rFonts w:cs="Times New Roman"/>
          <w:color w:val="000000" w:themeColor="text1"/>
          <w:sz w:val="22"/>
        </w:rPr>
        <w:pPrChange w:id="15892" w:author="韬 黄" w:date="2018-10-10T16:32:00Z">
          <w:pPr>
            <w:pStyle w:val="ListParagraph"/>
            <w:shd w:val="clear" w:color="auto" w:fill="FFFFFF" w:themeFill="background1"/>
            <w:spacing w:after="0" w:line="360" w:lineRule="auto"/>
            <w:ind w:left="0"/>
          </w:pPr>
        </w:pPrChange>
      </w:pPr>
      <w:ins w:id="15893" w:author="韬 黄" w:date="2018-10-10T16:32:00Z">
        <w:r w:rsidRPr="001E17BA">
          <w:rPr>
            <w:rFonts w:cs="Times New Roman"/>
            <w:color w:val="000000" w:themeColor="text1"/>
            <w:sz w:val="22"/>
          </w:rPr>
          <w:t>Table 7</w:t>
        </w:r>
        <w:r w:rsidRPr="001E17BA">
          <w:rPr>
            <w:rFonts w:cs="Times New Roman"/>
            <w:color w:val="000000" w:themeColor="text1"/>
            <w:sz w:val="22"/>
          </w:rPr>
          <w:tab/>
          <w:t xml:space="preserve">The determinants of </w:t>
        </w:r>
      </w:ins>
      <w:ins w:id="15894" w:author="韬 黄" w:date="2018-10-15T20:45:00Z">
        <w:r w:rsidR="00775B45">
          <w:rPr>
            <w:rFonts w:cs="Times New Roman"/>
            <w:color w:val="000000" w:themeColor="text1"/>
            <w:sz w:val="22"/>
          </w:rPr>
          <w:t xml:space="preserve">reductions of the </w:t>
        </w:r>
      </w:ins>
      <w:ins w:id="15895" w:author="韬 黄" w:date="2018-10-10T16:32:00Z">
        <w:r w:rsidR="00775B45">
          <w:rPr>
            <w:rFonts w:cs="Times New Roman"/>
            <w:color w:val="000000" w:themeColor="text1"/>
            <w:sz w:val="22"/>
          </w:rPr>
          <w:t>MASE</w:t>
        </w:r>
      </w:ins>
      <w:ins w:id="15896" w:author="韬 黄" w:date="2018-10-15T20:44:00Z">
        <w:r w:rsidR="00775B45">
          <w:rPr>
            <w:rFonts w:cs="Times New Roman"/>
            <w:color w:val="000000" w:themeColor="text1"/>
            <w:sz w:val="22"/>
          </w:rPr>
          <w:t xml:space="preserve"> for one to</w:t>
        </w:r>
      </w:ins>
      <w:ins w:id="15897" w:author="韬 黄" w:date="2018-10-15T20:45:00Z">
        <w:r w:rsidR="00775B45">
          <w:rPr>
            <w:rFonts w:cs="Times New Roman"/>
            <w:color w:val="000000" w:themeColor="text1"/>
            <w:sz w:val="22"/>
          </w:rPr>
          <w:t xml:space="preserve"> </w:t>
        </w:r>
      </w:ins>
      <w:ins w:id="15898" w:author="韬 黄" w:date="2018-10-15T20:44:00Z">
        <w:r w:rsidR="00775B45">
          <w:rPr>
            <w:rFonts w:cs="Times New Roman"/>
            <w:color w:val="000000" w:themeColor="text1"/>
            <w:sz w:val="22"/>
          </w:rPr>
          <w:t>eight week</w:t>
        </w:r>
      </w:ins>
      <w:ins w:id="15899" w:author="韬 黄" w:date="2018-10-15T20:45:00Z">
        <w:r w:rsidR="00775B45">
          <w:rPr>
            <w:rFonts w:cs="Times New Roman"/>
            <w:color w:val="000000" w:themeColor="text1"/>
            <w:sz w:val="22"/>
          </w:rPr>
          <w:t>s</w:t>
        </w:r>
      </w:ins>
      <w:ins w:id="15900" w:author="韬 黄" w:date="2018-10-15T20:44:00Z">
        <w:r w:rsidR="00775B45">
          <w:rPr>
            <w:rFonts w:cs="Times New Roman"/>
            <w:color w:val="000000" w:themeColor="text1"/>
            <w:sz w:val="22"/>
          </w:rPr>
          <w:t xml:space="preserve"> ahead</w:t>
        </w:r>
      </w:ins>
      <w:ins w:id="15901" w:author="韬 黄" w:date="2018-10-10T16:32:00Z">
        <w:r w:rsidRPr="001E17BA">
          <w:rPr>
            <w:rFonts w:cs="Times New Roman"/>
            <w:color w:val="000000" w:themeColor="text1"/>
            <w:sz w:val="22"/>
          </w:rPr>
          <w:t xml:space="preserve"> </w:t>
        </w:r>
      </w:ins>
      <w:ins w:id="15902" w:author="韬 黄" w:date="2018-10-15T20:45:00Z">
        <w:r w:rsidR="00775B45">
          <w:rPr>
            <w:rFonts w:cs="Times New Roman"/>
            <w:color w:val="000000" w:themeColor="text1"/>
            <w:sz w:val="22"/>
          </w:rPr>
          <w:t>horizon</w:t>
        </w:r>
      </w:ins>
    </w:p>
    <w:p w14:paraId="7A5A54E1" w14:textId="390F8557" w:rsidR="00857716" w:rsidDel="0095622D" w:rsidRDefault="0095622D">
      <w:pPr>
        <w:pStyle w:val="ListParagraph"/>
        <w:shd w:val="clear" w:color="auto" w:fill="FFFFFF" w:themeFill="background1"/>
        <w:spacing w:after="0" w:line="360" w:lineRule="auto"/>
        <w:ind w:left="0" w:right="8855"/>
        <w:rPr>
          <w:ins w:id="15903" w:author="Huang T  Dr (Surrey Business Schl)" w:date="2018-09-20T17:46:00Z"/>
          <w:del w:id="15904" w:author="韬 黄" w:date="2018-10-10T16:38:00Z"/>
          <w:rFonts w:cs="Times New Roman"/>
          <w:color w:val="000000" w:themeColor="text1"/>
          <w:sz w:val="22"/>
        </w:rPr>
        <w:pPrChange w:id="15905" w:author="韬 黄" w:date="2018-10-10T16:29:00Z">
          <w:pPr>
            <w:pStyle w:val="ListParagraph"/>
            <w:shd w:val="clear" w:color="auto" w:fill="FFFFFF" w:themeFill="background1"/>
            <w:spacing w:after="0" w:line="360" w:lineRule="auto"/>
            <w:ind w:left="0"/>
          </w:pPr>
        </w:pPrChange>
      </w:pPr>
      <w:ins w:id="15906" w:author="韬 黄" w:date="2018-10-10T16:38:00Z">
        <w:r>
          <w:rPr>
            <w:rFonts w:cs="Times New Roman"/>
            <w:color w:val="000000" w:themeColor="text1"/>
            <w:sz w:val="22"/>
          </w:rPr>
          <w:t xml:space="preserve"> </w:t>
        </w:r>
      </w:ins>
    </w:p>
    <w:p w14:paraId="7249DE80" w14:textId="16E9CE56" w:rsidR="00A333D8" w:rsidRDefault="00A333D8" w:rsidP="004C569C">
      <w:pPr>
        <w:pStyle w:val="ListParagraph"/>
        <w:shd w:val="clear" w:color="auto" w:fill="FFFFFF" w:themeFill="background1"/>
        <w:spacing w:after="0" w:line="360" w:lineRule="auto"/>
        <w:ind w:left="0"/>
        <w:rPr>
          <w:ins w:id="15907" w:author="韬 黄" w:date="2018-10-10T16:36:00Z"/>
          <w:rFonts w:cs="Times New Roman"/>
          <w:color w:val="000000" w:themeColor="text1"/>
          <w:sz w:val="22"/>
        </w:rPr>
      </w:pPr>
    </w:p>
    <w:p w14:paraId="229D7A35" w14:textId="0E66093E" w:rsidR="00A333D8" w:rsidRDefault="00A333D8" w:rsidP="004C569C">
      <w:pPr>
        <w:pStyle w:val="ListParagraph"/>
        <w:shd w:val="clear" w:color="auto" w:fill="FFFFFF" w:themeFill="background1"/>
        <w:spacing w:after="0" w:line="360" w:lineRule="auto"/>
        <w:ind w:left="0"/>
        <w:rPr>
          <w:ins w:id="15908" w:author="韬 黄" w:date="2018-10-10T16:36:00Z"/>
          <w:rFonts w:cs="Times New Roman"/>
          <w:color w:val="000000" w:themeColor="text1"/>
          <w:sz w:val="22"/>
        </w:rPr>
      </w:pPr>
    </w:p>
    <w:tbl>
      <w:tblPr>
        <w:tblStyle w:val="ListTable1Light1"/>
        <w:tblW w:w="11186" w:type="dxa"/>
        <w:jc w:val="center"/>
        <w:tblLook w:val="04A0" w:firstRow="1" w:lastRow="0" w:firstColumn="1" w:lastColumn="0" w:noHBand="0" w:noVBand="1"/>
        <w:tblPrChange w:id="15909" w:author="韬 黄" w:date="2018-10-15T20:51:00Z">
          <w:tblPr>
            <w:tblStyle w:val="ListTable1Light1"/>
            <w:tblW w:w="11186" w:type="dxa"/>
            <w:tblLook w:val="04A0" w:firstRow="1" w:lastRow="0" w:firstColumn="1" w:lastColumn="0" w:noHBand="0" w:noVBand="1"/>
          </w:tblPr>
        </w:tblPrChange>
      </w:tblPr>
      <w:tblGrid>
        <w:gridCol w:w="3402"/>
        <w:gridCol w:w="986"/>
        <w:gridCol w:w="960"/>
        <w:gridCol w:w="986"/>
        <w:gridCol w:w="960"/>
        <w:gridCol w:w="986"/>
        <w:gridCol w:w="960"/>
        <w:gridCol w:w="986"/>
        <w:gridCol w:w="960"/>
        <w:tblGridChange w:id="15910">
          <w:tblGrid>
            <w:gridCol w:w="8640"/>
            <w:gridCol w:w="986"/>
            <w:gridCol w:w="960"/>
            <w:gridCol w:w="600"/>
            <w:gridCol w:w="386"/>
            <w:gridCol w:w="960"/>
            <w:gridCol w:w="986"/>
            <w:gridCol w:w="960"/>
            <w:gridCol w:w="986"/>
            <w:gridCol w:w="960"/>
          </w:tblGrid>
        </w:tblGridChange>
      </w:tblGrid>
      <w:tr w:rsidR="00A333D8" w:rsidRPr="003879F0" w14:paraId="013D8E5F" w14:textId="77777777" w:rsidTr="00186C09">
        <w:trPr>
          <w:cnfStyle w:val="100000000000" w:firstRow="1" w:lastRow="0" w:firstColumn="0" w:lastColumn="0" w:oddVBand="0" w:evenVBand="0" w:oddHBand="0" w:evenHBand="0" w:firstRowFirstColumn="0" w:firstRowLastColumn="0" w:lastRowFirstColumn="0" w:lastRowLastColumn="0"/>
          <w:trHeight w:val="20"/>
          <w:jc w:val="center"/>
          <w:ins w:id="15911" w:author="韬 黄" w:date="2018-10-10T16:36:00Z"/>
          <w:trPrChange w:id="15912" w:author="韬 黄" w:date="2018-10-15T20:51: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1186" w:type="dxa"/>
            <w:gridSpan w:val="9"/>
            <w:shd w:val="clear" w:color="auto" w:fill="auto"/>
            <w:noWrap/>
            <w:hideMark/>
            <w:tcPrChange w:id="15913" w:author="韬 黄" w:date="2018-10-15T20:51:00Z">
              <w:tcPr>
                <w:tcW w:w="11185" w:type="dxa"/>
                <w:gridSpan w:val="4"/>
                <w:shd w:val="clear" w:color="auto" w:fill="auto"/>
                <w:noWrap/>
                <w:hideMark/>
              </w:tcPr>
            </w:tcPrChange>
          </w:tcPr>
          <w:p w14:paraId="264D5EE0" w14:textId="77777777" w:rsidR="00A333D8" w:rsidRPr="003879F0" w:rsidRDefault="00A333D8">
            <w:pPr>
              <w:spacing w:after="0"/>
              <w:jc w:val="center"/>
              <w:cnfStyle w:val="101000000000" w:firstRow="1" w:lastRow="0" w:firstColumn="1" w:lastColumn="0" w:oddVBand="0" w:evenVBand="0" w:oddHBand="0" w:evenHBand="0" w:firstRowFirstColumn="0" w:firstRowLastColumn="0" w:lastRowFirstColumn="0" w:lastRowLastColumn="0"/>
              <w:rPr>
                <w:ins w:id="15914" w:author="韬 黄" w:date="2018-10-10T16:36:00Z"/>
                <w:rFonts w:eastAsia="Times New Roman" w:cs="Times New Roman"/>
                <w:b w:val="0"/>
                <w:color w:val="000000"/>
                <w:sz w:val="22"/>
                <w:rPrChange w:id="15915" w:author="韬 黄" w:date="2018-10-13T19:59:00Z">
                  <w:rPr>
                    <w:ins w:id="15916" w:author="韬 黄" w:date="2018-10-10T16:36:00Z"/>
                    <w:rFonts w:eastAsia="Times New Roman" w:cs="Times New Roman"/>
                    <w:color w:val="000000"/>
                    <w:sz w:val="22"/>
                  </w:rPr>
                </w:rPrChange>
              </w:rPr>
              <w:pPrChange w:id="15917" w:author="韬 黄" w:date="2018-10-10T16:37:00Z">
                <w:pPr>
                  <w:spacing w:after="0" w:line="240" w:lineRule="auto"/>
                  <w:jc w:val="center"/>
                  <w:cnfStyle w:val="101000000000" w:firstRow="1" w:lastRow="0" w:firstColumn="1" w:lastColumn="0" w:oddVBand="0" w:evenVBand="0" w:oddHBand="0" w:evenHBand="0" w:firstRowFirstColumn="0" w:firstRowLastColumn="0" w:lastRowFirstColumn="0" w:lastRowLastColumn="0"/>
                </w:pPr>
              </w:pPrChange>
            </w:pPr>
            <w:ins w:id="15918" w:author="韬 黄" w:date="2018-10-10T16:36:00Z">
              <w:r w:rsidRPr="003879F0">
                <w:rPr>
                  <w:rFonts w:eastAsia="Times New Roman" w:cs="Times New Roman"/>
                  <w:b w:val="0"/>
                  <w:color w:val="000000"/>
                  <w:sz w:val="22"/>
                  <w:rPrChange w:id="15919" w:author="韬 黄" w:date="2018-10-13T19:59:00Z">
                    <w:rPr>
                      <w:rFonts w:eastAsia="Times New Roman" w:cs="Times New Roman"/>
                      <w:color w:val="000000"/>
                      <w:sz w:val="22"/>
                    </w:rPr>
                  </w:rPrChange>
                </w:rPr>
                <w:t>parameter estimate for the model without category dummy variables</w:t>
              </w:r>
            </w:ins>
          </w:p>
        </w:tc>
      </w:tr>
      <w:tr w:rsidR="00A333D8" w:rsidRPr="003879F0" w14:paraId="547042ED" w14:textId="77777777" w:rsidTr="00A333D8">
        <w:tblPrEx>
          <w:tblPrExChange w:id="15920" w:author="韬 黄" w:date="2018-10-10T16:38:00Z">
            <w:tblPrEx>
              <w:tblW w:w="16320" w:type="dxa"/>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15921" w:author="韬 黄" w:date="2018-10-10T16:36:00Z"/>
          <w:trPrChange w:id="15922" w:author="韬 黄" w:date="2018-10-10T16:38:00Z">
            <w:trPr>
              <w:trHeight w:val="30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5923" w:author="韬 黄" w:date="2018-10-10T16:38:00Z">
              <w:tcPr>
                <w:tcW w:w="8640" w:type="dxa"/>
                <w:shd w:val="clear" w:color="auto" w:fill="auto"/>
                <w:noWrap/>
                <w:hideMark/>
              </w:tcPr>
            </w:tcPrChange>
          </w:tcPr>
          <w:p w14:paraId="318B8191" w14:textId="175DF09C" w:rsidR="00A333D8" w:rsidRPr="003879F0" w:rsidRDefault="00A333D8">
            <w:pPr>
              <w:spacing w:after="0"/>
              <w:cnfStyle w:val="001000100000" w:firstRow="0" w:lastRow="0" w:firstColumn="1" w:lastColumn="0" w:oddVBand="0" w:evenVBand="0" w:oddHBand="1" w:evenHBand="0" w:firstRowFirstColumn="0" w:firstRowLastColumn="0" w:lastRowFirstColumn="0" w:lastRowLastColumn="0"/>
              <w:rPr>
                <w:ins w:id="15924" w:author="韬 黄" w:date="2018-10-10T16:36:00Z"/>
                <w:rFonts w:eastAsia="Times New Roman" w:cs="Times New Roman"/>
                <w:b w:val="0"/>
                <w:color w:val="000000"/>
                <w:sz w:val="22"/>
                <w:rPrChange w:id="15925" w:author="韬 黄" w:date="2018-10-13T19:59:00Z">
                  <w:rPr>
                    <w:ins w:id="15926" w:author="韬 黄" w:date="2018-10-10T16:36:00Z"/>
                    <w:rFonts w:eastAsia="Times New Roman" w:cs="Times New Roman"/>
                    <w:color w:val="000000"/>
                    <w:sz w:val="22"/>
                  </w:rPr>
                </w:rPrChange>
              </w:rPr>
              <w:pPrChange w:id="15927" w:author="韬 黄" w:date="2018-10-10T16:37: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15928" w:author="韬 黄" w:date="2018-10-10T16:36:00Z">
              <w:r w:rsidRPr="003879F0">
                <w:rPr>
                  <w:rFonts w:eastAsia="Times New Roman" w:cs="Times New Roman"/>
                  <w:b w:val="0"/>
                  <w:color w:val="000000"/>
                  <w:sz w:val="22"/>
                  <w:rPrChange w:id="15929" w:author="韬 黄" w:date="2018-10-13T19:59:00Z">
                    <w:rPr>
                      <w:rFonts w:eastAsia="Times New Roman" w:cs="Times New Roman"/>
                      <w:color w:val="000000"/>
                      <w:sz w:val="22"/>
                    </w:rPr>
                  </w:rPrChange>
                </w:rPr>
                <w:t>Horizon = 8</w:t>
              </w:r>
            </w:ins>
          </w:p>
        </w:tc>
        <w:tc>
          <w:tcPr>
            <w:tcW w:w="1946" w:type="dxa"/>
            <w:gridSpan w:val="2"/>
            <w:shd w:val="clear" w:color="auto" w:fill="auto"/>
            <w:noWrap/>
            <w:hideMark/>
            <w:tcPrChange w:id="15930" w:author="韬 黄" w:date="2018-10-10T16:38:00Z">
              <w:tcPr>
                <w:tcW w:w="1920" w:type="dxa"/>
                <w:gridSpan w:val="2"/>
                <w:shd w:val="clear" w:color="auto" w:fill="auto"/>
                <w:noWrap/>
                <w:hideMark/>
              </w:tcPr>
            </w:tcPrChange>
          </w:tcPr>
          <w:p w14:paraId="4FF67436"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5931" w:author="韬 黄" w:date="2018-10-10T16:36:00Z"/>
                <w:rFonts w:eastAsia="Times New Roman" w:cs="Times New Roman"/>
                <w:color w:val="000000"/>
                <w:sz w:val="22"/>
                <w:rPrChange w:id="15932" w:author="韬 黄" w:date="2018-10-13T19:59:00Z">
                  <w:rPr>
                    <w:ins w:id="15933" w:author="韬 黄" w:date="2018-10-10T16:36:00Z"/>
                    <w:rFonts w:eastAsia="Times New Roman" w:cs="Times New Roman"/>
                    <w:color w:val="000000"/>
                    <w:sz w:val="22"/>
                  </w:rPr>
                </w:rPrChange>
              </w:rPr>
              <w:pPrChange w:id="15934"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5935" w:author="韬 黄" w:date="2018-10-10T16:36:00Z">
              <w:r w:rsidRPr="003879F0">
                <w:rPr>
                  <w:rFonts w:eastAsia="Times New Roman" w:cs="Times New Roman"/>
                  <w:color w:val="000000"/>
                  <w:sz w:val="22"/>
                  <w:rPrChange w:id="15936" w:author="韬 黄" w:date="2018-10-13T19:59:00Z">
                    <w:rPr>
                      <w:rFonts w:eastAsia="Times New Roman" w:cs="Times New Roman"/>
                      <w:color w:val="000000"/>
                      <w:sz w:val="22"/>
                    </w:rPr>
                  </w:rPrChange>
                </w:rPr>
                <w:t>ADL-intra-EWC</w:t>
              </w:r>
            </w:ins>
          </w:p>
        </w:tc>
        <w:tc>
          <w:tcPr>
            <w:tcW w:w="1946" w:type="dxa"/>
            <w:gridSpan w:val="2"/>
            <w:shd w:val="clear" w:color="auto" w:fill="auto"/>
            <w:noWrap/>
            <w:hideMark/>
            <w:tcPrChange w:id="15937" w:author="韬 黄" w:date="2018-10-10T16:38:00Z">
              <w:tcPr>
                <w:tcW w:w="1920" w:type="dxa"/>
                <w:gridSpan w:val="3"/>
                <w:shd w:val="clear" w:color="auto" w:fill="auto"/>
                <w:noWrap/>
                <w:hideMark/>
              </w:tcPr>
            </w:tcPrChange>
          </w:tcPr>
          <w:p w14:paraId="3CD52D79"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5938" w:author="韬 黄" w:date="2018-10-10T16:36:00Z"/>
                <w:rFonts w:eastAsia="Times New Roman" w:cs="Times New Roman"/>
                <w:color w:val="000000"/>
                <w:sz w:val="22"/>
                <w:rPrChange w:id="15939" w:author="韬 黄" w:date="2018-10-13T19:59:00Z">
                  <w:rPr>
                    <w:ins w:id="15940" w:author="韬 黄" w:date="2018-10-10T16:36:00Z"/>
                    <w:rFonts w:eastAsia="Times New Roman" w:cs="Times New Roman"/>
                    <w:color w:val="000000"/>
                    <w:sz w:val="22"/>
                  </w:rPr>
                </w:rPrChange>
              </w:rPr>
              <w:pPrChange w:id="15941"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5942" w:author="韬 黄" w:date="2018-10-10T16:36:00Z">
              <w:r w:rsidRPr="003879F0">
                <w:rPr>
                  <w:rFonts w:eastAsia="Times New Roman" w:cs="Times New Roman"/>
                  <w:color w:val="000000"/>
                  <w:sz w:val="22"/>
                  <w:rPrChange w:id="15943" w:author="韬 黄" w:date="2018-10-13T19:59:00Z">
                    <w:rPr>
                      <w:rFonts w:eastAsia="Times New Roman" w:cs="Times New Roman"/>
                      <w:color w:val="000000"/>
                      <w:sz w:val="22"/>
                    </w:rPr>
                  </w:rPrChange>
                </w:rPr>
                <w:t>ADL-own-EWC</w:t>
              </w:r>
            </w:ins>
          </w:p>
        </w:tc>
        <w:tc>
          <w:tcPr>
            <w:tcW w:w="1946" w:type="dxa"/>
            <w:gridSpan w:val="2"/>
            <w:shd w:val="clear" w:color="auto" w:fill="auto"/>
            <w:noWrap/>
            <w:hideMark/>
            <w:tcPrChange w:id="15944" w:author="韬 黄" w:date="2018-10-10T16:38:00Z">
              <w:tcPr>
                <w:tcW w:w="1920" w:type="dxa"/>
                <w:gridSpan w:val="2"/>
                <w:shd w:val="clear" w:color="auto" w:fill="auto"/>
                <w:noWrap/>
                <w:hideMark/>
              </w:tcPr>
            </w:tcPrChange>
          </w:tcPr>
          <w:p w14:paraId="593E41B0"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5945" w:author="韬 黄" w:date="2018-10-10T16:36:00Z"/>
                <w:rFonts w:eastAsia="Times New Roman" w:cs="Times New Roman"/>
                <w:color w:val="000000"/>
                <w:sz w:val="22"/>
                <w:rPrChange w:id="15946" w:author="韬 黄" w:date="2018-10-13T19:59:00Z">
                  <w:rPr>
                    <w:ins w:id="15947" w:author="韬 黄" w:date="2018-10-10T16:36:00Z"/>
                    <w:rFonts w:eastAsia="Times New Roman" w:cs="Times New Roman"/>
                    <w:color w:val="000000"/>
                    <w:sz w:val="22"/>
                  </w:rPr>
                </w:rPrChange>
              </w:rPr>
              <w:pPrChange w:id="15948"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5949" w:author="韬 黄" w:date="2018-10-10T16:36:00Z">
              <w:r w:rsidRPr="003879F0">
                <w:rPr>
                  <w:rFonts w:eastAsia="Times New Roman" w:cs="Times New Roman"/>
                  <w:color w:val="000000"/>
                  <w:sz w:val="22"/>
                  <w:rPrChange w:id="15950" w:author="韬 黄" w:date="2018-10-13T19:59:00Z">
                    <w:rPr>
                      <w:rFonts w:eastAsia="Times New Roman" w:cs="Times New Roman"/>
                      <w:color w:val="000000"/>
                      <w:sz w:val="22"/>
                    </w:rPr>
                  </w:rPrChange>
                </w:rPr>
                <w:t>ADL-intra-IC</w:t>
              </w:r>
            </w:ins>
          </w:p>
        </w:tc>
        <w:tc>
          <w:tcPr>
            <w:tcW w:w="1946" w:type="dxa"/>
            <w:gridSpan w:val="2"/>
            <w:shd w:val="clear" w:color="auto" w:fill="auto"/>
            <w:noWrap/>
            <w:hideMark/>
            <w:tcPrChange w:id="15951" w:author="韬 黄" w:date="2018-10-10T16:38:00Z">
              <w:tcPr>
                <w:tcW w:w="1920" w:type="dxa"/>
                <w:gridSpan w:val="2"/>
                <w:shd w:val="clear" w:color="auto" w:fill="auto"/>
                <w:noWrap/>
                <w:hideMark/>
              </w:tcPr>
            </w:tcPrChange>
          </w:tcPr>
          <w:p w14:paraId="446AE8C2"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5952" w:author="韬 黄" w:date="2018-10-10T16:36:00Z"/>
                <w:rFonts w:eastAsia="Times New Roman" w:cs="Times New Roman"/>
                <w:color w:val="000000"/>
                <w:sz w:val="22"/>
                <w:rPrChange w:id="15953" w:author="韬 黄" w:date="2018-10-13T19:59:00Z">
                  <w:rPr>
                    <w:ins w:id="15954" w:author="韬 黄" w:date="2018-10-10T16:36:00Z"/>
                    <w:rFonts w:eastAsia="Times New Roman" w:cs="Times New Roman"/>
                    <w:color w:val="000000"/>
                    <w:sz w:val="22"/>
                  </w:rPr>
                </w:rPrChange>
              </w:rPr>
              <w:pPrChange w:id="15955"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5956" w:author="韬 黄" w:date="2018-10-10T16:36:00Z">
              <w:r w:rsidRPr="003879F0">
                <w:rPr>
                  <w:rFonts w:eastAsia="Times New Roman" w:cs="Times New Roman"/>
                  <w:color w:val="000000"/>
                  <w:sz w:val="22"/>
                  <w:rPrChange w:id="15957" w:author="韬 黄" w:date="2018-10-13T19:59:00Z">
                    <w:rPr>
                      <w:rFonts w:eastAsia="Times New Roman" w:cs="Times New Roman"/>
                      <w:color w:val="000000"/>
                      <w:sz w:val="22"/>
                    </w:rPr>
                  </w:rPrChange>
                </w:rPr>
                <w:t>ADL-own-IC</w:t>
              </w:r>
            </w:ins>
          </w:p>
        </w:tc>
      </w:tr>
      <w:tr w:rsidR="00A333D8" w:rsidRPr="003879F0" w14:paraId="53866F42" w14:textId="77777777" w:rsidTr="00186C09">
        <w:tblPrEx>
          <w:tblPrExChange w:id="15958" w:author="韬 黄" w:date="2018-10-15T20:51:00Z">
            <w:tblPrEx>
              <w:tblW w:w="16320" w:type="dxa"/>
            </w:tblPrEx>
          </w:tblPrExChange>
        </w:tblPrEx>
        <w:trPr>
          <w:trHeight w:val="20"/>
          <w:jc w:val="center"/>
          <w:ins w:id="15959" w:author="韬 黄" w:date="2018-10-10T16:36:00Z"/>
          <w:trPrChange w:id="15960" w:author="韬 黄" w:date="2018-10-15T20:51:00Z">
            <w:trPr>
              <w:trHeight w:val="30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5961" w:author="韬 黄" w:date="2018-10-15T20:51:00Z">
              <w:tcPr>
                <w:tcW w:w="8640" w:type="dxa"/>
                <w:noWrap/>
                <w:hideMark/>
              </w:tcPr>
            </w:tcPrChange>
          </w:tcPr>
          <w:p w14:paraId="71C45FE0" w14:textId="77777777" w:rsidR="00A333D8" w:rsidRPr="003879F0" w:rsidRDefault="00A333D8">
            <w:pPr>
              <w:spacing w:after="0"/>
              <w:rPr>
                <w:ins w:id="15962" w:author="韬 黄" w:date="2018-10-10T16:36:00Z"/>
                <w:rFonts w:eastAsia="Times New Roman" w:cs="Times New Roman"/>
                <w:b w:val="0"/>
                <w:color w:val="000000"/>
                <w:sz w:val="22"/>
                <w:rPrChange w:id="15963" w:author="韬 黄" w:date="2018-10-13T19:59:00Z">
                  <w:rPr>
                    <w:ins w:id="15964" w:author="韬 黄" w:date="2018-10-10T16:36:00Z"/>
                    <w:rFonts w:eastAsia="Times New Roman" w:cs="Times New Roman"/>
                    <w:color w:val="000000"/>
                    <w:sz w:val="22"/>
                  </w:rPr>
                </w:rPrChange>
              </w:rPr>
              <w:pPrChange w:id="15965" w:author="韬 黄" w:date="2018-10-10T16:37:00Z">
                <w:pPr>
                  <w:spacing w:after="0" w:line="240" w:lineRule="auto"/>
                </w:pPr>
              </w:pPrChange>
            </w:pPr>
            <w:ins w:id="15966" w:author="韬 黄" w:date="2018-10-10T16:36:00Z">
              <w:r w:rsidRPr="003879F0">
                <w:rPr>
                  <w:rFonts w:eastAsia="Times New Roman" w:cs="Times New Roman"/>
                  <w:b w:val="0"/>
                  <w:color w:val="000000"/>
                  <w:sz w:val="22"/>
                  <w:rPrChange w:id="15967" w:author="韬 黄" w:date="2018-10-13T19:59:00Z">
                    <w:rPr>
                      <w:rFonts w:eastAsia="Times New Roman" w:cs="Times New Roman"/>
                      <w:color w:val="000000"/>
                      <w:sz w:val="22"/>
                    </w:rPr>
                  </w:rPrChange>
                </w:rPr>
                <w:t>Parameter/estimate and p-values</w:t>
              </w:r>
            </w:ins>
          </w:p>
        </w:tc>
        <w:tc>
          <w:tcPr>
            <w:tcW w:w="986" w:type="dxa"/>
            <w:shd w:val="clear" w:color="auto" w:fill="auto"/>
            <w:noWrap/>
            <w:hideMark/>
            <w:tcPrChange w:id="15968" w:author="韬 黄" w:date="2018-10-15T20:51:00Z">
              <w:tcPr>
                <w:tcW w:w="960" w:type="dxa"/>
                <w:noWrap/>
                <w:hideMark/>
              </w:tcPr>
            </w:tcPrChange>
          </w:tcPr>
          <w:p w14:paraId="159F1627"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5969" w:author="韬 黄" w:date="2018-10-10T16:36:00Z"/>
                <w:rFonts w:eastAsia="Times New Roman" w:cs="Times New Roman"/>
                <w:color w:val="000000"/>
                <w:sz w:val="22"/>
                <w:rPrChange w:id="15970" w:author="韬 黄" w:date="2018-10-13T19:59:00Z">
                  <w:rPr>
                    <w:ins w:id="15971" w:author="韬 黄" w:date="2018-10-10T16:36:00Z"/>
                    <w:rFonts w:eastAsia="Times New Roman" w:cs="Times New Roman"/>
                    <w:color w:val="000000"/>
                    <w:sz w:val="22"/>
                  </w:rPr>
                </w:rPrChange>
              </w:rPr>
              <w:pPrChange w:id="15972"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5973" w:author="韬 黄" w:date="2018-10-10T16:36:00Z">
              <w:r w:rsidRPr="003879F0">
                <w:rPr>
                  <w:rFonts w:eastAsia="Times New Roman" w:cs="Times New Roman"/>
                  <w:color w:val="000000"/>
                  <w:sz w:val="22"/>
                  <w:rPrChange w:id="15974" w:author="韬 黄" w:date="2018-10-13T19:59:00Z">
                    <w:rPr>
                      <w:rFonts w:eastAsia="Times New Roman" w:cs="Times New Roman"/>
                      <w:color w:val="000000"/>
                      <w:sz w:val="22"/>
                    </w:rPr>
                  </w:rPrChange>
                </w:rPr>
                <w:t>Estimate</w:t>
              </w:r>
            </w:ins>
          </w:p>
        </w:tc>
        <w:tc>
          <w:tcPr>
            <w:tcW w:w="960" w:type="dxa"/>
            <w:shd w:val="clear" w:color="auto" w:fill="auto"/>
            <w:noWrap/>
            <w:hideMark/>
            <w:tcPrChange w:id="15975" w:author="韬 黄" w:date="2018-10-15T20:51:00Z">
              <w:tcPr>
                <w:tcW w:w="960" w:type="dxa"/>
                <w:noWrap/>
                <w:hideMark/>
              </w:tcPr>
            </w:tcPrChange>
          </w:tcPr>
          <w:p w14:paraId="1321A0BA"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5976" w:author="韬 黄" w:date="2018-10-10T16:36:00Z"/>
                <w:rFonts w:eastAsia="Times New Roman" w:cs="Times New Roman"/>
                <w:color w:val="000000"/>
                <w:sz w:val="22"/>
                <w:rPrChange w:id="15977" w:author="韬 黄" w:date="2018-10-13T19:59:00Z">
                  <w:rPr>
                    <w:ins w:id="15978" w:author="韬 黄" w:date="2018-10-10T16:36:00Z"/>
                    <w:rFonts w:eastAsia="Times New Roman" w:cs="Times New Roman"/>
                    <w:color w:val="000000"/>
                    <w:sz w:val="22"/>
                  </w:rPr>
                </w:rPrChange>
              </w:rPr>
              <w:pPrChange w:id="15979"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5980" w:author="韬 黄" w:date="2018-10-10T16:36:00Z">
              <w:r w:rsidRPr="003879F0">
                <w:rPr>
                  <w:rFonts w:eastAsia="Times New Roman" w:cs="Times New Roman"/>
                  <w:color w:val="000000"/>
                  <w:sz w:val="22"/>
                  <w:rPrChange w:id="15981" w:author="韬 黄" w:date="2018-10-13T19:59:00Z">
                    <w:rPr>
                      <w:rFonts w:eastAsia="Times New Roman" w:cs="Times New Roman"/>
                      <w:color w:val="000000"/>
                      <w:sz w:val="22"/>
                    </w:rPr>
                  </w:rPrChange>
                </w:rPr>
                <w:t>P-value</w:t>
              </w:r>
            </w:ins>
          </w:p>
        </w:tc>
        <w:tc>
          <w:tcPr>
            <w:tcW w:w="986" w:type="dxa"/>
            <w:shd w:val="clear" w:color="auto" w:fill="auto"/>
            <w:noWrap/>
            <w:hideMark/>
            <w:tcPrChange w:id="15982" w:author="韬 黄" w:date="2018-10-15T20:51:00Z">
              <w:tcPr>
                <w:tcW w:w="960" w:type="dxa"/>
                <w:gridSpan w:val="2"/>
                <w:noWrap/>
                <w:hideMark/>
              </w:tcPr>
            </w:tcPrChange>
          </w:tcPr>
          <w:p w14:paraId="0C1FA8C9"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5983" w:author="韬 黄" w:date="2018-10-10T16:36:00Z"/>
                <w:rFonts w:eastAsia="Times New Roman" w:cs="Times New Roman"/>
                <w:color w:val="000000"/>
                <w:sz w:val="22"/>
                <w:rPrChange w:id="15984" w:author="韬 黄" w:date="2018-10-13T19:59:00Z">
                  <w:rPr>
                    <w:ins w:id="15985" w:author="韬 黄" w:date="2018-10-10T16:36:00Z"/>
                    <w:rFonts w:eastAsia="Times New Roman" w:cs="Times New Roman"/>
                    <w:color w:val="000000"/>
                    <w:sz w:val="22"/>
                  </w:rPr>
                </w:rPrChange>
              </w:rPr>
              <w:pPrChange w:id="15986"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5987" w:author="韬 黄" w:date="2018-10-10T16:36:00Z">
              <w:r w:rsidRPr="003879F0">
                <w:rPr>
                  <w:rFonts w:eastAsia="Times New Roman" w:cs="Times New Roman"/>
                  <w:color w:val="000000"/>
                  <w:sz w:val="22"/>
                  <w:rPrChange w:id="15988" w:author="韬 黄" w:date="2018-10-13T19:59:00Z">
                    <w:rPr>
                      <w:rFonts w:eastAsia="Times New Roman" w:cs="Times New Roman"/>
                      <w:color w:val="000000"/>
                      <w:sz w:val="22"/>
                    </w:rPr>
                  </w:rPrChange>
                </w:rPr>
                <w:t>Estimate</w:t>
              </w:r>
            </w:ins>
          </w:p>
        </w:tc>
        <w:tc>
          <w:tcPr>
            <w:tcW w:w="960" w:type="dxa"/>
            <w:shd w:val="clear" w:color="auto" w:fill="auto"/>
            <w:noWrap/>
            <w:hideMark/>
            <w:tcPrChange w:id="15989" w:author="韬 黄" w:date="2018-10-15T20:51:00Z">
              <w:tcPr>
                <w:tcW w:w="960" w:type="dxa"/>
                <w:noWrap/>
                <w:hideMark/>
              </w:tcPr>
            </w:tcPrChange>
          </w:tcPr>
          <w:p w14:paraId="359AD6C0"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5990" w:author="韬 黄" w:date="2018-10-10T16:36:00Z"/>
                <w:rFonts w:eastAsia="Times New Roman" w:cs="Times New Roman"/>
                <w:color w:val="000000"/>
                <w:sz w:val="22"/>
                <w:rPrChange w:id="15991" w:author="韬 黄" w:date="2018-10-13T19:59:00Z">
                  <w:rPr>
                    <w:ins w:id="15992" w:author="韬 黄" w:date="2018-10-10T16:36:00Z"/>
                    <w:rFonts w:eastAsia="Times New Roman" w:cs="Times New Roman"/>
                    <w:color w:val="000000"/>
                    <w:sz w:val="22"/>
                  </w:rPr>
                </w:rPrChange>
              </w:rPr>
              <w:pPrChange w:id="15993"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5994" w:author="韬 黄" w:date="2018-10-10T16:36:00Z">
              <w:r w:rsidRPr="003879F0">
                <w:rPr>
                  <w:rFonts w:eastAsia="Times New Roman" w:cs="Times New Roman"/>
                  <w:color w:val="000000"/>
                  <w:sz w:val="22"/>
                  <w:rPrChange w:id="15995" w:author="韬 黄" w:date="2018-10-13T19:59:00Z">
                    <w:rPr>
                      <w:rFonts w:eastAsia="Times New Roman" w:cs="Times New Roman"/>
                      <w:color w:val="000000"/>
                      <w:sz w:val="22"/>
                    </w:rPr>
                  </w:rPrChange>
                </w:rPr>
                <w:t>P-value</w:t>
              </w:r>
            </w:ins>
          </w:p>
        </w:tc>
        <w:tc>
          <w:tcPr>
            <w:tcW w:w="986" w:type="dxa"/>
            <w:shd w:val="clear" w:color="auto" w:fill="auto"/>
            <w:noWrap/>
            <w:hideMark/>
            <w:tcPrChange w:id="15996" w:author="韬 黄" w:date="2018-10-15T20:51:00Z">
              <w:tcPr>
                <w:tcW w:w="960" w:type="dxa"/>
                <w:noWrap/>
                <w:hideMark/>
              </w:tcPr>
            </w:tcPrChange>
          </w:tcPr>
          <w:p w14:paraId="102D5247"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5997" w:author="韬 黄" w:date="2018-10-10T16:36:00Z"/>
                <w:rFonts w:eastAsia="Times New Roman" w:cs="Times New Roman"/>
                <w:color w:val="000000"/>
                <w:sz w:val="22"/>
                <w:rPrChange w:id="15998" w:author="韬 黄" w:date="2018-10-13T19:59:00Z">
                  <w:rPr>
                    <w:ins w:id="15999" w:author="韬 黄" w:date="2018-10-10T16:36:00Z"/>
                    <w:rFonts w:eastAsia="Times New Roman" w:cs="Times New Roman"/>
                    <w:color w:val="000000"/>
                    <w:sz w:val="22"/>
                  </w:rPr>
                </w:rPrChange>
              </w:rPr>
              <w:pPrChange w:id="16000"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001" w:author="韬 黄" w:date="2018-10-10T16:36:00Z">
              <w:r w:rsidRPr="003879F0">
                <w:rPr>
                  <w:rFonts w:eastAsia="Times New Roman" w:cs="Times New Roman"/>
                  <w:color w:val="000000"/>
                  <w:sz w:val="22"/>
                  <w:rPrChange w:id="16002" w:author="韬 黄" w:date="2018-10-13T19:59:00Z">
                    <w:rPr>
                      <w:rFonts w:eastAsia="Times New Roman" w:cs="Times New Roman"/>
                      <w:color w:val="000000"/>
                      <w:sz w:val="22"/>
                    </w:rPr>
                  </w:rPrChange>
                </w:rPr>
                <w:t>Estimate</w:t>
              </w:r>
            </w:ins>
          </w:p>
        </w:tc>
        <w:tc>
          <w:tcPr>
            <w:tcW w:w="960" w:type="dxa"/>
            <w:shd w:val="clear" w:color="auto" w:fill="auto"/>
            <w:noWrap/>
            <w:hideMark/>
            <w:tcPrChange w:id="16003" w:author="韬 黄" w:date="2018-10-15T20:51:00Z">
              <w:tcPr>
                <w:tcW w:w="960" w:type="dxa"/>
                <w:noWrap/>
                <w:hideMark/>
              </w:tcPr>
            </w:tcPrChange>
          </w:tcPr>
          <w:p w14:paraId="35BA2F0E"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004" w:author="韬 黄" w:date="2018-10-10T16:36:00Z"/>
                <w:rFonts w:eastAsia="Times New Roman" w:cs="Times New Roman"/>
                <w:color w:val="000000"/>
                <w:sz w:val="22"/>
                <w:rPrChange w:id="16005" w:author="韬 黄" w:date="2018-10-13T19:59:00Z">
                  <w:rPr>
                    <w:ins w:id="16006" w:author="韬 黄" w:date="2018-10-10T16:36:00Z"/>
                    <w:rFonts w:eastAsia="Times New Roman" w:cs="Times New Roman"/>
                    <w:color w:val="000000"/>
                    <w:sz w:val="22"/>
                  </w:rPr>
                </w:rPrChange>
              </w:rPr>
              <w:pPrChange w:id="16007"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008" w:author="韬 黄" w:date="2018-10-10T16:36:00Z">
              <w:r w:rsidRPr="003879F0">
                <w:rPr>
                  <w:rFonts w:eastAsia="Times New Roman" w:cs="Times New Roman"/>
                  <w:color w:val="000000"/>
                  <w:sz w:val="22"/>
                  <w:rPrChange w:id="16009" w:author="韬 黄" w:date="2018-10-13T19:59:00Z">
                    <w:rPr>
                      <w:rFonts w:eastAsia="Times New Roman" w:cs="Times New Roman"/>
                      <w:color w:val="000000"/>
                      <w:sz w:val="22"/>
                    </w:rPr>
                  </w:rPrChange>
                </w:rPr>
                <w:t>P-value</w:t>
              </w:r>
            </w:ins>
          </w:p>
        </w:tc>
        <w:tc>
          <w:tcPr>
            <w:tcW w:w="986" w:type="dxa"/>
            <w:shd w:val="clear" w:color="auto" w:fill="auto"/>
            <w:noWrap/>
            <w:hideMark/>
            <w:tcPrChange w:id="16010" w:author="韬 黄" w:date="2018-10-15T20:51:00Z">
              <w:tcPr>
                <w:tcW w:w="960" w:type="dxa"/>
                <w:noWrap/>
                <w:hideMark/>
              </w:tcPr>
            </w:tcPrChange>
          </w:tcPr>
          <w:p w14:paraId="42AC0DF1"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011" w:author="韬 黄" w:date="2018-10-10T16:36:00Z"/>
                <w:rFonts w:eastAsia="Times New Roman" w:cs="Times New Roman"/>
                <w:color w:val="000000"/>
                <w:sz w:val="22"/>
                <w:rPrChange w:id="16012" w:author="韬 黄" w:date="2018-10-13T19:59:00Z">
                  <w:rPr>
                    <w:ins w:id="16013" w:author="韬 黄" w:date="2018-10-10T16:36:00Z"/>
                    <w:rFonts w:eastAsia="Times New Roman" w:cs="Times New Roman"/>
                    <w:color w:val="000000"/>
                    <w:sz w:val="22"/>
                  </w:rPr>
                </w:rPrChange>
              </w:rPr>
              <w:pPrChange w:id="16014"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015" w:author="韬 黄" w:date="2018-10-10T16:36:00Z">
              <w:r w:rsidRPr="003879F0">
                <w:rPr>
                  <w:rFonts w:eastAsia="Times New Roman" w:cs="Times New Roman"/>
                  <w:color w:val="000000"/>
                  <w:sz w:val="22"/>
                  <w:rPrChange w:id="16016" w:author="韬 黄" w:date="2018-10-13T19:59:00Z">
                    <w:rPr>
                      <w:rFonts w:eastAsia="Times New Roman" w:cs="Times New Roman"/>
                      <w:color w:val="000000"/>
                      <w:sz w:val="22"/>
                    </w:rPr>
                  </w:rPrChange>
                </w:rPr>
                <w:t>Estimate</w:t>
              </w:r>
            </w:ins>
          </w:p>
        </w:tc>
        <w:tc>
          <w:tcPr>
            <w:tcW w:w="960" w:type="dxa"/>
            <w:shd w:val="clear" w:color="auto" w:fill="auto"/>
            <w:noWrap/>
            <w:hideMark/>
            <w:tcPrChange w:id="16017" w:author="韬 黄" w:date="2018-10-15T20:51:00Z">
              <w:tcPr>
                <w:tcW w:w="960" w:type="dxa"/>
                <w:noWrap/>
                <w:hideMark/>
              </w:tcPr>
            </w:tcPrChange>
          </w:tcPr>
          <w:p w14:paraId="5D9FB8EE"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018" w:author="韬 黄" w:date="2018-10-10T16:36:00Z"/>
                <w:rFonts w:eastAsia="Times New Roman" w:cs="Times New Roman"/>
                <w:color w:val="000000"/>
                <w:sz w:val="22"/>
                <w:rPrChange w:id="16019" w:author="韬 黄" w:date="2018-10-13T19:59:00Z">
                  <w:rPr>
                    <w:ins w:id="16020" w:author="韬 黄" w:date="2018-10-10T16:36:00Z"/>
                    <w:rFonts w:eastAsia="Times New Roman" w:cs="Times New Roman"/>
                    <w:color w:val="000000"/>
                    <w:sz w:val="22"/>
                  </w:rPr>
                </w:rPrChange>
              </w:rPr>
              <w:pPrChange w:id="16021"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022" w:author="韬 黄" w:date="2018-10-10T16:36:00Z">
              <w:r w:rsidRPr="003879F0">
                <w:rPr>
                  <w:rFonts w:eastAsia="Times New Roman" w:cs="Times New Roman"/>
                  <w:color w:val="000000"/>
                  <w:sz w:val="22"/>
                  <w:rPrChange w:id="16023" w:author="韬 黄" w:date="2018-10-13T19:59:00Z">
                    <w:rPr>
                      <w:rFonts w:eastAsia="Times New Roman" w:cs="Times New Roman"/>
                      <w:color w:val="000000"/>
                      <w:sz w:val="22"/>
                    </w:rPr>
                  </w:rPrChange>
                </w:rPr>
                <w:t>P-value</w:t>
              </w:r>
            </w:ins>
          </w:p>
        </w:tc>
      </w:tr>
      <w:tr w:rsidR="00A333D8" w:rsidRPr="003879F0" w14:paraId="39E7F421" w14:textId="77777777" w:rsidTr="00186C09">
        <w:tblPrEx>
          <w:tblPrExChange w:id="16024" w:author="韬 黄" w:date="2018-10-15T20:51:00Z">
            <w:tblPrEx>
              <w:tblW w:w="16320" w:type="dxa"/>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16025" w:author="韬 黄" w:date="2018-10-10T16:36:00Z"/>
          <w:trPrChange w:id="16026" w:author="韬 黄" w:date="2018-10-15T20:51:00Z">
            <w:trPr>
              <w:trHeight w:val="30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6027" w:author="韬 黄" w:date="2018-10-15T20:51:00Z">
              <w:tcPr>
                <w:tcW w:w="8640" w:type="dxa"/>
                <w:noWrap/>
                <w:hideMark/>
              </w:tcPr>
            </w:tcPrChange>
          </w:tcPr>
          <w:p w14:paraId="676706EC" w14:textId="77777777" w:rsidR="00A333D8" w:rsidRPr="003879F0" w:rsidRDefault="00A333D8">
            <w:pPr>
              <w:spacing w:after="0"/>
              <w:cnfStyle w:val="001000100000" w:firstRow="0" w:lastRow="0" w:firstColumn="1" w:lastColumn="0" w:oddVBand="0" w:evenVBand="0" w:oddHBand="1" w:evenHBand="0" w:firstRowFirstColumn="0" w:firstRowLastColumn="0" w:lastRowFirstColumn="0" w:lastRowLastColumn="0"/>
              <w:rPr>
                <w:ins w:id="16028" w:author="韬 黄" w:date="2018-10-10T16:36:00Z"/>
                <w:rFonts w:eastAsia="Times New Roman" w:cs="Times New Roman"/>
                <w:b w:val="0"/>
                <w:color w:val="000000"/>
                <w:sz w:val="22"/>
                <w:rPrChange w:id="16029" w:author="韬 黄" w:date="2018-10-13T19:59:00Z">
                  <w:rPr>
                    <w:ins w:id="16030" w:author="韬 黄" w:date="2018-10-10T16:36:00Z"/>
                    <w:rFonts w:eastAsia="Times New Roman" w:cs="Times New Roman"/>
                    <w:color w:val="000000"/>
                    <w:sz w:val="22"/>
                  </w:rPr>
                </w:rPrChange>
              </w:rPr>
              <w:pPrChange w:id="16031" w:author="韬 黄" w:date="2018-10-10T16:37: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16032" w:author="韬 黄" w:date="2018-10-10T16:36:00Z">
              <w:r w:rsidRPr="003879F0">
                <w:rPr>
                  <w:rFonts w:eastAsia="Times New Roman" w:cs="Times New Roman"/>
                  <w:b w:val="0"/>
                  <w:color w:val="000000"/>
                  <w:sz w:val="22"/>
                  <w:rPrChange w:id="16033" w:author="韬 黄" w:date="2018-10-13T19:59:00Z">
                    <w:rPr>
                      <w:rFonts w:eastAsia="Times New Roman" w:cs="Times New Roman"/>
                      <w:color w:val="000000"/>
                      <w:sz w:val="22"/>
                    </w:rPr>
                  </w:rPrChange>
                </w:rPr>
                <w:t>Outliers and promotional variations</w:t>
              </w:r>
            </w:ins>
          </w:p>
        </w:tc>
        <w:tc>
          <w:tcPr>
            <w:tcW w:w="986" w:type="dxa"/>
            <w:shd w:val="clear" w:color="auto" w:fill="auto"/>
            <w:hideMark/>
            <w:tcPrChange w:id="16034" w:author="韬 黄" w:date="2018-10-15T20:51:00Z">
              <w:tcPr>
                <w:tcW w:w="960" w:type="dxa"/>
                <w:hideMark/>
              </w:tcPr>
            </w:tcPrChange>
          </w:tcPr>
          <w:p w14:paraId="768184AA"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35" w:author="韬 黄" w:date="2018-10-10T16:36:00Z"/>
                <w:rFonts w:eastAsia="Times New Roman" w:cs="Times New Roman"/>
                <w:color w:val="000000"/>
                <w:sz w:val="22"/>
                <w:rPrChange w:id="16036" w:author="韬 黄" w:date="2018-10-13T19:59:00Z">
                  <w:rPr>
                    <w:ins w:id="16037" w:author="韬 黄" w:date="2018-10-10T16:36:00Z"/>
                    <w:rFonts w:eastAsia="Times New Roman" w:cs="Times New Roman"/>
                    <w:color w:val="000000"/>
                    <w:sz w:val="20"/>
                    <w:szCs w:val="20"/>
                  </w:rPr>
                </w:rPrChange>
              </w:rPr>
              <w:pPrChange w:id="16038"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39" w:author="韬 黄" w:date="2018-10-10T16:36:00Z">
              <w:r w:rsidRPr="003879F0">
                <w:rPr>
                  <w:rFonts w:eastAsia="Times New Roman" w:cs="Times New Roman"/>
                  <w:color w:val="000000"/>
                  <w:sz w:val="22"/>
                  <w:rPrChange w:id="16040" w:author="韬 黄" w:date="2018-10-13T19:59:00Z">
                    <w:rPr>
                      <w:rFonts w:eastAsia="Times New Roman" w:cs="Times New Roman"/>
                      <w:color w:val="000000"/>
                      <w:sz w:val="20"/>
                      <w:szCs w:val="20"/>
                    </w:rPr>
                  </w:rPrChange>
                </w:rPr>
                <w:t>0.07</w:t>
              </w:r>
            </w:ins>
          </w:p>
        </w:tc>
        <w:tc>
          <w:tcPr>
            <w:tcW w:w="960" w:type="dxa"/>
            <w:shd w:val="clear" w:color="auto" w:fill="auto"/>
            <w:hideMark/>
            <w:tcPrChange w:id="16041" w:author="韬 黄" w:date="2018-10-15T20:51:00Z">
              <w:tcPr>
                <w:tcW w:w="960" w:type="dxa"/>
                <w:hideMark/>
              </w:tcPr>
            </w:tcPrChange>
          </w:tcPr>
          <w:p w14:paraId="61CB7467"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42" w:author="韬 黄" w:date="2018-10-10T16:36:00Z"/>
                <w:rFonts w:eastAsia="Times New Roman" w:cs="Times New Roman"/>
                <w:color w:val="000000"/>
                <w:sz w:val="22"/>
                <w:rPrChange w:id="16043" w:author="韬 黄" w:date="2018-10-13T19:59:00Z">
                  <w:rPr>
                    <w:ins w:id="16044" w:author="韬 黄" w:date="2018-10-10T16:36:00Z"/>
                    <w:rFonts w:eastAsia="Times New Roman" w:cs="Times New Roman"/>
                    <w:color w:val="000000"/>
                    <w:sz w:val="20"/>
                    <w:szCs w:val="20"/>
                  </w:rPr>
                </w:rPrChange>
              </w:rPr>
              <w:pPrChange w:id="16045"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46" w:author="韬 黄" w:date="2018-10-10T16:36:00Z">
              <w:r w:rsidRPr="003879F0">
                <w:rPr>
                  <w:rFonts w:eastAsia="Times New Roman" w:cs="Times New Roman"/>
                  <w:color w:val="000000"/>
                  <w:sz w:val="22"/>
                  <w:rPrChange w:id="16047" w:author="韬 黄" w:date="2018-10-13T19:59:00Z">
                    <w:rPr>
                      <w:rFonts w:eastAsia="Times New Roman" w:cs="Times New Roman"/>
                      <w:color w:val="000000"/>
                      <w:sz w:val="20"/>
                      <w:szCs w:val="20"/>
                    </w:rPr>
                  </w:rPrChange>
                </w:rPr>
                <w:t>0.434</w:t>
              </w:r>
            </w:ins>
          </w:p>
        </w:tc>
        <w:tc>
          <w:tcPr>
            <w:tcW w:w="986" w:type="dxa"/>
            <w:shd w:val="clear" w:color="auto" w:fill="auto"/>
            <w:hideMark/>
            <w:tcPrChange w:id="16048" w:author="韬 黄" w:date="2018-10-15T20:51:00Z">
              <w:tcPr>
                <w:tcW w:w="960" w:type="dxa"/>
                <w:gridSpan w:val="2"/>
                <w:hideMark/>
              </w:tcPr>
            </w:tcPrChange>
          </w:tcPr>
          <w:p w14:paraId="553D7CFE"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49" w:author="韬 黄" w:date="2018-10-10T16:36:00Z"/>
                <w:rFonts w:eastAsia="Times New Roman" w:cs="Times New Roman"/>
                <w:color w:val="000000"/>
                <w:sz w:val="22"/>
                <w:rPrChange w:id="16050" w:author="韬 黄" w:date="2018-10-13T19:59:00Z">
                  <w:rPr>
                    <w:ins w:id="16051" w:author="韬 黄" w:date="2018-10-10T16:36:00Z"/>
                    <w:rFonts w:eastAsia="Times New Roman" w:cs="Times New Roman"/>
                    <w:color w:val="000000"/>
                    <w:sz w:val="20"/>
                    <w:szCs w:val="20"/>
                  </w:rPr>
                </w:rPrChange>
              </w:rPr>
              <w:pPrChange w:id="16052"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53" w:author="韬 黄" w:date="2018-10-10T16:36:00Z">
              <w:r w:rsidRPr="003879F0">
                <w:rPr>
                  <w:rFonts w:eastAsia="Times New Roman" w:cs="Times New Roman"/>
                  <w:color w:val="000000"/>
                  <w:sz w:val="22"/>
                  <w:rPrChange w:id="16054" w:author="韬 黄" w:date="2018-10-13T19:59:00Z">
                    <w:rPr>
                      <w:rFonts w:eastAsia="Times New Roman" w:cs="Times New Roman"/>
                      <w:color w:val="000000"/>
                      <w:sz w:val="20"/>
                      <w:szCs w:val="20"/>
                    </w:rPr>
                  </w:rPrChange>
                </w:rPr>
                <w:t>0.11</w:t>
              </w:r>
            </w:ins>
          </w:p>
        </w:tc>
        <w:tc>
          <w:tcPr>
            <w:tcW w:w="960" w:type="dxa"/>
            <w:shd w:val="clear" w:color="auto" w:fill="auto"/>
            <w:hideMark/>
            <w:tcPrChange w:id="16055" w:author="韬 黄" w:date="2018-10-15T20:51:00Z">
              <w:tcPr>
                <w:tcW w:w="960" w:type="dxa"/>
                <w:hideMark/>
              </w:tcPr>
            </w:tcPrChange>
          </w:tcPr>
          <w:p w14:paraId="32F0F37E"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56" w:author="韬 黄" w:date="2018-10-10T16:36:00Z"/>
                <w:rFonts w:eastAsia="Times New Roman" w:cs="Times New Roman"/>
                <w:color w:val="000000"/>
                <w:sz w:val="22"/>
                <w:rPrChange w:id="16057" w:author="韬 黄" w:date="2018-10-13T19:59:00Z">
                  <w:rPr>
                    <w:ins w:id="16058" w:author="韬 黄" w:date="2018-10-10T16:36:00Z"/>
                    <w:rFonts w:eastAsia="Times New Roman" w:cs="Times New Roman"/>
                    <w:color w:val="000000"/>
                    <w:sz w:val="20"/>
                    <w:szCs w:val="20"/>
                  </w:rPr>
                </w:rPrChange>
              </w:rPr>
              <w:pPrChange w:id="16059"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60" w:author="韬 黄" w:date="2018-10-10T16:36:00Z">
              <w:r w:rsidRPr="003879F0">
                <w:rPr>
                  <w:rFonts w:eastAsia="Times New Roman" w:cs="Times New Roman"/>
                  <w:color w:val="000000"/>
                  <w:sz w:val="22"/>
                  <w:rPrChange w:id="16061" w:author="韬 黄" w:date="2018-10-13T19:59:00Z">
                    <w:rPr>
                      <w:rFonts w:eastAsia="Times New Roman" w:cs="Times New Roman"/>
                      <w:color w:val="000000"/>
                      <w:sz w:val="20"/>
                      <w:szCs w:val="20"/>
                    </w:rPr>
                  </w:rPrChange>
                </w:rPr>
                <w:t>0.303</w:t>
              </w:r>
            </w:ins>
          </w:p>
        </w:tc>
        <w:tc>
          <w:tcPr>
            <w:tcW w:w="986" w:type="dxa"/>
            <w:shd w:val="clear" w:color="auto" w:fill="auto"/>
            <w:hideMark/>
            <w:tcPrChange w:id="16062" w:author="韬 黄" w:date="2018-10-15T20:51:00Z">
              <w:tcPr>
                <w:tcW w:w="960" w:type="dxa"/>
                <w:hideMark/>
              </w:tcPr>
            </w:tcPrChange>
          </w:tcPr>
          <w:p w14:paraId="60B9ECBB"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63" w:author="韬 黄" w:date="2018-10-10T16:36:00Z"/>
                <w:rFonts w:eastAsia="Times New Roman" w:cs="Times New Roman"/>
                <w:color w:val="9C0006"/>
                <w:sz w:val="22"/>
                <w:rPrChange w:id="16064" w:author="韬 黄" w:date="2018-10-13T19:59:00Z">
                  <w:rPr>
                    <w:ins w:id="16065" w:author="韬 黄" w:date="2018-10-10T16:36:00Z"/>
                    <w:rFonts w:eastAsia="Times New Roman" w:cs="Times New Roman"/>
                    <w:color w:val="9C0006"/>
                    <w:sz w:val="20"/>
                    <w:szCs w:val="20"/>
                  </w:rPr>
                </w:rPrChange>
              </w:rPr>
              <w:pPrChange w:id="16066"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67" w:author="韬 黄" w:date="2018-10-10T16:36:00Z">
              <w:r w:rsidRPr="003879F0">
                <w:rPr>
                  <w:rFonts w:eastAsia="Times New Roman" w:cs="Times New Roman"/>
                  <w:color w:val="9C0006"/>
                  <w:sz w:val="22"/>
                  <w:rPrChange w:id="16068" w:author="韬 黄" w:date="2018-10-13T19:59:00Z">
                    <w:rPr>
                      <w:rFonts w:eastAsia="Times New Roman" w:cs="Times New Roman"/>
                      <w:color w:val="9C0006"/>
                      <w:sz w:val="20"/>
                      <w:szCs w:val="20"/>
                    </w:rPr>
                  </w:rPrChange>
                </w:rPr>
                <w:t>-1.09</w:t>
              </w:r>
            </w:ins>
          </w:p>
        </w:tc>
        <w:tc>
          <w:tcPr>
            <w:tcW w:w="960" w:type="dxa"/>
            <w:shd w:val="clear" w:color="auto" w:fill="auto"/>
            <w:hideMark/>
            <w:tcPrChange w:id="16069" w:author="韬 黄" w:date="2018-10-15T20:51:00Z">
              <w:tcPr>
                <w:tcW w:w="960" w:type="dxa"/>
                <w:hideMark/>
              </w:tcPr>
            </w:tcPrChange>
          </w:tcPr>
          <w:p w14:paraId="57BBB878"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70" w:author="韬 黄" w:date="2018-10-10T16:36:00Z"/>
                <w:rFonts w:eastAsia="Times New Roman" w:cs="Times New Roman"/>
                <w:color w:val="006100"/>
                <w:sz w:val="22"/>
                <w:rPrChange w:id="16071" w:author="韬 黄" w:date="2018-10-13T19:59:00Z">
                  <w:rPr>
                    <w:ins w:id="16072" w:author="韬 黄" w:date="2018-10-10T16:36:00Z"/>
                    <w:rFonts w:eastAsia="Times New Roman" w:cs="Times New Roman"/>
                    <w:color w:val="006100"/>
                    <w:sz w:val="20"/>
                    <w:szCs w:val="20"/>
                  </w:rPr>
                </w:rPrChange>
              </w:rPr>
              <w:pPrChange w:id="16073"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74" w:author="韬 黄" w:date="2018-10-10T16:36:00Z">
              <w:r w:rsidRPr="003879F0">
                <w:rPr>
                  <w:rFonts w:eastAsia="Times New Roman" w:cs="Times New Roman"/>
                  <w:color w:val="006100"/>
                  <w:sz w:val="22"/>
                  <w:rPrChange w:id="16075" w:author="韬 黄" w:date="2018-10-13T19:59:00Z">
                    <w:rPr>
                      <w:rFonts w:eastAsia="Times New Roman" w:cs="Times New Roman"/>
                      <w:color w:val="006100"/>
                      <w:sz w:val="20"/>
                      <w:szCs w:val="20"/>
                    </w:rPr>
                  </w:rPrChange>
                </w:rPr>
                <w:t>0.000</w:t>
              </w:r>
            </w:ins>
          </w:p>
        </w:tc>
        <w:tc>
          <w:tcPr>
            <w:tcW w:w="986" w:type="dxa"/>
            <w:shd w:val="clear" w:color="auto" w:fill="auto"/>
            <w:hideMark/>
            <w:tcPrChange w:id="16076" w:author="韬 黄" w:date="2018-10-15T20:51:00Z">
              <w:tcPr>
                <w:tcW w:w="960" w:type="dxa"/>
                <w:hideMark/>
              </w:tcPr>
            </w:tcPrChange>
          </w:tcPr>
          <w:p w14:paraId="57A0BB12"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77" w:author="韬 黄" w:date="2018-10-10T16:36:00Z"/>
                <w:rFonts w:eastAsia="Times New Roman" w:cs="Times New Roman"/>
                <w:color w:val="9C0006"/>
                <w:sz w:val="22"/>
                <w:rPrChange w:id="16078" w:author="韬 黄" w:date="2018-10-13T19:59:00Z">
                  <w:rPr>
                    <w:ins w:id="16079" w:author="韬 黄" w:date="2018-10-10T16:36:00Z"/>
                    <w:rFonts w:eastAsia="Times New Roman" w:cs="Times New Roman"/>
                    <w:color w:val="9C0006"/>
                    <w:sz w:val="20"/>
                    <w:szCs w:val="20"/>
                  </w:rPr>
                </w:rPrChange>
              </w:rPr>
              <w:pPrChange w:id="16080"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81" w:author="韬 黄" w:date="2018-10-10T16:36:00Z">
              <w:r w:rsidRPr="003879F0">
                <w:rPr>
                  <w:rFonts w:eastAsia="Times New Roman" w:cs="Times New Roman"/>
                  <w:color w:val="9C0006"/>
                  <w:sz w:val="22"/>
                  <w:rPrChange w:id="16082" w:author="韬 黄" w:date="2018-10-13T19:59:00Z">
                    <w:rPr>
                      <w:rFonts w:eastAsia="Times New Roman" w:cs="Times New Roman"/>
                      <w:color w:val="9C0006"/>
                      <w:sz w:val="20"/>
                      <w:szCs w:val="20"/>
                    </w:rPr>
                  </w:rPrChange>
                </w:rPr>
                <w:t>-1.45</w:t>
              </w:r>
            </w:ins>
          </w:p>
        </w:tc>
        <w:tc>
          <w:tcPr>
            <w:tcW w:w="960" w:type="dxa"/>
            <w:shd w:val="clear" w:color="auto" w:fill="auto"/>
            <w:hideMark/>
            <w:tcPrChange w:id="16083" w:author="韬 黄" w:date="2018-10-15T20:51:00Z">
              <w:tcPr>
                <w:tcW w:w="960" w:type="dxa"/>
                <w:hideMark/>
              </w:tcPr>
            </w:tcPrChange>
          </w:tcPr>
          <w:p w14:paraId="4C357575"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084" w:author="韬 黄" w:date="2018-10-10T16:36:00Z"/>
                <w:rFonts w:eastAsia="Times New Roman" w:cs="Times New Roman"/>
                <w:color w:val="006100"/>
                <w:sz w:val="22"/>
                <w:rPrChange w:id="16085" w:author="韬 黄" w:date="2018-10-13T19:59:00Z">
                  <w:rPr>
                    <w:ins w:id="16086" w:author="韬 黄" w:date="2018-10-10T16:36:00Z"/>
                    <w:rFonts w:eastAsia="Times New Roman" w:cs="Times New Roman"/>
                    <w:color w:val="006100"/>
                    <w:sz w:val="20"/>
                    <w:szCs w:val="20"/>
                  </w:rPr>
                </w:rPrChange>
              </w:rPr>
              <w:pPrChange w:id="16087"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088" w:author="韬 黄" w:date="2018-10-10T16:36:00Z">
              <w:r w:rsidRPr="003879F0">
                <w:rPr>
                  <w:rFonts w:eastAsia="Times New Roman" w:cs="Times New Roman"/>
                  <w:color w:val="006100"/>
                  <w:sz w:val="22"/>
                  <w:rPrChange w:id="16089" w:author="韬 黄" w:date="2018-10-13T19:59:00Z">
                    <w:rPr>
                      <w:rFonts w:eastAsia="Times New Roman" w:cs="Times New Roman"/>
                      <w:color w:val="006100"/>
                      <w:sz w:val="20"/>
                      <w:szCs w:val="20"/>
                    </w:rPr>
                  </w:rPrChange>
                </w:rPr>
                <w:t>0.000</w:t>
              </w:r>
            </w:ins>
          </w:p>
        </w:tc>
      </w:tr>
      <w:tr w:rsidR="00A333D8" w:rsidRPr="003879F0" w14:paraId="6E064382" w14:textId="77777777" w:rsidTr="00186C09">
        <w:tblPrEx>
          <w:tblPrExChange w:id="16090" w:author="韬 黄" w:date="2018-10-15T20:51:00Z">
            <w:tblPrEx>
              <w:tblW w:w="16320" w:type="dxa"/>
            </w:tblPrEx>
          </w:tblPrExChange>
        </w:tblPrEx>
        <w:trPr>
          <w:trHeight w:val="20"/>
          <w:jc w:val="center"/>
          <w:ins w:id="16091" w:author="韬 黄" w:date="2018-10-10T16:36:00Z"/>
          <w:trPrChange w:id="16092" w:author="韬 黄" w:date="2018-10-15T20:51:00Z">
            <w:trPr>
              <w:trHeight w:val="29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6093" w:author="韬 黄" w:date="2018-10-15T20:51:00Z">
              <w:tcPr>
                <w:tcW w:w="8640" w:type="dxa"/>
                <w:noWrap/>
                <w:hideMark/>
              </w:tcPr>
            </w:tcPrChange>
          </w:tcPr>
          <w:p w14:paraId="128D5BAD" w14:textId="77777777" w:rsidR="00A333D8" w:rsidRPr="003879F0" w:rsidRDefault="00A333D8">
            <w:pPr>
              <w:spacing w:after="0"/>
              <w:rPr>
                <w:ins w:id="16094" w:author="韬 黄" w:date="2018-10-10T16:36:00Z"/>
                <w:rFonts w:eastAsia="Times New Roman" w:cs="Times New Roman"/>
                <w:b w:val="0"/>
                <w:color w:val="000000"/>
                <w:sz w:val="22"/>
                <w:rPrChange w:id="16095" w:author="韬 黄" w:date="2018-10-13T19:59:00Z">
                  <w:rPr>
                    <w:ins w:id="16096" w:author="韬 黄" w:date="2018-10-10T16:36:00Z"/>
                    <w:rFonts w:eastAsia="Times New Roman" w:cs="Times New Roman"/>
                    <w:color w:val="000000"/>
                    <w:sz w:val="22"/>
                  </w:rPr>
                </w:rPrChange>
              </w:rPr>
              <w:pPrChange w:id="16097" w:author="韬 黄" w:date="2018-10-10T16:37:00Z">
                <w:pPr>
                  <w:spacing w:after="0" w:line="240" w:lineRule="auto"/>
                </w:pPr>
              </w:pPrChange>
            </w:pPr>
            <w:ins w:id="16098" w:author="韬 黄" w:date="2018-10-10T16:36:00Z">
              <w:r w:rsidRPr="003879F0">
                <w:rPr>
                  <w:rFonts w:eastAsia="Times New Roman" w:cs="Times New Roman"/>
                  <w:b w:val="0"/>
                  <w:color w:val="000000"/>
                  <w:sz w:val="22"/>
                  <w:rPrChange w:id="16099" w:author="韬 黄" w:date="2018-10-13T19:59:00Z">
                    <w:rPr>
                      <w:rFonts w:eastAsia="Times New Roman" w:cs="Times New Roman"/>
                      <w:color w:val="000000"/>
                      <w:sz w:val="22"/>
                    </w:rPr>
                  </w:rPrChange>
                </w:rPr>
                <w:t>Sales level and variation</w:t>
              </w:r>
            </w:ins>
          </w:p>
        </w:tc>
        <w:tc>
          <w:tcPr>
            <w:tcW w:w="986" w:type="dxa"/>
            <w:shd w:val="clear" w:color="auto" w:fill="auto"/>
            <w:hideMark/>
            <w:tcPrChange w:id="16100" w:author="韬 黄" w:date="2018-10-15T20:51:00Z">
              <w:tcPr>
                <w:tcW w:w="960" w:type="dxa"/>
                <w:hideMark/>
              </w:tcPr>
            </w:tcPrChange>
          </w:tcPr>
          <w:p w14:paraId="5402AC7A"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01" w:author="韬 黄" w:date="2018-10-10T16:36:00Z"/>
                <w:rFonts w:eastAsia="Times New Roman" w:cs="Times New Roman"/>
                <w:color w:val="000000"/>
                <w:sz w:val="22"/>
                <w:rPrChange w:id="16102" w:author="韬 黄" w:date="2018-10-13T19:59:00Z">
                  <w:rPr>
                    <w:ins w:id="16103" w:author="韬 黄" w:date="2018-10-10T16:36:00Z"/>
                    <w:rFonts w:eastAsia="Times New Roman" w:cs="Times New Roman"/>
                    <w:color w:val="000000"/>
                    <w:sz w:val="20"/>
                    <w:szCs w:val="20"/>
                  </w:rPr>
                </w:rPrChange>
              </w:rPr>
              <w:pPrChange w:id="16104"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05" w:author="韬 黄" w:date="2018-10-10T16:36:00Z">
              <w:r w:rsidRPr="003879F0">
                <w:rPr>
                  <w:rFonts w:eastAsia="Times New Roman" w:cs="Times New Roman"/>
                  <w:color w:val="000000"/>
                  <w:sz w:val="22"/>
                  <w:rPrChange w:id="16106" w:author="韬 黄" w:date="2018-10-13T19:59:00Z">
                    <w:rPr>
                      <w:rFonts w:eastAsia="Times New Roman" w:cs="Times New Roman"/>
                      <w:color w:val="000000"/>
                      <w:sz w:val="20"/>
                      <w:szCs w:val="20"/>
                    </w:rPr>
                  </w:rPrChange>
                </w:rPr>
                <w:t>0.12</w:t>
              </w:r>
            </w:ins>
          </w:p>
        </w:tc>
        <w:tc>
          <w:tcPr>
            <w:tcW w:w="960" w:type="dxa"/>
            <w:shd w:val="clear" w:color="auto" w:fill="auto"/>
            <w:hideMark/>
            <w:tcPrChange w:id="16107" w:author="韬 黄" w:date="2018-10-15T20:51:00Z">
              <w:tcPr>
                <w:tcW w:w="960" w:type="dxa"/>
                <w:hideMark/>
              </w:tcPr>
            </w:tcPrChange>
          </w:tcPr>
          <w:p w14:paraId="059F99BE"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08" w:author="韬 黄" w:date="2018-10-10T16:36:00Z"/>
                <w:rFonts w:eastAsia="Times New Roman" w:cs="Times New Roman"/>
                <w:color w:val="000000"/>
                <w:sz w:val="22"/>
                <w:rPrChange w:id="16109" w:author="韬 黄" w:date="2018-10-13T19:59:00Z">
                  <w:rPr>
                    <w:ins w:id="16110" w:author="韬 黄" w:date="2018-10-10T16:36:00Z"/>
                    <w:rFonts w:eastAsia="Times New Roman" w:cs="Times New Roman"/>
                    <w:color w:val="000000"/>
                    <w:sz w:val="20"/>
                    <w:szCs w:val="20"/>
                  </w:rPr>
                </w:rPrChange>
              </w:rPr>
              <w:pPrChange w:id="16111"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12" w:author="韬 黄" w:date="2018-10-10T16:36:00Z">
              <w:r w:rsidRPr="003879F0">
                <w:rPr>
                  <w:rFonts w:eastAsia="Times New Roman" w:cs="Times New Roman"/>
                  <w:color w:val="000000"/>
                  <w:sz w:val="22"/>
                  <w:rPrChange w:id="16113" w:author="韬 黄" w:date="2018-10-13T19:59:00Z">
                    <w:rPr>
                      <w:rFonts w:eastAsia="Times New Roman" w:cs="Times New Roman"/>
                      <w:color w:val="000000"/>
                      <w:sz w:val="20"/>
                      <w:szCs w:val="20"/>
                    </w:rPr>
                  </w:rPrChange>
                </w:rPr>
                <w:t>0.173</w:t>
              </w:r>
            </w:ins>
          </w:p>
        </w:tc>
        <w:tc>
          <w:tcPr>
            <w:tcW w:w="986" w:type="dxa"/>
            <w:shd w:val="clear" w:color="auto" w:fill="auto"/>
            <w:hideMark/>
            <w:tcPrChange w:id="16114" w:author="韬 黄" w:date="2018-10-15T20:51:00Z">
              <w:tcPr>
                <w:tcW w:w="960" w:type="dxa"/>
                <w:gridSpan w:val="2"/>
                <w:hideMark/>
              </w:tcPr>
            </w:tcPrChange>
          </w:tcPr>
          <w:p w14:paraId="56D9C432"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15" w:author="韬 黄" w:date="2018-10-10T16:36:00Z"/>
                <w:rFonts w:eastAsia="Times New Roman" w:cs="Times New Roman"/>
                <w:color w:val="000000"/>
                <w:sz w:val="22"/>
                <w:rPrChange w:id="16116" w:author="韬 黄" w:date="2018-10-13T19:59:00Z">
                  <w:rPr>
                    <w:ins w:id="16117" w:author="韬 黄" w:date="2018-10-10T16:36:00Z"/>
                    <w:rFonts w:eastAsia="Times New Roman" w:cs="Times New Roman"/>
                    <w:color w:val="000000"/>
                    <w:sz w:val="20"/>
                    <w:szCs w:val="20"/>
                  </w:rPr>
                </w:rPrChange>
              </w:rPr>
              <w:pPrChange w:id="16118"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19" w:author="韬 黄" w:date="2018-10-10T16:36:00Z">
              <w:r w:rsidRPr="003879F0">
                <w:rPr>
                  <w:rFonts w:eastAsia="Times New Roman" w:cs="Times New Roman"/>
                  <w:color w:val="000000"/>
                  <w:sz w:val="22"/>
                  <w:rPrChange w:id="16120" w:author="韬 黄" w:date="2018-10-13T19:59:00Z">
                    <w:rPr>
                      <w:rFonts w:eastAsia="Times New Roman" w:cs="Times New Roman"/>
                      <w:color w:val="000000"/>
                      <w:sz w:val="20"/>
                      <w:szCs w:val="20"/>
                    </w:rPr>
                  </w:rPrChange>
                </w:rPr>
                <w:t>0.16</w:t>
              </w:r>
            </w:ins>
          </w:p>
        </w:tc>
        <w:tc>
          <w:tcPr>
            <w:tcW w:w="960" w:type="dxa"/>
            <w:shd w:val="clear" w:color="auto" w:fill="auto"/>
            <w:hideMark/>
            <w:tcPrChange w:id="16121" w:author="韬 黄" w:date="2018-10-15T20:51:00Z">
              <w:tcPr>
                <w:tcW w:w="960" w:type="dxa"/>
                <w:hideMark/>
              </w:tcPr>
            </w:tcPrChange>
          </w:tcPr>
          <w:p w14:paraId="7B489883"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22" w:author="韬 黄" w:date="2018-10-10T16:36:00Z"/>
                <w:rFonts w:eastAsia="Times New Roman" w:cs="Times New Roman"/>
                <w:color w:val="000000"/>
                <w:sz w:val="22"/>
                <w:rPrChange w:id="16123" w:author="韬 黄" w:date="2018-10-13T19:59:00Z">
                  <w:rPr>
                    <w:ins w:id="16124" w:author="韬 黄" w:date="2018-10-10T16:36:00Z"/>
                    <w:rFonts w:eastAsia="Times New Roman" w:cs="Times New Roman"/>
                    <w:color w:val="000000"/>
                    <w:sz w:val="20"/>
                    <w:szCs w:val="20"/>
                  </w:rPr>
                </w:rPrChange>
              </w:rPr>
              <w:pPrChange w:id="16125"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26" w:author="韬 黄" w:date="2018-10-10T16:36:00Z">
              <w:r w:rsidRPr="003879F0">
                <w:rPr>
                  <w:rFonts w:eastAsia="Times New Roman" w:cs="Times New Roman"/>
                  <w:color w:val="000000"/>
                  <w:sz w:val="22"/>
                  <w:rPrChange w:id="16127" w:author="韬 黄" w:date="2018-10-13T19:59:00Z">
                    <w:rPr>
                      <w:rFonts w:eastAsia="Times New Roman" w:cs="Times New Roman"/>
                      <w:color w:val="000000"/>
                      <w:sz w:val="20"/>
                      <w:szCs w:val="20"/>
                    </w:rPr>
                  </w:rPrChange>
                </w:rPr>
                <w:t>0.105</w:t>
              </w:r>
            </w:ins>
          </w:p>
        </w:tc>
        <w:tc>
          <w:tcPr>
            <w:tcW w:w="986" w:type="dxa"/>
            <w:shd w:val="clear" w:color="auto" w:fill="auto"/>
            <w:hideMark/>
            <w:tcPrChange w:id="16128" w:author="韬 黄" w:date="2018-10-15T20:51:00Z">
              <w:tcPr>
                <w:tcW w:w="960" w:type="dxa"/>
                <w:hideMark/>
              </w:tcPr>
            </w:tcPrChange>
          </w:tcPr>
          <w:p w14:paraId="2B0FDE70"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29" w:author="韬 黄" w:date="2018-10-10T16:36:00Z"/>
                <w:rFonts w:eastAsia="Times New Roman" w:cs="Times New Roman"/>
                <w:color w:val="9C0006"/>
                <w:sz w:val="22"/>
                <w:rPrChange w:id="16130" w:author="韬 黄" w:date="2018-10-13T19:59:00Z">
                  <w:rPr>
                    <w:ins w:id="16131" w:author="韬 黄" w:date="2018-10-10T16:36:00Z"/>
                    <w:rFonts w:eastAsia="Times New Roman" w:cs="Times New Roman"/>
                    <w:color w:val="9C0006"/>
                    <w:sz w:val="20"/>
                    <w:szCs w:val="20"/>
                  </w:rPr>
                </w:rPrChange>
              </w:rPr>
              <w:pPrChange w:id="16132"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33" w:author="韬 黄" w:date="2018-10-10T16:36:00Z">
              <w:r w:rsidRPr="003879F0">
                <w:rPr>
                  <w:rFonts w:eastAsia="Times New Roman" w:cs="Times New Roman"/>
                  <w:color w:val="9C0006"/>
                  <w:sz w:val="22"/>
                  <w:rPrChange w:id="16134" w:author="韬 黄" w:date="2018-10-13T19:59:00Z">
                    <w:rPr>
                      <w:rFonts w:eastAsia="Times New Roman" w:cs="Times New Roman"/>
                      <w:color w:val="9C0006"/>
                      <w:sz w:val="20"/>
                      <w:szCs w:val="20"/>
                    </w:rPr>
                  </w:rPrChange>
                </w:rPr>
                <w:t>-0.21</w:t>
              </w:r>
            </w:ins>
          </w:p>
        </w:tc>
        <w:tc>
          <w:tcPr>
            <w:tcW w:w="960" w:type="dxa"/>
            <w:shd w:val="clear" w:color="auto" w:fill="auto"/>
            <w:hideMark/>
            <w:tcPrChange w:id="16135" w:author="韬 黄" w:date="2018-10-15T20:51:00Z">
              <w:tcPr>
                <w:tcW w:w="960" w:type="dxa"/>
                <w:hideMark/>
              </w:tcPr>
            </w:tcPrChange>
          </w:tcPr>
          <w:p w14:paraId="1AD54A7A"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36" w:author="韬 黄" w:date="2018-10-10T16:36:00Z"/>
                <w:rFonts w:eastAsia="Times New Roman" w:cs="Times New Roman"/>
                <w:color w:val="000000"/>
                <w:sz w:val="22"/>
                <w:rPrChange w:id="16137" w:author="韬 黄" w:date="2018-10-13T19:59:00Z">
                  <w:rPr>
                    <w:ins w:id="16138" w:author="韬 黄" w:date="2018-10-10T16:36:00Z"/>
                    <w:rFonts w:eastAsia="Times New Roman" w:cs="Times New Roman"/>
                    <w:color w:val="000000"/>
                    <w:sz w:val="20"/>
                    <w:szCs w:val="20"/>
                  </w:rPr>
                </w:rPrChange>
              </w:rPr>
              <w:pPrChange w:id="16139"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40" w:author="韬 黄" w:date="2018-10-10T16:36:00Z">
              <w:r w:rsidRPr="003879F0">
                <w:rPr>
                  <w:rFonts w:eastAsia="Times New Roman" w:cs="Times New Roman"/>
                  <w:color w:val="000000"/>
                  <w:sz w:val="22"/>
                  <w:rPrChange w:id="16141" w:author="韬 黄" w:date="2018-10-13T19:59:00Z">
                    <w:rPr>
                      <w:rFonts w:eastAsia="Times New Roman" w:cs="Times New Roman"/>
                      <w:color w:val="000000"/>
                      <w:sz w:val="20"/>
                      <w:szCs w:val="20"/>
                    </w:rPr>
                  </w:rPrChange>
                </w:rPr>
                <w:t>0.340</w:t>
              </w:r>
            </w:ins>
          </w:p>
        </w:tc>
        <w:tc>
          <w:tcPr>
            <w:tcW w:w="986" w:type="dxa"/>
            <w:shd w:val="clear" w:color="auto" w:fill="auto"/>
            <w:hideMark/>
            <w:tcPrChange w:id="16142" w:author="韬 黄" w:date="2018-10-15T20:51:00Z">
              <w:tcPr>
                <w:tcW w:w="960" w:type="dxa"/>
                <w:hideMark/>
              </w:tcPr>
            </w:tcPrChange>
          </w:tcPr>
          <w:p w14:paraId="0396F15B"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43" w:author="韬 黄" w:date="2018-10-10T16:36:00Z"/>
                <w:rFonts w:eastAsia="Times New Roman" w:cs="Times New Roman"/>
                <w:color w:val="9C0006"/>
                <w:sz w:val="22"/>
                <w:rPrChange w:id="16144" w:author="韬 黄" w:date="2018-10-13T19:59:00Z">
                  <w:rPr>
                    <w:ins w:id="16145" w:author="韬 黄" w:date="2018-10-10T16:36:00Z"/>
                    <w:rFonts w:eastAsia="Times New Roman" w:cs="Times New Roman"/>
                    <w:color w:val="9C0006"/>
                    <w:sz w:val="20"/>
                    <w:szCs w:val="20"/>
                  </w:rPr>
                </w:rPrChange>
              </w:rPr>
              <w:pPrChange w:id="16146"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47" w:author="韬 黄" w:date="2018-10-10T16:36:00Z">
              <w:r w:rsidRPr="003879F0">
                <w:rPr>
                  <w:rFonts w:eastAsia="Times New Roman" w:cs="Times New Roman"/>
                  <w:color w:val="9C0006"/>
                  <w:sz w:val="22"/>
                  <w:rPrChange w:id="16148" w:author="韬 黄" w:date="2018-10-13T19:59:00Z">
                    <w:rPr>
                      <w:rFonts w:eastAsia="Times New Roman" w:cs="Times New Roman"/>
                      <w:color w:val="9C0006"/>
                      <w:sz w:val="20"/>
                      <w:szCs w:val="20"/>
                    </w:rPr>
                  </w:rPrChange>
                </w:rPr>
                <w:t>-0.93</w:t>
              </w:r>
            </w:ins>
          </w:p>
        </w:tc>
        <w:tc>
          <w:tcPr>
            <w:tcW w:w="960" w:type="dxa"/>
            <w:shd w:val="clear" w:color="auto" w:fill="auto"/>
            <w:hideMark/>
            <w:tcPrChange w:id="16149" w:author="韬 黄" w:date="2018-10-15T20:51:00Z">
              <w:tcPr>
                <w:tcW w:w="960" w:type="dxa"/>
                <w:hideMark/>
              </w:tcPr>
            </w:tcPrChange>
          </w:tcPr>
          <w:p w14:paraId="50B5EB07"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150" w:author="韬 黄" w:date="2018-10-10T16:36:00Z"/>
                <w:rFonts w:eastAsia="Times New Roman" w:cs="Times New Roman"/>
                <w:color w:val="006100"/>
                <w:sz w:val="22"/>
                <w:rPrChange w:id="16151" w:author="韬 黄" w:date="2018-10-13T19:59:00Z">
                  <w:rPr>
                    <w:ins w:id="16152" w:author="韬 黄" w:date="2018-10-10T16:36:00Z"/>
                    <w:rFonts w:eastAsia="Times New Roman" w:cs="Times New Roman"/>
                    <w:color w:val="006100"/>
                    <w:sz w:val="20"/>
                    <w:szCs w:val="20"/>
                  </w:rPr>
                </w:rPrChange>
              </w:rPr>
              <w:pPrChange w:id="16153"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154" w:author="韬 黄" w:date="2018-10-10T16:36:00Z">
              <w:r w:rsidRPr="003879F0">
                <w:rPr>
                  <w:rFonts w:eastAsia="Times New Roman" w:cs="Times New Roman"/>
                  <w:color w:val="006100"/>
                  <w:sz w:val="22"/>
                  <w:rPrChange w:id="16155" w:author="韬 黄" w:date="2018-10-13T19:59:00Z">
                    <w:rPr>
                      <w:rFonts w:eastAsia="Times New Roman" w:cs="Times New Roman"/>
                      <w:color w:val="006100"/>
                      <w:sz w:val="20"/>
                      <w:szCs w:val="20"/>
                    </w:rPr>
                  </w:rPrChange>
                </w:rPr>
                <w:t>0.000</w:t>
              </w:r>
            </w:ins>
          </w:p>
        </w:tc>
      </w:tr>
      <w:tr w:rsidR="00A333D8" w:rsidRPr="003879F0" w14:paraId="0501D263" w14:textId="77777777" w:rsidTr="00186C09">
        <w:tblPrEx>
          <w:tblPrExChange w:id="16156" w:author="韬 黄" w:date="2018-10-15T20:51:00Z">
            <w:tblPrEx>
              <w:tblW w:w="16320" w:type="dxa"/>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16157" w:author="韬 黄" w:date="2018-10-10T16:36:00Z"/>
          <w:trPrChange w:id="16158" w:author="韬 黄" w:date="2018-10-15T20:51:00Z">
            <w:trPr>
              <w:trHeight w:val="29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6159" w:author="韬 黄" w:date="2018-10-15T20:51:00Z">
              <w:tcPr>
                <w:tcW w:w="8640" w:type="dxa"/>
                <w:noWrap/>
                <w:hideMark/>
              </w:tcPr>
            </w:tcPrChange>
          </w:tcPr>
          <w:p w14:paraId="0158B583" w14:textId="117200A0" w:rsidR="00A333D8" w:rsidRPr="003879F0" w:rsidRDefault="00F8382E">
            <w:pPr>
              <w:spacing w:after="0"/>
              <w:cnfStyle w:val="001000100000" w:firstRow="0" w:lastRow="0" w:firstColumn="1" w:lastColumn="0" w:oddVBand="0" w:evenVBand="0" w:oddHBand="1" w:evenHBand="0" w:firstRowFirstColumn="0" w:firstRowLastColumn="0" w:lastRowFirstColumn="0" w:lastRowLastColumn="0"/>
              <w:rPr>
                <w:ins w:id="16160" w:author="韬 黄" w:date="2018-10-10T16:36:00Z"/>
                <w:rFonts w:eastAsia="Times New Roman" w:cs="Times New Roman"/>
                <w:b w:val="0"/>
                <w:color w:val="000000"/>
                <w:sz w:val="22"/>
                <w:rPrChange w:id="16161" w:author="韬 黄" w:date="2018-10-13T19:59:00Z">
                  <w:rPr>
                    <w:ins w:id="16162" w:author="韬 黄" w:date="2018-10-10T16:36:00Z"/>
                    <w:rFonts w:eastAsia="Times New Roman" w:cs="Times New Roman"/>
                    <w:color w:val="000000"/>
                    <w:sz w:val="22"/>
                  </w:rPr>
                </w:rPrChange>
              </w:rPr>
              <w:pPrChange w:id="16163" w:author="韬 黄" w:date="2018-10-10T16:37: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16164" w:author="韬 黄" w:date="2018-10-13T20:15:00Z">
              <w:r w:rsidRPr="00F8382E">
                <w:rPr>
                  <w:rFonts w:eastAsia="Times New Roman" w:cs="Times New Roman"/>
                  <w:b w:val="0"/>
                  <w:color w:val="000000"/>
                  <w:sz w:val="22"/>
                </w:rPr>
                <w:t>Central tendency of sales</w:t>
              </w:r>
            </w:ins>
          </w:p>
        </w:tc>
        <w:tc>
          <w:tcPr>
            <w:tcW w:w="986" w:type="dxa"/>
            <w:shd w:val="clear" w:color="auto" w:fill="auto"/>
            <w:hideMark/>
            <w:tcPrChange w:id="16165" w:author="韬 黄" w:date="2018-10-15T20:51:00Z">
              <w:tcPr>
                <w:tcW w:w="960" w:type="dxa"/>
                <w:hideMark/>
              </w:tcPr>
            </w:tcPrChange>
          </w:tcPr>
          <w:p w14:paraId="433809A1"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166" w:author="韬 黄" w:date="2018-10-10T16:36:00Z"/>
                <w:rFonts w:eastAsia="Times New Roman" w:cs="Times New Roman"/>
                <w:color w:val="9C0006"/>
                <w:sz w:val="22"/>
                <w:rPrChange w:id="16167" w:author="韬 黄" w:date="2018-10-13T19:59:00Z">
                  <w:rPr>
                    <w:ins w:id="16168" w:author="韬 黄" w:date="2018-10-10T16:36:00Z"/>
                    <w:rFonts w:eastAsia="Times New Roman" w:cs="Times New Roman"/>
                    <w:color w:val="9C0006"/>
                    <w:sz w:val="20"/>
                    <w:szCs w:val="20"/>
                  </w:rPr>
                </w:rPrChange>
              </w:rPr>
              <w:pPrChange w:id="16169"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170" w:author="韬 黄" w:date="2018-10-10T16:36:00Z">
              <w:r w:rsidRPr="003879F0">
                <w:rPr>
                  <w:rFonts w:eastAsia="Times New Roman" w:cs="Times New Roman"/>
                  <w:color w:val="9C0006"/>
                  <w:sz w:val="22"/>
                  <w:rPrChange w:id="16171" w:author="韬 黄" w:date="2018-10-13T19:59:00Z">
                    <w:rPr>
                      <w:rFonts w:eastAsia="Times New Roman" w:cs="Times New Roman"/>
                      <w:color w:val="9C0006"/>
                      <w:sz w:val="20"/>
                      <w:szCs w:val="20"/>
                    </w:rPr>
                  </w:rPrChange>
                </w:rPr>
                <w:t>-0.06</w:t>
              </w:r>
            </w:ins>
          </w:p>
        </w:tc>
        <w:tc>
          <w:tcPr>
            <w:tcW w:w="960" w:type="dxa"/>
            <w:shd w:val="clear" w:color="auto" w:fill="auto"/>
            <w:hideMark/>
            <w:tcPrChange w:id="16172" w:author="韬 黄" w:date="2018-10-15T20:51:00Z">
              <w:tcPr>
                <w:tcW w:w="960" w:type="dxa"/>
                <w:hideMark/>
              </w:tcPr>
            </w:tcPrChange>
          </w:tcPr>
          <w:p w14:paraId="57D63151"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173" w:author="韬 黄" w:date="2018-10-10T16:36:00Z"/>
                <w:rFonts w:eastAsia="Times New Roman" w:cs="Times New Roman"/>
                <w:color w:val="000000"/>
                <w:sz w:val="22"/>
                <w:rPrChange w:id="16174" w:author="韬 黄" w:date="2018-10-13T19:59:00Z">
                  <w:rPr>
                    <w:ins w:id="16175" w:author="韬 黄" w:date="2018-10-10T16:36:00Z"/>
                    <w:rFonts w:eastAsia="Times New Roman" w:cs="Times New Roman"/>
                    <w:color w:val="000000"/>
                    <w:sz w:val="20"/>
                    <w:szCs w:val="20"/>
                  </w:rPr>
                </w:rPrChange>
              </w:rPr>
              <w:pPrChange w:id="16176"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177" w:author="韬 黄" w:date="2018-10-10T16:36:00Z">
              <w:r w:rsidRPr="003879F0">
                <w:rPr>
                  <w:rFonts w:eastAsia="Times New Roman" w:cs="Times New Roman"/>
                  <w:color w:val="000000"/>
                  <w:sz w:val="22"/>
                  <w:rPrChange w:id="16178" w:author="韬 黄" w:date="2018-10-13T19:59:00Z">
                    <w:rPr>
                      <w:rFonts w:eastAsia="Times New Roman" w:cs="Times New Roman"/>
                      <w:color w:val="000000"/>
                      <w:sz w:val="20"/>
                      <w:szCs w:val="20"/>
                    </w:rPr>
                  </w:rPrChange>
                </w:rPr>
                <w:t>0.460</w:t>
              </w:r>
            </w:ins>
          </w:p>
        </w:tc>
        <w:tc>
          <w:tcPr>
            <w:tcW w:w="986" w:type="dxa"/>
            <w:shd w:val="clear" w:color="auto" w:fill="auto"/>
            <w:hideMark/>
            <w:tcPrChange w:id="16179" w:author="韬 黄" w:date="2018-10-15T20:51:00Z">
              <w:tcPr>
                <w:tcW w:w="960" w:type="dxa"/>
                <w:gridSpan w:val="2"/>
                <w:hideMark/>
              </w:tcPr>
            </w:tcPrChange>
          </w:tcPr>
          <w:p w14:paraId="4F2ECED6"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180" w:author="韬 黄" w:date="2018-10-10T16:36:00Z"/>
                <w:rFonts w:eastAsia="Times New Roman" w:cs="Times New Roman"/>
                <w:color w:val="9C0006"/>
                <w:sz w:val="22"/>
                <w:rPrChange w:id="16181" w:author="韬 黄" w:date="2018-10-13T19:59:00Z">
                  <w:rPr>
                    <w:ins w:id="16182" w:author="韬 黄" w:date="2018-10-10T16:36:00Z"/>
                    <w:rFonts w:eastAsia="Times New Roman" w:cs="Times New Roman"/>
                    <w:color w:val="9C0006"/>
                    <w:sz w:val="20"/>
                    <w:szCs w:val="20"/>
                  </w:rPr>
                </w:rPrChange>
              </w:rPr>
              <w:pPrChange w:id="16183"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184" w:author="韬 黄" w:date="2018-10-10T16:36:00Z">
              <w:r w:rsidRPr="003879F0">
                <w:rPr>
                  <w:rFonts w:eastAsia="Times New Roman" w:cs="Times New Roman"/>
                  <w:color w:val="9C0006"/>
                  <w:sz w:val="22"/>
                  <w:rPrChange w:id="16185" w:author="韬 黄" w:date="2018-10-13T19:59:00Z">
                    <w:rPr>
                      <w:rFonts w:eastAsia="Times New Roman" w:cs="Times New Roman"/>
                      <w:color w:val="9C0006"/>
                      <w:sz w:val="20"/>
                      <w:szCs w:val="20"/>
                    </w:rPr>
                  </w:rPrChange>
                </w:rPr>
                <w:t>-0.07</w:t>
              </w:r>
            </w:ins>
          </w:p>
        </w:tc>
        <w:tc>
          <w:tcPr>
            <w:tcW w:w="960" w:type="dxa"/>
            <w:shd w:val="clear" w:color="auto" w:fill="auto"/>
            <w:hideMark/>
            <w:tcPrChange w:id="16186" w:author="韬 黄" w:date="2018-10-15T20:51:00Z">
              <w:tcPr>
                <w:tcW w:w="960" w:type="dxa"/>
                <w:hideMark/>
              </w:tcPr>
            </w:tcPrChange>
          </w:tcPr>
          <w:p w14:paraId="51C1BC7C"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187" w:author="韬 黄" w:date="2018-10-10T16:36:00Z"/>
                <w:rFonts w:eastAsia="Times New Roman" w:cs="Times New Roman"/>
                <w:color w:val="000000"/>
                <w:sz w:val="22"/>
                <w:rPrChange w:id="16188" w:author="韬 黄" w:date="2018-10-13T19:59:00Z">
                  <w:rPr>
                    <w:ins w:id="16189" w:author="韬 黄" w:date="2018-10-10T16:36:00Z"/>
                    <w:rFonts w:eastAsia="Times New Roman" w:cs="Times New Roman"/>
                    <w:color w:val="000000"/>
                    <w:sz w:val="20"/>
                    <w:szCs w:val="20"/>
                  </w:rPr>
                </w:rPrChange>
              </w:rPr>
              <w:pPrChange w:id="16190"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191" w:author="韬 黄" w:date="2018-10-10T16:36:00Z">
              <w:r w:rsidRPr="003879F0">
                <w:rPr>
                  <w:rFonts w:eastAsia="Times New Roman" w:cs="Times New Roman"/>
                  <w:color w:val="000000"/>
                  <w:sz w:val="22"/>
                  <w:rPrChange w:id="16192" w:author="韬 黄" w:date="2018-10-13T19:59:00Z">
                    <w:rPr>
                      <w:rFonts w:eastAsia="Times New Roman" w:cs="Times New Roman"/>
                      <w:color w:val="000000"/>
                      <w:sz w:val="20"/>
                      <w:szCs w:val="20"/>
                    </w:rPr>
                  </w:rPrChange>
                </w:rPr>
                <w:t>0.511</w:t>
              </w:r>
            </w:ins>
          </w:p>
        </w:tc>
        <w:tc>
          <w:tcPr>
            <w:tcW w:w="986" w:type="dxa"/>
            <w:shd w:val="clear" w:color="auto" w:fill="auto"/>
            <w:hideMark/>
            <w:tcPrChange w:id="16193" w:author="韬 黄" w:date="2018-10-15T20:51:00Z">
              <w:tcPr>
                <w:tcW w:w="960" w:type="dxa"/>
                <w:hideMark/>
              </w:tcPr>
            </w:tcPrChange>
          </w:tcPr>
          <w:p w14:paraId="1068CB99"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194" w:author="韬 黄" w:date="2018-10-10T16:36:00Z"/>
                <w:rFonts w:eastAsia="Times New Roman" w:cs="Times New Roman"/>
                <w:color w:val="9C0006"/>
                <w:sz w:val="22"/>
                <w:rPrChange w:id="16195" w:author="韬 黄" w:date="2018-10-13T19:59:00Z">
                  <w:rPr>
                    <w:ins w:id="16196" w:author="韬 黄" w:date="2018-10-10T16:36:00Z"/>
                    <w:rFonts w:eastAsia="Times New Roman" w:cs="Times New Roman"/>
                    <w:color w:val="9C0006"/>
                    <w:sz w:val="20"/>
                    <w:szCs w:val="20"/>
                  </w:rPr>
                </w:rPrChange>
              </w:rPr>
              <w:pPrChange w:id="16197"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198" w:author="韬 黄" w:date="2018-10-10T16:36:00Z">
              <w:r w:rsidRPr="003879F0">
                <w:rPr>
                  <w:rFonts w:eastAsia="Times New Roman" w:cs="Times New Roman"/>
                  <w:color w:val="9C0006"/>
                  <w:sz w:val="22"/>
                  <w:rPrChange w:id="16199" w:author="韬 黄" w:date="2018-10-13T19:59:00Z">
                    <w:rPr>
                      <w:rFonts w:eastAsia="Times New Roman" w:cs="Times New Roman"/>
                      <w:color w:val="9C0006"/>
                      <w:sz w:val="20"/>
                      <w:szCs w:val="20"/>
                    </w:rPr>
                  </w:rPrChange>
                </w:rPr>
                <w:t>-0.68</w:t>
              </w:r>
            </w:ins>
          </w:p>
        </w:tc>
        <w:tc>
          <w:tcPr>
            <w:tcW w:w="960" w:type="dxa"/>
            <w:shd w:val="clear" w:color="auto" w:fill="auto"/>
            <w:hideMark/>
            <w:tcPrChange w:id="16200" w:author="韬 黄" w:date="2018-10-15T20:51:00Z">
              <w:tcPr>
                <w:tcW w:w="960" w:type="dxa"/>
                <w:hideMark/>
              </w:tcPr>
            </w:tcPrChange>
          </w:tcPr>
          <w:p w14:paraId="1F576B4D"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201" w:author="韬 黄" w:date="2018-10-10T16:36:00Z"/>
                <w:rFonts w:eastAsia="Times New Roman" w:cs="Times New Roman"/>
                <w:color w:val="006100"/>
                <w:sz w:val="22"/>
                <w:rPrChange w:id="16202" w:author="韬 黄" w:date="2018-10-13T19:59:00Z">
                  <w:rPr>
                    <w:ins w:id="16203" w:author="韬 黄" w:date="2018-10-10T16:36:00Z"/>
                    <w:rFonts w:eastAsia="Times New Roman" w:cs="Times New Roman"/>
                    <w:color w:val="006100"/>
                    <w:sz w:val="20"/>
                    <w:szCs w:val="20"/>
                  </w:rPr>
                </w:rPrChange>
              </w:rPr>
              <w:pPrChange w:id="16204"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205" w:author="韬 黄" w:date="2018-10-10T16:36:00Z">
              <w:r w:rsidRPr="003879F0">
                <w:rPr>
                  <w:rFonts w:eastAsia="Times New Roman" w:cs="Times New Roman"/>
                  <w:color w:val="006100"/>
                  <w:sz w:val="22"/>
                  <w:rPrChange w:id="16206" w:author="韬 黄" w:date="2018-10-13T19:59:00Z">
                    <w:rPr>
                      <w:rFonts w:eastAsia="Times New Roman" w:cs="Times New Roman"/>
                      <w:color w:val="006100"/>
                      <w:sz w:val="20"/>
                      <w:szCs w:val="20"/>
                    </w:rPr>
                  </w:rPrChange>
                </w:rPr>
                <w:t>0.002</w:t>
              </w:r>
            </w:ins>
          </w:p>
        </w:tc>
        <w:tc>
          <w:tcPr>
            <w:tcW w:w="986" w:type="dxa"/>
            <w:shd w:val="clear" w:color="auto" w:fill="auto"/>
            <w:hideMark/>
            <w:tcPrChange w:id="16207" w:author="韬 黄" w:date="2018-10-15T20:51:00Z">
              <w:tcPr>
                <w:tcW w:w="960" w:type="dxa"/>
                <w:hideMark/>
              </w:tcPr>
            </w:tcPrChange>
          </w:tcPr>
          <w:p w14:paraId="77BC1DB8"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208" w:author="韬 黄" w:date="2018-10-10T16:36:00Z"/>
                <w:rFonts w:eastAsia="Times New Roman" w:cs="Times New Roman"/>
                <w:color w:val="9C0006"/>
                <w:sz w:val="22"/>
                <w:rPrChange w:id="16209" w:author="韬 黄" w:date="2018-10-13T19:59:00Z">
                  <w:rPr>
                    <w:ins w:id="16210" w:author="韬 黄" w:date="2018-10-10T16:36:00Z"/>
                    <w:rFonts w:eastAsia="Times New Roman" w:cs="Times New Roman"/>
                    <w:color w:val="9C0006"/>
                    <w:sz w:val="20"/>
                    <w:szCs w:val="20"/>
                  </w:rPr>
                </w:rPrChange>
              </w:rPr>
              <w:pPrChange w:id="16211"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212" w:author="韬 黄" w:date="2018-10-10T16:36:00Z">
              <w:r w:rsidRPr="003879F0">
                <w:rPr>
                  <w:rFonts w:eastAsia="Times New Roman" w:cs="Times New Roman"/>
                  <w:color w:val="9C0006"/>
                  <w:sz w:val="22"/>
                  <w:rPrChange w:id="16213" w:author="韬 黄" w:date="2018-10-13T19:59:00Z">
                    <w:rPr>
                      <w:rFonts w:eastAsia="Times New Roman" w:cs="Times New Roman"/>
                      <w:color w:val="9C0006"/>
                      <w:sz w:val="20"/>
                      <w:szCs w:val="20"/>
                    </w:rPr>
                  </w:rPrChange>
                </w:rPr>
                <w:t>-0.84</w:t>
              </w:r>
            </w:ins>
          </w:p>
        </w:tc>
        <w:tc>
          <w:tcPr>
            <w:tcW w:w="960" w:type="dxa"/>
            <w:shd w:val="clear" w:color="auto" w:fill="auto"/>
            <w:hideMark/>
            <w:tcPrChange w:id="16214" w:author="韬 黄" w:date="2018-10-15T20:51:00Z">
              <w:tcPr>
                <w:tcW w:w="960" w:type="dxa"/>
                <w:hideMark/>
              </w:tcPr>
            </w:tcPrChange>
          </w:tcPr>
          <w:p w14:paraId="06CD1741"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215" w:author="韬 黄" w:date="2018-10-10T16:36:00Z"/>
                <w:rFonts w:eastAsia="Times New Roman" w:cs="Times New Roman"/>
                <w:color w:val="006100"/>
                <w:sz w:val="22"/>
                <w:rPrChange w:id="16216" w:author="韬 黄" w:date="2018-10-13T19:59:00Z">
                  <w:rPr>
                    <w:ins w:id="16217" w:author="韬 黄" w:date="2018-10-10T16:36:00Z"/>
                    <w:rFonts w:eastAsia="Times New Roman" w:cs="Times New Roman"/>
                    <w:color w:val="006100"/>
                    <w:sz w:val="20"/>
                    <w:szCs w:val="20"/>
                  </w:rPr>
                </w:rPrChange>
              </w:rPr>
              <w:pPrChange w:id="16218"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219" w:author="韬 黄" w:date="2018-10-10T16:36:00Z">
              <w:r w:rsidRPr="003879F0">
                <w:rPr>
                  <w:rFonts w:eastAsia="Times New Roman" w:cs="Times New Roman"/>
                  <w:color w:val="006100"/>
                  <w:sz w:val="22"/>
                  <w:rPrChange w:id="16220" w:author="韬 黄" w:date="2018-10-13T19:59:00Z">
                    <w:rPr>
                      <w:rFonts w:eastAsia="Times New Roman" w:cs="Times New Roman"/>
                      <w:color w:val="006100"/>
                      <w:sz w:val="20"/>
                      <w:szCs w:val="20"/>
                    </w:rPr>
                  </w:rPrChange>
                </w:rPr>
                <w:t>0.001</w:t>
              </w:r>
            </w:ins>
          </w:p>
        </w:tc>
      </w:tr>
      <w:tr w:rsidR="00A333D8" w:rsidRPr="003879F0" w14:paraId="1A9B09CA" w14:textId="77777777" w:rsidTr="00186C09">
        <w:tblPrEx>
          <w:tblPrExChange w:id="16221" w:author="韬 黄" w:date="2018-10-15T20:51:00Z">
            <w:tblPrEx>
              <w:tblW w:w="16320" w:type="dxa"/>
            </w:tblPrEx>
          </w:tblPrExChange>
        </w:tblPrEx>
        <w:trPr>
          <w:trHeight w:val="20"/>
          <w:jc w:val="center"/>
          <w:ins w:id="16222" w:author="韬 黄" w:date="2018-10-10T16:36:00Z"/>
          <w:trPrChange w:id="16223" w:author="韬 黄" w:date="2018-10-15T20:51:00Z">
            <w:trPr>
              <w:trHeight w:val="29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6224" w:author="韬 黄" w:date="2018-10-15T20:51:00Z">
              <w:tcPr>
                <w:tcW w:w="8640" w:type="dxa"/>
                <w:noWrap/>
                <w:hideMark/>
              </w:tcPr>
            </w:tcPrChange>
          </w:tcPr>
          <w:p w14:paraId="31F0D52A" w14:textId="77777777" w:rsidR="00A333D8" w:rsidRPr="003879F0" w:rsidRDefault="00A333D8">
            <w:pPr>
              <w:spacing w:after="0"/>
              <w:rPr>
                <w:ins w:id="16225" w:author="韬 黄" w:date="2018-10-10T16:36:00Z"/>
                <w:rFonts w:eastAsia="Times New Roman" w:cs="Times New Roman"/>
                <w:b w:val="0"/>
                <w:color w:val="000000"/>
                <w:sz w:val="22"/>
                <w:rPrChange w:id="16226" w:author="韬 黄" w:date="2018-10-13T19:59:00Z">
                  <w:rPr>
                    <w:ins w:id="16227" w:author="韬 黄" w:date="2018-10-10T16:36:00Z"/>
                    <w:rFonts w:eastAsia="Times New Roman" w:cs="Times New Roman"/>
                    <w:color w:val="000000"/>
                    <w:sz w:val="22"/>
                  </w:rPr>
                </w:rPrChange>
              </w:rPr>
              <w:pPrChange w:id="16228" w:author="韬 黄" w:date="2018-10-10T16:37:00Z">
                <w:pPr>
                  <w:spacing w:after="0" w:line="240" w:lineRule="auto"/>
                </w:pPr>
              </w:pPrChange>
            </w:pPr>
            <w:ins w:id="16229" w:author="韬 黄" w:date="2018-10-10T16:36:00Z">
              <w:r w:rsidRPr="003879F0">
                <w:rPr>
                  <w:rFonts w:eastAsia="Times New Roman" w:cs="Times New Roman"/>
                  <w:b w:val="0"/>
                  <w:color w:val="000000"/>
                  <w:sz w:val="22"/>
                  <w:rPrChange w:id="16230" w:author="韬 黄" w:date="2018-10-13T19:59:00Z">
                    <w:rPr>
                      <w:rFonts w:eastAsia="Times New Roman" w:cs="Times New Roman"/>
                      <w:color w:val="000000"/>
                      <w:sz w:val="22"/>
                    </w:rPr>
                  </w:rPrChange>
                </w:rPr>
                <w:t>Price level and variation</w:t>
              </w:r>
            </w:ins>
          </w:p>
        </w:tc>
        <w:tc>
          <w:tcPr>
            <w:tcW w:w="986" w:type="dxa"/>
            <w:shd w:val="clear" w:color="auto" w:fill="auto"/>
            <w:hideMark/>
            <w:tcPrChange w:id="16231" w:author="韬 黄" w:date="2018-10-15T20:51:00Z">
              <w:tcPr>
                <w:tcW w:w="960" w:type="dxa"/>
                <w:hideMark/>
              </w:tcPr>
            </w:tcPrChange>
          </w:tcPr>
          <w:p w14:paraId="7F2E84BF"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32" w:author="韬 黄" w:date="2018-10-10T16:36:00Z"/>
                <w:rFonts w:eastAsia="Times New Roman" w:cs="Times New Roman"/>
                <w:color w:val="9C0006"/>
                <w:sz w:val="22"/>
                <w:rPrChange w:id="16233" w:author="韬 黄" w:date="2018-10-13T19:59:00Z">
                  <w:rPr>
                    <w:ins w:id="16234" w:author="韬 黄" w:date="2018-10-10T16:36:00Z"/>
                    <w:rFonts w:eastAsia="Times New Roman" w:cs="Times New Roman"/>
                    <w:color w:val="9C0006"/>
                    <w:sz w:val="20"/>
                    <w:szCs w:val="20"/>
                  </w:rPr>
                </w:rPrChange>
              </w:rPr>
              <w:pPrChange w:id="16235"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36" w:author="韬 黄" w:date="2018-10-10T16:36:00Z">
              <w:r w:rsidRPr="003879F0">
                <w:rPr>
                  <w:rFonts w:eastAsia="Times New Roman" w:cs="Times New Roman"/>
                  <w:color w:val="9C0006"/>
                  <w:sz w:val="22"/>
                  <w:rPrChange w:id="16237" w:author="韬 黄" w:date="2018-10-13T19:59:00Z">
                    <w:rPr>
                      <w:rFonts w:eastAsia="Times New Roman" w:cs="Times New Roman"/>
                      <w:color w:val="9C0006"/>
                      <w:sz w:val="20"/>
                      <w:szCs w:val="20"/>
                    </w:rPr>
                  </w:rPrChange>
                </w:rPr>
                <w:t>-0.12</w:t>
              </w:r>
            </w:ins>
          </w:p>
        </w:tc>
        <w:tc>
          <w:tcPr>
            <w:tcW w:w="960" w:type="dxa"/>
            <w:shd w:val="clear" w:color="auto" w:fill="auto"/>
            <w:hideMark/>
            <w:tcPrChange w:id="16238" w:author="韬 黄" w:date="2018-10-15T20:51:00Z">
              <w:tcPr>
                <w:tcW w:w="960" w:type="dxa"/>
                <w:hideMark/>
              </w:tcPr>
            </w:tcPrChange>
          </w:tcPr>
          <w:p w14:paraId="36A78115"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39" w:author="韬 黄" w:date="2018-10-10T16:36:00Z"/>
                <w:rFonts w:eastAsia="Times New Roman" w:cs="Times New Roman"/>
                <w:color w:val="000000"/>
                <w:sz w:val="22"/>
                <w:rPrChange w:id="16240" w:author="韬 黄" w:date="2018-10-13T19:59:00Z">
                  <w:rPr>
                    <w:ins w:id="16241" w:author="韬 黄" w:date="2018-10-10T16:36:00Z"/>
                    <w:rFonts w:eastAsia="Times New Roman" w:cs="Times New Roman"/>
                    <w:color w:val="000000"/>
                    <w:sz w:val="20"/>
                    <w:szCs w:val="20"/>
                  </w:rPr>
                </w:rPrChange>
              </w:rPr>
              <w:pPrChange w:id="16242"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43" w:author="韬 黄" w:date="2018-10-10T16:36:00Z">
              <w:r w:rsidRPr="003879F0">
                <w:rPr>
                  <w:rFonts w:eastAsia="Times New Roman" w:cs="Times New Roman"/>
                  <w:color w:val="000000"/>
                  <w:sz w:val="22"/>
                  <w:rPrChange w:id="16244" w:author="韬 黄" w:date="2018-10-13T19:59:00Z">
                    <w:rPr>
                      <w:rFonts w:eastAsia="Times New Roman" w:cs="Times New Roman"/>
                      <w:color w:val="000000"/>
                      <w:sz w:val="20"/>
                      <w:szCs w:val="20"/>
                    </w:rPr>
                  </w:rPrChange>
                </w:rPr>
                <w:t>0.149</w:t>
              </w:r>
            </w:ins>
          </w:p>
        </w:tc>
        <w:tc>
          <w:tcPr>
            <w:tcW w:w="986" w:type="dxa"/>
            <w:shd w:val="clear" w:color="auto" w:fill="auto"/>
            <w:hideMark/>
            <w:tcPrChange w:id="16245" w:author="韬 黄" w:date="2018-10-15T20:51:00Z">
              <w:tcPr>
                <w:tcW w:w="960" w:type="dxa"/>
                <w:gridSpan w:val="2"/>
                <w:hideMark/>
              </w:tcPr>
            </w:tcPrChange>
          </w:tcPr>
          <w:p w14:paraId="530FD978"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46" w:author="韬 黄" w:date="2018-10-10T16:36:00Z"/>
                <w:rFonts w:eastAsia="Times New Roman" w:cs="Times New Roman"/>
                <w:color w:val="9C0006"/>
                <w:sz w:val="22"/>
                <w:rPrChange w:id="16247" w:author="韬 黄" w:date="2018-10-13T19:59:00Z">
                  <w:rPr>
                    <w:ins w:id="16248" w:author="韬 黄" w:date="2018-10-10T16:36:00Z"/>
                    <w:rFonts w:eastAsia="Times New Roman" w:cs="Times New Roman"/>
                    <w:color w:val="9C0006"/>
                    <w:sz w:val="20"/>
                    <w:szCs w:val="20"/>
                  </w:rPr>
                </w:rPrChange>
              </w:rPr>
              <w:pPrChange w:id="16249"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50" w:author="韬 黄" w:date="2018-10-10T16:36:00Z">
              <w:r w:rsidRPr="003879F0">
                <w:rPr>
                  <w:rFonts w:eastAsia="Times New Roman" w:cs="Times New Roman"/>
                  <w:color w:val="9C0006"/>
                  <w:sz w:val="22"/>
                  <w:rPrChange w:id="16251" w:author="韬 黄" w:date="2018-10-13T19:59:00Z">
                    <w:rPr>
                      <w:rFonts w:eastAsia="Times New Roman" w:cs="Times New Roman"/>
                      <w:color w:val="9C0006"/>
                      <w:sz w:val="20"/>
                      <w:szCs w:val="20"/>
                    </w:rPr>
                  </w:rPrChange>
                </w:rPr>
                <w:t>-0.17</w:t>
              </w:r>
            </w:ins>
          </w:p>
        </w:tc>
        <w:tc>
          <w:tcPr>
            <w:tcW w:w="960" w:type="dxa"/>
            <w:shd w:val="clear" w:color="auto" w:fill="auto"/>
            <w:hideMark/>
            <w:tcPrChange w:id="16252" w:author="韬 黄" w:date="2018-10-15T20:51:00Z">
              <w:tcPr>
                <w:tcW w:w="960" w:type="dxa"/>
                <w:hideMark/>
              </w:tcPr>
            </w:tcPrChange>
          </w:tcPr>
          <w:p w14:paraId="2216BE71"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53" w:author="韬 黄" w:date="2018-10-10T16:36:00Z"/>
                <w:rFonts w:eastAsia="Times New Roman" w:cs="Times New Roman"/>
                <w:color w:val="000000"/>
                <w:sz w:val="22"/>
                <w:rPrChange w:id="16254" w:author="韬 黄" w:date="2018-10-13T19:59:00Z">
                  <w:rPr>
                    <w:ins w:id="16255" w:author="韬 黄" w:date="2018-10-10T16:36:00Z"/>
                    <w:rFonts w:eastAsia="Times New Roman" w:cs="Times New Roman"/>
                    <w:color w:val="000000"/>
                    <w:sz w:val="20"/>
                    <w:szCs w:val="20"/>
                  </w:rPr>
                </w:rPrChange>
              </w:rPr>
              <w:pPrChange w:id="16256"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57" w:author="韬 黄" w:date="2018-10-10T16:36:00Z">
              <w:r w:rsidRPr="003879F0">
                <w:rPr>
                  <w:rFonts w:eastAsia="Times New Roman" w:cs="Times New Roman"/>
                  <w:color w:val="000000"/>
                  <w:sz w:val="22"/>
                  <w:rPrChange w:id="16258" w:author="韬 黄" w:date="2018-10-13T19:59:00Z">
                    <w:rPr>
                      <w:rFonts w:eastAsia="Times New Roman" w:cs="Times New Roman"/>
                      <w:color w:val="000000"/>
                      <w:sz w:val="20"/>
                      <w:szCs w:val="20"/>
                    </w:rPr>
                  </w:rPrChange>
                </w:rPr>
                <w:t>0.092</w:t>
              </w:r>
            </w:ins>
          </w:p>
        </w:tc>
        <w:tc>
          <w:tcPr>
            <w:tcW w:w="986" w:type="dxa"/>
            <w:shd w:val="clear" w:color="auto" w:fill="auto"/>
            <w:hideMark/>
            <w:tcPrChange w:id="16259" w:author="韬 黄" w:date="2018-10-15T20:51:00Z">
              <w:tcPr>
                <w:tcW w:w="960" w:type="dxa"/>
                <w:hideMark/>
              </w:tcPr>
            </w:tcPrChange>
          </w:tcPr>
          <w:p w14:paraId="5D94B377"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60" w:author="韬 黄" w:date="2018-10-10T16:36:00Z"/>
                <w:rFonts w:eastAsia="Times New Roman" w:cs="Times New Roman"/>
                <w:color w:val="000000"/>
                <w:sz w:val="22"/>
                <w:rPrChange w:id="16261" w:author="韬 黄" w:date="2018-10-13T19:59:00Z">
                  <w:rPr>
                    <w:ins w:id="16262" w:author="韬 黄" w:date="2018-10-10T16:36:00Z"/>
                    <w:rFonts w:eastAsia="Times New Roman" w:cs="Times New Roman"/>
                    <w:color w:val="000000"/>
                    <w:sz w:val="20"/>
                    <w:szCs w:val="20"/>
                  </w:rPr>
                </w:rPrChange>
              </w:rPr>
              <w:pPrChange w:id="16263"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64" w:author="韬 黄" w:date="2018-10-10T16:36:00Z">
              <w:r w:rsidRPr="003879F0">
                <w:rPr>
                  <w:rFonts w:eastAsia="Times New Roman" w:cs="Times New Roman"/>
                  <w:color w:val="000000"/>
                  <w:sz w:val="22"/>
                  <w:rPrChange w:id="16265" w:author="韬 黄" w:date="2018-10-13T19:59:00Z">
                    <w:rPr>
                      <w:rFonts w:eastAsia="Times New Roman" w:cs="Times New Roman"/>
                      <w:color w:val="000000"/>
                      <w:sz w:val="20"/>
                      <w:szCs w:val="20"/>
                    </w:rPr>
                  </w:rPrChange>
                </w:rPr>
                <w:t>0.07</w:t>
              </w:r>
            </w:ins>
          </w:p>
        </w:tc>
        <w:tc>
          <w:tcPr>
            <w:tcW w:w="960" w:type="dxa"/>
            <w:shd w:val="clear" w:color="auto" w:fill="auto"/>
            <w:hideMark/>
            <w:tcPrChange w:id="16266" w:author="韬 黄" w:date="2018-10-15T20:51:00Z">
              <w:tcPr>
                <w:tcW w:w="960" w:type="dxa"/>
                <w:hideMark/>
              </w:tcPr>
            </w:tcPrChange>
          </w:tcPr>
          <w:p w14:paraId="2CB5C1D6"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67" w:author="韬 黄" w:date="2018-10-10T16:36:00Z"/>
                <w:rFonts w:eastAsia="Times New Roman" w:cs="Times New Roman"/>
                <w:color w:val="000000"/>
                <w:sz w:val="22"/>
                <w:rPrChange w:id="16268" w:author="韬 黄" w:date="2018-10-13T19:59:00Z">
                  <w:rPr>
                    <w:ins w:id="16269" w:author="韬 黄" w:date="2018-10-10T16:36:00Z"/>
                    <w:rFonts w:eastAsia="Times New Roman" w:cs="Times New Roman"/>
                    <w:color w:val="000000"/>
                    <w:sz w:val="20"/>
                    <w:szCs w:val="20"/>
                  </w:rPr>
                </w:rPrChange>
              </w:rPr>
              <w:pPrChange w:id="16270"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71" w:author="韬 黄" w:date="2018-10-10T16:36:00Z">
              <w:r w:rsidRPr="003879F0">
                <w:rPr>
                  <w:rFonts w:eastAsia="Times New Roman" w:cs="Times New Roman"/>
                  <w:color w:val="000000"/>
                  <w:sz w:val="22"/>
                  <w:rPrChange w:id="16272" w:author="韬 黄" w:date="2018-10-13T19:59:00Z">
                    <w:rPr>
                      <w:rFonts w:eastAsia="Times New Roman" w:cs="Times New Roman"/>
                      <w:color w:val="000000"/>
                      <w:sz w:val="20"/>
                      <w:szCs w:val="20"/>
                    </w:rPr>
                  </w:rPrChange>
                </w:rPr>
                <w:t>0.742</w:t>
              </w:r>
            </w:ins>
          </w:p>
        </w:tc>
        <w:tc>
          <w:tcPr>
            <w:tcW w:w="986" w:type="dxa"/>
            <w:shd w:val="clear" w:color="auto" w:fill="auto"/>
            <w:hideMark/>
            <w:tcPrChange w:id="16273" w:author="韬 黄" w:date="2018-10-15T20:51:00Z">
              <w:tcPr>
                <w:tcW w:w="960" w:type="dxa"/>
                <w:hideMark/>
              </w:tcPr>
            </w:tcPrChange>
          </w:tcPr>
          <w:p w14:paraId="53D9EDE8"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74" w:author="韬 黄" w:date="2018-10-10T16:36:00Z"/>
                <w:rFonts w:eastAsia="Times New Roman" w:cs="Times New Roman"/>
                <w:color w:val="9C0006"/>
                <w:sz w:val="22"/>
                <w:rPrChange w:id="16275" w:author="韬 黄" w:date="2018-10-13T19:59:00Z">
                  <w:rPr>
                    <w:ins w:id="16276" w:author="韬 黄" w:date="2018-10-10T16:36:00Z"/>
                    <w:rFonts w:eastAsia="Times New Roman" w:cs="Times New Roman"/>
                    <w:color w:val="9C0006"/>
                    <w:sz w:val="20"/>
                    <w:szCs w:val="20"/>
                  </w:rPr>
                </w:rPrChange>
              </w:rPr>
              <w:pPrChange w:id="16277"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78" w:author="韬 黄" w:date="2018-10-10T16:36:00Z">
              <w:r w:rsidRPr="003879F0">
                <w:rPr>
                  <w:rFonts w:eastAsia="Times New Roman" w:cs="Times New Roman"/>
                  <w:color w:val="9C0006"/>
                  <w:sz w:val="22"/>
                  <w:rPrChange w:id="16279" w:author="韬 黄" w:date="2018-10-13T19:59:00Z">
                    <w:rPr>
                      <w:rFonts w:eastAsia="Times New Roman" w:cs="Times New Roman"/>
                      <w:color w:val="9C0006"/>
                      <w:sz w:val="20"/>
                      <w:szCs w:val="20"/>
                    </w:rPr>
                  </w:rPrChange>
                </w:rPr>
                <w:t>-0.09</w:t>
              </w:r>
            </w:ins>
          </w:p>
        </w:tc>
        <w:tc>
          <w:tcPr>
            <w:tcW w:w="960" w:type="dxa"/>
            <w:shd w:val="clear" w:color="auto" w:fill="auto"/>
            <w:hideMark/>
            <w:tcPrChange w:id="16280" w:author="韬 黄" w:date="2018-10-15T20:51:00Z">
              <w:tcPr>
                <w:tcW w:w="960" w:type="dxa"/>
                <w:hideMark/>
              </w:tcPr>
            </w:tcPrChange>
          </w:tcPr>
          <w:p w14:paraId="6A88BBD7"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281" w:author="韬 黄" w:date="2018-10-10T16:36:00Z"/>
                <w:rFonts w:eastAsia="Times New Roman" w:cs="Times New Roman"/>
                <w:color w:val="000000"/>
                <w:sz w:val="22"/>
                <w:rPrChange w:id="16282" w:author="韬 黄" w:date="2018-10-13T19:59:00Z">
                  <w:rPr>
                    <w:ins w:id="16283" w:author="韬 黄" w:date="2018-10-10T16:36:00Z"/>
                    <w:rFonts w:eastAsia="Times New Roman" w:cs="Times New Roman"/>
                    <w:color w:val="000000"/>
                    <w:sz w:val="20"/>
                    <w:szCs w:val="20"/>
                  </w:rPr>
                </w:rPrChange>
              </w:rPr>
              <w:pPrChange w:id="16284"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285" w:author="韬 黄" w:date="2018-10-10T16:36:00Z">
              <w:r w:rsidRPr="003879F0">
                <w:rPr>
                  <w:rFonts w:eastAsia="Times New Roman" w:cs="Times New Roman"/>
                  <w:color w:val="000000"/>
                  <w:sz w:val="22"/>
                  <w:rPrChange w:id="16286" w:author="韬 黄" w:date="2018-10-13T19:59:00Z">
                    <w:rPr>
                      <w:rFonts w:eastAsia="Times New Roman" w:cs="Times New Roman"/>
                      <w:color w:val="000000"/>
                      <w:sz w:val="20"/>
                      <w:szCs w:val="20"/>
                    </w:rPr>
                  </w:rPrChange>
                </w:rPr>
                <w:t>0.721</w:t>
              </w:r>
            </w:ins>
          </w:p>
        </w:tc>
      </w:tr>
      <w:tr w:rsidR="00A333D8" w:rsidRPr="003879F0" w14:paraId="7DA0EB20" w14:textId="77777777" w:rsidTr="00186C09">
        <w:tblPrEx>
          <w:tblPrExChange w:id="16287" w:author="韬 黄" w:date="2018-10-15T20:51:00Z">
            <w:tblPrEx>
              <w:tblW w:w="16320" w:type="dxa"/>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16288" w:author="韬 黄" w:date="2018-10-10T16:36:00Z"/>
          <w:trPrChange w:id="16289" w:author="韬 黄" w:date="2018-10-15T20:51:00Z">
            <w:trPr>
              <w:trHeight w:val="29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6290" w:author="韬 黄" w:date="2018-10-15T20:51:00Z">
              <w:tcPr>
                <w:tcW w:w="8640" w:type="dxa"/>
                <w:noWrap/>
                <w:hideMark/>
              </w:tcPr>
            </w:tcPrChange>
          </w:tcPr>
          <w:p w14:paraId="48D34653" w14:textId="77777777" w:rsidR="00A333D8" w:rsidRPr="003879F0" w:rsidRDefault="00A333D8">
            <w:pPr>
              <w:spacing w:after="0"/>
              <w:cnfStyle w:val="001000100000" w:firstRow="0" w:lastRow="0" w:firstColumn="1" w:lastColumn="0" w:oddVBand="0" w:evenVBand="0" w:oddHBand="1" w:evenHBand="0" w:firstRowFirstColumn="0" w:firstRowLastColumn="0" w:lastRowFirstColumn="0" w:lastRowLastColumn="0"/>
              <w:rPr>
                <w:ins w:id="16291" w:author="韬 黄" w:date="2018-10-10T16:36:00Z"/>
                <w:rFonts w:eastAsia="Times New Roman" w:cs="Times New Roman"/>
                <w:b w:val="0"/>
                <w:color w:val="000000"/>
                <w:sz w:val="22"/>
                <w:rPrChange w:id="16292" w:author="韬 黄" w:date="2018-10-13T19:59:00Z">
                  <w:rPr>
                    <w:ins w:id="16293" w:author="韬 黄" w:date="2018-10-10T16:36:00Z"/>
                    <w:rFonts w:eastAsia="Times New Roman" w:cs="Times New Roman"/>
                    <w:color w:val="000000"/>
                    <w:sz w:val="22"/>
                  </w:rPr>
                </w:rPrChange>
              </w:rPr>
              <w:pPrChange w:id="16294" w:author="韬 黄" w:date="2018-10-10T16:37: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16295" w:author="韬 黄" w:date="2018-10-10T16:36:00Z">
              <w:r w:rsidRPr="003879F0">
                <w:rPr>
                  <w:rFonts w:eastAsia="Times New Roman" w:cs="Times New Roman"/>
                  <w:b w:val="0"/>
                  <w:color w:val="000000"/>
                  <w:sz w:val="22"/>
                  <w:rPrChange w:id="16296" w:author="韬 黄" w:date="2018-10-13T19:59:00Z">
                    <w:rPr>
                      <w:rFonts w:eastAsia="Times New Roman" w:cs="Times New Roman"/>
                      <w:color w:val="000000"/>
                      <w:sz w:val="22"/>
                    </w:rPr>
                  </w:rPrChange>
                </w:rPr>
                <w:t>Randomness and growth</w:t>
              </w:r>
            </w:ins>
          </w:p>
        </w:tc>
        <w:tc>
          <w:tcPr>
            <w:tcW w:w="986" w:type="dxa"/>
            <w:shd w:val="clear" w:color="auto" w:fill="auto"/>
            <w:hideMark/>
            <w:tcPrChange w:id="16297" w:author="韬 黄" w:date="2018-10-15T20:51:00Z">
              <w:tcPr>
                <w:tcW w:w="960" w:type="dxa"/>
                <w:hideMark/>
              </w:tcPr>
            </w:tcPrChange>
          </w:tcPr>
          <w:p w14:paraId="6C3DC3FA"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298" w:author="韬 黄" w:date="2018-10-10T16:36:00Z"/>
                <w:rFonts w:eastAsia="Times New Roman" w:cs="Times New Roman"/>
                <w:color w:val="000000"/>
                <w:sz w:val="22"/>
                <w:rPrChange w:id="16299" w:author="韬 黄" w:date="2018-10-13T19:59:00Z">
                  <w:rPr>
                    <w:ins w:id="16300" w:author="韬 黄" w:date="2018-10-10T16:36:00Z"/>
                    <w:rFonts w:eastAsia="Times New Roman" w:cs="Times New Roman"/>
                    <w:color w:val="000000"/>
                    <w:sz w:val="20"/>
                    <w:szCs w:val="20"/>
                  </w:rPr>
                </w:rPrChange>
              </w:rPr>
              <w:pPrChange w:id="16301"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02" w:author="韬 黄" w:date="2018-10-10T16:36:00Z">
              <w:r w:rsidRPr="003879F0">
                <w:rPr>
                  <w:rFonts w:eastAsia="Times New Roman" w:cs="Times New Roman"/>
                  <w:color w:val="000000"/>
                  <w:sz w:val="22"/>
                  <w:rPrChange w:id="16303" w:author="韬 黄" w:date="2018-10-13T19:59:00Z">
                    <w:rPr>
                      <w:rFonts w:eastAsia="Times New Roman" w:cs="Times New Roman"/>
                      <w:color w:val="000000"/>
                      <w:sz w:val="20"/>
                      <w:szCs w:val="20"/>
                    </w:rPr>
                  </w:rPrChange>
                </w:rPr>
                <w:t>0.38</w:t>
              </w:r>
            </w:ins>
          </w:p>
        </w:tc>
        <w:tc>
          <w:tcPr>
            <w:tcW w:w="960" w:type="dxa"/>
            <w:shd w:val="clear" w:color="auto" w:fill="auto"/>
            <w:hideMark/>
            <w:tcPrChange w:id="16304" w:author="韬 黄" w:date="2018-10-15T20:51:00Z">
              <w:tcPr>
                <w:tcW w:w="960" w:type="dxa"/>
                <w:hideMark/>
              </w:tcPr>
            </w:tcPrChange>
          </w:tcPr>
          <w:p w14:paraId="18944842"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305" w:author="韬 黄" w:date="2018-10-10T16:36:00Z"/>
                <w:rFonts w:eastAsia="Times New Roman" w:cs="Times New Roman"/>
                <w:color w:val="006100"/>
                <w:sz w:val="22"/>
                <w:rPrChange w:id="16306" w:author="韬 黄" w:date="2018-10-13T19:59:00Z">
                  <w:rPr>
                    <w:ins w:id="16307" w:author="韬 黄" w:date="2018-10-10T16:36:00Z"/>
                    <w:rFonts w:eastAsia="Times New Roman" w:cs="Times New Roman"/>
                    <w:color w:val="006100"/>
                    <w:sz w:val="20"/>
                    <w:szCs w:val="20"/>
                  </w:rPr>
                </w:rPrChange>
              </w:rPr>
              <w:pPrChange w:id="16308"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09" w:author="韬 黄" w:date="2018-10-10T16:36:00Z">
              <w:r w:rsidRPr="003879F0">
                <w:rPr>
                  <w:rFonts w:eastAsia="Times New Roman" w:cs="Times New Roman"/>
                  <w:color w:val="006100"/>
                  <w:sz w:val="22"/>
                  <w:rPrChange w:id="16310" w:author="韬 黄" w:date="2018-10-13T19:59:00Z">
                    <w:rPr>
                      <w:rFonts w:eastAsia="Times New Roman" w:cs="Times New Roman"/>
                      <w:color w:val="006100"/>
                      <w:sz w:val="20"/>
                      <w:szCs w:val="20"/>
                    </w:rPr>
                  </w:rPrChange>
                </w:rPr>
                <w:t>0.000</w:t>
              </w:r>
            </w:ins>
          </w:p>
        </w:tc>
        <w:tc>
          <w:tcPr>
            <w:tcW w:w="986" w:type="dxa"/>
            <w:shd w:val="clear" w:color="auto" w:fill="auto"/>
            <w:hideMark/>
            <w:tcPrChange w:id="16311" w:author="韬 黄" w:date="2018-10-15T20:51:00Z">
              <w:tcPr>
                <w:tcW w:w="960" w:type="dxa"/>
                <w:gridSpan w:val="2"/>
                <w:hideMark/>
              </w:tcPr>
            </w:tcPrChange>
          </w:tcPr>
          <w:p w14:paraId="0BA4B7F7"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312" w:author="韬 黄" w:date="2018-10-10T16:36:00Z"/>
                <w:rFonts w:eastAsia="Times New Roman" w:cs="Times New Roman"/>
                <w:color w:val="000000"/>
                <w:sz w:val="22"/>
                <w:rPrChange w:id="16313" w:author="韬 黄" w:date="2018-10-13T19:59:00Z">
                  <w:rPr>
                    <w:ins w:id="16314" w:author="韬 黄" w:date="2018-10-10T16:36:00Z"/>
                    <w:rFonts w:eastAsia="Times New Roman" w:cs="Times New Roman"/>
                    <w:color w:val="000000"/>
                    <w:sz w:val="20"/>
                    <w:szCs w:val="20"/>
                  </w:rPr>
                </w:rPrChange>
              </w:rPr>
              <w:pPrChange w:id="16315"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16" w:author="韬 黄" w:date="2018-10-10T16:36:00Z">
              <w:r w:rsidRPr="003879F0">
                <w:rPr>
                  <w:rFonts w:eastAsia="Times New Roman" w:cs="Times New Roman"/>
                  <w:color w:val="000000"/>
                  <w:sz w:val="22"/>
                  <w:rPrChange w:id="16317" w:author="韬 黄" w:date="2018-10-13T19:59:00Z">
                    <w:rPr>
                      <w:rFonts w:eastAsia="Times New Roman" w:cs="Times New Roman"/>
                      <w:color w:val="000000"/>
                      <w:sz w:val="20"/>
                      <w:szCs w:val="20"/>
                    </w:rPr>
                  </w:rPrChange>
                </w:rPr>
                <w:t>0.45</w:t>
              </w:r>
            </w:ins>
          </w:p>
        </w:tc>
        <w:tc>
          <w:tcPr>
            <w:tcW w:w="960" w:type="dxa"/>
            <w:shd w:val="clear" w:color="auto" w:fill="auto"/>
            <w:hideMark/>
            <w:tcPrChange w:id="16318" w:author="韬 黄" w:date="2018-10-15T20:51:00Z">
              <w:tcPr>
                <w:tcW w:w="960" w:type="dxa"/>
                <w:hideMark/>
              </w:tcPr>
            </w:tcPrChange>
          </w:tcPr>
          <w:p w14:paraId="493223BF"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319" w:author="韬 黄" w:date="2018-10-10T16:36:00Z"/>
                <w:rFonts w:eastAsia="Times New Roman" w:cs="Times New Roman"/>
                <w:color w:val="006100"/>
                <w:sz w:val="22"/>
                <w:rPrChange w:id="16320" w:author="韬 黄" w:date="2018-10-13T19:59:00Z">
                  <w:rPr>
                    <w:ins w:id="16321" w:author="韬 黄" w:date="2018-10-10T16:36:00Z"/>
                    <w:rFonts w:eastAsia="Times New Roman" w:cs="Times New Roman"/>
                    <w:color w:val="006100"/>
                    <w:sz w:val="20"/>
                    <w:szCs w:val="20"/>
                  </w:rPr>
                </w:rPrChange>
              </w:rPr>
              <w:pPrChange w:id="16322"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23" w:author="韬 黄" w:date="2018-10-10T16:36:00Z">
              <w:r w:rsidRPr="003879F0">
                <w:rPr>
                  <w:rFonts w:eastAsia="Times New Roman" w:cs="Times New Roman"/>
                  <w:color w:val="006100"/>
                  <w:sz w:val="22"/>
                  <w:rPrChange w:id="16324" w:author="韬 黄" w:date="2018-10-13T19:59:00Z">
                    <w:rPr>
                      <w:rFonts w:eastAsia="Times New Roman" w:cs="Times New Roman"/>
                      <w:color w:val="006100"/>
                      <w:sz w:val="20"/>
                      <w:szCs w:val="20"/>
                    </w:rPr>
                  </w:rPrChange>
                </w:rPr>
                <w:t>0.000</w:t>
              </w:r>
            </w:ins>
          </w:p>
        </w:tc>
        <w:tc>
          <w:tcPr>
            <w:tcW w:w="986" w:type="dxa"/>
            <w:shd w:val="clear" w:color="auto" w:fill="auto"/>
            <w:hideMark/>
            <w:tcPrChange w:id="16325" w:author="韬 黄" w:date="2018-10-15T20:51:00Z">
              <w:tcPr>
                <w:tcW w:w="960" w:type="dxa"/>
                <w:hideMark/>
              </w:tcPr>
            </w:tcPrChange>
          </w:tcPr>
          <w:p w14:paraId="239225E3"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326" w:author="韬 黄" w:date="2018-10-10T16:36:00Z"/>
                <w:rFonts w:eastAsia="Times New Roman" w:cs="Times New Roman"/>
                <w:color w:val="000000"/>
                <w:sz w:val="22"/>
                <w:rPrChange w:id="16327" w:author="韬 黄" w:date="2018-10-13T19:59:00Z">
                  <w:rPr>
                    <w:ins w:id="16328" w:author="韬 黄" w:date="2018-10-10T16:36:00Z"/>
                    <w:rFonts w:eastAsia="Times New Roman" w:cs="Times New Roman"/>
                    <w:color w:val="000000"/>
                    <w:sz w:val="20"/>
                    <w:szCs w:val="20"/>
                  </w:rPr>
                </w:rPrChange>
              </w:rPr>
              <w:pPrChange w:id="16329"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30" w:author="韬 黄" w:date="2018-10-10T16:36:00Z">
              <w:r w:rsidRPr="003879F0">
                <w:rPr>
                  <w:rFonts w:eastAsia="Times New Roman" w:cs="Times New Roman"/>
                  <w:color w:val="000000"/>
                  <w:sz w:val="22"/>
                  <w:rPrChange w:id="16331" w:author="韬 黄" w:date="2018-10-13T19:59:00Z">
                    <w:rPr>
                      <w:rFonts w:eastAsia="Times New Roman" w:cs="Times New Roman"/>
                      <w:color w:val="000000"/>
                      <w:sz w:val="20"/>
                      <w:szCs w:val="20"/>
                    </w:rPr>
                  </w:rPrChange>
                </w:rPr>
                <w:t>0.63</w:t>
              </w:r>
            </w:ins>
          </w:p>
        </w:tc>
        <w:tc>
          <w:tcPr>
            <w:tcW w:w="960" w:type="dxa"/>
            <w:shd w:val="clear" w:color="auto" w:fill="auto"/>
            <w:hideMark/>
            <w:tcPrChange w:id="16332" w:author="韬 黄" w:date="2018-10-15T20:51:00Z">
              <w:tcPr>
                <w:tcW w:w="960" w:type="dxa"/>
                <w:hideMark/>
              </w:tcPr>
            </w:tcPrChange>
          </w:tcPr>
          <w:p w14:paraId="38C44497"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333" w:author="韬 黄" w:date="2018-10-10T16:36:00Z"/>
                <w:rFonts w:eastAsia="Times New Roman" w:cs="Times New Roman"/>
                <w:color w:val="006100"/>
                <w:sz w:val="22"/>
                <w:rPrChange w:id="16334" w:author="韬 黄" w:date="2018-10-13T19:59:00Z">
                  <w:rPr>
                    <w:ins w:id="16335" w:author="韬 黄" w:date="2018-10-10T16:36:00Z"/>
                    <w:rFonts w:eastAsia="Times New Roman" w:cs="Times New Roman"/>
                    <w:color w:val="006100"/>
                    <w:sz w:val="20"/>
                    <w:szCs w:val="20"/>
                  </w:rPr>
                </w:rPrChange>
              </w:rPr>
              <w:pPrChange w:id="16336"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37" w:author="韬 黄" w:date="2018-10-10T16:36:00Z">
              <w:r w:rsidRPr="003879F0">
                <w:rPr>
                  <w:rFonts w:eastAsia="Times New Roman" w:cs="Times New Roman"/>
                  <w:color w:val="006100"/>
                  <w:sz w:val="22"/>
                  <w:rPrChange w:id="16338" w:author="韬 黄" w:date="2018-10-13T19:59:00Z">
                    <w:rPr>
                      <w:rFonts w:eastAsia="Times New Roman" w:cs="Times New Roman"/>
                      <w:color w:val="006100"/>
                      <w:sz w:val="20"/>
                      <w:szCs w:val="20"/>
                    </w:rPr>
                  </w:rPrChange>
                </w:rPr>
                <w:t>0.004</w:t>
              </w:r>
            </w:ins>
          </w:p>
        </w:tc>
        <w:tc>
          <w:tcPr>
            <w:tcW w:w="986" w:type="dxa"/>
            <w:shd w:val="clear" w:color="auto" w:fill="auto"/>
            <w:hideMark/>
            <w:tcPrChange w:id="16339" w:author="韬 黄" w:date="2018-10-15T20:51:00Z">
              <w:tcPr>
                <w:tcW w:w="960" w:type="dxa"/>
                <w:hideMark/>
              </w:tcPr>
            </w:tcPrChange>
          </w:tcPr>
          <w:p w14:paraId="5C882780"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340" w:author="韬 黄" w:date="2018-10-10T16:36:00Z"/>
                <w:rFonts w:eastAsia="Times New Roman" w:cs="Times New Roman"/>
                <w:color w:val="000000"/>
                <w:sz w:val="22"/>
                <w:rPrChange w:id="16341" w:author="韬 黄" w:date="2018-10-13T19:59:00Z">
                  <w:rPr>
                    <w:ins w:id="16342" w:author="韬 黄" w:date="2018-10-10T16:36:00Z"/>
                    <w:rFonts w:eastAsia="Times New Roman" w:cs="Times New Roman"/>
                    <w:color w:val="000000"/>
                    <w:sz w:val="20"/>
                    <w:szCs w:val="20"/>
                  </w:rPr>
                </w:rPrChange>
              </w:rPr>
              <w:pPrChange w:id="16343"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44" w:author="韬 黄" w:date="2018-10-10T16:36:00Z">
              <w:r w:rsidRPr="003879F0">
                <w:rPr>
                  <w:rFonts w:eastAsia="Times New Roman" w:cs="Times New Roman"/>
                  <w:color w:val="000000"/>
                  <w:sz w:val="22"/>
                  <w:rPrChange w:id="16345" w:author="韬 黄" w:date="2018-10-13T19:59:00Z">
                    <w:rPr>
                      <w:rFonts w:eastAsia="Times New Roman" w:cs="Times New Roman"/>
                      <w:color w:val="000000"/>
                      <w:sz w:val="20"/>
                      <w:szCs w:val="20"/>
                    </w:rPr>
                  </w:rPrChange>
                </w:rPr>
                <w:t>0.80</w:t>
              </w:r>
            </w:ins>
          </w:p>
        </w:tc>
        <w:tc>
          <w:tcPr>
            <w:tcW w:w="960" w:type="dxa"/>
            <w:shd w:val="clear" w:color="auto" w:fill="auto"/>
            <w:hideMark/>
            <w:tcPrChange w:id="16346" w:author="韬 黄" w:date="2018-10-15T20:51:00Z">
              <w:tcPr>
                <w:tcW w:w="960" w:type="dxa"/>
                <w:hideMark/>
              </w:tcPr>
            </w:tcPrChange>
          </w:tcPr>
          <w:p w14:paraId="6E6040C0" w14:textId="77777777" w:rsidR="00A333D8" w:rsidRPr="003879F0" w:rsidRDefault="00A333D8">
            <w:pPr>
              <w:spacing w:after="0"/>
              <w:jc w:val="center"/>
              <w:cnfStyle w:val="000000100000" w:firstRow="0" w:lastRow="0" w:firstColumn="0" w:lastColumn="0" w:oddVBand="0" w:evenVBand="0" w:oddHBand="1" w:evenHBand="0" w:firstRowFirstColumn="0" w:firstRowLastColumn="0" w:lastRowFirstColumn="0" w:lastRowLastColumn="0"/>
              <w:rPr>
                <w:ins w:id="16347" w:author="韬 黄" w:date="2018-10-10T16:36:00Z"/>
                <w:rFonts w:eastAsia="Times New Roman" w:cs="Times New Roman"/>
                <w:color w:val="006100"/>
                <w:sz w:val="22"/>
                <w:rPrChange w:id="16348" w:author="韬 黄" w:date="2018-10-13T19:59:00Z">
                  <w:rPr>
                    <w:ins w:id="16349" w:author="韬 黄" w:date="2018-10-10T16:36:00Z"/>
                    <w:rFonts w:eastAsia="Times New Roman" w:cs="Times New Roman"/>
                    <w:color w:val="006100"/>
                    <w:sz w:val="20"/>
                    <w:szCs w:val="20"/>
                  </w:rPr>
                </w:rPrChange>
              </w:rPr>
              <w:pPrChange w:id="16350" w:author="韬 黄" w:date="2018-10-10T16:37: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6351" w:author="韬 黄" w:date="2018-10-10T16:36:00Z">
              <w:r w:rsidRPr="003879F0">
                <w:rPr>
                  <w:rFonts w:eastAsia="Times New Roman" w:cs="Times New Roman"/>
                  <w:color w:val="006100"/>
                  <w:sz w:val="22"/>
                  <w:rPrChange w:id="16352" w:author="韬 黄" w:date="2018-10-13T19:59:00Z">
                    <w:rPr>
                      <w:rFonts w:eastAsia="Times New Roman" w:cs="Times New Roman"/>
                      <w:color w:val="006100"/>
                      <w:sz w:val="20"/>
                      <w:szCs w:val="20"/>
                    </w:rPr>
                  </w:rPrChange>
                </w:rPr>
                <w:t>0.001</w:t>
              </w:r>
            </w:ins>
          </w:p>
        </w:tc>
      </w:tr>
      <w:tr w:rsidR="00A333D8" w:rsidRPr="003879F0" w14:paraId="1B9F91FE" w14:textId="77777777" w:rsidTr="00186C09">
        <w:tblPrEx>
          <w:tblPrExChange w:id="16353" w:author="韬 黄" w:date="2018-10-15T20:51:00Z">
            <w:tblPrEx>
              <w:tblW w:w="16320" w:type="dxa"/>
            </w:tblPrEx>
          </w:tblPrExChange>
        </w:tblPrEx>
        <w:trPr>
          <w:trHeight w:val="20"/>
          <w:jc w:val="center"/>
          <w:ins w:id="16354" w:author="韬 黄" w:date="2018-10-10T16:36:00Z"/>
          <w:trPrChange w:id="16355" w:author="韬 黄" w:date="2018-10-15T20:51:00Z">
            <w:trPr>
              <w:trHeight w:val="290"/>
            </w:trPr>
          </w:trPrChange>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noWrap/>
            <w:hideMark/>
            <w:tcPrChange w:id="16356" w:author="韬 黄" w:date="2018-10-15T20:51:00Z">
              <w:tcPr>
                <w:tcW w:w="8640" w:type="dxa"/>
                <w:noWrap/>
                <w:hideMark/>
              </w:tcPr>
            </w:tcPrChange>
          </w:tcPr>
          <w:p w14:paraId="216921B0" w14:textId="77777777" w:rsidR="00A333D8" w:rsidRPr="003879F0" w:rsidRDefault="00A333D8">
            <w:pPr>
              <w:spacing w:after="0"/>
              <w:rPr>
                <w:ins w:id="16357" w:author="韬 黄" w:date="2018-10-10T16:36:00Z"/>
                <w:rFonts w:eastAsia="Times New Roman" w:cs="Times New Roman"/>
                <w:b w:val="0"/>
                <w:color w:val="000000"/>
                <w:sz w:val="22"/>
                <w:rPrChange w:id="16358" w:author="韬 黄" w:date="2018-10-13T19:59:00Z">
                  <w:rPr>
                    <w:ins w:id="16359" w:author="韬 黄" w:date="2018-10-10T16:36:00Z"/>
                    <w:rFonts w:eastAsia="Times New Roman" w:cs="Times New Roman"/>
                    <w:color w:val="000000"/>
                    <w:sz w:val="22"/>
                  </w:rPr>
                </w:rPrChange>
              </w:rPr>
              <w:pPrChange w:id="16360" w:author="韬 黄" w:date="2018-10-10T16:37:00Z">
                <w:pPr>
                  <w:spacing w:after="0" w:line="240" w:lineRule="auto"/>
                </w:pPr>
              </w:pPrChange>
            </w:pPr>
            <w:ins w:id="16361" w:author="韬 黄" w:date="2018-10-10T16:36:00Z">
              <w:r w:rsidRPr="003879F0">
                <w:rPr>
                  <w:rFonts w:eastAsia="Times New Roman" w:cs="Times New Roman"/>
                  <w:b w:val="0"/>
                  <w:color w:val="000000"/>
                  <w:sz w:val="22"/>
                  <w:rPrChange w:id="16362" w:author="韬 黄" w:date="2018-10-13T19:59:00Z">
                    <w:rPr>
                      <w:rFonts w:eastAsia="Times New Roman" w:cs="Times New Roman"/>
                      <w:color w:val="000000"/>
                      <w:sz w:val="22"/>
                    </w:rPr>
                  </w:rPrChange>
                </w:rPr>
                <w:t>Intercept</w:t>
              </w:r>
            </w:ins>
          </w:p>
        </w:tc>
        <w:tc>
          <w:tcPr>
            <w:tcW w:w="986" w:type="dxa"/>
            <w:shd w:val="clear" w:color="auto" w:fill="auto"/>
            <w:hideMark/>
            <w:tcPrChange w:id="16363" w:author="韬 黄" w:date="2018-10-15T20:51:00Z">
              <w:tcPr>
                <w:tcW w:w="960" w:type="dxa"/>
                <w:hideMark/>
              </w:tcPr>
            </w:tcPrChange>
          </w:tcPr>
          <w:p w14:paraId="593E288A"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364" w:author="韬 黄" w:date="2018-10-10T16:36:00Z"/>
                <w:rFonts w:eastAsia="Times New Roman" w:cs="Times New Roman"/>
                <w:color w:val="000000"/>
                <w:sz w:val="22"/>
                <w:rPrChange w:id="16365" w:author="韬 黄" w:date="2018-10-13T19:59:00Z">
                  <w:rPr>
                    <w:ins w:id="16366" w:author="韬 黄" w:date="2018-10-10T16:36:00Z"/>
                    <w:rFonts w:eastAsia="Times New Roman" w:cs="Times New Roman"/>
                    <w:color w:val="000000"/>
                    <w:sz w:val="20"/>
                    <w:szCs w:val="20"/>
                  </w:rPr>
                </w:rPrChange>
              </w:rPr>
              <w:pPrChange w:id="16367"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368" w:author="韬 黄" w:date="2018-10-10T16:36:00Z">
              <w:r w:rsidRPr="003879F0">
                <w:rPr>
                  <w:rFonts w:eastAsia="Times New Roman" w:cs="Times New Roman"/>
                  <w:color w:val="000000"/>
                  <w:sz w:val="22"/>
                  <w:rPrChange w:id="16369" w:author="韬 黄" w:date="2018-10-13T19:59:00Z">
                    <w:rPr>
                      <w:rFonts w:eastAsia="Times New Roman" w:cs="Times New Roman"/>
                      <w:color w:val="000000"/>
                      <w:sz w:val="20"/>
                      <w:szCs w:val="20"/>
                    </w:rPr>
                  </w:rPrChange>
                </w:rPr>
                <w:t>0.30</w:t>
              </w:r>
            </w:ins>
          </w:p>
        </w:tc>
        <w:tc>
          <w:tcPr>
            <w:tcW w:w="960" w:type="dxa"/>
            <w:shd w:val="clear" w:color="auto" w:fill="auto"/>
            <w:hideMark/>
            <w:tcPrChange w:id="16370" w:author="韬 黄" w:date="2018-10-15T20:51:00Z">
              <w:tcPr>
                <w:tcW w:w="960" w:type="dxa"/>
                <w:hideMark/>
              </w:tcPr>
            </w:tcPrChange>
          </w:tcPr>
          <w:p w14:paraId="40A61A89"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371" w:author="韬 黄" w:date="2018-10-10T16:36:00Z"/>
                <w:rFonts w:eastAsia="Times New Roman" w:cs="Times New Roman"/>
                <w:color w:val="006100"/>
                <w:sz w:val="22"/>
                <w:rPrChange w:id="16372" w:author="韬 黄" w:date="2018-10-13T19:59:00Z">
                  <w:rPr>
                    <w:ins w:id="16373" w:author="韬 黄" w:date="2018-10-10T16:36:00Z"/>
                    <w:rFonts w:eastAsia="Times New Roman" w:cs="Times New Roman"/>
                    <w:color w:val="006100"/>
                    <w:sz w:val="20"/>
                    <w:szCs w:val="20"/>
                  </w:rPr>
                </w:rPrChange>
              </w:rPr>
              <w:pPrChange w:id="16374"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375" w:author="韬 黄" w:date="2018-10-10T16:36:00Z">
              <w:r w:rsidRPr="003879F0">
                <w:rPr>
                  <w:rFonts w:eastAsia="Times New Roman" w:cs="Times New Roman"/>
                  <w:color w:val="006100"/>
                  <w:sz w:val="22"/>
                  <w:rPrChange w:id="16376" w:author="韬 黄" w:date="2018-10-13T19:59:00Z">
                    <w:rPr>
                      <w:rFonts w:eastAsia="Times New Roman" w:cs="Times New Roman"/>
                      <w:color w:val="006100"/>
                      <w:sz w:val="20"/>
                      <w:szCs w:val="20"/>
                    </w:rPr>
                  </w:rPrChange>
                </w:rPr>
                <w:t>0.001</w:t>
              </w:r>
            </w:ins>
          </w:p>
        </w:tc>
        <w:tc>
          <w:tcPr>
            <w:tcW w:w="986" w:type="dxa"/>
            <w:shd w:val="clear" w:color="auto" w:fill="auto"/>
            <w:hideMark/>
            <w:tcPrChange w:id="16377" w:author="韬 黄" w:date="2018-10-15T20:51:00Z">
              <w:tcPr>
                <w:tcW w:w="960" w:type="dxa"/>
                <w:gridSpan w:val="2"/>
                <w:hideMark/>
              </w:tcPr>
            </w:tcPrChange>
          </w:tcPr>
          <w:p w14:paraId="3F54E2E5"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378" w:author="韬 黄" w:date="2018-10-10T16:36:00Z"/>
                <w:rFonts w:eastAsia="Times New Roman" w:cs="Times New Roman"/>
                <w:color w:val="000000"/>
                <w:sz w:val="22"/>
                <w:rPrChange w:id="16379" w:author="韬 黄" w:date="2018-10-13T19:59:00Z">
                  <w:rPr>
                    <w:ins w:id="16380" w:author="韬 黄" w:date="2018-10-10T16:36:00Z"/>
                    <w:rFonts w:eastAsia="Times New Roman" w:cs="Times New Roman"/>
                    <w:color w:val="000000"/>
                    <w:sz w:val="20"/>
                    <w:szCs w:val="20"/>
                  </w:rPr>
                </w:rPrChange>
              </w:rPr>
              <w:pPrChange w:id="16381"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382" w:author="韬 黄" w:date="2018-10-10T16:36:00Z">
              <w:r w:rsidRPr="003879F0">
                <w:rPr>
                  <w:rFonts w:eastAsia="Times New Roman" w:cs="Times New Roman"/>
                  <w:color w:val="000000"/>
                  <w:sz w:val="22"/>
                  <w:rPrChange w:id="16383" w:author="韬 黄" w:date="2018-10-13T19:59:00Z">
                    <w:rPr>
                      <w:rFonts w:eastAsia="Times New Roman" w:cs="Times New Roman"/>
                      <w:color w:val="000000"/>
                      <w:sz w:val="20"/>
                      <w:szCs w:val="20"/>
                    </w:rPr>
                  </w:rPrChange>
                </w:rPr>
                <w:t>0.37</w:t>
              </w:r>
            </w:ins>
          </w:p>
        </w:tc>
        <w:tc>
          <w:tcPr>
            <w:tcW w:w="960" w:type="dxa"/>
            <w:shd w:val="clear" w:color="auto" w:fill="auto"/>
            <w:hideMark/>
            <w:tcPrChange w:id="16384" w:author="韬 黄" w:date="2018-10-15T20:51:00Z">
              <w:tcPr>
                <w:tcW w:w="960" w:type="dxa"/>
                <w:hideMark/>
              </w:tcPr>
            </w:tcPrChange>
          </w:tcPr>
          <w:p w14:paraId="36913EF6"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385" w:author="韬 黄" w:date="2018-10-10T16:36:00Z"/>
                <w:rFonts w:eastAsia="Times New Roman" w:cs="Times New Roman"/>
                <w:color w:val="006100"/>
                <w:sz w:val="22"/>
                <w:rPrChange w:id="16386" w:author="韬 黄" w:date="2018-10-13T19:59:00Z">
                  <w:rPr>
                    <w:ins w:id="16387" w:author="韬 黄" w:date="2018-10-10T16:36:00Z"/>
                    <w:rFonts w:eastAsia="Times New Roman" w:cs="Times New Roman"/>
                    <w:color w:val="006100"/>
                    <w:sz w:val="20"/>
                    <w:szCs w:val="20"/>
                  </w:rPr>
                </w:rPrChange>
              </w:rPr>
              <w:pPrChange w:id="16388"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389" w:author="韬 黄" w:date="2018-10-10T16:36:00Z">
              <w:r w:rsidRPr="003879F0">
                <w:rPr>
                  <w:rFonts w:eastAsia="Times New Roman" w:cs="Times New Roman"/>
                  <w:color w:val="006100"/>
                  <w:sz w:val="22"/>
                  <w:rPrChange w:id="16390" w:author="韬 黄" w:date="2018-10-13T19:59:00Z">
                    <w:rPr>
                      <w:rFonts w:eastAsia="Times New Roman" w:cs="Times New Roman"/>
                      <w:color w:val="006100"/>
                      <w:sz w:val="20"/>
                      <w:szCs w:val="20"/>
                    </w:rPr>
                  </w:rPrChange>
                </w:rPr>
                <w:t>0.000</w:t>
              </w:r>
            </w:ins>
          </w:p>
        </w:tc>
        <w:tc>
          <w:tcPr>
            <w:tcW w:w="986" w:type="dxa"/>
            <w:shd w:val="clear" w:color="auto" w:fill="auto"/>
            <w:hideMark/>
            <w:tcPrChange w:id="16391" w:author="韬 黄" w:date="2018-10-15T20:51:00Z">
              <w:tcPr>
                <w:tcW w:w="960" w:type="dxa"/>
                <w:hideMark/>
              </w:tcPr>
            </w:tcPrChange>
          </w:tcPr>
          <w:p w14:paraId="7D29400D"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392" w:author="韬 黄" w:date="2018-10-10T16:36:00Z"/>
                <w:rFonts w:eastAsia="Times New Roman" w:cs="Times New Roman"/>
                <w:color w:val="9C0006"/>
                <w:sz w:val="22"/>
                <w:rPrChange w:id="16393" w:author="韬 黄" w:date="2018-10-13T19:59:00Z">
                  <w:rPr>
                    <w:ins w:id="16394" w:author="韬 黄" w:date="2018-10-10T16:36:00Z"/>
                    <w:rFonts w:eastAsia="Times New Roman" w:cs="Times New Roman"/>
                    <w:color w:val="9C0006"/>
                    <w:sz w:val="20"/>
                    <w:szCs w:val="20"/>
                  </w:rPr>
                </w:rPrChange>
              </w:rPr>
              <w:pPrChange w:id="16395"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396" w:author="韬 黄" w:date="2018-10-10T16:36:00Z">
              <w:r w:rsidRPr="003879F0">
                <w:rPr>
                  <w:rFonts w:eastAsia="Times New Roman" w:cs="Times New Roman"/>
                  <w:color w:val="9C0006"/>
                  <w:sz w:val="22"/>
                  <w:rPrChange w:id="16397" w:author="韬 黄" w:date="2018-10-13T19:59:00Z">
                    <w:rPr>
                      <w:rFonts w:eastAsia="Times New Roman" w:cs="Times New Roman"/>
                      <w:color w:val="9C0006"/>
                      <w:sz w:val="20"/>
                      <w:szCs w:val="20"/>
                    </w:rPr>
                  </w:rPrChange>
                </w:rPr>
                <w:t>-0.38</w:t>
              </w:r>
            </w:ins>
          </w:p>
        </w:tc>
        <w:tc>
          <w:tcPr>
            <w:tcW w:w="960" w:type="dxa"/>
            <w:shd w:val="clear" w:color="auto" w:fill="auto"/>
            <w:hideMark/>
            <w:tcPrChange w:id="16398" w:author="韬 黄" w:date="2018-10-15T20:51:00Z">
              <w:tcPr>
                <w:tcW w:w="960" w:type="dxa"/>
                <w:hideMark/>
              </w:tcPr>
            </w:tcPrChange>
          </w:tcPr>
          <w:p w14:paraId="328B2703"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399" w:author="韬 黄" w:date="2018-10-10T16:36:00Z"/>
                <w:rFonts w:eastAsia="Times New Roman" w:cs="Times New Roman"/>
                <w:color w:val="000000"/>
                <w:sz w:val="22"/>
                <w:rPrChange w:id="16400" w:author="韬 黄" w:date="2018-10-13T19:59:00Z">
                  <w:rPr>
                    <w:ins w:id="16401" w:author="韬 黄" w:date="2018-10-10T16:36:00Z"/>
                    <w:rFonts w:eastAsia="Times New Roman" w:cs="Times New Roman"/>
                    <w:color w:val="000000"/>
                    <w:sz w:val="20"/>
                    <w:szCs w:val="20"/>
                  </w:rPr>
                </w:rPrChange>
              </w:rPr>
              <w:pPrChange w:id="16402"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403" w:author="韬 黄" w:date="2018-10-10T16:36:00Z">
              <w:r w:rsidRPr="003879F0">
                <w:rPr>
                  <w:rFonts w:eastAsia="Times New Roman" w:cs="Times New Roman"/>
                  <w:color w:val="000000"/>
                  <w:sz w:val="22"/>
                  <w:rPrChange w:id="16404" w:author="韬 黄" w:date="2018-10-13T19:59:00Z">
                    <w:rPr>
                      <w:rFonts w:eastAsia="Times New Roman" w:cs="Times New Roman"/>
                      <w:color w:val="000000"/>
                      <w:sz w:val="20"/>
                      <w:szCs w:val="20"/>
                    </w:rPr>
                  </w:rPrChange>
                </w:rPr>
                <w:t>0.082</w:t>
              </w:r>
            </w:ins>
          </w:p>
        </w:tc>
        <w:tc>
          <w:tcPr>
            <w:tcW w:w="986" w:type="dxa"/>
            <w:shd w:val="clear" w:color="auto" w:fill="auto"/>
            <w:hideMark/>
            <w:tcPrChange w:id="16405" w:author="韬 黄" w:date="2018-10-15T20:51:00Z">
              <w:tcPr>
                <w:tcW w:w="960" w:type="dxa"/>
                <w:hideMark/>
              </w:tcPr>
            </w:tcPrChange>
          </w:tcPr>
          <w:p w14:paraId="1F647456"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406" w:author="韬 黄" w:date="2018-10-10T16:36:00Z"/>
                <w:rFonts w:eastAsia="Times New Roman" w:cs="Times New Roman"/>
                <w:color w:val="9C0006"/>
                <w:sz w:val="22"/>
                <w:rPrChange w:id="16407" w:author="韬 黄" w:date="2018-10-13T19:59:00Z">
                  <w:rPr>
                    <w:ins w:id="16408" w:author="韬 黄" w:date="2018-10-10T16:36:00Z"/>
                    <w:rFonts w:eastAsia="Times New Roman" w:cs="Times New Roman"/>
                    <w:color w:val="9C0006"/>
                    <w:sz w:val="20"/>
                    <w:szCs w:val="20"/>
                  </w:rPr>
                </w:rPrChange>
              </w:rPr>
              <w:pPrChange w:id="16409"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410" w:author="韬 黄" w:date="2018-10-10T16:36:00Z">
              <w:r w:rsidRPr="003879F0">
                <w:rPr>
                  <w:rFonts w:eastAsia="Times New Roman" w:cs="Times New Roman"/>
                  <w:color w:val="9C0006"/>
                  <w:sz w:val="22"/>
                  <w:rPrChange w:id="16411" w:author="韬 黄" w:date="2018-10-13T19:59:00Z">
                    <w:rPr>
                      <w:rFonts w:eastAsia="Times New Roman" w:cs="Times New Roman"/>
                      <w:color w:val="9C0006"/>
                      <w:sz w:val="20"/>
                      <w:szCs w:val="20"/>
                    </w:rPr>
                  </w:rPrChange>
                </w:rPr>
                <w:t>-0.46</w:t>
              </w:r>
            </w:ins>
          </w:p>
        </w:tc>
        <w:tc>
          <w:tcPr>
            <w:tcW w:w="960" w:type="dxa"/>
            <w:shd w:val="clear" w:color="auto" w:fill="auto"/>
            <w:hideMark/>
            <w:tcPrChange w:id="16412" w:author="韬 黄" w:date="2018-10-15T20:51:00Z">
              <w:tcPr>
                <w:tcW w:w="960" w:type="dxa"/>
                <w:hideMark/>
              </w:tcPr>
            </w:tcPrChange>
          </w:tcPr>
          <w:p w14:paraId="6BCFBD57" w14:textId="77777777" w:rsidR="00A333D8" w:rsidRPr="003879F0" w:rsidRDefault="00A333D8">
            <w:pPr>
              <w:spacing w:after="0"/>
              <w:jc w:val="center"/>
              <w:cnfStyle w:val="000000000000" w:firstRow="0" w:lastRow="0" w:firstColumn="0" w:lastColumn="0" w:oddVBand="0" w:evenVBand="0" w:oddHBand="0" w:evenHBand="0" w:firstRowFirstColumn="0" w:firstRowLastColumn="0" w:lastRowFirstColumn="0" w:lastRowLastColumn="0"/>
              <w:rPr>
                <w:ins w:id="16413" w:author="韬 黄" w:date="2018-10-10T16:36:00Z"/>
                <w:rFonts w:eastAsia="Times New Roman" w:cs="Times New Roman"/>
                <w:color w:val="000000"/>
                <w:sz w:val="22"/>
                <w:rPrChange w:id="16414" w:author="韬 黄" w:date="2018-10-13T19:59:00Z">
                  <w:rPr>
                    <w:ins w:id="16415" w:author="韬 黄" w:date="2018-10-10T16:36:00Z"/>
                    <w:rFonts w:eastAsia="Times New Roman" w:cs="Times New Roman"/>
                    <w:color w:val="000000"/>
                    <w:sz w:val="20"/>
                    <w:szCs w:val="20"/>
                  </w:rPr>
                </w:rPrChange>
              </w:rPr>
              <w:pPrChange w:id="16416" w:author="韬 黄" w:date="2018-10-10T16:37: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6417" w:author="韬 黄" w:date="2018-10-10T16:36:00Z">
              <w:r w:rsidRPr="003879F0">
                <w:rPr>
                  <w:rFonts w:eastAsia="Times New Roman" w:cs="Times New Roman"/>
                  <w:color w:val="000000"/>
                  <w:sz w:val="22"/>
                  <w:rPrChange w:id="16418" w:author="韬 黄" w:date="2018-10-13T19:59:00Z">
                    <w:rPr>
                      <w:rFonts w:eastAsia="Times New Roman" w:cs="Times New Roman"/>
                      <w:color w:val="000000"/>
                      <w:sz w:val="20"/>
                      <w:szCs w:val="20"/>
                    </w:rPr>
                  </w:rPrChange>
                </w:rPr>
                <w:t>0.060</w:t>
              </w:r>
            </w:ins>
          </w:p>
        </w:tc>
      </w:tr>
    </w:tbl>
    <w:p w14:paraId="7B7D35A9" w14:textId="77777777" w:rsidR="00A333D8" w:rsidRDefault="00A333D8" w:rsidP="004C569C">
      <w:pPr>
        <w:pStyle w:val="ListParagraph"/>
        <w:shd w:val="clear" w:color="auto" w:fill="FFFFFF" w:themeFill="background1"/>
        <w:spacing w:after="0" w:line="360" w:lineRule="auto"/>
        <w:ind w:left="0"/>
        <w:rPr>
          <w:ins w:id="16419" w:author="Huang T  Dr (Surrey Business Schl)" w:date="2018-09-20T17:46:00Z"/>
          <w:rFonts w:cs="Times New Roman"/>
          <w:color w:val="000000" w:themeColor="text1"/>
          <w:sz w:val="22"/>
        </w:rPr>
      </w:pPr>
    </w:p>
    <w:p w14:paraId="06EE0BBB" w14:textId="7544B45C" w:rsidR="00480A3E" w:rsidRDefault="00480A3E" w:rsidP="004C569C">
      <w:pPr>
        <w:pStyle w:val="ListParagraph"/>
        <w:shd w:val="clear" w:color="auto" w:fill="FFFFFF" w:themeFill="background1"/>
        <w:spacing w:after="0" w:line="360" w:lineRule="auto"/>
        <w:ind w:left="0"/>
        <w:rPr>
          <w:ins w:id="16420" w:author="Huang T  Dr (Surrey Business Schl)" w:date="2018-09-20T17:46:00Z"/>
          <w:rFonts w:cs="Times New Roman"/>
          <w:color w:val="000000" w:themeColor="text1"/>
          <w:sz w:val="22"/>
        </w:rPr>
      </w:pPr>
    </w:p>
    <w:tbl>
      <w:tblPr>
        <w:tblStyle w:val="ListTable1Light1"/>
        <w:tblW w:w="22640" w:type="dxa"/>
        <w:tblInd w:w="-567" w:type="dxa"/>
        <w:shd w:val="clear" w:color="auto" w:fill="FFFFFF" w:themeFill="background1"/>
        <w:tblLook w:val="04A0" w:firstRow="1" w:lastRow="0" w:firstColumn="1" w:lastColumn="0" w:noHBand="0" w:noVBand="1"/>
      </w:tblPr>
      <w:tblGrid>
        <w:gridCol w:w="4698"/>
        <w:gridCol w:w="1485"/>
        <w:gridCol w:w="1504"/>
        <w:gridCol w:w="1486"/>
        <w:gridCol w:w="1504"/>
        <w:gridCol w:w="1486"/>
        <w:gridCol w:w="1505"/>
        <w:gridCol w:w="1486"/>
        <w:gridCol w:w="1505"/>
        <w:gridCol w:w="1486"/>
        <w:gridCol w:w="1504"/>
        <w:gridCol w:w="1486"/>
        <w:gridCol w:w="1505"/>
      </w:tblGrid>
      <w:tr w:rsidR="004C569C" w:rsidRPr="001E17BA" w:rsidDel="00480A3E" w14:paraId="10163A8B" w14:textId="3850A8C0" w:rsidTr="00480A3E">
        <w:trPr>
          <w:cnfStyle w:val="100000000000" w:firstRow="1" w:lastRow="0" w:firstColumn="0" w:lastColumn="0" w:oddVBand="0" w:evenVBand="0" w:oddHBand="0" w:evenHBand="0" w:firstRowFirstColumn="0" w:firstRowLastColumn="0" w:lastRowFirstColumn="0" w:lastRowLastColumn="0"/>
          <w:trHeight w:val="20"/>
          <w:del w:id="16421"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14DD931" w14:textId="38BFDFFE" w:rsidR="004C569C" w:rsidRPr="001E17BA" w:rsidDel="00480A3E" w:rsidRDefault="004C569C" w:rsidP="001E17BA">
            <w:pPr>
              <w:spacing w:after="0"/>
              <w:jc w:val="center"/>
              <w:rPr>
                <w:del w:id="16422" w:author="Huang T  Dr (Surrey Business Schl)" w:date="2018-09-20T17:45:00Z"/>
                <w:rFonts w:eastAsia="Times New Roman" w:cs="Times New Roman"/>
                <w:b w:val="0"/>
                <w:sz w:val="22"/>
              </w:rPr>
            </w:pPr>
            <w:del w:id="16423" w:author="Huang T  Dr (Surrey Business Schl)" w:date="2018-09-20T17:45:00Z">
              <w:r w:rsidRPr="001E17BA" w:rsidDel="00480A3E">
                <w:rPr>
                  <w:rFonts w:eastAsia="Times New Roman" w:cs="Times New Roman"/>
                  <w:b w:val="0"/>
                  <w:sz w:val="22"/>
                </w:rPr>
                <w:delText>Horizon = 8</w:delText>
              </w:r>
            </w:del>
          </w:p>
        </w:tc>
        <w:tc>
          <w:tcPr>
            <w:tcW w:w="1984" w:type="dxa"/>
            <w:gridSpan w:val="2"/>
            <w:shd w:val="clear" w:color="auto" w:fill="FFFFFF" w:themeFill="background1"/>
            <w:noWrap/>
            <w:hideMark/>
          </w:tcPr>
          <w:p w14:paraId="62920C8F" w14:textId="3400E1B9"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16424" w:author="Huang T  Dr (Surrey Business Schl)" w:date="2018-09-20T17:45:00Z"/>
                <w:rFonts w:eastAsia="Times New Roman" w:cs="Times New Roman"/>
                <w:b w:val="0"/>
                <w:sz w:val="22"/>
              </w:rPr>
            </w:pPr>
            <w:del w:id="16425" w:author="Huang T  Dr (Surrey Business Schl)" w:date="2018-09-20T17:45:00Z">
              <w:r w:rsidRPr="001E17BA" w:rsidDel="00480A3E">
                <w:rPr>
                  <w:rFonts w:eastAsia="Times New Roman" w:cs="Times New Roman"/>
                  <w:b w:val="0"/>
                  <w:sz w:val="22"/>
                </w:rPr>
                <w:delText>ADL-intra-EWC</w:delText>
              </w:r>
            </w:del>
          </w:p>
        </w:tc>
        <w:tc>
          <w:tcPr>
            <w:tcW w:w="1984" w:type="dxa"/>
            <w:gridSpan w:val="2"/>
            <w:shd w:val="clear" w:color="auto" w:fill="FFFFFF" w:themeFill="background1"/>
            <w:noWrap/>
            <w:hideMark/>
          </w:tcPr>
          <w:p w14:paraId="17F8A909" w14:textId="20E056DE"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16426" w:author="Huang T  Dr (Surrey Business Schl)" w:date="2018-09-20T17:45:00Z"/>
                <w:rFonts w:eastAsia="Times New Roman" w:cs="Times New Roman"/>
                <w:b w:val="0"/>
                <w:sz w:val="22"/>
              </w:rPr>
            </w:pPr>
            <w:del w:id="16427" w:author="Huang T  Dr (Surrey Business Schl)" w:date="2018-09-20T17:45:00Z">
              <w:r w:rsidRPr="001E17BA" w:rsidDel="00480A3E">
                <w:rPr>
                  <w:rFonts w:eastAsia="Times New Roman" w:cs="Times New Roman"/>
                  <w:b w:val="0"/>
                  <w:sz w:val="22"/>
                </w:rPr>
                <w:delText>ADL-own-EWC</w:delText>
              </w:r>
            </w:del>
          </w:p>
        </w:tc>
        <w:tc>
          <w:tcPr>
            <w:tcW w:w="1985" w:type="dxa"/>
            <w:gridSpan w:val="2"/>
            <w:shd w:val="clear" w:color="auto" w:fill="FFFFFF" w:themeFill="background1"/>
            <w:noWrap/>
            <w:hideMark/>
          </w:tcPr>
          <w:p w14:paraId="39798501" w14:textId="59714243"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16428" w:author="Huang T  Dr (Surrey Business Schl)" w:date="2018-09-20T17:45:00Z"/>
                <w:rFonts w:eastAsia="Times New Roman" w:cs="Times New Roman"/>
                <w:b w:val="0"/>
                <w:sz w:val="22"/>
              </w:rPr>
            </w:pPr>
            <w:del w:id="16429" w:author="Huang T  Dr (Surrey Business Schl)" w:date="2018-09-20T17:45:00Z">
              <w:r w:rsidRPr="001E17BA" w:rsidDel="00480A3E">
                <w:rPr>
                  <w:rFonts w:eastAsia="Times New Roman" w:cs="Times New Roman"/>
                  <w:b w:val="0"/>
                  <w:sz w:val="22"/>
                </w:rPr>
                <w:delText>ADL-intra-IC</w:delText>
              </w:r>
            </w:del>
          </w:p>
        </w:tc>
        <w:tc>
          <w:tcPr>
            <w:tcW w:w="1985" w:type="dxa"/>
            <w:gridSpan w:val="2"/>
            <w:shd w:val="clear" w:color="auto" w:fill="FFFFFF" w:themeFill="background1"/>
            <w:noWrap/>
            <w:hideMark/>
          </w:tcPr>
          <w:p w14:paraId="05F03CD3" w14:textId="6907E658"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16430" w:author="Huang T  Dr (Surrey Business Schl)" w:date="2018-09-20T17:45:00Z"/>
                <w:rFonts w:eastAsia="Times New Roman" w:cs="Times New Roman"/>
                <w:b w:val="0"/>
                <w:sz w:val="22"/>
              </w:rPr>
            </w:pPr>
            <w:del w:id="16431" w:author="Huang T  Dr (Surrey Business Schl)" w:date="2018-09-20T17:45:00Z">
              <w:r w:rsidRPr="001E17BA" w:rsidDel="00480A3E">
                <w:rPr>
                  <w:rFonts w:eastAsia="Times New Roman" w:cs="Times New Roman"/>
                  <w:b w:val="0"/>
                  <w:sz w:val="22"/>
                </w:rPr>
                <w:delText>ADL-own-IC</w:delText>
              </w:r>
            </w:del>
          </w:p>
        </w:tc>
        <w:tc>
          <w:tcPr>
            <w:tcW w:w="1984" w:type="dxa"/>
            <w:gridSpan w:val="2"/>
            <w:shd w:val="clear" w:color="auto" w:fill="FFFFFF" w:themeFill="background1"/>
            <w:noWrap/>
            <w:hideMark/>
          </w:tcPr>
          <w:p w14:paraId="6C5A2CBD" w14:textId="6F1CAE49"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16432" w:author="Huang T  Dr (Surrey Business Schl)" w:date="2018-09-20T17:45:00Z"/>
                <w:rFonts w:eastAsia="Times New Roman" w:cs="Times New Roman"/>
                <w:b w:val="0"/>
                <w:sz w:val="22"/>
              </w:rPr>
            </w:pPr>
            <w:del w:id="16433" w:author="Huang T  Dr (Surrey Business Schl)" w:date="2018-09-20T17:45:00Z">
              <w:r w:rsidRPr="001E17BA" w:rsidDel="00480A3E">
                <w:rPr>
                  <w:rFonts w:eastAsia="Times New Roman" w:cs="Times New Roman"/>
                  <w:b w:val="0"/>
                  <w:sz w:val="22"/>
                </w:rPr>
                <w:delText>ADL-EWC-IC</w:delText>
              </w:r>
            </w:del>
          </w:p>
        </w:tc>
        <w:tc>
          <w:tcPr>
            <w:tcW w:w="1985" w:type="dxa"/>
            <w:gridSpan w:val="2"/>
            <w:shd w:val="clear" w:color="auto" w:fill="FFFFFF" w:themeFill="background1"/>
            <w:noWrap/>
            <w:hideMark/>
          </w:tcPr>
          <w:p w14:paraId="5A733071" w14:textId="3A570B13" w:rsidR="004C569C" w:rsidRPr="001E17BA" w:rsidDel="00480A3E"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del w:id="16434" w:author="Huang T  Dr (Surrey Business Schl)" w:date="2018-09-20T17:45:00Z"/>
                <w:rFonts w:eastAsia="Times New Roman" w:cs="Times New Roman"/>
                <w:b w:val="0"/>
                <w:sz w:val="22"/>
              </w:rPr>
            </w:pPr>
            <w:del w:id="16435" w:author="Huang T  Dr (Surrey Business Schl)" w:date="2018-09-20T17:45:00Z">
              <w:r w:rsidRPr="001E17BA" w:rsidDel="00480A3E">
                <w:rPr>
                  <w:rFonts w:eastAsia="Times New Roman" w:cs="Times New Roman"/>
                  <w:b w:val="0"/>
                  <w:sz w:val="22"/>
                </w:rPr>
                <w:delText>IC versus EWC</w:delText>
              </w:r>
            </w:del>
          </w:p>
        </w:tc>
      </w:tr>
      <w:tr w:rsidR="004C569C" w:rsidRPr="001E17BA" w:rsidDel="00480A3E" w14:paraId="7DBF0FC9" w14:textId="1236932D" w:rsidTr="00480A3E">
        <w:trPr>
          <w:cnfStyle w:val="000000100000" w:firstRow="0" w:lastRow="0" w:firstColumn="0" w:lastColumn="0" w:oddVBand="0" w:evenVBand="0" w:oddHBand="1" w:evenHBand="0" w:firstRowFirstColumn="0" w:firstRowLastColumn="0" w:lastRowFirstColumn="0" w:lastRowLastColumn="0"/>
          <w:trHeight w:val="20"/>
          <w:del w:id="16436"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FD091A8" w14:textId="0966A738" w:rsidR="004C569C" w:rsidRPr="001E17BA" w:rsidDel="00480A3E" w:rsidRDefault="004C569C" w:rsidP="00F55F33">
            <w:pPr>
              <w:spacing w:after="0"/>
              <w:rPr>
                <w:del w:id="16437" w:author="Huang T  Dr (Surrey Business Schl)" w:date="2018-09-20T17:45:00Z"/>
                <w:rFonts w:eastAsia="Times New Roman" w:cs="Times New Roman"/>
                <w:b w:val="0"/>
                <w:sz w:val="22"/>
              </w:rPr>
            </w:pPr>
            <w:del w:id="16438" w:author="Huang T  Dr (Surrey Business Schl)" w:date="2018-09-20T17:45:00Z">
              <w:r w:rsidRPr="001E17BA" w:rsidDel="00480A3E">
                <w:rPr>
                  <w:rFonts w:eastAsia="Times New Roman" w:cs="Times New Roman"/>
                  <w:b w:val="0"/>
                  <w:sz w:val="22"/>
                </w:rPr>
                <w:delText>Parameter/estimate and p-values</w:delText>
              </w:r>
            </w:del>
          </w:p>
        </w:tc>
        <w:tc>
          <w:tcPr>
            <w:tcW w:w="986" w:type="dxa"/>
            <w:shd w:val="clear" w:color="auto" w:fill="FFFFFF" w:themeFill="background1"/>
            <w:noWrap/>
            <w:hideMark/>
          </w:tcPr>
          <w:p w14:paraId="3F70A57C" w14:textId="4229BE2D"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39" w:author="Huang T  Dr (Surrey Business Schl)" w:date="2018-09-20T17:45:00Z"/>
                <w:rFonts w:eastAsia="Times New Roman" w:cs="Times New Roman"/>
                <w:sz w:val="22"/>
              </w:rPr>
            </w:pPr>
            <w:del w:id="16440"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5F895C83" w14:textId="56718BFA"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41" w:author="Huang T  Dr (Surrey Business Schl)" w:date="2018-09-20T17:45:00Z"/>
                <w:rFonts w:eastAsia="Times New Roman" w:cs="Times New Roman"/>
                <w:sz w:val="22"/>
              </w:rPr>
            </w:pPr>
            <w:del w:id="16442"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33AEFEF5" w14:textId="5D13E889"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43" w:author="Huang T  Dr (Surrey Business Schl)" w:date="2018-09-20T17:45:00Z"/>
                <w:rFonts w:eastAsia="Times New Roman" w:cs="Times New Roman"/>
                <w:sz w:val="22"/>
              </w:rPr>
            </w:pPr>
            <w:del w:id="16444"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5B77D006" w14:textId="5FCCAD21"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45" w:author="Huang T  Dr (Surrey Business Schl)" w:date="2018-09-20T17:45:00Z"/>
                <w:rFonts w:eastAsia="Times New Roman" w:cs="Times New Roman"/>
                <w:sz w:val="22"/>
              </w:rPr>
            </w:pPr>
            <w:del w:id="16446"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1E7459E9" w14:textId="4A1AB144"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47" w:author="Huang T  Dr (Surrey Business Schl)" w:date="2018-09-20T17:45:00Z"/>
                <w:rFonts w:eastAsia="Times New Roman" w:cs="Times New Roman"/>
                <w:sz w:val="22"/>
              </w:rPr>
            </w:pPr>
            <w:del w:id="16448"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70AA106A" w14:textId="7D0F5537"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49" w:author="Huang T  Dr (Surrey Business Schl)" w:date="2018-09-20T17:45:00Z"/>
                <w:rFonts w:eastAsia="Times New Roman" w:cs="Times New Roman"/>
                <w:sz w:val="22"/>
              </w:rPr>
            </w:pPr>
            <w:del w:id="16450"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4744AB5E" w14:textId="5045252D"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51" w:author="Huang T  Dr (Surrey Business Schl)" w:date="2018-09-20T17:45:00Z"/>
                <w:rFonts w:eastAsia="Times New Roman" w:cs="Times New Roman"/>
                <w:sz w:val="22"/>
              </w:rPr>
            </w:pPr>
            <w:del w:id="16452"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306F0E8A" w14:textId="07B0157B" w:rsidR="004C569C" w:rsidRPr="001E17BA" w:rsidDel="00480A3E" w:rsidRDefault="004C569C" w:rsidP="001E17BA">
            <w:pPr>
              <w:spacing w:after="0"/>
              <w:cnfStyle w:val="000000100000" w:firstRow="0" w:lastRow="0" w:firstColumn="0" w:lastColumn="0" w:oddVBand="0" w:evenVBand="0" w:oddHBand="1" w:evenHBand="0" w:firstRowFirstColumn="0" w:firstRowLastColumn="0" w:lastRowFirstColumn="0" w:lastRowLastColumn="0"/>
              <w:rPr>
                <w:del w:id="16453" w:author="Huang T  Dr (Surrey Business Schl)" w:date="2018-09-20T17:45:00Z"/>
                <w:rFonts w:eastAsia="Times New Roman" w:cs="Times New Roman"/>
                <w:sz w:val="22"/>
              </w:rPr>
            </w:pPr>
            <w:del w:id="16454"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2F8D925C" w14:textId="0934B2E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455" w:author="Huang T  Dr (Surrey Business Schl)" w:date="2018-09-20T17:45:00Z"/>
                <w:rFonts w:eastAsia="Times New Roman" w:cs="Times New Roman"/>
                <w:sz w:val="22"/>
              </w:rPr>
            </w:pPr>
            <w:del w:id="16456"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65349F2C" w14:textId="45C009A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457" w:author="Huang T  Dr (Surrey Business Schl)" w:date="2018-09-20T17:45:00Z"/>
                <w:rFonts w:eastAsia="Times New Roman" w:cs="Times New Roman"/>
                <w:sz w:val="22"/>
              </w:rPr>
            </w:pPr>
            <w:del w:id="16458"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2ECB4D54" w14:textId="733E4AC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459" w:author="Huang T  Dr (Surrey Business Schl)" w:date="2018-09-20T17:45:00Z"/>
                <w:rFonts w:eastAsia="Times New Roman" w:cs="Times New Roman"/>
                <w:sz w:val="22"/>
              </w:rPr>
            </w:pPr>
            <w:del w:id="16460"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48624A09" w14:textId="37C8176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461" w:author="Huang T  Dr (Surrey Business Schl)" w:date="2018-09-20T17:45:00Z"/>
                <w:rFonts w:eastAsia="Times New Roman" w:cs="Times New Roman"/>
                <w:sz w:val="22"/>
              </w:rPr>
            </w:pPr>
            <w:del w:id="16462" w:author="Huang T  Dr (Surrey Business Schl)" w:date="2018-09-20T17:45:00Z">
              <w:r w:rsidRPr="001E17BA" w:rsidDel="00480A3E">
                <w:rPr>
                  <w:rFonts w:eastAsia="Times New Roman" w:cs="Times New Roman"/>
                  <w:sz w:val="22"/>
                </w:rPr>
                <w:delText>P-value</w:delText>
              </w:r>
            </w:del>
          </w:p>
        </w:tc>
      </w:tr>
      <w:tr w:rsidR="004C569C" w:rsidRPr="001E17BA" w:rsidDel="00480A3E" w14:paraId="4ED77E0F" w14:textId="405F3EFF" w:rsidTr="00480A3E">
        <w:trPr>
          <w:trHeight w:val="20"/>
          <w:del w:id="16463"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5CD8E07" w14:textId="6C0092A8" w:rsidR="004C569C" w:rsidRPr="001E17BA" w:rsidDel="00480A3E" w:rsidRDefault="004C569C" w:rsidP="001E17BA">
            <w:pPr>
              <w:spacing w:after="0"/>
              <w:rPr>
                <w:del w:id="16464" w:author="Huang T  Dr (Surrey Business Schl)" w:date="2018-09-20T17:45:00Z"/>
                <w:rFonts w:eastAsia="Times New Roman" w:cs="Times New Roman"/>
                <w:b w:val="0"/>
                <w:iCs/>
                <w:sz w:val="22"/>
              </w:rPr>
            </w:pPr>
            <w:del w:id="16465" w:author="Huang T  Dr (Surrey Business Schl)" w:date="2018-09-20T17:45:00Z">
              <w:r w:rsidRPr="001E17BA" w:rsidDel="00480A3E">
                <w:rPr>
                  <w:rFonts w:eastAsia="Times New Roman" w:cs="Times New Roman"/>
                  <w:b w:val="0"/>
                  <w:iCs/>
                  <w:sz w:val="22"/>
                </w:rPr>
                <w:delText>Outliers and general variations</w:delText>
              </w:r>
              <w:r w:rsidRPr="001E17BA" w:rsidDel="00480A3E">
                <w:rPr>
                  <w:rFonts w:eastAsia="Times New Roman" w:cs="Times New Roman"/>
                  <w:b w:val="0"/>
                  <w:sz w:val="22"/>
                </w:rPr>
                <w:delText> </w:delText>
              </w:r>
            </w:del>
          </w:p>
        </w:tc>
        <w:tc>
          <w:tcPr>
            <w:tcW w:w="986" w:type="dxa"/>
            <w:shd w:val="clear" w:color="auto" w:fill="FFFFFF" w:themeFill="background1"/>
            <w:noWrap/>
            <w:hideMark/>
          </w:tcPr>
          <w:p w14:paraId="66FCBB9D" w14:textId="77777777" w:rsidR="004C569C" w:rsidDel="00480A3E" w:rsidRDefault="004C569C" w:rsidP="004C569C">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6466" w:author="Huang T  Dr (Surrey Business Schl)" w:date="2018-09-20T17:45:00Z"/>
                <w:rFonts w:eastAsia="Times New Roman" w:cs="Times New Roman"/>
                <w:sz w:val="22"/>
              </w:rPr>
            </w:pPr>
            <w:del w:id="16467" w:author="Huang T  Dr (Surrey Business Schl)" w:date="2018-09-20T17:45:00Z">
              <w:r w:rsidRPr="001E17BA" w:rsidDel="00480A3E">
                <w:rPr>
                  <w:rFonts w:eastAsia="Times New Roman" w:cs="Times New Roman"/>
                  <w:sz w:val="22"/>
                </w:rPr>
                <w:delText>0.1</w:delText>
              </w:r>
            </w:del>
          </w:p>
          <w:p w14:paraId="56A72496"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16468" w:author="Huang T  Dr (Surrey Business Schl)" w:date="2018-09-20T17:45:00Z"/>
                <w:rFonts w:eastAsia="Times New Roman" w:cs="Times New Roman"/>
                <w:sz w:val="22"/>
              </w:rPr>
            </w:pPr>
          </w:p>
          <w:p w14:paraId="0302165A"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16469" w:author="Huang T  Dr (Surrey Business Schl)" w:date="2018-09-20T17:45:00Z"/>
                <w:rFonts w:eastAsia="Times New Roman" w:cs="Times New Roman"/>
                <w:sz w:val="22"/>
              </w:rPr>
            </w:pPr>
          </w:p>
          <w:p w14:paraId="28F9AFC1"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16470" w:author="Huang T  Dr (Surrey Business Schl)" w:date="2018-09-20T17:45:00Z"/>
                <w:rFonts w:eastAsia="Times New Roman" w:cs="Times New Roman"/>
                <w:sz w:val="22"/>
              </w:rPr>
            </w:pPr>
          </w:p>
          <w:p w14:paraId="3C4155B1"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16471" w:author="Huang T  Dr (Surrey Business Schl)" w:date="2018-09-20T17:45:00Z"/>
                <w:rFonts w:eastAsia="Times New Roman" w:cs="Times New Roman"/>
                <w:sz w:val="22"/>
              </w:rPr>
            </w:pPr>
          </w:p>
          <w:p w14:paraId="45BB5E9D"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16472" w:author="Huang T  Dr (Surrey Business Schl)" w:date="2018-09-20T17:45:00Z"/>
                <w:rFonts w:eastAsia="Times New Roman" w:cs="Times New Roman"/>
                <w:sz w:val="22"/>
              </w:rPr>
            </w:pPr>
          </w:p>
          <w:p w14:paraId="14395046" w14:textId="77777777" w:rsidR="00480A3E"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16473" w:author="Huang T  Dr (Surrey Business Schl)" w:date="2018-09-20T17:45:00Z"/>
                <w:rFonts w:eastAsia="Times New Roman" w:cs="Times New Roman"/>
                <w:sz w:val="22"/>
              </w:rPr>
            </w:pPr>
          </w:p>
          <w:p w14:paraId="59CE6DB2" w14:textId="40298753" w:rsidR="00480A3E" w:rsidRPr="001E17BA" w:rsidRDefault="00480A3E" w:rsidP="001E17BA">
            <w:pPr>
              <w:spacing w:after="0"/>
              <w:jc w:val="center"/>
              <w:cnfStyle w:val="000000000000" w:firstRow="0" w:lastRow="0" w:firstColumn="0" w:lastColumn="0" w:oddVBand="0" w:evenVBand="0" w:oddHBand="0" w:evenHBand="0" w:firstRowFirstColumn="0" w:firstRowLastColumn="0" w:lastRowFirstColumn="0" w:lastRowLastColumn="0"/>
              <w:rPr>
                <w:ins w:id="16474" w:author="Huang T  Dr (Surrey Business Schl)" w:date="2018-09-20T17:45:00Z"/>
                <w:rFonts w:eastAsia="Times New Roman" w:cs="Times New Roman"/>
                <w:sz w:val="22"/>
              </w:rPr>
            </w:pPr>
          </w:p>
        </w:tc>
        <w:tc>
          <w:tcPr>
            <w:tcW w:w="998" w:type="dxa"/>
            <w:shd w:val="clear" w:color="auto" w:fill="FFFFFF" w:themeFill="background1"/>
            <w:noWrap/>
            <w:hideMark/>
          </w:tcPr>
          <w:p w14:paraId="5F53269F" w14:textId="7C6F4C1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75" w:author="Huang T  Dr (Surrey Business Schl)" w:date="2018-09-20T17:45:00Z"/>
                <w:rFonts w:eastAsia="Times New Roman" w:cs="Times New Roman"/>
                <w:sz w:val="22"/>
              </w:rPr>
            </w:pPr>
            <w:del w:id="16476" w:author="Huang T  Dr (Surrey Business Schl)" w:date="2018-09-20T17:45:00Z">
              <w:r w:rsidRPr="001E17BA" w:rsidDel="00480A3E">
                <w:rPr>
                  <w:rFonts w:eastAsia="Times New Roman" w:cs="Times New Roman"/>
                  <w:sz w:val="22"/>
                </w:rPr>
                <w:delText>0.319</w:delText>
              </w:r>
            </w:del>
          </w:p>
        </w:tc>
        <w:tc>
          <w:tcPr>
            <w:tcW w:w="986" w:type="dxa"/>
            <w:shd w:val="clear" w:color="auto" w:fill="FFFFFF" w:themeFill="background1"/>
            <w:noWrap/>
            <w:hideMark/>
          </w:tcPr>
          <w:p w14:paraId="13FD7D41" w14:textId="54C7D21F"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77" w:author="Huang T  Dr (Surrey Business Schl)" w:date="2018-09-20T17:45:00Z"/>
                <w:rFonts w:eastAsia="Times New Roman" w:cs="Times New Roman"/>
                <w:sz w:val="22"/>
              </w:rPr>
            </w:pPr>
            <w:del w:id="16478"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7EBAD1C5" w14:textId="10D4C42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79" w:author="Huang T  Dr (Surrey Business Schl)" w:date="2018-09-20T17:45:00Z"/>
                <w:rFonts w:eastAsia="Times New Roman" w:cs="Times New Roman"/>
                <w:sz w:val="22"/>
              </w:rPr>
            </w:pPr>
            <w:del w:id="16480" w:author="Huang T  Dr (Surrey Business Schl)" w:date="2018-09-20T17:45:00Z">
              <w:r w:rsidRPr="001E17BA" w:rsidDel="00480A3E">
                <w:rPr>
                  <w:rFonts w:eastAsia="Times New Roman" w:cs="Times New Roman"/>
                  <w:sz w:val="22"/>
                </w:rPr>
                <w:delText>0.321</w:delText>
              </w:r>
            </w:del>
          </w:p>
        </w:tc>
        <w:tc>
          <w:tcPr>
            <w:tcW w:w="986" w:type="dxa"/>
            <w:shd w:val="clear" w:color="auto" w:fill="FFFFFF" w:themeFill="background1"/>
            <w:noWrap/>
            <w:hideMark/>
          </w:tcPr>
          <w:p w14:paraId="600E6461" w14:textId="4D7604A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81" w:author="Huang T  Dr (Surrey Business Schl)" w:date="2018-09-20T17:45:00Z"/>
                <w:rFonts w:eastAsia="Times New Roman" w:cs="Times New Roman"/>
                <w:sz w:val="22"/>
              </w:rPr>
            </w:pPr>
            <w:del w:id="16482" w:author="Huang T  Dr (Surrey Business Schl)" w:date="2018-09-20T17:45:00Z">
              <w:r w:rsidRPr="001E17BA" w:rsidDel="00480A3E">
                <w:rPr>
                  <w:rFonts w:eastAsia="Times New Roman" w:cs="Times New Roman"/>
                  <w:sz w:val="22"/>
                </w:rPr>
                <w:delText>-1</w:delText>
              </w:r>
            </w:del>
          </w:p>
        </w:tc>
        <w:tc>
          <w:tcPr>
            <w:tcW w:w="999" w:type="dxa"/>
            <w:shd w:val="clear" w:color="auto" w:fill="FFFFFF" w:themeFill="background1"/>
            <w:noWrap/>
            <w:hideMark/>
          </w:tcPr>
          <w:p w14:paraId="232DDA25" w14:textId="439D5781"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83" w:author="Huang T  Dr (Surrey Business Schl)" w:date="2018-09-20T17:45:00Z"/>
                <w:rFonts w:eastAsia="Times New Roman" w:cs="Times New Roman"/>
                <w:sz w:val="22"/>
              </w:rPr>
            </w:pPr>
            <w:del w:id="16484"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31168F6A" w14:textId="0632CBB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85" w:author="Huang T  Dr (Surrey Business Schl)" w:date="2018-09-20T17:45:00Z"/>
                <w:rFonts w:eastAsia="Times New Roman" w:cs="Times New Roman"/>
                <w:sz w:val="22"/>
              </w:rPr>
            </w:pPr>
            <w:del w:id="16486" w:author="Huang T  Dr (Surrey Business Schl)" w:date="2018-09-20T17:45:00Z">
              <w:r w:rsidRPr="001E17BA" w:rsidDel="00480A3E">
                <w:rPr>
                  <w:rFonts w:eastAsia="Times New Roman" w:cs="Times New Roman"/>
                  <w:sz w:val="22"/>
                </w:rPr>
                <w:delText>-1.4</w:delText>
              </w:r>
            </w:del>
          </w:p>
        </w:tc>
        <w:tc>
          <w:tcPr>
            <w:tcW w:w="999" w:type="dxa"/>
            <w:shd w:val="clear" w:color="auto" w:fill="FFFFFF" w:themeFill="background1"/>
            <w:noWrap/>
            <w:hideMark/>
          </w:tcPr>
          <w:p w14:paraId="4988A468" w14:textId="65BE6C9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87" w:author="Huang T  Dr (Surrey Business Schl)" w:date="2018-09-20T17:45:00Z"/>
                <w:rFonts w:eastAsia="Times New Roman" w:cs="Times New Roman"/>
                <w:sz w:val="22"/>
              </w:rPr>
            </w:pPr>
            <w:del w:id="16488"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hideMark/>
          </w:tcPr>
          <w:p w14:paraId="1A180DE3" w14:textId="5557FA40"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89" w:author="Huang T  Dr (Surrey Business Schl)" w:date="2018-09-20T17:45:00Z"/>
                <w:rFonts w:eastAsia="Times New Roman" w:cs="Times New Roman"/>
                <w:sz w:val="22"/>
              </w:rPr>
            </w:pPr>
            <w:del w:id="16490" w:author="Huang T  Dr (Surrey Business Schl)" w:date="2018-09-20T17:45:00Z">
              <w:r w:rsidRPr="001E17BA" w:rsidDel="00480A3E">
                <w:rPr>
                  <w:rFonts w:eastAsia="Times New Roman" w:cs="Times New Roman"/>
                  <w:sz w:val="22"/>
                </w:rPr>
                <w:delText>-1.1</w:delText>
              </w:r>
            </w:del>
          </w:p>
        </w:tc>
        <w:tc>
          <w:tcPr>
            <w:tcW w:w="998" w:type="dxa"/>
            <w:shd w:val="clear" w:color="auto" w:fill="FFFFFF" w:themeFill="background1"/>
            <w:hideMark/>
          </w:tcPr>
          <w:p w14:paraId="27D98AB8" w14:textId="2B28419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91" w:author="Huang T  Dr (Surrey Business Schl)" w:date="2018-09-20T17:45:00Z"/>
                <w:rFonts w:eastAsia="Times New Roman" w:cs="Times New Roman"/>
                <w:sz w:val="22"/>
              </w:rPr>
            </w:pPr>
            <w:del w:id="16492"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5FAB72BC" w14:textId="42691D9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493" w:author="Huang T  Dr (Surrey Business Schl)" w:date="2018-09-20T17:45:00Z"/>
                <w:rFonts w:eastAsia="Times New Roman" w:cs="Times New Roman"/>
                <w:sz w:val="22"/>
              </w:rPr>
            </w:pPr>
            <w:del w:id="16494" w:author="Huang T  Dr (Surrey Business Schl)" w:date="2018-09-20T17:45:00Z">
              <w:r w:rsidRPr="001E17BA" w:rsidDel="00480A3E">
                <w:rPr>
                  <w:rFonts w:eastAsia="Times New Roman" w:cs="Times New Roman"/>
                  <w:sz w:val="22"/>
                </w:rPr>
                <w:delText>-0.8</w:delText>
              </w:r>
            </w:del>
          </w:p>
        </w:tc>
        <w:tc>
          <w:tcPr>
            <w:tcW w:w="999" w:type="dxa"/>
            <w:shd w:val="clear" w:color="auto" w:fill="FFFFFF" w:themeFill="background1"/>
            <w:hideMark/>
          </w:tcPr>
          <w:p w14:paraId="4F5D717C" w14:textId="55A1EF1E"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16495" w:author="Huang T  Dr (Surrey Business Schl)" w:date="2018-09-20T17:45:00Z"/>
                <w:rFonts w:eastAsia="Times New Roman" w:cs="Times New Roman"/>
                <w:sz w:val="22"/>
              </w:rPr>
            </w:pPr>
            <w:del w:id="16496" w:author="Huang T  Dr (Surrey Business Schl)" w:date="2018-09-20T17:45:00Z">
              <w:r w:rsidRPr="001E17BA" w:rsidDel="00480A3E">
                <w:rPr>
                  <w:rFonts w:eastAsia="Times New Roman" w:cs="Times New Roman"/>
                  <w:sz w:val="22"/>
                </w:rPr>
                <w:delText>0.000</w:delText>
              </w:r>
            </w:del>
          </w:p>
        </w:tc>
      </w:tr>
      <w:tr w:rsidR="004C569C" w:rsidRPr="001E17BA" w:rsidDel="00480A3E" w14:paraId="4D280270" w14:textId="04773D8E" w:rsidTr="00480A3E">
        <w:trPr>
          <w:cnfStyle w:val="000000100000" w:firstRow="0" w:lastRow="0" w:firstColumn="0" w:lastColumn="0" w:oddVBand="0" w:evenVBand="0" w:oddHBand="1" w:evenHBand="0" w:firstRowFirstColumn="0" w:firstRowLastColumn="0" w:lastRowFirstColumn="0" w:lastRowLastColumn="0"/>
          <w:trHeight w:val="20"/>
          <w:del w:id="16497"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C0BE163" w14:textId="21008219" w:rsidR="004C569C" w:rsidRPr="001E17BA" w:rsidDel="00480A3E" w:rsidRDefault="004C569C" w:rsidP="001E17BA">
            <w:pPr>
              <w:spacing w:after="0"/>
              <w:rPr>
                <w:del w:id="16498" w:author="Huang T  Dr (Surrey Business Schl)" w:date="2018-09-20T17:45:00Z"/>
                <w:rFonts w:eastAsia="Times New Roman" w:cs="Times New Roman"/>
                <w:b w:val="0"/>
                <w:iCs/>
                <w:sz w:val="22"/>
              </w:rPr>
            </w:pPr>
            <w:del w:id="16499" w:author="Huang T  Dr (Surrey Business Schl)" w:date="2018-09-20T17:45:00Z">
              <w:r w:rsidRPr="001E17BA" w:rsidDel="00480A3E">
                <w:rPr>
                  <w:rFonts w:eastAsia="Times New Roman" w:cs="Times New Roman"/>
                  <w:b w:val="0"/>
                  <w:iCs/>
                  <w:sz w:val="22"/>
                </w:rPr>
                <w:delText>Sales level and variation</w:delText>
              </w:r>
            </w:del>
          </w:p>
        </w:tc>
        <w:tc>
          <w:tcPr>
            <w:tcW w:w="986" w:type="dxa"/>
            <w:shd w:val="clear" w:color="auto" w:fill="FFFFFF" w:themeFill="background1"/>
            <w:noWrap/>
            <w:hideMark/>
          </w:tcPr>
          <w:p w14:paraId="2ED267EF" w14:textId="2B8BBB2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00" w:author="Huang T  Dr (Surrey Business Schl)" w:date="2018-09-20T17:45:00Z"/>
                <w:rFonts w:eastAsia="Times New Roman" w:cs="Times New Roman"/>
                <w:sz w:val="22"/>
              </w:rPr>
            </w:pPr>
            <w:del w:id="16501"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58EA14EA" w14:textId="2A98426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02" w:author="Huang T  Dr (Surrey Business Schl)" w:date="2018-09-20T17:45:00Z"/>
                <w:rFonts w:eastAsia="Times New Roman" w:cs="Times New Roman"/>
                <w:sz w:val="22"/>
              </w:rPr>
            </w:pPr>
            <w:del w:id="16503" w:author="Huang T  Dr (Surrey Business Schl)" w:date="2018-09-20T17:45:00Z">
              <w:r w:rsidRPr="001E17BA" w:rsidDel="00480A3E">
                <w:rPr>
                  <w:rFonts w:eastAsia="Times New Roman" w:cs="Times New Roman"/>
                  <w:sz w:val="22"/>
                </w:rPr>
                <w:delText>0.134</w:delText>
              </w:r>
            </w:del>
          </w:p>
        </w:tc>
        <w:tc>
          <w:tcPr>
            <w:tcW w:w="986" w:type="dxa"/>
            <w:shd w:val="clear" w:color="auto" w:fill="FFFFFF" w:themeFill="background1"/>
            <w:noWrap/>
            <w:hideMark/>
          </w:tcPr>
          <w:p w14:paraId="27312DBA" w14:textId="2E3844D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04" w:author="Huang T  Dr (Surrey Business Schl)" w:date="2018-09-20T17:45:00Z"/>
                <w:rFonts w:eastAsia="Times New Roman" w:cs="Times New Roman"/>
                <w:sz w:val="22"/>
              </w:rPr>
            </w:pPr>
            <w:del w:id="16505"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24B3EE72" w14:textId="3FB569E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06" w:author="Huang T  Dr (Surrey Business Schl)" w:date="2018-09-20T17:45:00Z"/>
                <w:rFonts w:eastAsia="Times New Roman" w:cs="Times New Roman"/>
                <w:sz w:val="22"/>
              </w:rPr>
            </w:pPr>
            <w:del w:id="16507" w:author="Huang T  Dr (Surrey Business Schl)" w:date="2018-09-20T17:45:00Z">
              <w:r w:rsidRPr="001E17BA" w:rsidDel="00480A3E">
                <w:rPr>
                  <w:rFonts w:eastAsia="Times New Roman" w:cs="Times New Roman"/>
                  <w:sz w:val="22"/>
                </w:rPr>
                <w:delText>0.085</w:delText>
              </w:r>
            </w:del>
          </w:p>
        </w:tc>
        <w:tc>
          <w:tcPr>
            <w:tcW w:w="986" w:type="dxa"/>
            <w:shd w:val="clear" w:color="auto" w:fill="FFFFFF" w:themeFill="background1"/>
            <w:noWrap/>
            <w:hideMark/>
          </w:tcPr>
          <w:p w14:paraId="25CF55E5" w14:textId="2DADC56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08" w:author="Huang T  Dr (Surrey Business Schl)" w:date="2018-09-20T17:45:00Z"/>
                <w:rFonts w:eastAsia="Times New Roman" w:cs="Times New Roman"/>
                <w:sz w:val="22"/>
              </w:rPr>
            </w:pPr>
            <w:del w:id="16509" w:author="Huang T  Dr (Surrey Business Schl)" w:date="2018-09-20T17:45:00Z">
              <w:r w:rsidRPr="001E17BA" w:rsidDel="00480A3E">
                <w:rPr>
                  <w:rFonts w:eastAsia="Times New Roman" w:cs="Times New Roman"/>
                  <w:sz w:val="22"/>
                </w:rPr>
                <w:delText>-0.2</w:delText>
              </w:r>
            </w:del>
          </w:p>
        </w:tc>
        <w:tc>
          <w:tcPr>
            <w:tcW w:w="999" w:type="dxa"/>
            <w:shd w:val="clear" w:color="auto" w:fill="FFFFFF" w:themeFill="background1"/>
            <w:noWrap/>
            <w:hideMark/>
          </w:tcPr>
          <w:p w14:paraId="1E1EFACD" w14:textId="7E7AB02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10" w:author="Huang T  Dr (Surrey Business Schl)" w:date="2018-09-20T17:45:00Z"/>
                <w:rFonts w:eastAsia="Times New Roman" w:cs="Times New Roman"/>
                <w:sz w:val="22"/>
              </w:rPr>
            </w:pPr>
            <w:del w:id="16511" w:author="Huang T  Dr (Surrey Business Schl)" w:date="2018-09-20T17:45:00Z">
              <w:r w:rsidRPr="001E17BA" w:rsidDel="00480A3E">
                <w:rPr>
                  <w:rFonts w:eastAsia="Times New Roman" w:cs="Times New Roman"/>
                  <w:sz w:val="22"/>
                </w:rPr>
                <w:delText>0.277</w:delText>
              </w:r>
            </w:del>
          </w:p>
        </w:tc>
        <w:tc>
          <w:tcPr>
            <w:tcW w:w="986" w:type="dxa"/>
            <w:shd w:val="clear" w:color="auto" w:fill="FFFFFF" w:themeFill="background1"/>
            <w:noWrap/>
            <w:hideMark/>
          </w:tcPr>
          <w:p w14:paraId="25883E53" w14:textId="43C4705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12" w:author="Huang T  Dr (Surrey Business Schl)" w:date="2018-09-20T17:45:00Z"/>
                <w:rFonts w:eastAsia="Times New Roman" w:cs="Times New Roman"/>
                <w:sz w:val="22"/>
              </w:rPr>
            </w:pPr>
            <w:del w:id="16513" w:author="Huang T  Dr (Surrey Business Schl)" w:date="2018-09-20T17:45:00Z">
              <w:r w:rsidRPr="001E17BA" w:rsidDel="00480A3E">
                <w:rPr>
                  <w:rFonts w:eastAsia="Times New Roman" w:cs="Times New Roman"/>
                  <w:sz w:val="22"/>
                </w:rPr>
                <w:delText>-1</w:delText>
              </w:r>
            </w:del>
          </w:p>
        </w:tc>
        <w:tc>
          <w:tcPr>
            <w:tcW w:w="999" w:type="dxa"/>
            <w:shd w:val="clear" w:color="auto" w:fill="FFFFFF" w:themeFill="background1"/>
            <w:noWrap/>
            <w:hideMark/>
          </w:tcPr>
          <w:p w14:paraId="76CBC44D" w14:textId="62162E2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14" w:author="Huang T  Dr (Surrey Business Schl)" w:date="2018-09-20T17:45:00Z"/>
                <w:rFonts w:eastAsia="Times New Roman" w:cs="Times New Roman"/>
                <w:sz w:val="22"/>
              </w:rPr>
            </w:pPr>
            <w:del w:id="16515"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hideMark/>
          </w:tcPr>
          <w:p w14:paraId="0236A920" w14:textId="07F4FCF0"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16" w:author="Huang T  Dr (Surrey Business Schl)" w:date="2018-09-20T17:45:00Z"/>
                <w:rFonts w:eastAsia="Times New Roman" w:cs="Times New Roman"/>
                <w:sz w:val="22"/>
              </w:rPr>
            </w:pPr>
            <w:del w:id="16517"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hideMark/>
          </w:tcPr>
          <w:p w14:paraId="0602DA84" w14:textId="5C983F3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18" w:author="Huang T  Dr (Surrey Business Schl)" w:date="2018-09-20T17:45:00Z"/>
                <w:rFonts w:eastAsia="Times New Roman" w:cs="Times New Roman"/>
                <w:sz w:val="22"/>
              </w:rPr>
            </w:pPr>
            <w:del w:id="16519" w:author="Huang T  Dr (Surrey Business Schl)" w:date="2018-09-20T17:45:00Z">
              <w:r w:rsidRPr="001E17BA" w:rsidDel="00480A3E">
                <w:rPr>
                  <w:rFonts w:eastAsia="Times New Roman" w:cs="Times New Roman"/>
                  <w:sz w:val="22"/>
                </w:rPr>
                <w:delText>0.082</w:delText>
              </w:r>
            </w:del>
          </w:p>
        </w:tc>
        <w:tc>
          <w:tcPr>
            <w:tcW w:w="986" w:type="dxa"/>
            <w:shd w:val="clear" w:color="auto" w:fill="FFFFFF" w:themeFill="background1"/>
            <w:hideMark/>
          </w:tcPr>
          <w:p w14:paraId="36859BAD" w14:textId="57BD9AA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20" w:author="Huang T  Dr (Surrey Business Schl)" w:date="2018-09-20T17:45:00Z"/>
                <w:rFonts w:eastAsia="Times New Roman" w:cs="Times New Roman"/>
                <w:sz w:val="22"/>
              </w:rPr>
            </w:pPr>
            <w:del w:id="16521" w:author="Huang T  Dr (Surrey Business Schl)" w:date="2018-09-20T17:45:00Z">
              <w:r w:rsidRPr="001E17BA" w:rsidDel="00480A3E">
                <w:rPr>
                  <w:rFonts w:eastAsia="Times New Roman" w:cs="Times New Roman"/>
                  <w:sz w:val="22"/>
                </w:rPr>
                <w:delText>0.0</w:delText>
              </w:r>
            </w:del>
          </w:p>
        </w:tc>
        <w:tc>
          <w:tcPr>
            <w:tcW w:w="999" w:type="dxa"/>
            <w:shd w:val="clear" w:color="auto" w:fill="FFFFFF" w:themeFill="background1"/>
            <w:hideMark/>
          </w:tcPr>
          <w:p w14:paraId="3EB1FC47" w14:textId="0DF4D40A"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16522" w:author="Huang T  Dr (Surrey Business Schl)" w:date="2018-09-20T17:45:00Z"/>
                <w:rFonts w:eastAsia="Times New Roman" w:cs="Times New Roman"/>
                <w:sz w:val="22"/>
              </w:rPr>
            </w:pPr>
            <w:del w:id="16523" w:author="Huang T  Dr (Surrey Business Schl)" w:date="2018-09-20T17:45:00Z">
              <w:r w:rsidRPr="001E17BA" w:rsidDel="00480A3E">
                <w:rPr>
                  <w:rFonts w:eastAsia="Times New Roman" w:cs="Times New Roman"/>
                  <w:sz w:val="22"/>
                </w:rPr>
                <w:delText>0.898</w:delText>
              </w:r>
            </w:del>
          </w:p>
        </w:tc>
      </w:tr>
      <w:tr w:rsidR="004C569C" w:rsidRPr="001E17BA" w:rsidDel="00480A3E" w14:paraId="48D15601" w14:textId="34252B32" w:rsidTr="00480A3E">
        <w:trPr>
          <w:trHeight w:val="20"/>
          <w:del w:id="16524"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2F269F1" w14:textId="6D8133B8" w:rsidR="004C569C" w:rsidRPr="001E17BA" w:rsidDel="00480A3E" w:rsidRDefault="004C569C" w:rsidP="001E17BA">
            <w:pPr>
              <w:spacing w:after="0"/>
              <w:rPr>
                <w:del w:id="16525" w:author="Huang T  Dr (Surrey Business Schl)" w:date="2018-09-20T17:45:00Z"/>
                <w:rFonts w:eastAsia="DengXian" w:cs="Times New Roman"/>
                <w:b w:val="0"/>
                <w:iCs/>
                <w:sz w:val="22"/>
              </w:rPr>
            </w:pPr>
            <w:del w:id="16526" w:author="Huang T  Dr (Surrey Business Schl)" w:date="2018-09-20T17:45:00Z">
              <w:r w:rsidRPr="001E17BA" w:rsidDel="00480A3E">
                <w:rPr>
                  <w:rFonts w:eastAsia="DengXian" w:cs="Times New Roman"/>
                  <w:b w:val="0"/>
                  <w:iCs/>
                  <w:sz w:val="22"/>
                </w:rPr>
                <w:delText>Central tendency of sales</w:delText>
              </w:r>
            </w:del>
          </w:p>
        </w:tc>
        <w:tc>
          <w:tcPr>
            <w:tcW w:w="986" w:type="dxa"/>
            <w:shd w:val="clear" w:color="auto" w:fill="FFFFFF" w:themeFill="background1"/>
            <w:noWrap/>
            <w:hideMark/>
          </w:tcPr>
          <w:p w14:paraId="78D70190" w14:textId="10AA107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27" w:author="Huang T  Dr (Surrey Business Schl)" w:date="2018-09-20T17:45:00Z"/>
                <w:rFonts w:eastAsia="Times New Roman" w:cs="Times New Roman"/>
                <w:sz w:val="22"/>
              </w:rPr>
            </w:pPr>
            <w:del w:id="16528"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6B63E84C" w14:textId="674620A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29" w:author="Huang T  Dr (Surrey Business Schl)" w:date="2018-09-20T17:45:00Z"/>
                <w:rFonts w:eastAsia="Times New Roman" w:cs="Times New Roman"/>
                <w:sz w:val="22"/>
              </w:rPr>
            </w:pPr>
            <w:del w:id="16530" w:author="Huang T  Dr (Surrey Business Schl)" w:date="2018-09-20T17:45:00Z">
              <w:r w:rsidRPr="001E17BA" w:rsidDel="00480A3E">
                <w:rPr>
                  <w:rFonts w:eastAsia="Times New Roman" w:cs="Times New Roman"/>
                  <w:sz w:val="22"/>
                </w:rPr>
                <w:delText>0.508</w:delText>
              </w:r>
            </w:del>
          </w:p>
        </w:tc>
        <w:tc>
          <w:tcPr>
            <w:tcW w:w="986" w:type="dxa"/>
            <w:shd w:val="clear" w:color="auto" w:fill="FFFFFF" w:themeFill="background1"/>
            <w:noWrap/>
            <w:hideMark/>
          </w:tcPr>
          <w:p w14:paraId="72D39687" w14:textId="085FCA2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31" w:author="Huang T  Dr (Surrey Business Schl)" w:date="2018-09-20T17:45:00Z"/>
                <w:rFonts w:eastAsia="Times New Roman" w:cs="Times New Roman"/>
                <w:sz w:val="22"/>
              </w:rPr>
            </w:pPr>
            <w:del w:id="16532"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3A42C10A" w14:textId="5DDB6DC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33" w:author="Huang T  Dr (Surrey Business Schl)" w:date="2018-09-20T17:45:00Z"/>
                <w:rFonts w:eastAsia="Times New Roman" w:cs="Times New Roman"/>
                <w:sz w:val="22"/>
              </w:rPr>
            </w:pPr>
            <w:del w:id="16534" w:author="Huang T  Dr (Surrey Business Schl)" w:date="2018-09-20T17:45:00Z">
              <w:r w:rsidRPr="001E17BA" w:rsidDel="00480A3E">
                <w:rPr>
                  <w:rFonts w:eastAsia="Times New Roman" w:cs="Times New Roman"/>
                  <w:sz w:val="22"/>
                </w:rPr>
                <w:delText>0.530</w:delText>
              </w:r>
            </w:del>
          </w:p>
        </w:tc>
        <w:tc>
          <w:tcPr>
            <w:tcW w:w="986" w:type="dxa"/>
            <w:shd w:val="clear" w:color="auto" w:fill="FFFFFF" w:themeFill="background1"/>
            <w:noWrap/>
            <w:hideMark/>
          </w:tcPr>
          <w:p w14:paraId="2DF46A2F" w14:textId="460F077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35" w:author="Huang T  Dr (Surrey Business Schl)" w:date="2018-09-20T17:45:00Z"/>
                <w:rFonts w:eastAsia="Times New Roman" w:cs="Times New Roman"/>
                <w:sz w:val="22"/>
              </w:rPr>
            </w:pPr>
            <w:del w:id="16536" w:author="Huang T  Dr (Surrey Business Schl)" w:date="2018-09-20T17:45:00Z">
              <w:r w:rsidRPr="001E17BA" w:rsidDel="00480A3E">
                <w:rPr>
                  <w:rFonts w:eastAsia="Times New Roman" w:cs="Times New Roman"/>
                  <w:sz w:val="22"/>
                </w:rPr>
                <w:delText>-0.7</w:delText>
              </w:r>
            </w:del>
          </w:p>
        </w:tc>
        <w:tc>
          <w:tcPr>
            <w:tcW w:w="999" w:type="dxa"/>
            <w:shd w:val="clear" w:color="auto" w:fill="FFFFFF" w:themeFill="background1"/>
            <w:noWrap/>
            <w:hideMark/>
          </w:tcPr>
          <w:p w14:paraId="149A66D7" w14:textId="499E457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37" w:author="Huang T  Dr (Surrey Business Schl)" w:date="2018-09-20T17:45:00Z"/>
                <w:rFonts w:eastAsia="Times New Roman" w:cs="Times New Roman"/>
                <w:sz w:val="22"/>
              </w:rPr>
            </w:pPr>
            <w:del w:id="16538"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026810D0" w14:textId="57DB828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39" w:author="Huang T  Dr (Surrey Business Schl)" w:date="2018-09-20T17:45:00Z"/>
                <w:rFonts w:eastAsia="Times New Roman" w:cs="Times New Roman"/>
                <w:sz w:val="22"/>
              </w:rPr>
            </w:pPr>
            <w:del w:id="16540" w:author="Huang T  Dr (Surrey Business Schl)" w:date="2018-09-20T17:45:00Z">
              <w:r w:rsidRPr="001E17BA" w:rsidDel="00480A3E">
                <w:rPr>
                  <w:rFonts w:eastAsia="Times New Roman" w:cs="Times New Roman"/>
                  <w:sz w:val="22"/>
                </w:rPr>
                <w:delText>-0.8</w:delText>
              </w:r>
            </w:del>
          </w:p>
        </w:tc>
        <w:tc>
          <w:tcPr>
            <w:tcW w:w="999" w:type="dxa"/>
            <w:shd w:val="clear" w:color="auto" w:fill="FFFFFF" w:themeFill="background1"/>
            <w:noWrap/>
            <w:hideMark/>
          </w:tcPr>
          <w:p w14:paraId="6D59B2B5" w14:textId="1B2C4E6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41" w:author="Huang T  Dr (Surrey Business Schl)" w:date="2018-09-20T17:45:00Z"/>
                <w:rFonts w:eastAsia="Times New Roman" w:cs="Times New Roman"/>
                <w:sz w:val="22"/>
              </w:rPr>
            </w:pPr>
            <w:del w:id="16542"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hideMark/>
          </w:tcPr>
          <w:p w14:paraId="2529BDF9" w14:textId="0DC80CC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43" w:author="Huang T  Dr (Surrey Business Schl)" w:date="2018-09-20T17:45:00Z"/>
                <w:rFonts w:eastAsia="Times New Roman" w:cs="Times New Roman"/>
                <w:sz w:val="22"/>
              </w:rPr>
            </w:pPr>
            <w:del w:id="16544" w:author="Huang T  Dr (Surrey Business Schl)" w:date="2018-09-20T17:45:00Z">
              <w:r w:rsidRPr="001E17BA" w:rsidDel="00480A3E">
                <w:rPr>
                  <w:rFonts w:eastAsia="Times New Roman" w:cs="Times New Roman"/>
                  <w:sz w:val="22"/>
                </w:rPr>
                <w:delText>-0.7</w:delText>
              </w:r>
            </w:del>
          </w:p>
        </w:tc>
        <w:tc>
          <w:tcPr>
            <w:tcW w:w="998" w:type="dxa"/>
            <w:shd w:val="clear" w:color="auto" w:fill="FFFFFF" w:themeFill="background1"/>
            <w:hideMark/>
          </w:tcPr>
          <w:p w14:paraId="4D69B95F" w14:textId="4E9ED57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45" w:author="Huang T  Dr (Surrey Business Schl)" w:date="2018-09-20T17:45:00Z"/>
                <w:rFonts w:eastAsia="Times New Roman" w:cs="Times New Roman"/>
                <w:sz w:val="22"/>
              </w:rPr>
            </w:pPr>
            <w:del w:id="16546"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6BF94907" w14:textId="3E70A973"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47" w:author="Huang T  Dr (Surrey Business Schl)" w:date="2018-09-20T17:45:00Z"/>
                <w:rFonts w:eastAsia="Times New Roman" w:cs="Times New Roman"/>
                <w:sz w:val="22"/>
              </w:rPr>
            </w:pPr>
            <w:del w:id="16548"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hideMark/>
          </w:tcPr>
          <w:p w14:paraId="55737160" w14:textId="03216B7C"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16549" w:author="Huang T  Dr (Surrey Business Schl)" w:date="2018-09-20T17:45:00Z"/>
                <w:rFonts w:eastAsia="Times New Roman" w:cs="Times New Roman"/>
                <w:sz w:val="22"/>
              </w:rPr>
            </w:pPr>
            <w:del w:id="16550" w:author="Huang T  Dr (Surrey Business Schl)" w:date="2018-09-20T17:45:00Z">
              <w:r w:rsidRPr="001E17BA" w:rsidDel="00480A3E">
                <w:rPr>
                  <w:rFonts w:eastAsia="Times New Roman" w:cs="Times New Roman"/>
                  <w:sz w:val="22"/>
                </w:rPr>
                <w:delText>0.059</w:delText>
              </w:r>
            </w:del>
          </w:p>
        </w:tc>
      </w:tr>
      <w:tr w:rsidR="004C569C" w:rsidRPr="001E17BA" w:rsidDel="00480A3E" w14:paraId="1EE05F84" w14:textId="56D5F402" w:rsidTr="00480A3E">
        <w:trPr>
          <w:cnfStyle w:val="000000100000" w:firstRow="0" w:lastRow="0" w:firstColumn="0" w:lastColumn="0" w:oddVBand="0" w:evenVBand="0" w:oddHBand="1" w:evenHBand="0" w:firstRowFirstColumn="0" w:firstRowLastColumn="0" w:lastRowFirstColumn="0" w:lastRowLastColumn="0"/>
          <w:trHeight w:val="20"/>
          <w:del w:id="16551"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1DD2DF2" w14:textId="10F6EB05" w:rsidR="004C569C" w:rsidRPr="001E17BA" w:rsidDel="00480A3E" w:rsidRDefault="004C569C" w:rsidP="001E17BA">
            <w:pPr>
              <w:spacing w:after="0"/>
              <w:rPr>
                <w:del w:id="16552" w:author="Huang T  Dr (Surrey Business Schl)" w:date="2018-09-20T17:45:00Z"/>
                <w:rFonts w:eastAsia="Times New Roman" w:cs="Times New Roman"/>
                <w:b w:val="0"/>
                <w:iCs/>
                <w:sz w:val="22"/>
              </w:rPr>
            </w:pPr>
            <w:del w:id="16553" w:author="Huang T  Dr (Surrey Business Schl)" w:date="2018-09-20T17:45:00Z">
              <w:r w:rsidRPr="001E17BA" w:rsidDel="00480A3E">
                <w:rPr>
                  <w:rFonts w:eastAsia="Times New Roman" w:cs="Times New Roman"/>
                  <w:b w:val="0"/>
                  <w:iCs/>
                  <w:sz w:val="22"/>
                </w:rPr>
                <w:delText>Price level and variation</w:delText>
              </w:r>
            </w:del>
          </w:p>
        </w:tc>
        <w:tc>
          <w:tcPr>
            <w:tcW w:w="986" w:type="dxa"/>
            <w:shd w:val="clear" w:color="auto" w:fill="FFFFFF" w:themeFill="background1"/>
            <w:noWrap/>
            <w:hideMark/>
          </w:tcPr>
          <w:p w14:paraId="3D385EA0" w14:textId="6BA2DEB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54" w:author="Huang T  Dr (Surrey Business Schl)" w:date="2018-09-20T17:45:00Z"/>
                <w:rFonts w:eastAsia="Times New Roman" w:cs="Times New Roman"/>
                <w:sz w:val="22"/>
              </w:rPr>
            </w:pPr>
            <w:del w:id="16555"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3693056E" w14:textId="6247837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56" w:author="Huang T  Dr (Surrey Business Schl)" w:date="2018-09-20T17:45:00Z"/>
                <w:rFonts w:eastAsia="Times New Roman" w:cs="Times New Roman"/>
                <w:sz w:val="22"/>
              </w:rPr>
            </w:pPr>
            <w:del w:id="16557" w:author="Huang T  Dr (Surrey Business Schl)" w:date="2018-09-20T17:45:00Z">
              <w:r w:rsidRPr="001E17BA" w:rsidDel="00480A3E">
                <w:rPr>
                  <w:rFonts w:eastAsia="Times New Roman" w:cs="Times New Roman"/>
                  <w:sz w:val="22"/>
                </w:rPr>
                <w:delText>0.170</w:delText>
              </w:r>
            </w:del>
          </w:p>
        </w:tc>
        <w:tc>
          <w:tcPr>
            <w:tcW w:w="986" w:type="dxa"/>
            <w:shd w:val="clear" w:color="auto" w:fill="FFFFFF" w:themeFill="background1"/>
            <w:noWrap/>
            <w:hideMark/>
          </w:tcPr>
          <w:p w14:paraId="4144169E" w14:textId="6C8AB29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58" w:author="Huang T  Dr (Surrey Business Schl)" w:date="2018-09-20T17:45:00Z"/>
                <w:rFonts w:eastAsia="Times New Roman" w:cs="Times New Roman"/>
                <w:sz w:val="22"/>
              </w:rPr>
            </w:pPr>
            <w:del w:id="16559"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6C247414" w14:textId="1FF2F0B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60" w:author="Huang T  Dr (Surrey Business Schl)" w:date="2018-09-20T17:45:00Z"/>
                <w:rFonts w:eastAsia="Times New Roman" w:cs="Times New Roman"/>
                <w:sz w:val="22"/>
              </w:rPr>
            </w:pPr>
            <w:del w:id="16561" w:author="Huang T  Dr (Surrey Business Schl)" w:date="2018-09-20T17:45:00Z">
              <w:r w:rsidRPr="001E17BA" w:rsidDel="00480A3E">
                <w:rPr>
                  <w:rFonts w:eastAsia="Times New Roman" w:cs="Times New Roman"/>
                  <w:sz w:val="22"/>
                </w:rPr>
                <w:delText>0.121</w:delText>
              </w:r>
            </w:del>
          </w:p>
        </w:tc>
        <w:tc>
          <w:tcPr>
            <w:tcW w:w="986" w:type="dxa"/>
            <w:shd w:val="clear" w:color="auto" w:fill="FFFFFF" w:themeFill="background1"/>
            <w:noWrap/>
            <w:hideMark/>
          </w:tcPr>
          <w:p w14:paraId="4D860472" w14:textId="4609D25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62" w:author="Huang T  Dr (Surrey Business Schl)" w:date="2018-09-20T17:45:00Z"/>
                <w:rFonts w:eastAsia="Times New Roman" w:cs="Times New Roman"/>
                <w:sz w:val="22"/>
              </w:rPr>
            </w:pPr>
            <w:del w:id="16563" w:author="Huang T  Dr (Surrey Business Schl)" w:date="2018-09-20T17:45:00Z">
              <w:r w:rsidRPr="001E17BA" w:rsidDel="00480A3E">
                <w:rPr>
                  <w:rFonts w:eastAsia="Times New Roman" w:cs="Times New Roman"/>
                  <w:sz w:val="22"/>
                </w:rPr>
                <w:delText>0</w:delText>
              </w:r>
            </w:del>
          </w:p>
        </w:tc>
        <w:tc>
          <w:tcPr>
            <w:tcW w:w="999" w:type="dxa"/>
            <w:shd w:val="clear" w:color="auto" w:fill="FFFFFF" w:themeFill="background1"/>
            <w:noWrap/>
            <w:hideMark/>
          </w:tcPr>
          <w:p w14:paraId="296579E2" w14:textId="01D6DAA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64" w:author="Huang T  Dr (Surrey Business Schl)" w:date="2018-09-20T17:45:00Z"/>
                <w:rFonts w:eastAsia="Times New Roman" w:cs="Times New Roman"/>
                <w:sz w:val="22"/>
              </w:rPr>
            </w:pPr>
            <w:del w:id="16565" w:author="Huang T  Dr (Surrey Business Schl)" w:date="2018-09-20T17:45:00Z">
              <w:r w:rsidRPr="001E17BA" w:rsidDel="00480A3E">
                <w:rPr>
                  <w:rFonts w:eastAsia="Times New Roman" w:cs="Times New Roman"/>
                  <w:sz w:val="22"/>
                </w:rPr>
                <w:delText>0.824</w:delText>
              </w:r>
            </w:del>
          </w:p>
        </w:tc>
        <w:tc>
          <w:tcPr>
            <w:tcW w:w="986" w:type="dxa"/>
            <w:shd w:val="clear" w:color="auto" w:fill="FFFFFF" w:themeFill="background1"/>
            <w:noWrap/>
            <w:hideMark/>
          </w:tcPr>
          <w:p w14:paraId="35019F3B" w14:textId="2A8EEEF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66" w:author="Huang T  Dr (Surrey Business Schl)" w:date="2018-09-20T17:45:00Z"/>
                <w:rFonts w:eastAsia="Times New Roman" w:cs="Times New Roman"/>
                <w:sz w:val="22"/>
              </w:rPr>
            </w:pPr>
            <w:del w:id="16567"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noWrap/>
            <w:hideMark/>
          </w:tcPr>
          <w:p w14:paraId="1A4662E4" w14:textId="4873543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68" w:author="Huang T  Dr (Surrey Business Schl)" w:date="2018-09-20T17:45:00Z"/>
                <w:rFonts w:eastAsia="Times New Roman" w:cs="Times New Roman"/>
                <w:sz w:val="22"/>
              </w:rPr>
            </w:pPr>
            <w:del w:id="16569" w:author="Huang T  Dr (Surrey Business Schl)" w:date="2018-09-20T17:45:00Z">
              <w:r w:rsidRPr="001E17BA" w:rsidDel="00480A3E">
                <w:rPr>
                  <w:rFonts w:eastAsia="Times New Roman" w:cs="Times New Roman"/>
                  <w:sz w:val="22"/>
                </w:rPr>
                <w:delText>0.761</w:delText>
              </w:r>
            </w:del>
          </w:p>
        </w:tc>
        <w:tc>
          <w:tcPr>
            <w:tcW w:w="986" w:type="dxa"/>
            <w:shd w:val="clear" w:color="auto" w:fill="FFFFFF" w:themeFill="background1"/>
            <w:hideMark/>
          </w:tcPr>
          <w:p w14:paraId="194C911C" w14:textId="0B7215C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70" w:author="Huang T  Dr (Surrey Business Schl)" w:date="2018-09-20T17:45:00Z"/>
                <w:rFonts w:eastAsia="Times New Roman" w:cs="Times New Roman"/>
                <w:sz w:val="22"/>
              </w:rPr>
            </w:pPr>
            <w:del w:id="16571"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hideMark/>
          </w:tcPr>
          <w:p w14:paraId="29678F34" w14:textId="32BA205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72" w:author="Huang T  Dr (Surrey Business Schl)" w:date="2018-09-20T17:45:00Z"/>
                <w:rFonts w:eastAsia="Times New Roman" w:cs="Times New Roman"/>
                <w:sz w:val="22"/>
              </w:rPr>
            </w:pPr>
            <w:del w:id="16573" w:author="Huang T  Dr (Surrey Business Schl)" w:date="2018-09-20T17:45:00Z">
              <w:r w:rsidRPr="001E17BA" w:rsidDel="00480A3E">
                <w:rPr>
                  <w:rFonts w:eastAsia="Times New Roman" w:cs="Times New Roman"/>
                  <w:sz w:val="22"/>
                </w:rPr>
                <w:delText>0.398</w:delText>
              </w:r>
            </w:del>
          </w:p>
        </w:tc>
        <w:tc>
          <w:tcPr>
            <w:tcW w:w="986" w:type="dxa"/>
            <w:shd w:val="clear" w:color="auto" w:fill="FFFFFF" w:themeFill="background1"/>
            <w:hideMark/>
          </w:tcPr>
          <w:p w14:paraId="04ED81EE" w14:textId="2976F05D"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574" w:author="Huang T  Dr (Surrey Business Schl)" w:date="2018-09-20T17:45:00Z"/>
                <w:rFonts w:eastAsia="Times New Roman" w:cs="Times New Roman"/>
                <w:sz w:val="22"/>
              </w:rPr>
            </w:pPr>
            <w:del w:id="16575"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hideMark/>
          </w:tcPr>
          <w:p w14:paraId="269E383E" w14:textId="52EFDBF4"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16576" w:author="Huang T  Dr (Surrey Business Schl)" w:date="2018-09-20T17:45:00Z"/>
                <w:rFonts w:eastAsia="Times New Roman" w:cs="Times New Roman"/>
                <w:sz w:val="22"/>
              </w:rPr>
            </w:pPr>
            <w:del w:id="16577" w:author="Huang T  Dr (Surrey Business Schl)" w:date="2018-09-20T17:45:00Z">
              <w:r w:rsidRPr="001E17BA" w:rsidDel="00480A3E">
                <w:rPr>
                  <w:rFonts w:eastAsia="Times New Roman" w:cs="Times New Roman"/>
                  <w:sz w:val="22"/>
                </w:rPr>
                <w:delText>0.352</w:delText>
              </w:r>
            </w:del>
          </w:p>
        </w:tc>
      </w:tr>
      <w:tr w:rsidR="004C569C" w:rsidRPr="001E17BA" w:rsidDel="00480A3E" w14:paraId="300F77B6" w14:textId="6C32A664" w:rsidTr="00480A3E">
        <w:trPr>
          <w:trHeight w:val="20"/>
          <w:del w:id="16578"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BD1F40" w14:textId="68FEDECB" w:rsidR="004C569C" w:rsidRPr="001E17BA" w:rsidDel="00480A3E" w:rsidRDefault="004C569C" w:rsidP="001E17BA">
            <w:pPr>
              <w:spacing w:after="0"/>
              <w:rPr>
                <w:del w:id="16579" w:author="Huang T  Dr (Surrey Business Schl)" w:date="2018-09-20T17:45:00Z"/>
                <w:rFonts w:eastAsia="Times New Roman" w:cs="Times New Roman"/>
                <w:b w:val="0"/>
                <w:iCs/>
                <w:sz w:val="22"/>
              </w:rPr>
            </w:pPr>
            <w:del w:id="16580" w:author="Huang T  Dr (Surrey Business Schl)" w:date="2018-09-20T17:45:00Z">
              <w:r w:rsidRPr="001E17BA" w:rsidDel="00480A3E">
                <w:rPr>
                  <w:rFonts w:eastAsia="Times New Roman" w:cs="Times New Roman"/>
                  <w:b w:val="0"/>
                  <w:iCs/>
                  <w:sz w:val="22"/>
                </w:rPr>
                <w:delText>Randomness and growth</w:delText>
              </w:r>
            </w:del>
          </w:p>
        </w:tc>
        <w:tc>
          <w:tcPr>
            <w:tcW w:w="986" w:type="dxa"/>
            <w:shd w:val="clear" w:color="auto" w:fill="FFFFFF" w:themeFill="background1"/>
            <w:noWrap/>
            <w:hideMark/>
          </w:tcPr>
          <w:p w14:paraId="12649AFE" w14:textId="14B60B6F"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81" w:author="Huang T  Dr (Surrey Business Schl)" w:date="2018-09-20T17:45:00Z"/>
                <w:rFonts w:eastAsia="Times New Roman" w:cs="Times New Roman"/>
                <w:sz w:val="22"/>
              </w:rPr>
            </w:pPr>
            <w:del w:id="16582"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389AB35A" w14:textId="26E1543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83" w:author="Huang T  Dr (Surrey Business Schl)" w:date="2018-09-20T17:45:00Z"/>
                <w:rFonts w:eastAsia="Times New Roman" w:cs="Times New Roman"/>
                <w:sz w:val="22"/>
              </w:rPr>
            </w:pPr>
            <w:del w:id="16584"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21DF5C90" w14:textId="2D680F2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85" w:author="Huang T  Dr (Surrey Business Schl)" w:date="2018-09-20T17:45:00Z"/>
                <w:rFonts w:eastAsia="Times New Roman" w:cs="Times New Roman"/>
                <w:sz w:val="22"/>
              </w:rPr>
            </w:pPr>
            <w:del w:id="16586"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10EEC420" w14:textId="0C1B2BB6"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87" w:author="Huang T  Dr (Surrey Business Schl)" w:date="2018-09-20T17:45:00Z"/>
                <w:rFonts w:eastAsia="Times New Roman" w:cs="Times New Roman"/>
                <w:sz w:val="22"/>
              </w:rPr>
            </w:pPr>
            <w:del w:id="16588"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32E6C1DD" w14:textId="096889F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89" w:author="Huang T  Dr (Surrey Business Schl)" w:date="2018-09-20T17:45:00Z"/>
                <w:rFonts w:eastAsia="Times New Roman" w:cs="Times New Roman"/>
                <w:sz w:val="22"/>
              </w:rPr>
            </w:pPr>
            <w:del w:id="16590" w:author="Huang T  Dr (Surrey Business Schl)" w:date="2018-09-20T17:45:00Z">
              <w:r w:rsidRPr="001E17BA" w:rsidDel="00480A3E">
                <w:rPr>
                  <w:rFonts w:eastAsia="Times New Roman" w:cs="Times New Roman"/>
                  <w:sz w:val="22"/>
                </w:rPr>
                <w:delText>0.6</w:delText>
              </w:r>
            </w:del>
          </w:p>
        </w:tc>
        <w:tc>
          <w:tcPr>
            <w:tcW w:w="999" w:type="dxa"/>
            <w:shd w:val="clear" w:color="auto" w:fill="FFFFFF" w:themeFill="background1"/>
            <w:noWrap/>
            <w:hideMark/>
          </w:tcPr>
          <w:p w14:paraId="59A804A4" w14:textId="0A824A1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91" w:author="Huang T  Dr (Surrey Business Schl)" w:date="2018-09-20T17:45:00Z"/>
                <w:rFonts w:eastAsia="Times New Roman" w:cs="Times New Roman"/>
                <w:sz w:val="22"/>
              </w:rPr>
            </w:pPr>
            <w:del w:id="16592" w:author="Huang T  Dr (Surrey Business Schl)" w:date="2018-09-20T17:45:00Z">
              <w:r w:rsidRPr="001E17BA" w:rsidDel="00480A3E">
                <w:rPr>
                  <w:rFonts w:eastAsia="Times New Roman" w:cs="Times New Roman"/>
                  <w:sz w:val="22"/>
                </w:rPr>
                <w:delText>0.008</w:delText>
              </w:r>
            </w:del>
          </w:p>
        </w:tc>
        <w:tc>
          <w:tcPr>
            <w:tcW w:w="986" w:type="dxa"/>
            <w:shd w:val="clear" w:color="auto" w:fill="FFFFFF" w:themeFill="background1"/>
            <w:noWrap/>
            <w:hideMark/>
          </w:tcPr>
          <w:p w14:paraId="1DC6DAC0" w14:textId="4361EB8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93" w:author="Huang T  Dr (Surrey Business Schl)" w:date="2018-09-20T17:45:00Z"/>
                <w:rFonts w:eastAsia="Times New Roman" w:cs="Times New Roman"/>
                <w:sz w:val="22"/>
              </w:rPr>
            </w:pPr>
            <w:del w:id="16594" w:author="Huang T  Dr (Surrey Business Schl)" w:date="2018-09-20T17:45:00Z">
              <w:r w:rsidRPr="001E17BA" w:rsidDel="00480A3E">
                <w:rPr>
                  <w:rFonts w:eastAsia="Times New Roman" w:cs="Times New Roman"/>
                  <w:sz w:val="22"/>
                </w:rPr>
                <w:delText>0.7</w:delText>
              </w:r>
            </w:del>
          </w:p>
        </w:tc>
        <w:tc>
          <w:tcPr>
            <w:tcW w:w="999" w:type="dxa"/>
            <w:shd w:val="clear" w:color="auto" w:fill="FFFFFF" w:themeFill="background1"/>
            <w:noWrap/>
            <w:hideMark/>
          </w:tcPr>
          <w:p w14:paraId="70C2C30D" w14:textId="1E95DF0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95" w:author="Huang T  Dr (Surrey Business Schl)" w:date="2018-09-20T17:45:00Z"/>
                <w:rFonts w:eastAsia="Times New Roman" w:cs="Times New Roman"/>
                <w:sz w:val="22"/>
              </w:rPr>
            </w:pPr>
            <w:del w:id="16596" w:author="Huang T  Dr (Surrey Business Schl)" w:date="2018-09-20T17:45:00Z">
              <w:r w:rsidRPr="001E17BA" w:rsidDel="00480A3E">
                <w:rPr>
                  <w:rFonts w:eastAsia="Times New Roman" w:cs="Times New Roman"/>
                  <w:sz w:val="22"/>
                </w:rPr>
                <w:delText>0.003</w:delText>
              </w:r>
            </w:del>
          </w:p>
        </w:tc>
        <w:tc>
          <w:tcPr>
            <w:tcW w:w="986" w:type="dxa"/>
            <w:shd w:val="clear" w:color="auto" w:fill="FFFFFF" w:themeFill="background1"/>
            <w:hideMark/>
          </w:tcPr>
          <w:p w14:paraId="7AC1B89D" w14:textId="7699FDD6"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97" w:author="Huang T  Dr (Surrey Business Schl)" w:date="2018-09-20T17:45:00Z"/>
                <w:rFonts w:eastAsia="Times New Roman" w:cs="Times New Roman"/>
                <w:sz w:val="22"/>
              </w:rPr>
            </w:pPr>
            <w:del w:id="16598"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hideMark/>
          </w:tcPr>
          <w:p w14:paraId="74D458A4" w14:textId="392F110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599" w:author="Huang T  Dr (Surrey Business Schl)" w:date="2018-09-20T17:45:00Z"/>
                <w:rFonts w:eastAsia="Times New Roman" w:cs="Times New Roman"/>
                <w:sz w:val="22"/>
              </w:rPr>
            </w:pPr>
            <w:del w:id="16600" w:author="Huang T  Dr (Surrey Business Schl)" w:date="2018-09-20T17:45:00Z">
              <w:r w:rsidRPr="001E17BA" w:rsidDel="00480A3E">
                <w:rPr>
                  <w:rFonts w:eastAsia="Times New Roman" w:cs="Times New Roman"/>
                  <w:sz w:val="22"/>
                </w:rPr>
                <w:delText>0.461</w:delText>
              </w:r>
            </w:del>
          </w:p>
        </w:tc>
        <w:tc>
          <w:tcPr>
            <w:tcW w:w="986" w:type="dxa"/>
            <w:shd w:val="clear" w:color="auto" w:fill="FFFFFF" w:themeFill="background1"/>
            <w:hideMark/>
          </w:tcPr>
          <w:p w14:paraId="1159844A" w14:textId="5DADC1B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601" w:author="Huang T  Dr (Surrey Business Schl)" w:date="2018-09-20T17:45:00Z"/>
                <w:rFonts w:eastAsia="Times New Roman" w:cs="Times New Roman"/>
                <w:sz w:val="22"/>
              </w:rPr>
            </w:pPr>
            <w:del w:id="16602" w:author="Huang T  Dr (Surrey Business Schl)" w:date="2018-09-20T17:45:00Z">
              <w:r w:rsidRPr="001E17BA" w:rsidDel="00480A3E">
                <w:rPr>
                  <w:rFonts w:eastAsia="Times New Roman" w:cs="Times New Roman"/>
                  <w:sz w:val="22"/>
                </w:rPr>
                <w:delText>0.6</w:delText>
              </w:r>
            </w:del>
          </w:p>
        </w:tc>
        <w:tc>
          <w:tcPr>
            <w:tcW w:w="999" w:type="dxa"/>
            <w:shd w:val="clear" w:color="auto" w:fill="FFFFFF" w:themeFill="background1"/>
            <w:hideMark/>
          </w:tcPr>
          <w:p w14:paraId="3234D656" w14:textId="6DEE5B54"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16603" w:author="Huang T  Dr (Surrey Business Schl)" w:date="2018-09-20T17:45:00Z"/>
                <w:rFonts w:eastAsia="Times New Roman" w:cs="Times New Roman"/>
                <w:sz w:val="22"/>
              </w:rPr>
            </w:pPr>
            <w:del w:id="16604" w:author="Huang T  Dr (Surrey Business Schl)" w:date="2018-09-20T17:45:00Z">
              <w:r w:rsidRPr="001E17BA" w:rsidDel="00480A3E">
                <w:rPr>
                  <w:rFonts w:eastAsia="Times New Roman" w:cs="Times New Roman"/>
                  <w:sz w:val="22"/>
                </w:rPr>
                <w:delText>0.000</w:delText>
              </w:r>
            </w:del>
          </w:p>
        </w:tc>
      </w:tr>
      <w:tr w:rsidR="004C569C" w:rsidRPr="001E17BA" w:rsidDel="00480A3E" w14:paraId="0979063E" w14:textId="2DA7B398" w:rsidTr="00480A3E">
        <w:trPr>
          <w:cnfStyle w:val="000000100000" w:firstRow="0" w:lastRow="0" w:firstColumn="0" w:lastColumn="0" w:oddVBand="0" w:evenVBand="0" w:oddHBand="1" w:evenHBand="0" w:firstRowFirstColumn="0" w:firstRowLastColumn="0" w:lastRowFirstColumn="0" w:lastRowLastColumn="0"/>
          <w:trHeight w:val="20"/>
          <w:del w:id="16605"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C704C1E" w14:textId="6E263459" w:rsidR="004C569C" w:rsidRPr="001E17BA" w:rsidDel="00480A3E" w:rsidRDefault="004C569C" w:rsidP="001E17BA">
            <w:pPr>
              <w:spacing w:after="0"/>
              <w:rPr>
                <w:del w:id="16606" w:author="Huang T  Dr (Surrey Business Schl)" w:date="2018-09-20T17:45:00Z"/>
                <w:rFonts w:eastAsia="Times New Roman" w:cs="Times New Roman"/>
                <w:b w:val="0"/>
                <w:iCs/>
                <w:sz w:val="22"/>
              </w:rPr>
            </w:pPr>
            <w:del w:id="16607" w:author="Huang T  Dr (Surrey Business Schl)" w:date="2018-09-20T17:45:00Z">
              <w:r w:rsidRPr="001E17BA" w:rsidDel="00480A3E">
                <w:rPr>
                  <w:rFonts w:eastAsia="Times New Roman" w:cs="Times New Roman"/>
                  <w:b w:val="0"/>
                  <w:iCs/>
                  <w:sz w:val="22"/>
                </w:rPr>
                <w:delText>Intercept</w:delText>
              </w:r>
            </w:del>
          </w:p>
        </w:tc>
        <w:tc>
          <w:tcPr>
            <w:tcW w:w="986" w:type="dxa"/>
            <w:shd w:val="clear" w:color="auto" w:fill="FFFFFF" w:themeFill="background1"/>
            <w:noWrap/>
            <w:hideMark/>
          </w:tcPr>
          <w:p w14:paraId="5B251448" w14:textId="4AB33B6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08" w:author="Huang T  Dr (Surrey Business Schl)" w:date="2018-09-20T17:45:00Z"/>
                <w:rFonts w:eastAsia="Times New Roman" w:cs="Times New Roman"/>
                <w:sz w:val="22"/>
              </w:rPr>
            </w:pPr>
            <w:del w:id="16609"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3887F1E3" w14:textId="58FBE9F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10" w:author="Huang T  Dr (Surrey Business Schl)" w:date="2018-09-20T17:45:00Z"/>
                <w:rFonts w:eastAsia="Times New Roman" w:cs="Times New Roman"/>
                <w:sz w:val="22"/>
              </w:rPr>
            </w:pPr>
            <w:del w:id="16611"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5257623D" w14:textId="534B7DF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12" w:author="Huang T  Dr (Surrey Business Schl)" w:date="2018-09-20T17:45:00Z"/>
                <w:rFonts w:eastAsia="Times New Roman" w:cs="Times New Roman"/>
                <w:sz w:val="22"/>
              </w:rPr>
            </w:pPr>
            <w:del w:id="16613"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7D6090A7" w14:textId="122D949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14" w:author="Huang T  Dr (Surrey Business Schl)" w:date="2018-09-20T17:45:00Z"/>
                <w:rFonts w:eastAsia="Times New Roman" w:cs="Times New Roman"/>
                <w:sz w:val="22"/>
              </w:rPr>
            </w:pPr>
            <w:del w:id="16615"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7C9A5658" w14:textId="79AAA02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16" w:author="Huang T  Dr (Surrey Business Schl)" w:date="2018-09-20T17:45:00Z"/>
                <w:rFonts w:eastAsia="Times New Roman" w:cs="Times New Roman"/>
                <w:sz w:val="22"/>
              </w:rPr>
            </w:pPr>
            <w:del w:id="16617" w:author="Huang T  Dr (Surrey Business Schl)" w:date="2018-09-20T17:45:00Z">
              <w:r w:rsidRPr="001E17BA" w:rsidDel="00480A3E">
                <w:rPr>
                  <w:rFonts w:eastAsia="Times New Roman" w:cs="Times New Roman"/>
                  <w:sz w:val="22"/>
                </w:rPr>
                <w:delText>-0.2</w:delText>
              </w:r>
            </w:del>
          </w:p>
        </w:tc>
        <w:tc>
          <w:tcPr>
            <w:tcW w:w="999" w:type="dxa"/>
            <w:shd w:val="clear" w:color="auto" w:fill="FFFFFF" w:themeFill="background1"/>
            <w:noWrap/>
            <w:hideMark/>
          </w:tcPr>
          <w:p w14:paraId="47EF5B97" w14:textId="21CFBC1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18" w:author="Huang T  Dr (Surrey Business Schl)" w:date="2018-09-20T17:45:00Z"/>
                <w:rFonts w:eastAsia="Times New Roman" w:cs="Times New Roman"/>
                <w:sz w:val="22"/>
              </w:rPr>
            </w:pPr>
            <w:del w:id="16619" w:author="Huang T  Dr (Surrey Business Schl)" w:date="2018-09-20T17:45:00Z">
              <w:r w:rsidRPr="001E17BA" w:rsidDel="00480A3E">
                <w:rPr>
                  <w:rFonts w:eastAsia="Times New Roman" w:cs="Times New Roman"/>
                  <w:sz w:val="22"/>
                </w:rPr>
                <w:delText>0.234</w:delText>
              </w:r>
            </w:del>
          </w:p>
        </w:tc>
        <w:tc>
          <w:tcPr>
            <w:tcW w:w="986" w:type="dxa"/>
            <w:shd w:val="clear" w:color="auto" w:fill="FFFFFF" w:themeFill="background1"/>
            <w:noWrap/>
            <w:hideMark/>
          </w:tcPr>
          <w:p w14:paraId="44997FCE" w14:textId="396F547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20" w:author="Huang T  Dr (Surrey Business Schl)" w:date="2018-09-20T17:45:00Z"/>
                <w:rFonts w:eastAsia="Times New Roman" w:cs="Times New Roman"/>
                <w:sz w:val="22"/>
              </w:rPr>
            </w:pPr>
            <w:del w:id="16621" w:author="Huang T  Dr (Surrey Business Schl)" w:date="2018-09-20T17:45:00Z">
              <w:r w:rsidRPr="001E17BA" w:rsidDel="00480A3E">
                <w:rPr>
                  <w:rFonts w:eastAsia="Times New Roman" w:cs="Times New Roman"/>
                  <w:sz w:val="22"/>
                </w:rPr>
                <w:delText>-0.4</w:delText>
              </w:r>
            </w:del>
          </w:p>
        </w:tc>
        <w:tc>
          <w:tcPr>
            <w:tcW w:w="999" w:type="dxa"/>
            <w:shd w:val="clear" w:color="auto" w:fill="FFFFFF" w:themeFill="background1"/>
            <w:noWrap/>
            <w:hideMark/>
          </w:tcPr>
          <w:p w14:paraId="4FC8D468" w14:textId="7F07FCB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22" w:author="Huang T  Dr (Surrey Business Schl)" w:date="2018-09-20T17:45:00Z"/>
                <w:rFonts w:eastAsia="Times New Roman" w:cs="Times New Roman"/>
                <w:sz w:val="22"/>
              </w:rPr>
            </w:pPr>
            <w:del w:id="16623" w:author="Huang T  Dr (Surrey Business Schl)" w:date="2018-09-20T17:45:00Z">
              <w:r w:rsidRPr="001E17BA" w:rsidDel="00480A3E">
                <w:rPr>
                  <w:rFonts w:eastAsia="Times New Roman" w:cs="Times New Roman"/>
                  <w:sz w:val="22"/>
                </w:rPr>
                <w:delText>0.094</w:delText>
              </w:r>
            </w:del>
          </w:p>
        </w:tc>
        <w:tc>
          <w:tcPr>
            <w:tcW w:w="986" w:type="dxa"/>
            <w:shd w:val="clear" w:color="auto" w:fill="FFFFFF" w:themeFill="background1"/>
            <w:hideMark/>
          </w:tcPr>
          <w:p w14:paraId="66897A10" w14:textId="707808F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24" w:author="Huang T  Dr (Surrey Business Schl)" w:date="2018-09-20T17:45:00Z"/>
                <w:rFonts w:eastAsia="Times New Roman" w:cs="Times New Roman"/>
                <w:sz w:val="22"/>
              </w:rPr>
            </w:pPr>
            <w:del w:id="16625" w:author="Huang T  Dr (Surrey Business Schl)" w:date="2018-09-20T17:45:00Z">
              <w:r w:rsidRPr="001E17BA" w:rsidDel="00480A3E">
                <w:rPr>
                  <w:rFonts w:eastAsia="Times New Roman" w:cs="Times New Roman"/>
                  <w:sz w:val="22"/>
                </w:rPr>
                <w:delText>-0.6</w:delText>
              </w:r>
            </w:del>
          </w:p>
        </w:tc>
        <w:tc>
          <w:tcPr>
            <w:tcW w:w="998" w:type="dxa"/>
            <w:shd w:val="clear" w:color="auto" w:fill="FFFFFF" w:themeFill="background1"/>
            <w:hideMark/>
          </w:tcPr>
          <w:p w14:paraId="431CA150" w14:textId="47FD0D5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26" w:author="Huang T  Dr (Surrey Business Schl)" w:date="2018-09-20T17:45:00Z"/>
                <w:rFonts w:eastAsia="Times New Roman" w:cs="Times New Roman"/>
                <w:sz w:val="22"/>
              </w:rPr>
            </w:pPr>
            <w:del w:id="16627" w:author="Huang T  Dr (Surrey Business Schl)" w:date="2018-09-20T17:45:00Z">
              <w:r w:rsidRPr="001E17BA" w:rsidDel="00480A3E">
                <w:rPr>
                  <w:rFonts w:eastAsia="Times New Roman" w:cs="Times New Roman"/>
                  <w:sz w:val="22"/>
                </w:rPr>
                <w:delText>0.004</w:delText>
              </w:r>
            </w:del>
          </w:p>
        </w:tc>
        <w:tc>
          <w:tcPr>
            <w:tcW w:w="986" w:type="dxa"/>
            <w:shd w:val="clear" w:color="auto" w:fill="FFFFFF" w:themeFill="background1"/>
            <w:hideMark/>
          </w:tcPr>
          <w:p w14:paraId="3C654A50" w14:textId="51F607E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28" w:author="Huang T  Dr (Surrey Business Schl)" w:date="2018-09-20T17:45:00Z"/>
                <w:rFonts w:eastAsia="Times New Roman" w:cs="Times New Roman"/>
                <w:sz w:val="22"/>
              </w:rPr>
            </w:pPr>
            <w:del w:id="16629"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hideMark/>
          </w:tcPr>
          <w:p w14:paraId="14E0A725" w14:textId="669999A1"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16630" w:author="Huang T  Dr (Surrey Business Schl)" w:date="2018-09-20T17:45:00Z"/>
                <w:rFonts w:eastAsia="Times New Roman" w:cs="Times New Roman"/>
                <w:sz w:val="22"/>
              </w:rPr>
            </w:pPr>
            <w:del w:id="16631" w:author="Huang T  Dr (Surrey Business Schl)" w:date="2018-09-20T17:45:00Z">
              <w:r w:rsidRPr="001E17BA" w:rsidDel="00480A3E">
                <w:rPr>
                  <w:rFonts w:eastAsia="Times New Roman" w:cs="Times New Roman"/>
                  <w:sz w:val="22"/>
                </w:rPr>
                <w:delText>0.304</w:delText>
              </w:r>
            </w:del>
          </w:p>
        </w:tc>
      </w:tr>
      <w:tr w:rsidR="004C569C" w:rsidRPr="001E17BA" w:rsidDel="00480A3E" w14:paraId="7BC4100E" w14:textId="74014CE8" w:rsidTr="00480A3E">
        <w:trPr>
          <w:trHeight w:val="20"/>
          <w:del w:id="16632"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02F13D29" w14:textId="15A19C99" w:rsidR="004C569C" w:rsidRPr="001E17BA" w:rsidDel="00480A3E" w:rsidRDefault="004C569C" w:rsidP="001E17BA">
            <w:pPr>
              <w:spacing w:after="0"/>
              <w:jc w:val="center"/>
              <w:rPr>
                <w:del w:id="16633" w:author="Huang T  Dr (Surrey Business Schl)" w:date="2018-09-20T17:45:00Z"/>
                <w:rFonts w:eastAsia="Times New Roman" w:cs="Times New Roman"/>
                <w:b w:val="0"/>
                <w:sz w:val="22"/>
              </w:rPr>
            </w:pPr>
            <w:del w:id="16634" w:author="Huang T  Dr (Surrey Business Schl)" w:date="2018-09-20T17:45:00Z">
              <w:r w:rsidRPr="001E17BA" w:rsidDel="00480A3E">
                <w:rPr>
                  <w:rFonts w:eastAsia="Times New Roman" w:cs="Times New Roman"/>
                  <w:b w:val="0"/>
                  <w:sz w:val="22"/>
                </w:rPr>
                <w:delText>Model with 5 factors and category dummy variables</w:delText>
              </w:r>
            </w:del>
          </w:p>
        </w:tc>
      </w:tr>
      <w:tr w:rsidR="004C569C" w:rsidRPr="001E17BA" w:rsidDel="00480A3E" w14:paraId="7BCFD744" w14:textId="2EC45A2C" w:rsidTr="00480A3E">
        <w:trPr>
          <w:cnfStyle w:val="000000100000" w:firstRow="0" w:lastRow="0" w:firstColumn="0" w:lastColumn="0" w:oddVBand="0" w:evenVBand="0" w:oddHBand="1" w:evenHBand="0" w:firstRowFirstColumn="0" w:firstRowLastColumn="0" w:lastRowFirstColumn="0" w:lastRowLastColumn="0"/>
          <w:trHeight w:val="20"/>
          <w:del w:id="16635"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FFFFFF" w:themeFill="background1"/>
            <w:noWrap/>
            <w:hideMark/>
          </w:tcPr>
          <w:p w14:paraId="2BA8D1D7" w14:textId="70F04A61" w:rsidR="004C569C" w:rsidRPr="001E17BA" w:rsidDel="00480A3E" w:rsidRDefault="004C569C" w:rsidP="001E17BA">
            <w:pPr>
              <w:spacing w:after="0"/>
              <w:jc w:val="center"/>
              <w:rPr>
                <w:del w:id="16636" w:author="Huang T  Dr (Surrey Business Schl)" w:date="2018-09-20T17:45:00Z"/>
                <w:rFonts w:eastAsia="Times New Roman" w:cs="Times New Roman"/>
                <w:b w:val="0"/>
                <w:sz w:val="22"/>
              </w:rPr>
            </w:pPr>
            <w:del w:id="16637" w:author="Huang T  Dr (Surrey Business Schl)" w:date="2018-09-20T17:45:00Z">
              <w:r w:rsidRPr="001E17BA" w:rsidDel="00480A3E">
                <w:rPr>
                  <w:rFonts w:eastAsia="Times New Roman" w:cs="Times New Roman"/>
                  <w:b w:val="0"/>
                  <w:sz w:val="22"/>
                </w:rPr>
                <w:delText>Horizon = 8</w:delText>
              </w:r>
            </w:del>
          </w:p>
        </w:tc>
        <w:tc>
          <w:tcPr>
            <w:tcW w:w="1984" w:type="dxa"/>
            <w:gridSpan w:val="2"/>
            <w:tcBorders>
              <w:top w:val="single" w:sz="4" w:space="0" w:color="auto"/>
            </w:tcBorders>
            <w:shd w:val="clear" w:color="auto" w:fill="FFFFFF" w:themeFill="background1"/>
            <w:noWrap/>
            <w:hideMark/>
          </w:tcPr>
          <w:p w14:paraId="0686ED1E" w14:textId="4D624CD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38" w:author="Huang T  Dr (Surrey Business Schl)" w:date="2018-09-20T17:45:00Z"/>
                <w:rFonts w:eastAsia="Times New Roman" w:cs="Times New Roman"/>
                <w:sz w:val="22"/>
              </w:rPr>
            </w:pPr>
            <w:del w:id="16639" w:author="Huang T  Dr (Surrey Business Schl)" w:date="2018-09-20T17:45:00Z">
              <w:r w:rsidRPr="001E17BA" w:rsidDel="00480A3E">
                <w:rPr>
                  <w:rFonts w:eastAsia="Times New Roman" w:cs="Times New Roman"/>
                  <w:sz w:val="22"/>
                </w:rPr>
                <w:delText>ADL-intra-EWC</w:delText>
              </w:r>
            </w:del>
          </w:p>
        </w:tc>
        <w:tc>
          <w:tcPr>
            <w:tcW w:w="1984" w:type="dxa"/>
            <w:gridSpan w:val="2"/>
            <w:tcBorders>
              <w:top w:val="single" w:sz="4" w:space="0" w:color="auto"/>
            </w:tcBorders>
            <w:shd w:val="clear" w:color="auto" w:fill="FFFFFF" w:themeFill="background1"/>
            <w:noWrap/>
            <w:hideMark/>
          </w:tcPr>
          <w:p w14:paraId="01433A5F" w14:textId="4F2BD490"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40" w:author="Huang T  Dr (Surrey Business Schl)" w:date="2018-09-20T17:45:00Z"/>
                <w:rFonts w:eastAsia="Times New Roman" w:cs="Times New Roman"/>
                <w:sz w:val="22"/>
              </w:rPr>
            </w:pPr>
            <w:del w:id="16641" w:author="Huang T  Dr (Surrey Business Schl)" w:date="2018-09-20T17:45:00Z">
              <w:r w:rsidRPr="001E17BA" w:rsidDel="00480A3E">
                <w:rPr>
                  <w:rFonts w:eastAsia="Times New Roman" w:cs="Times New Roman"/>
                  <w:sz w:val="22"/>
                </w:rPr>
                <w:delText>ADL-own-EWC</w:delText>
              </w:r>
            </w:del>
          </w:p>
        </w:tc>
        <w:tc>
          <w:tcPr>
            <w:tcW w:w="1985" w:type="dxa"/>
            <w:gridSpan w:val="2"/>
            <w:tcBorders>
              <w:top w:val="single" w:sz="4" w:space="0" w:color="auto"/>
            </w:tcBorders>
            <w:shd w:val="clear" w:color="auto" w:fill="FFFFFF" w:themeFill="background1"/>
            <w:noWrap/>
            <w:hideMark/>
          </w:tcPr>
          <w:p w14:paraId="0B22F0E8" w14:textId="5F86721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42" w:author="Huang T  Dr (Surrey Business Schl)" w:date="2018-09-20T17:45:00Z"/>
                <w:rFonts w:eastAsia="Times New Roman" w:cs="Times New Roman"/>
                <w:sz w:val="22"/>
              </w:rPr>
            </w:pPr>
            <w:del w:id="16643" w:author="Huang T  Dr (Surrey Business Schl)" w:date="2018-09-20T17:45:00Z">
              <w:r w:rsidRPr="001E17BA" w:rsidDel="00480A3E">
                <w:rPr>
                  <w:rFonts w:eastAsia="Times New Roman" w:cs="Times New Roman"/>
                  <w:sz w:val="22"/>
                </w:rPr>
                <w:delText>ADL-intra-IC</w:delText>
              </w:r>
            </w:del>
          </w:p>
        </w:tc>
        <w:tc>
          <w:tcPr>
            <w:tcW w:w="1985" w:type="dxa"/>
            <w:gridSpan w:val="2"/>
            <w:tcBorders>
              <w:top w:val="single" w:sz="4" w:space="0" w:color="auto"/>
            </w:tcBorders>
            <w:shd w:val="clear" w:color="auto" w:fill="FFFFFF" w:themeFill="background1"/>
            <w:noWrap/>
            <w:hideMark/>
          </w:tcPr>
          <w:p w14:paraId="5680B612" w14:textId="43D333F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44" w:author="Huang T  Dr (Surrey Business Schl)" w:date="2018-09-20T17:45:00Z"/>
                <w:rFonts w:eastAsia="Times New Roman" w:cs="Times New Roman"/>
                <w:sz w:val="22"/>
              </w:rPr>
            </w:pPr>
            <w:del w:id="16645" w:author="Huang T  Dr (Surrey Business Schl)" w:date="2018-09-20T17:45:00Z">
              <w:r w:rsidRPr="001E17BA" w:rsidDel="00480A3E">
                <w:rPr>
                  <w:rFonts w:eastAsia="Times New Roman" w:cs="Times New Roman"/>
                  <w:sz w:val="22"/>
                </w:rPr>
                <w:delText>ADL-own-IC</w:delText>
              </w:r>
            </w:del>
          </w:p>
        </w:tc>
        <w:tc>
          <w:tcPr>
            <w:tcW w:w="1984" w:type="dxa"/>
            <w:gridSpan w:val="2"/>
            <w:tcBorders>
              <w:top w:val="single" w:sz="4" w:space="0" w:color="auto"/>
            </w:tcBorders>
            <w:shd w:val="clear" w:color="auto" w:fill="FFFFFF" w:themeFill="background1"/>
            <w:noWrap/>
            <w:hideMark/>
          </w:tcPr>
          <w:p w14:paraId="22D5A1F3" w14:textId="187D8E9B"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46" w:author="Huang T  Dr (Surrey Business Schl)" w:date="2018-09-20T17:45:00Z"/>
                <w:rFonts w:eastAsia="Times New Roman" w:cs="Times New Roman"/>
                <w:sz w:val="22"/>
              </w:rPr>
            </w:pPr>
            <w:del w:id="16647" w:author="Huang T  Dr (Surrey Business Schl)" w:date="2018-09-20T17:45:00Z">
              <w:r w:rsidRPr="001E17BA" w:rsidDel="00480A3E">
                <w:rPr>
                  <w:rFonts w:eastAsia="Times New Roman" w:cs="Times New Roman"/>
                  <w:sz w:val="22"/>
                </w:rPr>
                <w:delText>ADL-EWC-IC</w:delText>
              </w:r>
            </w:del>
          </w:p>
        </w:tc>
        <w:tc>
          <w:tcPr>
            <w:tcW w:w="1985" w:type="dxa"/>
            <w:gridSpan w:val="2"/>
            <w:tcBorders>
              <w:top w:val="single" w:sz="4" w:space="0" w:color="auto"/>
            </w:tcBorders>
            <w:shd w:val="clear" w:color="auto" w:fill="FFFFFF" w:themeFill="background1"/>
            <w:noWrap/>
            <w:hideMark/>
          </w:tcPr>
          <w:p w14:paraId="78B2BB7E" w14:textId="23D49E2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48" w:author="Huang T  Dr (Surrey Business Schl)" w:date="2018-09-20T17:45:00Z"/>
                <w:rFonts w:eastAsia="Times New Roman" w:cs="Times New Roman"/>
                <w:sz w:val="22"/>
              </w:rPr>
            </w:pPr>
            <w:del w:id="16649" w:author="Huang T  Dr (Surrey Business Schl)" w:date="2018-09-20T17:45:00Z">
              <w:r w:rsidRPr="001E17BA" w:rsidDel="00480A3E">
                <w:rPr>
                  <w:rFonts w:eastAsia="Times New Roman" w:cs="Times New Roman"/>
                  <w:sz w:val="22"/>
                </w:rPr>
                <w:delText>IC versus EWC</w:delText>
              </w:r>
            </w:del>
          </w:p>
        </w:tc>
      </w:tr>
      <w:tr w:rsidR="004C569C" w:rsidRPr="001E17BA" w:rsidDel="00480A3E" w14:paraId="6454397C" w14:textId="166AB823" w:rsidTr="00480A3E">
        <w:trPr>
          <w:trHeight w:val="20"/>
          <w:del w:id="16650"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F824DB3" w14:textId="23E21DE7" w:rsidR="004C569C" w:rsidRPr="001E17BA" w:rsidDel="00480A3E" w:rsidRDefault="004C569C" w:rsidP="00F55F33">
            <w:pPr>
              <w:spacing w:after="0"/>
              <w:rPr>
                <w:del w:id="16651" w:author="Huang T  Dr (Surrey Business Schl)" w:date="2018-09-20T17:45:00Z"/>
                <w:rFonts w:eastAsia="Times New Roman" w:cs="Times New Roman"/>
                <w:b w:val="0"/>
                <w:sz w:val="22"/>
              </w:rPr>
            </w:pPr>
            <w:del w:id="16652" w:author="Huang T  Dr (Surrey Business Schl)" w:date="2018-09-20T17:45:00Z">
              <w:r w:rsidRPr="001E17BA" w:rsidDel="00480A3E">
                <w:rPr>
                  <w:rFonts w:eastAsia="Times New Roman" w:cs="Times New Roman"/>
                  <w:b w:val="0"/>
                  <w:sz w:val="22"/>
                </w:rPr>
                <w:delText>Parameter/estimate and p-values</w:delText>
              </w:r>
            </w:del>
          </w:p>
        </w:tc>
        <w:tc>
          <w:tcPr>
            <w:tcW w:w="986" w:type="dxa"/>
            <w:shd w:val="clear" w:color="auto" w:fill="FFFFFF" w:themeFill="background1"/>
            <w:noWrap/>
            <w:hideMark/>
          </w:tcPr>
          <w:p w14:paraId="74EBD1EC" w14:textId="34A1E6AF"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53" w:author="Huang T  Dr (Surrey Business Schl)" w:date="2018-09-20T17:45:00Z"/>
                <w:rFonts w:eastAsia="Times New Roman" w:cs="Times New Roman"/>
                <w:sz w:val="22"/>
              </w:rPr>
            </w:pPr>
            <w:del w:id="16654"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15E13B5B" w14:textId="421B9127"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55" w:author="Huang T  Dr (Surrey Business Schl)" w:date="2018-09-20T17:45:00Z"/>
                <w:rFonts w:eastAsia="Times New Roman" w:cs="Times New Roman"/>
                <w:sz w:val="22"/>
              </w:rPr>
            </w:pPr>
            <w:del w:id="16656"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7CAEC5D5" w14:textId="369C6D3F"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57" w:author="Huang T  Dr (Surrey Business Schl)" w:date="2018-09-20T17:45:00Z"/>
                <w:rFonts w:eastAsia="Times New Roman" w:cs="Times New Roman"/>
                <w:sz w:val="22"/>
              </w:rPr>
            </w:pPr>
            <w:del w:id="16658"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57E869EC" w14:textId="2A17C8D4"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59" w:author="Huang T  Dr (Surrey Business Schl)" w:date="2018-09-20T17:45:00Z"/>
                <w:rFonts w:eastAsia="Times New Roman" w:cs="Times New Roman"/>
                <w:sz w:val="22"/>
              </w:rPr>
            </w:pPr>
            <w:del w:id="16660"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0A347228" w14:textId="6D8036AB"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61" w:author="Huang T  Dr (Surrey Business Schl)" w:date="2018-09-20T17:45:00Z"/>
                <w:rFonts w:eastAsia="Times New Roman" w:cs="Times New Roman"/>
                <w:sz w:val="22"/>
              </w:rPr>
            </w:pPr>
            <w:del w:id="16662"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190C1FD5" w14:textId="6ABE2D2A"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63" w:author="Huang T  Dr (Surrey Business Schl)" w:date="2018-09-20T17:45:00Z"/>
                <w:rFonts w:eastAsia="Times New Roman" w:cs="Times New Roman"/>
                <w:sz w:val="22"/>
              </w:rPr>
            </w:pPr>
            <w:del w:id="16664"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012DE3CF" w14:textId="1CD78598"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65" w:author="Huang T  Dr (Surrey Business Schl)" w:date="2018-09-20T17:45:00Z"/>
                <w:rFonts w:eastAsia="Times New Roman" w:cs="Times New Roman"/>
                <w:sz w:val="22"/>
              </w:rPr>
            </w:pPr>
            <w:del w:id="16666"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58891CDE" w14:textId="132CC9D3" w:rsidR="004C569C" w:rsidRPr="001E17BA" w:rsidDel="00480A3E" w:rsidRDefault="004C569C" w:rsidP="001E17BA">
            <w:pPr>
              <w:spacing w:after="0"/>
              <w:cnfStyle w:val="000000000000" w:firstRow="0" w:lastRow="0" w:firstColumn="0" w:lastColumn="0" w:oddVBand="0" w:evenVBand="0" w:oddHBand="0" w:evenHBand="0" w:firstRowFirstColumn="0" w:firstRowLastColumn="0" w:lastRowFirstColumn="0" w:lastRowLastColumn="0"/>
              <w:rPr>
                <w:del w:id="16667" w:author="Huang T  Dr (Surrey Business Schl)" w:date="2018-09-20T17:45:00Z"/>
                <w:rFonts w:eastAsia="Times New Roman" w:cs="Times New Roman"/>
                <w:sz w:val="22"/>
              </w:rPr>
            </w:pPr>
            <w:del w:id="16668"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1F2551FC" w14:textId="3847609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669" w:author="Huang T  Dr (Surrey Business Schl)" w:date="2018-09-20T17:45:00Z"/>
                <w:rFonts w:eastAsia="Times New Roman" w:cs="Times New Roman"/>
                <w:sz w:val="22"/>
              </w:rPr>
            </w:pPr>
            <w:del w:id="16670" w:author="Huang T  Dr (Surrey Business Schl)" w:date="2018-09-20T17:45:00Z">
              <w:r w:rsidRPr="001E17BA" w:rsidDel="00480A3E">
                <w:rPr>
                  <w:rFonts w:eastAsia="Times New Roman" w:cs="Times New Roman"/>
                  <w:sz w:val="22"/>
                </w:rPr>
                <w:delText>Estimate</w:delText>
              </w:r>
            </w:del>
          </w:p>
        </w:tc>
        <w:tc>
          <w:tcPr>
            <w:tcW w:w="998" w:type="dxa"/>
            <w:shd w:val="clear" w:color="auto" w:fill="FFFFFF" w:themeFill="background1"/>
            <w:noWrap/>
            <w:hideMark/>
          </w:tcPr>
          <w:p w14:paraId="75C6ED9C" w14:textId="25508E5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671" w:author="Huang T  Dr (Surrey Business Schl)" w:date="2018-09-20T17:45:00Z"/>
                <w:rFonts w:eastAsia="Times New Roman" w:cs="Times New Roman"/>
                <w:sz w:val="22"/>
              </w:rPr>
            </w:pPr>
            <w:del w:id="16672" w:author="Huang T  Dr (Surrey Business Schl)" w:date="2018-09-20T17:45:00Z">
              <w:r w:rsidRPr="001E17BA" w:rsidDel="00480A3E">
                <w:rPr>
                  <w:rFonts w:eastAsia="Times New Roman" w:cs="Times New Roman"/>
                  <w:sz w:val="22"/>
                </w:rPr>
                <w:delText>P-value</w:delText>
              </w:r>
            </w:del>
          </w:p>
        </w:tc>
        <w:tc>
          <w:tcPr>
            <w:tcW w:w="986" w:type="dxa"/>
            <w:shd w:val="clear" w:color="auto" w:fill="FFFFFF" w:themeFill="background1"/>
            <w:noWrap/>
            <w:hideMark/>
          </w:tcPr>
          <w:p w14:paraId="6B967B4C" w14:textId="1E727103"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673" w:author="Huang T  Dr (Surrey Business Schl)" w:date="2018-09-20T17:45:00Z"/>
                <w:rFonts w:eastAsia="Times New Roman" w:cs="Times New Roman"/>
                <w:sz w:val="22"/>
              </w:rPr>
            </w:pPr>
            <w:del w:id="16674" w:author="Huang T  Dr (Surrey Business Schl)" w:date="2018-09-20T17:45:00Z">
              <w:r w:rsidRPr="001E17BA" w:rsidDel="00480A3E">
                <w:rPr>
                  <w:rFonts w:eastAsia="Times New Roman" w:cs="Times New Roman"/>
                  <w:sz w:val="22"/>
                </w:rPr>
                <w:delText>Estimate</w:delText>
              </w:r>
            </w:del>
          </w:p>
        </w:tc>
        <w:tc>
          <w:tcPr>
            <w:tcW w:w="999" w:type="dxa"/>
            <w:shd w:val="clear" w:color="auto" w:fill="FFFFFF" w:themeFill="background1"/>
            <w:noWrap/>
            <w:hideMark/>
          </w:tcPr>
          <w:p w14:paraId="0704F5BE" w14:textId="276630C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675" w:author="Huang T  Dr (Surrey Business Schl)" w:date="2018-09-20T17:45:00Z"/>
                <w:rFonts w:eastAsia="Times New Roman" w:cs="Times New Roman"/>
                <w:sz w:val="22"/>
              </w:rPr>
            </w:pPr>
            <w:del w:id="16676" w:author="Huang T  Dr (Surrey Business Schl)" w:date="2018-09-20T17:45:00Z">
              <w:r w:rsidRPr="001E17BA" w:rsidDel="00480A3E">
                <w:rPr>
                  <w:rFonts w:eastAsia="Times New Roman" w:cs="Times New Roman"/>
                  <w:sz w:val="22"/>
                </w:rPr>
                <w:delText>P-value</w:delText>
              </w:r>
            </w:del>
          </w:p>
        </w:tc>
      </w:tr>
      <w:tr w:rsidR="004C569C" w:rsidRPr="001E17BA" w:rsidDel="00480A3E" w14:paraId="6C1CC794" w14:textId="6AE2FA3C" w:rsidTr="00480A3E">
        <w:trPr>
          <w:cnfStyle w:val="000000100000" w:firstRow="0" w:lastRow="0" w:firstColumn="0" w:lastColumn="0" w:oddVBand="0" w:evenVBand="0" w:oddHBand="1" w:evenHBand="0" w:firstRowFirstColumn="0" w:firstRowLastColumn="0" w:lastRowFirstColumn="0" w:lastRowLastColumn="0"/>
          <w:trHeight w:val="20"/>
          <w:del w:id="16677"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E2E447C" w14:textId="1726C8C5" w:rsidR="004C569C" w:rsidRPr="001E17BA" w:rsidDel="00480A3E" w:rsidRDefault="004C569C" w:rsidP="001E17BA">
            <w:pPr>
              <w:spacing w:after="0"/>
              <w:rPr>
                <w:del w:id="16678" w:author="Huang T  Dr (Surrey Business Schl)" w:date="2018-09-20T17:45:00Z"/>
                <w:rFonts w:eastAsia="Times New Roman" w:cs="Times New Roman"/>
                <w:b w:val="0"/>
                <w:iCs/>
                <w:sz w:val="22"/>
              </w:rPr>
            </w:pPr>
            <w:del w:id="16679" w:author="Huang T  Dr (Surrey Business Schl)" w:date="2018-09-20T17:45:00Z">
              <w:r w:rsidRPr="001E17BA" w:rsidDel="00480A3E">
                <w:rPr>
                  <w:rFonts w:eastAsia="Times New Roman" w:cs="Times New Roman"/>
                  <w:b w:val="0"/>
                  <w:iCs/>
                  <w:sz w:val="22"/>
                </w:rPr>
                <w:delText>Outliers and general variations</w:delText>
              </w:r>
            </w:del>
          </w:p>
        </w:tc>
        <w:tc>
          <w:tcPr>
            <w:tcW w:w="986" w:type="dxa"/>
            <w:shd w:val="clear" w:color="auto" w:fill="FFFFFF" w:themeFill="background1"/>
            <w:noWrap/>
            <w:hideMark/>
          </w:tcPr>
          <w:p w14:paraId="2005F4E2" w14:textId="45F0EDE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80" w:author="Huang T  Dr (Surrey Business Schl)" w:date="2018-09-20T17:45:00Z"/>
                <w:rFonts w:eastAsia="Times New Roman" w:cs="Times New Roman"/>
                <w:sz w:val="22"/>
              </w:rPr>
            </w:pPr>
            <w:del w:id="16681"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1F903F8C" w14:textId="46E49E6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82" w:author="Huang T  Dr (Surrey Business Schl)" w:date="2018-09-20T17:45:00Z"/>
                <w:rFonts w:eastAsia="Times New Roman" w:cs="Times New Roman"/>
                <w:sz w:val="22"/>
              </w:rPr>
            </w:pPr>
            <w:del w:id="16683" w:author="Huang T  Dr (Surrey Business Schl)" w:date="2018-09-20T17:45:00Z">
              <w:r w:rsidRPr="001E17BA" w:rsidDel="00480A3E">
                <w:rPr>
                  <w:rFonts w:eastAsia="Times New Roman" w:cs="Times New Roman"/>
                  <w:sz w:val="22"/>
                </w:rPr>
                <w:delText>0.085</w:delText>
              </w:r>
            </w:del>
          </w:p>
        </w:tc>
        <w:tc>
          <w:tcPr>
            <w:tcW w:w="986" w:type="dxa"/>
            <w:shd w:val="clear" w:color="auto" w:fill="FFFFFF" w:themeFill="background1"/>
            <w:noWrap/>
            <w:hideMark/>
          </w:tcPr>
          <w:p w14:paraId="7BE28F3C" w14:textId="4B9E82B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84" w:author="Huang T  Dr (Surrey Business Schl)" w:date="2018-09-20T17:45:00Z"/>
                <w:rFonts w:eastAsia="Times New Roman" w:cs="Times New Roman"/>
                <w:sz w:val="22"/>
              </w:rPr>
            </w:pPr>
            <w:del w:id="16685"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3D9DE589" w14:textId="1B091BB2"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86" w:author="Huang T  Dr (Surrey Business Schl)" w:date="2018-09-20T17:45:00Z"/>
                <w:rFonts w:eastAsia="Times New Roman" w:cs="Times New Roman"/>
                <w:sz w:val="22"/>
              </w:rPr>
            </w:pPr>
            <w:del w:id="16687" w:author="Huang T  Dr (Surrey Business Schl)" w:date="2018-09-20T17:45:00Z">
              <w:r w:rsidRPr="001E17BA" w:rsidDel="00480A3E">
                <w:rPr>
                  <w:rFonts w:eastAsia="Times New Roman" w:cs="Times New Roman"/>
                  <w:sz w:val="22"/>
                </w:rPr>
                <w:delText>0.013</w:delText>
              </w:r>
            </w:del>
          </w:p>
        </w:tc>
        <w:tc>
          <w:tcPr>
            <w:tcW w:w="986" w:type="dxa"/>
            <w:shd w:val="clear" w:color="auto" w:fill="FFFFFF" w:themeFill="background1"/>
            <w:noWrap/>
            <w:hideMark/>
          </w:tcPr>
          <w:p w14:paraId="6D7B929B" w14:textId="47782925"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88" w:author="Huang T  Dr (Surrey Business Schl)" w:date="2018-09-20T17:45:00Z"/>
                <w:rFonts w:eastAsia="Times New Roman" w:cs="Times New Roman"/>
                <w:sz w:val="22"/>
              </w:rPr>
            </w:pPr>
            <w:del w:id="16689"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38B43C58" w14:textId="67CF541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90" w:author="Huang T  Dr (Surrey Business Schl)" w:date="2018-09-20T17:45:00Z"/>
                <w:rFonts w:eastAsia="Times New Roman" w:cs="Times New Roman"/>
                <w:sz w:val="22"/>
              </w:rPr>
            </w:pPr>
            <w:del w:id="16691" w:author="Huang T  Dr (Surrey Business Schl)" w:date="2018-09-20T17:45:00Z">
              <w:r w:rsidRPr="001E17BA" w:rsidDel="00480A3E">
                <w:rPr>
                  <w:rFonts w:eastAsia="Times New Roman" w:cs="Times New Roman"/>
                  <w:sz w:val="22"/>
                </w:rPr>
                <w:delText>0.155</w:delText>
              </w:r>
            </w:del>
          </w:p>
        </w:tc>
        <w:tc>
          <w:tcPr>
            <w:tcW w:w="986" w:type="dxa"/>
            <w:shd w:val="clear" w:color="auto" w:fill="FFFFFF" w:themeFill="background1"/>
            <w:noWrap/>
            <w:hideMark/>
          </w:tcPr>
          <w:p w14:paraId="757BD581" w14:textId="17DA0CE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92" w:author="Huang T  Dr (Surrey Business Schl)" w:date="2018-09-20T17:45:00Z"/>
                <w:rFonts w:eastAsia="Times New Roman" w:cs="Times New Roman"/>
                <w:sz w:val="22"/>
              </w:rPr>
            </w:pPr>
            <w:del w:id="16693" w:author="Huang T  Dr (Surrey Business Schl)" w:date="2018-09-20T17:45:00Z">
              <w:r w:rsidRPr="001E17BA" w:rsidDel="00480A3E">
                <w:rPr>
                  <w:rFonts w:eastAsia="Times New Roman" w:cs="Times New Roman"/>
                  <w:sz w:val="22"/>
                </w:rPr>
                <w:delText>-0.7</w:delText>
              </w:r>
            </w:del>
          </w:p>
        </w:tc>
        <w:tc>
          <w:tcPr>
            <w:tcW w:w="999" w:type="dxa"/>
            <w:shd w:val="clear" w:color="auto" w:fill="FFFFFF" w:themeFill="background1"/>
            <w:noWrap/>
            <w:hideMark/>
          </w:tcPr>
          <w:p w14:paraId="2ABAB864" w14:textId="232D371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94" w:author="Huang T  Dr (Surrey Business Schl)" w:date="2018-09-20T17:45:00Z"/>
                <w:rFonts w:eastAsia="Times New Roman" w:cs="Times New Roman"/>
                <w:sz w:val="22"/>
              </w:rPr>
            </w:pPr>
            <w:del w:id="16695" w:author="Huang T  Dr (Surrey Business Schl)" w:date="2018-09-20T17:45:00Z">
              <w:r w:rsidRPr="001E17BA" w:rsidDel="00480A3E">
                <w:rPr>
                  <w:rFonts w:eastAsia="Times New Roman" w:cs="Times New Roman"/>
                  <w:sz w:val="22"/>
                </w:rPr>
                <w:delText>0.075</w:delText>
              </w:r>
            </w:del>
          </w:p>
        </w:tc>
        <w:tc>
          <w:tcPr>
            <w:tcW w:w="986" w:type="dxa"/>
            <w:shd w:val="clear" w:color="auto" w:fill="FFFFFF" w:themeFill="background1"/>
            <w:hideMark/>
          </w:tcPr>
          <w:p w14:paraId="584097FD" w14:textId="18A6F992"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96" w:author="Huang T  Dr (Surrey Business Schl)" w:date="2018-09-20T17:45:00Z"/>
                <w:rFonts w:eastAsia="Times New Roman" w:cs="Times New Roman"/>
                <w:sz w:val="22"/>
              </w:rPr>
            </w:pPr>
            <w:del w:id="16697" w:author="Huang T  Dr (Surrey Business Schl)" w:date="2018-09-20T17:45:00Z">
              <w:r w:rsidRPr="001E17BA" w:rsidDel="00480A3E">
                <w:rPr>
                  <w:rFonts w:eastAsia="Times New Roman" w:cs="Times New Roman"/>
                  <w:sz w:val="22"/>
                </w:rPr>
                <w:delText>-0.7</w:delText>
              </w:r>
            </w:del>
          </w:p>
        </w:tc>
        <w:tc>
          <w:tcPr>
            <w:tcW w:w="998" w:type="dxa"/>
            <w:shd w:val="clear" w:color="auto" w:fill="FFFFFF" w:themeFill="background1"/>
            <w:hideMark/>
          </w:tcPr>
          <w:p w14:paraId="41139F93" w14:textId="58C120D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698" w:author="Huang T  Dr (Surrey Business Schl)" w:date="2018-09-20T17:45:00Z"/>
                <w:rFonts w:eastAsia="Times New Roman" w:cs="Times New Roman"/>
                <w:sz w:val="22"/>
              </w:rPr>
            </w:pPr>
            <w:del w:id="16699" w:author="Huang T  Dr (Surrey Business Schl)" w:date="2018-09-20T17:45:00Z">
              <w:r w:rsidRPr="001E17BA" w:rsidDel="00480A3E">
                <w:rPr>
                  <w:rFonts w:eastAsia="Times New Roman" w:cs="Times New Roman"/>
                  <w:sz w:val="22"/>
                </w:rPr>
                <w:delText>0.028</w:delText>
              </w:r>
            </w:del>
          </w:p>
        </w:tc>
        <w:tc>
          <w:tcPr>
            <w:tcW w:w="986" w:type="dxa"/>
            <w:shd w:val="clear" w:color="auto" w:fill="FFFFFF" w:themeFill="background1"/>
            <w:noWrap/>
            <w:hideMark/>
          </w:tcPr>
          <w:p w14:paraId="28DD9C00" w14:textId="0414D66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00" w:author="Huang T  Dr (Surrey Business Schl)" w:date="2018-09-20T17:45:00Z"/>
                <w:rFonts w:eastAsia="Times New Roman" w:cs="Times New Roman"/>
                <w:sz w:val="22"/>
              </w:rPr>
            </w:pPr>
            <w:del w:id="16701"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hideMark/>
          </w:tcPr>
          <w:p w14:paraId="58B67E6C" w14:textId="2E721D83"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16702" w:author="Huang T  Dr (Surrey Business Schl)" w:date="2018-09-20T17:45:00Z"/>
                <w:rFonts w:eastAsia="Times New Roman" w:cs="Times New Roman"/>
                <w:sz w:val="22"/>
              </w:rPr>
            </w:pPr>
            <w:del w:id="16703" w:author="Huang T  Dr (Surrey Business Schl)" w:date="2018-09-20T17:45:00Z">
              <w:r w:rsidRPr="001E17BA" w:rsidDel="00480A3E">
                <w:rPr>
                  <w:rFonts w:eastAsia="Times New Roman" w:cs="Times New Roman"/>
                  <w:sz w:val="22"/>
                </w:rPr>
                <w:delText>0.137</w:delText>
              </w:r>
            </w:del>
          </w:p>
        </w:tc>
      </w:tr>
      <w:tr w:rsidR="004C569C" w:rsidRPr="001E17BA" w:rsidDel="00480A3E" w14:paraId="05F249D5" w14:textId="0F67ECBF" w:rsidTr="00480A3E">
        <w:trPr>
          <w:trHeight w:val="20"/>
          <w:del w:id="16704"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7216A82" w14:textId="20A6D339" w:rsidR="004C569C" w:rsidRPr="001E17BA" w:rsidDel="00480A3E" w:rsidRDefault="004C569C" w:rsidP="001E17BA">
            <w:pPr>
              <w:spacing w:after="0"/>
              <w:rPr>
                <w:del w:id="16705" w:author="Huang T  Dr (Surrey Business Schl)" w:date="2018-09-20T17:45:00Z"/>
                <w:rFonts w:eastAsia="Times New Roman" w:cs="Times New Roman"/>
                <w:b w:val="0"/>
                <w:iCs/>
                <w:sz w:val="22"/>
              </w:rPr>
            </w:pPr>
            <w:del w:id="16706" w:author="Huang T  Dr (Surrey Business Schl)" w:date="2018-09-20T17:45:00Z">
              <w:r w:rsidRPr="001E17BA" w:rsidDel="00480A3E">
                <w:rPr>
                  <w:rFonts w:eastAsia="Times New Roman" w:cs="Times New Roman"/>
                  <w:b w:val="0"/>
                  <w:iCs/>
                  <w:sz w:val="22"/>
                </w:rPr>
                <w:delText>Sales level and variation</w:delText>
              </w:r>
            </w:del>
          </w:p>
        </w:tc>
        <w:tc>
          <w:tcPr>
            <w:tcW w:w="986" w:type="dxa"/>
            <w:shd w:val="clear" w:color="auto" w:fill="FFFFFF" w:themeFill="background1"/>
            <w:noWrap/>
            <w:hideMark/>
          </w:tcPr>
          <w:p w14:paraId="47FFCCE0" w14:textId="3B01FC43"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07" w:author="Huang T  Dr (Surrey Business Schl)" w:date="2018-09-20T17:45:00Z"/>
                <w:rFonts w:eastAsia="Times New Roman" w:cs="Times New Roman"/>
                <w:sz w:val="22"/>
              </w:rPr>
            </w:pPr>
            <w:del w:id="16708"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3B638A70" w14:textId="563765E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09" w:author="Huang T  Dr (Surrey Business Schl)" w:date="2018-09-20T17:45:00Z"/>
                <w:rFonts w:eastAsia="Times New Roman" w:cs="Times New Roman"/>
                <w:sz w:val="22"/>
              </w:rPr>
            </w:pPr>
            <w:del w:id="16710" w:author="Huang T  Dr (Surrey Business Schl)" w:date="2018-09-20T17:45:00Z">
              <w:r w:rsidRPr="001E17BA" w:rsidDel="00480A3E">
                <w:rPr>
                  <w:rFonts w:eastAsia="Times New Roman" w:cs="Times New Roman"/>
                  <w:sz w:val="22"/>
                </w:rPr>
                <w:delText>0.150</w:delText>
              </w:r>
            </w:del>
          </w:p>
        </w:tc>
        <w:tc>
          <w:tcPr>
            <w:tcW w:w="986" w:type="dxa"/>
            <w:shd w:val="clear" w:color="auto" w:fill="FFFFFF" w:themeFill="background1"/>
            <w:noWrap/>
            <w:hideMark/>
          </w:tcPr>
          <w:p w14:paraId="74C2B517" w14:textId="264D981A"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11" w:author="Huang T  Dr (Surrey Business Schl)" w:date="2018-09-20T17:45:00Z"/>
                <w:rFonts w:eastAsia="Times New Roman" w:cs="Times New Roman"/>
                <w:sz w:val="22"/>
              </w:rPr>
            </w:pPr>
            <w:del w:id="16712" w:author="Huang T  Dr (Surrey Business Schl)" w:date="2018-09-20T17:45:00Z">
              <w:r w:rsidRPr="001E17BA" w:rsidDel="00480A3E">
                <w:rPr>
                  <w:rFonts w:eastAsia="Times New Roman" w:cs="Times New Roman"/>
                  <w:sz w:val="22"/>
                </w:rPr>
                <w:delText>0.2</w:delText>
              </w:r>
            </w:del>
          </w:p>
        </w:tc>
        <w:tc>
          <w:tcPr>
            <w:tcW w:w="998" w:type="dxa"/>
            <w:shd w:val="clear" w:color="auto" w:fill="FFFFFF" w:themeFill="background1"/>
            <w:noWrap/>
            <w:hideMark/>
          </w:tcPr>
          <w:p w14:paraId="6CAA1B5B" w14:textId="09D0EBF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13" w:author="Huang T  Dr (Surrey Business Schl)" w:date="2018-09-20T17:45:00Z"/>
                <w:rFonts w:eastAsia="Times New Roman" w:cs="Times New Roman"/>
                <w:sz w:val="22"/>
              </w:rPr>
            </w:pPr>
            <w:del w:id="16714" w:author="Huang T  Dr (Surrey Business Schl)" w:date="2018-09-20T17:45:00Z">
              <w:r w:rsidRPr="001E17BA" w:rsidDel="00480A3E">
                <w:rPr>
                  <w:rFonts w:eastAsia="Times New Roman" w:cs="Times New Roman"/>
                  <w:sz w:val="22"/>
                </w:rPr>
                <w:delText>0.054</w:delText>
              </w:r>
            </w:del>
          </w:p>
        </w:tc>
        <w:tc>
          <w:tcPr>
            <w:tcW w:w="986" w:type="dxa"/>
            <w:shd w:val="clear" w:color="auto" w:fill="FFFFFF" w:themeFill="background1"/>
            <w:noWrap/>
            <w:hideMark/>
          </w:tcPr>
          <w:p w14:paraId="54E85064" w14:textId="2EF970B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15" w:author="Huang T  Dr (Surrey Business Schl)" w:date="2018-09-20T17:45:00Z"/>
                <w:rFonts w:eastAsia="Times New Roman" w:cs="Times New Roman"/>
                <w:sz w:val="22"/>
              </w:rPr>
            </w:pPr>
            <w:del w:id="16716"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noWrap/>
            <w:hideMark/>
          </w:tcPr>
          <w:p w14:paraId="6F61008A" w14:textId="139AC96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17" w:author="Huang T  Dr (Surrey Business Schl)" w:date="2018-09-20T17:45:00Z"/>
                <w:rFonts w:eastAsia="Times New Roman" w:cs="Times New Roman"/>
                <w:sz w:val="22"/>
              </w:rPr>
            </w:pPr>
            <w:del w:id="16718" w:author="Huang T  Dr (Surrey Business Schl)" w:date="2018-09-20T17:45:00Z">
              <w:r w:rsidRPr="001E17BA" w:rsidDel="00480A3E">
                <w:rPr>
                  <w:rFonts w:eastAsia="Times New Roman" w:cs="Times New Roman"/>
                  <w:sz w:val="22"/>
                </w:rPr>
                <w:delText>0.539</w:delText>
              </w:r>
            </w:del>
          </w:p>
        </w:tc>
        <w:tc>
          <w:tcPr>
            <w:tcW w:w="986" w:type="dxa"/>
            <w:shd w:val="clear" w:color="auto" w:fill="FFFFFF" w:themeFill="background1"/>
            <w:noWrap/>
            <w:hideMark/>
          </w:tcPr>
          <w:p w14:paraId="775EA3C4" w14:textId="342D879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19" w:author="Huang T  Dr (Surrey Business Schl)" w:date="2018-09-20T17:45:00Z"/>
                <w:rFonts w:eastAsia="Times New Roman" w:cs="Times New Roman"/>
                <w:sz w:val="22"/>
              </w:rPr>
            </w:pPr>
            <w:del w:id="16720" w:author="Huang T  Dr (Surrey Business Schl)" w:date="2018-09-20T17:45:00Z">
              <w:r w:rsidRPr="001E17BA" w:rsidDel="00480A3E">
                <w:rPr>
                  <w:rFonts w:eastAsia="Times New Roman" w:cs="Times New Roman"/>
                  <w:sz w:val="22"/>
                </w:rPr>
                <w:delText>-0.9</w:delText>
              </w:r>
            </w:del>
          </w:p>
        </w:tc>
        <w:tc>
          <w:tcPr>
            <w:tcW w:w="999" w:type="dxa"/>
            <w:shd w:val="clear" w:color="auto" w:fill="FFFFFF" w:themeFill="background1"/>
            <w:noWrap/>
            <w:hideMark/>
          </w:tcPr>
          <w:p w14:paraId="04BD9D4E" w14:textId="51B708B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21" w:author="Huang T  Dr (Surrey Business Schl)" w:date="2018-09-20T17:45:00Z"/>
                <w:rFonts w:eastAsia="Times New Roman" w:cs="Times New Roman"/>
                <w:sz w:val="22"/>
              </w:rPr>
            </w:pPr>
            <w:del w:id="16722"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hideMark/>
          </w:tcPr>
          <w:p w14:paraId="794859A0" w14:textId="75D6270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23" w:author="Huang T  Dr (Surrey Business Schl)" w:date="2018-09-20T17:45:00Z"/>
                <w:rFonts w:eastAsia="Times New Roman" w:cs="Times New Roman"/>
                <w:sz w:val="22"/>
              </w:rPr>
            </w:pPr>
            <w:del w:id="16724"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hideMark/>
          </w:tcPr>
          <w:p w14:paraId="67A35A57" w14:textId="33A4FE0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25" w:author="Huang T  Dr (Surrey Business Schl)" w:date="2018-09-20T17:45:00Z"/>
                <w:rFonts w:eastAsia="Times New Roman" w:cs="Times New Roman"/>
                <w:sz w:val="22"/>
              </w:rPr>
            </w:pPr>
            <w:del w:id="16726" w:author="Huang T  Dr (Surrey Business Schl)" w:date="2018-09-20T17:45:00Z">
              <w:r w:rsidRPr="001E17BA" w:rsidDel="00480A3E">
                <w:rPr>
                  <w:rFonts w:eastAsia="Times New Roman" w:cs="Times New Roman"/>
                  <w:sz w:val="22"/>
                </w:rPr>
                <w:delText>0.210</w:delText>
              </w:r>
            </w:del>
          </w:p>
        </w:tc>
        <w:tc>
          <w:tcPr>
            <w:tcW w:w="986" w:type="dxa"/>
            <w:shd w:val="clear" w:color="auto" w:fill="FFFFFF" w:themeFill="background1"/>
            <w:hideMark/>
          </w:tcPr>
          <w:p w14:paraId="00CDA855" w14:textId="5BB155F0"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27" w:author="Huang T  Dr (Surrey Business Schl)" w:date="2018-09-20T17:45:00Z"/>
                <w:rFonts w:eastAsia="Times New Roman" w:cs="Times New Roman"/>
                <w:sz w:val="22"/>
              </w:rPr>
            </w:pPr>
            <w:del w:id="16728" w:author="Huang T  Dr (Surrey Business Schl)" w:date="2018-09-20T17:45:00Z">
              <w:r w:rsidRPr="001E17BA" w:rsidDel="00480A3E">
                <w:rPr>
                  <w:rFonts w:eastAsia="Times New Roman" w:cs="Times New Roman"/>
                  <w:sz w:val="22"/>
                </w:rPr>
                <w:delText>0.0</w:delText>
              </w:r>
            </w:del>
          </w:p>
        </w:tc>
        <w:tc>
          <w:tcPr>
            <w:tcW w:w="999" w:type="dxa"/>
            <w:shd w:val="clear" w:color="auto" w:fill="FFFFFF" w:themeFill="background1"/>
            <w:hideMark/>
          </w:tcPr>
          <w:p w14:paraId="6CBF677E" w14:textId="3D3AAF68"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16729" w:author="Huang T  Dr (Surrey Business Schl)" w:date="2018-09-20T17:45:00Z"/>
                <w:rFonts w:eastAsia="Times New Roman" w:cs="Times New Roman"/>
                <w:sz w:val="22"/>
              </w:rPr>
            </w:pPr>
            <w:del w:id="16730" w:author="Huang T  Dr (Surrey Business Schl)" w:date="2018-09-20T17:45:00Z">
              <w:r w:rsidRPr="001E17BA" w:rsidDel="00480A3E">
                <w:rPr>
                  <w:rFonts w:eastAsia="Times New Roman" w:cs="Times New Roman"/>
                  <w:sz w:val="22"/>
                </w:rPr>
                <w:delText>0.824</w:delText>
              </w:r>
            </w:del>
          </w:p>
        </w:tc>
      </w:tr>
      <w:tr w:rsidR="004C569C" w:rsidRPr="001E17BA" w:rsidDel="00480A3E" w14:paraId="7A81AD01" w14:textId="5753E2C0" w:rsidTr="00480A3E">
        <w:trPr>
          <w:cnfStyle w:val="000000100000" w:firstRow="0" w:lastRow="0" w:firstColumn="0" w:lastColumn="0" w:oddVBand="0" w:evenVBand="0" w:oddHBand="1" w:evenHBand="0" w:firstRowFirstColumn="0" w:firstRowLastColumn="0" w:lastRowFirstColumn="0" w:lastRowLastColumn="0"/>
          <w:trHeight w:val="20"/>
          <w:del w:id="16731"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B07358A" w14:textId="20F20533" w:rsidR="004C569C" w:rsidRPr="001E17BA" w:rsidDel="00480A3E" w:rsidRDefault="004C569C" w:rsidP="001E17BA">
            <w:pPr>
              <w:spacing w:after="0"/>
              <w:rPr>
                <w:del w:id="16732" w:author="Huang T  Dr (Surrey Business Schl)" w:date="2018-09-20T17:45:00Z"/>
                <w:rFonts w:eastAsia="DengXian" w:cs="Times New Roman"/>
                <w:b w:val="0"/>
                <w:iCs/>
                <w:sz w:val="22"/>
              </w:rPr>
            </w:pPr>
            <w:del w:id="16733" w:author="Huang T  Dr (Surrey Business Schl)" w:date="2018-09-20T17:45:00Z">
              <w:r w:rsidRPr="001E17BA" w:rsidDel="00480A3E">
                <w:rPr>
                  <w:rFonts w:eastAsia="DengXian" w:cs="Times New Roman"/>
                  <w:b w:val="0"/>
                  <w:iCs/>
                  <w:sz w:val="22"/>
                </w:rPr>
                <w:delText>Central tendency of sales</w:delText>
              </w:r>
            </w:del>
          </w:p>
        </w:tc>
        <w:tc>
          <w:tcPr>
            <w:tcW w:w="986" w:type="dxa"/>
            <w:shd w:val="clear" w:color="auto" w:fill="FFFFFF" w:themeFill="background1"/>
            <w:noWrap/>
            <w:hideMark/>
          </w:tcPr>
          <w:p w14:paraId="1E9DBBB6" w14:textId="7FBE36A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34" w:author="Huang T  Dr (Surrey Business Schl)" w:date="2018-09-20T17:45:00Z"/>
                <w:rFonts w:eastAsia="Times New Roman" w:cs="Times New Roman"/>
                <w:sz w:val="22"/>
              </w:rPr>
            </w:pPr>
            <w:del w:id="16735" w:author="Huang T  Dr (Surrey Business Schl)" w:date="2018-09-20T17:45:00Z">
              <w:r w:rsidRPr="001E17BA" w:rsidDel="00480A3E">
                <w:rPr>
                  <w:rFonts w:eastAsia="Times New Roman" w:cs="Times New Roman"/>
                  <w:sz w:val="22"/>
                </w:rPr>
                <w:delText>0</w:delText>
              </w:r>
            </w:del>
          </w:p>
        </w:tc>
        <w:tc>
          <w:tcPr>
            <w:tcW w:w="998" w:type="dxa"/>
            <w:shd w:val="clear" w:color="auto" w:fill="FFFFFF" w:themeFill="background1"/>
            <w:noWrap/>
            <w:hideMark/>
          </w:tcPr>
          <w:p w14:paraId="24370106" w14:textId="3F430580"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36" w:author="Huang T  Dr (Surrey Business Schl)" w:date="2018-09-20T17:45:00Z"/>
                <w:rFonts w:eastAsia="Times New Roman" w:cs="Times New Roman"/>
                <w:sz w:val="22"/>
              </w:rPr>
            </w:pPr>
            <w:del w:id="16737" w:author="Huang T  Dr (Surrey Business Schl)" w:date="2018-09-20T17:45:00Z">
              <w:r w:rsidRPr="001E17BA" w:rsidDel="00480A3E">
                <w:rPr>
                  <w:rFonts w:eastAsia="Times New Roman" w:cs="Times New Roman"/>
                  <w:sz w:val="22"/>
                </w:rPr>
                <w:delText>0.679</w:delText>
              </w:r>
            </w:del>
          </w:p>
        </w:tc>
        <w:tc>
          <w:tcPr>
            <w:tcW w:w="986" w:type="dxa"/>
            <w:shd w:val="clear" w:color="auto" w:fill="FFFFFF" w:themeFill="background1"/>
            <w:noWrap/>
            <w:hideMark/>
          </w:tcPr>
          <w:p w14:paraId="6D2EF6BA" w14:textId="0936C3C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38" w:author="Huang T  Dr (Surrey Business Schl)" w:date="2018-09-20T17:45:00Z"/>
                <w:rFonts w:eastAsia="Times New Roman" w:cs="Times New Roman"/>
                <w:sz w:val="22"/>
              </w:rPr>
            </w:pPr>
            <w:del w:id="16739" w:author="Huang T  Dr (Surrey Business Schl)" w:date="2018-09-20T17:45:00Z">
              <w:r w:rsidRPr="001E17BA" w:rsidDel="00480A3E">
                <w:rPr>
                  <w:rFonts w:eastAsia="Times New Roman" w:cs="Times New Roman"/>
                  <w:sz w:val="22"/>
                </w:rPr>
                <w:delText>0</w:delText>
              </w:r>
            </w:del>
          </w:p>
        </w:tc>
        <w:tc>
          <w:tcPr>
            <w:tcW w:w="998" w:type="dxa"/>
            <w:shd w:val="clear" w:color="auto" w:fill="FFFFFF" w:themeFill="background1"/>
            <w:noWrap/>
            <w:hideMark/>
          </w:tcPr>
          <w:p w14:paraId="3DBC3C93" w14:textId="1500D58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40" w:author="Huang T  Dr (Surrey Business Schl)" w:date="2018-09-20T17:45:00Z"/>
                <w:rFonts w:eastAsia="Times New Roman" w:cs="Times New Roman"/>
                <w:sz w:val="22"/>
              </w:rPr>
            </w:pPr>
            <w:del w:id="16741" w:author="Huang T  Dr (Surrey Business Schl)" w:date="2018-09-20T17:45:00Z">
              <w:r w:rsidRPr="001E17BA" w:rsidDel="00480A3E">
                <w:rPr>
                  <w:rFonts w:eastAsia="Times New Roman" w:cs="Times New Roman"/>
                  <w:sz w:val="22"/>
                </w:rPr>
                <w:delText>0.851</w:delText>
              </w:r>
            </w:del>
          </w:p>
        </w:tc>
        <w:tc>
          <w:tcPr>
            <w:tcW w:w="986" w:type="dxa"/>
            <w:shd w:val="clear" w:color="auto" w:fill="FFFFFF" w:themeFill="background1"/>
            <w:noWrap/>
            <w:hideMark/>
          </w:tcPr>
          <w:p w14:paraId="796CA8BE" w14:textId="5C0C4CAC"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42" w:author="Huang T  Dr (Surrey Business Schl)" w:date="2018-09-20T17:45:00Z"/>
                <w:rFonts w:eastAsia="Times New Roman" w:cs="Times New Roman"/>
                <w:sz w:val="22"/>
              </w:rPr>
            </w:pPr>
            <w:del w:id="16743"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58927CF4" w14:textId="5EE637E7"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44" w:author="Huang T  Dr (Surrey Business Schl)" w:date="2018-09-20T17:45:00Z"/>
                <w:rFonts w:eastAsia="Times New Roman" w:cs="Times New Roman"/>
                <w:sz w:val="22"/>
              </w:rPr>
            </w:pPr>
            <w:del w:id="16745" w:author="Huang T  Dr (Surrey Business Schl)" w:date="2018-09-20T17:45:00Z">
              <w:r w:rsidRPr="001E17BA" w:rsidDel="00480A3E">
                <w:rPr>
                  <w:rFonts w:eastAsia="Times New Roman" w:cs="Times New Roman"/>
                  <w:sz w:val="22"/>
                </w:rPr>
                <w:delText>0.044</w:delText>
              </w:r>
            </w:del>
          </w:p>
        </w:tc>
        <w:tc>
          <w:tcPr>
            <w:tcW w:w="986" w:type="dxa"/>
            <w:shd w:val="clear" w:color="auto" w:fill="FFFFFF" w:themeFill="background1"/>
            <w:noWrap/>
            <w:hideMark/>
          </w:tcPr>
          <w:p w14:paraId="06D08744" w14:textId="40FB7574"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46" w:author="Huang T  Dr (Surrey Business Schl)" w:date="2018-09-20T17:45:00Z"/>
                <w:rFonts w:eastAsia="Times New Roman" w:cs="Times New Roman"/>
                <w:sz w:val="22"/>
              </w:rPr>
            </w:pPr>
            <w:del w:id="16747"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08E20164" w14:textId="09D5C97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48" w:author="Huang T  Dr (Surrey Business Schl)" w:date="2018-09-20T17:45:00Z"/>
                <w:rFonts w:eastAsia="Times New Roman" w:cs="Times New Roman"/>
                <w:sz w:val="22"/>
              </w:rPr>
            </w:pPr>
            <w:del w:id="16749" w:author="Huang T  Dr (Surrey Business Schl)" w:date="2018-09-20T17:45:00Z">
              <w:r w:rsidRPr="001E17BA" w:rsidDel="00480A3E">
                <w:rPr>
                  <w:rFonts w:eastAsia="Times New Roman" w:cs="Times New Roman"/>
                  <w:sz w:val="22"/>
                </w:rPr>
                <w:delText>0.047</w:delText>
              </w:r>
            </w:del>
          </w:p>
        </w:tc>
        <w:tc>
          <w:tcPr>
            <w:tcW w:w="986" w:type="dxa"/>
            <w:shd w:val="clear" w:color="auto" w:fill="FFFFFF" w:themeFill="background1"/>
            <w:hideMark/>
          </w:tcPr>
          <w:p w14:paraId="615C09F4" w14:textId="699FC54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50" w:author="Huang T  Dr (Surrey Business Schl)" w:date="2018-09-20T17:45:00Z"/>
                <w:rFonts w:eastAsia="Times New Roman" w:cs="Times New Roman"/>
                <w:sz w:val="22"/>
              </w:rPr>
            </w:pPr>
            <w:del w:id="16751" w:author="Huang T  Dr (Surrey Business Schl)" w:date="2018-09-20T17:45:00Z">
              <w:r w:rsidRPr="001E17BA" w:rsidDel="00480A3E">
                <w:rPr>
                  <w:rFonts w:eastAsia="Times New Roman" w:cs="Times New Roman"/>
                  <w:sz w:val="22"/>
                </w:rPr>
                <w:delText>-0.5</w:delText>
              </w:r>
            </w:del>
          </w:p>
        </w:tc>
        <w:tc>
          <w:tcPr>
            <w:tcW w:w="998" w:type="dxa"/>
            <w:shd w:val="clear" w:color="auto" w:fill="FFFFFF" w:themeFill="background1"/>
            <w:hideMark/>
          </w:tcPr>
          <w:p w14:paraId="22F6D16D" w14:textId="315F50B1"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52" w:author="Huang T  Dr (Surrey Business Schl)" w:date="2018-09-20T17:45:00Z"/>
                <w:rFonts w:eastAsia="Times New Roman" w:cs="Times New Roman"/>
                <w:sz w:val="22"/>
              </w:rPr>
            </w:pPr>
            <w:del w:id="16753" w:author="Huang T  Dr (Surrey Business Schl)" w:date="2018-09-20T17:45:00Z">
              <w:r w:rsidRPr="001E17BA" w:rsidDel="00480A3E">
                <w:rPr>
                  <w:rFonts w:eastAsia="Times New Roman" w:cs="Times New Roman"/>
                  <w:sz w:val="22"/>
                </w:rPr>
                <w:delText>0.027</w:delText>
              </w:r>
            </w:del>
          </w:p>
        </w:tc>
        <w:tc>
          <w:tcPr>
            <w:tcW w:w="986" w:type="dxa"/>
            <w:shd w:val="clear" w:color="auto" w:fill="FFFFFF" w:themeFill="background1"/>
            <w:noWrap/>
            <w:hideMark/>
          </w:tcPr>
          <w:p w14:paraId="71CCF8C5" w14:textId="30A7565E"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54" w:author="Huang T  Dr (Surrey Business Schl)" w:date="2018-09-20T17:45:00Z"/>
                <w:rFonts w:eastAsia="Times New Roman" w:cs="Times New Roman"/>
                <w:sz w:val="22"/>
              </w:rPr>
            </w:pPr>
            <w:del w:id="16755"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hideMark/>
          </w:tcPr>
          <w:p w14:paraId="5F7083EB" w14:textId="1EA9133E"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16756" w:author="Huang T  Dr (Surrey Business Schl)" w:date="2018-09-20T17:45:00Z"/>
                <w:rFonts w:eastAsia="Times New Roman" w:cs="Times New Roman"/>
                <w:sz w:val="22"/>
              </w:rPr>
            </w:pPr>
            <w:del w:id="16757" w:author="Huang T  Dr (Surrey Business Schl)" w:date="2018-09-20T17:45:00Z">
              <w:r w:rsidRPr="001E17BA" w:rsidDel="00480A3E">
                <w:rPr>
                  <w:rFonts w:eastAsia="Times New Roman" w:cs="Times New Roman"/>
                  <w:sz w:val="22"/>
                </w:rPr>
                <w:delText>0.559</w:delText>
              </w:r>
            </w:del>
          </w:p>
        </w:tc>
      </w:tr>
      <w:tr w:rsidR="004C569C" w:rsidRPr="001E17BA" w:rsidDel="00480A3E" w14:paraId="69199AEF" w14:textId="0BB58B8E" w:rsidTr="00480A3E">
        <w:trPr>
          <w:trHeight w:val="20"/>
          <w:del w:id="16758"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BD6E903" w14:textId="482EC68D" w:rsidR="004C569C" w:rsidRPr="001E17BA" w:rsidDel="00480A3E" w:rsidRDefault="004C569C" w:rsidP="001E17BA">
            <w:pPr>
              <w:spacing w:after="0"/>
              <w:rPr>
                <w:del w:id="16759" w:author="Huang T  Dr (Surrey Business Schl)" w:date="2018-09-20T17:45:00Z"/>
                <w:rFonts w:eastAsia="Times New Roman" w:cs="Times New Roman"/>
                <w:b w:val="0"/>
                <w:iCs/>
                <w:sz w:val="22"/>
              </w:rPr>
            </w:pPr>
            <w:del w:id="16760" w:author="Huang T  Dr (Surrey Business Schl)" w:date="2018-09-20T17:45:00Z">
              <w:r w:rsidRPr="001E17BA" w:rsidDel="00480A3E">
                <w:rPr>
                  <w:rFonts w:eastAsia="Times New Roman" w:cs="Times New Roman"/>
                  <w:b w:val="0"/>
                  <w:iCs/>
                  <w:sz w:val="22"/>
                </w:rPr>
                <w:delText>Price level and variation</w:delText>
              </w:r>
            </w:del>
          </w:p>
        </w:tc>
        <w:tc>
          <w:tcPr>
            <w:tcW w:w="986" w:type="dxa"/>
            <w:shd w:val="clear" w:color="auto" w:fill="FFFFFF" w:themeFill="background1"/>
            <w:noWrap/>
            <w:hideMark/>
          </w:tcPr>
          <w:p w14:paraId="5EB5F66C" w14:textId="4583F12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61" w:author="Huang T  Dr (Surrey Business Schl)" w:date="2018-09-20T17:45:00Z"/>
                <w:rFonts w:eastAsia="Times New Roman" w:cs="Times New Roman"/>
                <w:sz w:val="22"/>
              </w:rPr>
            </w:pPr>
            <w:del w:id="16762"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noWrap/>
            <w:hideMark/>
          </w:tcPr>
          <w:p w14:paraId="05BB8161" w14:textId="71C74E8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63" w:author="Huang T  Dr (Surrey Business Schl)" w:date="2018-09-20T17:45:00Z"/>
                <w:rFonts w:eastAsia="Times New Roman" w:cs="Times New Roman"/>
                <w:sz w:val="22"/>
              </w:rPr>
            </w:pPr>
            <w:del w:id="16764" w:author="Huang T  Dr (Surrey Business Schl)" w:date="2018-09-20T17:45:00Z">
              <w:r w:rsidRPr="001E17BA" w:rsidDel="00480A3E">
                <w:rPr>
                  <w:rFonts w:eastAsia="Times New Roman" w:cs="Times New Roman"/>
                  <w:sz w:val="22"/>
                </w:rPr>
                <w:delText>0.370</w:delText>
              </w:r>
            </w:del>
          </w:p>
        </w:tc>
        <w:tc>
          <w:tcPr>
            <w:tcW w:w="986" w:type="dxa"/>
            <w:shd w:val="clear" w:color="auto" w:fill="FFFFFF" w:themeFill="background1"/>
            <w:noWrap/>
            <w:hideMark/>
          </w:tcPr>
          <w:p w14:paraId="055F082F" w14:textId="061C06A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65" w:author="Huang T  Dr (Surrey Business Schl)" w:date="2018-09-20T17:45:00Z"/>
                <w:rFonts w:eastAsia="Times New Roman" w:cs="Times New Roman"/>
                <w:sz w:val="22"/>
              </w:rPr>
            </w:pPr>
            <w:del w:id="16766"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29C9B16B" w14:textId="7C371EE2"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67" w:author="Huang T  Dr (Surrey Business Schl)" w:date="2018-09-20T17:45:00Z"/>
                <w:rFonts w:eastAsia="Times New Roman" w:cs="Times New Roman"/>
                <w:sz w:val="22"/>
              </w:rPr>
            </w:pPr>
            <w:del w:id="16768" w:author="Huang T  Dr (Surrey Business Schl)" w:date="2018-09-20T17:45:00Z">
              <w:r w:rsidRPr="001E17BA" w:rsidDel="00480A3E">
                <w:rPr>
                  <w:rFonts w:eastAsia="Times New Roman" w:cs="Times New Roman"/>
                  <w:sz w:val="22"/>
                </w:rPr>
                <w:delText>0.066</w:delText>
              </w:r>
            </w:del>
          </w:p>
        </w:tc>
        <w:tc>
          <w:tcPr>
            <w:tcW w:w="986" w:type="dxa"/>
            <w:shd w:val="clear" w:color="auto" w:fill="FFFFFF" w:themeFill="background1"/>
            <w:noWrap/>
            <w:hideMark/>
          </w:tcPr>
          <w:p w14:paraId="39A80E25" w14:textId="69A8C07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69" w:author="Huang T  Dr (Surrey Business Schl)" w:date="2018-09-20T17:45:00Z"/>
                <w:rFonts w:eastAsia="Times New Roman" w:cs="Times New Roman"/>
                <w:sz w:val="22"/>
              </w:rPr>
            </w:pPr>
            <w:del w:id="16770" w:author="Huang T  Dr (Surrey Business Schl)" w:date="2018-09-20T17:45:00Z">
              <w:r w:rsidRPr="001E17BA" w:rsidDel="00480A3E">
                <w:rPr>
                  <w:rFonts w:eastAsia="Times New Roman" w:cs="Times New Roman"/>
                  <w:sz w:val="22"/>
                </w:rPr>
                <w:delText>-0.1</w:delText>
              </w:r>
            </w:del>
          </w:p>
        </w:tc>
        <w:tc>
          <w:tcPr>
            <w:tcW w:w="999" w:type="dxa"/>
            <w:shd w:val="clear" w:color="auto" w:fill="FFFFFF" w:themeFill="background1"/>
            <w:noWrap/>
            <w:hideMark/>
          </w:tcPr>
          <w:p w14:paraId="7F3364B9" w14:textId="09ED1C9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71" w:author="Huang T  Dr (Surrey Business Schl)" w:date="2018-09-20T17:45:00Z"/>
                <w:rFonts w:eastAsia="Times New Roman" w:cs="Times New Roman"/>
                <w:sz w:val="22"/>
              </w:rPr>
            </w:pPr>
            <w:del w:id="16772" w:author="Huang T  Dr (Surrey Business Schl)" w:date="2018-09-20T17:45:00Z">
              <w:r w:rsidRPr="001E17BA" w:rsidDel="00480A3E">
                <w:rPr>
                  <w:rFonts w:eastAsia="Times New Roman" w:cs="Times New Roman"/>
                  <w:sz w:val="22"/>
                </w:rPr>
                <w:delText>0.795</w:delText>
              </w:r>
            </w:del>
          </w:p>
        </w:tc>
        <w:tc>
          <w:tcPr>
            <w:tcW w:w="986" w:type="dxa"/>
            <w:shd w:val="clear" w:color="auto" w:fill="FFFFFF" w:themeFill="background1"/>
            <w:noWrap/>
            <w:hideMark/>
          </w:tcPr>
          <w:p w14:paraId="71AC11C1" w14:textId="686F2BB1"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73" w:author="Huang T  Dr (Surrey Business Schl)" w:date="2018-09-20T17:45:00Z"/>
                <w:rFonts w:eastAsia="Times New Roman" w:cs="Times New Roman"/>
                <w:sz w:val="22"/>
              </w:rPr>
            </w:pPr>
            <w:del w:id="16774"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noWrap/>
            <w:hideMark/>
          </w:tcPr>
          <w:p w14:paraId="7131FF63" w14:textId="0BEC06C9"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75" w:author="Huang T  Dr (Surrey Business Schl)" w:date="2018-09-20T17:45:00Z"/>
                <w:rFonts w:eastAsia="Times New Roman" w:cs="Times New Roman"/>
                <w:sz w:val="22"/>
              </w:rPr>
            </w:pPr>
            <w:del w:id="16776" w:author="Huang T  Dr (Surrey Business Schl)" w:date="2018-09-20T17:45:00Z">
              <w:r w:rsidRPr="001E17BA" w:rsidDel="00480A3E">
                <w:rPr>
                  <w:rFonts w:eastAsia="Times New Roman" w:cs="Times New Roman"/>
                  <w:sz w:val="22"/>
                </w:rPr>
                <w:delText>0.367</w:delText>
              </w:r>
            </w:del>
          </w:p>
        </w:tc>
        <w:tc>
          <w:tcPr>
            <w:tcW w:w="986" w:type="dxa"/>
            <w:shd w:val="clear" w:color="auto" w:fill="FFFFFF" w:themeFill="background1"/>
            <w:hideMark/>
          </w:tcPr>
          <w:p w14:paraId="261F76EC" w14:textId="78CD0C8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77" w:author="Huang T  Dr (Surrey Business Schl)" w:date="2018-09-20T17:45:00Z"/>
                <w:rFonts w:eastAsia="Times New Roman" w:cs="Times New Roman"/>
                <w:sz w:val="22"/>
              </w:rPr>
            </w:pPr>
            <w:del w:id="16778"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hideMark/>
          </w:tcPr>
          <w:p w14:paraId="2021FC40" w14:textId="6D67A4F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79" w:author="Huang T  Dr (Surrey Business Schl)" w:date="2018-09-20T17:45:00Z"/>
                <w:rFonts w:eastAsia="Times New Roman" w:cs="Times New Roman"/>
                <w:sz w:val="22"/>
              </w:rPr>
            </w:pPr>
            <w:del w:id="16780" w:author="Huang T  Dr (Surrey Business Schl)" w:date="2018-09-20T17:45:00Z">
              <w:r w:rsidRPr="001E17BA" w:rsidDel="00480A3E">
                <w:rPr>
                  <w:rFonts w:eastAsia="Times New Roman" w:cs="Times New Roman"/>
                  <w:sz w:val="22"/>
                </w:rPr>
                <w:delText>0.841</w:delText>
              </w:r>
            </w:del>
          </w:p>
        </w:tc>
        <w:tc>
          <w:tcPr>
            <w:tcW w:w="986" w:type="dxa"/>
            <w:shd w:val="clear" w:color="auto" w:fill="FFFFFF" w:themeFill="background1"/>
            <w:hideMark/>
          </w:tcPr>
          <w:p w14:paraId="52D6E5C9" w14:textId="3C314C10"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781" w:author="Huang T  Dr (Surrey Business Schl)" w:date="2018-09-20T17:45:00Z"/>
                <w:rFonts w:eastAsia="Times New Roman" w:cs="Times New Roman"/>
                <w:sz w:val="22"/>
              </w:rPr>
            </w:pPr>
            <w:del w:id="16782" w:author="Huang T  Dr (Surrey Business Schl)" w:date="2018-09-20T17:45:00Z">
              <w:r w:rsidRPr="001E17BA" w:rsidDel="00480A3E">
                <w:rPr>
                  <w:rFonts w:eastAsia="Times New Roman" w:cs="Times New Roman"/>
                  <w:sz w:val="22"/>
                </w:rPr>
                <w:delText>0.2</w:delText>
              </w:r>
            </w:del>
          </w:p>
        </w:tc>
        <w:tc>
          <w:tcPr>
            <w:tcW w:w="999" w:type="dxa"/>
            <w:shd w:val="clear" w:color="auto" w:fill="FFFFFF" w:themeFill="background1"/>
            <w:hideMark/>
          </w:tcPr>
          <w:p w14:paraId="193A3540" w14:textId="4A3FC6AC"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16783" w:author="Huang T  Dr (Surrey Business Schl)" w:date="2018-09-20T17:45:00Z"/>
                <w:rFonts w:eastAsia="Times New Roman" w:cs="Times New Roman"/>
                <w:sz w:val="22"/>
              </w:rPr>
            </w:pPr>
            <w:del w:id="16784" w:author="Huang T  Dr (Surrey Business Schl)" w:date="2018-09-20T17:45:00Z">
              <w:r w:rsidRPr="001E17BA" w:rsidDel="00480A3E">
                <w:rPr>
                  <w:rFonts w:eastAsia="Times New Roman" w:cs="Times New Roman"/>
                  <w:sz w:val="22"/>
                </w:rPr>
                <w:delText>0.376</w:delText>
              </w:r>
            </w:del>
          </w:p>
        </w:tc>
      </w:tr>
      <w:tr w:rsidR="004C569C" w:rsidRPr="001E17BA" w:rsidDel="00480A3E" w14:paraId="5C7BFF8B" w14:textId="2AC21FEB" w:rsidTr="00480A3E">
        <w:trPr>
          <w:cnfStyle w:val="000000100000" w:firstRow="0" w:lastRow="0" w:firstColumn="0" w:lastColumn="0" w:oddVBand="0" w:evenVBand="0" w:oddHBand="1" w:evenHBand="0" w:firstRowFirstColumn="0" w:firstRowLastColumn="0" w:lastRowFirstColumn="0" w:lastRowLastColumn="0"/>
          <w:trHeight w:val="20"/>
          <w:del w:id="16785"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659B5FE" w14:textId="4EB77C9C" w:rsidR="004C569C" w:rsidRPr="001E17BA" w:rsidDel="00480A3E" w:rsidRDefault="004C569C" w:rsidP="001E17BA">
            <w:pPr>
              <w:spacing w:after="0"/>
              <w:rPr>
                <w:del w:id="16786" w:author="Huang T  Dr (Surrey Business Schl)" w:date="2018-09-20T17:45:00Z"/>
                <w:rFonts w:eastAsia="Times New Roman" w:cs="Times New Roman"/>
                <w:b w:val="0"/>
                <w:iCs/>
                <w:sz w:val="22"/>
              </w:rPr>
            </w:pPr>
            <w:del w:id="16787" w:author="Huang T  Dr (Surrey Business Schl)" w:date="2018-09-20T17:45:00Z">
              <w:r w:rsidRPr="001E17BA" w:rsidDel="00480A3E">
                <w:rPr>
                  <w:rFonts w:eastAsia="Times New Roman" w:cs="Times New Roman"/>
                  <w:b w:val="0"/>
                  <w:iCs/>
                  <w:sz w:val="22"/>
                </w:rPr>
                <w:delText>Randomness and growth</w:delText>
              </w:r>
            </w:del>
          </w:p>
        </w:tc>
        <w:tc>
          <w:tcPr>
            <w:tcW w:w="986" w:type="dxa"/>
            <w:shd w:val="clear" w:color="auto" w:fill="FFFFFF" w:themeFill="background1"/>
            <w:noWrap/>
            <w:hideMark/>
          </w:tcPr>
          <w:p w14:paraId="0AA78BB9" w14:textId="7034451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88" w:author="Huang T  Dr (Surrey Business Schl)" w:date="2018-09-20T17:45:00Z"/>
                <w:rFonts w:eastAsia="Times New Roman" w:cs="Times New Roman"/>
                <w:sz w:val="22"/>
              </w:rPr>
            </w:pPr>
            <w:del w:id="16789" w:author="Huang T  Dr (Surrey Business Schl)" w:date="2018-09-20T17:45:00Z">
              <w:r w:rsidRPr="001E17BA" w:rsidDel="00480A3E">
                <w:rPr>
                  <w:rFonts w:eastAsia="Times New Roman" w:cs="Times New Roman"/>
                  <w:sz w:val="22"/>
                </w:rPr>
                <w:delText>0.3</w:delText>
              </w:r>
            </w:del>
          </w:p>
        </w:tc>
        <w:tc>
          <w:tcPr>
            <w:tcW w:w="998" w:type="dxa"/>
            <w:shd w:val="clear" w:color="auto" w:fill="FFFFFF" w:themeFill="background1"/>
            <w:noWrap/>
            <w:hideMark/>
          </w:tcPr>
          <w:p w14:paraId="58A7DF65" w14:textId="204B43B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90" w:author="Huang T  Dr (Surrey Business Schl)" w:date="2018-09-20T17:45:00Z"/>
                <w:rFonts w:eastAsia="Times New Roman" w:cs="Times New Roman"/>
                <w:sz w:val="22"/>
              </w:rPr>
            </w:pPr>
            <w:del w:id="16791"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3B31FF75" w14:textId="0271C4E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92" w:author="Huang T  Dr (Surrey Business Schl)" w:date="2018-09-20T17:45:00Z"/>
                <w:rFonts w:eastAsia="Times New Roman" w:cs="Times New Roman"/>
                <w:sz w:val="22"/>
              </w:rPr>
            </w:pPr>
            <w:del w:id="16793" w:author="Huang T  Dr (Surrey Business Schl)" w:date="2018-09-20T17:45:00Z">
              <w:r w:rsidRPr="001E17BA" w:rsidDel="00480A3E">
                <w:rPr>
                  <w:rFonts w:eastAsia="Times New Roman" w:cs="Times New Roman"/>
                  <w:sz w:val="22"/>
                </w:rPr>
                <w:delText>0.4</w:delText>
              </w:r>
            </w:del>
          </w:p>
        </w:tc>
        <w:tc>
          <w:tcPr>
            <w:tcW w:w="998" w:type="dxa"/>
            <w:shd w:val="clear" w:color="auto" w:fill="FFFFFF" w:themeFill="background1"/>
            <w:noWrap/>
            <w:hideMark/>
          </w:tcPr>
          <w:p w14:paraId="0821F636" w14:textId="619AE02D"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94" w:author="Huang T  Dr (Surrey Business Schl)" w:date="2018-09-20T17:45:00Z"/>
                <w:rFonts w:eastAsia="Times New Roman" w:cs="Times New Roman"/>
                <w:sz w:val="22"/>
              </w:rPr>
            </w:pPr>
            <w:del w:id="16795" w:author="Huang T  Dr (Surrey Business Schl)" w:date="2018-09-20T17:45:00Z">
              <w:r w:rsidRPr="001E17BA" w:rsidDel="00480A3E">
                <w:rPr>
                  <w:rFonts w:eastAsia="Times New Roman" w:cs="Times New Roman"/>
                  <w:sz w:val="22"/>
                </w:rPr>
                <w:delText>0.000</w:delText>
              </w:r>
            </w:del>
          </w:p>
        </w:tc>
        <w:tc>
          <w:tcPr>
            <w:tcW w:w="986" w:type="dxa"/>
            <w:shd w:val="clear" w:color="auto" w:fill="FFFFFF" w:themeFill="background1"/>
            <w:noWrap/>
            <w:hideMark/>
          </w:tcPr>
          <w:p w14:paraId="19EF2CC4" w14:textId="0D970288"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96" w:author="Huang T  Dr (Surrey Business Schl)" w:date="2018-09-20T17:45:00Z"/>
                <w:rFonts w:eastAsia="Times New Roman" w:cs="Times New Roman"/>
                <w:sz w:val="22"/>
              </w:rPr>
            </w:pPr>
            <w:del w:id="16797" w:author="Huang T  Dr (Surrey Business Schl)" w:date="2018-09-20T17:45:00Z">
              <w:r w:rsidRPr="001E17BA" w:rsidDel="00480A3E">
                <w:rPr>
                  <w:rFonts w:eastAsia="Times New Roman" w:cs="Times New Roman"/>
                  <w:sz w:val="22"/>
                </w:rPr>
                <w:delText>0.4</w:delText>
              </w:r>
            </w:del>
          </w:p>
        </w:tc>
        <w:tc>
          <w:tcPr>
            <w:tcW w:w="999" w:type="dxa"/>
            <w:shd w:val="clear" w:color="auto" w:fill="FFFFFF" w:themeFill="background1"/>
            <w:noWrap/>
            <w:hideMark/>
          </w:tcPr>
          <w:p w14:paraId="0795290F" w14:textId="7548E043"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798" w:author="Huang T  Dr (Surrey Business Schl)" w:date="2018-09-20T17:45:00Z"/>
                <w:rFonts w:eastAsia="Times New Roman" w:cs="Times New Roman"/>
                <w:sz w:val="22"/>
              </w:rPr>
            </w:pPr>
            <w:del w:id="16799" w:author="Huang T  Dr (Surrey Business Schl)" w:date="2018-09-20T17:45:00Z">
              <w:r w:rsidRPr="001E17BA" w:rsidDel="00480A3E">
                <w:rPr>
                  <w:rFonts w:eastAsia="Times New Roman" w:cs="Times New Roman"/>
                  <w:sz w:val="22"/>
                </w:rPr>
                <w:delText>0.053</w:delText>
              </w:r>
            </w:del>
          </w:p>
        </w:tc>
        <w:tc>
          <w:tcPr>
            <w:tcW w:w="986" w:type="dxa"/>
            <w:shd w:val="clear" w:color="auto" w:fill="FFFFFF" w:themeFill="background1"/>
            <w:noWrap/>
            <w:hideMark/>
          </w:tcPr>
          <w:p w14:paraId="0054CD5D" w14:textId="07D067C6"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800" w:author="Huang T  Dr (Surrey Business Schl)" w:date="2018-09-20T17:45:00Z"/>
                <w:rFonts w:eastAsia="Times New Roman" w:cs="Times New Roman"/>
                <w:sz w:val="22"/>
              </w:rPr>
            </w:pPr>
            <w:del w:id="16801" w:author="Huang T  Dr (Surrey Business Schl)" w:date="2018-09-20T17:45:00Z">
              <w:r w:rsidRPr="001E17BA" w:rsidDel="00480A3E">
                <w:rPr>
                  <w:rFonts w:eastAsia="Times New Roman" w:cs="Times New Roman"/>
                  <w:sz w:val="22"/>
                </w:rPr>
                <w:delText>0.5</w:delText>
              </w:r>
            </w:del>
          </w:p>
        </w:tc>
        <w:tc>
          <w:tcPr>
            <w:tcW w:w="999" w:type="dxa"/>
            <w:shd w:val="clear" w:color="auto" w:fill="FFFFFF" w:themeFill="background1"/>
            <w:noWrap/>
            <w:hideMark/>
          </w:tcPr>
          <w:p w14:paraId="50572301" w14:textId="6129CD1A"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802" w:author="Huang T  Dr (Surrey Business Schl)" w:date="2018-09-20T17:45:00Z"/>
                <w:rFonts w:eastAsia="Times New Roman" w:cs="Times New Roman"/>
                <w:sz w:val="22"/>
              </w:rPr>
            </w:pPr>
            <w:del w:id="16803" w:author="Huang T  Dr (Surrey Business Schl)" w:date="2018-09-20T17:45:00Z">
              <w:r w:rsidRPr="001E17BA" w:rsidDel="00480A3E">
                <w:rPr>
                  <w:rFonts w:eastAsia="Times New Roman" w:cs="Times New Roman"/>
                  <w:sz w:val="22"/>
                </w:rPr>
                <w:delText>0.055</w:delText>
              </w:r>
            </w:del>
          </w:p>
        </w:tc>
        <w:tc>
          <w:tcPr>
            <w:tcW w:w="986" w:type="dxa"/>
            <w:shd w:val="clear" w:color="auto" w:fill="FFFFFF" w:themeFill="background1"/>
            <w:hideMark/>
          </w:tcPr>
          <w:p w14:paraId="39E6BC60" w14:textId="1BAE44CD"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804" w:author="Huang T  Dr (Surrey Business Schl)" w:date="2018-09-20T17:45:00Z"/>
                <w:rFonts w:eastAsia="Times New Roman" w:cs="Times New Roman"/>
                <w:sz w:val="22"/>
              </w:rPr>
            </w:pPr>
            <w:del w:id="16805" w:author="Huang T  Dr (Surrey Business Schl)" w:date="2018-09-20T17:45:00Z">
              <w:r w:rsidRPr="001E17BA" w:rsidDel="00480A3E">
                <w:rPr>
                  <w:rFonts w:eastAsia="Times New Roman" w:cs="Times New Roman"/>
                  <w:sz w:val="22"/>
                </w:rPr>
                <w:delText>0.1</w:delText>
              </w:r>
            </w:del>
          </w:p>
        </w:tc>
        <w:tc>
          <w:tcPr>
            <w:tcW w:w="998" w:type="dxa"/>
            <w:shd w:val="clear" w:color="auto" w:fill="FFFFFF" w:themeFill="background1"/>
            <w:hideMark/>
          </w:tcPr>
          <w:p w14:paraId="63D57D06" w14:textId="07922499"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806" w:author="Huang T  Dr (Surrey Business Schl)" w:date="2018-09-20T17:45:00Z"/>
                <w:rFonts w:eastAsia="Times New Roman" w:cs="Times New Roman"/>
                <w:sz w:val="22"/>
              </w:rPr>
            </w:pPr>
            <w:del w:id="16807" w:author="Huang T  Dr (Surrey Business Schl)" w:date="2018-09-20T17:45:00Z">
              <w:r w:rsidRPr="001E17BA" w:rsidDel="00480A3E">
                <w:rPr>
                  <w:rFonts w:eastAsia="Times New Roman" w:cs="Times New Roman"/>
                  <w:sz w:val="22"/>
                </w:rPr>
                <w:delText>0.676</w:delText>
              </w:r>
            </w:del>
          </w:p>
        </w:tc>
        <w:tc>
          <w:tcPr>
            <w:tcW w:w="986" w:type="dxa"/>
            <w:shd w:val="clear" w:color="auto" w:fill="FFFFFF" w:themeFill="background1"/>
            <w:hideMark/>
          </w:tcPr>
          <w:p w14:paraId="102A3A55" w14:textId="0C92B6EF" w:rsidR="004C569C" w:rsidRPr="001E17BA" w:rsidDel="00480A3E"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del w:id="16808" w:author="Huang T  Dr (Surrey Business Schl)" w:date="2018-09-20T17:45:00Z"/>
                <w:rFonts w:eastAsia="Times New Roman" w:cs="Times New Roman"/>
                <w:sz w:val="22"/>
              </w:rPr>
            </w:pPr>
            <w:del w:id="16809" w:author="Huang T  Dr (Surrey Business Schl)" w:date="2018-09-20T17:45:00Z">
              <w:r w:rsidRPr="001E17BA" w:rsidDel="00480A3E">
                <w:rPr>
                  <w:rFonts w:eastAsia="Times New Roman" w:cs="Times New Roman"/>
                  <w:sz w:val="22"/>
                </w:rPr>
                <w:delText>0.3</w:delText>
              </w:r>
            </w:del>
          </w:p>
        </w:tc>
        <w:tc>
          <w:tcPr>
            <w:tcW w:w="999" w:type="dxa"/>
            <w:shd w:val="clear" w:color="auto" w:fill="FFFFFF" w:themeFill="background1"/>
            <w:hideMark/>
          </w:tcPr>
          <w:p w14:paraId="3F0C789D" w14:textId="7380AEE3" w:rsidR="004C569C" w:rsidRPr="001E17BA" w:rsidDel="00480A3E"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del w:id="16810" w:author="Huang T  Dr (Surrey Business Schl)" w:date="2018-09-20T17:45:00Z"/>
                <w:rFonts w:eastAsia="Times New Roman" w:cs="Times New Roman"/>
                <w:sz w:val="22"/>
              </w:rPr>
            </w:pPr>
            <w:del w:id="16811" w:author="Huang T  Dr (Surrey Business Schl)" w:date="2018-09-20T17:45:00Z">
              <w:r w:rsidRPr="001E17BA" w:rsidDel="00480A3E">
                <w:rPr>
                  <w:rFonts w:eastAsia="Times New Roman" w:cs="Times New Roman"/>
                  <w:sz w:val="22"/>
                </w:rPr>
                <w:delText>0.024</w:delText>
              </w:r>
            </w:del>
          </w:p>
        </w:tc>
      </w:tr>
      <w:tr w:rsidR="004C569C" w:rsidRPr="001E17BA" w:rsidDel="00480A3E" w14:paraId="109E6CF0" w14:textId="2189C5BC" w:rsidTr="00480A3E">
        <w:trPr>
          <w:trHeight w:val="20"/>
          <w:del w:id="16812" w:author="Huang T  Dr (Surrey Business Schl)" w:date="2018-09-20T17:45:00Z"/>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C074F8A" w14:textId="220DF0EA" w:rsidR="004C569C" w:rsidRPr="001E17BA" w:rsidDel="00480A3E" w:rsidRDefault="004C569C" w:rsidP="001E17BA">
            <w:pPr>
              <w:spacing w:after="0"/>
              <w:rPr>
                <w:del w:id="16813" w:author="Huang T  Dr (Surrey Business Schl)" w:date="2018-09-20T17:45:00Z"/>
                <w:rFonts w:eastAsia="Times New Roman" w:cs="Times New Roman"/>
                <w:b w:val="0"/>
                <w:bCs w:val="0"/>
                <w:iCs/>
                <w:sz w:val="22"/>
              </w:rPr>
            </w:pPr>
            <w:del w:id="16814" w:author="Huang T  Dr (Surrey Business Schl)" w:date="2018-09-20T17:45:00Z">
              <w:r w:rsidRPr="001E17BA" w:rsidDel="00480A3E">
                <w:rPr>
                  <w:rFonts w:eastAsia="Times New Roman" w:cs="Times New Roman"/>
                  <w:b w:val="0"/>
                  <w:iCs/>
                  <w:sz w:val="22"/>
                </w:rPr>
                <w:delText>Intercept</w:delText>
              </w:r>
            </w:del>
          </w:p>
          <w:p w14:paraId="5F832504" w14:textId="0BDFF47D" w:rsidR="004C569C" w:rsidRPr="001E17BA" w:rsidDel="00480A3E" w:rsidRDefault="004C569C" w:rsidP="001E17BA">
            <w:pPr>
              <w:spacing w:after="0"/>
              <w:rPr>
                <w:del w:id="16815" w:author="Huang T  Dr (Surrey Business Schl)" w:date="2018-09-20T17:45:00Z"/>
                <w:rFonts w:eastAsia="Times New Roman" w:cs="Times New Roman"/>
                <w:b w:val="0"/>
                <w:i/>
                <w:iCs/>
                <w:sz w:val="22"/>
              </w:rPr>
            </w:pPr>
            <w:del w:id="16816" w:author="Huang T  Dr (Surrey Business Schl)" w:date="2018-09-20T17:25:00Z">
              <w:r w:rsidRPr="001E17BA" w:rsidDel="00D12825">
                <w:rPr>
                  <w:rFonts w:eastAsia="Times New Roman" w:cs="Times New Roman"/>
                  <w:b w:val="0"/>
                  <w:i/>
                  <w:iCs/>
                  <w:sz w:val="22"/>
                </w:rPr>
                <w:delText>*the estimates are all multiplied by 100</w:delText>
              </w:r>
            </w:del>
          </w:p>
        </w:tc>
        <w:tc>
          <w:tcPr>
            <w:tcW w:w="986" w:type="dxa"/>
            <w:shd w:val="clear" w:color="auto" w:fill="FFFFFF" w:themeFill="background1"/>
            <w:noWrap/>
            <w:hideMark/>
          </w:tcPr>
          <w:p w14:paraId="452FFA05" w14:textId="29B30AB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17" w:author="Huang T  Dr (Surrey Business Schl)" w:date="2018-09-20T17:45:00Z"/>
                <w:rFonts w:eastAsia="Times New Roman" w:cs="Times New Roman"/>
                <w:sz w:val="22"/>
              </w:rPr>
            </w:pPr>
            <w:del w:id="16818" w:author="Huang T  Dr (Surrey Business Schl)" w:date="2018-09-20T17:45:00Z">
              <w:r w:rsidRPr="001E17BA" w:rsidDel="00480A3E">
                <w:rPr>
                  <w:rFonts w:eastAsia="Times New Roman" w:cs="Times New Roman"/>
                  <w:sz w:val="22"/>
                </w:rPr>
                <w:delText>1.5</w:delText>
              </w:r>
            </w:del>
          </w:p>
        </w:tc>
        <w:tc>
          <w:tcPr>
            <w:tcW w:w="998" w:type="dxa"/>
            <w:shd w:val="clear" w:color="auto" w:fill="FFFFFF" w:themeFill="background1"/>
            <w:noWrap/>
            <w:hideMark/>
          </w:tcPr>
          <w:p w14:paraId="5C977D69" w14:textId="54AF0E3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19" w:author="Huang T  Dr (Surrey Business Schl)" w:date="2018-09-20T17:45:00Z"/>
                <w:rFonts w:eastAsia="Times New Roman" w:cs="Times New Roman"/>
                <w:sz w:val="22"/>
              </w:rPr>
            </w:pPr>
            <w:del w:id="16820"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3AB31F0E" w14:textId="5AC1E205"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21" w:author="Huang T  Dr (Surrey Business Schl)" w:date="2018-09-20T17:45:00Z"/>
                <w:rFonts w:eastAsia="Times New Roman" w:cs="Times New Roman"/>
                <w:sz w:val="22"/>
              </w:rPr>
            </w:pPr>
            <w:del w:id="16822" w:author="Huang T  Dr (Surrey Business Schl)" w:date="2018-09-20T17:45:00Z">
              <w:r w:rsidRPr="001E17BA" w:rsidDel="00480A3E">
                <w:rPr>
                  <w:rFonts w:eastAsia="Times New Roman" w:cs="Times New Roman"/>
                  <w:sz w:val="22"/>
                </w:rPr>
                <w:delText>1.6</w:delText>
              </w:r>
            </w:del>
          </w:p>
        </w:tc>
        <w:tc>
          <w:tcPr>
            <w:tcW w:w="998" w:type="dxa"/>
            <w:shd w:val="clear" w:color="auto" w:fill="FFFFFF" w:themeFill="background1"/>
            <w:noWrap/>
            <w:hideMark/>
          </w:tcPr>
          <w:p w14:paraId="04BB23DF" w14:textId="5B08CBEE"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23" w:author="Huang T  Dr (Surrey Business Schl)" w:date="2018-09-20T17:45:00Z"/>
                <w:rFonts w:eastAsia="Times New Roman" w:cs="Times New Roman"/>
                <w:sz w:val="22"/>
              </w:rPr>
            </w:pPr>
            <w:del w:id="16824"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noWrap/>
            <w:hideMark/>
          </w:tcPr>
          <w:p w14:paraId="1A5BD5F1" w14:textId="7B845BCC"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25" w:author="Huang T  Dr (Surrey Business Schl)" w:date="2018-09-20T17:45:00Z"/>
                <w:rFonts w:eastAsia="Times New Roman" w:cs="Times New Roman"/>
                <w:sz w:val="22"/>
              </w:rPr>
            </w:pPr>
            <w:del w:id="16826" w:author="Huang T  Dr (Surrey Business Schl)" w:date="2018-09-20T17:45:00Z">
              <w:r w:rsidRPr="001E17BA" w:rsidDel="00480A3E">
                <w:rPr>
                  <w:rFonts w:eastAsia="Times New Roman" w:cs="Times New Roman"/>
                  <w:sz w:val="22"/>
                </w:rPr>
                <w:delText>2.6</w:delText>
              </w:r>
            </w:del>
          </w:p>
        </w:tc>
        <w:tc>
          <w:tcPr>
            <w:tcW w:w="999" w:type="dxa"/>
            <w:shd w:val="clear" w:color="auto" w:fill="FFFFFF" w:themeFill="background1"/>
            <w:noWrap/>
            <w:hideMark/>
          </w:tcPr>
          <w:p w14:paraId="502B2D4E" w14:textId="1FC2A85B"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27" w:author="Huang T  Dr (Surrey Business Schl)" w:date="2018-09-20T17:45:00Z"/>
                <w:rFonts w:eastAsia="Times New Roman" w:cs="Times New Roman"/>
                <w:sz w:val="22"/>
              </w:rPr>
            </w:pPr>
            <w:del w:id="16828" w:author="Huang T  Dr (Surrey Business Schl)" w:date="2018-09-20T17:45:00Z">
              <w:r w:rsidRPr="001E17BA" w:rsidDel="00480A3E">
                <w:rPr>
                  <w:rFonts w:eastAsia="Times New Roman" w:cs="Times New Roman"/>
                  <w:sz w:val="22"/>
                </w:rPr>
                <w:delText>0.015</w:delText>
              </w:r>
            </w:del>
          </w:p>
        </w:tc>
        <w:tc>
          <w:tcPr>
            <w:tcW w:w="986" w:type="dxa"/>
            <w:shd w:val="clear" w:color="auto" w:fill="FFFFFF" w:themeFill="background1"/>
            <w:noWrap/>
            <w:hideMark/>
          </w:tcPr>
          <w:p w14:paraId="2375F05D" w14:textId="09C17FA8"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29" w:author="Huang T  Dr (Surrey Business Schl)" w:date="2018-09-20T17:45:00Z"/>
                <w:rFonts w:eastAsia="Times New Roman" w:cs="Times New Roman"/>
                <w:sz w:val="22"/>
              </w:rPr>
            </w:pPr>
            <w:del w:id="16830" w:author="Huang T  Dr (Surrey Business Schl)" w:date="2018-09-20T17:45:00Z">
              <w:r w:rsidRPr="001E17BA" w:rsidDel="00480A3E">
                <w:rPr>
                  <w:rFonts w:eastAsia="Times New Roman" w:cs="Times New Roman"/>
                  <w:sz w:val="22"/>
                </w:rPr>
                <w:delText>4.2</w:delText>
              </w:r>
            </w:del>
          </w:p>
        </w:tc>
        <w:tc>
          <w:tcPr>
            <w:tcW w:w="999" w:type="dxa"/>
            <w:shd w:val="clear" w:color="auto" w:fill="FFFFFF" w:themeFill="background1"/>
            <w:noWrap/>
            <w:hideMark/>
          </w:tcPr>
          <w:p w14:paraId="7E92F041" w14:textId="5F4B064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31" w:author="Huang T  Dr (Surrey Business Schl)" w:date="2018-09-20T17:45:00Z"/>
                <w:rFonts w:eastAsia="Times New Roman" w:cs="Times New Roman"/>
                <w:sz w:val="22"/>
              </w:rPr>
            </w:pPr>
            <w:del w:id="16832" w:author="Huang T  Dr (Surrey Business Schl)" w:date="2018-09-20T17:45:00Z">
              <w:r w:rsidRPr="001E17BA" w:rsidDel="00480A3E">
                <w:rPr>
                  <w:rFonts w:eastAsia="Times New Roman" w:cs="Times New Roman"/>
                  <w:sz w:val="22"/>
                </w:rPr>
                <w:delText>0.001</w:delText>
              </w:r>
            </w:del>
          </w:p>
        </w:tc>
        <w:tc>
          <w:tcPr>
            <w:tcW w:w="986" w:type="dxa"/>
            <w:shd w:val="clear" w:color="auto" w:fill="FFFFFF" w:themeFill="background1"/>
            <w:hideMark/>
          </w:tcPr>
          <w:p w14:paraId="6617F0F6" w14:textId="5C3CBF1D"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33" w:author="Huang T  Dr (Surrey Business Schl)" w:date="2018-09-20T17:45:00Z"/>
                <w:rFonts w:eastAsia="Times New Roman" w:cs="Times New Roman"/>
                <w:sz w:val="22"/>
              </w:rPr>
            </w:pPr>
            <w:del w:id="16834" w:author="Huang T  Dr (Surrey Business Schl)" w:date="2018-09-20T17:45:00Z">
              <w:r w:rsidRPr="001E17BA" w:rsidDel="00480A3E">
                <w:rPr>
                  <w:rFonts w:eastAsia="Times New Roman" w:cs="Times New Roman"/>
                  <w:sz w:val="22"/>
                </w:rPr>
                <w:delText>1.2</w:delText>
              </w:r>
            </w:del>
          </w:p>
        </w:tc>
        <w:tc>
          <w:tcPr>
            <w:tcW w:w="998" w:type="dxa"/>
            <w:shd w:val="clear" w:color="auto" w:fill="FFFFFF" w:themeFill="background1"/>
            <w:hideMark/>
          </w:tcPr>
          <w:p w14:paraId="3F83F73E" w14:textId="217C95E7"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35" w:author="Huang T  Dr (Surrey Business Schl)" w:date="2018-09-20T17:45:00Z"/>
                <w:rFonts w:eastAsia="Times New Roman" w:cs="Times New Roman"/>
                <w:sz w:val="22"/>
              </w:rPr>
            </w:pPr>
            <w:del w:id="16836" w:author="Huang T  Dr (Surrey Business Schl)" w:date="2018-09-20T17:45:00Z">
              <w:r w:rsidRPr="001E17BA" w:rsidDel="00480A3E">
                <w:rPr>
                  <w:rFonts w:eastAsia="Times New Roman" w:cs="Times New Roman"/>
                  <w:sz w:val="22"/>
                </w:rPr>
                <w:delText>0.263</w:delText>
              </w:r>
            </w:del>
          </w:p>
        </w:tc>
        <w:tc>
          <w:tcPr>
            <w:tcW w:w="986" w:type="dxa"/>
            <w:shd w:val="clear" w:color="auto" w:fill="FFFFFF" w:themeFill="background1"/>
            <w:hideMark/>
          </w:tcPr>
          <w:p w14:paraId="44B0D240" w14:textId="438F74A4" w:rsidR="004C569C" w:rsidRPr="001E17BA" w:rsidDel="00480A3E"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del w:id="16837" w:author="Huang T  Dr (Surrey Business Schl)" w:date="2018-09-20T17:45:00Z"/>
                <w:rFonts w:eastAsia="Times New Roman" w:cs="Times New Roman"/>
                <w:sz w:val="22"/>
              </w:rPr>
            </w:pPr>
            <w:del w:id="16838" w:author="Huang T  Dr (Surrey Business Schl)" w:date="2018-09-20T17:45:00Z">
              <w:r w:rsidRPr="001E17BA" w:rsidDel="00480A3E">
                <w:rPr>
                  <w:rFonts w:eastAsia="Times New Roman" w:cs="Times New Roman"/>
                  <w:sz w:val="22"/>
                </w:rPr>
                <w:delText>1.9</w:delText>
              </w:r>
            </w:del>
          </w:p>
        </w:tc>
        <w:tc>
          <w:tcPr>
            <w:tcW w:w="999" w:type="dxa"/>
            <w:shd w:val="clear" w:color="auto" w:fill="FFFFFF" w:themeFill="background1"/>
            <w:hideMark/>
          </w:tcPr>
          <w:p w14:paraId="4E7EBB17" w14:textId="717A9A7B"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16839" w:author="Huang T  Dr (Surrey Business Schl)" w:date="2018-09-20T17:45:00Z"/>
                <w:rFonts w:eastAsia="Times New Roman" w:cs="Times New Roman"/>
                <w:sz w:val="22"/>
              </w:rPr>
            </w:pPr>
            <w:del w:id="16840" w:author="Huang T  Dr (Surrey Business Schl)" w:date="2018-09-20T17:45:00Z">
              <w:r w:rsidRPr="001E17BA" w:rsidDel="00480A3E">
                <w:rPr>
                  <w:rFonts w:eastAsia="Times New Roman" w:cs="Times New Roman"/>
                  <w:sz w:val="22"/>
                </w:rPr>
                <w:delText>0.008</w:delText>
              </w:r>
            </w:del>
          </w:p>
          <w:p w14:paraId="6EDC3306" w14:textId="078557E6" w:rsidR="004C569C" w:rsidRPr="001E17BA" w:rsidDel="00480A3E"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del w:id="16841" w:author="Huang T  Dr (Surrey Business Schl)" w:date="2018-09-20T17:45:00Z"/>
                <w:rFonts w:eastAsia="Times New Roman" w:cs="Times New Roman"/>
                <w:sz w:val="22"/>
              </w:rPr>
            </w:pPr>
          </w:p>
        </w:tc>
      </w:tr>
    </w:tbl>
    <w:p w14:paraId="28C5DB20" w14:textId="67C8A800" w:rsidR="00480A3E" w:rsidRPr="001E17BA" w:rsidRDefault="00480A3E" w:rsidP="004C569C">
      <w:pPr>
        <w:pStyle w:val="ListParagraph"/>
        <w:shd w:val="clear" w:color="auto" w:fill="FFFFFF" w:themeFill="background1"/>
        <w:spacing w:after="0" w:line="360" w:lineRule="auto"/>
        <w:ind w:left="0"/>
        <w:rPr>
          <w:rFonts w:cs="Times New Roman"/>
          <w:color w:val="000000" w:themeColor="text1"/>
          <w:sz w:val="22"/>
        </w:rPr>
        <w:sectPr w:rsidR="00480A3E" w:rsidRPr="001E17BA" w:rsidSect="00D61CBC">
          <w:pgSz w:w="16838" w:h="11906" w:orient="landscape"/>
          <w:pgMar w:top="1440" w:right="1440" w:bottom="1440" w:left="1440" w:header="708" w:footer="708" w:gutter="0"/>
          <w:cols w:space="708"/>
          <w:docGrid w:linePitch="360"/>
        </w:sectPr>
      </w:pPr>
    </w:p>
    <w:p w14:paraId="509A44F0" w14:textId="5BA3048A" w:rsidR="00CC40D4" w:rsidDel="00933A2C" w:rsidRDefault="004C569C" w:rsidP="00775B45">
      <w:pPr>
        <w:pStyle w:val="ListParagraph"/>
        <w:shd w:val="clear" w:color="auto" w:fill="FFFFFF" w:themeFill="background1"/>
        <w:spacing w:after="0" w:line="360" w:lineRule="auto"/>
        <w:ind w:left="0"/>
        <w:rPr>
          <w:ins w:id="16842" w:author="Huang T  Dr (Surrey Business Schl)" w:date="2018-09-20T17:58:00Z"/>
          <w:del w:id="16843" w:author="韬 黄" w:date="2018-10-13T20:04:00Z"/>
          <w:rFonts w:cs="Times New Roman"/>
          <w:color w:val="000000" w:themeColor="text1"/>
          <w:sz w:val="22"/>
        </w:rPr>
        <w:pPrChange w:id="16844" w:author="韬 黄" w:date="2018-10-15T20:46:00Z">
          <w:pPr>
            <w:pStyle w:val="ListParagraph"/>
            <w:shd w:val="clear" w:color="auto" w:fill="FFFFFF" w:themeFill="background1"/>
            <w:spacing w:after="0" w:line="360" w:lineRule="auto"/>
            <w:ind w:left="0"/>
          </w:pPr>
        </w:pPrChange>
      </w:pPr>
      <w:r w:rsidRPr="00775B45">
        <w:rPr>
          <w:rFonts w:cs="Times New Roman"/>
          <w:color w:val="7030A0"/>
          <w:sz w:val="22"/>
          <w:rPrChange w:id="16845" w:author="韬 黄" w:date="2018-10-15T20:46:00Z">
            <w:rPr>
              <w:rFonts w:cs="Times New Roman"/>
              <w:color w:val="000000" w:themeColor="text1"/>
              <w:sz w:val="22"/>
            </w:rPr>
          </w:rPrChange>
        </w:rPr>
        <w:lastRenderedPageBreak/>
        <w:t xml:space="preserve">Table 7 reports the estimated parameters of the </w:t>
      </w:r>
      <w:ins w:id="16846" w:author="韬 黄" w:date="2018-10-13T20:01:00Z">
        <w:r w:rsidR="00D12C10" w:rsidRPr="00775B45">
          <w:rPr>
            <w:rFonts w:cs="Times New Roman"/>
            <w:color w:val="7030A0"/>
            <w:sz w:val="22"/>
            <w:rPrChange w:id="16847" w:author="韬 黄" w:date="2018-10-15T20:46:00Z">
              <w:rPr>
                <w:rFonts w:cs="Times New Roman"/>
                <w:color w:val="7030A0"/>
                <w:sz w:val="22"/>
              </w:rPr>
            </w:rPrChange>
          </w:rPr>
          <w:t xml:space="preserve">regression </w:t>
        </w:r>
      </w:ins>
      <w:r w:rsidRPr="00775B45">
        <w:rPr>
          <w:rFonts w:cs="Times New Roman"/>
          <w:color w:val="7030A0"/>
          <w:sz w:val="22"/>
          <w:rPrChange w:id="16848" w:author="韬 黄" w:date="2018-10-15T20:46:00Z">
            <w:rPr>
              <w:rFonts w:cs="Times New Roman"/>
              <w:color w:val="000000" w:themeColor="text1"/>
              <w:sz w:val="22"/>
            </w:rPr>
          </w:rPrChange>
        </w:rPr>
        <w:t>models</w:t>
      </w:r>
      <w:ins w:id="16849" w:author="韬 黄" w:date="2018-10-15T21:45:00Z">
        <w:r w:rsidR="00582E1E">
          <w:rPr>
            <w:rFonts w:cs="Times New Roman"/>
            <w:color w:val="7030A0"/>
            <w:sz w:val="22"/>
          </w:rPr>
          <w:t xml:space="preserve"> for the percentage </w:t>
        </w:r>
        <w:r w:rsidR="00582E1E" w:rsidRPr="00582E1E">
          <w:rPr>
            <w:rFonts w:cs="Times New Roman"/>
            <w:color w:val="7030A0"/>
            <w:sz w:val="22"/>
          </w:rPr>
          <w:t>reductions of the MASE for one to eight weeks ahead horizon</w:t>
        </w:r>
      </w:ins>
      <w:ins w:id="16850" w:author="韬 黄" w:date="2018-10-15T21:46:00Z">
        <w:r w:rsidR="00582E1E">
          <w:rPr>
            <w:rStyle w:val="FootnoteReference"/>
            <w:rFonts w:cs="Times New Roman"/>
            <w:color w:val="7030A0"/>
            <w:sz w:val="22"/>
          </w:rPr>
          <w:footnoteReference w:id="25"/>
        </w:r>
      </w:ins>
      <w:ins w:id="16853" w:author="韬 黄" w:date="2018-10-15T21:00:00Z">
        <w:r w:rsidR="00335B6F">
          <w:rPr>
            <w:rFonts w:cs="Times New Roman"/>
            <w:color w:val="7030A0"/>
            <w:sz w:val="22"/>
          </w:rPr>
          <w:t>.</w:t>
        </w:r>
      </w:ins>
      <w:del w:id="16854" w:author="韬 黄" w:date="2018-10-15T21:00:00Z">
        <w:r w:rsidRPr="00775B45" w:rsidDel="00335B6F">
          <w:rPr>
            <w:rFonts w:cs="Times New Roman"/>
            <w:color w:val="7030A0"/>
            <w:sz w:val="22"/>
            <w:rPrChange w:id="16855" w:author="韬 黄" w:date="2018-10-15T20:46:00Z">
              <w:rPr>
                <w:rFonts w:cs="Times New Roman"/>
                <w:color w:val="000000" w:themeColor="text1"/>
                <w:sz w:val="22"/>
              </w:rPr>
            </w:rPrChange>
          </w:rPr>
          <w:delText>.</w:delText>
        </w:r>
      </w:del>
      <w:r w:rsidRPr="00775B45">
        <w:rPr>
          <w:rFonts w:cs="Times New Roman"/>
          <w:color w:val="7030A0"/>
          <w:sz w:val="22"/>
          <w:rPrChange w:id="16856" w:author="韬 黄" w:date="2018-10-15T20:46:00Z">
            <w:rPr>
              <w:rFonts w:cs="Times New Roman"/>
              <w:color w:val="000000" w:themeColor="text1"/>
              <w:sz w:val="22"/>
            </w:rPr>
          </w:rPrChange>
        </w:rPr>
        <w:t xml:space="preserve"> </w:t>
      </w:r>
      <w:ins w:id="16857" w:author="韬 黄" w:date="2018-10-15T21:48:00Z">
        <w:r w:rsidR="00582E1E">
          <w:rPr>
            <w:rFonts w:cs="Times New Roman"/>
            <w:color w:val="7030A0"/>
            <w:sz w:val="22"/>
          </w:rPr>
          <w:t xml:space="preserve">Specifically, </w:t>
        </w:r>
      </w:ins>
      <w:del w:id="16858" w:author="韬 黄" w:date="2018-10-15T21:48:00Z">
        <w:r w:rsidRPr="00775B45" w:rsidDel="00582E1E">
          <w:rPr>
            <w:rFonts w:cs="Times New Roman"/>
            <w:color w:val="7030A0"/>
            <w:sz w:val="22"/>
            <w:rPrChange w:id="16859" w:author="韬 黄" w:date="2018-10-15T20:46:00Z">
              <w:rPr>
                <w:rFonts w:cs="Times New Roman"/>
                <w:color w:val="000000" w:themeColor="text1"/>
                <w:sz w:val="22"/>
              </w:rPr>
            </w:rPrChange>
          </w:rPr>
          <w:delText>T</w:delText>
        </w:r>
      </w:del>
      <w:ins w:id="16860" w:author="韬 黄" w:date="2018-10-15T21:48:00Z">
        <w:r w:rsidR="00582E1E">
          <w:rPr>
            <w:rFonts w:cs="Times New Roman"/>
            <w:color w:val="7030A0"/>
            <w:sz w:val="22"/>
          </w:rPr>
          <w:t>t</w:t>
        </w:r>
      </w:ins>
      <w:r w:rsidRPr="00775B45">
        <w:rPr>
          <w:rFonts w:cs="Times New Roman"/>
          <w:color w:val="7030A0"/>
          <w:sz w:val="22"/>
          <w:rPrChange w:id="16861" w:author="韬 黄" w:date="2018-10-15T20:46:00Z">
            <w:rPr>
              <w:rFonts w:cs="Times New Roman"/>
              <w:color w:val="000000" w:themeColor="text1"/>
              <w:sz w:val="22"/>
            </w:rPr>
          </w:rPrChange>
        </w:rPr>
        <w:t xml:space="preserve">he dependent variables </w:t>
      </w:r>
      <w:del w:id="16862" w:author="韬 黄" w:date="2018-10-15T20:44:00Z">
        <w:r w:rsidRPr="00775B45" w:rsidDel="00775B45">
          <w:rPr>
            <w:rFonts w:cs="Times New Roman"/>
            <w:color w:val="7030A0"/>
            <w:sz w:val="22"/>
            <w:rPrChange w:id="16863" w:author="韬 黄" w:date="2018-10-15T20:46:00Z">
              <w:rPr>
                <w:rFonts w:cs="Times New Roman"/>
                <w:color w:val="000000" w:themeColor="text1"/>
                <w:sz w:val="22"/>
              </w:rPr>
            </w:rPrChange>
          </w:rPr>
          <w:delText xml:space="preserve">are the percentage improvement </w:delText>
        </w:r>
      </w:del>
      <w:ins w:id="16864" w:author="Huang T  Dr (Surrey Business Schl)" w:date="2018-09-20T16:19:00Z">
        <w:del w:id="16865" w:author="韬 黄" w:date="2018-10-15T20:44:00Z">
          <w:r w:rsidR="00CD6CF3" w:rsidRPr="00775B45" w:rsidDel="00775B45">
            <w:rPr>
              <w:rFonts w:cs="Times New Roman"/>
              <w:color w:val="7030A0"/>
              <w:sz w:val="22"/>
              <w:rPrChange w:id="16866" w:author="韬 黄" w:date="2018-10-15T20:46:00Z">
                <w:rPr>
                  <w:rFonts w:cs="Times New Roman"/>
                  <w:color w:val="000000" w:themeColor="text1"/>
                  <w:sz w:val="22"/>
                </w:rPr>
              </w:rPrChange>
            </w:rPr>
            <w:delText>reduction of</w:delText>
          </w:r>
        </w:del>
      </w:ins>
      <w:ins w:id="16867" w:author="Huang T  Dr (Surrey Business Schl)" w:date="2018-09-20T16:18:00Z">
        <w:del w:id="16868" w:author="韬 黄" w:date="2018-10-15T20:44:00Z">
          <w:r w:rsidR="00CD6CF3" w:rsidRPr="00775B45" w:rsidDel="00775B45">
            <w:rPr>
              <w:rFonts w:cs="Times New Roman"/>
              <w:color w:val="7030A0"/>
              <w:sz w:val="22"/>
              <w:rPrChange w:id="16869" w:author="韬 黄" w:date="2018-10-15T20:46:00Z">
                <w:rPr>
                  <w:rFonts w:cs="Times New Roman"/>
                  <w:color w:val="000000" w:themeColor="text1"/>
                  <w:sz w:val="22"/>
                </w:rPr>
              </w:rPrChange>
            </w:rPr>
            <w:delText xml:space="preserve"> the MASE </w:delText>
          </w:r>
        </w:del>
      </w:ins>
      <w:del w:id="16870" w:author="韬 黄" w:date="2018-10-15T20:44:00Z">
        <w:r w:rsidRPr="00775B45" w:rsidDel="00775B45">
          <w:rPr>
            <w:rFonts w:cs="Times New Roman"/>
            <w:color w:val="7030A0"/>
            <w:sz w:val="22"/>
            <w:rPrChange w:id="16871" w:author="韬 黄" w:date="2018-10-15T20:46:00Z">
              <w:rPr>
                <w:rFonts w:cs="Times New Roman"/>
                <w:color w:val="000000" w:themeColor="text1"/>
                <w:sz w:val="22"/>
              </w:rPr>
            </w:rPrChange>
          </w:rPr>
          <w:delText xml:space="preserve">of </w:delText>
        </w:r>
      </w:del>
      <w:ins w:id="16872" w:author="Huang T  Dr (Surrey Business Schl)" w:date="2018-09-20T16:19:00Z">
        <w:del w:id="16873" w:author="韬 黄" w:date="2018-10-15T20:44:00Z">
          <w:r w:rsidR="00CD6CF3" w:rsidRPr="00775B45" w:rsidDel="00775B45">
            <w:rPr>
              <w:rFonts w:cs="Times New Roman"/>
              <w:color w:val="7030A0"/>
              <w:sz w:val="22"/>
              <w:rPrChange w:id="16874" w:author="韬 黄" w:date="2018-10-15T20:46:00Z">
                <w:rPr>
                  <w:rFonts w:cs="Times New Roman"/>
                  <w:color w:val="000000" w:themeColor="text1"/>
                  <w:sz w:val="22"/>
                </w:rPr>
              </w:rPrChange>
            </w:rPr>
            <w:delText xml:space="preserve">by </w:delText>
          </w:r>
        </w:del>
      </w:ins>
      <w:del w:id="16875" w:author="韬 黄" w:date="2018-10-15T20:44:00Z">
        <w:r w:rsidRPr="00775B45" w:rsidDel="00775B45">
          <w:rPr>
            <w:rFonts w:cs="Times New Roman"/>
            <w:color w:val="7030A0"/>
            <w:sz w:val="22"/>
            <w:rPrChange w:id="16876" w:author="韬 黄" w:date="2018-10-15T20:46:00Z">
              <w:rPr>
                <w:rFonts w:cs="Times New Roman"/>
                <w:color w:val="000000" w:themeColor="text1"/>
                <w:sz w:val="22"/>
              </w:rPr>
            </w:rPrChange>
          </w:rPr>
          <w:delText xml:space="preserve">the </w:delText>
        </w:r>
      </w:del>
      <w:del w:id="16877" w:author="韬 黄" w:date="2018-10-10T17:45:00Z">
        <w:r w:rsidRPr="00775B45" w:rsidDel="000D77D4">
          <w:rPr>
            <w:rFonts w:cs="Times New Roman"/>
            <w:color w:val="7030A0"/>
            <w:sz w:val="22"/>
            <w:rPrChange w:id="16878" w:author="韬 黄" w:date="2018-10-15T20:46:00Z">
              <w:rPr>
                <w:rFonts w:cs="Times New Roman"/>
                <w:color w:val="000000" w:themeColor="text1"/>
                <w:sz w:val="22"/>
              </w:rPr>
            </w:rPrChange>
          </w:rPr>
          <w:delText xml:space="preserve">candidate </w:delText>
        </w:r>
      </w:del>
      <w:del w:id="16879" w:author="韬 黄" w:date="2018-10-15T20:44:00Z">
        <w:r w:rsidRPr="00775B45" w:rsidDel="00775B45">
          <w:rPr>
            <w:rFonts w:cs="Times New Roman"/>
            <w:color w:val="7030A0"/>
            <w:sz w:val="22"/>
            <w:rPrChange w:id="16880" w:author="韬 黄" w:date="2018-10-15T20:46:00Z">
              <w:rPr>
                <w:rFonts w:cs="Times New Roman"/>
                <w:color w:val="000000" w:themeColor="text1"/>
                <w:sz w:val="22"/>
              </w:rPr>
            </w:rPrChange>
          </w:rPr>
          <w:delText xml:space="preserve">models </w:delText>
        </w:r>
      </w:del>
      <w:ins w:id="16881" w:author="Huang T  Dr (Surrey Business Schl)" w:date="2018-09-20T17:52:00Z">
        <w:del w:id="16882" w:author="韬 黄" w:date="2018-10-10T17:47:00Z">
          <w:r w:rsidR="00DE1C7B" w:rsidRPr="00775B45" w:rsidDel="000D77D4">
            <w:rPr>
              <w:rFonts w:cs="Times New Roman"/>
              <w:color w:val="7030A0"/>
              <w:sz w:val="22"/>
              <w:rPrChange w:id="16883" w:author="韬 黄" w:date="2018-10-15T20:46:00Z">
                <w:rPr>
                  <w:rFonts w:cs="Times New Roman"/>
                  <w:color w:val="C45911" w:themeColor="accent2" w:themeShade="BF"/>
                  <w:sz w:val="22"/>
                </w:rPr>
              </w:rPrChange>
            </w:rPr>
            <w:delText xml:space="preserve">which take into account the problem of structural change </w:delText>
          </w:r>
        </w:del>
      </w:ins>
      <w:del w:id="16884" w:author="韬 黄" w:date="2018-10-15T20:44:00Z">
        <w:r w:rsidRPr="00775B45" w:rsidDel="00775B45">
          <w:rPr>
            <w:rFonts w:cs="Times New Roman"/>
            <w:color w:val="7030A0"/>
            <w:sz w:val="22"/>
            <w:rPrChange w:id="16885" w:author="韬 黄" w:date="2018-10-15T20:46:00Z">
              <w:rPr>
                <w:rFonts w:cs="Times New Roman"/>
                <w:color w:val="000000" w:themeColor="text1"/>
                <w:sz w:val="22"/>
              </w:rPr>
            </w:rPrChange>
          </w:rPr>
          <w:delText xml:space="preserve">compared </w:delText>
        </w:r>
      </w:del>
      <w:del w:id="16886" w:author="韬 黄" w:date="2018-10-10T17:46:00Z">
        <w:r w:rsidRPr="00775B45" w:rsidDel="000D77D4">
          <w:rPr>
            <w:rFonts w:cs="Times New Roman"/>
            <w:color w:val="7030A0"/>
            <w:sz w:val="22"/>
            <w:rPrChange w:id="16887" w:author="韬 黄" w:date="2018-10-15T20:46:00Z">
              <w:rPr>
                <w:rFonts w:cs="Times New Roman"/>
                <w:color w:val="000000" w:themeColor="text1"/>
                <w:sz w:val="22"/>
              </w:rPr>
            </w:rPrChange>
          </w:rPr>
          <w:delText xml:space="preserve">with </w:delText>
        </w:r>
      </w:del>
      <w:ins w:id="16888" w:author="Huang T  Dr (Surrey Business Schl)" w:date="2018-09-20T17:51:00Z">
        <w:del w:id="16889" w:author="韬 黄" w:date="2018-10-10T17:46:00Z">
          <w:r w:rsidR="00DE1C7B" w:rsidRPr="00775B45" w:rsidDel="000D77D4">
            <w:rPr>
              <w:rFonts w:cs="Times New Roman"/>
              <w:color w:val="7030A0"/>
              <w:sz w:val="22"/>
              <w:rPrChange w:id="16890" w:author="韬 黄" w:date="2018-10-15T20:46:00Z">
                <w:rPr>
                  <w:rFonts w:cs="Times New Roman"/>
                  <w:color w:val="C45911" w:themeColor="accent2" w:themeShade="BF"/>
                  <w:sz w:val="22"/>
                </w:rPr>
              </w:rPrChange>
            </w:rPr>
            <w:delText xml:space="preserve">the </w:delText>
          </w:r>
        </w:del>
      </w:ins>
      <w:del w:id="16891" w:author="韬 黄" w:date="2018-10-15T20:44:00Z">
        <w:r w:rsidRPr="00775B45" w:rsidDel="00775B45">
          <w:rPr>
            <w:rFonts w:cs="Times New Roman"/>
            <w:color w:val="7030A0"/>
            <w:sz w:val="22"/>
            <w:rPrChange w:id="16892" w:author="韬 黄" w:date="2018-10-15T20:46:00Z">
              <w:rPr>
                <w:rFonts w:cs="Times New Roman"/>
                <w:color w:val="000000" w:themeColor="text1"/>
                <w:sz w:val="22"/>
              </w:rPr>
            </w:rPrChange>
          </w:rPr>
          <w:delText>their counterpart</w:delText>
        </w:r>
      </w:del>
      <w:ins w:id="16893" w:author="Huang T  Dr (Surrey Business Schl)" w:date="2018-09-20T17:52:00Z">
        <w:del w:id="16894" w:author="韬 黄" w:date="2018-10-10T17:46:00Z">
          <w:r w:rsidR="00DE1C7B" w:rsidRPr="00775B45" w:rsidDel="000D77D4">
            <w:rPr>
              <w:rFonts w:cs="Times New Roman"/>
              <w:color w:val="7030A0"/>
              <w:sz w:val="22"/>
              <w:rPrChange w:id="16895" w:author="韬 黄" w:date="2018-10-15T20:46:00Z">
                <w:rPr>
                  <w:rFonts w:cs="Times New Roman"/>
                  <w:color w:val="C45911" w:themeColor="accent2" w:themeShade="BF"/>
                  <w:sz w:val="22"/>
                </w:rPr>
              </w:rPrChange>
            </w:rPr>
            <w:delText xml:space="preserve">ones which </w:delText>
          </w:r>
        </w:del>
        <w:del w:id="16896" w:author="韬 黄" w:date="2018-10-10T17:48:00Z">
          <w:r w:rsidR="00DE1C7B" w:rsidRPr="00775B45" w:rsidDel="000D77D4">
            <w:rPr>
              <w:rFonts w:cs="Times New Roman"/>
              <w:color w:val="7030A0"/>
              <w:sz w:val="22"/>
              <w:rPrChange w:id="16897" w:author="韬 黄" w:date="2018-10-15T20:46:00Z">
                <w:rPr>
                  <w:rFonts w:cs="Times New Roman"/>
                  <w:color w:val="C45911" w:themeColor="accent2" w:themeShade="BF"/>
                  <w:sz w:val="22"/>
                </w:rPr>
              </w:rPrChange>
            </w:rPr>
            <w:delText>do not</w:delText>
          </w:r>
        </w:del>
      </w:ins>
      <w:del w:id="16898" w:author="韬 黄" w:date="2018-10-15T20:44:00Z">
        <w:r w:rsidRPr="00775B45" w:rsidDel="00775B45">
          <w:rPr>
            <w:rFonts w:cs="Times New Roman"/>
            <w:color w:val="7030A0"/>
            <w:sz w:val="22"/>
            <w:rPrChange w:id="16899" w:author="韬 黄" w:date="2018-10-15T20:46:00Z">
              <w:rPr>
                <w:rFonts w:cs="Times New Roman"/>
                <w:color w:val="000000" w:themeColor="text1"/>
                <w:sz w:val="22"/>
              </w:rPr>
            </w:rPrChange>
          </w:rPr>
          <w:delText>s</w:delText>
        </w:r>
      </w:del>
      <w:ins w:id="16900" w:author="Huang T  Dr (Surrey Business Schl)" w:date="2018-09-20T17:51:00Z">
        <w:del w:id="16901" w:author="韬 黄" w:date="2018-10-10T17:48:00Z">
          <w:r w:rsidR="00DE1C7B" w:rsidRPr="00775B45" w:rsidDel="000D77D4">
            <w:rPr>
              <w:rFonts w:cs="Times New Roman"/>
              <w:color w:val="7030A0"/>
              <w:sz w:val="22"/>
              <w:rPrChange w:id="16902" w:author="韬 黄" w:date="2018-10-15T20:46:00Z">
                <w:rPr>
                  <w:rFonts w:cs="Times New Roman"/>
                  <w:color w:val="C45911" w:themeColor="accent2" w:themeShade="BF"/>
                  <w:sz w:val="22"/>
                </w:rPr>
              </w:rPrChange>
            </w:rPr>
            <w:delText xml:space="preserve">. </w:delText>
          </w:r>
        </w:del>
      </w:ins>
      <w:del w:id="16903" w:author="韬 黄" w:date="2018-10-15T20:44:00Z">
        <w:r w:rsidRPr="00775B45" w:rsidDel="00775B45">
          <w:rPr>
            <w:rFonts w:cs="Times New Roman"/>
            <w:color w:val="7030A0"/>
            <w:sz w:val="22"/>
            <w:rPrChange w:id="16904" w:author="韬 黄" w:date="2018-10-15T20:46:00Z">
              <w:rPr>
                <w:rFonts w:cs="Times New Roman"/>
                <w:color w:val="000000" w:themeColor="text1"/>
                <w:sz w:val="22"/>
              </w:rPr>
            </w:rPrChange>
          </w:rPr>
          <w:delText xml:space="preserve"> which overlook the structural break </w:delText>
        </w:r>
        <w:r w:rsidR="00C236E2" w:rsidRPr="00775B45" w:rsidDel="00775B45">
          <w:rPr>
            <w:rFonts w:cs="Times New Roman"/>
            <w:color w:val="7030A0"/>
            <w:sz w:val="22"/>
            <w:rPrChange w:id="16905" w:author="韬 黄" w:date="2018-10-15T20:46:00Z">
              <w:rPr>
                <w:rFonts w:cs="Times New Roman"/>
                <w:color w:val="000000" w:themeColor="text1"/>
                <w:sz w:val="22"/>
              </w:rPr>
            </w:rPrChange>
          </w:rPr>
          <w:delText>problem</w:delText>
        </w:r>
        <w:r w:rsidRPr="00775B45" w:rsidDel="00775B45">
          <w:rPr>
            <w:rFonts w:cs="Times New Roman"/>
            <w:color w:val="7030A0"/>
            <w:sz w:val="22"/>
            <w:rPrChange w:id="16906" w:author="韬 黄" w:date="2018-10-15T20:46:00Z">
              <w:rPr>
                <w:rFonts w:cs="Times New Roman"/>
                <w:color w:val="000000" w:themeColor="text1"/>
                <w:sz w:val="22"/>
              </w:rPr>
            </w:rPrChange>
          </w:rPr>
          <w:delText xml:space="preserve"> for the MASE and when the horizon is one to eight</w:delText>
        </w:r>
        <w:r w:rsidR="00C236E2" w:rsidRPr="00775B45" w:rsidDel="00775B45">
          <w:rPr>
            <w:rFonts w:cs="Times New Roman"/>
            <w:color w:val="7030A0"/>
            <w:sz w:val="22"/>
            <w:rPrChange w:id="16907" w:author="韬 黄" w:date="2018-10-15T20:46:00Z">
              <w:rPr>
                <w:rFonts w:cs="Times New Roman"/>
                <w:color w:val="000000" w:themeColor="text1"/>
                <w:sz w:val="22"/>
              </w:rPr>
            </w:rPrChange>
          </w:rPr>
          <w:delText>-</w:delText>
        </w:r>
        <w:r w:rsidRPr="00775B45" w:rsidDel="00775B45">
          <w:rPr>
            <w:rFonts w:cs="Times New Roman"/>
            <w:color w:val="7030A0"/>
            <w:sz w:val="22"/>
            <w:rPrChange w:id="16908" w:author="韬 黄" w:date="2018-10-15T20:46:00Z">
              <w:rPr>
                <w:rFonts w:cs="Times New Roman"/>
                <w:color w:val="000000" w:themeColor="text1"/>
                <w:sz w:val="22"/>
              </w:rPr>
            </w:rPrChange>
          </w:rPr>
          <w:delText xml:space="preserve">week ahead at SKU level. </w:delText>
        </w:r>
      </w:del>
      <w:ins w:id="16909" w:author="Huang T  Dr (Surrey Business Schl)" w:date="2018-09-20T17:48:00Z">
        <w:del w:id="16910" w:author="韬 黄" w:date="2018-10-15T20:44:00Z">
          <w:r w:rsidR="00DE1C7B" w:rsidRPr="00775B45" w:rsidDel="00775B45">
            <w:rPr>
              <w:rFonts w:cs="Times New Roman"/>
              <w:color w:val="7030A0"/>
              <w:sz w:val="22"/>
              <w:rPrChange w:id="16911" w:author="韬 黄" w:date="2018-10-15T20:46:00Z">
                <w:rPr>
                  <w:rFonts w:cs="Times New Roman"/>
                  <w:color w:val="000000" w:themeColor="text1"/>
                  <w:sz w:val="22"/>
                </w:rPr>
              </w:rPrChange>
            </w:rPr>
            <w:delText xml:space="preserve">For example, </w:delText>
          </w:r>
        </w:del>
      </w:ins>
      <w:ins w:id="16912" w:author="韬 黄" w:date="2018-10-15T20:44:00Z">
        <w:r w:rsidR="00775B45" w:rsidRPr="00775B45">
          <w:rPr>
            <w:rFonts w:cs="Times New Roman"/>
            <w:color w:val="7030A0"/>
            <w:sz w:val="22"/>
            <w:rPrChange w:id="16913" w:author="韬 黄" w:date="2018-10-15T20:46:00Z">
              <w:rPr>
                <w:rFonts w:cs="Times New Roman"/>
                <w:color w:val="7030A0"/>
                <w:sz w:val="22"/>
              </w:rPr>
            </w:rPrChange>
          </w:rPr>
          <w:t>are</w:t>
        </w:r>
      </w:ins>
      <w:ins w:id="16914" w:author="韬 黄" w:date="2018-10-15T20:43:00Z">
        <w:r w:rsidR="00775B45" w:rsidRPr="00775B45">
          <w:rPr>
            <w:rFonts w:cs="Times New Roman"/>
            <w:color w:val="7030A0"/>
            <w:sz w:val="22"/>
            <w:rPrChange w:id="16915" w:author="韬 黄" w:date="2018-10-15T20:46:00Z">
              <w:rPr>
                <w:rFonts w:cs="Times New Roman"/>
                <w:color w:val="7030A0"/>
                <w:sz w:val="22"/>
              </w:rPr>
            </w:rPrChange>
          </w:rPr>
          <w:t xml:space="preserve"> the percentage reduction</w:t>
        </w:r>
      </w:ins>
      <w:ins w:id="16916" w:author="韬 黄" w:date="2018-10-15T20:44:00Z">
        <w:r w:rsidR="00775B45" w:rsidRPr="00775B45">
          <w:rPr>
            <w:rFonts w:cs="Times New Roman"/>
            <w:color w:val="7030A0"/>
            <w:sz w:val="22"/>
            <w:rPrChange w:id="16917" w:author="韬 黄" w:date="2018-10-15T20:46:00Z">
              <w:rPr>
                <w:rFonts w:cs="Times New Roman"/>
                <w:color w:val="7030A0"/>
                <w:sz w:val="22"/>
              </w:rPr>
            </w:rPrChange>
          </w:rPr>
          <w:t>s</w:t>
        </w:r>
      </w:ins>
      <w:ins w:id="16918" w:author="韬 黄" w:date="2018-10-15T20:43:00Z">
        <w:r w:rsidR="00775B45" w:rsidRPr="00775B45">
          <w:rPr>
            <w:rFonts w:cs="Times New Roman"/>
            <w:color w:val="7030A0"/>
            <w:sz w:val="22"/>
            <w:rPrChange w:id="16919" w:author="韬 黄" w:date="2018-10-15T20:46:00Z">
              <w:rPr>
                <w:rFonts w:cs="Times New Roman"/>
                <w:color w:val="7030A0"/>
                <w:sz w:val="22"/>
              </w:rPr>
            </w:rPrChange>
          </w:rPr>
          <w:t xml:space="preserve"> of the MASE by the ADL-intra-EWC model or the ADL-intra-IC model compared to the ADL-intra model, and </w:t>
        </w:r>
        <w:r w:rsidR="00775B45" w:rsidRPr="00775B45">
          <w:rPr>
            <w:rFonts w:eastAsia="Times New Roman" w:cs="Times New Roman"/>
            <w:color w:val="7030A0"/>
            <w:sz w:val="22"/>
            <w:rPrChange w:id="16920" w:author="韬 黄" w:date="2018-10-15T20:46:00Z">
              <w:rPr>
                <w:rFonts w:eastAsia="Times New Roman" w:cs="Times New Roman"/>
                <w:color w:val="7030A0"/>
                <w:szCs w:val="24"/>
              </w:rPr>
            </w:rPrChange>
          </w:rPr>
          <w:t>the percentage reduction</w:t>
        </w:r>
      </w:ins>
      <w:ins w:id="16921" w:author="韬 黄" w:date="2018-10-15T20:44:00Z">
        <w:r w:rsidR="00775B45" w:rsidRPr="00775B45">
          <w:rPr>
            <w:rFonts w:eastAsia="Times New Roman" w:cs="Times New Roman"/>
            <w:color w:val="7030A0"/>
            <w:sz w:val="22"/>
            <w:rPrChange w:id="16922" w:author="韬 黄" w:date="2018-10-15T20:46:00Z">
              <w:rPr>
                <w:rFonts w:eastAsia="Times New Roman" w:cs="Times New Roman"/>
                <w:color w:val="7030A0"/>
                <w:szCs w:val="24"/>
              </w:rPr>
            </w:rPrChange>
          </w:rPr>
          <w:t>s</w:t>
        </w:r>
      </w:ins>
      <w:ins w:id="16923" w:author="韬 黄" w:date="2018-10-15T20:43:00Z">
        <w:r w:rsidR="00775B45" w:rsidRPr="00775B45">
          <w:rPr>
            <w:rFonts w:eastAsia="Times New Roman" w:cs="Times New Roman"/>
            <w:color w:val="7030A0"/>
            <w:sz w:val="22"/>
            <w:rPrChange w:id="16924" w:author="韬 黄" w:date="2018-10-15T20:46:00Z">
              <w:rPr>
                <w:rFonts w:eastAsia="Times New Roman" w:cs="Times New Roman"/>
                <w:color w:val="7030A0"/>
                <w:szCs w:val="24"/>
              </w:rPr>
            </w:rPrChange>
          </w:rPr>
          <w:t xml:space="preserve"> of the MASE by the ADL-own-EWC model or the ADL-own-IC model compared to the ADL-intra model</w:t>
        </w:r>
      </w:ins>
      <w:ins w:id="16925" w:author="韬 黄" w:date="2018-10-15T20:44:00Z">
        <w:r w:rsidR="00775B45" w:rsidRPr="00775B45">
          <w:rPr>
            <w:rFonts w:eastAsia="Times New Roman" w:cs="Times New Roman"/>
            <w:color w:val="7030A0"/>
            <w:sz w:val="22"/>
            <w:rPrChange w:id="16926" w:author="韬 黄" w:date="2018-10-15T20:46:00Z">
              <w:rPr>
                <w:rFonts w:eastAsia="Times New Roman" w:cs="Times New Roman"/>
                <w:color w:val="7030A0"/>
                <w:szCs w:val="24"/>
              </w:rPr>
            </w:rPrChange>
          </w:rPr>
          <w:t>.</w:t>
        </w:r>
      </w:ins>
      <w:ins w:id="16927" w:author="韬 黄" w:date="2018-10-15T20:46:00Z">
        <w:r w:rsidR="00186C09">
          <w:rPr>
            <w:rFonts w:cs="Times New Roman"/>
            <w:color w:val="7030A0"/>
            <w:sz w:val="22"/>
          </w:rPr>
          <w:t xml:space="preserve"> </w:t>
        </w:r>
      </w:ins>
      <w:ins w:id="16928" w:author="韬 黄" w:date="2018-10-15T20:50:00Z">
        <w:r w:rsidR="00186C09">
          <w:rPr>
            <w:rFonts w:cs="Times New Roman"/>
            <w:color w:val="7030A0"/>
            <w:sz w:val="22"/>
          </w:rPr>
          <w:t>For the percentage reduction of the MASE by the ADL-intra-EWC model</w:t>
        </w:r>
      </w:ins>
      <w:ins w:id="16929" w:author="韬 黄" w:date="2018-10-15T20:55:00Z">
        <w:r w:rsidR="007A2D1F">
          <w:rPr>
            <w:rFonts w:cs="Times New Roman"/>
            <w:color w:val="7030A0"/>
            <w:sz w:val="22"/>
          </w:rPr>
          <w:t xml:space="preserve"> and by the ADL-intra-IC model</w:t>
        </w:r>
      </w:ins>
      <w:ins w:id="16930" w:author="韬 黄" w:date="2018-10-15T20:50:00Z">
        <w:r w:rsidR="00186C09">
          <w:rPr>
            <w:rFonts w:cs="Times New Roman"/>
            <w:color w:val="7030A0"/>
            <w:sz w:val="22"/>
          </w:rPr>
          <w:t xml:space="preserve">, </w:t>
        </w:r>
      </w:ins>
      <w:ins w:id="16931" w:author="Huang T  Dr (Surrey Business Schl)" w:date="2018-09-20T17:52:00Z">
        <w:del w:id="16932" w:author="韬 黄" w:date="2018-10-13T20:02:00Z">
          <w:r w:rsidR="00DE1C7B" w:rsidRPr="003F36EE" w:rsidDel="00D12C10">
            <w:rPr>
              <w:rFonts w:cs="Times New Roman"/>
              <w:color w:val="7030A0"/>
              <w:sz w:val="22"/>
              <w:rPrChange w:id="16933" w:author="韬 黄" w:date="2018-10-10T17:59:00Z">
                <w:rPr>
                  <w:rFonts w:cs="Times New Roman"/>
                  <w:color w:val="000000" w:themeColor="text1"/>
                  <w:sz w:val="22"/>
                </w:rPr>
              </w:rPrChange>
            </w:rPr>
            <w:delText xml:space="preserve">we </w:delText>
          </w:r>
        </w:del>
      </w:ins>
      <w:ins w:id="16934" w:author="Huang T  Dr (Surrey Business Schl)" w:date="2018-09-20T17:53:00Z">
        <w:del w:id="16935" w:author="韬 黄" w:date="2018-10-13T20:01:00Z">
          <w:r w:rsidR="00DE1C7B" w:rsidRPr="003F36EE" w:rsidDel="00D12C10">
            <w:rPr>
              <w:rFonts w:cs="Times New Roman"/>
              <w:color w:val="7030A0"/>
              <w:sz w:val="22"/>
              <w:rPrChange w:id="16936" w:author="韬 黄" w:date="2018-10-10T17:59:00Z">
                <w:rPr>
                  <w:rFonts w:cs="Times New Roman"/>
                  <w:color w:val="000000" w:themeColor="text1"/>
                  <w:sz w:val="22"/>
                </w:rPr>
              </w:rPrChange>
            </w:rPr>
            <w:delText xml:space="preserve">may </w:delText>
          </w:r>
        </w:del>
        <w:del w:id="16937" w:author="韬 黄" w:date="2018-10-10T17:51:00Z">
          <w:r w:rsidR="00DE1C7B" w:rsidRPr="003F36EE" w:rsidDel="000D77D4">
            <w:rPr>
              <w:rFonts w:cs="Times New Roman"/>
              <w:color w:val="7030A0"/>
              <w:sz w:val="22"/>
              <w:rPrChange w:id="16938" w:author="韬 黄" w:date="2018-10-10T17:59:00Z">
                <w:rPr>
                  <w:rFonts w:cs="Times New Roman"/>
                  <w:color w:val="000000" w:themeColor="text1"/>
                  <w:sz w:val="22"/>
                </w:rPr>
              </w:rPrChange>
            </w:rPr>
            <w:delText xml:space="preserve">make the dependent </w:delText>
          </w:r>
        </w:del>
      </w:ins>
      <w:ins w:id="16939" w:author="Huang T  Dr (Surrey Business Schl)" w:date="2018-09-20T17:54:00Z">
        <w:del w:id="16940" w:author="韬 黄" w:date="2018-10-10T17:51:00Z">
          <w:r w:rsidR="00DE1C7B" w:rsidRPr="003F36EE" w:rsidDel="000D77D4">
            <w:rPr>
              <w:rFonts w:cs="Times New Roman"/>
              <w:color w:val="7030A0"/>
              <w:sz w:val="22"/>
              <w:rPrChange w:id="16941" w:author="韬 黄" w:date="2018-10-10T17:59:00Z">
                <w:rPr>
                  <w:rFonts w:cs="Times New Roman"/>
                  <w:color w:val="000000" w:themeColor="text1"/>
                  <w:sz w:val="22"/>
                </w:rPr>
              </w:rPrChange>
            </w:rPr>
            <w:delText>variable as</w:delText>
          </w:r>
        </w:del>
      </w:ins>
      <w:ins w:id="16942" w:author="Huang T  Dr (Surrey Business Schl)" w:date="2018-09-20T17:52:00Z">
        <w:del w:id="16943" w:author="韬 黄" w:date="2018-10-10T17:51:00Z">
          <w:r w:rsidR="00DE1C7B" w:rsidRPr="003F36EE" w:rsidDel="000D77D4">
            <w:rPr>
              <w:rFonts w:cs="Times New Roman"/>
              <w:color w:val="7030A0"/>
              <w:sz w:val="22"/>
              <w:rPrChange w:id="16944" w:author="韬 黄" w:date="2018-10-10T17:59:00Z">
                <w:rPr>
                  <w:rFonts w:cs="Times New Roman"/>
                  <w:color w:val="000000" w:themeColor="text1"/>
                  <w:sz w:val="22"/>
                </w:rPr>
              </w:rPrChange>
            </w:rPr>
            <w:delText xml:space="preserve"> the reduction of the MASE by</w:delText>
          </w:r>
        </w:del>
      </w:ins>
      <w:moveFromRangeStart w:id="16945" w:author="Huang T  Dr (Surrey Business Schl)" w:date="2018-09-20T17:48:00Z" w:name="move525229035"/>
      <w:moveFrom w:id="16946" w:author="Huang T  Dr (Surrey Business Schl)" w:date="2018-09-20T17:48:00Z">
        <w:del w:id="16947" w:author="韬 黄" w:date="2018-10-10T17:51:00Z">
          <w:r w:rsidRPr="003F36EE" w:rsidDel="000D77D4">
            <w:rPr>
              <w:rFonts w:cs="Times New Roman"/>
              <w:color w:val="7030A0"/>
              <w:sz w:val="22"/>
              <w:rPrChange w:id="16948" w:author="韬 黄" w:date="2018-10-10T17:59:00Z">
                <w:rPr>
                  <w:rFonts w:cs="Times New Roman"/>
                  <w:color w:val="000000" w:themeColor="text1"/>
                  <w:sz w:val="22"/>
                </w:rPr>
              </w:rPrChange>
            </w:rPr>
            <w:delText xml:space="preserve">The results are consistent across other error measures and forecast horizons. </w:delText>
          </w:r>
        </w:del>
      </w:moveFrom>
      <w:moveFromRangeEnd w:id="16945"/>
      <w:del w:id="16949" w:author="韬 黄" w:date="2018-10-10T17:51:00Z">
        <w:r w:rsidRPr="003F36EE" w:rsidDel="000D77D4">
          <w:rPr>
            <w:rFonts w:cs="Times New Roman"/>
            <w:color w:val="7030A0"/>
            <w:sz w:val="22"/>
            <w:rPrChange w:id="16950" w:author="韬 黄" w:date="2018-10-10T17:59:00Z">
              <w:rPr>
                <w:rFonts w:cs="Times New Roman"/>
                <w:color w:val="000000" w:themeColor="text1"/>
                <w:sz w:val="22"/>
              </w:rPr>
            </w:rPrChange>
          </w:rPr>
          <w:delText>For the ADL-</w:delText>
        </w:r>
        <w:r w:rsidRPr="003F36EE" w:rsidDel="000D77D4">
          <w:rPr>
            <w:rFonts w:cs="Times New Roman"/>
            <w:noProof/>
            <w:color w:val="7030A0"/>
            <w:sz w:val="22"/>
            <w:rPrChange w:id="16951" w:author="韬 黄" w:date="2018-10-10T17:59:00Z">
              <w:rPr>
                <w:rFonts w:cs="Times New Roman"/>
                <w:noProof/>
                <w:color w:val="000000" w:themeColor="text1"/>
                <w:sz w:val="22"/>
              </w:rPr>
            </w:rPrChange>
          </w:rPr>
          <w:delText>intra</w:delText>
        </w:r>
        <w:r w:rsidRPr="003F36EE" w:rsidDel="000D77D4">
          <w:rPr>
            <w:rFonts w:cs="Times New Roman"/>
            <w:color w:val="7030A0"/>
            <w:sz w:val="22"/>
            <w:rPrChange w:id="16952" w:author="韬 黄" w:date="2018-10-10T17:59:00Z">
              <w:rPr>
                <w:rFonts w:cs="Times New Roman"/>
                <w:color w:val="000000" w:themeColor="text1"/>
                <w:sz w:val="22"/>
              </w:rPr>
            </w:rPrChange>
          </w:rPr>
          <w:delText xml:space="preserve">-EWC model over </w:delText>
        </w:r>
      </w:del>
      <w:ins w:id="16953" w:author="Huang T  Dr (Surrey Business Schl)" w:date="2018-09-20T17:54:00Z">
        <w:del w:id="16954" w:author="韬 黄" w:date="2018-10-10T17:51:00Z">
          <w:r w:rsidR="00DE1C7B" w:rsidRPr="003F36EE" w:rsidDel="000D77D4">
            <w:rPr>
              <w:rFonts w:cs="Times New Roman"/>
              <w:color w:val="7030A0"/>
              <w:sz w:val="22"/>
              <w:rPrChange w:id="16955" w:author="韬 黄" w:date="2018-10-10T17:59:00Z">
                <w:rPr>
                  <w:rFonts w:cs="Times New Roman"/>
                  <w:color w:val="000000" w:themeColor="text1"/>
                  <w:sz w:val="22"/>
                </w:rPr>
              </w:rPrChange>
            </w:rPr>
            <w:delText>compared to</w:delText>
          </w:r>
        </w:del>
      </w:ins>
      <w:ins w:id="16956" w:author="Huang T  Dr (Surrey Business Schl)" w:date="2018-09-20T17:53:00Z">
        <w:del w:id="16957" w:author="韬 黄" w:date="2018-10-10T17:51:00Z">
          <w:r w:rsidR="00DE1C7B" w:rsidRPr="003F36EE" w:rsidDel="000D77D4">
            <w:rPr>
              <w:rFonts w:cs="Times New Roman"/>
              <w:color w:val="7030A0"/>
              <w:sz w:val="22"/>
              <w:rPrChange w:id="16958" w:author="韬 黄" w:date="2018-10-10T17:59:00Z">
                <w:rPr>
                  <w:rFonts w:cs="Times New Roman"/>
                  <w:color w:val="000000" w:themeColor="text1"/>
                  <w:sz w:val="22"/>
                </w:rPr>
              </w:rPrChange>
            </w:rPr>
            <w:delText xml:space="preserve"> </w:delText>
          </w:r>
        </w:del>
      </w:ins>
      <w:del w:id="16959" w:author="韬 黄" w:date="2018-10-10T17:51:00Z">
        <w:r w:rsidRPr="003F36EE" w:rsidDel="000D77D4">
          <w:rPr>
            <w:rFonts w:cs="Times New Roman"/>
            <w:color w:val="7030A0"/>
            <w:sz w:val="22"/>
            <w:rPrChange w:id="16960" w:author="韬 黄" w:date="2018-10-10T17:59:00Z">
              <w:rPr>
                <w:rFonts w:cs="Times New Roman"/>
                <w:color w:val="000000" w:themeColor="text1"/>
                <w:sz w:val="22"/>
              </w:rPr>
            </w:rPrChange>
          </w:rPr>
          <w:delText>the ADL-</w:delText>
        </w:r>
        <w:r w:rsidRPr="003F36EE" w:rsidDel="000D77D4">
          <w:rPr>
            <w:rFonts w:cs="Times New Roman"/>
            <w:noProof/>
            <w:color w:val="7030A0"/>
            <w:sz w:val="22"/>
            <w:rPrChange w:id="16961" w:author="韬 黄" w:date="2018-10-10T17:59:00Z">
              <w:rPr>
                <w:rFonts w:cs="Times New Roman"/>
                <w:noProof/>
                <w:color w:val="000000" w:themeColor="text1"/>
                <w:sz w:val="22"/>
              </w:rPr>
            </w:rPrChange>
          </w:rPr>
          <w:delText>intra</w:delText>
        </w:r>
        <w:r w:rsidRPr="003F36EE" w:rsidDel="000D77D4">
          <w:rPr>
            <w:rFonts w:cs="Times New Roman"/>
            <w:color w:val="7030A0"/>
            <w:sz w:val="22"/>
            <w:rPrChange w:id="16962" w:author="韬 黄" w:date="2018-10-10T17:59:00Z">
              <w:rPr>
                <w:rFonts w:cs="Times New Roman"/>
                <w:color w:val="000000" w:themeColor="text1"/>
                <w:sz w:val="22"/>
              </w:rPr>
            </w:rPrChange>
          </w:rPr>
          <w:delText xml:space="preserve"> model </w:delText>
        </w:r>
      </w:del>
      <w:ins w:id="16963" w:author="Huang T  Dr (Surrey Business Schl)" w:date="2018-09-20T17:53:00Z">
        <w:del w:id="16964" w:author="韬 黄" w:date="2018-10-10T17:51:00Z">
          <w:r w:rsidR="00DE1C7B" w:rsidRPr="003F36EE" w:rsidDel="000D77D4">
            <w:rPr>
              <w:rFonts w:cs="Times New Roman"/>
              <w:color w:val="7030A0"/>
              <w:sz w:val="22"/>
              <w:rPrChange w:id="16965" w:author="韬 黄" w:date="2018-10-10T17:59:00Z">
                <w:rPr>
                  <w:rFonts w:cs="Times New Roman"/>
                  <w:color w:val="000000" w:themeColor="text1"/>
                  <w:sz w:val="22"/>
                </w:rPr>
              </w:rPrChange>
            </w:rPr>
            <w:delText xml:space="preserve">and we do not include </w:delText>
          </w:r>
        </w:del>
      </w:ins>
      <w:del w:id="16966" w:author="韬 黄" w:date="2018-10-10T17:51:00Z">
        <w:r w:rsidRPr="003F36EE" w:rsidDel="000D77D4">
          <w:rPr>
            <w:rFonts w:cs="Times New Roman"/>
            <w:color w:val="7030A0"/>
            <w:sz w:val="22"/>
            <w:rPrChange w:id="16967" w:author="韬 黄" w:date="2018-10-10T17:59:00Z">
              <w:rPr>
                <w:rFonts w:cs="Times New Roman"/>
                <w:color w:val="000000" w:themeColor="text1"/>
                <w:sz w:val="22"/>
              </w:rPr>
            </w:rPrChange>
          </w:rPr>
          <w:delText>without product category dummies</w:delText>
        </w:r>
      </w:del>
      <w:ins w:id="16968" w:author="Huang T  Dr (Surrey Business Schl)" w:date="2018-09-20T17:53:00Z">
        <w:del w:id="16969" w:author="韬 黄" w:date="2018-10-10T17:51:00Z">
          <w:r w:rsidR="00DE1C7B" w:rsidRPr="003F36EE" w:rsidDel="000D77D4">
            <w:rPr>
              <w:rFonts w:cs="Times New Roman"/>
              <w:color w:val="7030A0"/>
              <w:sz w:val="22"/>
              <w:rPrChange w:id="16970" w:author="韬 黄" w:date="2018-10-10T17:59:00Z">
                <w:rPr>
                  <w:rFonts w:cs="Times New Roman"/>
                  <w:color w:val="000000" w:themeColor="text1"/>
                  <w:sz w:val="22"/>
                </w:rPr>
              </w:rPrChange>
            </w:rPr>
            <w:delText xml:space="preserve">. </w:delText>
          </w:r>
        </w:del>
      </w:ins>
      <w:ins w:id="16971" w:author="Huang T  Dr (Surrey Business Schl)" w:date="2018-09-20T17:54:00Z">
        <w:del w:id="16972" w:author="韬 黄" w:date="2018-10-10T17:52:00Z">
          <w:r w:rsidR="00DE1C7B" w:rsidRPr="003F36EE" w:rsidDel="000D77D4">
            <w:rPr>
              <w:rFonts w:cs="Times New Roman"/>
              <w:color w:val="7030A0"/>
              <w:sz w:val="22"/>
              <w:rPrChange w:id="16973" w:author="韬 黄" w:date="2018-10-10T17:59:00Z">
                <w:rPr>
                  <w:rFonts w:cs="Times New Roman"/>
                  <w:color w:val="000000" w:themeColor="text1"/>
                  <w:sz w:val="22"/>
                </w:rPr>
              </w:rPrChange>
            </w:rPr>
            <w:delText>In this model</w:delText>
          </w:r>
        </w:del>
        <w:del w:id="16974" w:author="韬 黄" w:date="2018-10-15T20:46:00Z">
          <w:r w:rsidR="00DE1C7B" w:rsidRPr="003F36EE" w:rsidDel="00775B45">
            <w:rPr>
              <w:rFonts w:cs="Times New Roman"/>
              <w:color w:val="7030A0"/>
              <w:sz w:val="22"/>
              <w:rPrChange w:id="16975" w:author="韬 黄" w:date="2018-10-10T17:59:00Z">
                <w:rPr>
                  <w:rFonts w:cs="Times New Roman"/>
                  <w:color w:val="000000" w:themeColor="text1"/>
                  <w:sz w:val="22"/>
                </w:rPr>
              </w:rPrChange>
            </w:rPr>
            <w:delText xml:space="preserve">, </w:delText>
          </w:r>
        </w:del>
      </w:ins>
      <w:del w:id="16976" w:author="Huang T  Dr (Surrey Business Schl)" w:date="2018-09-20T17:53:00Z">
        <w:r w:rsidRPr="003F36EE" w:rsidDel="00DE1C7B">
          <w:rPr>
            <w:rFonts w:cs="Times New Roman"/>
            <w:color w:val="7030A0"/>
            <w:sz w:val="22"/>
            <w:rPrChange w:id="16977" w:author="韬 黄" w:date="2018-10-10T17:59:00Z">
              <w:rPr>
                <w:rFonts w:cs="Times New Roman"/>
                <w:color w:val="000000" w:themeColor="text1"/>
                <w:sz w:val="22"/>
              </w:rPr>
            </w:rPrChange>
          </w:rPr>
          <w:delText xml:space="preserve"> t</w:delText>
        </w:r>
      </w:del>
      <w:ins w:id="16978" w:author="Huang T  Dr (Surrey Business Schl)" w:date="2018-09-20T17:54:00Z">
        <w:del w:id="16979" w:author="韬 黄" w:date="2018-10-15T20:46:00Z">
          <w:r w:rsidR="00DE1C7B" w:rsidRPr="003F36EE" w:rsidDel="00775B45">
            <w:rPr>
              <w:rFonts w:cs="Times New Roman"/>
              <w:color w:val="7030A0"/>
              <w:sz w:val="22"/>
              <w:rPrChange w:id="16980" w:author="韬 黄" w:date="2018-10-10T17:59:00Z">
                <w:rPr>
                  <w:rFonts w:cs="Times New Roman"/>
                  <w:color w:val="000000" w:themeColor="text1"/>
                  <w:sz w:val="22"/>
                </w:rPr>
              </w:rPrChange>
            </w:rPr>
            <w:delText>t</w:delText>
          </w:r>
        </w:del>
      </w:ins>
      <w:ins w:id="16981" w:author="韬 黄" w:date="2018-10-15T20:50:00Z">
        <w:r w:rsidR="00186C09">
          <w:rPr>
            <w:rFonts w:cs="Times New Roman"/>
            <w:color w:val="7030A0"/>
            <w:sz w:val="22"/>
          </w:rPr>
          <w:t>t</w:t>
        </w:r>
      </w:ins>
      <w:r w:rsidRPr="003F36EE">
        <w:rPr>
          <w:rFonts w:cs="Times New Roman"/>
          <w:color w:val="7030A0"/>
          <w:sz w:val="22"/>
          <w:rPrChange w:id="16982" w:author="韬 黄" w:date="2018-10-10T17:59:00Z">
            <w:rPr>
              <w:rFonts w:cs="Times New Roman"/>
              <w:color w:val="000000" w:themeColor="text1"/>
              <w:sz w:val="22"/>
            </w:rPr>
          </w:rPrChange>
        </w:rPr>
        <w:t>he estimate</w:t>
      </w:r>
      <w:ins w:id="16983" w:author="韬 黄" w:date="2018-10-15T17:09:00Z">
        <w:r w:rsidR="000C28FA">
          <w:rPr>
            <w:rFonts w:cs="Times New Roman"/>
            <w:color w:val="7030A0"/>
            <w:sz w:val="22"/>
          </w:rPr>
          <w:t>s</w:t>
        </w:r>
      </w:ins>
      <w:r w:rsidRPr="003F36EE">
        <w:rPr>
          <w:rFonts w:cs="Times New Roman"/>
          <w:color w:val="7030A0"/>
          <w:sz w:val="22"/>
          <w:rPrChange w:id="16984" w:author="韬 黄" w:date="2018-10-10T17:59:00Z">
            <w:rPr>
              <w:rFonts w:cs="Times New Roman"/>
              <w:color w:val="000000" w:themeColor="text1"/>
              <w:sz w:val="22"/>
            </w:rPr>
          </w:rPrChange>
        </w:rPr>
        <w:t xml:space="preserve"> of the parameter “Randomness and growth” </w:t>
      </w:r>
      <w:del w:id="16985" w:author="韬 黄" w:date="2018-10-13T20:08:00Z">
        <w:r w:rsidRPr="003F36EE" w:rsidDel="004E2920">
          <w:rPr>
            <w:rFonts w:cs="Times New Roman"/>
            <w:color w:val="7030A0"/>
            <w:sz w:val="22"/>
            <w:rPrChange w:id="16986" w:author="韬 黄" w:date="2018-10-10T17:59:00Z">
              <w:rPr>
                <w:rFonts w:cs="Times New Roman"/>
                <w:color w:val="000000" w:themeColor="text1"/>
                <w:sz w:val="22"/>
              </w:rPr>
            </w:rPrChange>
          </w:rPr>
          <w:delText xml:space="preserve">is </w:delText>
        </w:r>
      </w:del>
      <w:ins w:id="16987" w:author="韬 黄" w:date="2018-10-15T20:55:00Z">
        <w:r w:rsidR="007A2D1F">
          <w:rPr>
            <w:rFonts w:cs="Times New Roman"/>
            <w:color w:val="7030A0"/>
            <w:sz w:val="22"/>
          </w:rPr>
          <w:t>are</w:t>
        </w:r>
      </w:ins>
      <w:ins w:id="16988" w:author="韬 黄" w:date="2018-10-13T20:08:00Z">
        <w:r w:rsidR="004E2920" w:rsidRPr="003F36EE">
          <w:rPr>
            <w:rFonts w:cs="Times New Roman"/>
            <w:color w:val="7030A0"/>
            <w:sz w:val="22"/>
            <w:rPrChange w:id="16989" w:author="韬 黄" w:date="2018-10-10T17:59:00Z">
              <w:rPr>
                <w:rFonts w:cs="Times New Roman"/>
                <w:color w:val="000000" w:themeColor="text1"/>
                <w:sz w:val="22"/>
              </w:rPr>
            </w:rPrChange>
          </w:rPr>
          <w:t xml:space="preserve"> </w:t>
        </w:r>
      </w:ins>
      <w:r w:rsidRPr="003F36EE">
        <w:rPr>
          <w:rFonts w:cs="Times New Roman"/>
          <w:color w:val="7030A0"/>
          <w:sz w:val="22"/>
          <w:rPrChange w:id="16990" w:author="韬 黄" w:date="2018-10-10T17:59:00Z">
            <w:rPr>
              <w:rFonts w:cs="Times New Roman"/>
              <w:color w:val="000000" w:themeColor="text1"/>
              <w:sz w:val="22"/>
            </w:rPr>
          </w:rPrChange>
        </w:rPr>
        <w:t>positive</w:t>
      </w:r>
      <w:del w:id="16991" w:author="韬 黄" w:date="2018-10-15T20:47:00Z">
        <w:r w:rsidRPr="003F36EE" w:rsidDel="00775B45">
          <w:rPr>
            <w:rFonts w:cs="Times New Roman"/>
            <w:color w:val="7030A0"/>
            <w:sz w:val="22"/>
            <w:rPrChange w:id="16992" w:author="韬 黄" w:date="2018-10-10T17:59:00Z">
              <w:rPr>
                <w:rFonts w:cs="Times New Roman"/>
                <w:color w:val="000000" w:themeColor="text1"/>
                <w:sz w:val="22"/>
              </w:rPr>
            </w:rPrChange>
          </w:rPr>
          <w:delText xml:space="preserve"> (e.g., </w:delText>
        </w:r>
        <w:r w:rsidR="00BD4D35" w:rsidRPr="003F36EE" w:rsidDel="00775B45">
          <w:rPr>
            <w:rFonts w:cs="Times New Roman"/>
            <w:color w:val="7030A0"/>
            <w:sz w:val="22"/>
            <w:rPrChange w:id="16993" w:author="韬 黄" w:date="2018-10-10T17:59:00Z">
              <w:rPr>
                <w:rFonts w:cs="Times New Roman"/>
                <w:color w:val="000000" w:themeColor="text1"/>
                <w:sz w:val="22"/>
              </w:rPr>
            </w:rPrChange>
          </w:rPr>
          <w:delText>0.</w:delText>
        </w:r>
      </w:del>
      <w:del w:id="16994" w:author="韬 黄" w:date="2018-10-10T17:53:00Z">
        <w:r w:rsidR="00BD4D35" w:rsidRPr="003F36EE" w:rsidDel="003F36EE">
          <w:rPr>
            <w:rFonts w:cs="Times New Roman"/>
            <w:color w:val="7030A0"/>
            <w:sz w:val="22"/>
            <w:rPrChange w:id="16995" w:author="韬 黄" w:date="2018-10-10T17:59:00Z">
              <w:rPr>
                <w:rFonts w:cs="Times New Roman"/>
                <w:color w:val="000000" w:themeColor="text1"/>
                <w:sz w:val="22"/>
              </w:rPr>
            </w:rPrChange>
          </w:rPr>
          <w:delText>4</w:delText>
        </w:r>
      </w:del>
      <w:del w:id="16996" w:author="韬 黄" w:date="2018-10-15T20:47:00Z">
        <w:r w:rsidR="00BD4D35" w:rsidRPr="003F36EE" w:rsidDel="00775B45">
          <w:rPr>
            <w:rFonts w:cs="Times New Roman"/>
            <w:color w:val="7030A0"/>
            <w:sz w:val="22"/>
            <w:rPrChange w:id="16997" w:author="韬 黄" w:date="2018-10-10T17:59:00Z">
              <w:rPr>
                <w:rFonts w:cs="Times New Roman"/>
                <w:color w:val="000000" w:themeColor="text1"/>
                <w:sz w:val="22"/>
              </w:rPr>
            </w:rPrChange>
          </w:rPr>
          <w:delText>)</w:delText>
        </w:r>
      </w:del>
      <w:r w:rsidR="00BD4D35" w:rsidRPr="003F36EE">
        <w:rPr>
          <w:rFonts w:cs="Times New Roman"/>
          <w:color w:val="7030A0"/>
          <w:sz w:val="22"/>
          <w:rPrChange w:id="16998" w:author="韬 黄" w:date="2018-10-10T17:59:00Z">
            <w:rPr>
              <w:rFonts w:cs="Times New Roman"/>
              <w:color w:val="000000" w:themeColor="text1"/>
              <w:sz w:val="22"/>
            </w:rPr>
          </w:rPrChange>
        </w:rPr>
        <w:t xml:space="preserve"> </w:t>
      </w:r>
      <w:ins w:id="16999" w:author="韬 黄" w:date="2018-10-15T20:54:00Z">
        <w:r w:rsidR="00E65ED9">
          <w:rPr>
            <w:rFonts w:cs="Times New Roman"/>
            <w:color w:val="7030A0"/>
            <w:sz w:val="22"/>
          </w:rPr>
          <w:t>(e.g., 0.38</w:t>
        </w:r>
      </w:ins>
      <w:ins w:id="17000" w:author="韬 黄" w:date="2018-10-15T20:55:00Z">
        <w:r w:rsidR="007A2D1F">
          <w:rPr>
            <w:rFonts w:cs="Times New Roman"/>
            <w:color w:val="7030A0"/>
            <w:sz w:val="22"/>
          </w:rPr>
          <w:t xml:space="preserve"> and 0.63</w:t>
        </w:r>
      </w:ins>
      <w:ins w:id="17001" w:author="韬 黄" w:date="2018-10-15T20:54:00Z">
        <w:r w:rsidR="00E65ED9">
          <w:rPr>
            <w:rFonts w:cs="Times New Roman"/>
            <w:color w:val="7030A0"/>
            <w:sz w:val="22"/>
          </w:rPr>
          <w:t xml:space="preserve">) </w:t>
        </w:r>
      </w:ins>
      <w:r w:rsidR="00BD4D35" w:rsidRPr="003F36EE">
        <w:rPr>
          <w:rFonts w:cs="Times New Roman"/>
          <w:color w:val="7030A0"/>
          <w:sz w:val="22"/>
          <w:rPrChange w:id="17002" w:author="韬 黄" w:date="2018-10-10T17:59:00Z">
            <w:rPr>
              <w:rFonts w:cs="Times New Roman"/>
              <w:color w:val="000000" w:themeColor="text1"/>
              <w:sz w:val="22"/>
            </w:rPr>
          </w:rPrChange>
        </w:rPr>
        <w:t>and</w:t>
      </w:r>
      <w:r w:rsidRPr="003F36EE">
        <w:rPr>
          <w:rFonts w:cs="Times New Roman"/>
          <w:color w:val="7030A0"/>
          <w:sz w:val="22"/>
          <w:rPrChange w:id="17003" w:author="韬 黄" w:date="2018-10-10T17:59:00Z">
            <w:rPr>
              <w:rFonts w:cs="Times New Roman"/>
              <w:color w:val="000000" w:themeColor="text1"/>
              <w:sz w:val="22"/>
            </w:rPr>
          </w:rPrChange>
        </w:rPr>
        <w:t xml:space="preserve"> </w:t>
      </w:r>
      <w:r w:rsidRPr="003F36EE">
        <w:rPr>
          <w:rFonts w:cs="Times New Roman"/>
          <w:noProof/>
          <w:color w:val="7030A0"/>
          <w:sz w:val="22"/>
          <w:rPrChange w:id="17004" w:author="韬 黄" w:date="2018-10-10T17:59:00Z">
            <w:rPr>
              <w:rFonts w:cs="Times New Roman"/>
              <w:noProof/>
              <w:color w:val="000000" w:themeColor="text1"/>
              <w:sz w:val="22"/>
            </w:rPr>
          </w:rPrChange>
        </w:rPr>
        <w:t>statistical</w:t>
      </w:r>
      <w:ins w:id="17005" w:author="Huang T  Dr (Surrey Business Schl)" w:date="2018-09-20T17:51:00Z">
        <w:r w:rsidR="00DE1C7B" w:rsidRPr="003F36EE">
          <w:rPr>
            <w:rFonts w:cs="Times New Roman"/>
            <w:noProof/>
            <w:color w:val="7030A0"/>
            <w:sz w:val="22"/>
            <w:rPrChange w:id="17006" w:author="韬 黄" w:date="2018-10-10T17:59:00Z">
              <w:rPr>
                <w:rFonts w:cs="Times New Roman"/>
                <w:noProof/>
                <w:color w:val="000000" w:themeColor="text1"/>
                <w:sz w:val="22"/>
              </w:rPr>
            </w:rPrChange>
          </w:rPr>
          <w:t>ly</w:t>
        </w:r>
      </w:ins>
      <w:r w:rsidRPr="003F36EE">
        <w:rPr>
          <w:rFonts w:cs="Times New Roman"/>
          <w:color w:val="7030A0"/>
          <w:sz w:val="22"/>
          <w:rPrChange w:id="17007" w:author="韬 黄" w:date="2018-10-10T17:59:00Z">
            <w:rPr>
              <w:rFonts w:cs="Times New Roman"/>
              <w:color w:val="000000" w:themeColor="text1"/>
              <w:sz w:val="22"/>
            </w:rPr>
          </w:rPrChange>
        </w:rPr>
        <w:t xml:space="preserve"> </w:t>
      </w:r>
      <w:r w:rsidRPr="003F36EE">
        <w:rPr>
          <w:rFonts w:cs="Times New Roman"/>
          <w:noProof/>
          <w:color w:val="7030A0"/>
          <w:sz w:val="22"/>
          <w:rPrChange w:id="17008" w:author="韬 黄" w:date="2018-10-10T17:59:00Z">
            <w:rPr>
              <w:rFonts w:cs="Times New Roman"/>
              <w:noProof/>
              <w:color w:val="000000" w:themeColor="text1"/>
              <w:sz w:val="22"/>
            </w:rPr>
          </w:rPrChange>
        </w:rPr>
        <w:t>significant</w:t>
      </w:r>
      <w:r w:rsidRPr="003F36EE">
        <w:rPr>
          <w:rFonts w:cs="Times New Roman"/>
          <w:color w:val="7030A0"/>
          <w:sz w:val="22"/>
          <w:rPrChange w:id="17009" w:author="韬 黄" w:date="2018-10-10T17:59:00Z">
            <w:rPr>
              <w:rFonts w:cs="Times New Roman"/>
              <w:color w:val="000000" w:themeColor="text1"/>
              <w:sz w:val="22"/>
            </w:rPr>
          </w:rPrChange>
        </w:rPr>
        <w:t xml:space="preserve"> (e.g., </w:t>
      </w:r>
      <w:ins w:id="17010" w:author="韬 黄" w:date="2018-10-15T20:55:00Z">
        <w:r w:rsidR="00E65ED9">
          <w:rPr>
            <w:rFonts w:cs="Times New Roman"/>
            <w:color w:val="7030A0"/>
            <w:sz w:val="22"/>
          </w:rPr>
          <w:t>a</w:t>
        </w:r>
      </w:ins>
      <w:ins w:id="17011" w:author="韬 黄" w:date="2018-10-15T20:47:00Z">
        <w:r w:rsidR="00775B45">
          <w:rPr>
            <w:rFonts w:cs="Times New Roman"/>
            <w:color w:val="7030A0"/>
            <w:sz w:val="22"/>
          </w:rPr>
          <w:t xml:space="preserve"> </w:t>
        </w:r>
      </w:ins>
      <w:r w:rsidRPr="003F36EE">
        <w:rPr>
          <w:rFonts w:cs="Times New Roman"/>
          <w:color w:val="7030A0"/>
          <w:sz w:val="22"/>
          <w:rPrChange w:id="17012" w:author="韬 黄" w:date="2018-10-10T17:59:00Z">
            <w:rPr>
              <w:rFonts w:cs="Times New Roman"/>
              <w:color w:val="000000" w:themeColor="text1"/>
              <w:sz w:val="22"/>
            </w:rPr>
          </w:rPrChange>
        </w:rPr>
        <w:t>p-value</w:t>
      </w:r>
      <w:ins w:id="17013" w:author="韬 黄" w:date="2018-10-13T20:08:00Z">
        <w:r w:rsidR="004E2920">
          <w:rPr>
            <w:rFonts w:cs="Times New Roman"/>
            <w:color w:val="7030A0"/>
            <w:sz w:val="22"/>
          </w:rPr>
          <w:t>s</w:t>
        </w:r>
      </w:ins>
      <w:del w:id="17014" w:author="韬 黄" w:date="2018-10-10T17:53:00Z">
        <w:r w:rsidRPr="003F36EE" w:rsidDel="003F36EE">
          <w:rPr>
            <w:rFonts w:cs="Times New Roman"/>
            <w:color w:val="7030A0"/>
            <w:sz w:val="22"/>
            <w:rPrChange w:id="17015" w:author="韬 黄" w:date="2018-10-10T17:59:00Z">
              <w:rPr>
                <w:rFonts w:cs="Times New Roman"/>
                <w:color w:val="000000" w:themeColor="text1"/>
                <w:sz w:val="22"/>
              </w:rPr>
            </w:rPrChange>
          </w:rPr>
          <w:delText>&lt;0.001</w:delText>
        </w:r>
      </w:del>
      <w:ins w:id="17016" w:author="韬 黄" w:date="2018-10-10T17:53:00Z">
        <w:r w:rsidR="003F36EE" w:rsidRPr="003F36EE">
          <w:rPr>
            <w:rFonts w:cs="Times New Roman"/>
            <w:color w:val="7030A0"/>
            <w:sz w:val="22"/>
            <w:rPrChange w:id="17017" w:author="韬 黄" w:date="2018-10-10T17:59:00Z">
              <w:rPr>
                <w:rFonts w:cs="Times New Roman"/>
                <w:color w:val="000000" w:themeColor="text1"/>
                <w:sz w:val="22"/>
              </w:rPr>
            </w:rPrChange>
          </w:rPr>
          <w:t xml:space="preserve"> </w:t>
        </w:r>
      </w:ins>
      <w:ins w:id="17018" w:author="韬 黄" w:date="2018-10-13T20:07:00Z">
        <w:r w:rsidR="004E2920">
          <w:rPr>
            <w:rFonts w:cs="Times New Roman"/>
            <w:color w:val="7030A0"/>
            <w:sz w:val="22"/>
          </w:rPr>
          <w:t>smaller than</w:t>
        </w:r>
      </w:ins>
      <w:ins w:id="17019" w:author="韬 黄" w:date="2018-10-10T17:53:00Z">
        <w:r w:rsidR="003F36EE" w:rsidRPr="003F36EE">
          <w:rPr>
            <w:rFonts w:cs="Times New Roman"/>
            <w:color w:val="7030A0"/>
            <w:sz w:val="22"/>
            <w:rPrChange w:id="17020" w:author="韬 黄" w:date="2018-10-10T17:59:00Z">
              <w:rPr>
                <w:rFonts w:cs="Times New Roman"/>
                <w:color w:val="000000" w:themeColor="text1"/>
                <w:sz w:val="22"/>
              </w:rPr>
            </w:rPrChange>
          </w:rPr>
          <w:t xml:space="preserve"> 0</w:t>
        </w:r>
      </w:ins>
      <w:ins w:id="17021" w:author="韬 黄" w:date="2018-10-13T20:07:00Z">
        <w:r w:rsidR="004E2920">
          <w:rPr>
            <w:rFonts w:cs="Times New Roman"/>
            <w:color w:val="7030A0"/>
            <w:sz w:val="22"/>
          </w:rPr>
          <w:t>.001, displayed as “0.000”</w:t>
        </w:r>
      </w:ins>
      <w:ins w:id="17022" w:author="韬 黄" w:date="2018-10-15T20:56:00Z">
        <w:r w:rsidR="007A2D1F">
          <w:rPr>
            <w:rFonts w:cs="Times New Roman"/>
            <w:color w:val="7030A0"/>
            <w:sz w:val="22"/>
          </w:rPr>
          <w:t>, and 0.004</w:t>
        </w:r>
      </w:ins>
      <w:r w:rsidRPr="003F36EE">
        <w:rPr>
          <w:rFonts w:cs="Times New Roman"/>
          <w:color w:val="7030A0"/>
          <w:sz w:val="22"/>
          <w:rPrChange w:id="17023" w:author="韬 黄" w:date="2018-10-10T17:59:00Z">
            <w:rPr>
              <w:rFonts w:cs="Times New Roman"/>
              <w:color w:val="000000" w:themeColor="text1"/>
              <w:sz w:val="22"/>
            </w:rPr>
          </w:rPrChange>
        </w:rPr>
        <w:t>)</w:t>
      </w:r>
      <w:ins w:id="17024" w:author="Huang T  Dr (Surrey Business Schl)" w:date="2018-09-20T17:54:00Z">
        <w:r w:rsidR="00DE1C7B" w:rsidRPr="003F36EE">
          <w:rPr>
            <w:rFonts w:cs="Times New Roman"/>
            <w:color w:val="7030A0"/>
            <w:sz w:val="22"/>
            <w:rPrChange w:id="17025" w:author="韬 黄" w:date="2018-10-10T17:59:00Z">
              <w:rPr>
                <w:rFonts w:cs="Times New Roman"/>
                <w:color w:val="000000" w:themeColor="text1"/>
                <w:sz w:val="22"/>
              </w:rPr>
            </w:rPrChange>
          </w:rPr>
          <w:t xml:space="preserve">. </w:t>
        </w:r>
      </w:ins>
      <w:ins w:id="17026" w:author="Huang T  Dr (Surrey Business Schl)" w:date="2018-09-20T17:55:00Z">
        <w:r w:rsidR="00DE1C7B" w:rsidRPr="003F36EE">
          <w:rPr>
            <w:rFonts w:cs="Times New Roman"/>
            <w:color w:val="7030A0"/>
            <w:sz w:val="22"/>
            <w:rPrChange w:id="17027" w:author="韬 黄" w:date="2018-10-10T17:59:00Z">
              <w:rPr>
                <w:rFonts w:cs="Times New Roman"/>
                <w:color w:val="000000" w:themeColor="text1"/>
                <w:sz w:val="22"/>
              </w:rPr>
            </w:rPrChange>
          </w:rPr>
          <w:t>This indicate</w:t>
        </w:r>
      </w:ins>
      <w:ins w:id="17028" w:author="韬 黄" w:date="2018-10-13T20:07:00Z">
        <w:r w:rsidR="004E2920">
          <w:rPr>
            <w:rFonts w:cs="Times New Roman"/>
            <w:color w:val="7030A0"/>
            <w:sz w:val="22"/>
          </w:rPr>
          <w:t>s</w:t>
        </w:r>
      </w:ins>
      <w:ins w:id="17029" w:author="Huang T  Dr (Surrey Business Schl)" w:date="2018-09-20T17:55:00Z">
        <w:r w:rsidR="00DE1C7B" w:rsidRPr="003F36EE">
          <w:rPr>
            <w:rFonts w:cs="Times New Roman"/>
            <w:color w:val="7030A0"/>
            <w:sz w:val="22"/>
            <w:rPrChange w:id="17030" w:author="韬 黄" w:date="2018-10-10T17:59:00Z">
              <w:rPr>
                <w:rFonts w:cs="Times New Roman"/>
                <w:color w:val="000000" w:themeColor="text1"/>
                <w:sz w:val="22"/>
              </w:rPr>
            </w:rPrChange>
          </w:rPr>
          <w:t xml:space="preserve"> that, </w:t>
        </w:r>
        <w:del w:id="17031" w:author="韬 黄" w:date="2018-10-15T20:41:00Z">
          <w:r w:rsidR="00DE1C7B" w:rsidRPr="003F36EE" w:rsidDel="00775B45">
            <w:rPr>
              <w:rFonts w:cs="Times New Roman"/>
              <w:color w:val="7030A0"/>
              <w:sz w:val="22"/>
              <w:rPrChange w:id="17032" w:author="韬 黄" w:date="2018-10-10T17:59:00Z">
                <w:rPr>
                  <w:rFonts w:cs="Times New Roman"/>
                  <w:color w:val="000000" w:themeColor="text1"/>
                  <w:sz w:val="22"/>
                </w:rPr>
              </w:rPrChange>
            </w:rPr>
            <w:delText xml:space="preserve">for the SKU data series with higher randomness </w:delText>
          </w:r>
        </w:del>
      </w:ins>
      <w:ins w:id="17033" w:author="Huang T  Dr (Surrey Business Schl)" w:date="2018-09-20T17:56:00Z">
        <w:del w:id="17034" w:author="韬 黄" w:date="2018-10-15T20:41:00Z">
          <w:r w:rsidR="00DE1C7B" w:rsidRPr="003F36EE" w:rsidDel="00775B45">
            <w:rPr>
              <w:rFonts w:cs="Times New Roman"/>
              <w:color w:val="7030A0"/>
              <w:sz w:val="22"/>
              <w:rPrChange w:id="17035" w:author="韬 黄" w:date="2018-10-10T17:59:00Z">
                <w:rPr>
                  <w:rFonts w:cs="Times New Roman"/>
                  <w:color w:val="000000" w:themeColor="text1"/>
                  <w:sz w:val="22"/>
                </w:rPr>
              </w:rPrChange>
            </w:rPr>
            <w:delText xml:space="preserve">(e.g., which are difficult to forecast and exhibit a </w:delText>
          </w:r>
          <w:r w:rsidR="00DE1C7B" w:rsidRPr="003F36EE" w:rsidDel="00775B45">
            <w:rPr>
              <w:rFonts w:cs="Times New Roman"/>
              <w:noProof/>
              <w:color w:val="7030A0"/>
              <w:sz w:val="22"/>
              <w:rPrChange w:id="17036" w:author="韬 黄" w:date="2018-10-10T17:59:00Z">
                <w:rPr>
                  <w:rFonts w:cs="Times New Roman"/>
                  <w:noProof/>
                  <w:color w:val="000000" w:themeColor="text1"/>
                  <w:sz w:val="22"/>
                </w:rPr>
              </w:rPrChange>
            </w:rPr>
            <w:delText>trend</w:delText>
          </w:r>
          <w:r w:rsidR="00DE1C7B" w:rsidRPr="003F36EE" w:rsidDel="00775B45">
            <w:rPr>
              <w:rFonts w:cs="Times New Roman"/>
              <w:color w:val="7030A0"/>
              <w:sz w:val="22"/>
              <w:rPrChange w:id="17037" w:author="韬 黄" w:date="2018-10-10T17:59:00Z">
                <w:rPr>
                  <w:rFonts w:cs="Times New Roman"/>
                  <w:color w:val="000000" w:themeColor="text1"/>
                  <w:sz w:val="22"/>
                </w:rPr>
              </w:rPrChange>
            </w:rPr>
            <w:delText xml:space="preserve"> in sales)</w:delText>
          </w:r>
        </w:del>
        <w:r w:rsidR="00DE1C7B" w:rsidRPr="003F36EE">
          <w:rPr>
            <w:rFonts w:cs="Times New Roman"/>
            <w:color w:val="7030A0"/>
            <w:sz w:val="22"/>
            <w:rPrChange w:id="17038" w:author="韬 黄" w:date="2018-10-10T17:59:00Z">
              <w:rPr>
                <w:rFonts w:cs="Times New Roman"/>
                <w:color w:val="000000" w:themeColor="text1"/>
                <w:sz w:val="22"/>
              </w:rPr>
            </w:rPrChange>
          </w:rPr>
          <w:t xml:space="preserve">, </w:t>
        </w:r>
      </w:ins>
      <w:ins w:id="17039" w:author="韬 黄" w:date="2018-10-10T17:54:00Z">
        <w:r w:rsidR="003F36EE" w:rsidRPr="003F36EE">
          <w:rPr>
            <w:rFonts w:cs="Times New Roman"/>
            <w:color w:val="7030A0"/>
            <w:sz w:val="22"/>
            <w:rPrChange w:id="17040" w:author="韬 黄" w:date="2018-10-10T17:59:00Z">
              <w:rPr>
                <w:rFonts w:cs="Times New Roman"/>
                <w:color w:val="000000" w:themeColor="text1"/>
                <w:sz w:val="22"/>
              </w:rPr>
            </w:rPrChange>
          </w:rPr>
          <w:t xml:space="preserve">using </w:t>
        </w:r>
      </w:ins>
      <w:ins w:id="17041" w:author="Huang T  Dr (Surrey Business Schl)" w:date="2018-09-20T17:56:00Z">
        <w:r w:rsidR="00CC40D4" w:rsidRPr="003F36EE">
          <w:rPr>
            <w:rFonts w:cs="Times New Roman"/>
            <w:color w:val="7030A0"/>
            <w:sz w:val="22"/>
            <w:rPrChange w:id="17042" w:author="韬 黄" w:date="2018-10-10T17:59:00Z">
              <w:rPr>
                <w:rFonts w:cs="Times New Roman"/>
                <w:color w:val="000000" w:themeColor="text1"/>
                <w:sz w:val="22"/>
              </w:rPr>
            </w:rPrChange>
          </w:rPr>
          <w:t>the ADL-</w:t>
        </w:r>
        <w:r w:rsidR="00CC40D4" w:rsidRPr="003F36EE">
          <w:rPr>
            <w:rFonts w:cs="Times New Roman"/>
            <w:noProof/>
            <w:color w:val="7030A0"/>
            <w:sz w:val="22"/>
            <w:rPrChange w:id="17043" w:author="韬 黄" w:date="2018-10-10T17:59:00Z">
              <w:rPr>
                <w:rFonts w:cs="Times New Roman"/>
                <w:noProof/>
                <w:color w:val="000000" w:themeColor="text1"/>
                <w:sz w:val="22"/>
              </w:rPr>
            </w:rPrChange>
          </w:rPr>
          <w:t>intra</w:t>
        </w:r>
        <w:r w:rsidR="00CC40D4" w:rsidRPr="003F36EE">
          <w:rPr>
            <w:rFonts w:cs="Times New Roman"/>
            <w:color w:val="7030A0"/>
            <w:sz w:val="22"/>
            <w:rPrChange w:id="17044" w:author="韬 黄" w:date="2018-10-10T17:59:00Z">
              <w:rPr>
                <w:rFonts w:cs="Times New Roman"/>
                <w:color w:val="000000" w:themeColor="text1"/>
                <w:sz w:val="22"/>
              </w:rPr>
            </w:rPrChange>
          </w:rPr>
          <w:t xml:space="preserve">-EWC model </w:t>
        </w:r>
      </w:ins>
      <w:ins w:id="17045" w:author="韬 黄" w:date="2018-10-15T20:41:00Z">
        <w:r w:rsidR="00775B45">
          <w:rPr>
            <w:rFonts w:cs="Times New Roman"/>
            <w:color w:val="7030A0"/>
            <w:sz w:val="22"/>
          </w:rPr>
          <w:t xml:space="preserve">and the ADL-intra-IC model </w:t>
        </w:r>
      </w:ins>
      <w:ins w:id="17046" w:author="Huang T  Dr (Surrey Business Schl)" w:date="2018-09-20T17:57:00Z">
        <w:del w:id="17047" w:author="韬 黄" w:date="2018-10-10T17:55:00Z">
          <w:r w:rsidR="00CC40D4" w:rsidRPr="003F36EE" w:rsidDel="003F36EE">
            <w:rPr>
              <w:rFonts w:cs="Times New Roman"/>
              <w:color w:val="7030A0"/>
              <w:sz w:val="22"/>
              <w:rPrChange w:id="17048" w:author="韬 黄" w:date="2018-10-10T17:59:00Z">
                <w:rPr>
                  <w:rFonts w:cs="Times New Roman"/>
                  <w:color w:val="000000" w:themeColor="text1"/>
                  <w:sz w:val="22"/>
                </w:rPr>
              </w:rPrChange>
            </w:rPr>
            <w:delText>can</w:delText>
          </w:r>
        </w:del>
      </w:ins>
      <w:ins w:id="17049" w:author="韬 黄" w:date="2018-10-10T17:55:00Z">
        <w:r w:rsidR="00775B45">
          <w:rPr>
            <w:rFonts w:cs="Times New Roman"/>
            <w:color w:val="7030A0"/>
            <w:sz w:val="22"/>
            <w:rPrChange w:id="17050" w:author="韬 黄" w:date="2018-10-10T17:59:00Z">
              <w:rPr>
                <w:rFonts w:cs="Times New Roman"/>
                <w:color w:val="7030A0"/>
                <w:sz w:val="22"/>
              </w:rPr>
            </w:rPrChange>
          </w:rPr>
          <w:t>lead</w:t>
        </w:r>
        <w:r w:rsidR="003F36EE" w:rsidRPr="003F36EE">
          <w:rPr>
            <w:rFonts w:cs="Times New Roman"/>
            <w:color w:val="7030A0"/>
            <w:sz w:val="22"/>
            <w:rPrChange w:id="17051" w:author="韬 黄" w:date="2018-10-10T17:59:00Z">
              <w:rPr>
                <w:rFonts w:cs="Times New Roman"/>
                <w:color w:val="000000" w:themeColor="text1"/>
                <w:sz w:val="22"/>
              </w:rPr>
            </w:rPrChange>
          </w:rPr>
          <w:t xml:space="preserve"> to higher</w:t>
        </w:r>
      </w:ins>
      <w:ins w:id="17052" w:author="Huang T  Dr (Surrey Business Schl)" w:date="2018-09-20T17:57:00Z">
        <w:r w:rsidR="00CC40D4" w:rsidRPr="003F36EE">
          <w:rPr>
            <w:rFonts w:cs="Times New Roman"/>
            <w:color w:val="7030A0"/>
            <w:sz w:val="22"/>
            <w:rPrChange w:id="17053" w:author="韬 黄" w:date="2018-10-10T17:59:00Z">
              <w:rPr>
                <w:rFonts w:cs="Times New Roman"/>
                <w:color w:val="000000" w:themeColor="text1"/>
                <w:sz w:val="22"/>
              </w:rPr>
            </w:rPrChange>
          </w:rPr>
          <w:t xml:space="preserve"> </w:t>
        </w:r>
      </w:ins>
      <w:ins w:id="17054" w:author="韬 黄" w:date="2018-10-13T20:03:00Z">
        <w:r w:rsidR="00D12C10">
          <w:rPr>
            <w:rFonts w:cs="Times New Roman"/>
            <w:color w:val="7030A0"/>
            <w:sz w:val="22"/>
          </w:rPr>
          <w:t xml:space="preserve">percentage </w:t>
        </w:r>
      </w:ins>
      <w:ins w:id="17055" w:author="Huang T  Dr (Surrey Business Schl)" w:date="2018-09-20T17:57:00Z">
        <w:r w:rsidR="00CC40D4" w:rsidRPr="003F36EE">
          <w:rPr>
            <w:rFonts w:cs="Times New Roman"/>
            <w:color w:val="7030A0"/>
            <w:sz w:val="22"/>
            <w:rPrChange w:id="17056" w:author="韬 黄" w:date="2018-10-10T17:59:00Z">
              <w:rPr>
                <w:rFonts w:cs="Times New Roman"/>
                <w:color w:val="000000" w:themeColor="text1"/>
                <w:sz w:val="22"/>
              </w:rPr>
            </w:rPrChange>
          </w:rPr>
          <w:t>reduc</w:t>
        </w:r>
      </w:ins>
      <w:ins w:id="17057" w:author="韬 黄" w:date="2018-10-10T17:55:00Z">
        <w:r w:rsidR="003F36EE" w:rsidRPr="003F36EE">
          <w:rPr>
            <w:rFonts w:cs="Times New Roman"/>
            <w:color w:val="7030A0"/>
            <w:sz w:val="22"/>
            <w:rPrChange w:id="17058" w:author="韬 黄" w:date="2018-10-10T17:59:00Z">
              <w:rPr>
                <w:rFonts w:cs="Times New Roman"/>
                <w:color w:val="000000" w:themeColor="text1"/>
                <w:sz w:val="22"/>
              </w:rPr>
            </w:rPrChange>
          </w:rPr>
          <w:t>tion</w:t>
        </w:r>
      </w:ins>
      <w:ins w:id="17059" w:author="韬 黄" w:date="2018-10-13T20:03:00Z">
        <w:r w:rsidR="00D12C10">
          <w:rPr>
            <w:rFonts w:cs="Times New Roman"/>
            <w:color w:val="7030A0"/>
            <w:sz w:val="22"/>
          </w:rPr>
          <w:t>s</w:t>
        </w:r>
      </w:ins>
      <w:ins w:id="17060" w:author="韬 黄" w:date="2018-10-10T17:55:00Z">
        <w:r w:rsidR="003F36EE" w:rsidRPr="003F36EE">
          <w:rPr>
            <w:rFonts w:cs="Times New Roman"/>
            <w:color w:val="7030A0"/>
            <w:sz w:val="22"/>
            <w:rPrChange w:id="17061" w:author="韬 黄" w:date="2018-10-10T17:59:00Z">
              <w:rPr>
                <w:rFonts w:cs="Times New Roman"/>
                <w:color w:val="000000" w:themeColor="text1"/>
                <w:sz w:val="22"/>
              </w:rPr>
            </w:rPrChange>
          </w:rPr>
          <w:t xml:space="preserve"> of the </w:t>
        </w:r>
      </w:ins>
      <w:ins w:id="17062" w:author="Huang T  Dr (Surrey Business Schl)" w:date="2018-09-20T17:57:00Z">
        <w:del w:id="17063" w:author="韬 黄" w:date="2018-10-10T17:55:00Z">
          <w:r w:rsidR="00CC40D4" w:rsidRPr="003F36EE" w:rsidDel="003F36EE">
            <w:rPr>
              <w:rFonts w:cs="Times New Roman"/>
              <w:color w:val="7030A0"/>
              <w:sz w:val="22"/>
              <w:rPrChange w:id="17064" w:author="韬 黄" w:date="2018-10-10T17:59:00Z">
                <w:rPr>
                  <w:rFonts w:cs="Times New Roman"/>
                  <w:color w:val="000000" w:themeColor="text1"/>
                  <w:sz w:val="22"/>
                </w:rPr>
              </w:rPrChange>
            </w:rPr>
            <w:delText xml:space="preserve">e a higher percentage of </w:delText>
          </w:r>
        </w:del>
        <w:r w:rsidR="00CC40D4" w:rsidRPr="003F36EE">
          <w:rPr>
            <w:rFonts w:cs="Times New Roman"/>
            <w:color w:val="7030A0"/>
            <w:sz w:val="22"/>
            <w:rPrChange w:id="17065" w:author="韬 黄" w:date="2018-10-10T17:59:00Z">
              <w:rPr>
                <w:rFonts w:cs="Times New Roman"/>
                <w:color w:val="000000" w:themeColor="text1"/>
                <w:sz w:val="22"/>
              </w:rPr>
            </w:rPrChange>
          </w:rPr>
          <w:t>MASE</w:t>
        </w:r>
      </w:ins>
      <w:ins w:id="17066" w:author="韬 黄" w:date="2018-10-15T20:41:00Z">
        <w:r w:rsidR="00775B45" w:rsidRPr="00775B45">
          <w:rPr>
            <w:rFonts w:cs="Times New Roman"/>
            <w:color w:val="7030A0"/>
            <w:sz w:val="22"/>
          </w:rPr>
          <w:t xml:space="preserve"> </w:t>
        </w:r>
        <w:r w:rsidR="00775B45">
          <w:rPr>
            <w:rFonts w:cs="Times New Roman"/>
            <w:color w:val="7030A0"/>
            <w:sz w:val="22"/>
          </w:rPr>
          <w:t xml:space="preserve">for the SKU’s </w:t>
        </w:r>
        <w:r w:rsidR="00775B45" w:rsidRPr="005801B3">
          <w:rPr>
            <w:rFonts w:cs="Times New Roman"/>
            <w:color w:val="7030A0"/>
            <w:sz w:val="22"/>
          </w:rPr>
          <w:t xml:space="preserve">with higher randomness </w:t>
        </w:r>
        <w:r w:rsidR="00775B45">
          <w:rPr>
            <w:rFonts w:cs="Times New Roman"/>
            <w:color w:val="7030A0"/>
            <w:sz w:val="22"/>
          </w:rPr>
          <w:t xml:space="preserve">and trend </w:t>
        </w:r>
        <w:r w:rsidR="00775B45" w:rsidRPr="005801B3">
          <w:rPr>
            <w:rFonts w:cs="Times New Roman"/>
            <w:color w:val="7030A0"/>
            <w:sz w:val="22"/>
          </w:rPr>
          <w:t xml:space="preserve">(e.g., </w:t>
        </w:r>
      </w:ins>
      <w:ins w:id="17067" w:author="韬 黄" w:date="2018-10-15T20:56:00Z">
        <w:r w:rsidR="007A2D1F">
          <w:rPr>
            <w:rFonts w:cs="Times New Roman"/>
            <w:color w:val="7030A0"/>
            <w:sz w:val="22"/>
          </w:rPr>
          <w:t>being</w:t>
        </w:r>
      </w:ins>
      <w:ins w:id="17068" w:author="韬 黄" w:date="2018-10-15T20:41:00Z">
        <w:r w:rsidR="00775B45" w:rsidRPr="005801B3">
          <w:rPr>
            <w:rFonts w:cs="Times New Roman"/>
            <w:color w:val="7030A0"/>
            <w:sz w:val="22"/>
          </w:rPr>
          <w:t xml:space="preserve"> difficult to forecast and exhibit a </w:t>
        </w:r>
        <w:r w:rsidR="00775B45" w:rsidRPr="005801B3">
          <w:rPr>
            <w:rFonts w:cs="Times New Roman"/>
            <w:noProof/>
            <w:color w:val="7030A0"/>
            <w:sz w:val="22"/>
          </w:rPr>
          <w:t>trend</w:t>
        </w:r>
        <w:r w:rsidR="00775B45" w:rsidRPr="005801B3">
          <w:rPr>
            <w:rFonts w:cs="Times New Roman"/>
            <w:color w:val="7030A0"/>
            <w:sz w:val="22"/>
          </w:rPr>
          <w:t xml:space="preserve"> in sales)</w:t>
        </w:r>
      </w:ins>
      <w:ins w:id="17069" w:author="Huang T  Dr (Surrey Business Schl)" w:date="2018-09-20T17:57:00Z">
        <w:del w:id="17070" w:author="韬 黄" w:date="2018-10-10T17:55:00Z">
          <w:r w:rsidR="00CC40D4" w:rsidRPr="003F36EE" w:rsidDel="003F36EE">
            <w:rPr>
              <w:rFonts w:cs="Times New Roman"/>
              <w:color w:val="7030A0"/>
              <w:sz w:val="22"/>
              <w:rPrChange w:id="17071" w:author="韬 黄" w:date="2018-10-10T17:59:00Z">
                <w:rPr>
                  <w:rFonts w:cs="Times New Roman"/>
                  <w:color w:val="000000" w:themeColor="text1"/>
                  <w:sz w:val="22"/>
                </w:rPr>
              </w:rPrChange>
            </w:rPr>
            <w:delText xml:space="preserve"> compared to the ADL-</w:delText>
          </w:r>
          <w:r w:rsidR="00CC40D4" w:rsidRPr="003F36EE" w:rsidDel="003F36EE">
            <w:rPr>
              <w:rFonts w:cs="Times New Roman"/>
              <w:noProof/>
              <w:color w:val="7030A0"/>
              <w:sz w:val="22"/>
              <w:rPrChange w:id="17072" w:author="韬 黄" w:date="2018-10-10T17:59:00Z">
                <w:rPr>
                  <w:rFonts w:cs="Times New Roman"/>
                  <w:noProof/>
                  <w:color w:val="000000" w:themeColor="text1"/>
                  <w:sz w:val="22"/>
                </w:rPr>
              </w:rPrChange>
            </w:rPr>
            <w:delText>intra model</w:delText>
          </w:r>
        </w:del>
      </w:ins>
      <w:ins w:id="17073" w:author="韬 黄" w:date="2018-10-15T17:10:00Z">
        <w:r w:rsidR="000C28FA">
          <w:rPr>
            <w:rFonts w:cs="Times New Roman"/>
            <w:color w:val="7030A0"/>
            <w:sz w:val="22"/>
          </w:rPr>
          <w:t xml:space="preserve">, </w:t>
        </w:r>
      </w:ins>
      <w:ins w:id="17074" w:author="Huang T  Dr (Surrey Business Schl)" w:date="2018-09-20T17:57:00Z">
        <w:del w:id="17075" w:author="韬 黄" w:date="2018-10-15T17:09:00Z">
          <w:r w:rsidR="00CC40D4" w:rsidRPr="003F36EE" w:rsidDel="000C28FA">
            <w:rPr>
              <w:rFonts w:cs="Times New Roman"/>
              <w:noProof/>
              <w:color w:val="7030A0"/>
              <w:sz w:val="22"/>
              <w:rPrChange w:id="17076" w:author="韬 黄" w:date="2018-10-10T17:59:00Z">
                <w:rPr>
                  <w:rFonts w:cs="Times New Roman"/>
                  <w:noProof/>
                  <w:color w:val="000000" w:themeColor="text1"/>
                  <w:sz w:val="22"/>
                </w:rPr>
              </w:rPrChange>
            </w:rPr>
            <w:delText>.</w:delText>
          </w:r>
        </w:del>
      </w:ins>
      <w:ins w:id="17077" w:author="Huang T  Dr (Surrey Business Schl)" w:date="2018-09-20T17:58:00Z">
        <w:del w:id="17078" w:author="韬 黄" w:date="2018-10-15T17:09:00Z">
          <w:r w:rsidR="00CC40D4" w:rsidRPr="003F36EE" w:rsidDel="000C28FA">
            <w:rPr>
              <w:rFonts w:cs="Times New Roman"/>
              <w:color w:val="7030A0"/>
              <w:sz w:val="22"/>
              <w:rPrChange w:id="17079" w:author="韬 黄" w:date="2018-10-10T17:59:00Z">
                <w:rPr>
                  <w:rFonts w:cs="Times New Roman"/>
                  <w:color w:val="000000" w:themeColor="text1"/>
                  <w:sz w:val="22"/>
                </w:rPr>
              </w:rPrChange>
            </w:rPr>
            <w:delText xml:space="preserve"> This is</w:delText>
          </w:r>
        </w:del>
      </w:ins>
      <w:del w:id="17080" w:author="韬 黄" w:date="2018-10-15T17:09:00Z">
        <w:r w:rsidRPr="003F36EE" w:rsidDel="000C28FA">
          <w:rPr>
            <w:rFonts w:cs="Times New Roman"/>
            <w:color w:val="7030A0"/>
            <w:sz w:val="22"/>
            <w:rPrChange w:id="17081" w:author="韬 黄" w:date="2018-10-10T17:59:00Z">
              <w:rPr>
                <w:rFonts w:cs="Times New Roman"/>
                <w:color w:val="000000" w:themeColor="text1"/>
                <w:sz w:val="22"/>
              </w:rPr>
            </w:rPrChange>
          </w:rPr>
          <w:delText xml:space="preserve">: </w:delText>
        </w:r>
      </w:del>
      <w:moveFromRangeStart w:id="17082" w:author="Huang T  Dr (Surrey Business Schl)" w:date="2018-09-20T17:55:00Z" w:name="move525229487"/>
      <w:moveFrom w:id="17083" w:author="Huang T  Dr (Surrey Business Schl)" w:date="2018-09-20T17:55:00Z">
        <w:del w:id="17084" w:author="韬 黄" w:date="2018-10-15T17:09:00Z">
          <w:r w:rsidRPr="003F36EE" w:rsidDel="000C28FA">
            <w:rPr>
              <w:rFonts w:cs="Times New Roman"/>
              <w:color w:val="7030A0"/>
              <w:sz w:val="22"/>
              <w:rPrChange w:id="17085" w:author="韬 黄" w:date="2018-10-10T17:59:00Z">
                <w:rPr>
                  <w:rFonts w:cs="Times New Roman"/>
                  <w:color w:val="000000" w:themeColor="text1"/>
                  <w:sz w:val="22"/>
                </w:rPr>
              </w:rPrChange>
            </w:rPr>
            <w:delText xml:space="preserve">similarly, for the extended model with category dummy variables included. This result holds true also for the models which only include the focal marketing variables. </w:delText>
          </w:r>
        </w:del>
      </w:moveFrom>
      <w:moveFromRangeEnd w:id="17082"/>
      <w:del w:id="17086" w:author="韬 黄" w:date="2018-10-15T17:09:00Z">
        <w:r w:rsidRPr="003F36EE" w:rsidDel="000C28FA">
          <w:rPr>
            <w:rFonts w:cs="Times New Roman"/>
            <w:color w:val="7030A0"/>
            <w:sz w:val="22"/>
            <w:rPrChange w:id="17087" w:author="韬 黄" w:date="2018-10-10T17:59:00Z">
              <w:rPr>
                <w:rFonts w:cs="Times New Roman"/>
                <w:color w:val="000000" w:themeColor="text1"/>
                <w:sz w:val="22"/>
              </w:rPr>
            </w:rPrChange>
          </w:rPr>
          <w:delText xml:space="preserve">This suggests that our proposed models tend to be more advantageous for the SKUs which are difficult to forecast and exhibit a </w:delText>
        </w:r>
        <w:r w:rsidRPr="003F36EE" w:rsidDel="000C28FA">
          <w:rPr>
            <w:rFonts w:cs="Times New Roman"/>
            <w:noProof/>
            <w:color w:val="7030A0"/>
            <w:sz w:val="22"/>
            <w:rPrChange w:id="17088" w:author="韬 黄" w:date="2018-10-10T17:59:00Z">
              <w:rPr>
                <w:rFonts w:cs="Times New Roman"/>
                <w:noProof/>
                <w:color w:val="000000" w:themeColor="text1"/>
                <w:sz w:val="22"/>
              </w:rPr>
            </w:rPrChange>
          </w:rPr>
          <w:delText>trend</w:delText>
        </w:r>
        <w:r w:rsidRPr="003F36EE" w:rsidDel="000C28FA">
          <w:rPr>
            <w:rFonts w:cs="Times New Roman"/>
            <w:color w:val="7030A0"/>
            <w:sz w:val="22"/>
            <w:rPrChange w:id="17089" w:author="韬 黄" w:date="2018-10-10T17:59:00Z">
              <w:rPr>
                <w:rFonts w:cs="Times New Roman"/>
                <w:color w:val="000000" w:themeColor="text1"/>
                <w:sz w:val="22"/>
              </w:rPr>
            </w:rPrChange>
          </w:rPr>
          <w:delText xml:space="preserve"> in </w:delText>
        </w:r>
        <w:r w:rsidR="00BD4D35" w:rsidRPr="003F36EE" w:rsidDel="000C28FA">
          <w:rPr>
            <w:rFonts w:cs="Times New Roman"/>
            <w:color w:val="7030A0"/>
            <w:sz w:val="22"/>
            <w:rPrChange w:id="17090" w:author="韬 黄" w:date="2018-10-10T17:59:00Z">
              <w:rPr>
                <w:rFonts w:cs="Times New Roman"/>
                <w:color w:val="000000" w:themeColor="text1"/>
                <w:sz w:val="22"/>
              </w:rPr>
            </w:rPrChange>
          </w:rPr>
          <w:delText>sales</w:delText>
        </w:r>
        <w:r w:rsidRPr="003F36EE" w:rsidDel="000C28FA">
          <w:rPr>
            <w:rFonts w:cs="Times New Roman"/>
            <w:color w:val="7030A0"/>
            <w:sz w:val="22"/>
            <w:rPrChange w:id="17091" w:author="韬 黄" w:date="2018-10-10T17:59:00Z">
              <w:rPr>
                <w:rFonts w:cs="Times New Roman"/>
                <w:color w:val="000000" w:themeColor="text1"/>
                <w:sz w:val="22"/>
              </w:rPr>
            </w:rPrChange>
          </w:rPr>
          <w:delText xml:space="preserve">, </w:delText>
        </w:r>
      </w:del>
      <w:r w:rsidRPr="003F36EE">
        <w:rPr>
          <w:rFonts w:cs="Times New Roman"/>
          <w:color w:val="7030A0"/>
          <w:sz w:val="22"/>
          <w:rPrChange w:id="17092" w:author="韬 黄" w:date="2018-10-10T17:59:00Z">
            <w:rPr>
              <w:rFonts w:cs="Times New Roman"/>
              <w:color w:val="000000" w:themeColor="text1"/>
              <w:sz w:val="22"/>
            </w:rPr>
          </w:rPrChange>
        </w:rPr>
        <w:t xml:space="preserve">possibly because the SKUs </w:t>
      </w:r>
      <w:del w:id="17093" w:author="韬 黄" w:date="2018-10-15T20:42:00Z">
        <w:r w:rsidRPr="003F36EE" w:rsidDel="00775B45">
          <w:rPr>
            <w:rFonts w:cs="Times New Roman"/>
            <w:color w:val="7030A0"/>
            <w:sz w:val="22"/>
            <w:rPrChange w:id="17094" w:author="韬 黄" w:date="2018-10-10T17:59:00Z">
              <w:rPr>
                <w:rFonts w:cs="Times New Roman"/>
                <w:color w:val="000000" w:themeColor="text1"/>
                <w:sz w:val="22"/>
              </w:rPr>
            </w:rPrChange>
          </w:rPr>
          <w:delText>with higher levels of ‘randomness and trend’</w:delText>
        </w:r>
      </w:del>
      <w:ins w:id="17095" w:author="韬 黄" w:date="2018-10-15T20:42:00Z">
        <w:r w:rsidR="00775B45">
          <w:rPr>
            <w:rFonts w:cs="Times New Roman"/>
            <w:color w:val="7030A0"/>
            <w:sz w:val="22"/>
          </w:rPr>
          <w:t>of this type</w:t>
        </w:r>
      </w:ins>
      <w:r w:rsidRPr="003F36EE">
        <w:rPr>
          <w:rFonts w:cs="Times New Roman"/>
          <w:color w:val="7030A0"/>
          <w:sz w:val="22"/>
          <w:rPrChange w:id="17096" w:author="韬 黄" w:date="2018-10-10T17:59:00Z">
            <w:rPr>
              <w:rFonts w:cs="Times New Roman"/>
              <w:color w:val="000000" w:themeColor="text1"/>
              <w:sz w:val="22"/>
            </w:rPr>
          </w:rPrChange>
        </w:rPr>
        <w:t xml:space="preserve"> are more heavily associated with the </w:t>
      </w:r>
      <w:del w:id="17097" w:author="Huang T  Dr (Surrey Business Schl)" w:date="2018-09-19T18:25:00Z">
        <w:r w:rsidRPr="003F36EE" w:rsidDel="00DE758E">
          <w:rPr>
            <w:rFonts w:cs="Times New Roman"/>
            <w:color w:val="7030A0"/>
            <w:sz w:val="22"/>
            <w:rPrChange w:id="17098" w:author="韬 黄" w:date="2018-10-10T17:59:00Z">
              <w:rPr>
                <w:rFonts w:cs="Times New Roman"/>
                <w:color w:val="000000" w:themeColor="text1"/>
                <w:sz w:val="22"/>
              </w:rPr>
            </w:rPrChange>
          </w:rPr>
          <w:delText xml:space="preserve">structural break </w:delText>
        </w:r>
      </w:del>
      <w:ins w:id="17099" w:author="Huang T  Dr (Surrey Business Schl)" w:date="2018-09-19T18:25:00Z">
        <w:r w:rsidR="00DE758E" w:rsidRPr="003F36EE">
          <w:rPr>
            <w:rFonts w:cs="Times New Roman"/>
            <w:color w:val="7030A0"/>
            <w:sz w:val="22"/>
            <w:rPrChange w:id="17100" w:author="韬 黄" w:date="2018-10-10T17:59:00Z">
              <w:rPr>
                <w:rFonts w:cs="Times New Roman"/>
                <w:color w:val="000000" w:themeColor="text1"/>
                <w:sz w:val="22"/>
              </w:rPr>
            </w:rPrChange>
          </w:rPr>
          <w:t xml:space="preserve">structural change </w:t>
        </w:r>
      </w:ins>
      <w:r w:rsidR="00C56B8D" w:rsidRPr="003F36EE">
        <w:rPr>
          <w:rFonts w:cs="Times New Roman"/>
          <w:color w:val="7030A0"/>
          <w:sz w:val="22"/>
          <w:rPrChange w:id="17101" w:author="韬 黄" w:date="2018-10-10T17:59:00Z">
            <w:rPr>
              <w:rFonts w:cs="Times New Roman"/>
              <w:color w:val="000000" w:themeColor="text1"/>
              <w:sz w:val="22"/>
            </w:rPr>
          </w:rPrChange>
        </w:rPr>
        <w:t>problem and forecast bias</w:t>
      </w:r>
      <w:r w:rsidRPr="003F36EE">
        <w:rPr>
          <w:rFonts w:cs="Times New Roman"/>
          <w:color w:val="7030A0"/>
          <w:sz w:val="22"/>
          <w:rPrChange w:id="17102" w:author="韬 黄" w:date="2018-10-10T17:59:00Z">
            <w:rPr>
              <w:rFonts w:cs="Times New Roman"/>
              <w:color w:val="000000" w:themeColor="text1"/>
              <w:sz w:val="22"/>
            </w:rPr>
          </w:rPrChange>
        </w:rPr>
        <w:t>.</w:t>
      </w:r>
      <w:ins w:id="17103" w:author="韬 黄" w:date="2018-10-13T20:04:00Z">
        <w:r w:rsidR="00D12C10">
          <w:rPr>
            <w:rFonts w:cs="Times New Roman"/>
            <w:color w:val="7030A0"/>
            <w:sz w:val="22"/>
          </w:rPr>
          <w:t xml:space="preserve"> </w:t>
        </w:r>
      </w:ins>
      <w:ins w:id="17104" w:author="韬 黄" w:date="2018-10-15T17:10:00Z">
        <w:r w:rsidR="00D10B7F">
          <w:rPr>
            <w:rFonts w:cs="Times New Roman"/>
            <w:color w:val="7030A0"/>
            <w:sz w:val="22"/>
          </w:rPr>
          <w:t xml:space="preserve">The results also indicate </w:t>
        </w:r>
      </w:ins>
      <w:del w:id="17105" w:author="韬 黄" w:date="2018-10-10T17:59:00Z">
        <w:r w:rsidRPr="001E17BA" w:rsidDel="003F36EE">
          <w:rPr>
            <w:rFonts w:cs="Times New Roman"/>
            <w:color w:val="000000" w:themeColor="text1"/>
            <w:sz w:val="22"/>
          </w:rPr>
          <w:delText xml:space="preserve"> </w:delText>
        </w:r>
      </w:del>
      <w:ins w:id="17106" w:author="Huang T  Dr (Surrey Business Schl)" w:date="2018-09-20T17:58:00Z">
        <w:del w:id="17107" w:author="韬 黄" w:date="2018-10-10T17:59:00Z">
          <w:r w:rsidR="00CC40D4" w:rsidRPr="006F0394" w:rsidDel="003F36EE">
            <w:rPr>
              <w:rFonts w:cs="Times New Roman"/>
              <w:color w:val="000000" w:themeColor="text1"/>
              <w:sz w:val="22"/>
              <w:highlight w:val="yellow"/>
              <w:rPrChange w:id="17108" w:author="Huang T  Dr (Surrey Business Schl)" w:date="2018-09-20T18:01:00Z">
                <w:rPr>
                  <w:rFonts w:cs="Times New Roman"/>
                  <w:color w:val="000000" w:themeColor="text1"/>
                  <w:sz w:val="22"/>
                </w:rPr>
              </w:rPrChange>
            </w:rPr>
            <w:delText>Also, we may</w:delText>
          </w:r>
          <w:r w:rsidR="00CC40D4" w:rsidDel="003F36EE">
            <w:rPr>
              <w:rFonts w:cs="Times New Roman"/>
              <w:color w:val="000000" w:themeColor="text1"/>
              <w:sz w:val="22"/>
            </w:rPr>
            <w:delText xml:space="preserve"> </w:delText>
          </w:r>
        </w:del>
      </w:ins>
    </w:p>
    <w:p w14:paraId="272E2C2B" w14:textId="27AB27AE" w:rsidR="00CC40D4" w:rsidDel="00D10B7F" w:rsidRDefault="00CC40D4" w:rsidP="00775B45">
      <w:pPr>
        <w:pStyle w:val="ListParagraph"/>
        <w:shd w:val="clear" w:color="auto" w:fill="FFFFFF" w:themeFill="background1"/>
        <w:spacing w:after="0" w:line="360" w:lineRule="auto"/>
        <w:ind w:left="0"/>
        <w:rPr>
          <w:ins w:id="17109" w:author="Huang T  Dr (Surrey Business Schl)" w:date="2018-09-20T17:58:00Z"/>
          <w:del w:id="17110" w:author="韬 黄" w:date="2018-10-15T17:10:00Z"/>
          <w:rFonts w:cs="Times New Roman"/>
          <w:color w:val="000000" w:themeColor="text1"/>
          <w:sz w:val="22"/>
        </w:rPr>
        <w:pPrChange w:id="17111" w:author="韬 黄" w:date="2018-10-15T20:46:00Z">
          <w:pPr>
            <w:pStyle w:val="ListParagraph"/>
            <w:shd w:val="clear" w:color="auto" w:fill="FFFFFF" w:themeFill="background1"/>
            <w:spacing w:after="0" w:line="360" w:lineRule="auto"/>
            <w:ind w:left="0"/>
          </w:pPr>
        </w:pPrChange>
      </w:pPr>
    </w:p>
    <w:p w14:paraId="06D41954" w14:textId="5457DC89" w:rsidR="00552C8C" w:rsidRDefault="004C569C" w:rsidP="00582E1E">
      <w:pPr>
        <w:pStyle w:val="ListParagraph"/>
        <w:shd w:val="clear" w:color="auto" w:fill="FFFFFF" w:themeFill="background1"/>
        <w:spacing w:after="0" w:line="360" w:lineRule="auto"/>
        <w:ind w:left="0"/>
        <w:rPr>
          <w:ins w:id="17112" w:author="韬 黄" w:date="2018-10-13T20:16:00Z"/>
          <w:rFonts w:cs="Times New Roman"/>
          <w:color w:val="7030A0"/>
          <w:sz w:val="22"/>
        </w:rPr>
        <w:pPrChange w:id="17113" w:author="韬 黄" w:date="2018-10-15T21:48:00Z">
          <w:pPr>
            <w:pStyle w:val="ListParagraph"/>
            <w:shd w:val="clear" w:color="auto" w:fill="FFFFFF" w:themeFill="background1"/>
            <w:spacing w:after="0" w:line="360" w:lineRule="auto"/>
            <w:ind w:left="0"/>
          </w:pPr>
        </w:pPrChange>
      </w:pPr>
      <w:del w:id="17114" w:author="韬 黄" w:date="2018-10-13T20:09:00Z">
        <w:r w:rsidRPr="00F34E57" w:rsidDel="00955B73">
          <w:rPr>
            <w:rFonts w:cs="Times New Roman"/>
            <w:color w:val="7030A0"/>
            <w:sz w:val="22"/>
            <w:rPrChange w:id="17115" w:author="韬 黄" w:date="2018-10-13T20:16:00Z">
              <w:rPr>
                <w:rFonts w:cs="Times New Roman"/>
                <w:color w:val="000000" w:themeColor="text1"/>
                <w:sz w:val="22"/>
              </w:rPr>
            </w:rPrChange>
          </w:rPr>
          <w:delText>Second</w:delText>
        </w:r>
      </w:del>
      <w:del w:id="17116" w:author="韬 黄" w:date="2018-10-15T17:10:00Z">
        <w:r w:rsidRPr="00F34E57" w:rsidDel="00D10B7F">
          <w:rPr>
            <w:rFonts w:cs="Times New Roman"/>
            <w:color w:val="7030A0"/>
            <w:sz w:val="22"/>
            <w:rPrChange w:id="17117" w:author="韬 黄" w:date="2018-10-13T20:16:00Z">
              <w:rPr>
                <w:rFonts w:cs="Times New Roman"/>
                <w:color w:val="000000" w:themeColor="text1"/>
                <w:sz w:val="22"/>
              </w:rPr>
            </w:rPrChange>
          </w:rPr>
          <w:delText xml:space="preserve">, </w:delText>
        </w:r>
      </w:del>
      <w:ins w:id="17118" w:author="韬 黄" w:date="2018-10-15T17:10:00Z">
        <w:r w:rsidR="00D10B7F">
          <w:rPr>
            <w:rFonts w:cs="Times New Roman"/>
            <w:color w:val="7030A0"/>
            <w:sz w:val="22"/>
          </w:rPr>
          <w:t xml:space="preserve">that </w:t>
        </w:r>
      </w:ins>
      <w:r w:rsidRPr="00F34E57">
        <w:rPr>
          <w:rFonts w:cs="Times New Roman"/>
          <w:color w:val="7030A0"/>
          <w:sz w:val="22"/>
          <w:rPrChange w:id="17119" w:author="韬 黄" w:date="2018-10-13T20:16:00Z">
            <w:rPr>
              <w:rFonts w:cs="Times New Roman"/>
              <w:color w:val="000000" w:themeColor="text1"/>
              <w:sz w:val="22"/>
            </w:rPr>
          </w:rPrChange>
        </w:rPr>
        <w:t>the</w:t>
      </w:r>
      <w:r w:rsidR="008B6C63" w:rsidRPr="00F34E57">
        <w:rPr>
          <w:rFonts w:cs="Times New Roman"/>
          <w:color w:val="7030A0"/>
          <w:sz w:val="22"/>
          <w:rPrChange w:id="17120" w:author="韬 黄" w:date="2018-10-13T20:16:00Z">
            <w:rPr>
              <w:rFonts w:cs="Times New Roman"/>
              <w:color w:val="000000" w:themeColor="text1"/>
              <w:sz w:val="22"/>
            </w:rPr>
          </w:rPrChange>
        </w:rPr>
        <w:t xml:space="preserve"> </w:t>
      </w:r>
      <w:del w:id="17121" w:author="韬 黄" w:date="2018-10-13T20:09:00Z">
        <w:r w:rsidR="008B6C63" w:rsidRPr="00F34E57" w:rsidDel="00955B73">
          <w:rPr>
            <w:rFonts w:cs="Times New Roman"/>
            <w:color w:val="7030A0"/>
            <w:sz w:val="22"/>
            <w:rPrChange w:id="17122" w:author="韬 黄" w:date="2018-10-13T20:16:00Z">
              <w:rPr>
                <w:rFonts w:cs="Times New Roman"/>
                <w:color w:val="000000" w:themeColor="text1"/>
                <w:sz w:val="22"/>
              </w:rPr>
            </w:rPrChange>
          </w:rPr>
          <w:delText>IC related models including the</w:delText>
        </w:r>
        <w:r w:rsidRPr="00F34E57" w:rsidDel="00955B73">
          <w:rPr>
            <w:rFonts w:cs="Times New Roman"/>
            <w:color w:val="7030A0"/>
            <w:sz w:val="22"/>
            <w:rPrChange w:id="17123" w:author="韬 黄" w:date="2018-10-13T20:16:00Z">
              <w:rPr>
                <w:rFonts w:cs="Times New Roman"/>
                <w:color w:val="000000" w:themeColor="text1"/>
                <w:sz w:val="22"/>
              </w:rPr>
            </w:rPrChange>
          </w:rPr>
          <w:delText xml:space="preserve"> </w:delText>
        </w:r>
      </w:del>
      <w:r w:rsidRPr="00F34E57">
        <w:rPr>
          <w:rFonts w:cs="Times New Roman"/>
          <w:color w:val="7030A0"/>
          <w:sz w:val="22"/>
          <w:rPrChange w:id="17124" w:author="韬 黄" w:date="2018-10-13T20:16:00Z">
            <w:rPr>
              <w:rFonts w:cs="Times New Roman"/>
              <w:color w:val="000000" w:themeColor="text1"/>
              <w:sz w:val="22"/>
            </w:rPr>
          </w:rPrChange>
        </w:rPr>
        <w:t>ADL-intra-IC model</w:t>
      </w:r>
      <w:ins w:id="17125" w:author="韬 黄" w:date="2018-10-10T17:59:00Z">
        <w:r w:rsidR="004E5D2C" w:rsidRPr="00F34E57">
          <w:rPr>
            <w:rFonts w:cs="Times New Roman"/>
            <w:color w:val="7030A0"/>
            <w:sz w:val="22"/>
            <w:rPrChange w:id="17126" w:author="韬 黄" w:date="2018-10-13T20:16:00Z">
              <w:rPr>
                <w:rFonts w:cs="Times New Roman"/>
                <w:color w:val="000000" w:themeColor="text1"/>
                <w:sz w:val="22"/>
              </w:rPr>
            </w:rPrChange>
          </w:rPr>
          <w:t xml:space="preserve"> and</w:t>
        </w:r>
      </w:ins>
      <w:del w:id="17127" w:author="韬 黄" w:date="2018-10-10T17:59:00Z">
        <w:r w:rsidRPr="00F34E57" w:rsidDel="004E5D2C">
          <w:rPr>
            <w:rFonts w:cs="Times New Roman"/>
            <w:color w:val="7030A0"/>
            <w:sz w:val="22"/>
            <w:rPrChange w:id="17128" w:author="韬 黄" w:date="2018-10-13T20:16:00Z">
              <w:rPr>
                <w:rFonts w:cs="Times New Roman"/>
                <w:color w:val="000000" w:themeColor="text1"/>
                <w:sz w:val="22"/>
              </w:rPr>
            </w:rPrChange>
          </w:rPr>
          <w:delText>,</w:delText>
        </w:r>
      </w:del>
      <w:r w:rsidRPr="00F34E57">
        <w:rPr>
          <w:rFonts w:cs="Times New Roman"/>
          <w:color w:val="7030A0"/>
          <w:sz w:val="22"/>
          <w:rPrChange w:id="17129" w:author="韬 黄" w:date="2018-10-13T20:16:00Z">
            <w:rPr>
              <w:rFonts w:cs="Times New Roman"/>
              <w:color w:val="000000" w:themeColor="text1"/>
              <w:sz w:val="22"/>
            </w:rPr>
          </w:rPrChange>
        </w:rPr>
        <w:t xml:space="preserve"> the ADL-own-IC model</w:t>
      </w:r>
      <w:del w:id="17130" w:author="韬 黄" w:date="2018-10-10T18:00:00Z">
        <w:r w:rsidRPr="00F34E57" w:rsidDel="004E5D2C">
          <w:rPr>
            <w:rFonts w:cs="Times New Roman"/>
            <w:color w:val="7030A0"/>
            <w:sz w:val="22"/>
            <w:rPrChange w:id="17131" w:author="韬 黄" w:date="2018-10-13T20:16:00Z">
              <w:rPr>
                <w:rFonts w:cs="Times New Roman"/>
                <w:color w:val="000000" w:themeColor="text1"/>
                <w:sz w:val="22"/>
              </w:rPr>
            </w:rPrChange>
          </w:rPr>
          <w:delText>,</w:delText>
        </w:r>
      </w:del>
      <w:r w:rsidRPr="00F34E57">
        <w:rPr>
          <w:rFonts w:cs="Times New Roman"/>
          <w:color w:val="7030A0"/>
          <w:sz w:val="22"/>
          <w:rPrChange w:id="17132" w:author="韬 黄" w:date="2018-10-13T20:16:00Z">
            <w:rPr>
              <w:rFonts w:cs="Times New Roman"/>
              <w:color w:val="000000" w:themeColor="text1"/>
              <w:sz w:val="22"/>
            </w:rPr>
          </w:rPrChange>
        </w:rPr>
        <w:t xml:space="preserve"> </w:t>
      </w:r>
      <w:del w:id="17133" w:author="韬 黄" w:date="2018-10-10T17:59:00Z">
        <w:r w:rsidRPr="00F34E57" w:rsidDel="004E5D2C">
          <w:rPr>
            <w:rFonts w:cs="Times New Roman"/>
            <w:color w:val="7030A0"/>
            <w:sz w:val="22"/>
            <w:rPrChange w:id="17134" w:author="韬 黄" w:date="2018-10-13T20:16:00Z">
              <w:rPr>
                <w:rFonts w:cs="Times New Roman"/>
                <w:color w:val="000000" w:themeColor="text1"/>
                <w:sz w:val="22"/>
              </w:rPr>
            </w:rPrChange>
          </w:rPr>
          <w:delText xml:space="preserve">and the </w:delText>
        </w:r>
        <w:r w:rsidRPr="00F34E57" w:rsidDel="004E5D2C">
          <w:rPr>
            <w:rFonts w:eastAsia="Times New Roman" w:cs="Times New Roman"/>
            <w:color w:val="7030A0"/>
            <w:sz w:val="22"/>
            <w:rPrChange w:id="17135" w:author="韬 黄" w:date="2018-10-13T20:16:00Z">
              <w:rPr>
                <w:rFonts w:eastAsia="Times New Roman" w:cs="Times New Roman"/>
                <w:sz w:val="22"/>
              </w:rPr>
            </w:rPrChange>
          </w:rPr>
          <w:delText>ADL-EWC-IC model</w:delText>
        </w:r>
        <w:r w:rsidRPr="00F34E57" w:rsidDel="004E5D2C">
          <w:rPr>
            <w:rFonts w:cs="Times New Roman"/>
            <w:color w:val="7030A0"/>
            <w:sz w:val="22"/>
            <w:rPrChange w:id="17136" w:author="韬 黄" w:date="2018-10-13T20:16:00Z">
              <w:rPr>
                <w:rFonts w:cs="Times New Roman"/>
                <w:color w:val="000000" w:themeColor="text1"/>
                <w:sz w:val="22"/>
              </w:rPr>
            </w:rPrChange>
          </w:rPr>
          <w:delText xml:space="preserve"> </w:delText>
        </w:r>
      </w:del>
      <w:r w:rsidRPr="00F34E57">
        <w:rPr>
          <w:rFonts w:cs="Times New Roman"/>
          <w:color w:val="7030A0"/>
          <w:sz w:val="22"/>
          <w:rPrChange w:id="17137" w:author="韬 黄" w:date="2018-10-13T20:16:00Z">
            <w:rPr>
              <w:rFonts w:cs="Times New Roman"/>
              <w:color w:val="000000" w:themeColor="text1"/>
              <w:sz w:val="22"/>
            </w:rPr>
          </w:rPrChange>
        </w:rPr>
        <w:t xml:space="preserve">tend to have disadvantages </w:t>
      </w:r>
      <w:ins w:id="17138" w:author="韬 黄" w:date="2018-10-15T17:10:00Z">
        <w:r w:rsidR="00D10B7F">
          <w:rPr>
            <w:rFonts w:cs="Times New Roman"/>
            <w:color w:val="7030A0"/>
            <w:sz w:val="22"/>
          </w:rPr>
          <w:t xml:space="preserve">compared to the ADL-intra model and the ADL-own model respectively </w:t>
        </w:r>
      </w:ins>
      <w:r w:rsidRPr="00F34E57">
        <w:rPr>
          <w:rFonts w:cs="Times New Roman"/>
          <w:color w:val="7030A0"/>
          <w:sz w:val="22"/>
          <w:rPrChange w:id="17139" w:author="韬 黄" w:date="2018-10-13T20:16:00Z">
            <w:rPr>
              <w:rFonts w:cs="Times New Roman"/>
              <w:color w:val="000000" w:themeColor="text1"/>
              <w:sz w:val="22"/>
            </w:rPr>
          </w:rPrChange>
        </w:rPr>
        <w:t xml:space="preserve">for the SKUs with a </w:t>
      </w:r>
      <w:r w:rsidRPr="00F34E57">
        <w:rPr>
          <w:rFonts w:cs="Times New Roman"/>
          <w:noProof/>
          <w:color w:val="7030A0"/>
          <w:sz w:val="22"/>
          <w:rPrChange w:id="17140" w:author="韬 黄" w:date="2018-10-13T20:16:00Z">
            <w:rPr>
              <w:rFonts w:cs="Times New Roman"/>
              <w:noProof/>
              <w:color w:val="000000" w:themeColor="text1"/>
              <w:sz w:val="22"/>
            </w:rPr>
          </w:rPrChange>
        </w:rPr>
        <w:t>high</w:t>
      </w:r>
      <w:ins w:id="17141" w:author="韬 黄" w:date="2018-10-15T17:11:00Z">
        <w:r w:rsidR="00D10B7F">
          <w:rPr>
            <w:rFonts w:cs="Times New Roman"/>
            <w:noProof/>
            <w:color w:val="7030A0"/>
            <w:sz w:val="22"/>
          </w:rPr>
          <w:t>er</w:t>
        </w:r>
      </w:ins>
      <w:r w:rsidRPr="00F34E57">
        <w:rPr>
          <w:rFonts w:cs="Times New Roman"/>
          <w:color w:val="7030A0"/>
          <w:sz w:val="22"/>
          <w:rPrChange w:id="17142" w:author="韬 黄" w:date="2018-10-13T20:16:00Z">
            <w:rPr>
              <w:rFonts w:cs="Times New Roman"/>
              <w:color w:val="000000" w:themeColor="text1"/>
              <w:sz w:val="22"/>
            </w:rPr>
          </w:rPrChange>
        </w:rPr>
        <w:t xml:space="preserve"> proportion of outliers</w:t>
      </w:r>
      <w:del w:id="17143" w:author="韬 黄" w:date="2018-10-15T20:59:00Z">
        <w:r w:rsidRPr="00F34E57" w:rsidDel="00335B6F">
          <w:rPr>
            <w:rFonts w:cs="Times New Roman"/>
            <w:color w:val="7030A0"/>
            <w:sz w:val="22"/>
            <w:rPrChange w:id="17144" w:author="韬 黄" w:date="2018-10-13T20:16:00Z">
              <w:rPr>
                <w:rFonts w:cs="Times New Roman"/>
                <w:color w:val="000000" w:themeColor="text1"/>
                <w:sz w:val="22"/>
              </w:rPr>
            </w:rPrChange>
          </w:rPr>
          <w:delText xml:space="preserve"> and for the SKUs with the </w:delText>
        </w:r>
        <w:r w:rsidRPr="00F34E57" w:rsidDel="00335B6F">
          <w:rPr>
            <w:rFonts w:cs="Times New Roman"/>
            <w:noProof/>
            <w:color w:val="7030A0"/>
            <w:sz w:val="22"/>
            <w:rPrChange w:id="17145" w:author="韬 黄" w:date="2018-10-13T20:16:00Z">
              <w:rPr>
                <w:rFonts w:cs="Times New Roman"/>
                <w:noProof/>
                <w:color w:val="000000" w:themeColor="text1"/>
                <w:sz w:val="22"/>
              </w:rPr>
            </w:rPrChange>
          </w:rPr>
          <w:delText>high</w:delText>
        </w:r>
        <w:r w:rsidRPr="00F34E57" w:rsidDel="00335B6F">
          <w:rPr>
            <w:rFonts w:cs="Times New Roman"/>
            <w:color w:val="7030A0"/>
            <w:sz w:val="22"/>
            <w:rPrChange w:id="17146" w:author="韬 黄" w:date="2018-10-13T20:16:00Z">
              <w:rPr>
                <w:rFonts w:cs="Times New Roman"/>
                <w:color w:val="000000" w:themeColor="text1"/>
                <w:sz w:val="22"/>
              </w:rPr>
            </w:rPrChange>
          </w:rPr>
          <w:delText xml:space="preserve"> central tendency of sales</w:delText>
        </w:r>
      </w:del>
      <w:ins w:id="17147" w:author="韬 黄" w:date="2018-10-15T17:11:00Z">
        <w:r w:rsidR="00A3747B">
          <w:rPr>
            <w:rFonts w:cs="Times New Roman"/>
            <w:color w:val="7030A0"/>
            <w:sz w:val="22"/>
          </w:rPr>
          <w:t xml:space="preserve">, possibly because that </w:t>
        </w:r>
      </w:ins>
      <w:del w:id="17148" w:author="韬 黄" w:date="2018-10-15T17:11:00Z">
        <w:r w:rsidRPr="00F34E57" w:rsidDel="00A3747B">
          <w:rPr>
            <w:rFonts w:cs="Times New Roman"/>
            <w:color w:val="7030A0"/>
            <w:sz w:val="22"/>
            <w:rPrChange w:id="17149" w:author="韬 黄" w:date="2018-10-13T20:16:00Z">
              <w:rPr>
                <w:rFonts w:cs="Times New Roman"/>
                <w:color w:val="000000" w:themeColor="text1"/>
                <w:sz w:val="22"/>
              </w:rPr>
            </w:rPrChange>
          </w:rPr>
          <w:delText xml:space="preserve">. This may indicate that </w:delText>
        </w:r>
      </w:del>
      <w:r w:rsidRPr="00F34E57">
        <w:rPr>
          <w:rFonts w:cs="Times New Roman"/>
          <w:color w:val="7030A0"/>
          <w:sz w:val="22"/>
          <w:rPrChange w:id="17150" w:author="韬 黄" w:date="2018-10-13T20:16:00Z">
            <w:rPr>
              <w:rFonts w:cs="Times New Roman"/>
              <w:color w:val="000000" w:themeColor="text1"/>
              <w:sz w:val="22"/>
            </w:rPr>
          </w:rPrChange>
        </w:rPr>
        <w:t xml:space="preserve">the ‘intercept correction’ for the bias can be submerged by high sales </w:t>
      </w:r>
      <w:del w:id="17151" w:author="韬 黄" w:date="2018-10-13T20:11:00Z">
        <w:r w:rsidRPr="00F34E57" w:rsidDel="00955B73">
          <w:rPr>
            <w:rFonts w:cs="Times New Roman"/>
            <w:color w:val="7030A0"/>
            <w:sz w:val="22"/>
            <w:rPrChange w:id="17152" w:author="韬 黄" w:date="2018-10-13T20:16:00Z">
              <w:rPr>
                <w:rFonts w:cs="Times New Roman"/>
                <w:color w:val="000000" w:themeColor="text1"/>
                <w:sz w:val="22"/>
              </w:rPr>
            </w:rPrChange>
          </w:rPr>
          <w:delText xml:space="preserve">peaks </w:delText>
        </w:r>
      </w:del>
      <w:ins w:id="17153" w:author="韬 黄" w:date="2018-10-13T20:11:00Z">
        <w:r w:rsidR="00955B73" w:rsidRPr="00F34E57">
          <w:rPr>
            <w:rFonts w:cs="Times New Roman"/>
            <w:color w:val="7030A0"/>
            <w:sz w:val="22"/>
            <w:rPrChange w:id="17154" w:author="韬 黄" w:date="2018-10-13T20:16:00Z">
              <w:rPr>
                <w:rFonts w:cs="Times New Roman"/>
                <w:color w:val="000000" w:themeColor="text1"/>
                <w:sz w:val="22"/>
              </w:rPr>
            </w:rPrChange>
          </w:rPr>
          <w:t xml:space="preserve">spikes </w:t>
        </w:r>
      </w:ins>
      <w:r w:rsidRPr="00F34E57">
        <w:rPr>
          <w:rFonts w:cs="Times New Roman"/>
          <w:color w:val="7030A0"/>
          <w:sz w:val="22"/>
          <w:rPrChange w:id="17155" w:author="韬 黄" w:date="2018-10-13T20:16:00Z">
            <w:rPr>
              <w:rFonts w:cs="Times New Roman"/>
              <w:color w:val="000000" w:themeColor="text1"/>
              <w:sz w:val="22"/>
            </w:rPr>
          </w:rPrChange>
        </w:rPr>
        <w:t>which are usually ‘outliers’ and caused by promotions.</w:t>
      </w:r>
      <w:del w:id="17156" w:author="韬 黄" w:date="2018-10-15T21:46:00Z">
        <w:r w:rsidRPr="00F34E57" w:rsidDel="00582E1E">
          <w:rPr>
            <w:rFonts w:cs="Times New Roman"/>
            <w:color w:val="7030A0"/>
            <w:sz w:val="22"/>
            <w:rPrChange w:id="17157" w:author="韬 黄" w:date="2018-10-13T20:16:00Z">
              <w:rPr>
                <w:rFonts w:cs="Times New Roman"/>
                <w:color w:val="000000" w:themeColor="text1"/>
                <w:sz w:val="22"/>
              </w:rPr>
            </w:rPrChange>
          </w:rPr>
          <w:delText xml:space="preserve"> </w:delText>
        </w:r>
      </w:del>
      <w:ins w:id="17158" w:author="韬 黄" w:date="2018-10-13T20:16:00Z">
        <w:r w:rsidR="00F34E57" w:rsidRPr="00234D3A">
          <w:rPr>
            <w:rFonts w:cs="Times New Roman"/>
            <w:color w:val="7030A0"/>
            <w:sz w:val="22"/>
            <w:rPrChange w:id="17159" w:author="韬 黄" w:date="2018-10-15T17:13:00Z">
              <w:rPr>
                <w:rFonts w:cs="Times New Roman"/>
                <w:color w:val="7030A0"/>
                <w:sz w:val="22"/>
              </w:rPr>
            </w:rPrChange>
          </w:rPr>
          <w:t xml:space="preserve"> </w:t>
        </w:r>
      </w:ins>
      <w:del w:id="17160" w:author="韬 黄" w:date="2018-10-13T20:11:00Z">
        <w:r w:rsidRPr="00234D3A" w:rsidDel="00955B73">
          <w:rPr>
            <w:rFonts w:cs="Times New Roman"/>
            <w:color w:val="7030A0"/>
            <w:sz w:val="22"/>
            <w:rPrChange w:id="17161" w:author="韬 黄" w:date="2018-10-15T17:13:00Z">
              <w:rPr>
                <w:rFonts w:cs="Times New Roman"/>
                <w:color w:val="000000" w:themeColor="text1"/>
                <w:sz w:val="22"/>
              </w:rPr>
            </w:rPrChange>
          </w:rPr>
          <w:delText xml:space="preserve">We also investigate the determinants of the advantages </w:delText>
        </w:r>
        <w:r w:rsidRPr="00234D3A" w:rsidDel="00955B73">
          <w:rPr>
            <w:rFonts w:cs="Times New Roman"/>
            <w:noProof/>
            <w:color w:val="7030A0"/>
            <w:sz w:val="22"/>
            <w:rPrChange w:id="17162" w:author="韬 黄" w:date="2018-10-15T17:13:00Z">
              <w:rPr>
                <w:rFonts w:cs="Times New Roman"/>
                <w:noProof/>
                <w:color w:val="000000" w:themeColor="text1"/>
                <w:sz w:val="22"/>
              </w:rPr>
            </w:rPrChange>
          </w:rPr>
          <w:delText>for</w:delText>
        </w:r>
        <w:r w:rsidRPr="00234D3A" w:rsidDel="00955B73">
          <w:rPr>
            <w:rFonts w:cs="Times New Roman"/>
            <w:color w:val="7030A0"/>
            <w:sz w:val="22"/>
            <w:rPrChange w:id="17163" w:author="韬 黄" w:date="2018-10-15T17:13:00Z">
              <w:rPr>
                <w:rFonts w:cs="Times New Roman"/>
                <w:color w:val="000000" w:themeColor="text1"/>
                <w:sz w:val="22"/>
              </w:rPr>
            </w:rPrChange>
          </w:rPr>
          <w:delText xml:space="preserve"> the ADL-</w:delText>
        </w:r>
        <w:r w:rsidRPr="00234D3A" w:rsidDel="00955B73">
          <w:rPr>
            <w:rFonts w:cs="Times New Roman"/>
            <w:noProof/>
            <w:color w:val="7030A0"/>
            <w:sz w:val="22"/>
            <w:rPrChange w:id="17164" w:author="韬 黄" w:date="2018-10-15T17:13:00Z">
              <w:rPr>
                <w:rFonts w:cs="Times New Roman"/>
                <w:noProof/>
                <w:color w:val="000000" w:themeColor="text1"/>
                <w:sz w:val="22"/>
              </w:rPr>
            </w:rPrChange>
          </w:rPr>
          <w:delText>intra</w:delText>
        </w:r>
        <w:r w:rsidRPr="00234D3A" w:rsidDel="00955B73">
          <w:rPr>
            <w:rFonts w:cs="Times New Roman"/>
            <w:color w:val="7030A0"/>
            <w:sz w:val="22"/>
            <w:rPrChange w:id="17165" w:author="韬 黄" w:date="2018-10-15T17:13:00Z">
              <w:rPr>
                <w:rFonts w:cs="Times New Roman"/>
                <w:color w:val="000000" w:themeColor="text1"/>
                <w:sz w:val="22"/>
              </w:rPr>
            </w:rPrChange>
          </w:rPr>
          <w:delText>-IC model over the ADL-</w:delText>
        </w:r>
        <w:r w:rsidRPr="00234D3A" w:rsidDel="00955B73">
          <w:rPr>
            <w:rFonts w:cs="Times New Roman"/>
            <w:noProof/>
            <w:color w:val="7030A0"/>
            <w:sz w:val="22"/>
            <w:rPrChange w:id="17166" w:author="韬 黄" w:date="2018-10-15T17:13:00Z">
              <w:rPr>
                <w:rFonts w:cs="Times New Roman"/>
                <w:noProof/>
                <w:color w:val="000000" w:themeColor="text1"/>
                <w:sz w:val="22"/>
              </w:rPr>
            </w:rPrChange>
          </w:rPr>
          <w:delText>intra</w:delText>
        </w:r>
        <w:r w:rsidRPr="00234D3A" w:rsidDel="00955B73">
          <w:rPr>
            <w:rFonts w:cs="Times New Roman"/>
            <w:color w:val="7030A0"/>
            <w:sz w:val="22"/>
            <w:rPrChange w:id="17167" w:author="韬 黄" w:date="2018-10-15T17:13:00Z">
              <w:rPr>
                <w:rFonts w:cs="Times New Roman"/>
                <w:color w:val="000000" w:themeColor="text1"/>
                <w:sz w:val="22"/>
              </w:rPr>
            </w:rPrChange>
          </w:rPr>
          <w:delText>-EWC model</w:delText>
        </w:r>
        <w:r w:rsidR="00512580" w:rsidRPr="00234D3A" w:rsidDel="00955B73">
          <w:rPr>
            <w:rFonts w:cs="Times New Roman"/>
            <w:color w:val="7030A0"/>
            <w:sz w:val="22"/>
            <w:rPrChange w:id="17168" w:author="韬 黄" w:date="2018-10-15T17:13:00Z">
              <w:rPr>
                <w:rFonts w:cs="Times New Roman"/>
                <w:color w:val="000000" w:themeColor="text1"/>
                <w:sz w:val="22"/>
              </w:rPr>
            </w:rPrChange>
          </w:rPr>
          <w:delText xml:space="preserve"> (e.g., the last two columns in Table 7)</w:delText>
        </w:r>
        <w:r w:rsidRPr="00234D3A" w:rsidDel="00955B73">
          <w:rPr>
            <w:rFonts w:cs="Times New Roman"/>
            <w:color w:val="7030A0"/>
            <w:sz w:val="22"/>
            <w:rPrChange w:id="17169" w:author="韬 黄" w:date="2018-10-15T17:13:00Z">
              <w:rPr>
                <w:rFonts w:cs="Times New Roman"/>
                <w:color w:val="000000" w:themeColor="text1"/>
                <w:sz w:val="22"/>
              </w:rPr>
            </w:rPrChange>
          </w:rPr>
          <w:delText xml:space="preserve">. </w:delText>
        </w:r>
        <w:r w:rsidR="00630A21" w:rsidRPr="00234D3A" w:rsidDel="00955B73">
          <w:rPr>
            <w:rFonts w:cs="Times New Roman"/>
            <w:color w:val="7030A0"/>
            <w:sz w:val="22"/>
            <w:rPrChange w:id="17170" w:author="韬 黄" w:date="2018-10-15T17:13:00Z">
              <w:rPr>
                <w:rFonts w:cs="Times New Roman"/>
                <w:color w:val="000000" w:themeColor="text1"/>
                <w:sz w:val="22"/>
              </w:rPr>
            </w:rPrChange>
          </w:rPr>
          <w:delText>The results</w:delText>
        </w:r>
        <w:r w:rsidRPr="00234D3A" w:rsidDel="00955B73">
          <w:rPr>
            <w:rFonts w:cs="Times New Roman"/>
            <w:color w:val="7030A0"/>
            <w:sz w:val="22"/>
            <w:rPrChange w:id="17171" w:author="韬 黄" w:date="2018-10-15T17:13:00Z">
              <w:rPr>
                <w:rFonts w:cs="Times New Roman"/>
                <w:color w:val="000000" w:themeColor="text1"/>
                <w:sz w:val="22"/>
              </w:rPr>
            </w:rPrChange>
          </w:rPr>
          <w:delText xml:space="preserve"> suggest that the ADL-</w:delText>
        </w:r>
        <w:r w:rsidRPr="00234D3A" w:rsidDel="00955B73">
          <w:rPr>
            <w:rFonts w:cs="Times New Roman"/>
            <w:noProof/>
            <w:color w:val="7030A0"/>
            <w:sz w:val="22"/>
            <w:rPrChange w:id="17172" w:author="韬 黄" w:date="2018-10-15T17:13:00Z">
              <w:rPr>
                <w:rFonts w:cs="Times New Roman"/>
                <w:noProof/>
                <w:color w:val="000000" w:themeColor="text1"/>
                <w:sz w:val="22"/>
              </w:rPr>
            </w:rPrChange>
          </w:rPr>
          <w:delText>intra</w:delText>
        </w:r>
        <w:r w:rsidRPr="00234D3A" w:rsidDel="00955B73">
          <w:rPr>
            <w:rFonts w:cs="Times New Roman"/>
            <w:color w:val="7030A0"/>
            <w:sz w:val="22"/>
            <w:rPrChange w:id="17173" w:author="韬 黄" w:date="2018-10-15T17:13:00Z">
              <w:rPr>
                <w:rFonts w:cs="Times New Roman"/>
                <w:color w:val="000000" w:themeColor="text1"/>
                <w:sz w:val="22"/>
              </w:rPr>
            </w:rPrChange>
          </w:rPr>
          <w:delText xml:space="preserve">-IC model tend to be more advantageous for the SKUs which are difficult to forecast and exhibit randomness and </w:delText>
        </w:r>
        <w:r w:rsidRPr="00234D3A" w:rsidDel="00955B73">
          <w:rPr>
            <w:rFonts w:cs="Times New Roman"/>
            <w:noProof/>
            <w:color w:val="7030A0"/>
            <w:sz w:val="22"/>
            <w:rPrChange w:id="17174" w:author="韬 黄" w:date="2018-10-15T17:13:00Z">
              <w:rPr>
                <w:rFonts w:cs="Times New Roman"/>
                <w:noProof/>
                <w:color w:val="000000" w:themeColor="text1"/>
                <w:sz w:val="22"/>
              </w:rPr>
            </w:rPrChange>
          </w:rPr>
          <w:delText>trend</w:delText>
        </w:r>
        <w:r w:rsidRPr="00234D3A" w:rsidDel="00955B73">
          <w:rPr>
            <w:rFonts w:cs="Times New Roman"/>
            <w:color w:val="7030A0"/>
            <w:sz w:val="22"/>
            <w:rPrChange w:id="17175" w:author="韬 黄" w:date="2018-10-15T17:13:00Z">
              <w:rPr>
                <w:rFonts w:cs="Times New Roman"/>
                <w:color w:val="000000" w:themeColor="text1"/>
                <w:sz w:val="22"/>
              </w:rPr>
            </w:rPrChange>
          </w:rPr>
          <w:delText xml:space="preserve"> in </w:delText>
        </w:r>
        <w:r w:rsidR="00DC729D" w:rsidRPr="00234D3A" w:rsidDel="00955B73">
          <w:rPr>
            <w:rFonts w:cs="Times New Roman"/>
            <w:color w:val="7030A0"/>
            <w:sz w:val="22"/>
            <w:rPrChange w:id="17176" w:author="韬 黄" w:date="2018-10-15T17:13:00Z">
              <w:rPr>
                <w:rFonts w:cs="Times New Roman"/>
                <w:color w:val="000000" w:themeColor="text1"/>
                <w:sz w:val="22"/>
              </w:rPr>
            </w:rPrChange>
          </w:rPr>
          <w:delText>sales</w:delText>
        </w:r>
        <w:r w:rsidRPr="00234D3A" w:rsidDel="00955B73">
          <w:rPr>
            <w:rFonts w:cs="Times New Roman"/>
            <w:color w:val="7030A0"/>
            <w:sz w:val="22"/>
            <w:rPrChange w:id="17177" w:author="韬 黄" w:date="2018-10-15T17:13:00Z">
              <w:rPr>
                <w:rFonts w:cs="Times New Roman"/>
                <w:color w:val="000000" w:themeColor="text1"/>
                <w:sz w:val="22"/>
              </w:rPr>
            </w:rPrChange>
          </w:rPr>
          <w:delText xml:space="preserve">. </w:delText>
        </w:r>
      </w:del>
      <w:del w:id="17178" w:author="韬 黄" w:date="2018-10-15T21:45:00Z">
        <w:r w:rsidR="00B37A5D" w:rsidRPr="00234D3A" w:rsidDel="00582E1E">
          <w:rPr>
            <w:rFonts w:cs="Times New Roman"/>
            <w:color w:val="7030A0"/>
            <w:sz w:val="22"/>
            <w:rPrChange w:id="17179" w:author="韬 黄" w:date="2018-10-15T17:13:00Z">
              <w:rPr>
                <w:rFonts w:cs="Times New Roman"/>
                <w:color w:val="000000" w:themeColor="text1"/>
                <w:sz w:val="22"/>
              </w:rPr>
            </w:rPrChange>
          </w:rPr>
          <w:delText>All t</w:delText>
        </w:r>
      </w:del>
      <w:ins w:id="17180" w:author="韬 黄" w:date="2018-10-15T21:45:00Z">
        <w:r w:rsidR="00582E1E">
          <w:rPr>
            <w:rFonts w:cs="Times New Roman"/>
            <w:color w:val="7030A0"/>
            <w:sz w:val="22"/>
          </w:rPr>
          <w:t>T</w:t>
        </w:r>
      </w:ins>
      <w:r w:rsidR="00B37A5D" w:rsidRPr="00234D3A">
        <w:rPr>
          <w:rFonts w:cs="Times New Roman"/>
          <w:color w:val="7030A0"/>
          <w:sz w:val="22"/>
          <w:rPrChange w:id="17181" w:author="韬 黄" w:date="2018-10-15T17:13:00Z">
            <w:rPr>
              <w:rFonts w:cs="Times New Roman"/>
              <w:color w:val="000000" w:themeColor="text1"/>
              <w:sz w:val="22"/>
            </w:rPr>
          </w:rPrChange>
        </w:rPr>
        <w:t>he results here</w:t>
      </w:r>
      <w:r w:rsidRPr="00234D3A">
        <w:rPr>
          <w:rFonts w:cs="Times New Roman"/>
          <w:color w:val="7030A0"/>
          <w:sz w:val="22"/>
          <w:rPrChange w:id="17182" w:author="韬 黄" w:date="2018-10-15T17:13:00Z">
            <w:rPr>
              <w:rFonts w:cs="Times New Roman"/>
              <w:color w:val="000000" w:themeColor="text1"/>
              <w:sz w:val="22"/>
            </w:rPr>
          </w:rPrChange>
        </w:rPr>
        <w:t xml:space="preserve"> </w:t>
      </w:r>
      <w:ins w:id="17183" w:author="韬 黄" w:date="2018-10-15T21:49:00Z">
        <w:r w:rsidR="00582E1E">
          <w:rPr>
            <w:rFonts w:cs="Times New Roman"/>
            <w:color w:val="7030A0"/>
            <w:sz w:val="22"/>
          </w:rPr>
          <w:t xml:space="preserve">may </w:t>
        </w:r>
      </w:ins>
      <w:r w:rsidRPr="00234D3A">
        <w:rPr>
          <w:rFonts w:cs="Times New Roman"/>
          <w:color w:val="7030A0"/>
          <w:sz w:val="22"/>
          <w:rPrChange w:id="17184" w:author="韬 黄" w:date="2018-10-15T17:13:00Z">
            <w:rPr>
              <w:rFonts w:cs="Times New Roman"/>
              <w:color w:val="000000" w:themeColor="text1"/>
              <w:sz w:val="22"/>
            </w:rPr>
          </w:rPrChange>
        </w:rPr>
        <w:t xml:space="preserve">indicate </w:t>
      </w:r>
      <w:ins w:id="17185" w:author="韬 黄" w:date="2018-10-15T21:44:00Z">
        <w:r w:rsidR="00582E1E">
          <w:rPr>
            <w:rFonts w:cs="Times New Roman"/>
            <w:color w:val="7030A0"/>
            <w:sz w:val="22"/>
          </w:rPr>
          <w:t xml:space="preserve">a possibility of </w:t>
        </w:r>
        <w:r w:rsidR="00582E1E" w:rsidRPr="005B1A6D">
          <w:rPr>
            <w:rFonts w:cs="Times New Roman"/>
            <w:color w:val="7030A0"/>
            <w:sz w:val="22"/>
          </w:rPr>
          <w:t>det</w:t>
        </w:r>
        <w:r w:rsidR="00582E1E">
          <w:rPr>
            <w:rFonts w:cs="Times New Roman"/>
            <w:color w:val="7030A0"/>
            <w:sz w:val="22"/>
          </w:rPr>
          <w:t>ermining</w:t>
        </w:r>
        <w:r w:rsidR="00582E1E" w:rsidRPr="005B1A6D">
          <w:rPr>
            <w:rFonts w:cs="Times New Roman"/>
            <w:color w:val="7030A0"/>
            <w:sz w:val="22"/>
          </w:rPr>
          <w:t xml:space="preserve"> the optimal sales forecasting method specifically for </w:t>
        </w:r>
      </w:ins>
      <w:ins w:id="17186" w:author="韬 黄" w:date="2018-10-15T21:45:00Z">
        <w:r w:rsidR="00582E1E">
          <w:rPr>
            <w:rFonts w:cs="Times New Roman"/>
            <w:color w:val="7030A0"/>
            <w:sz w:val="22"/>
          </w:rPr>
          <w:t>an</w:t>
        </w:r>
      </w:ins>
      <w:ins w:id="17187" w:author="韬 黄" w:date="2018-10-15T21:44:00Z">
        <w:r w:rsidR="00582E1E" w:rsidRPr="005B1A6D">
          <w:rPr>
            <w:rFonts w:cs="Times New Roman"/>
            <w:color w:val="7030A0"/>
            <w:sz w:val="22"/>
          </w:rPr>
          <w:t xml:space="preserve"> SKU</w:t>
        </w:r>
        <w:r w:rsidR="00582E1E">
          <w:rPr>
            <w:rFonts w:cs="Times New Roman"/>
            <w:color w:val="7030A0"/>
            <w:sz w:val="22"/>
            <w:rPrChange w:id="17188" w:author="韬 黄" w:date="2018-10-15T17:13:00Z">
              <w:rPr>
                <w:rFonts w:cs="Times New Roman"/>
                <w:color w:val="7030A0"/>
                <w:sz w:val="22"/>
              </w:rPr>
            </w:rPrChange>
          </w:rPr>
          <w:t xml:space="preserve">. </w:t>
        </w:r>
      </w:ins>
      <w:ins w:id="17189" w:author="韬 黄" w:date="2018-10-15T21:45:00Z">
        <w:r w:rsidR="00582E1E">
          <w:rPr>
            <w:rFonts w:cs="Times New Roman"/>
            <w:color w:val="7030A0"/>
            <w:sz w:val="22"/>
          </w:rPr>
          <w:t xml:space="preserve">However, the </w:t>
        </w:r>
      </w:ins>
      <w:ins w:id="17190" w:author="韬 黄" w:date="2018-10-15T21:48:00Z">
        <w:r w:rsidR="00582E1E">
          <w:rPr>
            <w:rFonts w:cs="Times New Roman"/>
            <w:color w:val="7030A0"/>
            <w:sz w:val="22"/>
          </w:rPr>
          <w:t xml:space="preserve">findings are </w:t>
        </w:r>
      </w:ins>
      <w:ins w:id="17191" w:author="韬 黄" w:date="2018-10-15T21:49:00Z">
        <w:r w:rsidR="00582E1E">
          <w:rPr>
            <w:rFonts w:cs="Times New Roman"/>
            <w:color w:val="7030A0"/>
            <w:sz w:val="22"/>
          </w:rPr>
          <w:t xml:space="preserve">only </w:t>
        </w:r>
      </w:ins>
      <w:ins w:id="17192" w:author="韬 黄" w:date="2018-10-15T21:48:00Z">
        <w:r w:rsidR="00582E1E">
          <w:rPr>
            <w:rFonts w:cs="Times New Roman"/>
            <w:color w:val="7030A0"/>
            <w:sz w:val="22"/>
          </w:rPr>
          <w:t xml:space="preserve">exploratory, and we leave it to future research.  </w:t>
        </w:r>
      </w:ins>
      <w:del w:id="17193" w:author="韬 黄" w:date="2018-10-15T21:44:00Z">
        <w:r w:rsidRPr="00234D3A" w:rsidDel="00582E1E">
          <w:rPr>
            <w:rFonts w:cs="Times New Roman"/>
            <w:color w:val="7030A0"/>
            <w:sz w:val="22"/>
            <w:rPrChange w:id="17194" w:author="韬 黄" w:date="2018-10-15T17:13:00Z">
              <w:rPr>
                <w:rFonts w:cs="Times New Roman"/>
                <w:color w:val="000000" w:themeColor="text1"/>
                <w:sz w:val="22"/>
              </w:rPr>
            </w:rPrChange>
          </w:rPr>
          <w:delText xml:space="preserve">that </w:delText>
        </w:r>
      </w:del>
      <w:del w:id="17195" w:author="韬 黄" w:date="2018-10-15T21:48:00Z">
        <w:r w:rsidRPr="00234D3A" w:rsidDel="00582E1E">
          <w:rPr>
            <w:rFonts w:cs="Times New Roman"/>
            <w:color w:val="7030A0"/>
            <w:sz w:val="22"/>
            <w:rPrChange w:id="17196" w:author="韬 黄" w:date="2018-10-15T17:13:00Z">
              <w:rPr>
                <w:rFonts w:cs="Times New Roman"/>
                <w:color w:val="000000" w:themeColor="text1"/>
                <w:sz w:val="22"/>
              </w:rPr>
            </w:rPrChange>
          </w:rPr>
          <w:delText>we may pre-test these features for each SKU and then determine the optimal sales forecasting method specifically for that SKU.</w:delText>
        </w:r>
      </w:del>
      <w:ins w:id="17197" w:author="Huang T  Dr (Surrey Business Schl)" w:date="2018-09-20T17:48:00Z">
        <w:del w:id="17198" w:author="韬 黄" w:date="2018-10-15T21:48:00Z">
          <w:r w:rsidR="00DE1C7B" w:rsidRPr="00234D3A" w:rsidDel="00582E1E">
            <w:rPr>
              <w:rFonts w:cs="Times New Roman"/>
              <w:color w:val="7030A0"/>
              <w:sz w:val="22"/>
              <w:rPrChange w:id="17199" w:author="韬 黄" w:date="2018-10-15T17:13:00Z">
                <w:rPr>
                  <w:rFonts w:cs="Times New Roman"/>
                  <w:color w:val="000000" w:themeColor="text1"/>
                  <w:sz w:val="22"/>
                </w:rPr>
              </w:rPrChange>
            </w:rPr>
            <w:delText xml:space="preserve"> </w:delText>
          </w:r>
        </w:del>
      </w:ins>
      <w:moveToRangeStart w:id="17200" w:author="Huang T  Dr (Surrey Business Schl)" w:date="2018-09-20T17:48:00Z" w:name="move525229035"/>
      <w:moveTo w:id="17201" w:author="Huang T  Dr (Surrey Business Schl)" w:date="2018-09-20T17:48:00Z">
        <w:del w:id="17202" w:author="韬 黄" w:date="2018-10-13T20:16:00Z">
          <w:r w:rsidR="00DE1C7B" w:rsidRPr="00DE1C7B" w:rsidDel="00F34E57">
            <w:rPr>
              <w:rFonts w:cs="Times New Roman"/>
              <w:color w:val="C45911" w:themeColor="accent2" w:themeShade="BF"/>
              <w:sz w:val="22"/>
              <w:rPrChange w:id="17203" w:author="Huang T  Dr (Surrey Business Schl)" w:date="2018-09-20T17:48:00Z">
                <w:rPr>
                  <w:rFonts w:cs="Times New Roman"/>
                  <w:color w:val="000000" w:themeColor="text1"/>
                  <w:sz w:val="22"/>
                </w:rPr>
              </w:rPrChange>
            </w:rPr>
            <w:delText>The results are consistent across other error measures and forecast horizons</w:delText>
          </w:r>
        </w:del>
      </w:moveTo>
    </w:p>
    <w:p w14:paraId="781A2A69" w14:textId="77777777" w:rsidR="00552C8C" w:rsidRPr="001E17BA" w:rsidRDefault="00552C8C" w:rsidP="00552C8C">
      <w:pPr>
        <w:pStyle w:val="Heading2"/>
        <w:numPr>
          <w:ilvl w:val="0"/>
          <w:numId w:val="11"/>
        </w:numPr>
        <w:spacing w:line="360" w:lineRule="auto"/>
        <w:rPr>
          <w:ins w:id="17204" w:author="韬 黄" w:date="2018-10-13T20:16:00Z"/>
          <w:rFonts w:cs="Times New Roman"/>
          <w:sz w:val="22"/>
          <w:szCs w:val="22"/>
        </w:rPr>
      </w:pPr>
      <w:ins w:id="17205" w:author="韬 黄" w:date="2018-10-13T20:16:00Z">
        <w:r w:rsidRPr="001E17BA">
          <w:rPr>
            <w:rFonts w:cs="Times New Roman"/>
            <w:sz w:val="22"/>
            <w:szCs w:val="22"/>
          </w:rPr>
          <w:t>Conclusions, limitations and future research</w:t>
        </w:r>
      </w:ins>
    </w:p>
    <w:p w14:paraId="49742D58" w14:textId="3630F986" w:rsidR="004C569C" w:rsidRPr="001E17BA" w:rsidDel="005C244F" w:rsidRDefault="00DE1C7B">
      <w:pPr>
        <w:pStyle w:val="ListParagraph"/>
        <w:shd w:val="clear" w:color="auto" w:fill="FFFFFF" w:themeFill="background1"/>
        <w:spacing w:after="0" w:line="360" w:lineRule="auto"/>
        <w:ind w:left="0"/>
        <w:rPr>
          <w:del w:id="17206" w:author="韬 黄" w:date="2018-10-15T16:59:00Z"/>
          <w:rFonts w:cs="Times New Roman"/>
          <w:color w:val="000000" w:themeColor="text1"/>
          <w:sz w:val="22"/>
        </w:rPr>
      </w:pPr>
      <w:moveTo w:id="17207" w:author="Huang T  Dr (Surrey Business Schl)" w:date="2018-09-20T17:48:00Z">
        <w:del w:id="17208" w:author="韬 黄" w:date="2018-10-13T20:12:00Z">
          <w:r w:rsidRPr="00DE1C7B" w:rsidDel="00955B73">
            <w:rPr>
              <w:rFonts w:cs="Times New Roman"/>
              <w:color w:val="C45911" w:themeColor="accent2" w:themeShade="BF"/>
              <w:sz w:val="22"/>
              <w:rPrChange w:id="17209" w:author="Huang T  Dr (Surrey Business Schl)" w:date="2018-09-20T17:48:00Z">
                <w:rPr>
                  <w:rFonts w:cs="Times New Roman"/>
                  <w:color w:val="000000" w:themeColor="text1"/>
                  <w:sz w:val="22"/>
                </w:rPr>
              </w:rPrChange>
            </w:rPr>
            <w:delText>.</w:delText>
          </w:r>
        </w:del>
      </w:moveTo>
      <w:moveToRangeEnd w:id="17200"/>
      <w:ins w:id="17210" w:author="Huang T  Dr (Surrey Business Schl)" w:date="2018-09-20T17:55:00Z">
        <w:del w:id="17211" w:author="韬 黄" w:date="2018-10-13T20:12:00Z">
          <w:r w:rsidDel="00955B73">
            <w:rPr>
              <w:rFonts w:cs="Times New Roman"/>
              <w:color w:val="C45911" w:themeColor="accent2" w:themeShade="BF"/>
              <w:sz w:val="22"/>
            </w:rPr>
            <w:delText xml:space="preserve"> </w:delText>
          </w:r>
        </w:del>
      </w:ins>
      <w:moveToRangeStart w:id="17212" w:author="Huang T  Dr (Surrey Business Schl)" w:date="2018-09-20T17:55:00Z" w:name="move525229487"/>
      <w:moveTo w:id="17213" w:author="Huang T  Dr (Surrey Business Schl)" w:date="2018-09-20T17:55:00Z">
        <w:del w:id="17214" w:author="韬 黄" w:date="2018-10-13T20:12:00Z">
          <w:r w:rsidRPr="001E17BA" w:rsidDel="00955B73">
            <w:rPr>
              <w:rFonts w:cs="Times New Roman"/>
              <w:color w:val="000000" w:themeColor="text1"/>
              <w:sz w:val="22"/>
            </w:rPr>
            <w:delText>similarly, for the extended model with category dummy variables included. This result holds true also for the models which only include the focal marketing variables.</w:delText>
          </w:r>
        </w:del>
      </w:moveTo>
      <w:moveToRangeEnd w:id="17212"/>
    </w:p>
    <w:p w14:paraId="08FC7731" w14:textId="3A2B2E27" w:rsidR="004C569C" w:rsidRPr="001E17BA" w:rsidDel="009842E7" w:rsidRDefault="004C569C" w:rsidP="009842E7">
      <w:pPr>
        <w:pStyle w:val="ListParagraph"/>
        <w:shd w:val="clear" w:color="auto" w:fill="FFFFFF" w:themeFill="background1"/>
        <w:spacing w:after="0" w:line="360" w:lineRule="auto"/>
        <w:ind w:left="0"/>
        <w:rPr>
          <w:del w:id="17215" w:author="韬 黄" w:date="2018-10-15T21:07:00Z"/>
          <w:rFonts w:cs="Times New Roman"/>
          <w:color w:val="000000" w:themeColor="text1"/>
          <w:sz w:val="22"/>
        </w:rPr>
        <w:pPrChange w:id="17216" w:author="韬 黄" w:date="2018-10-15T21:07:00Z">
          <w:pPr>
            <w:pStyle w:val="ListParagraph"/>
            <w:shd w:val="clear" w:color="auto" w:fill="FFFFFF" w:themeFill="background1"/>
            <w:spacing w:after="0" w:line="360" w:lineRule="auto"/>
            <w:ind w:left="0"/>
          </w:pPr>
        </w:pPrChange>
      </w:pPr>
      <w:del w:id="17217" w:author="韬 黄" w:date="2018-10-15T21:07:00Z">
        <w:r w:rsidRPr="001E17BA" w:rsidDel="009842E7">
          <w:rPr>
            <w:rFonts w:cs="Times New Roman"/>
            <w:color w:val="000000" w:themeColor="text1"/>
            <w:sz w:val="22"/>
          </w:rPr>
          <w:delText xml:space="preserve">   </w:delText>
        </w:r>
      </w:del>
    </w:p>
    <w:p w14:paraId="58754DB1" w14:textId="70D8DB87" w:rsidR="004C569C" w:rsidRPr="001E17BA" w:rsidDel="009842E7" w:rsidRDefault="004C569C" w:rsidP="009842E7">
      <w:pPr>
        <w:pStyle w:val="ListParagraph"/>
        <w:shd w:val="clear" w:color="auto" w:fill="FFFFFF" w:themeFill="background1"/>
        <w:spacing w:after="0" w:line="360" w:lineRule="auto"/>
        <w:ind w:left="0"/>
        <w:rPr>
          <w:del w:id="17218" w:author="韬 黄" w:date="2018-10-15T21:07:00Z"/>
          <w:rFonts w:cs="Times New Roman"/>
          <w:b/>
          <w:color w:val="000000" w:themeColor="text1"/>
          <w:sz w:val="22"/>
        </w:rPr>
        <w:pPrChange w:id="17219" w:author="韬 黄" w:date="2018-10-15T21:07:00Z">
          <w:pPr>
            <w:shd w:val="clear" w:color="auto" w:fill="FFFFFF" w:themeFill="background1"/>
            <w:spacing w:after="0" w:line="360" w:lineRule="auto"/>
          </w:pPr>
        </w:pPrChange>
      </w:pPr>
      <w:del w:id="17220" w:author="韬 黄" w:date="2018-10-15T21:07:00Z">
        <w:r w:rsidRPr="001E17BA" w:rsidDel="009842E7">
          <w:rPr>
            <w:rFonts w:cs="Times New Roman"/>
            <w:color w:val="000000" w:themeColor="text1"/>
            <w:sz w:val="22"/>
          </w:rPr>
          <w:delText>Table 8.</w:delText>
        </w:r>
        <w:r w:rsidRPr="001E17BA" w:rsidDel="009842E7">
          <w:rPr>
            <w:rFonts w:cs="Times New Roman"/>
            <w:color w:val="000000" w:themeColor="text1"/>
            <w:sz w:val="22"/>
          </w:rPr>
          <w:tab/>
          <w:delText>Forecasting performance regarding percentage reductions in various error measures for the one to eight week forecast horizon</w:delText>
        </w:r>
      </w:del>
    </w:p>
    <w:tbl>
      <w:tblPr>
        <w:tblStyle w:val="ListTable1Light1"/>
        <w:tblW w:w="7769" w:type="dxa"/>
        <w:jc w:val="center"/>
        <w:tblLook w:val="04A0" w:firstRow="1" w:lastRow="0" w:firstColumn="1" w:lastColumn="0" w:noHBand="0" w:noVBand="1"/>
      </w:tblPr>
      <w:tblGrid>
        <w:gridCol w:w="1843"/>
        <w:gridCol w:w="1231"/>
        <w:gridCol w:w="1037"/>
        <w:gridCol w:w="1134"/>
        <w:gridCol w:w="1134"/>
        <w:gridCol w:w="1390"/>
      </w:tblGrid>
      <w:tr w:rsidR="004C569C" w:rsidRPr="001E17BA" w:rsidDel="009842E7" w14:paraId="2C580879" w14:textId="7FCCC0EA" w:rsidTr="00274FB0">
        <w:trPr>
          <w:cnfStyle w:val="100000000000" w:firstRow="1" w:lastRow="0" w:firstColumn="0" w:lastColumn="0" w:oddVBand="0" w:evenVBand="0" w:oddHBand="0" w:evenHBand="0" w:firstRowFirstColumn="0" w:firstRowLastColumn="0" w:lastRowFirstColumn="0" w:lastRowLastColumn="0"/>
          <w:trHeight w:val="20"/>
          <w:jc w:val="center"/>
          <w:del w:id="17221"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vMerge w:val="restart"/>
            <w:shd w:val="clear" w:color="auto" w:fill="auto"/>
            <w:noWrap/>
            <w:hideMark/>
          </w:tcPr>
          <w:p w14:paraId="55FF18CB" w14:textId="4A6ACDEB" w:rsidR="004C569C" w:rsidRPr="001E17BA" w:rsidDel="009842E7" w:rsidRDefault="004C569C" w:rsidP="009842E7">
            <w:pPr>
              <w:pStyle w:val="ListParagraph"/>
              <w:shd w:val="clear" w:color="auto" w:fill="FFFFFF" w:themeFill="background1"/>
              <w:spacing w:after="0" w:line="360" w:lineRule="auto"/>
              <w:ind w:left="0"/>
              <w:rPr>
                <w:del w:id="17222" w:author="韬 黄" w:date="2018-10-15T21:07:00Z"/>
                <w:rFonts w:eastAsia="Times New Roman" w:cs="Times New Roman"/>
                <w:b w:val="0"/>
                <w:color w:val="000000"/>
                <w:sz w:val="22"/>
              </w:rPr>
              <w:pPrChange w:id="17223" w:author="韬 黄" w:date="2018-10-15T21:07:00Z">
                <w:pPr>
                  <w:spacing w:after="0"/>
                  <w:jc w:val="center"/>
                </w:pPr>
              </w:pPrChange>
            </w:pPr>
            <w:del w:id="17224" w:author="韬 黄" w:date="2018-10-15T21:07:00Z">
              <w:r w:rsidRPr="001E17BA" w:rsidDel="009842E7">
                <w:rPr>
                  <w:rFonts w:eastAsia="Times New Roman" w:cs="Times New Roman"/>
                  <w:b w:val="0"/>
                  <w:color w:val="000000"/>
                  <w:sz w:val="22"/>
                </w:rPr>
                <w:delText>Proposed model</w:delText>
              </w:r>
            </w:del>
          </w:p>
        </w:tc>
        <w:tc>
          <w:tcPr>
            <w:tcW w:w="1231" w:type="dxa"/>
            <w:vMerge w:val="restart"/>
            <w:shd w:val="clear" w:color="auto" w:fill="auto"/>
            <w:noWrap/>
            <w:hideMark/>
          </w:tcPr>
          <w:p w14:paraId="36671710" w14:textId="7E6A7E38" w:rsidR="004C569C" w:rsidRPr="001E17BA" w:rsidDel="009842E7" w:rsidRDefault="004C569C" w:rsidP="009842E7">
            <w:pPr>
              <w:pStyle w:val="ListParagraph"/>
              <w:shd w:val="clear" w:color="auto" w:fill="FFFFFF" w:themeFill="background1"/>
              <w:spacing w:after="0" w:line="360" w:lineRule="auto"/>
              <w:ind w:left="0"/>
              <w:cnfStyle w:val="100000000000" w:firstRow="1" w:lastRow="0" w:firstColumn="0" w:lastColumn="0" w:oddVBand="0" w:evenVBand="0" w:oddHBand="0" w:evenHBand="0" w:firstRowFirstColumn="0" w:firstRowLastColumn="0" w:lastRowFirstColumn="0" w:lastRowLastColumn="0"/>
              <w:rPr>
                <w:del w:id="17225" w:author="韬 黄" w:date="2018-10-15T21:07:00Z"/>
                <w:rFonts w:eastAsia="Times New Roman" w:cs="Times New Roman"/>
                <w:b w:val="0"/>
                <w:color w:val="000000"/>
                <w:sz w:val="22"/>
              </w:rPr>
              <w:pPrChange w:id="17226" w:author="韬 黄" w:date="2018-10-15T21:07:00Z">
                <w:pPr>
                  <w:spacing w:after="0"/>
                  <w:cnfStyle w:val="100000000000" w:firstRow="1" w:lastRow="0" w:firstColumn="0" w:lastColumn="0" w:oddVBand="0" w:evenVBand="0" w:oddHBand="0" w:evenHBand="0" w:firstRowFirstColumn="0" w:firstRowLastColumn="0" w:lastRowFirstColumn="0" w:lastRowLastColumn="0"/>
                </w:pPr>
              </w:pPrChange>
            </w:pPr>
            <w:del w:id="17227" w:author="韬 黄" w:date="2018-10-15T21:07:00Z">
              <w:r w:rsidRPr="001E17BA" w:rsidDel="009842E7">
                <w:rPr>
                  <w:rFonts w:eastAsia="Times New Roman" w:cs="Times New Roman"/>
                  <w:b w:val="0"/>
                  <w:color w:val="000000"/>
                  <w:sz w:val="22"/>
                </w:rPr>
                <w:delText>Benchmark</w:delText>
              </w:r>
            </w:del>
          </w:p>
        </w:tc>
        <w:tc>
          <w:tcPr>
            <w:tcW w:w="4695" w:type="dxa"/>
            <w:gridSpan w:val="4"/>
            <w:shd w:val="clear" w:color="auto" w:fill="auto"/>
            <w:noWrap/>
            <w:hideMark/>
          </w:tcPr>
          <w:p w14:paraId="2BEC8932" w14:textId="56791FFB" w:rsidR="004C569C" w:rsidRPr="001E17BA" w:rsidDel="009842E7" w:rsidRDefault="004C569C" w:rsidP="009842E7">
            <w:pPr>
              <w:pStyle w:val="ListParagraph"/>
              <w:shd w:val="clear" w:color="auto" w:fill="FFFFFF" w:themeFill="background1"/>
              <w:spacing w:after="0" w:line="360" w:lineRule="auto"/>
              <w:ind w:left="0"/>
              <w:cnfStyle w:val="100000000000" w:firstRow="1" w:lastRow="0" w:firstColumn="0" w:lastColumn="0" w:oddVBand="0" w:evenVBand="0" w:oddHBand="0" w:evenHBand="0" w:firstRowFirstColumn="0" w:firstRowLastColumn="0" w:lastRowFirstColumn="0" w:lastRowLastColumn="0"/>
              <w:rPr>
                <w:del w:id="17228" w:author="韬 黄" w:date="2018-10-15T21:07:00Z"/>
                <w:rFonts w:eastAsia="Times New Roman" w:cs="Times New Roman"/>
                <w:b w:val="0"/>
                <w:color w:val="000000"/>
                <w:sz w:val="22"/>
              </w:rPr>
              <w:pPrChange w:id="17229" w:author="韬 黄" w:date="2018-10-15T21:07:00Z">
                <w:pPr>
                  <w:spacing w:after="0"/>
                  <w:jc w:val="center"/>
                  <w:cnfStyle w:val="100000000000" w:firstRow="1" w:lastRow="0" w:firstColumn="0" w:lastColumn="0" w:oddVBand="0" w:evenVBand="0" w:oddHBand="0" w:evenHBand="0" w:firstRowFirstColumn="0" w:firstRowLastColumn="0" w:lastRowFirstColumn="0" w:lastRowLastColumn="0"/>
                </w:pPr>
              </w:pPrChange>
            </w:pPr>
            <w:del w:id="17230" w:author="韬 黄" w:date="2018-10-15T21:07:00Z">
              <w:r w:rsidRPr="001E17BA" w:rsidDel="009842E7">
                <w:rPr>
                  <w:rFonts w:eastAsia="Times New Roman" w:cs="Times New Roman"/>
                  <w:b w:val="0"/>
                  <w:color w:val="000000"/>
                  <w:sz w:val="22"/>
                </w:rPr>
                <w:delText>Percentage of increase/decrease</w:delText>
              </w:r>
            </w:del>
          </w:p>
        </w:tc>
      </w:tr>
      <w:tr w:rsidR="004C569C" w:rsidRPr="001E17BA" w:rsidDel="009842E7" w14:paraId="6F1D3272" w14:textId="0D32CC02" w:rsidTr="00274FB0">
        <w:trPr>
          <w:cnfStyle w:val="000000100000" w:firstRow="0" w:lastRow="0" w:firstColumn="0" w:lastColumn="0" w:oddVBand="0" w:evenVBand="0" w:oddHBand="1" w:evenHBand="0" w:firstRowFirstColumn="0" w:firstRowLastColumn="0" w:lastRowFirstColumn="0" w:lastRowLastColumn="0"/>
          <w:trHeight w:val="20"/>
          <w:jc w:val="center"/>
          <w:del w:id="17231"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shd w:val="clear" w:color="auto" w:fill="auto"/>
            <w:hideMark/>
          </w:tcPr>
          <w:p w14:paraId="4849E478" w14:textId="6D11BDF3" w:rsidR="004C569C" w:rsidRPr="001E17BA" w:rsidDel="009842E7" w:rsidRDefault="004C569C" w:rsidP="009842E7">
            <w:pPr>
              <w:pStyle w:val="ListParagraph"/>
              <w:shd w:val="clear" w:color="auto" w:fill="FFFFFF" w:themeFill="background1"/>
              <w:spacing w:after="0" w:line="360" w:lineRule="auto"/>
              <w:ind w:left="0"/>
              <w:rPr>
                <w:del w:id="17232" w:author="韬 黄" w:date="2018-10-15T21:07:00Z"/>
                <w:rFonts w:eastAsia="Times New Roman" w:cs="Times New Roman"/>
                <w:b w:val="0"/>
                <w:color w:val="000000"/>
                <w:sz w:val="22"/>
              </w:rPr>
              <w:pPrChange w:id="17233" w:author="韬 黄" w:date="2018-10-15T21:07:00Z">
                <w:pPr>
                  <w:spacing w:after="0"/>
                </w:pPr>
              </w:pPrChange>
            </w:pPr>
          </w:p>
        </w:tc>
        <w:tc>
          <w:tcPr>
            <w:tcW w:w="1231" w:type="dxa"/>
            <w:vMerge/>
            <w:tcBorders>
              <w:bottom w:val="single" w:sz="4" w:space="0" w:color="auto"/>
            </w:tcBorders>
            <w:shd w:val="clear" w:color="auto" w:fill="auto"/>
            <w:hideMark/>
          </w:tcPr>
          <w:p w14:paraId="55CEB99E" w14:textId="5CB117AD"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34" w:author="韬 黄" w:date="2018-10-15T21:07:00Z"/>
                <w:rFonts w:eastAsia="Times New Roman" w:cs="Times New Roman"/>
                <w:color w:val="000000"/>
                <w:sz w:val="22"/>
              </w:rPr>
              <w:pPrChange w:id="17235" w:author="韬 黄" w:date="2018-10-15T21:07:00Z">
                <w:pPr>
                  <w:spacing w:after="0"/>
                  <w:cnfStyle w:val="000000100000" w:firstRow="0" w:lastRow="0" w:firstColumn="0" w:lastColumn="0" w:oddVBand="0" w:evenVBand="0" w:oddHBand="1" w:evenHBand="0" w:firstRowFirstColumn="0" w:firstRowLastColumn="0" w:lastRowFirstColumn="0" w:lastRowLastColumn="0"/>
                </w:pPr>
              </w:pPrChange>
            </w:pPr>
          </w:p>
        </w:tc>
        <w:tc>
          <w:tcPr>
            <w:tcW w:w="1037" w:type="dxa"/>
            <w:tcBorders>
              <w:bottom w:val="single" w:sz="4" w:space="0" w:color="auto"/>
            </w:tcBorders>
            <w:shd w:val="clear" w:color="auto" w:fill="auto"/>
            <w:hideMark/>
          </w:tcPr>
          <w:p w14:paraId="76B3BD0F" w14:textId="10E62031"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36" w:author="韬 黄" w:date="2018-10-15T21:07:00Z"/>
                <w:rFonts w:eastAsia="Times New Roman" w:cs="Times New Roman"/>
                <w:bCs/>
                <w:color w:val="000000"/>
                <w:sz w:val="22"/>
              </w:rPr>
              <w:pPrChange w:id="17237" w:author="韬 黄" w:date="2018-10-15T21:07:00Z">
                <w:pPr>
                  <w:spacing w:after="0"/>
                  <w:jc w:val="center"/>
                  <w:cnfStyle w:val="000000100000" w:firstRow="0" w:lastRow="0" w:firstColumn="0" w:lastColumn="0" w:oddVBand="0" w:evenVBand="0" w:oddHBand="1" w:evenHBand="0" w:firstRowFirstColumn="0" w:firstRowLastColumn="0" w:lastRowFirstColumn="0" w:lastRowLastColumn="0"/>
                </w:pPr>
              </w:pPrChange>
            </w:pPr>
            <w:del w:id="17238" w:author="韬 黄" w:date="2018-10-15T21:07:00Z">
              <w:r w:rsidRPr="001E17BA" w:rsidDel="009842E7">
                <w:rPr>
                  <w:rFonts w:eastAsia="Times New Roman" w:cs="Times New Roman"/>
                  <w:bCs/>
                  <w:color w:val="000000"/>
                  <w:sz w:val="22"/>
                </w:rPr>
                <w:delText>MAE</w:delText>
              </w:r>
            </w:del>
          </w:p>
        </w:tc>
        <w:tc>
          <w:tcPr>
            <w:tcW w:w="1134" w:type="dxa"/>
            <w:tcBorders>
              <w:bottom w:val="single" w:sz="4" w:space="0" w:color="auto"/>
            </w:tcBorders>
            <w:shd w:val="clear" w:color="auto" w:fill="auto"/>
            <w:hideMark/>
          </w:tcPr>
          <w:p w14:paraId="6868E068" w14:textId="676DB132"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39" w:author="韬 黄" w:date="2018-10-15T21:07:00Z"/>
                <w:rFonts w:eastAsia="Times New Roman" w:cs="Times New Roman"/>
                <w:bCs/>
                <w:color w:val="000000"/>
                <w:sz w:val="22"/>
              </w:rPr>
              <w:pPrChange w:id="17240" w:author="韬 黄" w:date="2018-10-15T21:07:00Z">
                <w:pPr>
                  <w:spacing w:after="0"/>
                  <w:jc w:val="center"/>
                  <w:cnfStyle w:val="000000100000" w:firstRow="0" w:lastRow="0" w:firstColumn="0" w:lastColumn="0" w:oddVBand="0" w:evenVBand="0" w:oddHBand="1" w:evenHBand="0" w:firstRowFirstColumn="0" w:firstRowLastColumn="0" w:lastRowFirstColumn="0" w:lastRowLastColumn="0"/>
                </w:pPr>
              </w:pPrChange>
            </w:pPr>
            <w:del w:id="17241" w:author="韬 黄" w:date="2018-10-15T21:07:00Z">
              <w:r w:rsidRPr="001E17BA" w:rsidDel="009842E7">
                <w:rPr>
                  <w:rFonts w:eastAsia="Times New Roman" w:cs="Times New Roman"/>
                  <w:bCs/>
                  <w:color w:val="000000"/>
                  <w:sz w:val="22"/>
                </w:rPr>
                <w:delText>SMAPE</w:delText>
              </w:r>
            </w:del>
          </w:p>
        </w:tc>
        <w:tc>
          <w:tcPr>
            <w:tcW w:w="1134" w:type="dxa"/>
            <w:tcBorders>
              <w:bottom w:val="single" w:sz="4" w:space="0" w:color="auto"/>
            </w:tcBorders>
            <w:shd w:val="clear" w:color="auto" w:fill="auto"/>
            <w:hideMark/>
          </w:tcPr>
          <w:p w14:paraId="1A75EEA5" w14:textId="7633AA3F"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42" w:author="韬 黄" w:date="2018-10-15T21:07:00Z"/>
                <w:rFonts w:eastAsia="Times New Roman" w:cs="Times New Roman"/>
                <w:bCs/>
                <w:color w:val="000000"/>
                <w:sz w:val="22"/>
              </w:rPr>
              <w:pPrChange w:id="17243" w:author="韬 黄" w:date="2018-10-15T21:07:00Z">
                <w:pPr>
                  <w:spacing w:after="0"/>
                  <w:jc w:val="center"/>
                  <w:cnfStyle w:val="000000100000" w:firstRow="0" w:lastRow="0" w:firstColumn="0" w:lastColumn="0" w:oddVBand="0" w:evenVBand="0" w:oddHBand="1" w:evenHBand="0" w:firstRowFirstColumn="0" w:firstRowLastColumn="0" w:lastRowFirstColumn="0" w:lastRowLastColumn="0"/>
                </w:pPr>
              </w:pPrChange>
            </w:pPr>
            <w:del w:id="17244" w:author="韬 黄" w:date="2018-10-15T21:07:00Z">
              <w:r w:rsidRPr="001E17BA" w:rsidDel="009842E7">
                <w:rPr>
                  <w:rFonts w:eastAsia="Times New Roman" w:cs="Times New Roman"/>
                  <w:bCs/>
                  <w:color w:val="000000"/>
                  <w:sz w:val="22"/>
                </w:rPr>
                <w:delText>MASE</w:delText>
              </w:r>
            </w:del>
          </w:p>
        </w:tc>
        <w:tc>
          <w:tcPr>
            <w:tcW w:w="1390" w:type="dxa"/>
            <w:tcBorders>
              <w:bottom w:val="single" w:sz="4" w:space="0" w:color="auto"/>
            </w:tcBorders>
            <w:shd w:val="clear" w:color="auto" w:fill="auto"/>
            <w:noWrap/>
            <w:hideMark/>
          </w:tcPr>
          <w:p w14:paraId="3950E2E5" w14:textId="37171FFC"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45" w:author="韬 黄" w:date="2018-10-15T21:07:00Z"/>
                <w:rFonts w:eastAsia="Times New Roman" w:cs="Times New Roman"/>
                <w:bCs/>
                <w:color w:val="000000"/>
                <w:sz w:val="22"/>
              </w:rPr>
              <w:pPrChange w:id="17246" w:author="韬 黄" w:date="2018-10-15T21:07:00Z">
                <w:pPr>
                  <w:spacing w:after="0"/>
                  <w:cnfStyle w:val="000000100000" w:firstRow="0" w:lastRow="0" w:firstColumn="0" w:lastColumn="0" w:oddVBand="0" w:evenVBand="0" w:oddHBand="1" w:evenHBand="0" w:firstRowFirstColumn="0" w:firstRowLastColumn="0" w:lastRowFirstColumn="0" w:lastRowLastColumn="0"/>
                </w:pPr>
              </w:pPrChange>
            </w:pPr>
            <w:del w:id="17247" w:author="韬 黄" w:date="2018-10-15T21:07:00Z">
              <w:r w:rsidRPr="001E17BA" w:rsidDel="009842E7">
                <w:rPr>
                  <w:rFonts w:eastAsia="Times New Roman" w:cs="Times New Roman"/>
                  <w:bCs/>
                  <w:color w:val="000000"/>
                  <w:sz w:val="22"/>
                </w:rPr>
                <w:delText>AvgRelMAE</w:delText>
              </w:r>
            </w:del>
          </w:p>
        </w:tc>
      </w:tr>
      <w:tr w:rsidR="004C569C" w:rsidRPr="001E17BA" w:rsidDel="009842E7" w14:paraId="138A99B6" w14:textId="6666F8E7" w:rsidTr="00274FB0">
        <w:trPr>
          <w:trHeight w:val="20"/>
          <w:jc w:val="center"/>
          <w:del w:id="17248"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E2535A6" w14:textId="70C92AD0" w:rsidR="004C569C" w:rsidRPr="001E17BA" w:rsidDel="009842E7" w:rsidRDefault="004C569C" w:rsidP="009842E7">
            <w:pPr>
              <w:pStyle w:val="ListParagraph"/>
              <w:shd w:val="clear" w:color="auto" w:fill="FFFFFF" w:themeFill="background1"/>
              <w:spacing w:after="0" w:line="360" w:lineRule="auto"/>
              <w:ind w:left="0"/>
              <w:rPr>
                <w:del w:id="17249" w:author="韬 黄" w:date="2018-10-15T21:07:00Z"/>
                <w:rFonts w:eastAsia="Times New Roman" w:cs="Times New Roman"/>
                <w:b w:val="0"/>
                <w:color w:val="000000"/>
                <w:sz w:val="22"/>
              </w:rPr>
              <w:pPrChange w:id="17250" w:author="韬 黄" w:date="2018-10-15T21:07:00Z">
                <w:pPr>
                  <w:spacing w:after="0"/>
                </w:pPr>
              </w:pPrChange>
            </w:pPr>
            <w:del w:id="17251" w:author="韬 黄" w:date="2018-10-15T21:07:00Z">
              <w:r w:rsidRPr="001E17BA" w:rsidDel="009842E7">
                <w:rPr>
                  <w:rFonts w:eastAsia="Times New Roman" w:cs="Times New Roman"/>
                  <w:b w:val="0"/>
                  <w:color w:val="000000"/>
                  <w:sz w:val="22"/>
                </w:rPr>
                <w:delText>ADL-intra-EWC</w:delText>
              </w:r>
            </w:del>
          </w:p>
        </w:tc>
        <w:tc>
          <w:tcPr>
            <w:tcW w:w="1231" w:type="dxa"/>
            <w:tcBorders>
              <w:top w:val="single" w:sz="4" w:space="0" w:color="auto"/>
            </w:tcBorders>
            <w:shd w:val="clear" w:color="auto" w:fill="auto"/>
            <w:noWrap/>
            <w:hideMark/>
          </w:tcPr>
          <w:p w14:paraId="0488136D" w14:textId="707C4F57"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52" w:author="韬 黄" w:date="2018-10-15T21:07:00Z"/>
                <w:rFonts w:eastAsia="Times New Roman" w:cs="Times New Roman"/>
                <w:color w:val="000000"/>
                <w:sz w:val="22"/>
              </w:rPr>
              <w:pPrChange w:id="17253" w:author="韬 黄" w:date="2018-10-15T21:07:00Z">
                <w:pPr>
                  <w:spacing w:after="0"/>
                  <w:cnfStyle w:val="000000000000" w:firstRow="0" w:lastRow="0" w:firstColumn="0" w:lastColumn="0" w:oddVBand="0" w:evenVBand="0" w:oddHBand="0" w:evenHBand="0" w:firstRowFirstColumn="0" w:firstRowLastColumn="0" w:lastRowFirstColumn="0" w:lastRowLastColumn="0"/>
                </w:pPr>
              </w:pPrChange>
            </w:pPr>
            <w:del w:id="17254" w:author="韬 黄" w:date="2018-10-15T21:07:00Z">
              <w:r w:rsidRPr="001E17BA" w:rsidDel="009842E7">
                <w:rPr>
                  <w:rFonts w:eastAsia="Times New Roman" w:cs="Times New Roman"/>
                  <w:color w:val="000000"/>
                  <w:sz w:val="22"/>
                </w:rPr>
                <w:delText>ADL-intra</w:delText>
              </w:r>
            </w:del>
          </w:p>
        </w:tc>
        <w:tc>
          <w:tcPr>
            <w:tcW w:w="1037" w:type="dxa"/>
            <w:tcBorders>
              <w:top w:val="single" w:sz="4" w:space="0" w:color="auto"/>
            </w:tcBorders>
            <w:shd w:val="clear" w:color="auto" w:fill="auto"/>
            <w:noWrap/>
            <w:hideMark/>
          </w:tcPr>
          <w:p w14:paraId="735DE235" w14:textId="6BFCBE74"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55" w:author="韬 黄" w:date="2018-10-15T21:07:00Z"/>
                <w:rFonts w:eastAsia="Times New Roman" w:cs="Times New Roman"/>
                <w:color w:val="000000"/>
                <w:sz w:val="22"/>
              </w:rPr>
              <w:pPrChange w:id="17256"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257" w:author="韬 黄" w:date="2018-10-15T21:07:00Z">
              <w:r w:rsidRPr="001E17BA" w:rsidDel="009842E7">
                <w:rPr>
                  <w:rFonts w:eastAsia="Times New Roman" w:cs="Times New Roman"/>
                  <w:color w:val="000000"/>
                  <w:sz w:val="22"/>
                </w:rPr>
                <w:delText>-0.57%</w:delText>
              </w:r>
            </w:del>
          </w:p>
        </w:tc>
        <w:tc>
          <w:tcPr>
            <w:tcW w:w="1134" w:type="dxa"/>
            <w:tcBorders>
              <w:top w:val="single" w:sz="4" w:space="0" w:color="auto"/>
            </w:tcBorders>
            <w:shd w:val="clear" w:color="auto" w:fill="auto"/>
            <w:noWrap/>
            <w:hideMark/>
          </w:tcPr>
          <w:p w14:paraId="73BC127F" w14:textId="5A236019"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58" w:author="韬 黄" w:date="2018-10-15T21:07:00Z"/>
                <w:rFonts w:eastAsia="Times New Roman" w:cs="Times New Roman"/>
                <w:color w:val="000000"/>
                <w:sz w:val="22"/>
              </w:rPr>
              <w:pPrChange w:id="17259"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260" w:author="韬 黄" w:date="2018-10-15T21:07:00Z">
              <w:r w:rsidRPr="001E17BA" w:rsidDel="009842E7">
                <w:rPr>
                  <w:rFonts w:eastAsia="Times New Roman" w:cs="Times New Roman"/>
                  <w:color w:val="000000"/>
                  <w:sz w:val="22"/>
                </w:rPr>
                <w:delText>-0.22%</w:delText>
              </w:r>
            </w:del>
          </w:p>
        </w:tc>
        <w:tc>
          <w:tcPr>
            <w:tcW w:w="1134" w:type="dxa"/>
            <w:tcBorders>
              <w:top w:val="single" w:sz="4" w:space="0" w:color="auto"/>
            </w:tcBorders>
            <w:shd w:val="clear" w:color="auto" w:fill="auto"/>
            <w:noWrap/>
            <w:hideMark/>
          </w:tcPr>
          <w:p w14:paraId="111E8D19" w14:textId="1A2A97F2"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61" w:author="韬 黄" w:date="2018-10-15T21:07:00Z"/>
                <w:rFonts w:eastAsia="Times New Roman" w:cs="Times New Roman"/>
                <w:color w:val="000000"/>
                <w:sz w:val="22"/>
              </w:rPr>
              <w:pPrChange w:id="17262"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263" w:author="韬 黄" w:date="2018-10-15T21:07:00Z">
              <w:r w:rsidRPr="001E17BA" w:rsidDel="009842E7">
                <w:rPr>
                  <w:rFonts w:eastAsia="Times New Roman" w:cs="Times New Roman"/>
                  <w:color w:val="000000"/>
                  <w:sz w:val="22"/>
                </w:rPr>
                <w:delText>-0.18%</w:delText>
              </w:r>
            </w:del>
          </w:p>
        </w:tc>
        <w:tc>
          <w:tcPr>
            <w:tcW w:w="1390" w:type="dxa"/>
            <w:tcBorders>
              <w:top w:val="single" w:sz="4" w:space="0" w:color="auto"/>
            </w:tcBorders>
            <w:shd w:val="clear" w:color="auto" w:fill="auto"/>
            <w:noWrap/>
            <w:hideMark/>
          </w:tcPr>
          <w:p w14:paraId="5C17AE67" w14:textId="6F13D1DD"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64" w:author="韬 黄" w:date="2018-10-15T21:07:00Z"/>
                <w:rFonts w:eastAsia="Times New Roman" w:cs="Times New Roman"/>
                <w:color w:val="000000"/>
                <w:sz w:val="22"/>
              </w:rPr>
              <w:pPrChange w:id="17265"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266" w:author="韬 黄" w:date="2018-10-15T21:07:00Z">
              <w:r w:rsidRPr="001E17BA" w:rsidDel="009842E7">
                <w:rPr>
                  <w:rFonts w:eastAsia="Times New Roman" w:cs="Times New Roman"/>
                  <w:color w:val="000000"/>
                  <w:sz w:val="22"/>
                </w:rPr>
                <w:delText>-0.33%</w:delText>
              </w:r>
            </w:del>
          </w:p>
        </w:tc>
      </w:tr>
      <w:tr w:rsidR="004C569C" w:rsidRPr="001E17BA" w:rsidDel="009842E7" w14:paraId="652F6DAC" w14:textId="1FB15C9F" w:rsidTr="00274FB0">
        <w:trPr>
          <w:cnfStyle w:val="000000100000" w:firstRow="0" w:lastRow="0" w:firstColumn="0" w:lastColumn="0" w:oddVBand="0" w:evenVBand="0" w:oddHBand="1" w:evenHBand="0" w:firstRowFirstColumn="0" w:firstRowLastColumn="0" w:lastRowFirstColumn="0" w:lastRowLastColumn="0"/>
          <w:trHeight w:val="20"/>
          <w:jc w:val="center"/>
          <w:del w:id="17267"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7378AFF" w14:textId="1767AC3C" w:rsidR="004C569C" w:rsidRPr="001E17BA" w:rsidDel="009842E7" w:rsidRDefault="004C569C" w:rsidP="009842E7">
            <w:pPr>
              <w:pStyle w:val="ListParagraph"/>
              <w:shd w:val="clear" w:color="auto" w:fill="FFFFFF" w:themeFill="background1"/>
              <w:spacing w:after="0" w:line="360" w:lineRule="auto"/>
              <w:ind w:left="0"/>
              <w:rPr>
                <w:del w:id="17268" w:author="韬 黄" w:date="2018-10-15T21:07:00Z"/>
                <w:rFonts w:eastAsia="Times New Roman" w:cs="Times New Roman"/>
                <w:b w:val="0"/>
                <w:color w:val="000000"/>
                <w:sz w:val="22"/>
              </w:rPr>
              <w:pPrChange w:id="17269" w:author="韬 黄" w:date="2018-10-15T21:07:00Z">
                <w:pPr>
                  <w:spacing w:after="0"/>
                </w:pPr>
              </w:pPrChange>
            </w:pPr>
            <w:del w:id="17270" w:author="韬 黄" w:date="2018-10-15T21:07:00Z">
              <w:r w:rsidRPr="001E17BA" w:rsidDel="009842E7">
                <w:rPr>
                  <w:rFonts w:eastAsia="Times New Roman" w:cs="Times New Roman"/>
                  <w:b w:val="0"/>
                  <w:color w:val="000000"/>
                  <w:sz w:val="22"/>
                </w:rPr>
                <w:delText>ADL-intra-IC</w:delText>
              </w:r>
            </w:del>
          </w:p>
        </w:tc>
        <w:tc>
          <w:tcPr>
            <w:tcW w:w="1231" w:type="dxa"/>
            <w:shd w:val="clear" w:color="auto" w:fill="auto"/>
            <w:noWrap/>
            <w:hideMark/>
          </w:tcPr>
          <w:p w14:paraId="38DC3519" w14:textId="6789D4A5"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71" w:author="韬 黄" w:date="2018-10-15T21:07:00Z"/>
                <w:rFonts w:eastAsia="Times New Roman" w:cs="Times New Roman"/>
                <w:color w:val="000000"/>
                <w:sz w:val="22"/>
              </w:rPr>
              <w:pPrChange w:id="17272" w:author="韬 黄" w:date="2018-10-15T21:07:00Z">
                <w:pPr>
                  <w:spacing w:after="0"/>
                  <w:cnfStyle w:val="000000100000" w:firstRow="0" w:lastRow="0" w:firstColumn="0" w:lastColumn="0" w:oddVBand="0" w:evenVBand="0" w:oddHBand="1" w:evenHBand="0" w:firstRowFirstColumn="0" w:firstRowLastColumn="0" w:lastRowFirstColumn="0" w:lastRowLastColumn="0"/>
                </w:pPr>
              </w:pPrChange>
            </w:pPr>
            <w:del w:id="17273" w:author="韬 黄" w:date="2018-10-15T21:07:00Z">
              <w:r w:rsidRPr="001E17BA" w:rsidDel="009842E7">
                <w:rPr>
                  <w:rFonts w:eastAsia="Times New Roman" w:cs="Times New Roman"/>
                  <w:color w:val="000000"/>
                  <w:sz w:val="22"/>
                </w:rPr>
                <w:delText>ADL-intra</w:delText>
              </w:r>
            </w:del>
          </w:p>
        </w:tc>
        <w:tc>
          <w:tcPr>
            <w:tcW w:w="1037" w:type="dxa"/>
            <w:shd w:val="clear" w:color="auto" w:fill="auto"/>
            <w:noWrap/>
            <w:hideMark/>
          </w:tcPr>
          <w:p w14:paraId="72EDDF77" w14:textId="2DAFA784"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74" w:author="韬 黄" w:date="2018-10-15T21:07:00Z"/>
                <w:rFonts w:eastAsia="Times New Roman" w:cs="Times New Roman"/>
                <w:color w:val="000000"/>
                <w:sz w:val="22"/>
              </w:rPr>
              <w:pPrChange w:id="17275"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276" w:author="韬 黄" w:date="2018-10-15T21:07:00Z">
              <w:r w:rsidRPr="001E17BA" w:rsidDel="009842E7">
                <w:rPr>
                  <w:rFonts w:eastAsia="Times New Roman" w:cs="Times New Roman"/>
                  <w:color w:val="000000"/>
                  <w:sz w:val="22"/>
                </w:rPr>
                <w:delText>0.86%</w:delText>
              </w:r>
            </w:del>
          </w:p>
        </w:tc>
        <w:tc>
          <w:tcPr>
            <w:tcW w:w="1134" w:type="dxa"/>
            <w:shd w:val="clear" w:color="auto" w:fill="auto"/>
            <w:noWrap/>
            <w:hideMark/>
          </w:tcPr>
          <w:p w14:paraId="2AA2BAD6" w14:textId="46BA4A2B"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77" w:author="韬 黄" w:date="2018-10-15T21:07:00Z"/>
                <w:rFonts w:eastAsia="Times New Roman" w:cs="Times New Roman"/>
                <w:color w:val="000000"/>
                <w:sz w:val="22"/>
              </w:rPr>
              <w:pPrChange w:id="17278"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279" w:author="韬 黄" w:date="2018-10-15T21:07:00Z">
              <w:r w:rsidRPr="001E17BA" w:rsidDel="009842E7">
                <w:rPr>
                  <w:rFonts w:eastAsia="Times New Roman" w:cs="Times New Roman"/>
                  <w:color w:val="000000"/>
                  <w:sz w:val="22"/>
                </w:rPr>
                <w:delText>-0.18%</w:delText>
              </w:r>
            </w:del>
          </w:p>
        </w:tc>
        <w:tc>
          <w:tcPr>
            <w:tcW w:w="1134" w:type="dxa"/>
            <w:shd w:val="clear" w:color="auto" w:fill="auto"/>
            <w:noWrap/>
            <w:hideMark/>
          </w:tcPr>
          <w:p w14:paraId="3FE67F15" w14:textId="73BC3DF1"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80" w:author="韬 黄" w:date="2018-10-15T21:07:00Z"/>
                <w:rFonts w:eastAsia="Times New Roman" w:cs="Times New Roman"/>
                <w:color w:val="000000"/>
                <w:sz w:val="22"/>
              </w:rPr>
              <w:pPrChange w:id="17281"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282" w:author="韬 黄" w:date="2018-10-15T21:07:00Z">
              <w:r w:rsidRPr="001E17BA" w:rsidDel="009842E7">
                <w:rPr>
                  <w:rFonts w:eastAsia="Times New Roman" w:cs="Times New Roman"/>
                  <w:color w:val="000000"/>
                  <w:sz w:val="22"/>
                </w:rPr>
                <w:delText>-0.45%</w:delText>
              </w:r>
            </w:del>
          </w:p>
        </w:tc>
        <w:tc>
          <w:tcPr>
            <w:tcW w:w="1390" w:type="dxa"/>
            <w:shd w:val="clear" w:color="auto" w:fill="auto"/>
            <w:noWrap/>
            <w:hideMark/>
          </w:tcPr>
          <w:p w14:paraId="08A60C38" w14:textId="17A13D17"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283" w:author="韬 黄" w:date="2018-10-15T21:07:00Z"/>
                <w:rFonts w:eastAsia="Times New Roman" w:cs="Times New Roman"/>
                <w:color w:val="000000"/>
                <w:sz w:val="22"/>
              </w:rPr>
              <w:pPrChange w:id="17284"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285" w:author="韬 黄" w:date="2018-10-15T21:07:00Z">
              <w:r w:rsidRPr="001E17BA" w:rsidDel="009842E7">
                <w:rPr>
                  <w:rFonts w:eastAsia="Times New Roman" w:cs="Times New Roman"/>
                  <w:color w:val="000000"/>
                  <w:sz w:val="22"/>
                </w:rPr>
                <w:delText>-0.36%</w:delText>
              </w:r>
            </w:del>
          </w:p>
        </w:tc>
      </w:tr>
      <w:tr w:rsidR="004C569C" w:rsidRPr="001E17BA" w:rsidDel="009842E7" w14:paraId="09FE1460" w14:textId="2C34811A" w:rsidTr="00274FB0">
        <w:trPr>
          <w:trHeight w:val="20"/>
          <w:jc w:val="center"/>
          <w:del w:id="17286"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78F5B90" w14:textId="723AFB41" w:rsidR="004C569C" w:rsidRPr="001E17BA" w:rsidDel="009842E7" w:rsidRDefault="004C569C" w:rsidP="009842E7">
            <w:pPr>
              <w:pStyle w:val="ListParagraph"/>
              <w:shd w:val="clear" w:color="auto" w:fill="FFFFFF" w:themeFill="background1"/>
              <w:spacing w:after="0" w:line="360" w:lineRule="auto"/>
              <w:ind w:left="0"/>
              <w:rPr>
                <w:del w:id="17287" w:author="韬 黄" w:date="2018-10-15T21:07:00Z"/>
                <w:rFonts w:eastAsia="Times New Roman" w:cs="Times New Roman"/>
                <w:b w:val="0"/>
                <w:color w:val="000000"/>
                <w:sz w:val="22"/>
              </w:rPr>
              <w:pPrChange w:id="17288" w:author="韬 黄" w:date="2018-10-15T21:07:00Z">
                <w:pPr>
                  <w:spacing w:after="0"/>
                </w:pPr>
              </w:pPrChange>
            </w:pPr>
            <w:del w:id="17289" w:author="韬 黄" w:date="2018-10-15T21:07:00Z">
              <w:r w:rsidRPr="001E17BA" w:rsidDel="009842E7">
                <w:rPr>
                  <w:rFonts w:eastAsia="Times New Roman" w:cs="Times New Roman"/>
                  <w:b w:val="0"/>
                  <w:color w:val="000000"/>
                  <w:sz w:val="22"/>
                </w:rPr>
                <w:delText>ADL-EWC-IC</w:delText>
              </w:r>
            </w:del>
          </w:p>
        </w:tc>
        <w:tc>
          <w:tcPr>
            <w:tcW w:w="1231" w:type="dxa"/>
            <w:shd w:val="clear" w:color="auto" w:fill="auto"/>
            <w:noWrap/>
            <w:hideMark/>
          </w:tcPr>
          <w:p w14:paraId="01B89BBA" w14:textId="5BC5CEFE"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90" w:author="韬 黄" w:date="2018-10-15T21:07:00Z"/>
                <w:rFonts w:eastAsia="Times New Roman" w:cs="Times New Roman"/>
                <w:color w:val="000000"/>
                <w:sz w:val="22"/>
              </w:rPr>
              <w:pPrChange w:id="17291" w:author="韬 黄" w:date="2018-10-15T21:07:00Z">
                <w:pPr>
                  <w:spacing w:after="0"/>
                  <w:cnfStyle w:val="000000000000" w:firstRow="0" w:lastRow="0" w:firstColumn="0" w:lastColumn="0" w:oddVBand="0" w:evenVBand="0" w:oddHBand="0" w:evenHBand="0" w:firstRowFirstColumn="0" w:firstRowLastColumn="0" w:lastRowFirstColumn="0" w:lastRowLastColumn="0"/>
                </w:pPr>
              </w:pPrChange>
            </w:pPr>
            <w:del w:id="17292" w:author="韬 黄" w:date="2018-10-15T21:07:00Z">
              <w:r w:rsidRPr="001E17BA" w:rsidDel="009842E7">
                <w:rPr>
                  <w:rFonts w:eastAsia="Times New Roman" w:cs="Times New Roman"/>
                  <w:color w:val="000000"/>
                  <w:sz w:val="22"/>
                </w:rPr>
                <w:delText>ADL-intra</w:delText>
              </w:r>
            </w:del>
          </w:p>
        </w:tc>
        <w:tc>
          <w:tcPr>
            <w:tcW w:w="1037" w:type="dxa"/>
            <w:shd w:val="clear" w:color="auto" w:fill="auto"/>
            <w:noWrap/>
            <w:hideMark/>
          </w:tcPr>
          <w:p w14:paraId="223ADE14" w14:textId="4EA2D325"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93" w:author="韬 黄" w:date="2018-10-15T21:07:00Z"/>
                <w:rFonts w:eastAsia="Times New Roman" w:cs="Times New Roman"/>
                <w:color w:val="000000"/>
                <w:sz w:val="22"/>
              </w:rPr>
              <w:pPrChange w:id="17294"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295" w:author="韬 黄" w:date="2018-10-15T21:07:00Z">
              <w:r w:rsidRPr="001E17BA" w:rsidDel="009842E7">
                <w:rPr>
                  <w:rFonts w:eastAsia="Times New Roman" w:cs="Times New Roman"/>
                  <w:color w:val="000000"/>
                  <w:sz w:val="22"/>
                </w:rPr>
                <w:delText>-0.93%</w:delText>
              </w:r>
            </w:del>
          </w:p>
        </w:tc>
        <w:tc>
          <w:tcPr>
            <w:tcW w:w="1134" w:type="dxa"/>
            <w:shd w:val="clear" w:color="auto" w:fill="auto"/>
            <w:noWrap/>
            <w:hideMark/>
          </w:tcPr>
          <w:p w14:paraId="47665EE3" w14:textId="578B095B"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96" w:author="韬 黄" w:date="2018-10-15T21:07:00Z"/>
                <w:rFonts w:eastAsia="Times New Roman" w:cs="Times New Roman"/>
                <w:color w:val="000000"/>
                <w:sz w:val="22"/>
              </w:rPr>
              <w:pPrChange w:id="17297"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298" w:author="韬 黄" w:date="2018-10-15T21:07:00Z">
              <w:r w:rsidRPr="001E17BA" w:rsidDel="009842E7">
                <w:rPr>
                  <w:rFonts w:eastAsia="Times New Roman" w:cs="Times New Roman"/>
                  <w:color w:val="000000"/>
                  <w:sz w:val="22"/>
                </w:rPr>
                <w:delText>-0.27%</w:delText>
              </w:r>
            </w:del>
          </w:p>
        </w:tc>
        <w:tc>
          <w:tcPr>
            <w:tcW w:w="1134" w:type="dxa"/>
            <w:shd w:val="clear" w:color="auto" w:fill="auto"/>
            <w:noWrap/>
            <w:hideMark/>
          </w:tcPr>
          <w:p w14:paraId="3D530F18" w14:textId="0BF2DCE0"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299" w:author="韬 黄" w:date="2018-10-15T21:07:00Z"/>
                <w:rFonts w:eastAsia="Times New Roman" w:cs="Times New Roman"/>
                <w:color w:val="000000"/>
                <w:sz w:val="22"/>
              </w:rPr>
              <w:pPrChange w:id="17300"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01" w:author="韬 黄" w:date="2018-10-15T21:07:00Z">
              <w:r w:rsidRPr="001E17BA" w:rsidDel="009842E7">
                <w:rPr>
                  <w:rFonts w:eastAsia="Times New Roman" w:cs="Times New Roman"/>
                  <w:color w:val="000000"/>
                  <w:sz w:val="22"/>
                </w:rPr>
                <w:delText>-0.85%</w:delText>
              </w:r>
            </w:del>
          </w:p>
        </w:tc>
        <w:tc>
          <w:tcPr>
            <w:tcW w:w="1390" w:type="dxa"/>
            <w:shd w:val="clear" w:color="auto" w:fill="auto"/>
            <w:noWrap/>
            <w:hideMark/>
          </w:tcPr>
          <w:p w14:paraId="3676E363" w14:textId="7F1037AA"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02" w:author="韬 黄" w:date="2018-10-15T21:07:00Z"/>
                <w:rFonts w:eastAsia="Times New Roman" w:cs="Times New Roman"/>
                <w:color w:val="000000"/>
                <w:sz w:val="22"/>
              </w:rPr>
              <w:pPrChange w:id="17303"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04" w:author="韬 黄" w:date="2018-10-15T21:07:00Z">
              <w:r w:rsidRPr="001E17BA" w:rsidDel="009842E7">
                <w:rPr>
                  <w:rFonts w:eastAsia="Times New Roman" w:cs="Times New Roman"/>
                  <w:color w:val="000000"/>
                  <w:sz w:val="22"/>
                </w:rPr>
                <w:delText>-0.66%</w:delText>
              </w:r>
            </w:del>
          </w:p>
        </w:tc>
      </w:tr>
      <w:tr w:rsidR="004C569C" w:rsidRPr="001E17BA" w:rsidDel="009842E7" w14:paraId="64539A97" w14:textId="0655DD49" w:rsidTr="00274FB0">
        <w:trPr>
          <w:cnfStyle w:val="000000100000" w:firstRow="0" w:lastRow="0" w:firstColumn="0" w:lastColumn="0" w:oddVBand="0" w:evenVBand="0" w:oddHBand="1" w:evenHBand="0" w:firstRowFirstColumn="0" w:firstRowLastColumn="0" w:lastRowFirstColumn="0" w:lastRowLastColumn="0"/>
          <w:trHeight w:val="20"/>
          <w:jc w:val="center"/>
          <w:del w:id="17305"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3605E52" w14:textId="75497E29" w:rsidR="004C569C" w:rsidRPr="001E17BA" w:rsidDel="009842E7" w:rsidRDefault="004C569C" w:rsidP="009842E7">
            <w:pPr>
              <w:pStyle w:val="ListParagraph"/>
              <w:shd w:val="clear" w:color="auto" w:fill="FFFFFF" w:themeFill="background1"/>
              <w:spacing w:after="0" w:line="360" w:lineRule="auto"/>
              <w:ind w:left="0"/>
              <w:rPr>
                <w:del w:id="17306" w:author="韬 黄" w:date="2018-10-15T21:07:00Z"/>
                <w:rFonts w:eastAsia="Times New Roman" w:cs="Times New Roman"/>
                <w:b w:val="0"/>
                <w:color w:val="000000"/>
                <w:sz w:val="22"/>
              </w:rPr>
              <w:pPrChange w:id="17307" w:author="韬 黄" w:date="2018-10-15T21:07:00Z">
                <w:pPr>
                  <w:spacing w:after="0"/>
                </w:pPr>
              </w:pPrChange>
            </w:pPr>
            <w:del w:id="17308" w:author="韬 黄" w:date="2018-10-15T21:07:00Z">
              <w:r w:rsidRPr="001E17BA" w:rsidDel="009842E7">
                <w:rPr>
                  <w:rFonts w:eastAsia="Times New Roman" w:cs="Times New Roman"/>
                  <w:b w:val="0"/>
                  <w:color w:val="000000"/>
                  <w:sz w:val="22"/>
                </w:rPr>
                <w:delText>ADL-own-EWC</w:delText>
              </w:r>
            </w:del>
          </w:p>
        </w:tc>
        <w:tc>
          <w:tcPr>
            <w:tcW w:w="1231" w:type="dxa"/>
            <w:shd w:val="clear" w:color="auto" w:fill="auto"/>
            <w:noWrap/>
            <w:hideMark/>
          </w:tcPr>
          <w:p w14:paraId="530F5983" w14:textId="1F79E22F"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09" w:author="韬 黄" w:date="2018-10-15T21:07:00Z"/>
                <w:rFonts w:eastAsia="Times New Roman" w:cs="Times New Roman"/>
                <w:color w:val="000000"/>
                <w:sz w:val="22"/>
              </w:rPr>
              <w:pPrChange w:id="17310" w:author="韬 黄" w:date="2018-10-15T21:07:00Z">
                <w:pPr>
                  <w:spacing w:after="0"/>
                  <w:cnfStyle w:val="000000100000" w:firstRow="0" w:lastRow="0" w:firstColumn="0" w:lastColumn="0" w:oddVBand="0" w:evenVBand="0" w:oddHBand="1" w:evenHBand="0" w:firstRowFirstColumn="0" w:firstRowLastColumn="0" w:lastRowFirstColumn="0" w:lastRowLastColumn="0"/>
                </w:pPr>
              </w:pPrChange>
            </w:pPr>
            <w:del w:id="17311" w:author="韬 黄" w:date="2018-10-15T21:07:00Z">
              <w:r w:rsidRPr="001E17BA" w:rsidDel="009842E7">
                <w:rPr>
                  <w:rFonts w:eastAsia="Times New Roman" w:cs="Times New Roman"/>
                  <w:color w:val="000000"/>
                  <w:sz w:val="22"/>
                </w:rPr>
                <w:delText>ADL-own</w:delText>
              </w:r>
            </w:del>
          </w:p>
        </w:tc>
        <w:tc>
          <w:tcPr>
            <w:tcW w:w="1037" w:type="dxa"/>
            <w:shd w:val="clear" w:color="auto" w:fill="auto"/>
            <w:noWrap/>
            <w:hideMark/>
          </w:tcPr>
          <w:p w14:paraId="0EE9DBD2" w14:textId="21E6DF25"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12" w:author="韬 黄" w:date="2018-10-15T21:07:00Z"/>
                <w:rFonts w:eastAsia="Times New Roman" w:cs="Times New Roman"/>
                <w:color w:val="000000"/>
                <w:sz w:val="22"/>
              </w:rPr>
              <w:pPrChange w:id="17313"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14" w:author="韬 黄" w:date="2018-10-15T21:07:00Z">
              <w:r w:rsidRPr="001E17BA" w:rsidDel="009842E7">
                <w:rPr>
                  <w:rFonts w:eastAsia="Times New Roman" w:cs="Times New Roman"/>
                  <w:color w:val="000000"/>
                  <w:sz w:val="22"/>
                </w:rPr>
                <w:delText>-0.52%</w:delText>
              </w:r>
            </w:del>
          </w:p>
        </w:tc>
        <w:tc>
          <w:tcPr>
            <w:tcW w:w="1134" w:type="dxa"/>
            <w:shd w:val="clear" w:color="auto" w:fill="auto"/>
            <w:noWrap/>
            <w:hideMark/>
          </w:tcPr>
          <w:p w14:paraId="3CA2C9FA" w14:textId="310B5F84"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15" w:author="韬 黄" w:date="2018-10-15T21:07:00Z"/>
                <w:rFonts w:eastAsia="Times New Roman" w:cs="Times New Roman"/>
                <w:color w:val="000000"/>
                <w:sz w:val="22"/>
              </w:rPr>
              <w:pPrChange w:id="17316"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17" w:author="韬 黄" w:date="2018-10-15T21:07:00Z">
              <w:r w:rsidRPr="001E17BA" w:rsidDel="009842E7">
                <w:rPr>
                  <w:rFonts w:eastAsia="Times New Roman" w:cs="Times New Roman"/>
                  <w:color w:val="000000"/>
                  <w:sz w:val="22"/>
                </w:rPr>
                <w:delText>-0.31%</w:delText>
              </w:r>
            </w:del>
          </w:p>
        </w:tc>
        <w:tc>
          <w:tcPr>
            <w:tcW w:w="1134" w:type="dxa"/>
            <w:shd w:val="clear" w:color="auto" w:fill="auto"/>
            <w:noWrap/>
            <w:hideMark/>
          </w:tcPr>
          <w:p w14:paraId="4C2B489F" w14:textId="1C5C12F6"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18" w:author="韬 黄" w:date="2018-10-15T21:07:00Z"/>
                <w:rFonts w:eastAsia="Times New Roman" w:cs="Times New Roman"/>
                <w:color w:val="000000"/>
                <w:sz w:val="22"/>
              </w:rPr>
              <w:pPrChange w:id="17319"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20" w:author="韬 黄" w:date="2018-10-15T21:07:00Z">
              <w:r w:rsidRPr="001E17BA" w:rsidDel="009842E7">
                <w:rPr>
                  <w:rFonts w:eastAsia="Times New Roman" w:cs="Times New Roman"/>
                  <w:color w:val="000000"/>
                  <w:sz w:val="22"/>
                </w:rPr>
                <w:delText>-0.17%</w:delText>
              </w:r>
            </w:del>
          </w:p>
        </w:tc>
        <w:tc>
          <w:tcPr>
            <w:tcW w:w="1390" w:type="dxa"/>
            <w:shd w:val="clear" w:color="auto" w:fill="auto"/>
            <w:noWrap/>
            <w:hideMark/>
          </w:tcPr>
          <w:p w14:paraId="338DDC92" w14:textId="13503033"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21" w:author="韬 黄" w:date="2018-10-15T21:07:00Z"/>
                <w:rFonts w:eastAsia="Times New Roman" w:cs="Times New Roman"/>
                <w:color w:val="000000"/>
                <w:sz w:val="22"/>
              </w:rPr>
              <w:pPrChange w:id="17322"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23" w:author="韬 黄" w:date="2018-10-15T21:07:00Z">
              <w:r w:rsidRPr="001E17BA" w:rsidDel="009842E7">
                <w:rPr>
                  <w:rFonts w:eastAsia="Times New Roman" w:cs="Times New Roman"/>
                  <w:color w:val="000000"/>
                  <w:sz w:val="22"/>
                </w:rPr>
                <w:delText>-0.42%</w:delText>
              </w:r>
            </w:del>
          </w:p>
        </w:tc>
      </w:tr>
      <w:tr w:rsidR="004C569C" w:rsidRPr="001E17BA" w:rsidDel="009842E7" w14:paraId="4F625CD8" w14:textId="4695BAA6" w:rsidTr="00274FB0">
        <w:trPr>
          <w:trHeight w:val="20"/>
          <w:jc w:val="center"/>
          <w:del w:id="17324"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65E6C9E" w14:textId="2716FB4F" w:rsidR="004C569C" w:rsidRPr="001E17BA" w:rsidDel="009842E7" w:rsidRDefault="004C569C" w:rsidP="009842E7">
            <w:pPr>
              <w:pStyle w:val="ListParagraph"/>
              <w:shd w:val="clear" w:color="auto" w:fill="FFFFFF" w:themeFill="background1"/>
              <w:spacing w:after="0" w:line="360" w:lineRule="auto"/>
              <w:ind w:left="0"/>
              <w:rPr>
                <w:del w:id="17325" w:author="韬 黄" w:date="2018-10-15T21:07:00Z"/>
                <w:rFonts w:eastAsia="Times New Roman" w:cs="Times New Roman"/>
                <w:b w:val="0"/>
                <w:color w:val="000000"/>
                <w:sz w:val="22"/>
              </w:rPr>
              <w:pPrChange w:id="17326" w:author="韬 黄" w:date="2018-10-15T21:07:00Z">
                <w:pPr>
                  <w:spacing w:after="0"/>
                </w:pPr>
              </w:pPrChange>
            </w:pPr>
            <w:del w:id="17327" w:author="韬 黄" w:date="2018-10-15T21:07:00Z">
              <w:r w:rsidRPr="001E17BA" w:rsidDel="009842E7">
                <w:rPr>
                  <w:rFonts w:eastAsia="Times New Roman" w:cs="Times New Roman"/>
                  <w:b w:val="0"/>
                  <w:color w:val="000000"/>
                  <w:sz w:val="22"/>
                </w:rPr>
                <w:delText>ADL-own-IC</w:delText>
              </w:r>
            </w:del>
          </w:p>
        </w:tc>
        <w:tc>
          <w:tcPr>
            <w:tcW w:w="1231" w:type="dxa"/>
            <w:shd w:val="clear" w:color="auto" w:fill="auto"/>
            <w:noWrap/>
            <w:hideMark/>
          </w:tcPr>
          <w:p w14:paraId="1F79DA78" w14:textId="37B3CB9C"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28" w:author="韬 黄" w:date="2018-10-15T21:07:00Z"/>
                <w:rFonts w:eastAsia="Times New Roman" w:cs="Times New Roman"/>
                <w:color w:val="000000"/>
                <w:sz w:val="22"/>
              </w:rPr>
              <w:pPrChange w:id="17329" w:author="韬 黄" w:date="2018-10-15T21:07:00Z">
                <w:pPr>
                  <w:spacing w:after="0"/>
                  <w:cnfStyle w:val="000000000000" w:firstRow="0" w:lastRow="0" w:firstColumn="0" w:lastColumn="0" w:oddVBand="0" w:evenVBand="0" w:oddHBand="0" w:evenHBand="0" w:firstRowFirstColumn="0" w:firstRowLastColumn="0" w:lastRowFirstColumn="0" w:lastRowLastColumn="0"/>
                </w:pPr>
              </w:pPrChange>
            </w:pPr>
            <w:del w:id="17330" w:author="韬 黄" w:date="2018-10-15T21:07:00Z">
              <w:r w:rsidRPr="001E17BA" w:rsidDel="009842E7">
                <w:rPr>
                  <w:rFonts w:eastAsia="Times New Roman" w:cs="Times New Roman"/>
                  <w:color w:val="000000"/>
                  <w:sz w:val="22"/>
                </w:rPr>
                <w:delText>ADL-own</w:delText>
              </w:r>
            </w:del>
          </w:p>
        </w:tc>
        <w:tc>
          <w:tcPr>
            <w:tcW w:w="1037" w:type="dxa"/>
            <w:shd w:val="clear" w:color="auto" w:fill="auto"/>
            <w:noWrap/>
            <w:hideMark/>
          </w:tcPr>
          <w:p w14:paraId="20BEE4D1" w14:textId="0796E536"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31" w:author="韬 黄" w:date="2018-10-15T21:07:00Z"/>
                <w:rFonts w:eastAsia="Times New Roman" w:cs="Times New Roman"/>
                <w:color w:val="000000"/>
                <w:sz w:val="22"/>
              </w:rPr>
              <w:pPrChange w:id="17332"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33" w:author="韬 黄" w:date="2018-10-15T21:07:00Z">
              <w:r w:rsidRPr="001E17BA" w:rsidDel="009842E7">
                <w:rPr>
                  <w:rFonts w:eastAsia="Times New Roman" w:cs="Times New Roman"/>
                  <w:color w:val="000000"/>
                  <w:sz w:val="22"/>
                </w:rPr>
                <w:delText>3.00%</w:delText>
              </w:r>
            </w:del>
          </w:p>
        </w:tc>
        <w:tc>
          <w:tcPr>
            <w:tcW w:w="1134" w:type="dxa"/>
            <w:shd w:val="clear" w:color="auto" w:fill="auto"/>
            <w:noWrap/>
            <w:hideMark/>
          </w:tcPr>
          <w:p w14:paraId="565CFABE" w14:textId="42E3EB4F"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34" w:author="韬 黄" w:date="2018-10-15T21:07:00Z"/>
                <w:rFonts w:eastAsia="Times New Roman" w:cs="Times New Roman"/>
                <w:color w:val="000000"/>
                <w:sz w:val="22"/>
              </w:rPr>
              <w:pPrChange w:id="17335"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36" w:author="韬 黄" w:date="2018-10-15T21:07:00Z">
              <w:r w:rsidRPr="001E17BA" w:rsidDel="009842E7">
                <w:rPr>
                  <w:rFonts w:eastAsia="Times New Roman" w:cs="Times New Roman"/>
                  <w:color w:val="000000"/>
                  <w:sz w:val="22"/>
                </w:rPr>
                <w:delText>-0.15%</w:delText>
              </w:r>
            </w:del>
          </w:p>
        </w:tc>
        <w:tc>
          <w:tcPr>
            <w:tcW w:w="1134" w:type="dxa"/>
            <w:shd w:val="clear" w:color="auto" w:fill="auto"/>
            <w:noWrap/>
            <w:hideMark/>
          </w:tcPr>
          <w:p w14:paraId="480C3C8A" w14:textId="3CC7135C"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37" w:author="韬 黄" w:date="2018-10-15T21:07:00Z"/>
                <w:rFonts w:eastAsia="Times New Roman" w:cs="Times New Roman"/>
                <w:color w:val="000000"/>
                <w:sz w:val="22"/>
              </w:rPr>
              <w:pPrChange w:id="17338"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39" w:author="韬 黄" w:date="2018-10-15T21:07:00Z">
              <w:r w:rsidRPr="001E17BA" w:rsidDel="009842E7">
                <w:rPr>
                  <w:rFonts w:eastAsia="Times New Roman" w:cs="Times New Roman"/>
                  <w:color w:val="000000"/>
                  <w:sz w:val="22"/>
                </w:rPr>
                <w:delText>-0.52%</w:delText>
              </w:r>
            </w:del>
          </w:p>
        </w:tc>
        <w:tc>
          <w:tcPr>
            <w:tcW w:w="1390" w:type="dxa"/>
            <w:shd w:val="clear" w:color="auto" w:fill="auto"/>
            <w:noWrap/>
            <w:hideMark/>
          </w:tcPr>
          <w:p w14:paraId="187B5B18" w14:textId="3C3E8C36"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40" w:author="韬 黄" w:date="2018-10-15T21:07:00Z"/>
                <w:rFonts w:eastAsia="Times New Roman" w:cs="Times New Roman"/>
                <w:color w:val="000000"/>
                <w:sz w:val="22"/>
              </w:rPr>
              <w:pPrChange w:id="17341"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42" w:author="韬 黄" w:date="2018-10-15T21:07:00Z">
              <w:r w:rsidRPr="001E17BA" w:rsidDel="009842E7">
                <w:rPr>
                  <w:rFonts w:eastAsia="Times New Roman" w:cs="Times New Roman"/>
                  <w:color w:val="000000"/>
                  <w:sz w:val="22"/>
                </w:rPr>
                <w:delText>-0.32%</w:delText>
              </w:r>
            </w:del>
          </w:p>
        </w:tc>
      </w:tr>
      <w:tr w:rsidR="004C569C" w:rsidRPr="001E17BA" w:rsidDel="009842E7" w14:paraId="457EF2E4" w14:textId="4B04460B" w:rsidTr="00274FB0">
        <w:trPr>
          <w:cnfStyle w:val="000000100000" w:firstRow="0" w:lastRow="0" w:firstColumn="0" w:lastColumn="0" w:oddVBand="0" w:evenVBand="0" w:oddHBand="1" w:evenHBand="0" w:firstRowFirstColumn="0" w:firstRowLastColumn="0" w:lastRowFirstColumn="0" w:lastRowLastColumn="0"/>
          <w:trHeight w:val="20"/>
          <w:jc w:val="center"/>
          <w:del w:id="17343"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B909BFF" w14:textId="792653A2" w:rsidR="004C569C" w:rsidRPr="001E17BA" w:rsidDel="009842E7" w:rsidRDefault="004C569C" w:rsidP="009842E7">
            <w:pPr>
              <w:pStyle w:val="ListParagraph"/>
              <w:shd w:val="clear" w:color="auto" w:fill="FFFFFF" w:themeFill="background1"/>
              <w:spacing w:after="0" w:line="360" w:lineRule="auto"/>
              <w:ind w:left="0"/>
              <w:rPr>
                <w:del w:id="17344" w:author="韬 黄" w:date="2018-10-15T21:07:00Z"/>
                <w:rFonts w:eastAsia="Times New Roman" w:cs="Times New Roman"/>
                <w:b w:val="0"/>
                <w:color w:val="000000"/>
                <w:sz w:val="22"/>
              </w:rPr>
              <w:pPrChange w:id="17345" w:author="韬 黄" w:date="2018-10-15T21:07:00Z">
                <w:pPr>
                  <w:spacing w:after="0"/>
                </w:pPr>
              </w:pPrChange>
            </w:pPr>
            <w:del w:id="17346" w:author="韬 黄" w:date="2018-10-15T21:07:00Z">
              <w:r w:rsidRPr="001E17BA" w:rsidDel="009842E7">
                <w:rPr>
                  <w:rFonts w:eastAsia="Times New Roman" w:cs="Times New Roman"/>
                  <w:b w:val="0"/>
                  <w:color w:val="000000"/>
                  <w:sz w:val="22"/>
                </w:rPr>
                <w:delText>ADL-intra</w:delText>
              </w:r>
            </w:del>
          </w:p>
        </w:tc>
        <w:tc>
          <w:tcPr>
            <w:tcW w:w="1231" w:type="dxa"/>
            <w:shd w:val="clear" w:color="auto" w:fill="auto"/>
            <w:noWrap/>
            <w:hideMark/>
          </w:tcPr>
          <w:p w14:paraId="45BD2ABA" w14:textId="4E636C2E"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47" w:author="韬 黄" w:date="2018-10-15T21:07:00Z"/>
                <w:rFonts w:eastAsia="Times New Roman" w:cs="Times New Roman"/>
                <w:color w:val="000000"/>
                <w:sz w:val="22"/>
              </w:rPr>
              <w:pPrChange w:id="17348" w:author="韬 黄" w:date="2018-10-15T21:07:00Z">
                <w:pPr>
                  <w:spacing w:after="0"/>
                  <w:cnfStyle w:val="000000100000" w:firstRow="0" w:lastRow="0" w:firstColumn="0" w:lastColumn="0" w:oddVBand="0" w:evenVBand="0" w:oddHBand="1" w:evenHBand="0" w:firstRowFirstColumn="0" w:firstRowLastColumn="0" w:lastRowFirstColumn="0" w:lastRowLastColumn="0"/>
                </w:pPr>
              </w:pPrChange>
            </w:pPr>
            <w:del w:id="17349" w:author="韬 黄" w:date="2018-10-15T21:07:00Z">
              <w:r w:rsidRPr="001E17BA" w:rsidDel="009842E7">
                <w:rPr>
                  <w:rFonts w:eastAsia="Times New Roman" w:cs="Times New Roman"/>
                  <w:color w:val="000000"/>
                  <w:sz w:val="22"/>
                </w:rPr>
                <w:delText>ADL-own</w:delText>
              </w:r>
            </w:del>
          </w:p>
        </w:tc>
        <w:tc>
          <w:tcPr>
            <w:tcW w:w="1037" w:type="dxa"/>
            <w:shd w:val="clear" w:color="auto" w:fill="auto"/>
            <w:noWrap/>
            <w:hideMark/>
          </w:tcPr>
          <w:p w14:paraId="051CF80B" w14:textId="573A0424"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50" w:author="韬 黄" w:date="2018-10-15T21:07:00Z"/>
                <w:rFonts w:eastAsia="Times New Roman" w:cs="Times New Roman"/>
                <w:color w:val="000000"/>
                <w:sz w:val="22"/>
              </w:rPr>
              <w:pPrChange w:id="17351"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52" w:author="韬 黄" w:date="2018-10-15T21:07:00Z">
              <w:r w:rsidRPr="001E17BA" w:rsidDel="009842E7">
                <w:rPr>
                  <w:rFonts w:eastAsia="Times New Roman" w:cs="Times New Roman"/>
                  <w:color w:val="000000"/>
                  <w:sz w:val="22"/>
                </w:rPr>
                <w:delText>-2.02%</w:delText>
              </w:r>
            </w:del>
          </w:p>
        </w:tc>
        <w:tc>
          <w:tcPr>
            <w:tcW w:w="1134" w:type="dxa"/>
            <w:shd w:val="clear" w:color="auto" w:fill="auto"/>
            <w:noWrap/>
            <w:hideMark/>
          </w:tcPr>
          <w:p w14:paraId="436462A3" w14:textId="67BDB457"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53" w:author="韬 黄" w:date="2018-10-15T21:07:00Z"/>
                <w:rFonts w:eastAsia="Times New Roman" w:cs="Times New Roman"/>
                <w:color w:val="000000"/>
                <w:sz w:val="22"/>
              </w:rPr>
              <w:pPrChange w:id="17354"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55" w:author="韬 黄" w:date="2018-10-15T21:07:00Z">
              <w:r w:rsidRPr="001E17BA" w:rsidDel="009842E7">
                <w:rPr>
                  <w:rFonts w:eastAsia="Times New Roman" w:cs="Times New Roman"/>
                  <w:color w:val="000000"/>
                  <w:sz w:val="22"/>
                </w:rPr>
                <w:delText>-0.75%</w:delText>
              </w:r>
            </w:del>
          </w:p>
        </w:tc>
        <w:tc>
          <w:tcPr>
            <w:tcW w:w="1134" w:type="dxa"/>
            <w:shd w:val="clear" w:color="auto" w:fill="auto"/>
            <w:noWrap/>
            <w:hideMark/>
          </w:tcPr>
          <w:p w14:paraId="7D28DA3B" w14:textId="73BC5095"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56" w:author="韬 黄" w:date="2018-10-15T21:07:00Z"/>
                <w:rFonts w:eastAsia="Times New Roman" w:cs="Times New Roman"/>
                <w:color w:val="000000"/>
                <w:sz w:val="22"/>
              </w:rPr>
              <w:pPrChange w:id="17357"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58" w:author="韬 黄" w:date="2018-10-15T21:07:00Z">
              <w:r w:rsidRPr="001E17BA" w:rsidDel="009842E7">
                <w:rPr>
                  <w:rFonts w:eastAsia="Times New Roman" w:cs="Times New Roman"/>
                  <w:color w:val="000000"/>
                  <w:sz w:val="22"/>
                </w:rPr>
                <w:delText>-0.30%</w:delText>
              </w:r>
            </w:del>
          </w:p>
        </w:tc>
        <w:tc>
          <w:tcPr>
            <w:tcW w:w="1390" w:type="dxa"/>
            <w:shd w:val="clear" w:color="auto" w:fill="auto"/>
            <w:noWrap/>
            <w:hideMark/>
          </w:tcPr>
          <w:p w14:paraId="23491387" w14:textId="1A6C6250"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59" w:author="韬 黄" w:date="2018-10-15T21:07:00Z"/>
                <w:rFonts w:eastAsia="Times New Roman" w:cs="Times New Roman"/>
                <w:color w:val="000000"/>
                <w:sz w:val="22"/>
              </w:rPr>
              <w:pPrChange w:id="17360"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61" w:author="韬 黄" w:date="2018-10-15T21:07:00Z">
              <w:r w:rsidRPr="001E17BA" w:rsidDel="009842E7">
                <w:rPr>
                  <w:rFonts w:eastAsia="Times New Roman" w:cs="Times New Roman"/>
                  <w:color w:val="000000"/>
                  <w:sz w:val="22"/>
                </w:rPr>
                <w:delText>-0.86%</w:delText>
              </w:r>
            </w:del>
          </w:p>
        </w:tc>
      </w:tr>
      <w:tr w:rsidR="004C569C" w:rsidRPr="001E17BA" w:rsidDel="009842E7" w14:paraId="30C245EA" w14:textId="6D3C7C3F" w:rsidTr="00274FB0">
        <w:trPr>
          <w:trHeight w:val="20"/>
          <w:jc w:val="center"/>
          <w:del w:id="17362"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38EE4B" w14:textId="7DFFE990" w:rsidR="004C569C" w:rsidRPr="001E17BA" w:rsidDel="009842E7" w:rsidRDefault="004C569C" w:rsidP="009842E7">
            <w:pPr>
              <w:pStyle w:val="ListParagraph"/>
              <w:shd w:val="clear" w:color="auto" w:fill="FFFFFF" w:themeFill="background1"/>
              <w:spacing w:after="0" w:line="360" w:lineRule="auto"/>
              <w:ind w:left="0"/>
              <w:rPr>
                <w:del w:id="17363" w:author="韬 黄" w:date="2018-10-15T21:07:00Z"/>
                <w:rFonts w:eastAsia="Times New Roman" w:cs="Times New Roman"/>
                <w:b w:val="0"/>
                <w:color w:val="000000"/>
                <w:sz w:val="22"/>
              </w:rPr>
              <w:pPrChange w:id="17364" w:author="韬 黄" w:date="2018-10-15T21:07:00Z">
                <w:pPr>
                  <w:spacing w:after="0"/>
                </w:pPr>
              </w:pPrChange>
            </w:pPr>
            <w:del w:id="17365" w:author="韬 黄" w:date="2018-10-15T21:07:00Z">
              <w:r w:rsidRPr="001E17BA" w:rsidDel="009842E7">
                <w:rPr>
                  <w:rFonts w:eastAsia="Times New Roman" w:cs="Times New Roman"/>
                  <w:b w:val="0"/>
                  <w:color w:val="000000"/>
                  <w:sz w:val="22"/>
                </w:rPr>
                <w:delText>ADL-own-EWC</w:delText>
              </w:r>
            </w:del>
          </w:p>
        </w:tc>
        <w:tc>
          <w:tcPr>
            <w:tcW w:w="1231" w:type="dxa"/>
            <w:shd w:val="clear" w:color="auto" w:fill="auto"/>
            <w:noWrap/>
            <w:hideMark/>
          </w:tcPr>
          <w:p w14:paraId="4D1A8870" w14:textId="5DB023C9"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66" w:author="韬 黄" w:date="2018-10-15T21:07:00Z"/>
                <w:rFonts w:eastAsia="Times New Roman" w:cs="Times New Roman"/>
                <w:color w:val="000000"/>
                <w:sz w:val="22"/>
              </w:rPr>
              <w:pPrChange w:id="17367" w:author="韬 黄" w:date="2018-10-15T21:07:00Z">
                <w:pPr>
                  <w:spacing w:after="0"/>
                  <w:cnfStyle w:val="000000000000" w:firstRow="0" w:lastRow="0" w:firstColumn="0" w:lastColumn="0" w:oddVBand="0" w:evenVBand="0" w:oddHBand="0" w:evenHBand="0" w:firstRowFirstColumn="0" w:firstRowLastColumn="0" w:lastRowFirstColumn="0" w:lastRowLastColumn="0"/>
                </w:pPr>
              </w:pPrChange>
            </w:pPr>
            <w:del w:id="17368" w:author="韬 黄" w:date="2018-10-15T21:07:00Z">
              <w:r w:rsidRPr="001E17BA" w:rsidDel="009842E7">
                <w:rPr>
                  <w:rFonts w:eastAsia="Times New Roman" w:cs="Times New Roman"/>
                  <w:color w:val="000000"/>
                  <w:sz w:val="22"/>
                </w:rPr>
                <w:delText>Base-lift</w:delText>
              </w:r>
            </w:del>
          </w:p>
        </w:tc>
        <w:tc>
          <w:tcPr>
            <w:tcW w:w="1037" w:type="dxa"/>
            <w:shd w:val="clear" w:color="auto" w:fill="auto"/>
            <w:noWrap/>
            <w:hideMark/>
          </w:tcPr>
          <w:p w14:paraId="0DF11EB0" w14:textId="4959B434"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69" w:author="韬 黄" w:date="2018-10-15T21:07:00Z"/>
                <w:rFonts w:eastAsia="Times New Roman" w:cs="Times New Roman"/>
                <w:color w:val="000000"/>
                <w:sz w:val="22"/>
              </w:rPr>
              <w:pPrChange w:id="17370"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71" w:author="韬 黄" w:date="2018-10-15T21:07:00Z">
              <w:r w:rsidRPr="001E17BA" w:rsidDel="009842E7">
                <w:rPr>
                  <w:rFonts w:eastAsia="Times New Roman" w:cs="Times New Roman"/>
                  <w:color w:val="000000"/>
                  <w:sz w:val="22"/>
                </w:rPr>
                <w:delText>-31.61%</w:delText>
              </w:r>
            </w:del>
          </w:p>
        </w:tc>
        <w:tc>
          <w:tcPr>
            <w:tcW w:w="1134" w:type="dxa"/>
            <w:shd w:val="clear" w:color="auto" w:fill="auto"/>
            <w:noWrap/>
            <w:hideMark/>
          </w:tcPr>
          <w:p w14:paraId="7632EBEC" w14:textId="212D0A45"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72" w:author="韬 黄" w:date="2018-10-15T21:07:00Z"/>
                <w:rFonts w:eastAsia="Times New Roman" w:cs="Times New Roman"/>
                <w:color w:val="000000"/>
                <w:sz w:val="22"/>
              </w:rPr>
              <w:pPrChange w:id="17373"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74" w:author="韬 黄" w:date="2018-10-15T21:07:00Z">
              <w:r w:rsidRPr="001E17BA" w:rsidDel="009842E7">
                <w:rPr>
                  <w:rFonts w:eastAsia="Times New Roman" w:cs="Times New Roman"/>
                  <w:color w:val="000000"/>
                  <w:sz w:val="22"/>
                </w:rPr>
                <w:delText>-13.40%</w:delText>
              </w:r>
            </w:del>
          </w:p>
        </w:tc>
        <w:tc>
          <w:tcPr>
            <w:tcW w:w="1134" w:type="dxa"/>
            <w:shd w:val="clear" w:color="auto" w:fill="auto"/>
            <w:noWrap/>
            <w:hideMark/>
          </w:tcPr>
          <w:p w14:paraId="1A91C076" w14:textId="57EFB6A8"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75" w:author="韬 黄" w:date="2018-10-15T21:07:00Z"/>
                <w:rFonts w:eastAsia="Times New Roman" w:cs="Times New Roman"/>
                <w:color w:val="000000"/>
                <w:sz w:val="22"/>
              </w:rPr>
              <w:pPrChange w:id="17376"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77" w:author="韬 黄" w:date="2018-10-15T21:07:00Z">
              <w:r w:rsidRPr="001E17BA" w:rsidDel="009842E7">
                <w:rPr>
                  <w:rFonts w:eastAsia="Times New Roman" w:cs="Times New Roman"/>
                  <w:color w:val="000000"/>
                  <w:sz w:val="22"/>
                </w:rPr>
                <w:delText>-10.22%</w:delText>
              </w:r>
            </w:del>
          </w:p>
        </w:tc>
        <w:tc>
          <w:tcPr>
            <w:tcW w:w="1390" w:type="dxa"/>
            <w:shd w:val="clear" w:color="auto" w:fill="auto"/>
            <w:noWrap/>
            <w:hideMark/>
          </w:tcPr>
          <w:p w14:paraId="64912EEE" w14:textId="223F30B6"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378" w:author="韬 黄" w:date="2018-10-15T21:07:00Z"/>
                <w:rFonts w:eastAsia="Times New Roman" w:cs="Times New Roman"/>
                <w:color w:val="000000"/>
                <w:sz w:val="22"/>
              </w:rPr>
              <w:pPrChange w:id="17379"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380" w:author="韬 黄" w:date="2018-10-15T21:07:00Z">
              <w:r w:rsidRPr="001E17BA" w:rsidDel="009842E7">
                <w:rPr>
                  <w:rFonts w:eastAsia="Times New Roman" w:cs="Times New Roman"/>
                  <w:color w:val="000000"/>
                  <w:sz w:val="22"/>
                </w:rPr>
                <w:delText>-12.36%</w:delText>
              </w:r>
            </w:del>
          </w:p>
        </w:tc>
      </w:tr>
      <w:tr w:rsidR="004C569C" w:rsidRPr="001E17BA" w:rsidDel="009842E7" w14:paraId="37DA6BCE" w14:textId="632033A2" w:rsidTr="00274FB0">
        <w:trPr>
          <w:cnfStyle w:val="000000100000" w:firstRow="0" w:lastRow="0" w:firstColumn="0" w:lastColumn="0" w:oddVBand="0" w:evenVBand="0" w:oddHBand="1" w:evenHBand="0" w:firstRowFirstColumn="0" w:firstRowLastColumn="0" w:lastRowFirstColumn="0" w:lastRowLastColumn="0"/>
          <w:trHeight w:val="20"/>
          <w:jc w:val="center"/>
          <w:del w:id="17381"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800F99A" w14:textId="44777DB0" w:rsidR="004C569C" w:rsidRPr="001E17BA" w:rsidDel="009842E7" w:rsidRDefault="004C569C" w:rsidP="009842E7">
            <w:pPr>
              <w:pStyle w:val="ListParagraph"/>
              <w:shd w:val="clear" w:color="auto" w:fill="FFFFFF" w:themeFill="background1"/>
              <w:spacing w:after="0" w:line="360" w:lineRule="auto"/>
              <w:ind w:left="0"/>
              <w:rPr>
                <w:del w:id="17382" w:author="韬 黄" w:date="2018-10-15T21:07:00Z"/>
                <w:rFonts w:eastAsia="Times New Roman" w:cs="Times New Roman"/>
                <w:b w:val="0"/>
                <w:color w:val="000000"/>
                <w:sz w:val="22"/>
              </w:rPr>
              <w:pPrChange w:id="17383" w:author="韬 黄" w:date="2018-10-15T21:07:00Z">
                <w:pPr>
                  <w:spacing w:after="0"/>
                </w:pPr>
              </w:pPrChange>
            </w:pPr>
            <w:del w:id="17384" w:author="韬 黄" w:date="2018-10-15T21:07:00Z">
              <w:r w:rsidRPr="001E17BA" w:rsidDel="009842E7">
                <w:rPr>
                  <w:rFonts w:eastAsia="Times New Roman" w:cs="Times New Roman"/>
                  <w:b w:val="0"/>
                  <w:color w:val="000000"/>
                  <w:sz w:val="22"/>
                </w:rPr>
                <w:delText>ADL-own-IC</w:delText>
              </w:r>
            </w:del>
          </w:p>
        </w:tc>
        <w:tc>
          <w:tcPr>
            <w:tcW w:w="1231" w:type="dxa"/>
            <w:shd w:val="clear" w:color="auto" w:fill="auto"/>
            <w:noWrap/>
            <w:hideMark/>
          </w:tcPr>
          <w:p w14:paraId="48744962" w14:textId="371DAC12"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85" w:author="韬 黄" w:date="2018-10-15T21:07:00Z"/>
                <w:rFonts w:eastAsia="Times New Roman" w:cs="Times New Roman"/>
                <w:color w:val="000000"/>
                <w:sz w:val="22"/>
              </w:rPr>
              <w:pPrChange w:id="17386" w:author="韬 黄" w:date="2018-10-15T21:07:00Z">
                <w:pPr>
                  <w:spacing w:after="0"/>
                  <w:cnfStyle w:val="000000100000" w:firstRow="0" w:lastRow="0" w:firstColumn="0" w:lastColumn="0" w:oddVBand="0" w:evenVBand="0" w:oddHBand="1" w:evenHBand="0" w:firstRowFirstColumn="0" w:firstRowLastColumn="0" w:lastRowFirstColumn="0" w:lastRowLastColumn="0"/>
                </w:pPr>
              </w:pPrChange>
            </w:pPr>
            <w:del w:id="17387" w:author="韬 黄" w:date="2018-10-15T21:07:00Z">
              <w:r w:rsidRPr="001E17BA" w:rsidDel="009842E7">
                <w:rPr>
                  <w:rFonts w:eastAsia="Times New Roman" w:cs="Times New Roman"/>
                  <w:color w:val="000000"/>
                  <w:sz w:val="22"/>
                </w:rPr>
                <w:delText>Base-lift</w:delText>
              </w:r>
            </w:del>
          </w:p>
        </w:tc>
        <w:tc>
          <w:tcPr>
            <w:tcW w:w="1037" w:type="dxa"/>
            <w:shd w:val="clear" w:color="auto" w:fill="auto"/>
            <w:noWrap/>
            <w:hideMark/>
          </w:tcPr>
          <w:p w14:paraId="30301689" w14:textId="085EEDEF"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88" w:author="韬 黄" w:date="2018-10-15T21:07:00Z"/>
                <w:rFonts w:eastAsia="Times New Roman" w:cs="Times New Roman"/>
                <w:color w:val="000000"/>
                <w:sz w:val="22"/>
              </w:rPr>
              <w:pPrChange w:id="17389"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90" w:author="韬 黄" w:date="2018-10-15T21:07:00Z">
              <w:r w:rsidRPr="001E17BA" w:rsidDel="009842E7">
                <w:rPr>
                  <w:rFonts w:eastAsia="Times New Roman" w:cs="Times New Roman"/>
                  <w:color w:val="000000"/>
                  <w:sz w:val="22"/>
                </w:rPr>
                <w:delText>-29.20%</w:delText>
              </w:r>
            </w:del>
          </w:p>
        </w:tc>
        <w:tc>
          <w:tcPr>
            <w:tcW w:w="1134" w:type="dxa"/>
            <w:shd w:val="clear" w:color="auto" w:fill="auto"/>
            <w:noWrap/>
            <w:hideMark/>
          </w:tcPr>
          <w:p w14:paraId="3FDD48C1" w14:textId="3CDA9090"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91" w:author="韬 黄" w:date="2018-10-15T21:07:00Z"/>
                <w:rFonts w:eastAsia="Times New Roman" w:cs="Times New Roman"/>
                <w:color w:val="000000"/>
                <w:sz w:val="22"/>
              </w:rPr>
              <w:pPrChange w:id="17392"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93" w:author="韬 黄" w:date="2018-10-15T21:07:00Z">
              <w:r w:rsidRPr="001E17BA" w:rsidDel="009842E7">
                <w:rPr>
                  <w:rFonts w:eastAsia="Times New Roman" w:cs="Times New Roman"/>
                  <w:color w:val="000000"/>
                  <w:sz w:val="22"/>
                </w:rPr>
                <w:delText>-13.26%</w:delText>
              </w:r>
            </w:del>
          </w:p>
        </w:tc>
        <w:tc>
          <w:tcPr>
            <w:tcW w:w="1134" w:type="dxa"/>
            <w:shd w:val="clear" w:color="auto" w:fill="auto"/>
            <w:noWrap/>
            <w:hideMark/>
          </w:tcPr>
          <w:p w14:paraId="273CFCCA" w14:textId="27E8BAA2"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94" w:author="韬 黄" w:date="2018-10-15T21:07:00Z"/>
                <w:rFonts w:eastAsia="Times New Roman" w:cs="Times New Roman"/>
                <w:color w:val="000000"/>
                <w:sz w:val="22"/>
              </w:rPr>
              <w:pPrChange w:id="17395"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96" w:author="韬 黄" w:date="2018-10-15T21:07:00Z">
              <w:r w:rsidRPr="001E17BA" w:rsidDel="009842E7">
                <w:rPr>
                  <w:rFonts w:eastAsia="Times New Roman" w:cs="Times New Roman"/>
                  <w:color w:val="000000"/>
                  <w:sz w:val="22"/>
                </w:rPr>
                <w:delText>-10.53%</w:delText>
              </w:r>
            </w:del>
          </w:p>
        </w:tc>
        <w:tc>
          <w:tcPr>
            <w:tcW w:w="1390" w:type="dxa"/>
            <w:shd w:val="clear" w:color="auto" w:fill="auto"/>
            <w:noWrap/>
            <w:hideMark/>
          </w:tcPr>
          <w:p w14:paraId="69BAA1B4" w14:textId="264C95EC"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397" w:author="韬 黄" w:date="2018-10-15T21:07:00Z"/>
                <w:rFonts w:eastAsia="Times New Roman" w:cs="Times New Roman"/>
                <w:color w:val="000000"/>
                <w:sz w:val="22"/>
              </w:rPr>
              <w:pPrChange w:id="17398"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399" w:author="韬 黄" w:date="2018-10-15T21:07:00Z">
              <w:r w:rsidRPr="001E17BA" w:rsidDel="009842E7">
                <w:rPr>
                  <w:rFonts w:eastAsia="Times New Roman" w:cs="Times New Roman"/>
                  <w:color w:val="000000"/>
                  <w:sz w:val="22"/>
                </w:rPr>
                <w:delText>-12.27%</w:delText>
              </w:r>
            </w:del>
          </w:p>
        </w:tc>
      </w:tr>
      <w:tr w:rsidR="004C569C" w:rsidRPr="001E17BA" w:rsidDel="009842E7" w14:paraId="44A38B06" w14:textId="3E3FAB52" w:rsidTr="00274FB0">
        <w:trPr>
          <w:trHeight w:val="20"/>
          <w:jc w:val="center"/>
          <w:del w:id="17400"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668983" w14:textId="6569B0D4" w:rsidR="004C569C" w:rsidRPr="001E17BA" w:rsidDel="009842E7" w:rsidRDefault="004C569C" w:rsidP="009842E7">
            <w:pPr>
              <w:pStyle w:val="ListParagraph"/>
              <w:shd w:val="clear" w:color="auto" w:fill="FFFFFF" w:themeFill="background1"/>
              <w:spacing w:after="0" w:line="360" w:lineRule="auto"/>
              <w:ind w:left="0"/>
              <w:rPr>
                <w:del w:id="17401" w:author="韬 黄" w:date="2018-10-15T21:07:00Z"/>
                <w:rFonts w:eastAsia="Times New Roman" w:cs="Times New Roman"/>
                <w:b w:val="0"/>
                <w:color w:val="000000"/>
                <w:sz w:val="22"/>
              </w:rPr>
              <w:pPrChange w:id="17402" w:author="韬 黄" w:date="2018-10-15T21:07:00Z">
                <w:pPr>
                  <w:spacing w:after="0"/>
                </w:pPr>
              </w:pPrChange>
            </w:pPr>
            <w:del w:id="17403" w:author="韬 黄" w:date="2018-10-15T21:07:00Z">
              <w:r w:rsidRPr="001E17BA" w:rsidDel="009842E7">
                <w:rPr>
                  <w:rFonts w:eastAsia="Times New Roman" w:cs="Times New Roman"/>
                  <w:b w:val="0"/>
                  <w:color w:val="000000"/>
                  <w:sz w:val="22"/>
                </w:rPr>
                <w:delText>ADL-intra-EWC</w:delText>
              </w:r>
            </w:del>
          </w:p>
        </w:tc>
        <w:tc>
          <w:tcPr>
            <w:tcW w:w="1231" w:type="dxa"/>
            <w:shd w:val="clear" w:color="auto" w:fill="auto"/>
            <w:noWrap/>
            <w:hideMark/>
          </w:tcPr>
          <w:p w14:paraId="65B651F6" w14:textId="22B1B332"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04" w:author="韬 黄" w:date="2018-10-15T21:07:00Z"/>
                <w:rFonts w:eastAsia="Times New Roman" w:cs="Times New Roman"/>
                <w:color w:val="000000"/>
                <w:sz w:val="22"/>
              </w:rPr>
              <w:pPrChange w:id="17405" w:author="韬 黄" w:date="2018-10-15T21:07:00Z">
                <w:pPr>
                  <w:spacing w:after="0"/>
                  <w:cnfStyle w:val="000000000000" w:firstRow="0" w:lastRow="0" w:firstColumn="0" w:lastColumn="0" w:oddVBand="0" w:evenVBand="0" w:oddHBand="0" w:evenHBand="0" w:firstRowFirstColumn="0" w:firstRowLastColumn="0" w:lastRowFirstColumn="0" w:lastRowLastColumn="0"/>
                </w:pPr>
              </w:pPrChange>
            </w:pPr>
            <w:del w:id="17406" w:author="韬 黄" w:date="2018-10-15T21:07:00Z">
              <w:r w:rsidRPr="001E17BA" w:rsidDel="009842E7">
                <w:rPr>
                  <w:rFonts w:eastAsia="Times New Roman" w:cs="Times New Roman"/>
                  <w:color w:val="000000"/>
                  <w:sz w:val="22"/>
                </w:rPr>
                <w:delText>Base-lift</w:delText>
              </w:r>
            </w:del>
          </w:p>
        </w:tc>
        <w:tc>
          <w:tcPr>
            <w:tcW w:w="1037" w:type="dxa"/>
            <w:shd w:val="clear" w:color="auto" w:fill="auto"/>
            <w:noWrap/>
            <w:hideMark/>
          </w:tcPr>
          <w:p w14:paraId="1E732F5F" w14:textId="16345A83"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07" w:author="韬 黄" w:date="2018-10-15T21:07:00Z"/>
                <w:rFonts w:eastAsia="Times New Roman" w:cs="Times New Roman"/>
                <w:color w:val="000000"/>
                <w:sz w:val="22"/>
              </w:rPr>
              <w:pPrChange w:id="17408"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09" w:author="韬 黄" w:date="2018-10-15T21:07:00Z">
              <w:r w:rsidRPr="001E17BA" w:rsidDel="009842E7">
                <w:rPr>
                  <w:rFonts w:eastAsia="Times New Roman" w:cs="Times New Roman"/>
                  <w:color w:val="000000"/>
                  <w:sz w:val="22"/>
                </w:rPr>
                <w:delText>-33.03%</w:delText>
              </w:r>
            </w:del>
          </w:p>
        </w:tc>
        <w:tc>
          <w:tcPr>
            <w:tcW w:w="1134" w:type="dxa"/>
            <w:shd w:val="clear" w:color="auto" w:fill="auto"/>
            <w:noWrap/>
            <w:hideMark/>
          </w:tcPr>
          <w:p w14:paraId="43ED23A8" w14:textId="718102CB"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10" w:author="韬 黄" w:date="2018-10-15T21:07:00Z"/>
                <w:rFonts w:eastAsia="Times New Roman" w:cs="Times New Roman"/>
                <w:color w:val="000000"/>
                <w:sz w:val="22"/>
              </w:rPr>
              <w:pPrChange w:id="17411"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12" w:author="韬 黄" w:date="2018-10-15T21:07:00Z">
              <w:r w:rsidRPr="001E17BA" w:rsidDel="009842E7">
                <w:rPr>
                  <w:rFonts w:eastAsia="Times New Roman" w:cs="Times New Roman"/>
                  <w:color w:val="000000"/>
                  <w:sz w:val="22"/>
                </w:rPr>
                <w:delText>-13.97%</w:delText>
              </w:r>
            </w:del>
          </w:p>
        </w:tc>
        <w:tc>
          <w:tcPr>
            <w:tcW w:w="1134" w:type="dxa"/>
            <w:shd w:val="clear" w:color="auto" w:fill="auto"/>
            <w:noWrap/>
            <w:hideMark/>
          </w:tcPr>
          <w:p w14:paraId="7B7DBD31" w14:textId="7D551037"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13" w:author="韬 黄" w:date="2018-10-15T21:07:00Z"/>
                <w:rFonts w:eastAsia="Times New Roman" w:cs="Times New Roman"/>
                <w:color w:val="000000"/>
                <w:sz w:val="22"/>
              </w:rPr>
              <w:pPrChange w:id="17414"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15" w:author="韬 黄" w:date="2018-10-15T21:07:00Z">
              <w:r w:rsidRPr="001E17BA" w:rsidDel="009842E7">
                <w:rPr>
                  <w:rFonts w:eastAsia="Times New Roman" w:cs="Times New Roman"/>
                  <w:color w:val="000000"/>
                  <w:sz w:val="22"/>
                </w:rPr>
                <w:delText>-10.49%</w:delText>
              </w:r>
            </w:del>
          </w:p>
        </w:tc>
        <w:tc>
          <w:tcPr>
            <w:tcW w:w="1390" w:type="dxa"/>
            <w:shd w:val="clear" w:color="auto" w:fill="auto"/>
            <w:noWrap/>
            <w:hideMark/>
          </w:tcPr>
          <w:p w14:paraId="21D006DA" w14:textId="435C1287"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16" w:author="韬 黄" w:date="2018-10-15T21:07:00Z"/>
                <w:rFonts w:eastAsia="Times New Roman" w:cs="Times New Roman"/>
                <w:color w:val="000000"/>
                <w:sz w:val="22"/>
              </w:rPr>
              <w:pPrChange w:id="17417"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18" w:author="韬 黄" w:date="2018-10-15T21:07:00Z">
              <w:r w:rsidRPr="001E17BA" w:rsidDel="009842E7">
                <w:rPr>
                  <w:rFonts w:eastAsia="Times New Roman" w:cs="Times New Roman"/>
                  <w:color w:val="000000"/>
                  <w:sz w:val="22"/>
                </w:rPr>
                <w:delText>-13.04%</w:delText>
              </w:r>
            </w:del>
          </w:p>
        </w:tc>
      </w:tr>
      <w:tr w:rsidR="004C569C" w:rsidRPr="001E17BA" w:rsidDel="009842E7" w14:paraId="626AEF35" w14:textId="54A07F12" w:rsidTr="00274FB0">
        <w:trPr>
          <w:cnfStyle w:val="000000100000" w:firstRow="0" w:lastRow="0" w:firstColumn="0" w:lastColumn="0" w:oddVBand="0" w:evenVBand="0" w:oddHBand="1" w:evenHBand="0" w:firstRowFirstColumn="0" w:firstRowLastColumn="0" w:lastRowFirstColumn="0" w:lastRowLastColumn="0"/>
          <w:trHeight w:val="20"/>
          <w:jc w:val="center"/>
          <w:del w:id="17419"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193700" w14:textId="2B9C404F" w:rsidR="004C569C" w:rsidRPr="001E17BA" w:rsidDel="009842E7" w:rsidRDefault="004C569C" w:rsidP="009842E7">
            <w:pPr>
              <w:pStyle w:val="ListParagraph"/>
              <w:shd w:val="clear" w:color="auto" w:fill="FFFFFF" w:themeFill="background1"/>
              <w:spacing w:after="0" w:line="360" w:lineRule="auto"/>
              <w:ind w:left="0"/>
              <w:rPr>
                <w:del w:id="17420" w:author="韬 黄" w:date="2018-10-15T21:07:00Z"/>
                <w:rFonts w:eastAsia="Times New Roman" w:cs="Times New Roman"/>
                <w:b w:val="0"/>
                <w:color w:val="000000"/>
                <w:sz w:val="22"/>
              </w:rPr>
              <w:pPrChange w:id="17421" w:author="韬 黄" w:date="2018-10-15T21:07:00Z">
                <w:pPr>
                  <w:spacing w:after="0"/>
                </w:pPr>
              </w:pPrChange>
            </w:pPr>
            <w:del w:id="17422" w:author="韬 黄" w:date="2018-10-15T21:07:00Z">
              <w:r w:rsidRPr="001E17BA" w:rsidDel="009842E7">
                <w:rPr>
                  <w:rFonts w:eastAsia="Times New Roman" w:cs="Times New Roman"/>
                  <w:b w:val="0"/>
                  <w:color w:val="000000"/>
                  <w:sz w:val="22"/>
                </w:rPr>
                <w:delText>ADL-intra-IC</w:delText>
              </w:r>
            </w:del>
          </w:p>
        </w:tc>
        <w:tc>
          <w:tcPr>
            <w:tcW w:w="1231" w:type="dxa"/>
            <w:shd w:val="clear" w:color="auto" w:fill="auto"/>
            <w:noWrap/>
            <w:hideMark/>
          </w:tcPr>
          <w:p w14:paraId="4F5FE253" w14:textId="245BD02C"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423" w:author="韬 黄" w:date="2018-10-15T21:07:00Z"/>
                <w:rFonts w:eastAsia="Times New Roman" w:cs="Times New Roman"/>
                <w:color w:val="000000"/>
                <w:sz w:val="22"/>
              </w:rPr>
              <w:pPrChange w:id="17424" w:author="韬 黄" w:date="2018-10-15T21:07:00Z">
                <w:pPr>
                  <w:spacing w:after="0"/>
                  <w:cnfStyle w:val="000000100000" w:firstRow="0" w:lastRow="0" w:firstColumn="0" w:lastColumn="0" w:oddVBand="0" w:evenVBand="0" w:oddHBand="1" w:evenHBand="0" w:firstRowFirstColumn="0" w:firstRowLastColumn="0" w:lastRowFirstColumn="0" w:lastRowLastColumn="0"/>
                </w:pPr>
              </w:pPrChange>
            </w:pPr>
            <w:del w:id="17425" w:author="韬 黄" w:date="2018-10-15T21:07:00Z">
              <w:r w:rsidRPr="001E17BA" w:rsidDel="009842E7">
                <w:rPr>
                  <w:rFonts w:eastAsia="Times New Roman" w:cs="Times New Roman"/>
                  <w:color w:val="000000"/>
                  <w:sz w:val="22"/>
                </w:rPr>
                <w:delText>Base-lift</w:delText>
              </w:r>
            </w:del>
          </w:p>
        </w:tc>
        <w:tc>
          <w:tcPr>
            <w:tcW w:w="1037" w:type="dxa"/>
            <w:shd w:val="clear" w:color="auto" w:fill="auto"/>
            <w:noWrap/>
            <w:hideMark/>
          </w:tcPr>
          <w:p w14:paraId="2C7A7680" w14:textId="714DE7AC"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426" w:author="韬 黄" w:date="2018-10-15T21:07:00Z"/>
                <w:rFonts w:eastAsia="Times New Roman" w:cs="Times New Roman"/>
                <w:color w:val="000000"/>
                <w:sz w:val="22"/>
              </w:rPr>
              <w:pPrChange w:id="17427"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428" w:author="韬 黄" w:date="2018-10-15T21:07:00Z">
              <w:r w:rsidRPr="001E17BA" w:rsidDel="009842E7">
                <w:rPr>
                  <w:rFonts w:eastAsia="Times New Roman" w:cs="Times New Roman"/>
                  <w:color w:val="000000"/>
                  <w:sz w:val="22"/>
                </w:rPr>
                <w:delText>-32.07%</w:delText>
              </w:r>
            </w:del>
          </w:p>
        </w:tc>
        <w:tc>
          <w:tcPr>
            <w:tcW w:w="1134" w:type="dxa"/>
            <w:shd w:val="clear" w:color="auto" w:fill="auto"/>
            <w:noWrap/>
            <w:hideMark/>
          </w:tcPr>
          <w:p w14:paraId="7120D900" w14:textId="54BD9A75"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429" w:author="韬 黄" w:date="2018-10-15T21:07:00Z"/>
                <w:rFonts w:eastAsia="Times New Roman" w:cs="Times New Roman"/>
                <w:color w:val="000000"/>
                <w:sz w:val="22"/>
              </w:rPr>
              <w:pPrChange w:id="17430"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431" w:author="韬 黄" w:date="2018-10-15T21:07:00Z">
              <w:r w:rsidRPr="001E17BA" w:rsidDel="009842E7">
                <w:rPr>
                  <w:rFonts w:eastAsia="Times New Roman" w:cs="Times New Roman"/>
                  <w:color w:val="000000"/>
                  <w:sz w:val="22"/>
                </w:rPr>
                <w:delText>-13.94%</w:delText>
              </w:r>
            </w:del>
          </w:p>
        </w:tc>
        <w:tc>
          <w:tcPr>
            <w:tcW w:w="1134" w:type="dxa"/>
            <w:shd w:val="clear" w:color="auto" w:fill="auto"/>
            <w:noWrap/>
            <w:hideMark/>
          </w:tcPr>
          <w:p w14:paraId="1431C04D" w14:textId="08DB66C7"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432" w:author="韬 黄" w:date="2018-10-15T21:07:00Z"/>
                <w:rFonts w:eastAsia="Times New Roman" w:cs="Times New Roman"/>
                <w:color w:val="000000"/>
                <w:sz w:val="22"/>
              </w:rPr>
              <w:pPrChange w:id="17433"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434" w:author="韬 黄" w:date="2018-10-15T21:07:00Z">
              <w:r w:rsidRPr="001E17BA" w:rsidDel="009842E7">
                <w:rPr>
                  <w:rFonts w:eastAsia="Times New Roman" w:cs="Times New Roman"/>
                  <w:color w:val="000000"/>
                  <w:sz w:val="22"/>
                </w:rPr>
                <w:delText>-10.74%</w:delText>
              </w:r>
            </w:del>
          </w:p>
        </w:tc>
        <w:tc>
          <w:tcPr>
            <w:tcW w:w="1390" w:type="dxa"/>
            <w:shd w:val="clear" w:color="auto" w:fill="auto"/>
            <w:noWrap/>
            <w:hideMark/>
          </w:tcPr>
          <w:p w14:paraId="53AB01A5" w14:textId="6402A5D3" w:rsidR="004C569C" w:rsidRPr="001E17BA" w:rsidDel="009842E7" w:rsidRDefault="004C569C" w:rsidP="009842E7">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17435" w:author="韬 黄" w:date="2018-10-15T21:07:00Z"/>
                <w:rFonts w:eastAsia="Times New Roman" w:cs="Times New Roman"/>
                <w:color w:val="000000"/>
                <w:sz w:val="22"/>
              </w:rPr>
              <w:pPrChange w:id="17436" w:author="韬 黄" w:date="2018-10-15T21:07:00Z">
                <w:pPr>
                  <w:spacing w:after="0"/>
                  <w:jc w:val="right"/>
                  <w:cnfStyle w:val="000000100000" w:firstRow="0" w:lastRow="0" w:firstColumn="0" w:lastColumn="0" w:oddVBand="0" w:evenVBand="0" w:oddHBand="1" w:evenHBand="0" w:firstRowFirstColumn="0" w:firstRowLastColumn="0" w:lastRowFirstColumn="0" w:lastRowLastColumn="0"/>
                </w:pPr>
              </w:pPrChange>
            </w:pPr>
            <w:del w:id="17437" w:author="韬 黄" w:date="2018-10-15T21:07:00Z">
              <w:r w:rsidRPr="001E17BA" w:rsidDel="009842E7">
                <w:rPr>
                  <w:rFonts w:eastAsia="Times New Roman" w:cs="Times New Roman"/>
                  <w:color w:val="000000"/>
                  <w:sz w:val="22"/>
                </w:rPr>
                <w:delText>-13.06%</w:delText>
              </w:r>
            </w:del>
          </w:p>
        </w:tc>
      </w:tr>
      <w:tr w:rsidR="004C569C" w:rsidRPr="001E17BA" w:rsidDel="009842E7" w14:paraId="30BA766E" w14:textId="2A4F0057" w:rsidTr="00274FB0">
        <w:trPr>
          <w:trHeight w:val="20"/>
          <w:jc w:val="center"/>
          <w:del w:id="17438" w:author="韬 黄" w:date="2018-10-15T21:07: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B679D0B" w14:textId="2C37B333" w:rsidR="004C569C" w:rsidRPr="001E17BA" w:rsidDel="009842E7" w:rsidRDefault="004C569C" w:rsidP="009842E7">
            <w:pPr>
              <w:pStyle w:val="ListParagraph"/>
              <w:shd w:val="clear" w:color="auto" w:fill="FFFFFF" w:themeFill="background1"/>
              <w:spacing w:after="0" w:line="360" w:lineRule="auto"/>
              <w:ind w:left="0"/>
              <w:rPr>
                <w:del w:id="17439" w:author="韬 黄" w:date="2018-10-15T21:07:00Z"/>
                <w:rFonts w:eastAsia="Times New Roman" w:cs="Times New Roman"/>
                <w:b w:val="0"/>
                <w:color w:val="000000"/>
                <w:sz w:val="22"/>
              </w:rPr>
              <w:pPrChange w:id="17440" w:author="韬 黄" w:date="2018-10-15T21:07:00Z">
                <w:pPr>
                  <w:spacing w:after="0"/>
                </w:pPr>
              </w:pPrChange>
            </w:pPr>
            <w:del w:id="17441" w:author="韬 黄" w:date="2018-10-15T21:07:00Z">
              <w:r w:rsidRPr="001E17BA" w:rsidDel="009842E7">
                <w:rPr>
                  <w:rFonts w:eastAsia="Times New Roman" w:cs="Times New Roman"/>
                  <w:b w:val="0"/>
                  <w:color w:val="000000"/>
                  <w:sz w:val="22"/>
                </w:rPr>
                <w:delText>ADL-EWC-IC</w:delText>
              </w:r>
            </w:del>
          </w:p>
        </w:tc>
        <w:tc>
          <w:tcPr>
            <w:tcW w:w="1231" w:type="dxa"/>
            <w:shd w:val="clear" w:color="auto" w:fill="auto"/>
            <w:noWrap/>
            <w:hideMark/>
          </w:tcPr>
          <w:p w14:paraId="11009234" w14:textId="6FE28750"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42" w:author="韬 黄" w:date="2018-10-15T21:07:00Z"/>
                <w:rFonts w:eastAsia="Times New Roman" w:cs="Times New Roman"/>
                <w:color w:val="000000"/>
                <w:sz w:val="22"/>
              </w:rPr>
              <w:pPrChange w:id="17443" w:author="韬 黄" w:date="2018-10-15T21:07:00Z">
                <w:pPr>
                  <w:spacing w:after="0"/>
                  <w:cnfStyle w:val="000000000000" w:firstRow="0" w:lastRow="0" w:firstColumn="0" w:lastColumn="0" w:oddVBand="0" w:evenVBand="0" w:oddHBand="0" w:evenHBand="0" w:firstRowFirstColumn="0" w:firstRowLastColumn="0" w:lastRowFirstColumn="0" w:lastRowLastColumn="0"/>
                </w:pPr>
              </w:pPrChange>
            </w:pPr>
            <w:del w:id="17444" w:author="韬 黄" w:date="2018-10-15T21:07:00Z">
              <w:r w:rsidRPr="001E17BA" w:rsidDel="009842E7">
                <w:rPr>
                  <w:rFonts w:eastAsia="Times New Roman" w:cs="Times New Roman"/>
                  <w:color w:val="000000"/>
                  <w:sz w:val="22"/>
                </w:rPr>
                <w:delText>Base-lift</w:delText>
              </w:r>
            </w:del>
          </w:p>
        </w:tc>
        <w:tc>
          <w:tcPr>
            <w:tcW w:w="1037" w:type="dxa"/>
            <w:shd w:val="clear" w:color="auto" w:fill="auto"/>
            <w:noWrap/>
            <w:hideMark/>
          </w:tcPr>
          <w:p w14:paraId="5DF59B3F" w14:textId="606DF575"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45" w:author="韬 黄" w:date="2018-10-15T21:07:00Z"/>
                <w:rFonts w:eastAsia="Times New Roman" w:cs="Times New Roman"/>
                <w:color w:val="000000"/>
                <w:sz w:val="22"/>
              </w:rPr>
              <w:pPrChange w:id="17446"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47" w:author="韬 黄" w:date="2018-10-15T21:07:00Z">
              <w:r w:rsidRPr="001E17BA" w:rsidDel="009842E7">
                <w:rPr>
                  <w:rFonts w:eastAsia="Times New Roman" w:cs="Times New Roman"/>
                  <w:color w:val="000000"/>
                  <w:sz w:val="22"/>
                </w:rPr>
                <w:delText>-33.27%</w:delText>
              </w:r>
            </w:del>
          </w:p>
        </w:tc>
        <w:tc>
          <w:tcPr>
            <w:tcW w:w="1134" w:type="dxa"/>
            <w:shd w:val="clear" w:color="auto" w:fill="auto"/>
            <w:noWrap/>
            <w:hideMark/>
          </w:tcPr>
          <w:p w14:paraId="3251AF3B" w14:textId="756E6AD5"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48" w:author="韬 黄" w:date="2018-10-15T21:07:00Z"/>
                <w:rFonts w:eastAsia="Times New Roman" w:cs="Times New Roman"/>
                <w:color w:val="000000"/>
                <w:sz w:val="22"/>
              </w:rPr>
              <w:pPrChange w:id="17449"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50" w:author="韬 黄" w:date="2018-10-15T21:07:00Z">
              <w:r w:rsidRPr="001E17BA" w:rsidDel="009842E7">
                <w:rPr>
                  <w:rFonts w:eastAsia="Times New Roman" w:cs="Times New Roman"/>
                  <w:color w:val="000000"/>
                  <w:sz w:val="22"/>
                </w:rPr>
                <w:delText>-14.02%</w:delText>
              </w:r>
            </w:del>
          </w:p>
        </w:tc>
        <w:tc>
          <w:tcPr>
            <w:tcW w:w="1134" w:type="dxa"/>
            <w:shd w:val="clear" w:color="auto" w:fill="auto"/>
            <w:noWrap/>
            <w:hideMark/>
          </w:tcPr>
          <w:p w14:paraId="02BC4121" w14:textId="28056BB6"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51" w:author="韬 黄" w:date="2018-10-15T21:07:00Z"/>
                <w:rFonts w:eastAsia="Times New Roman" w:cs="Times New Roman"/>
                <w:color w:val="000000"/>
                <w:sz w:val="22"/>
              </w:rPr>
              <w:pPrChange w:id="17452"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53" w:author="韬 黄" w:date="2018-10-15T21:07:00Z">
              <w:r w:rsidRPr="001E17BA" w:rsidDel="009842E7">
                <w:rPr>
                  <w:rFonts w:eastAsia="Times New Roman" w:cs="Times New Roman"/>
                  <w:color w:val="000000"/>
                  <w:sz w:val="22"/>
                </w:rPr>
                <w:delText>-11.09%</w:delText>
              </w:r>
            </w:del>
          </w:p>
        </w:tc>
        <w:tc>
          <w:tcPr>
            <w:tcW w:w="1390" w:type="dxa"/>
            <w:shd w:val="clear" w:color="auto" w:fill="auto"/>
            <w:noWrap/>
            <w:hideMark/>
          </w:tcPr>
          <w:p w14:paraId="0B1B4889" w14:textId="7301E22E" w:rsidR="004C569C" w:rsidRPr="001E17BA" w:rsidDel="009842E7" w:rsidRDefault="004C569C" w:rsidP="009842E7">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17454" w:author="韬 黄" w:date="2018-10-15T21:07:00Z"/>
                <w:rFonts w:eastAsia="Times New Roman" w:cs="Times New Roman"/>
                <w:color w:val="000000"/>
                <w:sz w:val="22"/>
              </w:rPr>
              <w:pPrChange w:id="17455" w:author="韬 黄" w:date="2018-10-15T21:07:00Z">
                <w:pPr>
                  <w:spacing w:after="0"/>
                  <w:jc w:val="right"/>
                  <w:cnfStyle w:val="000000000000" w:firstRow="0" w:lastRow="0" w:firstColumn="0" w:lastColumn="0" w:oddVBand="0" w:evenVBand="0" w:oddHBand="0" w:evenHBand="0" w:firstRowFirstColumn="0" w:firstRowLastColumn="0" w:lastRowFirstColumn="0" w:lastRowLastColumn="0"/>
                </w:pPr>
              </w:pPrChange>
            </w:pPr>
            <w:del w:id="17456" w:author="韬 黄" w:date="2018-10-15T21:07:00Z">
              <w:r w:rsidRPr="001E17BA" w:rsidDel="009842E7">
                <w:rPr>
                  <w:rFonts w:eastAsia="Times New Roman" w:cs="Times New Roman"/>
                  <w:color w:val="000000"/>
                  <w:sz w:val="22"/>
                </w:rPr>
                <w:delText>-13.32%</w:delText>
              </w:r>
            </w:del>
          </w:p>
        </w:tc>
      </w:tr>
    </w:tbl>
    <w:p w14:paraId="7C5E2F71" w14:textId="33CCC660" w:rsidR="004C569C" w:rsidRPr="001E17BA" w:rsidDel="009842E7" w:rsidRDefault="004C569C" w:rsidP="009842E7">
      <w:pPr>
        <w:pStyle w:val="ListParagraph"/>
        <w:shd w:val="clear" w:color="auto" w:fill="FFFFFF" w:themeFill="background1"/>
        <w:spacing w:after="0" w:line="360" w:lineRule="auto"/>
        <w:ind w:left="0"/>
        <w:rPr>
          <w:del w:id="17457" w:author="韬 黄" w:date="2018-10-15T21:07:00Z"/>
          <w:rFonts w:cs="Times New Roman"/>
          <w:b/>
          <w:color w:val="000000" w:themeColor="text1"/>
          <w:sz w:val="22"/>
        </w:rPr>
        <w:pPrChange w:id="17458" w:author="韬 黄" w:date="2018-10-15T21:07:00Z">
          <w:pPr>
            <w:shd w:val="clear" w:color="auto" w:fill="FFFFFF" w:themeFill="background1"/>
            <w:spacing w:after="0" w:line="360" w:lineRule="auto"/>
          </w:pPr>
        </w:pPrChange>
      </w:pPr>
    </w:p>
    <w:p w14:paraId="444EFCAC" w14:textId="416FC660" w:rsidR="004C569C" w:rsidRPr="001E17BA" w:rsidDel="00552C8C" w:rsidRDefault="004C569C" w:rsidP="00AC5038">
      <w:pPr>
        <w:pStyle w:val="Heading2"/>
        <w:numPr>
          <w:ilvl w:val="0"/>
          <w:numId w:val="11"/>
        </w:numPr>
        <w:spacing w:line="360" w:lineRule="auto"/>
        <w:rPr>
          <w:del w:id="17459" w:author="韬 黄" w:date="2018-10-13T20:16:00Z"/>
          <w:rFonts w:cs="Times New Roman"/>
          <w:sz w:val="22"/>
          <w:szCs w:val="22"/>
        </w:rPr>
      </w:pPr>
      <w:del w:id="17460" w:author="韬 黄" w:date="2018-10-13T20:16:00Z">
        <w:r w:rsidRPr="001E17BA" w:rsidDel="00552C8C">
          <w:rPr>
            <w:rFonts w:cs="Times New Roman"/>
            <w:sz w:val="22"/>
            <w:szCs w:val="22"/>
          </w:rPr>
          <w:delText>Conclusions, limitations and future research</w:delText>
        </w:r>
      </w:del>
    </w:p>
    <w:p w14:paraId="25402309" w14:textId="2596719A" w:rsidR="004C569C" w:rsidRPr="001E17BA" w:rsidDel="009842E7" w:rsidRDefault="004C569C" w:rsidP="004C569C">
      <w:pPr>
        <w:shd w:val="clear" w:color="auto" w:fill="FFFFFF" w:themeFill="background1"/>
        <w:spacing w:after="0" w:line="360" w:lineRule="auto"/>
        <w:rPr>
          <w:del w:id="17461" w:author="韬 黄" w:date="2018-10-15T21:07:00Z"/>
          <w:rFonts w:cs="Times New Roman"/>
          <w:b/>
          <w:color w:val="000000" w:themeColor="text1"/>
          <w:sz w:val="22"/>
        </w:rPr>
      </w:pPr>
    </w:p>
    <w:p w14:paraId="2A68A273" w14:textId="77777777" w:rsidR="009842E7" w:rsidRDefault="009842E7" w:rsidP="004C569C">
      <w:pPr>
        <w:shd w:val="clear" w:color="auto" w:fill="FFFFFF" w:themeFill="background1"/>
        <w:spacing w:after="0" w:line="360" w:lineRule="auto"/>
        <w:rPr>
          <w:ins w:id="17462" w:author="韬 黄" w:date="2018-10-15T21:07:00Z"/>
          <w:rFonts w:cs="Times New Roman"/>
          <w:color w:val="000000" w:themeColor="text1"/>
          <w:sz w:val="22"/>
        </w:rPr>
      </w:pPr>
    </w:p>
    <w:p w14:paraId="288CCDDD" w14:textId="2CD0708F" w:rsidR="004C569C" w:rsidRDefault="004C569C" w:rsidP="004C569C">
      <w:pPr>
        <w:shd w:val="clear" w:color="auto" w:fill="FFFFFF" w:themeFill="background1"/>
        <w:spacing w:after="0" w:line="360" w:lineRule="auto"/>
        <w:rPr>
          <w:ins w:id="17463" w:author="韬 黄" w:date="2018-10-15T21:21:00Z"/>
          <w:rFonts w:cs="Times New Roman"/>
          <w:color w:val="000000" w:themeColor="text1"/>
          <w:sz w:val="22"/>
        </w:rPr>
      </w:pPr>
      <w:r w:rsidRPr="001E17BA">
        <w:rPr>
          <w:rFonts w:cs="Times New Roman"/>
          <w:color w:val="000000" w:themeColor="text1"/>
          <w:sz w:val="22"/>
        </w:rPr>
        <w:t xml:space="preserve">Grocery retailers need to effectively manage their inventory and, to achieve that, they rely on </w:t>
      </w:r>
      <w:ins w:id="17464" w:author="韬 黄" w:date="2018-10-15T21:07:00Z">
        <w:r w:rsidR="0005433F">
          <w:rPr>
            <w:rFonts w:cs="Times New Roman"/>
            <w:color w:val="000000" w:themeColor="text1"/>
            <w:sz w:val="22"/>
          </w:rPr>
          <w:t xml:space="preserve">effective </w:t>
        </w:r>
      </w:ins>
      <w:r w:rsidRPr="001E17BA">
        <w:rPr>
          <w:rFonts w:cs="Times New Roman"/>
          <w:color w:val="000000" w:themeColor="text1"/>
          <w:sz w:val="22"/>
        </w:rPr>
        <w:t xml:space="preserve">forecasting models and welcome new approaches that will enable them to improve their current practices. </w:t>
      </w:r>
      <w:del w:id="17465" w:author="韬 黄" w:date="2018-10-15T21:08:00Z">
        <w:r w:rsidRPr="001E17BA" w:rsidDel="0005433F">
          <w:rPr>
            <w:rFonts w:cs="Times New Roman"/>
            <w:color w:val="000000" w:themeColor="text1"/>
            <w:sz w:val="22"/>
            <w:lang w:val="fr-FR"/>
          </w:rPr>
          <w:delText xml:space="preserve">Related </w:delText>
        </w:r>
      </w:del>
      <w:ins w:id="17466" w:author="韬 黄" w:date="2018-10-15T21:08:00Z">
        <w:r w:rsidR="0005433F">
          <w:rPr>
            <w:rFonts w:cs="Times New Roman"/>
            <w:color w:val="000000" w:themeColor="text1"/>
            <w:sz w:val="22"/>
            <w:lang w:val="fr-FR"/>
          </w:rPr>
          <w:t>Previous</w:t>
        </w:r>
        <w:r w:rsidR="0005433F" w:rsidRPr="001E17BA">
          <w:rPr>
            <w:rFonts w:cs="Times New Roman"/>
            <w:color w:val="000000" w:themeColor="text1"/>
            <w:sz w:val="22"/>
            <w:lang w:val="fr-FR"/>
          </w:rPr>
          <w:t xml:space="preserve"> </w:t>
        </w:r>
      </w:ins>
      <w:r w:rsidRPr="001E17BA">
        <w:rPr>
          <w:rFonts w:cs="Times New Roman"/>
          <w:color w:val="000000" w:themeColor="text1"/>
          <w:sz w:val="22"/>
          <w:lang w:val="fr-FR"/>
        </w:rPr>
        <w:t>studies focus on incorpo</w:t>
      </w:r>
      <w:r w:rsidR="00695DCA">
        <w:rPr>
          <w:rFonts w:cs="Times New Roman"/>
          <w:color w:val="000000" w:themeColor="text1"/>
          <w:sz w:val="22"/>
          <w:lang w:val="fr-FR"/>
        </w:rPr>
        <w:t>rating</w:t>
      </w:r>
      <w:r w:rsidRPr="001E17BA">
        <w:rPr>
          <w:rFonts w:cs="Times New Roman"/>
          <w:color w:val="000000" w:themeColor="text1"/>
          <w:sz w:val="22"/>
          <w:lang w:val="fr-FR"/>
        </w:rPr>
        <w:t xml:space="preserve"> </w:t>
      </w:r>
      <w:del w:id="17467" w:author="韬 黄" w:date="2018-10-15T21:08:00Z">
        <w:r w:rsidRPr="001E17BA" w:rsidDel="0005433F">
          <w:rPr>
            <w:rFonts w:cs="Times New Roman"/>
            <w:color w:val="000000" w:themeColor="text1"/>
            <w:sz w:val="22"/>
            <w:lang w:val="fr-FR"/>
          </w:rPr>
          <w:delText xml:space="preserve">more </w:delText>
        </w:r>
      </w:del>
      <w:ins w:id="17468" w:author="韬 黄" w:date="2018-10-15T21:08:00Z">
        <w:r w:rsidR="0005433F">
          <w:rPr>
            <w:rFonts w:cs="Times New Roman"/>
            <w:color w:val="000000" w:themeColor="text1"/>
            <w:sz w:val="22"/>
            <w:lang w:val="fr-FR"/>
          </w:rPr>
          <w:t>additional</w:t>
        </w:r>
        <w:r w:rsidR="0005433F" w:rsidRPr="001E17BA">
          <w:rPr>
            <w:rFonts w:cs="Times New Roman"/>
            <w:color w:val="000000" w:themeColor="text1"/>
            <w:sz w:val="22"/>
            <w:lang w:val="fr-FR"/>
          </w:rPr>
          <w:t xml:space="preserve"> </w:t>
        </w:r>
      </w:ins>
      <w:r w:rsidRPr="001E17BA">
        <w:rPr>
          <w:rFonts w:cs="Times New Roman"/>
          <w:color w:val="000000" w:themeColor="text1"/>
          <w:sz w:val="22"/>
          <w:lang w:val="fr-FR"/>
        </w:rPr>
        <w:t xml:space="preserve">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EA41AC">
        <w:rPr>
          <w:rFonts w:cs="Times New Roman"/>
          <w:color w:val="000000" w:themeColor="text1"/>
          <w:sz w:val="22"/>
          <w:lang w:val="fr-FR"/>
        </w:rPr>
        <w:instrText xml:space="preserve"> ADDIN EN.CITE </w:instrText>
      </w:r>
      <w:r w:rsidR="00EA41AC">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EA41AC">
        <w:rPr>
          <w:rFonts w:cs="Times New Roman"/>
          <w:color w:val="000000" w:themeColor="text1"/>
          <w:sz w:val="22"/>
          <w:lang w:val="fr-FR"/>
        </w:rPr>
        <w:instrText xml:space="preserve"> ADDIN EN.CITE.DATA </w:instrText>
      </w:r>
      <w:r w:rsidR="00EA41AC">
        <w:rPr>
          <w:rFonts w:cs="Times New Roman"/>
          <w:color w:val="000000" w:themeColor="text1"/>
          <w:sz w:val="22"/>
          <w:lang w:val="fr-FR"/>
        </w:rPr>
      </w:r>
      <w:r w:rsidR="00EA41AC">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sidR="00EA41AC">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w:t>
      </w:r>
      <w:ins w:id="17469" w:author="韬 黄" w:date="2018-10-15T21:08:00Z">
        <w:r w:rsidR="00221D13">
          <w:rPr>
            <w:rFonts w:cs="Times New Roman"/>
            <w:color w:val="000000" w:themeColor="text1"/>
            <w:sz w:val="22"/>
          </w:rPr>
          <w:t xml:space="preserve">However, </w:t>
        </w:r>
      </w:ins>
      <w:del w:id="17470" w:author="韬 黄" w:date="2018-10-15T21:08:00Z">
        <w:r w:rsidRPr="001E17BA" w:rsidDel="0005433F">
          <w:rPr>
            <w:rFonts w:cs="Times New Roman"/>
            <w:color w:val="000000" w:themeColor="text1"/>
            <w:sz w:val="22"/>
          </w:rPr>
          <w:delText>These studies</w:delText>
        </w:r>
      </w:del>
      <w:ins w:id="17471" w:author="韬 黄" w:date="2018-10-15T21:08:00Z">
        <w:r w:rsidR="00221D13">
          <w:rPr>
            <w:rFonts w:cs="Times New Roman"/>
            <w:color w:val="000000" w:themeColor="text1"/>
            <w:sz w:val="22"/>
          </w:rPr>
          <w:t>t</w:t>
        </w:r>
        <w:r w:rsidR="0005433F">
          <w:rPr>
            <w:rFonts w:cs="Times New Roman"/>
            <w:color w:val="000000" w:themeColor="text1"/>
            <w:sz w:val="22"/>
          </w:rPr>
          <w:t>hey</w:t>
        </w:r>
      </w:ins>
      <w:r w:rsidRPr="001E17BA">
        <w:rPr>
          <w:rFonts w:cs="Times New Roman"/>
          <w:color w:val="000000" w:themeColor="text1"/>
          <w:sz w:val="22"/>
        </w:rPr>
        <w:t xml:space="preserve"> all assume that the effect of the marketing activities such as price reductions and feature and display promotions remain unchanged over time. This assumption may not hold because of the impact of external factors including the change in economic conditions, the change </w:t>
      </w:r>
      <w:del w:id="17472" w:author="Huang T  Dr (Surrey Business Schl)" w:date="2018-09-20T18:05:00Z">
        <w:r w:rsidRPr="001E17BA" w:rsidDel="00055CA0">
          <w:rPr>
            <w:rFonts w:cs="Times New Roman"/>
            <w:color w:val="000000" w:themeColor="text1"/>
            <w:sz w:val="22"/>
          </w:rPr>
          <w:delText xml:space="preserve">of </w:delText>
        </w:r>
      </w:del>
      <w:ins w:id="17473" w:author="Huang T  Dr (Surrey Business Schl)" w:date="2018-09-20T18:05:00Z">
        <w:r w:rsidR="00055CA0">
          <w:rPr>
            <w:rFonts w:cs="Times New Roman"/>
            <w:color w:val="000000" w:themeColor="text1"/>
            <w:sz w:val="22"/>
          </w:rPr>
          <w:t xml:space="preserve">in </w:t>
        </w:r>
      </w:ins>
      <w:del w:id="17474" w:author="Huang T  Dr (Surrey Business Schl)" w:date="2018-09-20T18:05:00Z">
        <w:r w:rsidRPr="001E17BA" w:rsidDel="00055CA0">
          <w:rPr>
            <w:rFonts w:cs="Times New Roman"/>
            <w:color w:val="000000" w:themeColor="text1"/>
            <w:sz w:val="22"/>
          </w:rPr>
          <w:delText xml:space="preserve">the </w:delText>
        </w:r>
      </w:del>
      <w:r w:rsidRPr="001E17BA">
        <w:rPr>
          <w:rFonts w:cs="Times New Roman"/>
          <w:color w:val="000000" w:themeColor="text1"/>
          <w:sz w:val="22"/>
        </w:rPr>
        <w:t>consumer taste, and new competition entry etc. The data on these factors are not always available</w:t>
      </w:r>
      <w:del w:id="17475" w:author="韬 黄" w:date="2018-10-15T21:09:00Z">
        <w:r w:rsidRPr="001E17BA" w:rsidDel="00D9617D">
          <w:rPr>
            <w:rFonts w:cs="Times New Roman"/>
            <w:color w:val="000000" w:themeColor="text1"/>
            <w:sz w:val="22"/>
          </w:rPr>
          <w:delText xml:space="preserve"> to incorporate </w:delText>
        </w:r>
        <w:r w:rsidRPr="001E17BA" w:rsidDel="00D9617D">
          <w:rPr>
            <w:rFonts w:cs="Times New Roman"/>
            <w:noProof/>
            <w:color w:val="000000" w:themeColor="text1"/>
            <w:sz w:val="22"/>
          </w:rPr>
          <w:delText>into</w:delText>
        </w:r>
        <w:r w:rsidRPr="001E17BA" w:rsidDel="00D9617D">
          <w:rPr>
            <w:rFonts w:cs="Times New Roman"/>
            <w:color w:val="000000" w:themeColor="text1"/>
            <w:sz w:val="22"/>
          </w:rPr>
          <w:delText xml:space="preserve"> the model</w:delText>
        </w:r>
      </w:del>
      <w:ins w:id="17476" w:author="韬 黄" w:date="2018-10-15T21:09:00Z">
        <w:r w:rsidR="00D9617D">
          <w:rPr>
            <w:rFonts w:cs="Times New Roman"/>
            <w:color w:val="000000" w:themeColor="text1"/>
            <w:sz w:val="22"/>
          </w:rPr>
          <w:t xml:space="preserve">, </w:t>
        </w:r>
      </w:ins>
      <w:del w:id="17477" w:author="韬 黄" w:date="2018-10-15T21:09:00Z">
        <w:r w:rsidRPr="001E17BA" w:rsidDel="00D9617D">
          <w:rPr>
            <w:rFonts w:cs="Times New Roman"/>
            <w:color w:val="000000" w:themeColor="text1"/>
            <w:sz w:val="22"/>
          </w:rPr>
          <w:delText>. O</w:delText>
        </w:r>
      </w:del>
      <w:ins w:id="17478" w:author="韬 黄" w:date="2018-10-15T21:09:00Z">
        <w:r w:rsidR="00D9617D">
          <w:rPr>
            <w:rFonts w:cs="Times New Roman"/>
            <w:color w:val="000000" w:themeColor="text1"/>
            <w:sz w:val="22"/>
          </w:rPr>
          <w:t>o</w:t>
        </w:r>
      </w:ins>
      <w:r w:rsidRPr="001E17BA">
        <w:rPr>
          <w:rFonts w:cs="Times New Roman"/>
          <w:color w:val="000000" w:themeColor="text1"/>
          <w:sz w:val="22"/>
        </w:rPr>
        <w:t xml:space="preserve">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w:t>
      </w:r>
      <w:del w:id="17479" w:author="韬 黄" w:date="2018-10-15T21:10:00Z">
        <w:r w:rsidRPr="001E17BA" w:rsidDel="00D9617D">
          <w:rPr>
            <w:rFonts w:cs="Times New Roman"/>
            <w:color w:val="000000" w:themeColor="text1"/>
            <w:sz w:val="22"/>
          </w:rPr>
          <w:delText xml:space="preserve">actually </w:delText>
        </w:r>
      </w:del>
      <w:r w:rsidRPr="001E17BA">
        <w:rPr>
          <w:rFonts w:cs="Times New Roman"/>
          <w:color w:val="000000" w:themeColor="text1"/>
          <w:sz w:val="22"/>
        </w:rPr>
        <w:t xml:space="preserve">causing the </w:t>
      </w:r>
      <w:del w:id="17480" w:author="Huang T  Dr (Surrey Business Schl)" w:date="2018-09-20T16:32:00Z">
        <w:r w:rsidRPr="001E17BA" w:rsidDel="00A704DC">
          <w:rPr>
            <w:rFonts w:cs="Times New Roman"/>
            <w:color w:val="000000" w:themeColor="text1"/>
            <w:sz w:val="22"/>
          </w:rPr>
          <w:delText>structural break</w:delText>
        </w:r>
      </w:del>
      <w:ins w:id="17481" w:author="Huang T  Dr (Surrey Business Schl)" w:date="2018-09-20T16:32:00Z">
        <w:r w:rsidR="00A704DC">
          <w:rPr>
            <w:rFonts w:cs="Times New Roman"/>
            <w:color w:val="000000" w:themeColor="text1"/>
            <w:sz w:val="22"/>
          </w:rPr>
          <w:t>structural change</w:t>
        </w:r>
      </w:ins>
      <w:r w:rsidRPr="001E17BA">
        <w:rPr>
          <w:rFonts w:cs="Times New Roman"/>
          <w:color w:val="000000" w:themeColor="text1"/>
          <w:sz w:val="22"/>
        </w:rPr>
        <w:t xml:space="preserve">. As a result, </w:t>
      </w:r>
      <w:del w:id="17482" w:author="韬 黄" w:date="2018-10-15T21:10:00Z">
        <w:r w:rsidRPr="001E17BA" w:rsidDel="00D9617D">
          <w:rPr>
            <w:rFonts w:cs="Times New Roman"/>
            <w:color w:val="000000" w:themeColor="text1"/>
            <w:sz w:val="22"/>
          </w:rPr>
          <w:delText xml:space="preserve">the </w:delText>
        </w:r>
      </w:del>
      <w:r w:rsidRPr="001E17BA">
        <w:rPr>
          <w:rFonts w:cs="Times New Roman"/>
          <w:color w:val="000000" w:themeColor="text1"/>
          <w:sz w:val="22"/>
        </w:rPr>
        <w:t xml:space="preserve">conventional models </w:t>
      </w:r>
      <w:del w:id="17483" w:author="韬 黄" w:date="2018-10-15T21:10:00Z">
        <w:r w:rsidRPr="001E17BA" w:rsidDel="00D9617D">
          <w:rPr>
            <w:rFonts w:cs="Times New Roman"/>
            <w:color w:val="000000" w:themeColor="text1"/>
            <w:sz w:val="22"/>
          </w:rPr>
          <w:delText xml:space="preserve">with all the available data used in the </w:delText>
        </w:r>
        <w:r w:rsidRPr="001E17BA" w:rsidDel="00D9617D">
          <w:rPr>
            <w:rFonts w:cs="Times New Roman"/>
            <w:noProof/>
            <w:color w:val="000000" w:themeColor="text1"/>
            <w:sz w:val="22"/>
          </w:rPr>
          <w:delText>model building</w:delText>
        </w:r>
        <w:r w:rsidRPr="001E17BA" w:rsidDel="00D9617D">
          <w:rPr>
            <w:rFonts w:cs="Times New Roman"/>
            <w:color w:val="000000" w:themeColor="text1"/>
            <w:sz w:val="22"/>
          </w:rPr>
          <w:delText xml:space="preserve"> </w:delText>
        </w:r>
      </w:del>
      <w:r w:rsidRPr="001E17BA">
        <w:rPr>
          <w:rFonts w:cs="Times New Roman"/>
          <w:color w:val="000000" w:themeColor="text1"/>
          <w:sz w:val="22"/>
        </w:rPr>
        <w:t xml:space="preserve">may be subject to the problem of </w:t>
      </w:r>
      <w:del w:id="17484" w:author="Huang T  Dr (Surrey Business Schl)" w:date="2018-09-19T18:25:00Z">
        <w:r w:rsidRPr="001E17BA" w:rsidDel="00DE758E">
          <w:rPr>
            <w:rFonts w:cs="Times New Roman"/>
            <w:color w:val="000000" w:themeColor="text1"/>
            <w:sz w:val="22"/>
          </w:rPr>
          <w:delText xml:space="preserve">structural break </w:delText>
        </w:r>
      </w:del>
      <w:ins w:id="17485"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and potentially generate biased and less accurate forecasts. </w:t>
      </w:r>
    </w:p>
    <w:p w14:paraId="537ADE50" w14:textId="5B4D5D9B" w:rsidR="00C73E2B" w:rsidRDefault="00C73E2B" w:rsidP="004C569C">
      <w:pPr>
        <w:shd w:val="clear" w:color="auto" w:fill="FFFFFF" w:themeFill="background1"/>
        <w:spacing w:after="0" w:line="360" w:lineRule="auto"/>
        <w:rPr>
          <w:ins w:id="17486" w:author="韬 黄" w:date="2018-10-15T21:21:00Z"/>
          <w:rFonts w:cs="Times New Roman"/>
          <w:color w:val="000000" w:themeColor="text1"/>
          <w:sz w:val="22"/>
        </w:rPr>
      </w:pPr>
    </w:p>
    <w:p w14:paraId="420CD727" w14:textId="79CE0C56" w:rsidR="00C73E2B" w:rsidRDefault="00C73E2B" w:rsidP="004C569C">
      <w:pPr>
        <w:shd w:val="clear" w:color="auto" w:fill="FFFFFF" w:themeFill="background1"/>
        <w:spacing w:after="0" w:line="360" w:lineRule="auto"/>
        <w:rPr>
          <w:ins w:id="17487" w:author="韬 黄" w:date="2018-10-15T21:20:00Z"/>
          <w:rFonts w:cs="Times New Roman"/>
          <w:color w:val="000000" w:themeColor="text1"/>
          <w:sz w:val="22"/>
        </w:rPr>
      </w:pPr>
      <w:ins w:id="17488" w:author="韬 黄" w:date="2018-10-15T21:21:00Z">
        <w:r>
          <w:rPr>
            <w:rFonts w:cs="Times New Roman"/>
            <w:color w:val="000000" w:themeColor="text1"/>
            <w:sz w:val="22"/>
          </w:rPr>
          <w:t>Table 8.</w:t>
        </w:r>
        <w:r>
          <w:rPr>
            <w:rFonts w:cs="Times New Roman"/>
            <w:color w:val="000000" w:themeColor="text1"/>
            <w:sz w:val="22"/>
          </w:rPr>
          <w:tab/>
        </w:r>
      </w:ins>
      <w:ins w:id="17489" w:author="韬 黄" w:date="2018-10-15T21:22:00Z">
        <w:r>
          <w:rPr>
            <w:rFonts w:cs="Times New Roman"/>
            <w:color w:val="000000" w:themeColor="text1"/>
            <w:sz w:val="22"/>
          </w:rPr>
          <w:t>T</w:t>
        </w:r>
      </w:ins>
      <w:ins w:id="17490" w:author="韬 黄" w:date="2018-10-15T21:21:00Z">
        <w:r>
          <w:rPr>
            <w:rFonts w:cs="Times New Roman"/>
            <w:color w:val="000000" w:themeColor="text1"/>
            <w:sz w:val="22"/>
          </w:rPr>
          <w:t xml:space="preserve">he </w:t>
        </w:r>
      </w:ins>
      <w:ins w:id="17491" w:author="韬 黄" w:date="2018-10-15T21:22:00Z">
        <w:r>
          <w:rPr>
            <w:rFonts w:cs="Times New Roman"/>
            <w:color w:val="000000" w:themeColor="text1"/>
            <w:sz w:val="22"/>
          </w:rPr>
          <w:t>percentage reductions for different error measures</w:t>
        </w:r>
      </w:ins>
      <w:ins w:id="17492" w:author="韬 黄" w:date="2018-10-15T21:21:00Z">
        <w:r>
          <w:rPr>
            <w:rFonts w:cs="Times New Roman"/>
            <w:color w:val="000000" w:themeColor="text1"/>
            <w:sz w:val="22"/>
          </w:rPr>
          <w:t xml:space="preserve"> </w:t>
        </w:r>
      </w:ins>
    </w:p>
    <w:p w14:paraId="3E3956F7" w14:textId="38CA2529" w:rsidR="00311F53" w:rsidRDefault="00311F53" w:rsidP="004C569C">
      <w:pPr>
        <w:shd w:val="clear" w:color="auto" w:fill="FFFFFF" w:themeFill="background1"/>
        <w:spacing w:after="0" w:line="360" w:lineRule="auto"/>
        <w:rPr>
          <w:ins w:id="17493" w:author="韬 黄" w:date="2018-10-15T21:20:00Z"/>
          <w:rFonts w:cs="Times New Roman"/>
          <w:color w:val="000000" w:themeColor="text1"/>
          <w:sz w:val="22"/>
        </w:rPr>
      </w:pPr>
    </w:p>
    <w:p w14:paraId="3E007128" w14:textId="77777777" w:rsidR="00311F53" w:rsidRPr="001E17BA" w:rsidRDefault="00311F53" w:rsidP="004C569C">
      <w:pPr>
        <w:shd w:val="clear" w:color="auto" w:fill="FFFFFF" w:themeFill="background1"/>
        <w:spacing w:after="0" w:line="360" w:lineRule="auto"/>
        <w:rPr>
          <w:rFonts w:cs="Times New Roman"/>
          <w:color w:val="000000" w:themeColor="text1"/>
          <w:sz w:val="22"/>
        </w:rPr>
      </w:pPr>
    </w:p>
    <w:p w14:paraId="3CC2569A" w14:textId="30CFF53C" w:rsidR="004C569C" w:rsidRDefault="004C569C" w:rsidP="004C569C">
      <w:pPr>
        <w:shd w:val="clear" w:color="auto" w:fill="FFFFFF" w:themeFill="background1"/>
        <w:spacing w:after="0" w:line="360" w:lineRule="auto"/>
        <w:rPr>
          <w:ins w:id="17494" w:author="韬 黄" w:date="2018-10-15T21:32:00Z"/>
          <w:rFonts w:cs="Times New Roman"/>
          <w:color w:val="000000" w:themeColor="text1"/>
          <w:sz w:val="22"/>
        </w:rPr>
      </w:pPr>
      <w:r w:rsidRPr="001E17BA">
        <w:rPr>
          <w:rFonts w:cs="Times New Roman"/>
          <w:color w:val="000000" w:themeColor="text1"/>
          <w:sz w:val="22"/>
        </w:rPr>
        <w:lastRenderedPageBreak/>
        <w:t xml:space="preserve"> </w:t>
      </w:r>
    </w:p>
    <w:tbl>
      <w:tblPr>
        <w:tblW w:w="7938" w:type="dxa"/>
        <w:jc w:val="center"/>
        <w:tblLook w:val="04A0" w:firstRow="1" w:lastRow="0" w:firstColumn="1" w:lastColumn="0" w:noHBand="0" w:noVBand="1"/>
        <w:tblPrChange w:id="17495" w:author="韬 黄" w:date="2018-10-15T21:32:00Z">
          <w:tblPr>
            <w:tblW w:w="7938" w:type="dxa"/>
            <w:tblLook w:val="04A0" w:firstRow="1" w:lastRow="0" w:firstColumn="1" w:lastColumn="0" w:noHBand="0" w:noVBand="1"/>
          </w:tblPr>
        </w:tblPrChange>
      </w:tblPr>
      <w:tblGrid>
        <w:gridCol w:w="2260"/>
        <w:gridCol w:w="960"/>
        <w:gridCol w:w="960"/>
        <w:gridCol w:w="960"/>
        <w:gridCol w:w="1390"/>
        <w:gridCol w:w="1408"/>
        <w:tblGridChange w:id="17496">
          <w:tblGrid>
            <w:gridCol w:w="2260"/>
            <w:gridCol w:w="960"/>
            <w:gridCol w:w="960"/>
            <w:gridCol w:w="960"/>
            <w:gridCol w:w="1390"/>
            <w:gridCol w:w="960"/>
            <w:gridCol w:w="448"/>
          </w:tblGrid>
        </w:tblGridChange>
      </w:tblGrid>
      <w:tr w:rsidR="00DB006A" w:rsidRPr="00DB006A" w14:paraId="1699A221" w14:textId="77777777" w:rsidTr="00DB006A">
        <w:trPr>
          <w:trHeight w:val="113"/>
          <w:jc w:val="center"/>
          <w:ins w:id="17497" w:author="韬 黄" w:date="2018-10-15T21:32:00Z"/>
          <w:trPrChange w:id="17498" w:author="韬 黄" w:date="2018-10-15T21:32:00Z">
            <w:trPr>
              <w:trHeight w:val="113"/>
            </w:trPr>
          </w:trPrChange>
        </w:trPr>
        <w:tc>
          <w:tcPr>
            <w:tcW w:w="2260" w:type="dxa"/>
            <w:tcBorders>
              <w:top w:val="nil"/>
              <w:left w:val="nil"/>
              <w:bottom w:val="nil"/>
              <w:right w:val="nil"/>
            </w:tcBorders>
            <w:shd w:val="clear" w:color="auto" w:fill="auto"/>
            <w:noWrap/>
            <w:vAlign w:val="bottom"/>
            <w:hideMark/>
            <w:tcPrChange w:id="17499" w:author="韬 黄" w:date="2018-10-15T21:32:00Z">
              <w:tcPr>
                <w:tcW w:w="2260" w:type="dxa"/>
                <w:tcBorders>
                  <w:top w:val="nil"/>
                  <w:left w:val="nil"/>
                  <w:bottom w:val="nil"/>
                  <w:right w:val="nil"/>
                </w:tcBorders>
                <w:shd w:val="clear" w:color="auto" w:fill="auto"/>
                <w:noWrap/>
                <w:vAlign w:val="bottom"/>
                <w:hideMark/>
              </w:tcPr>
            </w:tcPrChange>
          </w:tcPr>
          <w:p w14:paraId="345101B8" w14:textId="77777777" w:rsidR="00DB006A" w:rsidRPr="00DB006A" w:rsidRDefault="00DB006A" w:rsidP="00DB006A">
            <w:pPr>
              <w:spacing w:after="0" w:line="240" w:lineRule="auto"/>
              <w:rPr>
                <w:ins w:id="17500" w:author="韬 黄" w:date="2018-10-15T21:32:00Z"/>
                <w:rFonts w:eastAsia="Times New Roman" w:cs="Times New Roman"/>
                <w:sz w:val="20"/>
                <w:szCs w:val="24"/>
                <w:rPrChange w:id="17501" w:author="韬 黄" w:date="2018-10-15T21:32:00Z">
                  <w:rPr>
                    <w:ins w:id="17502" w:author="韬 黄" w:date="2018-10-15T21:32:00Z"/>
                    <w:rFonts w:eastAsia="Times New Roman" w:cs="Times New Roman"/>
                    <w:sz w:val="20"/>
                    <w:szCs w:val="24"/>
                  </w:rPr>
                </w:rPrChange>
              </w:rPr>
            </w:pPr>
          </w:p>
        </w:tc>
        <w:tc>
          <w:tcPr>
            <w:tcW w:w="960" w:type="dxa"/>
            <w:tcBorders>
              <w:top w:val="nil"/>
              <w:left w:val="nil"/>
              <w:bottom w:val="nil"/>
              <w:right w:val="nil"/>
            </w:tcBorders>
            <w:shd w:val="clear" w:color="auto" w:fill="auto"/>
            <w:noWrap/>
            <w:vAlign w:val="bottom"/>
            <w:hideMark/>
            <w:tcPrChange w:id="17503" w:author="韬 黄" w:date="2018-10-15T21:32:00Z">
              <w:tcPr>
                <w:tcW w:w="960" w:type="dxa"/>
                <w:tcBorders>
                  <w:top w:val="nil"/>
                  <w:left w:val="nil"/>
                  <w:bottom w:val="nil"/>
                  <w:right w:val="nil"/>
                </w:tcBorders>
                <w:shd w:val="clear" w:color="auto" w:fill="auto"/>
                <w:noWrap/>
                <w:vAlign w:val="bottom"/>
                <w:hideMark/>
              </w:tcPr>
            </w:tcPrChange>
          </w:tcPr>
          <w:p w14:paraId="22BBB72D" w14:textId="77777777" w:rsidR="00DB006A" w:rsidRPr="00DB006A" w:rsidRDefault="00DB006A" w:rsidP="00DB006A">
            <w:pPr>
              <w:spacing w:after="0" w:line="240" w:lineRule="auto"/>
              <w:jc w:val="center"/>
              <w:rPr>
                <w:ins w:id="17504" w:author="韬 黄" w:date="2018-10-15T21:32:00Z"/>
                <w:rFonts w:eastAsia="Times New Roman" w:cs="Times New Roman"/>
                <w:color w:val="000000"/>
                <w:sz w:val="22"/>
                <w:rPrChange w:id="17505" w:author="韬 黄" w:date="2018-10-15T21:32:00Z">
                  <w:rPr>
                    <w:ins w:id="17506" w:author="韬 黄" w:date="2018-10-15T21:32:00Z"/>
                    <w:rFonts w:ascii="Calibri" w:eastAsia="Times New Roman" w:hAnsi="Calibri" w:cs="Times New Roman"/>
                    <w:color w:val="000000"/>
                    <w:sz w:val="22"/>
                  </w:rPr>
                </w:rPrChange>
              </w:rPr>
              <w:pPrChange w:id="17507" w:author="韬 黄" w:date="2018-10-15T21:32:00Z">
                <w:pPr>
                  <w:spacing w:after="0" w:line="240" w:lineRule="auto"/>
                </w:pPr>
              </w:pPrChange>
            </w:pPr>
            <w:ins w:id="17508" w:author="韬 黄" w:date="2018-10-15T21:32:00Z">
              <w:r w:rsidRPr="00DB006A">
                <w:rPr>
                  <w:rFonts w:eastAsia="Times New Roman" w:cs="Times New Roman"/>
                  <w:color w:val="000000"/>
                  <w:sz w:val="22"/>
                  <w:rPrChange w:id="17509" w:author="韬 黄" w:date="2018-10-15T21:32:00Z">
                    <w:rPr>
                      <w:rFonts w:ascii="Calibri" w:eastAsia="Times New Roman" w:hAnsi="Calibri" w:cs="Times New Roman"/>
                      <w:color w:val="000000"/>
                      <w:sz w:val="22"/>
                    </w:rPr>
                  </w:rPrChange>
                </w:rPr>
                <w:t>MAE</w:t>
              </w:r>
            </w:ins>
          </w:p>
        </w:tc>
        <w:tc>
          <w:tcPr>
            <w:tcW w:w="960" w:type="dxa"/>
            <w:tcBorders>
              <w:top w:val="nil"/>
              <w:left w:val="nil"/>
              <w:bottom w:val="nil"/>
              <w:right w:val="nil"/>
            </w:tcBorders>
            <w:shd w:val="clear" w:color="auto" w:fill="auto"/>
            <w:noWrap/>
            <w:vAlign w:val="bottom"/>
            <w:hideMark/>
            <w:tcPrChange w:id="17510" w:author="韬 黄" w:date="2018-10-15T21:32:00Z">
              <w:tcPr>
                <w:tcW w:w="960" w:type="dxa"/>
                <w:tcBorders>
                  <w:top w:val="nil"/>
                  <w:left w:val="nil"/>
                  <w:bottom w:val="nil"/>
                  <w:right w:val="nil"/>
                </w:tcBorders>
                <w:shd w:val="clear" w:color="auto" w:fill="auto"/>
                <w:noWrap/>
                <w:vAlign w:val="bottom"/>
                <w:hideMark/>
              </w:tcPr>
            </w:tcPrChange>
          </w:tcPr>
          <w:p w14:paraId="166F1031" w14:textId="77777777" w:rsidR="00DB006A" w:rsidRPr="00DB006A" w:rsidRDefault="00DB006A" w:rsidP="00DB006A">
            <w:pPr>
              <w:spacing w:after="0" w:line="240" w:lineRule="auto"/>
              <w:jc w:val="center"/>
              <w:rPr>
                <w:ins w:id="17511" w:author="韬 黄" w:date="2018-10-15T21:32:00Z"/>
                <w:rFonts w:eastAsia="Times New Roman" w:cs="Times New Roman"/>
                <w:color w:val="000000"/>
                <w:sz w:val="22"/>
                <w:rPrChange w:id="17512" w:author="韬 黄" w:date="2018-10-15T21:32:00Z">
                  <w:rPr>
                    <w:ins w:id="17513" w:author="韬 黄" w:date="2018-10-15T21:32:00Z"/>
                    <w:rFonts w:ascii="Calibri" w:eastAsia="Times New Roman" w:hAnsi="Calibri" w:cs="Times New Roman"/>
                    <w:color w:val="000000"/>
                    <w:sz w:val="22"/>
                  </w:rPr>
                </w:rPrChange>
              </w:rPr>
              <w:pPrChange w:id="17514" w:author="韬 黄" w:date="2018-10-15T21:32:00Z">
                <w:pPr>
                  <w:spacing w:after="0" w:line="240" w:lineRule="auto"/>
                </w:pPr>
              </w:pPrChange>
            </w:pPr>
            <w:ins w:id="17515" w:author="韬 黄" w:date="2018-10-15T21:32:00Z">
              <w:r w:rsidRPr="00DB006A">
                <w:rPr>
                  <w:rFonts w:eastAsia="Times New Roman" w:cs="Times New Roman"/>
                  <w:color w:val="000000"/>
                  <w:sz w:val="22"/>
                  <w:rPrChange w:id="17516" w:author="韬 黄" w:date="2018-10-15T21:32:00Z">
                    <w:rPr>
                      <w:rFonts w:ascii="Calibri" w:eastAsia="Times New Roman" w:hAnsi="Calibri" w:cs="Times New Roman"/>
                      <w:color w:val="000000"/>
                      <w:sz w:val="22"/>
                    </w:rPr>
                  </w:rPrChange>
                </w:rPr>
                <w:t>SMAPE</w:t>
              </w:r>
            </w:ins>
          </w:p>
        </w:tc>
        <w:tc>
          <w:tcPr>
            <w:tcW w:w="960" w:type="dxa"/>
            <w:tcBorders>
              <w:top w:val="nil"/>
              <w:left w:val="nil"/>
              <w:bottom w:val="nil"/>
              <w:right w:val="nil"/>
            </w:tcBorders>
            <w:shd w:val="clear" w:color="auto" w:fill="auto"/>
            <w:noWrap/>
            <w:vAlign w:val="bottom"/>
            <w:hideMark/>
            <w:tcPrChange w:id="17517" w:author="韬 黄" w:date="2018-10-15T21:32:00Z">
              <w:tcPr>
                <w:tcW w:w="960" w:type="dxa"/>
                <w:tcBorders>
                  <w:top w:val="nil"/>
                  <w:left w:val="nil"/>
                  <w:bottom w:val="nil"/>
                  <w:right w:val="nil"/>
                </w:tcBorders>
                <w:shd w:val="clear" w:color="auto" w:fill="auto"/>
                <w:noWrap/>
                <w:vAlign w:val="bottom"/>
                <w:hideMark/>
              </w:tcPr>
            </w:tcPrChange>
          </w:tcPr>
          <w:p w14:paraId="3DCCEF48" w14:textId="77777777" w:rsidR="00DB006A" w:rsidRPr="00DB006A" w:rsidRDefault="00DB006A" w:rsidP="00DB006A">
            <w:pPr>
              <w:spacing w:after="0" w:line="240" w:lineRule="auto"/>
              <w:jc w:val="center"/>
              <w:rPr>
                <w:ins w:id="17518" w:author="韬 黄" w:date="2018-10-15T21:32:00Z"/>
                <w:rFonts w:eastAsia="Times New Roman" w:cs="Times New Roman"/>
                <w:color w:val="000000"/>
                <w:sz w:val="22"/>
                <w:rPrChange w:id="17519" w:author="韬 黄" w:date="2018-10-15T21:32:00Z">
                  <w:rPr>
                    <w:ins w:id="17520" w:author="韬 黄" w:date="2018-10-15T21:32:00Z"/>
                    <w:rFonts w:ascii="Calibri" w:eastAsia="Times New Roman" w:hAnsi="Calibri" w:cs="Times New Roman"/>
                    <w:color w:val="000000"/>
                    <w:sz w:val="22"/>
                  </w:rPr>
                </w:rPrChange>
              </w:rPr>
              <w:pPrChange w:id="17521" w:author="韬 黄" w:date="2018-10-15T21:32:00Z">
                <w:pPr>
                  <w:spacing w:after="0" w:line="240" w:lineRule="auto"/>
                </w:pPr>
              </w:pPrChange>
            </w:pPr>
            <w:ins w:id="17522" w:author="韬 黄" w:date="2018-10-15T21:32:00Z">
              <w:r w:rsidRPr="00DB006A">
                <w:rPr>
                  <w:rFonts w:eastAsia="Times New Roman" w:cs="Times New Roman"/>
                  <w:color w:val="000000"/>
                  <w:sz w:val="22"/>
                  <w:rPrChange w:id="17523" w:author="韬 黄" w:date="2018-10-15T21:32:00Z">
                    <w:rPr>
                      <w:rFonts w:ascii="Calibri" w:eastAsia="Times New Roman" w:hAnsi="Calibri" w:cs="Times New Roman"/>
                      <w:color w:val="000000"/>
                      <w:sz w:val="22"/>
                    </w:rPr>
                  </w:rPrChange>
                </w:rPr>
                <w:t>MASE</w:t>
              </w:r>
            </w:ins>
          </w:p>
        </w:tc>
        <w:tc>
          <w:tcPr>
            <w:tcW w:w="1390" w:type="dxa"/>
            <w:tcBorders>
              <w:top w:val="nil"/>
              <w:left w:val="nil"/>
              <w:bottom w:val="nil"/>
              <w:right w:val="nil"/>
            </w:tcBorders>
            <w:shd w:val="clear" w:color="auto" w:fill="auto"/>
            <w:noWrap/>
            <w:vAlign w:val="bottom"/>
            <w:hideMark/>
            <w:tcPrChange w:id="17524" w:author="韬 黄" w:date="2018-10-15T21:32:00Z">
              <w:tcPr>
                <w:tcW w:w="1390" w:type="dxa"/>
                <w:tcBorders>
                  <w:top w:val="nil"/>
                  <w:left w:val="nil"/>
                  <w:bottom w:val="nil"/>
                  <w:right w:val="nil"/>
                </w:tcBorders>
                <w:shd w:val="clear" w:color="auto" w:fill="auto"/>
                <w:noWrap/>
                <w:vAlign w:val="bottom"/>
                <w:hideMark/>
              </w:tcPr>
            </w:tcPrChange>
          </w:tcPr>
          <w:p w14:paraId="7A0481EE" w14:textId="77777777" w:rsidR="00DB006A" w:rsidRPr="00DB006A" w:rsidRDefault="00DB006A" w:rsidP="00DB006A">
            <w:pPr>
              <w:spacing w:after="0" w:line="240" w:lineRule="auto"/>
              <w:jc w:val="center"/>
              <w:rPr>
                <w:ins w:id="17525" w:author="韬 黄" w:date="2018-10-15T21:32:00Z"/>
                <w:rFonts w:eastAsia="Times New Roman" w:cs="Times New Roman"/>
                <w:color w:val="000000"/>
                <w:sz w:val="22"/>
                <w:rPrChange w:id="17526" w:author="韬 黄" w:date="2018-10-15T21:32:00Z">
                  <w:rPr>
                    <w:ins w:id="17527" w:author="韬 黄" w:date="2018-10-15T21:32:00Z"/>
                    <w:rFonts w:ascii="Calibri" w:eastAsia="Times New Roman" w:hAnsi="Calibri" w:cs="Times New Roman"/>
                    <w:color w:val="000000"/>
                    <w:sz w:val="22"/>
                  </w:rPr>
                </w:rPrChange>
              </w:rPr>
              <w:pPrChange w:id="17528" w:author="韬 黄" w:date="2018-10-15T21:32:00Z">
                <w:pPr>
                  <w:spacing w:after="0" w:line="240" w:lineRule="auto"/>
                </w:pPr>
              </w:pPrChange>
            </w:pPr>
            <w:ins w:id="17529" w:author="韬 黄" w:date="2018-10-15T21:32:00Z">
              <w:r w:rsidRPr="00DB006A">
                <w:rPr>
                  <w:rFonts w:eastAsia="Times New Roman" w:cs="Times New Roman"/>
                  <w:color w:val="000000"/>
                  <w:sz w:val="22"/>
                  <w:rPrChange w:id="17530" w:author="韬 黄" w:date="2018-10-15T21:32:00Z">
                    <w:rPr>
                      <w:rFonts w:ascii="Calibri" w:eastAsia="Times New Roman" w:hAnsi="Calibri" w:cs="Times New Roman"/>
                      <w:color w:val="000000"/>
                      <w:sz w:val="22"/>
                    </w:rPr>
                  </w:rPrChange>
                </w:rPr>
                <w:t>AvgRelMAE</w:t>
              </w:r>
            </w:ins>
          </w:p>
        </w:tc>
        <w:tc>
          <w:tcPr>
            <w:tcW w:w="1408" w:type="dxa"/>
            <w:tcBorders>
              <w:top w:val="nil"/>
              <w:left w:val="nil"/>
              <w:bottom w:val="nil"/>
              <w:right w:val="nil"/>
            </w:tcBorders>
            <w:shd w:val="clear" w:color="auto" w:fill="auto"/>
            <w:noWrap/>
            <w:vAlign w:val="bottom"/>
            <w:hideMark/>
            <w:tcPrChange w:id="17531" w:author="韬 黄" w:date="2018-10-15T21:32:00Z">
              <w:tcPr>
                <w:tcW w:w="1408" w:type="dxa"/>
                <w:gridSpan w:val="2"/>
                <w:tcBorders>
                  <w:top w:val="nil"/>
                  <w:left w:val="nil"/>
                  <w:bottom w:val="nil"/>
                  <w:right w:val="nil"/>
                </w:tcBorders>
                <w:shd w:val="clear" w:color="auto" w:fill="auto"/>
                <w:noWrap/>
                <w:vAlign w:val="bottom"/>
                <w:hideMark/>
              </w:tcPr>
            </w:tcPrChange>
          </w:tcPr>
          <w:p w14:paraId="19F9936E" w14:textId="77777777" w:rsidR="00DB006A" w:rsidRPr="00DB006A" w:rsidRDefault="00DB006A" w:rsidP="00DB006A">
            <w:pPr>
              <w:spacing w:after="0" w:line="240" w:lineRule="auto"/>
              <w:jc w:val="center"/>
              <w:rPr>
                <w:ins w:id="17532" w:author="韬 黄" w:date="2018-10-15T21:32:00Z"/>
                <w:rFonts w:eastAsia="Times New Roman" w:cs="Times New Roman"/>
                <w:color w:val="000000"/>
                <w:sz w:val="22"/>
                <w:rPrChange w:id="17533" w:author="韬 黄" w:date="2018-10-15T21:32:00Z">
                  <w:rPr>
                    <w:ins w:id="17534" w:author="韬 黄" w:date="2018-10-15T21:32:00Z"/>
                    <w:rFonts w:ascii="Calibri" w:eastAsia="Times New Roman" w:hAnsi="Calibri" w:cs="Times New Roman"/>
                    <w:color w:val="000000"/>
                    <w:sz w:val="22"/>
                  </w:rPr>
                </w:rPrChange>
              </w:rPr>
              <w:pPrChange w:id="17535" w:author="韬 黄" w:date="2018-10-15T21:32:00Z">
                <w:pPr>
                  <w:spacing w:after="0" w:line="240" w:lineRule="auto"/>
                </w:pPr>
              </w:pPrChange>
            </w:pPr>
            <w:ins w:id="17536" w:author="韬 黄" w:date="2018-10-15T21:32:00Z">
              <w:r w:rsidRPr="00DB006A">
                <w:rPr>
                  <w:rFonts w:eastAsia="Times New Roman" w:cs="Times New Roman"/>
                  <w:color w:val="000000"/>
                  <w:sz w:val="22"/>
                  <w:rPrChange w:id="17537" w:author="韬 黄" w:date="2018-10-15T21:32:00Z">
                    <w:rPr>
                      <w:rFonts w:ascii="Calibri" w:eastAsia="Times New Roman" w:hAnsi="Calibri" w:cs="Times New Roman"/>
                      <w:color w:val="000000"/>
                      <w:sz w:val="22"/>
                    </w:rPr>
                  </w:rPrChange>
                </w:rPr>
                <w:t>scaled MSE</w:t>
              </w:r>
            </w:ins>
          </w:p>
        </w:tc>
      </w:tr>
      <w:tr w:rsidR="00DB006A" w:rsidRPr="00DB006A" w14:paraId="7F893456" w14:textId="77777777" w:rsidTr="00DB006A">
        <w:tblPrEx>
          <w:tblPrExChange w:id="17538" w:author="韬 黄" w:date="2018-10-15T21:32:00Z">
            <w:tblPrEx>
              <w:tblW w:w="7060" w:type="dxa"/>
            </w:tblPrEx>
          </w:tblPrExChange>
        </w:tblPrEx>
        <w:trPr>
          <w:trHeight w:val="113"/>
          <w:jc w:val="center"/>
          <w:ins w:id="17539" w:author="韬 黄" w:date="2018-10-15T21:32:00Z"/>
          <w:trPrChange w:id="17540" w:author="韬 黄" w:date="2018-10-15T21:32:00Z">
            <w:trPr>
              <w:gridAfter w:val="0"/>
              <w:trHeight w:val="290"/>
            </w:trPr>
          </w:trPrChange>
        </w:trPr>
        <w:tc>
          <w:tcPr>
            <w:tcW w:w="2260" w:type="dxa"/>
            <w:tcBorders>
              <w:top w:val="nil"/>
              <w:left w:val="nil"/>
              <w:bottom w:val="nil"/>
              <w:right w:val="nil"/>
            </w:tcBorders>
            <w:shd w:val="clear" w:color="auto" w:fill="auto"/>
            <w:noWrap/>
            <w:vAlign w:val="bottom"/>
            <w:hideMark/>
            <w:tcPrChange w:id="17541" w:author="韬 黄" w:date="2018-10-15T21:32:00Z">
              <w:tcPr>
                <w:tcW w:w="2260" w:type="dxa"/>
                <w:tcBorders>
                  <w:top w:val="nil"/>
                  <w:left w:val="nil"/>
                  <w:bottom w:val="nil"/>
                  <w:right w:val="nil"/>
                </w:tcBorders>
                <w:shd w:val="clear" w:color="000000" w:fill="FFFF00"/>
                <w:noWrap/>
                <w:vAlign w:val="bottom"/>
                <w:hideMark/>
              </w:tcPr>
            </w:tcPrChange>
          </w:tcPr>
          <w:p w14:paraId="1EED8430" w14:textId="77777777" w:rsidR="00DB006A" w:rsidRPr="00DB006A" w:rsidRDefault="00DB006A" w:rsidP="00DB006A">
            <w:pPr>
              <w:spacing w:after="0" w:line="240" w:lineRule="auto"/>
              <w:rPr>
                <w:ins w:id="17542" w:author="韬 黄" w:date="2018-10-15T21:32:00Z"/>
                <w:rFonts w:eastAsia="Times New Roman" w:cs="Times New Roman"/>
                <w:color w:val="000000"/>
                <w:sz w:val="22"/>
                <w:rPrChange w:id="17543" w:author="韬 黄" w:date="2018-10-15T21:32:00Z">
                  <w:rPr>
                    <w:ins w:id="17544" w:author="韬 黄" w:date="2018-10-15T21:32:00Z"/>
                    <w:rFonts w:ascii="Calibri" w:eastAsia="Times New Roman" w:hAnsi="Calibri" w:cs="Times New Roman"/>
                    <w:color w:val="000000"/>
                    <w:sz w:val="22"/>
                  </w:rPr>
                </w:rPrChange>
              </w:rPr>
            </w:pPr>
            <w:ins w:id="17545" w:author="韬 黄" w:date="2018-10-15T21:32:00Z">
              <w:r w:rsidRPr="00DB006A">
                <w:rPr>
                  <w:rFonts w:eastAsia="Times New Roman" w:cs="Times New Roman"/>
                  <w:color w:val="000000"/>
                  <w:sz w:val="22"/>
                  <w:rPrChange w:id="17546" w:author="韬 黄" w:date="2018-10-15T21:32:00Z">
                    <w:rPr>
                      <w:rFonts w:ascii="Calibri" w:eastAsia="Times New Roman" w:hAnsi="Calibri" w:cs="Times New Roman"/>
                      <w:color w:val="000000"/>
                      <w:sz w:val="22"/>
                    </w:rPr>
                  </w:rPrChange>
                </w:rPr>
                <w:t>ADL-own-EWC</w:t>
              </w:r>
            </w:ins>
          </w:p>
        </w:tc>
        <w:tc>
          <w:tcPr>
            <w:tcW w:w="960" w:type="dxa"/>
            <w:tcBorders>
              <w:top w:val="nil"/>
              <w:left w:val="nil"/>
              <w:bottom w:val="nil"/>
              <w:right w:val="nil"/>
            </w:tcBorders>
            <w:shd w:val="clear" w:color="auto" w:fill="auto"/>
            <w:noWrap/>
            <w:vAlign w:val="bottom"/>
            <w:hideMark/>
            <w:tcPrChange w:id="17547" w:author="韬 黄" w:date="2018-10-15T21:32:00Z">
              <w:tcPr>
                <w:tcW w:w="960" w:type="dxa"/>
                <w:tcBorders>
                  <w:top w:val="nil"/>
                  <w:left w:val="nil"/>
                  <w:bottom w:val="nil"/>
                  <w:right w:val="nil"/>
                </w:tcBorders>
                <w:shd w:val="clear" w:color="auto" w:fill="auto"/>
                <w:noWrap/>
                <w:vAlign w:val="bottom"/>
                <w:hideMark/>
              </w:tcPr>
            </w:tcPrChange>
          </w:tcPr>
          <w:p w14:paraId="18F4E1C2" w14:textId="77777777" w:rsidR="00DB006A" w:rsidRPr="00DB006A" w:rsidRDefault="00DB006A" w:rsidP="00DB006A">
            <w:pPr>
              <w:spacing w:after="0" w:line="240" w:lineRule="auto"/>
              <w:jc w:val="center"/>
              <w:rPr>
                <w:ins w:id="17548" w:author="韬 黄" w:date="2018-10-15T21:32:00Z"/>
                <w:rFonts w:eastAsia="Times New Roman" w:cs="Times New Roman"/>
                <w:color w:val="000000"/>
                <w:sz w:val="22"/>
                <w:rPrChange w:id="17549" w:author="韬 黄" w:date="2018-10-15T21:32:00Z">
                  <w:rPr>
                    <w:ins w:id="17550" w:author="韬 黄" w:date="2018-10-15T21:32:00Z"/>
                    <w:rFonts w:ascii="Calibri" w:eastAsia="Times New Roman" w:hAnsi="Calibri" w:cs="Times New Roman"/>
                    <w:color w:val="000000"/>
                    <w:sz w:val="22"/>
                  </w:rPr>
                </w:rPrChange>
              </w:rPr>
              <w:pPrChange w:id="17551" w:author="韬 黄" w:date="2018-10-15T21:32:00Z">
                <w:pPr>
                  <w:spacing w:after="0" w:line="240" w:lineRule="auto"/>
                  <w:jc w:val="right"/>
                </w:pPr>
              </w:pPrChange>
            </w:pPr>
            <w:ins w:id="17552" w:author="韬 黄" w:date="2018-10-15T21:32:00Z">
              <w:r w:rsidRPr="00DB006A">
                <w:rPr>
                  <w:rFonts w:eastAsia="Times New Roman" w:cs="Times New Roman"/>
                  <w:color w:val="000000"/>
                  <w:sz w:val="22"/>
                  <w:rPrChange w:id="17553" w:author="韬 黄" w:date="2018-10-15T21:32:00Z">
                    <w:rPr>
                      <w:rFonts w:ascii="Calibri" w:eastAsia="Times New Roman" w:hAnsi="Calibri" w:cs="Times New Roman"/>
                      <w:color w:val="000000"/>
                      <w:sz w:val="22"/>
                    </w:rPr>
                  </w:rPrChange>
                </w:rPr>
                <w:t>-31.6%</w:t>
              </w:r>
            </w:ins>
          </w:p>
        </w:tc>
        <w:tc>
          <w:tcPr>
            <w:tcW w:w="960" w:type="dxa"/>
            <w:tcBorders>
              <w:top w:val="nil"/>
              <w:left w:val="nil"/>
              <w:bottom w:val="nil"/>
              <w:right w:val="nil"/>
            </w:tcBorders>
            <w:shd w:val="clear" w:color="auto" w:fill="auto"/>
            <w:noWrap/>
            <w:vAlign w:val="bottom"/>
            <w:hideMark/>
            <w:tcPrChange w:id="17554" w:author="韬 黄" w:date="2018-10-15T21:32:00Z">
              <w:tcPr>
                <w:tcW w:w="960" w:type="dxa"/>
                <w:tcBorders>
                  <w:top w:val="nil"/>
                  <w:left w:val="nil"/>
                  <w:bottom w:val="nil"/>
                  <w:right w:val="nil"/>
                </w:tcBorders>
                <w:shd w:val="clear" w:color="auto" w:fill="auto"/>
                <w:noWrap/>
                <w:vAlign w:val="bottom"/>
                <w:hideMark/>
              </w:tcPr>
            </w:tcPrChange>
          </w:tcPr>
          <w:p w14:paraId="05858B6C" w14:textId="77777777" w:rsidR="00DB006A" w:rsidRPr="00DB006A" w:rsidRDefault="00DB006A" w:rsidP="00DB006A">
            <w:pPr>
              <w:spacing w:after="0" w:line="240" w:lineRule="auto"/>
              <w:jc w:val="center"/>
              <w:rPr>
                <w:ins w:id="17555" w:author="韬 黄" w:date="2018-10-15T21:32:00Z"/>
                <w:rFonts w:eastAsia="Times New Roman" w:cs="Times New Roman"/>
                <w:color w:val="000000"/>
                <w:sz w:val="22"/>
                <w:rPrChange w:id="17556" w:author="韬 黄" w:date="2018-10-15T21:32:00Z">
                  <w:rPr>
                    <w:ins w:id="17557" w:author="韬 黄" w:date="2018-10-15T21:32:00Z"/>
                    <w:rFonts w:ascii="Calibri" w:eastAsia="Times New Roman" w:hAnsi="Calibri" w:cs="Times New Roman"/>
                    <w:color w:val="000000"/>
                    <w:sz w:val="22"/>
                  </w:rPr>
                </w:rPrChange>
              </w:rPr>
              <w:pPrChange w:id="17558" w:author="韬 黄" w:date="2018-10-15T21:32:00Z">
                <w:pPr>
                  <w:spacing w:after="0" w:line="240" w:lineRule="auto"/>
                  <w:jc w:val="right"/>
                </w:pPr>
              </w:pPrChange>
            </w:pPr>
            <w:ins w:id="17559" w:author="韬 黄" w:date="2018-10-15T21:32:00Z">
              <w:r w:rsidRPr="00DB006A">
                <w:rPr>
                  <w:rFonts w:eastAsia="Times New Roman" w:cs="Times New Roman"/>
                  <w:color w:val="000000"/>
                  <w:sz w:val="22"/>
                  <w:rPrChange w:id="17560" w:author="韬 黄" w:date="2018-10-15T21:32:00Z">
                    <w:rPr>
                      <w:rFonts w:ascii="Calibri" w:eastAsia="Times New Roman" w:hAnsi="Calibri" w:cs="Times New Roman"/>
                      <w:color w:val="000000"/>
                      <w:sz w:val="22"/>
                    </w:rPr>
                  </w:rPrChange>
                </w:rPr>
                <w:t>-13.4%</w:t>
              </w:r>
            </w:ins>
          </w:p>
        </w:tc>
        <w:tc>
          <w:tcPr>
            <w:tcW w:w="960" w:type="dxa"/>
            <w:tcBorders>
              <w:top w:val="nil"/>
              <w:left w:val="nil"/>
              <w:bottom w:val="nil"/>
              <w:right w:val="nil"/>
            </w:tcBorders>
            <w:shd w:val="clear" w:color="auto" w:fill="auto"/>
            <w:noWrap/>
            <w:vAlign w:val="bottom"/>
            <w:hideMark/>
            <w:tcPrChange w:id="17561" w:author="韬 黄" w:date="2018-10-15T21:32:00Z">
              <w:tcPr>
                <w:tcW w:w="960" w:type="dxa"/>
                <w:tcBorders>
                  <w:top w:val="nil"/>
                  <w:left w:val="nil"/>
                  <w:bottom w:val="nil"/>
                  <w:right w:val="nil"/>
                </w:tcBorders>
                <w:shd w:val="clear" w:color="auto" w:fill="auto"/>
                <w:noWrap/>
                <w:vAlign w:val="bottom"/>
                <w:hideMark/>
              </w:tcPr>
            </w:tcPrChange>
          </w:tcPr>
          <w:p w14:paraId="6F426DB2" w14:textId="77777777" w:rsidR="00DB006A" w:rsidRPr="00DB006A" w:rsidRDefault="00DB006A" w:rsidP="00DB006A">
            <w:pPr>
              <w:spacing w:after="0" w:line="240" w:lineRule="auto"/>
              <w:jc w:val="center"/>
              <w:rPr>
                <w:ins w:id="17562" w:author="韬 黄" w:date="2018-10-15T21:32:00Z"/>
                <w:rFonts w:eastAsia="Times New Roman" w:cs="Times New Roman"/>
                <w:color w:val="000000"/>
                <w:sz w:val="22"/>
                <w:rPrChange w:id="17563" w:author="韬 黄" w:date="2018-10-15T21:32:00Z">
                  <w:rPr>
                    <w:ins w:id="17564" w:author="韬 黄" w:date="2018-10-15T21:32:00Z"/>
                    <w:rFonts w:ascii="Calibri" w:eastAsia="Times New Roman" w:hAnsi="Calibri" w:cs="Times New Roman"/>
                    <w:color w:val="000000"/>
                    <w:sz w:val="22"/>
                  </w:rPr>
                </w:rPrChange>
              </w:rPr>
              <w:pPrChange w:id="17565" w:author="韬 黄" w:date="2018-10-15T21:32:00Z">
                <w:pPr>
                  <w:spacing w:after="0" w:line="240" w:lineRule="auto"/>
                  <w:jc w:val="right"/>
                </w:pPr>
              </w:pPrChange>
            </w:pPr>
            <w:ins w:id="17566" w:author="韬 黄" w:date="2018-10-15T21:32:00Z">
              <w:r w:rsidRPr="00DB006A">
                <w:rPr>
                  <w:rFonts w:eastAsia="Times New Roman" w:cs="Times New Roman"/>
                  <w:color w:val="000000"/>
                  <w:sz w:val="22"/>
                  <w:rPrChange w:id="17567" w:author="韬 黄" w:date="2018-10-15T21:32:00Z">
                    <w:rPr>
                      <w:rFonts w:ascii="Calibri" w:eastAsia="Times New Roman" w:hAnsi="Calibri" w:cs="Times New Roman"/>
                      <w:color w:val="000000"/>
                      <w:sz w:val="22"/>
                    </w:rPr>
                  </w:rPrChange>
                </w:rPr>
                <w:t>-10.2%</w:t>
              </w:r>
            </w:ins>
          </w:p>
        </w:tc>
        <w:tc>
          <w:tcPr>
            <w:tcW w:w="1390" w:type="dxa"/>
            <w:tcBorders>
              <w:top w:val="nil"/>
              <w:left w:val="nil"/>
              <w:bottom w:val="nil"/>
              <w:right w:val="nil"/>
            </w:tcBorders>
            <w:shd w:val="clear" w:color="auto" w:fill="auto"/>
            <w:noWrap/>
            <w:vAlign w:val="bottom"/>
            <w:hideMark/>
            <w:tcPrChange w:id="17568" w:author="韬 黄" w:date="2018-10-15T21:32:00Z">
              <w:tcPr>
                <w:tcW w:w="960" w:type="dxa"/>
                <w:tcBorders>
                  <w:top w:val="nil"/>
                  <w:left w:val="nil"/>
                  <w:bottom w:val="nil"/>
                  <w:right w:val="nil"/>
                </w:tcBorders>
                <w:shd w:val="clear" w:color="auto" w:fill="auto"/>
                <w:noWrap/>
                <w:vAlign w:val="bottom"/>
                <w:hideMark/>
              </w:tcPr>
            </w:tcPrChange>
          </w:tcPr>
          <w:p w14:paraId="62774018" w14:textId="77777777" w:rsidR="00DB006A" w:rsidRPr="00DB006A" w:rsidRDefault="00DB006A" w:rsidP="00DB006A">
            <w:pPr>
              <w:spacing w:after="0" w:line="240" w:lineRule="auto"/>
              <w:jc w:val="center"/>
              <w:rPr>
                <w:ins w:id="17569" w:author="韬 黄" w:date="2018-10-15T21:32:00Z"/>
                <w:rFonts w:eastAsia="Times New Roman" w:cs="Times New Roman"/>
                <w:color w:val="000000"/>
                <w:sz w:val="22"/>
                <w:rPrChange w:id="17570" w:author="韬 黄" w:date="2018-10-15T21:32:00Z">
                  <w:rPr>
                    <w:ins w:id="17571" w:author="韬 黄" w:date="2018-10-15T21:32:00Z"/>
                    <w:rFonts w:ascii="Calibri" w:eastAsia="Times New Roman" w:hAnsi="Calibri" w:cs="Times New Roman"/>
                    <w:color w:val="000000"/>
                    <w:sz w:val="22"/>
                  </w:rPr>
                </w:rPrChange>
              </w:rPr>
              <w:pPrChange w:id="17572" w:author="韬 黄" w:date="2018-10-15T21:32:00Z">
                <w:pPr>
                  <w:spacing w:after="0" w:line="240" w:lineRule="auto"/>
                  <w:jc w:val="right"/>
                </w:pPr>
              </w:pPrChange>
            </w:pPr>
            <w:ins w:id="17573" w:author="韬 黄" w:date="2018-10-15T21:32:00Z">
              <w:r w:rsidRPr="00DB006A">
                <w:rPr>
                  <w:rFonts w:eastAsia="Times New Roman" w:cs="Times New Roman"/>
                  <w:color w:val="000000"/>
                  <w:sz w:val="22"/>
                  <w:rPrChange w:id="17574" w:author="韬 黄" w:date="2018-10-15T21:32:00Z">
                    <w:rPr>
                      <w:rFonts w:ascii="Calibri" w:eastAsia="Times New Roman" w:hAnsi="Calibri" w:cs="Times New Roman"/>
                      <w:color w:val="000000"/>
                      <w:sz w:val="22"/>
                    </w:rPr>
                  </w:rPrChange>
                </w:rPr>
                <w:t>-13.0%</w:t>
              </w:r>
            </w:ins>
          </w:p>
        </w:tc>
        <w:tc>
          <w:tcPr>
            <w:tcW w:w="1408" w:type="dxa"/>
            <w:tcBorders>
              <w:top w:val="nil"/>
              <w:left w:val="nil"/>
              <w:bottom w:val="nil"/>
              <w:right w:val="nil"/>
            </w:tcBorders>
            <w:shd w:val="clear" w:color="auto" w:fill="auto"/>
            <w:noWrap/>
            <w:vAlign w:val="bottom"/>
            <w:hideMark/>
            <w:tcPrChange w:id="17575" w:author="韬 黄" w:date="2018-10-15T21:32:00Z">
              <w:tcPr>
                <w:tcW w:w="960" w:type="dxa"/>
                <w:tcBorders>
                  <w:top w:val="nil"/>
                  <w:left w:val="nil"/>
                  <w:bottom w:val="nil"/>
                  <w:right w:val="nil"/>
                </w:tcBorders>
                <w:shd w:val="clear" w:color="auto" w:fill="auto"/>
                <w:noWrap/>
                <w:vAlign w:val="bottom"/>
                <w:hideMark/>
              </w:tcPr>
            </w:tcPrChange>
          </w:tcPr>
          <w:p w14:paraId="13E2D16E" w14:textId="77777777" w:rsidR="00DB006A" w:rsidRPr="00DB006A" w:rsidRDefault="00DB006A" w:rsidP="00DB006A">
            <w:pPr>
              <w:spacing w:after="0" w:line="240" w:lineRule="auto"/>
              <w:jc w:val="center"/>
              <w:rPr>
                <w:ins w:id="17576" w:author="韬 黄" w:date="2018-10-15T21:32:00Z"/>
                <w:rFonts w:eastAsia="Times New Roman" w:cs="Times New Roman"/>
                <w:color w:val="000000"/>
                <w:sz w:val="22"/>
                <w:rPrChange w:id="17577" w:author="韬 黄" w:date="2018-10-15T21:32:00Z">
                  <w:rPr>
                    <w:ins w:id="17578" w:author="韬 黄" w:date="2018-10-15T21:32:00Z"/>
                    <w:rFonts w:ascii="Calibri" w:eastAsia="Times New Roman" w:hAnsi="Calibri" w:cs="Times New Roman"/>
                    <w:color w:val="000000"/>
                    <w:sz w:val="22"/>
                  </w:rPr>
                </w:rPrChange>
              </w:rPr>
              <w:pPrChange w:id="17579" w:author="韬 黄" w:date="2018-10-15T21:32:00Z">
                <w:pPr>
                  <w:spacing w:after="0" w:line="240" w:lineRule="auto"/>
                  <w:jc w:val="right"/>
                </w:pPr>
              </w:pPrChange>
            </w:pPr>
            <w:ins w:id="17580" w:author="韬 黄" w:date="2018-10-15T21:32:00Z">
              <w:r w:rsidRPr="00DB006A">
                <w:rPr>
                  <w:rFonts w:eastAsia="Times New Roman" w:cs="Times New Roman"/>
                  <w:color w:val="000000"/>
                  <w:sz w:val="22"/>
                  <w:rPrChange w:id="17581" w:author="韬 黄" w:date="2018-10-15T21:32:00Z">
                    <w:rPr>
                      <w:rFonts w:ascii="Calibri" w:eastAsia="Times New Roman" w:hAnsi="Calibri" w:cs="Times New Roman"/>
                      <w:color w:val="000000"/>
                      <w:sz w:val="22"/>
                    </w:rPr>
                  </w:rPrChange>
                </w:rPr>
                <w:t>-29.7%</w:t>
              </w:r>
            </w:ins>
          </w:p>
        </w:tc>
      </w:tr>
      <w:tr w:rsidR="00DB006A" w:rsidRPr="00DB006A" w14:paraId="18E4CFF9" w14:textId="77777777" w:rsidTr="00DB006A">
        <w:tblPrEx>
          <w:tblPrExChange w:id="17582" w:author="韬 黄" w:date="2018-10-15T21:32:00Z">
            <w:tblPrEx>
              <w:tblW w:w="7060" w:type="dxa"/>
            </w:tblPrEx>
          </w:tblPrExChange>
        </w:tblPrEx>
        <w:trPr>
          <w:trHeight w:val="113"/>
          <w:jc w:val="center"/>
          <w:ins w:id="17583" w:author="韬 黄" w:date="2018-10-15T21:32:00Z"/>
          <w:trPrChange w:id="17584" w:author="韬 黄" w:date="2018-10-15T21:32:00Z">
            <w:trPr>
              <w:gridAfter w:val="0"/>
              <w:trHeight w:val="290"/>
            </w:trPr>
          </w:trPrChange>
        </w:trPr>
        <w:tc>
          <w:tcPr>
            <w:tcW w:w="2260" w:type="dxa"/>
            <w:tcBorders>
              <w:top w:val="nil"/>
              <w:left w:val="nil"/>
              <w:bottom w:val="nil"/>
              <w:right w:val="nil"/>
            </w:tcBorders>
            <w:shd w:val="clear" w:color="auto" w:fill="auto"/>
            <w:noWrap/>
            <w:vAlign w:val="bottom"/>
            <w:hideMark/>
            <w:tcPrChange w:id="17585" w:author="韬 黄" w:date="2018-10-15T21:32:00Z">
              <w:tcPr>
                <w:tcW w:w="2260" w:type="dxa"/>
                <w:tcBorders>
                  <w:top w:val="nil"/>
                  <w:left w:val="nil"/>
                  <w:bottom w:val="nil"/>
                  <w:right w:val="nil"/>
                </w:tcBorders>
                <w:shd w:val="clear" w:color="000000" w:fill="FFFF00"/>
                <w:noWrap/>
                <w:vAlign w:val="bottom"/>
                <w:hideMark/>
              </w:tcPr>
            </w:tcPrChange>
          </w:tcPr>
          <w:p w14:paraId="4DA9BD1B" w14:textId="77777777" w:rsidR="00DB006A" w:rsidRPr="00DB006A" w:rsidRDefault="00DB006A" w:rsidP="00DB006A">
            <w:pPr>
              <w:spacing w:after="0" w:line="240" w:lineRule="auto"/>
              <w:rPr>
                <w:ins w:id="17586" w:author="韬 黄" w:date="2018-10-15T21:32:00Z"/>
                <w:rFonts w:eastAsia="Times New Roman" w:cs="Times New Roman"/>
                <w:color w:val="000000"/>
                <w:sz w:val="22"/>
                <w:rPrChange w:id="17587" w:author="韬 黄" w:date="2018-10-15T21:32:00Z">
                  <w:rPr>
                    <w:ins w:id="17588" w:author="韬 黄" w:date="2018-10-15T21:32:00Z"/>
                    <w:rFonts w:ascii="Calibri" w:eastAsia="Times New Roman" w:hAnsi="Calibri" w:cs="Times New Roman"/>
                    <w:color w:val="000000"/>
                    <w:sz w:val="22"/>
                  </w:rPr>
                </w:rPrChange>
              </w:rPr>
            </w:pPr>
            <w:ins w:id="17589" w:author="韬 黄" w:date="2018-10-15T21:32:00Z">
              <w:r w:rsidRPr="00DB006A">
                <w:rPr>
                  <w:rFonts w:eastAsia="Times New Roman" w:cs="Times New Roman"/>
                  <w:color w:val="000000"/>
                  <w:sz w:val="22"/>
                  <w:rPrChange w:id="17590" w:author="韬 黄" w:date="2018-10-15T21:32:00Z">
                    <w:rPr>
                      <w:rFonts w:ascii="Calibri" w:eastAsia="Times New Roman" w:hAnsi="Calibri" w:cs="Times New Roman"/>
                      <w:color w:val="000000"/>
                      <w:sz w:val="22"/>
                    </w:rPr>
                  </w:rPrChange>
                </w:rPr>
                <w:t>ADL-own-IC</w:t>
              </w:r>
            </w:ins>
          </w:p>
        </w:tc>
        <w:tc>
          <w:tcPr>
            <w:tcW w:w="960" w:type="dxa"/>
            <w:tcBorders>
              <w:top w:val="nil"/>
              <w:left w:val="nil"/>
              <w:bottom w:val="nil"/>
              <w:right w:val="nil"/>
            </w:tcBorders>
            <w:shd w:val="clear" w:color="auto" w:fill="auto"/>
            <w:noWrap/>
            <w:vAlign w:val="bottom"/>
            <w:hideMark/>
            <w:tcPrChange w:id="17591" w:author="韬 黄" w:date="2018-10-15T21:32:00Z">
              <w:tcPr>
                <w:tcW w:w="960" w:type="dxa"/>
                <w:tcBorders>
                  <w:top w:val="nil"/>
                  <w:left w:val="nil"/>
                  <w:bottom w:val="nil"/>
                  <w:right w:val="nil"/>
                </w:tcBorders>
                <w:shd w:val="clear" w:color="auto" w:fill="auto"/>
                <w:noWrap/>
                <w:vAlign w:val="bottom"/>
                <w:hideMark/>
              </w:tcPr>
            </w:tcPrChange>
          </w:tcPr>
          <w:p w14:paraId="03C88403" w14:textId="77777777" w:rsidR="00DB006A" w:rsidRPr="00DB006A" w:rsidRDefault="00DB006A" w:rsidP="00DB006A">
            <w:pPr>
              <w:spacing w:after="0" w:line="240" w:lineRule="auto"/>
              <w:jc w:val="center"/>
              <w:rPr>
                <w:ins w:id="17592" w:author="韬 黄" w:date="2018-10-15T21:32:00Z"/>
                <w:rFonts w:eastAsia="Times New Roman" w:cs="Times New Roman"/>
                <w:color w:val="000000"/>
                <w:sz w:val="22"/>
                <w:rPrChange w:id="17593" w:author="韬 黄" w:date="2018-10-15T21:32:00Z">
                  <w:rPr>
                    <w:ins w:id="17594" w:author="韬 黄" w:date="2018-10-15T21:32:00Z"/>
                    <w:rFonts w:ascii="Calibri" w:eastAsia="Times New Roman" w:hAnsi="Calibri" w:cs="Times New Roman"/>
                    <w:color w:val="000000"/>
                    <w:sz w:val="22"/>
                  </w:rPr>
                </w:rPrChange>
              </w:rPr>
              <w:pPrChange w:id="17595" w:author="韬 黄" w:date="2018-10-15T21:32:00Z">
                <w:pPr>
                  <w:spacing w:after="0" w:line="240" w:lineRule="auto"/>
                  <w:jc w:val="right"/>
                </w:pPr>
              </w:pPrChange>
            </w:pPr>
            <w:ins w:id="17596" w:author="韬 黄" w:date="2018-10-15T21:32:00Z">
              <w:r w:rsidRPr="00DB006A">
                <w:rPr>
                  <w:rFonts w:eastAsia="Times New Roman" w:cs="Times New Roman"/>
                  <w:color w:val="000000"/>
                  <w:sz w:val="22"/>
                  <w:rPrChange w:id="17597" w:author="韬 黄" w:date="2018-10-15T21:32:00Z">
                    <w:rPr>
                      <w:rFonts w:ascii="Calibri" w:eastAsia="Times New Roman" w:hAnsi="Calibri" w:cs="Times New Roman"/>
                      <w:color w:val="000000"/>
                      <w:sz w:val="22"/>
                    </w:rPr>
                  </w:rPrChange>
                </w:rPr>
                <w:t>-29.2%</w:t>
              </w:r>
            </w:ins>
          </w:p>
        </w:tc>
        <w:tc>
          <w:tcPr>
            <w:tcW w:w="960" w:type="dxa"/>
            <w:tcBorders>
              <w:top w:val="nil"/>
              <w:left w:val="nil"/>
              <w:bottom w:val="nil"/>
              <w:right w:val="nil"/>
            </w:tcBorders>
            <w:shd w:val="clear" w:color="auto" w:fill="auto"/>
            <w:noWrap/>
            <w:vAlign w:val="bottom"/>
            <w:hideMark/>
            <w:tcPrChange w:id="17598" w:author="韬 黄" w:date="2018-10-15T21:32:00Z">
              <w:tcPr>
                <w:tcW w:w="960" w:type="dxa"/>
                <w:tcBorders>
                  <w:top w:val="nil"/>
                  <w:left w:val="nil"/>
                  <w:bottom w:val="nil"/>
                  <w:right w:val="nil"/>
                </w:tcBorders>
                <w:shd w:val="clear" w:color="auto" w:fill="auto"/>
                <w:noWrap/>
                <w:vAlign w:val="bottom"/>
                <w:hideMark/>
              </w:tcPr>
            </w:tcPrChange>
          </w:tcPr>
          <w:p w14:paraId="3E7D1A57" w14:textId="77777777" w:rsidR="00DB006A" w:rsidRPr="00DB006A" w:rsidRDefault="00DB006A" w:rsidP="00DB006A">
            <w:pPr>
              <w:spacing w:after="0" w:line="240" w:lineRule="auto"/>
              <w:jc w:val="center"/>
              <w:rPr>
                <w:ins w:id="17599" w:author="韬 黄" w:date="2018-10-15T21:32:00Z"/>
                <w:rFonts w:eastAsia="Times New Roman" w:cs="Times New Roman"/>
                <w:color w:val="000000"/>
                <w:sz w:val="22"/>
                <w:rPrChange w:id="17600" w:author="韬 黄" w:date="2018-10-15T21:32:00Z">
                  <w:rPr>
                    <w:ins w:id="17601" w:author="韬 黄" w:date="2018-10-15T21:32:00Z"/>
                    <w:rFonts w:ascii="Calibri" w:eastAsia="Times New Roman" w:hAnsi="Calibri" w:cs="Times New Roman"/>
                    <w:color w:val="000000"/>
                    <w:sz w:val="22"/>
                  </w:rPr>
                </w:rPrChange>
              </w:rPr>
              <w:pPrChange w:id="17602" w:author="韬 黄" w:date="2018-10-15T21:32:00Z">
                <w:pPr>
                  <w:spacing w:after="0" w:line="240" w:lineRule="auto"/>
                  <w:jc w:val="right"/>
                </w:pPr>
              </w:pPrChange>
            </w:pPr>
            <w:ins w:id="17603" w:author="韬 黄" w:date="2018-10-15T21:32:00Z">
              <w:r w:rsidRPr="00DB006A">
                <w:rPr>
                  <w:rFonts w:eastAsia="Times New Roman" w:cs="Times New Roman"/>
                  <w:color w:val="000000"/>
                  <w:sz w:val="22"/>
                  <w:rPrChange w:id="17604" w:author="韬 黄" w:date="2018-10-15T21:32:00Z">
                    <w:rPr>
                      <w:rFonts w:ascii="Calibri" w:eastAsia="Times New Roman" w:hAnsi="Calibri" w:cs="Times New Roman"/>
                      <w:color w:val="000000"/>
                      <w:sz w:val="22"/>
                    </w:rPr>
                  </w:rPrChange>
                </w:rPr>
                <w:t>-13.3%</w:t>
              </w:r>
            </w:ins>
          </w:p>
        </w:tc>
        <w:tc>
          <w:tcPr>
            <w:tcW w:w="960" w:type="dxa"/>
            <w:tcBorders>
              <w:top w:val="nil"/>
              <w:left w:val="nil"/>
              <w:bottom w:val="nil"/>
              <w:right w:val="nil"/>
            </w:tcBorders>
            <w:shd w:val="clear" w:color="auto" w:fill="auto"/>
            <w:noWrap/>
            <w:vAlign w:val="bottom"/>
            <w:hideMark/>
            <w:tcPrChange w:id="17605" w:author="韬 黄" w:date="2018-10-15T21:32:00Z">
              <w:tcPr>
                <w:tcW w:w="960" w:type="dxa"/>
                <w:tcBorders>
                  <w:top w:val="nil"/>
                  <w:left w:val="nil"/>
                  <w:bottom w:val="nil"/>
                  <w:right w:val="nil"/>
                </w:tcBorders>
                <w:shd w:val="clear" w:color="auto" w:fill="auto"/>
                <w:noWrap/>
                <w:vAlign w:val="bottom"/>
                <w:hideMark/>
              </w:tcPr>
            </w:tcPrChange>
          </w:tcPr>
          <w:p w14:paraId="60685EBC" w14:textId="77777777" w:rsidR="00DB006A" w:rsidRPr="00DB006A" w:rsidRDefault="00DB006A" w:rsidP="00DB006A">
            <w:pPr>
              <w:spacing w:after="0" w:line="240" w:lineRule="auto"/>
              <w:jc w:val="center"/>
              <w:rPr>
                <w:ins w:id="17606" w:author="韬 黄" w:date="2018-10-15T21:32:00Z"/>
                <w:rFonts w:eastAsia="Times New Roman" w:cs="Times New Roman"/>
                <w:color w:val="000000"/>
                <w:sz w:val="22"/>
                <w:rPrChange w:id="17607" w:author="韬 黄" w:date="2018-10-15T21:32:00Z">
                  <w:rPr>
                    <w:ins w:id="17608" w:author="韬 黄" w:date="2018-10-15T21:32:00Z"/>
                    <w:rFonts w:ascii="Calibri" w:eastAsia="Times New Roman" w:hAnsi="Calibri" w:cs="Times New Roman"/>
                    <w:color w:val="000000"/>
                    <w:sz w:val="22"/>
                  </w:rPr>
                </w:rPrChange>
              </w:rPr>
              <w:pPrChange w:id="17609" w:author="韬 黄" w:date="2018-10-15T21:32:00Z">
                <w:pPr>
                  <w:spacing w:after="0" w:line="240" w:lineRule="auto"/>
                  <w:jc w:val="right"/>
                </w:pPr>
              </w:pPrChange>
            </w:pPr>
            <w:ins w:id="17610" w:author="韬 黄" w:date="2018-10-15T21:32:00Z">
              <w:r w:rsidRPr="00DB006A">
                <w:rPr>
                  <w:rFonts w:eastAsia="Times New Roman" w:cs="Times New Roman"/>
                  <w:color w:val="000000"/>
                  <w:sz w:val="22"/>
                  <w:rPrChange w:id="17611" w:author="韬 黄" w:date="2018-10-15T21:32:00Z">
                    <w:rPr>
                      <w:rFonts w:ascii="Calibri" w:eastAsia="Times New Roman" w:hAnsi="Calibri" w:cs="Times New Roman"/>
                      <w:color w:val="000000"/>
                      <w:sz w:val="22"/>
                    </w:rPr>
                  </w:rPrChange>
                </w:rPr>
                <w:t>-10.5%</w:t>
              </w:r>
            </w:ins>
          </w:p>
        </w:tc>
        <w:tc>
          <w:tcPr>
            <w:tcW w:w="1390" w:type="dxa"/>
            <w:tcBorders>
              <w:top w:val="nil"/>
              <w:left w:val="nil"/>
              <w:bottom w:val="nil"/>
              <w:right w:val="nil"/>
            </w:tcBorders>
            <w:shd w:val="clear" w:color="auto" w:fill="auto"/>
            <w:noWrap/>
            <w:vAlign w:val="bottom"/>
            <w:hideMark/>
            <w:tcPrChange w:id="17612" w:author="韬 黄" w:date="2018-10-15T21:32:00Z">
              <w:tcPr>
                <w:tcW w:w="960" w:type="dxa"/>
                <w:tcBorders>
                  <w:top w:val="nil"/>
                  <w:left w:val="nil"/>
                  <w:bottom w:val="nil"/>
                  <w:right w:val="nil"/>
                </w:tcBorders>
                <w:shd w:val="clear" w:color="auto" w:fill="auto"/>
                <w:noWrap/>
                <w:vAlign w:val="bottom"/>
                <w:hideMark/>
              </w:tcPr>
            </w:tcPrChange>
          </w:tcPr>
          <w:p w14:paraId="1F07380D" w14:textId="77777777" w:rsidR="00DB006A" w:rsidRPr="00DB006A" w:rsidRDefault="00DB006A" w:rsidP="00DB006A">
            <w:pPr>
              <w:spacing w:after="0" w:line="240" w:lineRule="auto"/>
              <w:jc w:val="center"/>
              <w:rPr>
                <w:ins w:id="17613" w:author="韬 黄" w:date="2018-10-15T21:32:00Z"/>
                <w:rFonts w:eastAsia="Times New Roman" w:cs="Times New Roman"/>
                <w:color w:val="000000"/>
                <w:sz w:val="22"/>
                <w:rPrChange w:id="17614" w:author="韬 黄" w:date="2018-10-15T21:32:00Z">
                  <w:rPr>
                    <w:ins w:id="17615" w:author="韬 黄" w:date="2018-10-15T21:32:00Z"/>
                    <w:rFonts w:ascii="Calibri" w:eastAsia="Times New Roman" w:hAnsi="Calibri" w:cs="Times New Roman"/>
                    <w:color w:val="000000"/>
                    <w:sz w:val="22"/>
                  </w:rPr>
                </w:rPrChange>
              </w:rPr>
              <w:pPrChange w:id="17616" w:author="韬 黄" w:date="2018-10-15T21:32:00Z">
                <w:pPr>
                  <w:spacing w:after="0" w:line="240" w:lineRule="auto"/>
                  <w:jc w:val="right"/>
                </w:pPr>
              </w:pPrChange>
            </w:pPr>
            <w:ins w:id="17617" w:author="韬 黄" w:date="2018-10-15T21:32:00Z">
              <w:r w:rsidRPr="00DB006A">
                <w:rPr>
                  <w:rFonts w:eastAsia="Times New Roman" w:cs="Times New Roman"/>
                  <w:color w:val="000000"/>
                  <w:sz w:val="22"/>
                  <w:rPrChange w:id="17618" w:author="韬 黄" w:date="2018-10-15T21:32:00Z">
                    <w:rPr>
                      <w:rFonts w:ascii="Calibri" w:eastAsia="Times New Roman" w:hAnsi="Calibri" w:cs="Times New Roman"/>
                      <w:color w:val="000000"/>
                      <w:sz w:val="22"/>
                    </w:rPr>
                  </w:rPrChange>
                </w:rPr>
                <w:t>-12.7%</w:t>
              </w:r>
            </w:ins>
          </w:p>
        </w:tc>
        <w:tc>
          <w:tcPr>
            <w:tcW w:w="1408" w:type="dxa"/>
            <w:tcBorders>
              <w:top w:val="nil"/>
              <w:left w:val="nil"/>
              <w:bottom w:val="nil"/>
              <w:right w:val="nil"/>
            </w:tcBorders>
            <w:shd w:val="clear" w:color="auto" w:fill="auto"/>
            <w:noWrap/>
            <w:vAlign w:val="bottom"/>
            <w:hideMark/>
            <w:tcPrChange w:id="17619" w:author="韬 黄" w:date="2018-10-15T21:32:00Z">
              <w:tcPr>
                <w:tcW w:w="960" w:type="dxa"/>
                <w:tcBorders>
                  <w:top w:val="nil"/>
                  <w:left w:val="nil"/>
                  <w:bottom w:val="nil"/>
                  <w:right w:val="nil"/>
                </w:tcBorders>
                <w:shd w:val="clear" w:color="auto" w:fill="auto"/>
                <w:noWrap/>
                <w:vAlign w:val="bottom"/>
                <w:hideMark/>
              </w:tcPr>
            </w:tcPrChange>
          </w:tcPr>
          <w:p w14:paraId="72FE17D2" w14:textId="77777777" w:rsidR="00DB006A" w:rsidRPr="00DB006A" w:rsidRDefault="00DB006A" w:rsidP="00DB006A">
            <w:pPr>
              <w:spacing w:after="0" w:line="240" w:lineRule="auto"/>
              <w:jc w:val="center"/>
              <w:rPr>
                <w:ins w:id="17620" w:author="韬 黄" w:date="2018-10-15T21:32:00Z"/>
                <w:rFonts w:eastAsia="Times New Roman" w:cs="Times New Roman"/>
                <w:color w:val="000000"/>
                <w:sz w:val="22"/>
                <w:rPrChange w:id="17621" w:author="韬 黄" w:date="2018-10-15T21:32:00Z">
                  <w:rPr>
                    <w:ins w:id="17622" w:author="韬 黄" w:date="2018-10-15T21:32:00Z"/>
                    <w:rFonts w:ascii="Calibri" w:eastAsia="Times New Roman" w:hAnsi="Calibri" w:cs="Times New Roman"/>
                    <w:color w:val="000000"/>
                    <w:sz w:val="22"/>
                  </w:rPr>
                </w:rPrChange>
              </w:rPr>
              <w:pPrChange w:id="17623" w:author="韬 黄" w:date="2018-10-15T21:32:00Z">
                <w:pPr>
                  <w:spacing w:after="0" w:line="240" w:lineRule="auto"/>
                  <w:jc w:val="right"/>
                </w:pPr>
              </w:pPrChange>
            </w:pPr>
            <w:ins w:id="17624" w:author="韬 黄" w:date="2018-10-15T21:32:00Z">
              <w:r w:rsidRPr="00DB006A">
                <w:rPr>
                  <w:rFonts w:eastAsia="Times New Roman" w:cs="Times New Roman"/>
                  <w:color w:val="000000"/>
                  <w:sz w:val="22"/>
                  <w:rPrChange w:id="17625" w:author="韬 黄" w:date="2018-10-15T21:32:00Z">
                    <w:rPr>
                      <w:rFonts w:ascii="Calibri" w:eastAsia="Times New Roman" w:hAnsi="Calibri" w:cs="Times New Roman"/>
                      <w:color w:val="000000"/>
                      <w:sz w:val="22"/>
                    </w:rPr>
                  </w:rPrChange>
                </w:rPr>
                <w:t>-28.6%</w:t>
              </w:r>
            </w:ins>
          </w:p>
        </w:tc>
      </w:tr>
      <w:tr w:rsidR="00DB006A" w:rsidRPr="00DB006A" w14:paraId="2718A95C" w14:textId="77777777" w:rsidTr="00DB006A">
        <w:tblPrEx>
          <w:tblPrExChange w:id="17626" w:author="韬 黄" w:date="2018-10-15T21:32:00Z">
            <w:tblPrEx>
              <w:tblW w:w="7060" w:type="dxa"/>
            </w:tblPrEx>
          </w:tblPrExChange>
        </w:tblPrEx>
        <w:trPr>
          <w:trHeight w:val="113"/>
          <w:jc w:val="center"/>
          <w:ins w:id="17627" w:author="韬 黄" w:date="2018-10-15T21:32:00Z"/>
          <w:trPrChange w:id="17628" w:author="韬 黄" w:date="2018-10-15T21:32:00Z">
            <w:trPr>
              <w:gridAfter w:val="0"/>
              <w:trHeight w:val="290"/>
            </w:trPr>
          </w:trPrChange>
        </w:trPr>
        <w:tc>
          <w:tcPr>
            <w:tcW w:w="2260" w:type="dxa"/>
            <w:tcBorders>
              <w:top w:val="nil"/>
              <w:left w:val="nil"/>
              <w:bottom w:val="nil"/>
              <w:right w:val="nil"/>
            </w:tcBorders>
            <w:shd w:val="clear" w:color="auto" w:fill="auto"/>
            <w:noWrap/>
            <w:vAlign w:val="bottom"/>
            <w:hideMark/>
            <w:tcPrChange w:id="17629" w:author="韬 黄" w:date="2018-10-15T21:32:00Z">
              <w:tcPr>
                <w:tcW w:w="2260" w:type="dxa"/>
                <w:tcBorders>
                  <w:top w:val="nil"/>
                  <w:left w:val="nil"/>
                  <w:bottom w:val="nil"/>
                  <w:right w:val="nil"/>
                </w:tcBorders>
                <w:shd w:val="clear" w:color="000000" w:fill="FFFF00"/>
                <w:noWrap/>
                <w:vAlign w:val="bottom"/>
                <w:hideMark/>
              </w:tcPr>
            </w:tcPrChange>
          </w:tcPr>
          <w:p w14:paraId="1D0B4087" w14:textId="77777777" w:rsidR="00DB006A" w:rsidRPr="00DB006A" w:rsidRDefault="00DB006A" w:rsidP="00DB006A">
            <w:pPr>
              <w:spacing w:after="0" w:line="240" w:lineRule="auto"/>
              <w:rPr>
                <w:ins w:id="17630" w:author="韬 黄" w:date="2018-10-15T21:32:00Z"/>
                <w:rFonts w:eastAsia="Times New Roman" w:cs="Times New Roman"/>
                <w:color w:val="000000"/>
                <w:sz w:val="22"/>
                <w:rPrChange w:id="17631" w:author="韬 黄" w:date="2018-10-15T21:32:00Z">
                  <w:rPr>
                    <w:ins w:id="17632" w:author="韬 黄" w:date="2018-10-15T21:32:00Z"/>
                    <w:rFonts w:ascii="Calibri" w:eastAsia="Times New Roman" w:hAnsi="Calibri" w:cs="Times New Roman"/>
                    <w:color w:val="000000"/>
                    <w:sz w:val="22"/>
                  </w:rPr>
                </w:rPrChange>
              </w:rPr>
            </w:pPr>
            <w:ins w:id="17633" w:author="韬 黄" w:date="2018-10-15T21:32:00Z">
              <w:r w:rsidRPr="00DB006A">
                <w:rPr>
                  <w:rFonts w:eastAsia="Times New Roman" w:cs="Times New Roman"/>
                  <w:color w:val="000000"/>
                  <w:sz w:val="22"/>
                  <w:rPrChange w:id="17634" w:author="韬 黄" w:date="2018-10-15T21:32:00Z">
                    <w:rPr>
                      <w:rFonts w:ascii="Calibri" w:eastAsia="Times New Roman" w:hAnsi="Calibri" w:cs="Times New Roman"/>
                      <w:color w:val="000000"/>
                      <w:sz w:val="22"/>
                    </w:rPr>
                  </w:rPrChange>
                </w:rPr>
                <w:t>ADL-intra-EWC</w:t>
              </w:r>
            </w:ins>
          </w:p>
        </w:tc>
        <w:tc>
          <w:tcPr>
            <w:tcW w:w="960" w:type="dxa"/>
            <w:tcBorders>
              <w:top w:val="nil"/>
              <w:left w:val="nil"/>
              <w:bottom w:val="nil"/>
              <w:right w:val="nil"/>
            </w:tcBorders>
            <w:shd w:val="clear" w:color="auto" w:fill="auto"/>
            <w:noWrap/>
            <w:vAlign w:val="bottom"/>
            <w:hideMark/>
            <w:tcPrChange w:id="17635" w:author="韬 黄" w:date="2018-10-15T21:32:00Z">
              <w:tcPr>
                <w:tcW w:w="960" w:type="dxa"/>
                <w:tcBorders>
                  <w:top w:val="nil"/>
                  <w:left w:val="nil"/>
                  <w:bottom w:val="nil"/>
                  <w:right w:val="nil"/>
                </w:tcBorders>
                <w:shd w:val="clear" w:color="auto" w:fill="auto"/>
                <w:noWrap/>
                <w:vAlign w:val="bottom"/>
                <w:hideMark/>
              </w:tcPr>
            </w:tcPrChange>
          </w:tcPr>
          <w:p w14:paraId="53B72FF1" w14:textId="77777777" w:rsidR="00DB006A" w:rsidRPr="00DB006A" w:rsidRDefault="00DB006A" w:rsidP="00DB006A">
            <w:pPr>
              <w:spacing w:after="0" w:line="240" w:lineRule="auto"/>
              <w:jc w:val="center"/>
              <w:rPr>
                <w:ins w:id="17636" w:author="韬 黄" w:date="2018-10-15T21:32:00Z"/>
                <w:rFonts w:eastAsia="Times New Roman" w:cs="Times New Roman"/>
                <w:color w:val="000000"/>
                <w:sz w:val="22"/>
                <w:rPrChange w:id="17637" w:author="韬 黄" w:date="2018-10-15T21:32:00Z">
                  <w:rPr>
                    <w:ins w:id="17638" w:author="韬 黄" w:date="2018-10-15T21:32:00Z"/>
                    <w:rFonts w:ascii="Calibri" w:eastAsia="Times New Roman" w:hAnsi="Calibri" w:cs="Times New Roman"/>
                    <w:color w:val="000000"/>
                    <w:sz w:val="22"/>
                  </w:rPr>
                </w:rPrChange>
              </w:rPr>
              <w:pPrChange w:id="17639" w:author="韬 黄" w:date="2018-10-15T21:32:00Z">
                <w:pPr>
                  <w:spacing w:after="0" w:line="240" w:lineRule="auto"/>
                  <w:jc w:val="right"/>
                </w:pPr>
              </w:pPrChange>
            </w:pPr>
            <w:ins w:id="17640" w:author="韬 黄" w:date="2018-10-15T21:32:00Z">
              <w:r w:rsidRPr="00DB006A">
                <w:rPr>
                  <w:rFonts w:eastAsia="Times New Roman" w:cs="Times New Roman"/>
                  <w:color w:val="000000"/>
                  <w:sz w:val="22"/>
                  <w:rPrChange w:id="17641" w:author="韬 黄" w:date="2018-10-15T21:32:00Z">
                    <w:rPr>
                      <w:rFonts w:ascii="Calibri" w:eastAsia="Times New Roman" w:hAnsi="Calibri" w:cs="Times New Roman"/>
                      <w:color w:val="000000"/>
                      <w:sz w:val="22"/>
                    </w:rPr>
                  </w:rPrChange>
                </w:rPr>
                <w:t>-33.0%</w:t>
              </w:r>
            </w:ins>
          </w:p>
        </w:tc>
        <w:tc>
          <w:tcPr>
            <w:tcW w:w="960" w:type="dxa"/>
            <w:tcBorders>
              <w:top w:val="nil"/>
              <w:left w:val="nil"/>
              <w:bottom w:val="nil"/>
              <w:right w:val="nil"/>
            </w:tcBorders>
            <w:shd w:val="clear" w:color="auto" w:fill="auto"/>
            <w:noWrap/>
            <w:vAlign w:val="bottom"/>
            <w:hideMark/>
            <w:tcPrChange w:id="17642" w:author="韬 黄" w:date="2018-10-15T21:32:00Z">
              <w:tcPr>
                <w:tcW w:w="960" w:type="dxa"/>
                <w:tcBorders>
                  <w:top w:val="nil"/>
                  <w:left w:val="nil"/>
                  <w:bottom w:val="nil"/>
                  <w:right w:val="nil"/>
                </w:tcBorders>
                <w:shd w:val="clear" w:color="auto" w:fill="auto"/>
                <w:noWrap/>
                <w:vAlign w:val="bottom"/>
                <w:hideMark/>
              </w:tcPr>
            </w:tcPrChange>
          </w:tcPr>
          <w:p w14:paraId="35B71388" w14:textId="77777777" w:rsidR="00DB006A" w:rsidRPr="00DB006A" w:rsidRDefault="00DB006A" w:rsidP="00DB006A">
            <w:pPr>
              <w:spacing w:after="0" w:line="240" w:lineRule="auto"/>
              <w:jc w:val="center"/>
              <w:rPr>
                <w:ins w:id="17643" w:author="韬 黄" w:date="2018-10-15T21:32:00Z"/>
                <w:rFonts w:eastAsia="Times New Roman" w:cs="Times New Roman"/>
                <w:color w:val="000000"/>
                <w:sz w:val="22"/>
                <w:rPrChange w:id="17644" w:author="韬 黄" w:date="2018-10-15T21:32:00Z">
                  <w:rPr>
                    <w:ins w:id="17645" w:author="韬 黄" w:date="2018-10-15T21:32:00Z"/>
                    <w:rFonts w:ascii="Calibri" w:eastAsia="Times New Roman" w:hAnsi="Calibri" w:cs="Times New Roman"/>
                    <w:color w:val="000000"/>
                    <w:sz w:val="22"/>
                  </w:rPr>
                </w:rPrChange>
              </w:rPr>
              <w:pPrChange w:id="17646" w:author="韬 黄" w:date="2018-10-15T21:32:00Z">
                <w:pPr>
                  <w:spacing w:after="0" w:line="240" w:lineRule="auto"/>
                  <w:jc w:val="right"/>
                </w:pPr>
              </w:pPrChange>
            </w:pPr>
            <w:ins w:id="17647" w:author="韬 黄" w:date="2018-10-15T21:32:00Z">
              <w:r w:rsidRPr="00DB006A">
                <w:rPr>
                  <w:rFonts w:eastAsia="Times New Roman" w:cs="Times New Roman"/>
                  <w:color w:val="000000"/>
                  <w:sz w:val="22"/>
                  <w:rPrChange w:id="17648" w:author="韬 黄" w:date="2018-10-15T21:32:00Z">
                    <w:rPr>
                      <w:rFonts w:ascii="Calibri" w:eastAsia="Times New Roman" w:hAnsi="Calibri" w:cs="Times New Roman"/>
                      <w:color w:val="000000"/>
                      <w:sz w:val="22"/>
                    </w:rPr>
                  </w:rPrChange>
                </w:rPr>
                <w:t>-14.0%</w:t>
              </w:r>
            </w:ins>
          </w:p>
        </w:tc>
        <w:tc>
          <w:tcPr>
            <w:tcW w:w="960" w:type="dxa"/>
            <w:tcBorders>
              <w:top w:val="nil"/>
              <w:left w:val="nil"/>
              <w:bottom w:val="nil"/>
              <w:right w:val="nil"/>
            </w:tcBorders>
            <w:shd w:val="clear" w:color="auto" w:fill="auto"/>
            <w:noWrap/>
            <w:vAlign w:val="bottom"/>
            <w:hideMark/>
            <w:tcPrChange w:id="17649" w:author="韬 黄" w:date="2018-10-15T21:32:00Z">
              <w:tcPr>
                <w:tcW w:w="960" w:type="dxa"/>
                <w:tcBorders>
                  <w:top w:val="nil"/>
                  <w:left w:val="nil"/>
                  <w:bottom w:val="nil"/>
                  <w:right w:val="nil"/>
                </w:tcBorders>
                <w:shd w:val="clear" w:color="auto" w:fill="auto"/>
                <w:noWrap/>
                <w:vAlign w:val="bottom"/>
                <w:hideMark/>
              </w:tcPr>
            </w:tcPrChange>
          </w:tcPr>
          <w:p w14:paraId="4B752039" w14:textId="77777777" w:rsidR="00DB006A" w:rsidRPr="00DB006A" w:rsidRDefault="00DB006A" w:rsidP="00DB006A">
            <w:pPr>
              <w:spacing w:after="0" w:line="240" w:lineRule="auto"/>
              <w:jc w:val="center"/>
              <w:rPr>
                <w:ins w:id="17650" w:author="韬 黄" w:date="2018-10-15T21:32:00Z"/>
                <w:rFonts w:eastAsia="Times New Roman" w:cs="Times New Roman"/>
                <w:color w:val="000000"/>
                <w:sz w:val="22"/>
                <w:rPrChange w:id="17651" w:author="韬 黄" w:date="2018-10-15T21:32:00Z">
                  <w:rPr>
                    <w:ins w:id="17652" w:author="韬 黄" w:date="2018-10-15T21:32:00Z"/>
                    <w:rFonts w:ascii="Calibri" w:eastAsia="Times New Roman" w:hAnsi="Calibri" w:cs="Times New Roman"/>
                    <w:color w:val="000000"/>
                    <w:sz w:val="22"/>
                  </w:rPr>
                </w:rPrChange>
              </w:rPr>
              <w:pPrChange w:id="17653" w:author="韬 黄" w:date="2018-10-15T21:32:00Z">
                <w:pPr>
                  <w:spacing w:after="0" w:line="240" w:lineRule="auto"/>
                  <w:jc w:val="right"/>
                </w:pPr>
              </w:pPrChange>
            </w:pPr>
            <w:ins w:id="17654" w:author="韬 黄" w:date="2018-10-15T21:32:00Z">
              <w:r w:rsidRPr="00DB006A">
                <w:rPr>
                  <w:rFonts w:eastAsia="Times New Roman" w:cs="Times New Roman"/>
                  <w:color w:val="000000"/>
                  <w:sz w:val="22"/>
                  <w:rPrChange w:id="17655" w:author="韬 黄" w:date="2018-10-15T21:32:00Z">
                    <w:rPr>
                      <w:rFonts w:ascii="Calibri" w:eastAsia="Times New Roman" w:hAnsi="Calibri" w:cs="Times New Roman"/>
                      <w:color w:val="000000"/>
                      <w:sz w:val="22"/>
                    </w:rPr>
                  </w:rPrChange>
                </w:rPr>
                <w:t>-10.5%</w:t>
              </w:r>
            </w:ins>
          </w:p>
        </w:tc>
        <w:tc>
          <w:tcPr>
            <w:tcW w:w="1390" w:type="dxa"/>
            <w:tcBorders>
              <w:top w:val="nil"/>
              <w:left w:val="nil"/>
              <w:bottom w:val="nil"/>
              <w:right w:val="nil"/>
            </w:tcBorders>
            <w:shd w:val="clear" w:color="auto" w:fill="auto"/>
            <w:noWrap/>
            <w:vAlign w:val="bottom"/>
            <w:hideMark/>
            <w:tcPrChange w:id="17656" w:author="韬 黄" w:date="2018-10-15T21:32:00Z">
              <w:tcPr>
                <w:tcW w:w="960" w:type="dxa"/>
                <w:tcBorders>
                  <w:top w:val="nil"/>
                  <w:left w:val="nil"/>
                  <w:bottom w:val="nil"/>
                  <w:right w:val="nil"/>
                </w:tcBorders>
                <w:shd w:val="clear" w:color="auto" w:fill="auto"/>
                <w:noWrap/>
                <w:vAlign w:val="bottom"/>
                <w:hideMark/>
              </w:tcPr>
            </w:tcPrChange>
          </w:tcPr>
          <w:p w14:paraId="6762000C" w14:textId="77777777" w:rsidR="00DB006A" w:rsidRPr="00DB006A" w:rsidRDefault="00DB006A" w:rsidP="00DB006A">
            <w:pPr>
              <w:spacing w:after="0" w:line="240" w:lineRule="auto"/>
              <w:jc w:val="center"/>
              <w:rPr>
                <w:ins w:id="17657" w:author="韬 黄" w:date="2018-10-15T21:32:00Z"/>
                <w:rFonts w:eastAsia="Times New Roman" w:cs="Times New Roman"/>
                <w:color w:val="000000"/>
                <w:sz w:val="22"/>
                <w:rPrChange w:id="17658" w:author="韬 黄" w:date="2018-10-15T21:32:00Z">
                  <w:rPr>
                    <w:ins w:id="17659" w:author="韬 黄" w:date="2018-10-15T21:32:00Z"/>
                    <w:rFonts w:ascii="Calibri" w:eastAsia="Times New Roman" w:hAnsi="Calibri" w:cs="Times New Roman"/>
                    <w:color w:val="000000"/>
                    <w:sz w:val="22"/>
                  </w:rPr>
                </w:rPrChange>
              </w:rPr>
              <w:pPrChange w:id="17660" w:author="韬 黄" w:date="2018-10-15T21:32:00Z">
                <w:pPr>
                  <w:spacing w:after="0" w:line="240" w:lineRule="auto"/>
                  <w:jc w:val="right"/>
                </w:pPr>
              </w:pPrChange>
            </w:pPr>
            <w:ins w:id="17661" w:author="韬 黄" w:date="2018-10-15T21:32:00Z">
              <w:r w:rsidRPr="00DB006A">
                <w:rPr>
                  <w:rFonts w:eastAsia="Times New Roman" w:cs="Times New Roman"/>
                  <w:color w:val="000000"/>
                  <w:sz w:val="22"/>
                  <w:rPrChange w:id="17662" w:author="韬 黄" w:date="2018-10-15T21:32:00Z">
                    <w:rPr>
                      <w:rFonts w:ascii="Calibri" w:eastAsia="Times New Roman" w:hAnsi="Calibri" w:cs="Times New Roman"/>
                      <w:color w:val="000000"/>
                      <w:sz w:val="22"/>
                    </w:rPr>
                  </w:rPrChange>
                </w:rPr>
                <w:t>-13.4%</w:t>
              </w:r>
            </w:ins>
          </w:p>
        </w:tc>
        <w:tc>
          <w:tcPr>
            <w:tcW w:w="1408" w:type="dxa"/>
            <w:tcBorders>
              <w:top w:val="nil"/>
              <w:left w:val="nil"/>
              <w:bottom w:val="nil"/>
              <w:right w:val="nil"/>
            </w:tcBorders>
            <w:shd w:val="clear" w:color="auto" w:fill="auto"/>
            <w:noWrap/>
            <w:vAlign w:val="bottom"/>
            <w:hideMark/>
            <w:tcPrChange w:id="17663" w:author="韬 黄" w:date="2018-10-15T21:32:00Z">
              <w:tcPr>
                <w:tcW w:w="960" w:type="dxa"/>
                <w:tcBorders>
                  <w:top w:val="nil"/>
                  <w:left w:val="nil"/>
                  <w:bottom w:val="nil"/>
                  <w:right w:val="nil"/>
                </w:tcBorders>
                <w:shd w:val="clear" w:color="auto" w:fill="auto"/>
                <w:noWrap/>
                <w:vAlign w:val="bottom"/>
                <w:hideMark/>
              </w:tcPr>
            </w:tcPrChange>
          </w:tcPr>
          <w:p w14:paraId="35A8C84B" w14:textId="77777777" w:rsidR="00DB006A" w:rsidRPr="00DB006A" w:rsidRDefault="00DB006A" w:rsidP="00DB006A">
            <w:pPr>
              <w:spacing w:after="0" w:line="240" w:lineRule="auto"/>
              <w:jc w:val="center"/>
              <w:rPr>
                <w:ins w:id="17664" w:author="韬 黄" w:date="2018-10-15T21:32:00Z"/>
                <w:rFonts w:eastAsia="Times New Roman" w:cs="Times New Roman"/>
                <w:color w:val="000000"/>
                <w:sz w:val="22"/>
                <w:rPrChange w:id="17665" w:author="韬 黄" w:date="2018-10-15T21:32:00Z">
                  <w:rPr>
                    <w:ins w:id="17666" w:author="韬 黄" w:date="2018-10-15T21:32:00Z"/>
                    <w:rFonts w:ascii="Calibri" w:eastAsia="Times New Roman" w:hAnsi="Calibri" w:cs="Times New Roman"/>
                    <w:color w:val="000000"/>
                    <w:sz w:val="22"/>
                  </w:rPr>
                </w:rPrChange>
              </w:rPr>
              <w:pPrChange w:id="17667" w:author="韬 黄" w:date="2018-10-15T21:32:00Z">
                <w:pPr>
                  <w:spacing w:after="0" w:line="240" w:lineRule="auto"/>
                  <w:jc w:val="right"/>
                </w:pPr>
              </w:pPrChange>
            </w:pPr>
            <w:ins w:id="17668" w:author="韬 黄" w:date="2018-10-15T21:32:00Z">
              <w:r w:rsidRPr="00DB006A">
                <w:rPr>
                  <w:rFonts w:eastAsia="Times New Roman" w:cs="Times New Roman"/>
                  <w:color w:val="000000"/>
                  <w:sz w:val="22"/>
                  <w:rPrChange w:id="17669" w:author="韬 黄" w:date="2018-10-15T21:32:00Z">
                    <w:rPr>
                      <w:rFonts w:ascii="Calibri" w:eastAsia="Times New Roman" w:hAnsi="Calibri" w:cs="Times New Roman"/>
                      <w:color w:val="000000"/>
                      <w:sz w:val="22"/>
                    </w:rPr>
                  </w:rPrChange>
                </w:rPr>
                <w:t>-30.7%</w:t>
              </w:r>
            </w:ins>
          </w:p>
        </w:tc>
      </w:tr>
      <w:tr w:rsidR="00DB006A" w:rsidRPr="00DB006A" w14:paraId="41D177C0" w14:textId="77777777" w:rsidTr="00DB006A">
        <w:tblPrEx>
          <w:tblPrExChange w:id="17670" w:author="韬 黄" w:date="2018-10-15T21:32:00Z">
            <w:tblPrEx>
              <w:tblW w:w="7060" w:type="dxa"/>
            </w:tblPrEx>
          </w:tblPrExChange>
        </w:tblPrEx>
        <w:trPr>
          <w:trHeight w:val="113"/>
          <w:jc w:val="center"/>
          <w:ins w:id="17671" w:author="韬 黄" w:date="2018-10-15T21:32:00Z"/>
          <w:trPrChange w:id="17672" w:author="韬 黄" w:date="2018-10-15T21:32:00Z">
            <w:trPr>
              <w:gridAfter w:val="0"/>
              <w:trHeight w:val="290"/>
            </w:trPr>
          </w:trPrChange>
        </w:trPr>
        <w:tc>
          <w:tcPr>
            <w:tcW w:w="2260" w:type="dxa"/>
            <w:tcBorders>
              <w:top w:val="nil"/>
              <w:left w:val="nil"/>
              <w:bottom w:val="nil"/>
              <w:right w:val="nil"/>
            </w:tcBorders>
            <w:shd w:val="clear" w:color="auto" w:fill="auto"/>
            <w:noWrap/>
            <w:vAlign w:val="bottom"/>
            <w:hideMark/>
            <w:tcPrChange w:id="17673" w:author="韬 黄" w:date="2018-10-15T21:32:00Z">
              <w:tcPr>
                <w:tcW w:w="2260" w:type="dxa"/>
                <w:tcBorders>
                  <w:top w:val="nil"/>
                  <w:left w:val="nil"/>
                  <w:bottom w:val="nil"/>
                  <w:right w:val="nil"/>
                </w:tcBorders>
                <w:shd w:val="clear" w:color="000000" w:fill="FFFF00"/>
                <w:noWrap/>
                <w:vAlign w:val="bottom"/>
                <w:hideMark/>
              </w:tcPr>
            </w:tcPrChange>
          </w:tcPr>
          <w:p w14:paraId="7825E62A" w14:textId="77777777" w:rsidR="00DB006A" w:rsidRPr="00DB006A" w:rsidRDefault="00DB006A" w:rsidP="00DB006A">
            <w:pPr>
              <w:spacing w:after="0" w:line="240" w:lineRule="auto"/>
              <w:rPr>
                <w:ins w:id="17674" w:author="韬 黄" w:date="2018-10-15T21:32:00Z"/>
                <w:rFonts w:eastAsia="Times New Roman" w:cs="Times New Roman"/>
                <w:color w:val="000000"/>
                <w:sz w:val="22"/>
                <w:rPrChange w:id="17675" w:author="韬 黄" w:date="2018-10-15T21:32:00Z">
                  <w:rPr>
                    <w:ins w:id="17676" w:author="韬 黄" w:date="2018-10-15T21:32:00Z"/>
                    <w:rFonts w:ascii="Calibri" w:eastAsia="Times New Roman" w:hAnsi="Calibri" w:cs="Times New Roman"/>
                    <w:color w:val="000000"/>
                    <w:sz w:val="22"/>
                  </w:rPr>
                </w:rPrChange>
              </w:rPr>
            </w:pPr>
            <w:ins w:id="17677" w:author="韬 黄" w:date="2018-10-15T21:32:00Z">
              <w:r w:rsidRPr="00DB006A">
                <w:rPr>
                  <w:rFonts w:eastAsia="Times New Roman" w:cs="Times New Roman"/>
                  <w:color w:val="000000"/>
                  <w:sz w:val="22"/>
                  <w:rPrChange w:id="17678" w:author="韬 黄" w:date="2018-10-15T21:32:00Z">
                    <w:rPr>
                      <w:rFonts w:ascii="Calibri" w:eastAsia="Times New Roman" w:hAnsi="Calibri" w:cs="Times New Roman"/>
                      <w:color w:val="000000"/>
                      <w:sz w:val="22"/>
                    </w:rPr>
                  </w:rPrChange>
                </w:rPr>
                <w:t>ADL-intra-IC</w:t>
              </w:r>
            </w:ins>
          </w:p>
        </w:tc>
        <w:tc>
          <w:tcPr>
            <w:tcW w:w="960" w:type="dxa"/>
            <w:tcBorders>
              <w:top w:val="nil"/>
              <w:left w:val="nil"/>
              <w:bottom w:val="nil"/>
              <w:right w:val="nil"/>
            </w:tcBorders>
            <w:shd w:val="clear" w:color="auto" w:fill="auto"/>
            <w:noWrap/>
            <w:vAlign w:val="bottom"/>
            <w:hideMark/>
            <w:tcPrChange w:id="17679" w:author="韬 黄" w:date="2018-10-15T21:32:00Z">
              <w:tcPr>
                <w:tcW w:w="960" w:type="dxa"/>
                <w:tcBorders>
                  <w:top w:val="nil"/>
                  <w:left w:val="nil"/>
                  <w:bottom w:val="nil"/>
                  <w:right w:val="nil"/>
                </w:tcBorders>
                <w:shd w:val="clear" w:color="auto" w:fill="auto"/>
                <w:noWrap/>
                <w:vAlign w:val="bottom"/>
                <w:hideMark/>
              </w:tcPr>
            </w:tcPrChange>
          </w:tcPr>
          <w:p w14:paraId="60FBDEDA" w14:textId="77777777" w:rsidR="00DB006A" w:rsidRPr="00DB006A" w:rsidRDefault="00DB006A" w:rsidP="00DB006A">
            <w:pPr>
              <w:spacing w:after="0" w:line="240" w:lineRule="auto"/>
              <w:jc w:val="center"/>
              <w:rPr>
                <w:ins w:id="17680" w:author="韬 黄" w:date="2018-10-15T21:32:00Z"/>
                <w:rFonts w:eastAsia="Times New Roman" w:cs="Times New Roman"/>
                <w:color w:val="000000"/>
                <w:sz w:val="22"/>
                <w:rPrChange w:id="17681" w:author="韬 黄" w:date="2018-10-15T21:32:00Z">
                  <w:rPr>
                    <w:ins w:id="17682" w:author="韬 黄" w:date="2018-10-15T21:32:00Z"/>
                    <w:rFonts w:ascii="Calibri" w:eastAsia="Times New Roman" w:hAnsi="Calibri" w:cs="Times New Roman"/>
                    <w:color w:val="000000"/>
                    <w:sz w:val="22"/>
                  </w:rPr>
                </w:rPrChange>
              </w:rPr>
              <w:pPrChange w:id="17683" w:author="韬 黄" w:date="2018-10-15T21:32:00Z">
                <w:pPr>
                  <w:spacing w:after="0" w:line="240" w:lineRule="auto"/>
                  <w:jc w:val="right"/>
                </w:pPr>
              </w:pPrChange>
            </w:pPr>
            <w:ins w:id="17684" w:author="韬 黄" w:date="2018-10-15T21:32:00Z">
              <w:r w:rsidRPr="00DB006A">
                <w:rPr>
                  <w:rFonts w:eastAsia="Times New Roman" w:cs="Times New Roman"/>
                  <w:color w:val="000000"/>
                  <w:sz w:val="22"/>
                  <w:rPrChange w:id="17685" w:author="韬 黄" w:date="2018-10-15T21:32:00Z">
                    <w:rPr>
                      <w:rFonts w:ascii="Calibri" w:eastAsia="Times New Roman" w:hAnsi="Calibri" w:cs="Times New Roman"/>
                      <w:color w:val="000000"/>
                      <w:sz w:val="22"/>
                    </w:rPr>
                  </w:rPrChange>
                </w:rPr>
                <w:t>-32.0%</w:t>
              </w:r>
            </w:ins>
          </w:p>
        </w:tc>
        <w:tc>
          <w:tcPr>
            <w:tcW w:w="960" w:type="dxa"/>
            <w:tcBorders>
              <w:top w:val="nil"/>
              <w:left w:val="nil"/>
              <w:bottom w:val="nil"/>
              <w:right w:val="nil"/>
            </w:tcBorders>
            <w:shd w:val="clear" w:color="auto" w:fill="auto"/>
            <w:noWrap/>
            <w:vAlign w:val="bottom"/>
            <w:hideMark/>
            <w:tcPrChange w:id="17686" w:author="韬 黄" w:date="2018-10-15T21:32:00Z">
              <w:tcPr>
                <w:tcW w:w="960" w:type="dxa"/>
                <w:tcBorders>
                  <w:top w:val="nil"/>
                  <w:left w:val="nil"/>
                  <w:bottom w:val="nil"/>
                  <w:right w:val="nil"/>
                </w:tcBorders>
                <w:shd w:val="clear" w:color="auto" w:fill="auto"/>
                <w:noWrap/>
                <w:vAlign w:val="bottom"/>
                <w:hideMark/>
              </w:tcPr>
            </w:tcPrChange>
          </w:tcPr>
          <w:p w14:paraId="39A14C4E" w14:textId="77777777" w:rsidR="00DB006A" w:rsidRPr="00DB006A" w:rsidRDefault="00DB006A" w:rsidP="00DB006A">
            <w:pPr>
              <w:spacing w:after="0" w:line="240" w:lineRule="auto"/>
              <w:jc w:val="center"/>
              <w:rPr>
                <w:ins w:id="17687" w:author="韬 黄" w:date="2018-10-15T21:32:00Z"/>
                <w:rFonts w:eastAsia="Times New Roman" w:cs="Times New Roman"/>
                <w:color w:val="000000"/>
                <w:sz w:val="22"/>
                <w:rPrChange w:id="17688" w:author="韬 黄" w:date="2018-10-15T21:32:00Z">
                  <w:rPr>
                    <w:ins w:id="17689" w:author="韬 黄" w:date="2018-10-15T21:32:00Z"/>
                    <w:rFonts w:ascii="Calibri" w:eastAsia="Times New Roman" w:hAnsi="Calibri" w:cs="Times New Roman"/>
                    <w:color w:val="000000"/>
                    <w:sz w:val="22"/>
                  </w:rPr>
                </w:rPrChange>
              </w:rPr>
              <w:pPrChange w:id="17690" w:author="韬 黄" w:date="2018-10-15T21:32:00Z">
                <w:pPr>
                  <w:spacing w:after="0" w:line="240" w:lineRule="auto"/>
                  <w:jc w:val="right"/>
                </w:pPr>
              </w:pPrChange>
            </w:pPr>
            <w:ins w:id="17691" w:author="韬 黄" w:date="2018-10-15T21:32:00Z">
              <w:r w:rsidRPr="00DB006A">
                <w:rPr>
                  <w:rFonts w:eastAsia="Times New Roman" w:cs="Times New Roman"/>
                  <w:color w:val="000000"/>
                  <w:sz w:val="22"/>
                  <w:rPrChange w:id="17692" w:author="韬 黄" w:date="2018-10-15T21:32:00Z">
                    <w:rPr>
                      <w:rFonts w:ascii="Calibri" w:eastAsia="Times New Roman" w:hAnsi="Calibri" w:cs="Times New Roman"/>
                      <w:color w:val="000000"/>
                      <w:sz w:val="22"/>
                    </w:rPr>
                  </w:rPrChange>
                </w:rPr>
                <w:t>-13.9%</w:t>
              </w:r>
            </w:ins>
          </w:p>
        </w:tc>
        <w:tc>
          <w:tcPr>
            <w:tcW w:w="960" w:type="dxa"/>
            <w:tcBorders>
              <w:top w:val="nil"/>
              <w:left w:val="nil"/>
              <w:bottom w:val="nil"/>
              <w:right w:val="nil"/>
            </w:tcBorders>
            <w:shd w:val="clear" w:color="auto" w:fill="auto"/>
            <w:noWrap/>
            <w:vAlign w:val="bottom"/>
            <w:hideMark/>
            <w:tcPrChange w:id="17693" w:author="韬 黄" w:date="2018-10-15T21:32:00Z">
              <w:tcPr>
                <w:tcW w:w="960" w:type="dxa"/>
                <w:tcBorders>
                  <w:top w:val="nil"/>
                  <w:left w:val="nil"/>
                  <w:bottom w:val="nil"/>
                  <w:right w:val="nil"/>
                </w:tcBorders>
                <w:shd w:val="clear" w:color="auto" w:fill="auto"/>
                <w:noWrap/>
                <w:vAlign w:val="bottom"/>
                <w:hideMark/>
              </w:tcPr>
            </w:tcPrChange>
          </w:tcPr>
          <w:p w14:paraId="7BF91084" w14:textId="77777777" w:rsidR="00DB006A" w:rsidRPr="00DB006A" w:rsidRDefault="00DB006A" w:rsidP="00DB006A">
            <w:pPr>
              <w:spacing w:after="0" w:line="240" w:lineRule="auto"/>
              <w:jc w:val="center"/>
              <w:rPr>
                <w:ins w:id="17694" w:author="韬 黄" w:date="2018-10-15T21:32:00Z"/>
                <w:rFonts w:eastAsia="Times New Roman" w:cs="Times New Roman"/>
                <w:color w:val="000000"/>
                <w:sz w:val="22"/>
                <w:rPrChange w:id="17695" w:author="韬 黄" w:date="2018-10-15T21:32:00Z">
                  <w:rPr>
                    <w:ins w:id="17696" w:author="韬 黄" w:date="2018-10-15T21:32:00Z"/>
                    <w:rFonts w:ascii="Calibri" w:eastAsia="Times New Roman" w:hAnsi="Calibri" w:cs="Times New Roman"/>
                    <w:color w:val="000000"/>
                    <w:sz w:val="22"/>
                  </w:rPr>
                </w:rPrChange>
              </w:rPr>
              <w:pPrChange w:id="17697" w:author="韬 黄" w:date="2018-10-15T21:32:00Z">
                <w:pPr>
                  <w:spacing w:after="0" w:line="240" w:lineRule="auto"/>
                  <w:jc w:val="right"/>
                </w:pPr>
              </w:pPrChange>
            </w:pPr>
            <w:ins w:id="17698" w:author="韬 黄" w:date="2018-10-15T21:32:00Z">
              <w:r w:rsidRPr="00DB006A">
                <w:rPr>
                  <w:rFonts w:eastAsia="Times New Roman" w:cs="Times New Roman"/>
                  <w:color w:val="000000"/>
                  <w:sz w:val="22"/>
                  <w:rPrChange w:id="17699" w:author="韬 黄" w:date="2018-10-15T21:32:00Z">
                    <w:rPr>
                      <w:rFonts w:ascii="Calibri" w:eastAsia="Times New Roman" w:hAnsi="Calibri" w:cs="Times New Roman"/>
                      <w:color w:val="000000"/>
                      <w:sz w:val="22"/>
                    </w:rPr>
                  </w:rPrChange>
                </w:rPr>
                <w:t>-10.6%</w:t>
              </w:r>
            </w:ins>
          </w:p>
        </w:tc>
        <w:tc>
          <w:tcPr>
            <w:tcW w:w="1390" w:type="dxa"/>
            <w:tcBorders>
              <w:top w:val="nil"/>
              <w:left w:val="nil"/>
              <w:bottom w:val="nil"/>
              <w:right w:val="nil"/>
            </w:tcBorders>
            <w:shd w:val="clear" w:color="auto" w:fill="auto"/>
            <w:noWrap/>
            <w:vAlign w:val="bottom"/>
            <w:hideMark/>
            <w:tcPrChange w:id="17700" w:author="韬 黄" w:date="2018-10-15T21:32:00Z">
              <w:tcPr>
                <w:tcW w:w="960" w:type="dxa"/>
                <w:tcBorders>
                  <w:top w:val="nil"/>
                  <w:left w:val="nil"/>
                  <w:bottom w:val="nil"/>
                  <w:right w:val="nil"/>
                </w:tcBorders>
                <w:shd w:val="clear" w:color="auto" w:fill="auto"/>
                <w:noWrap/>
                <w:vAlign w:val="bottom"/>
                <w:hideMark/>
              </w:tcPr>
            </w:tcPrChange>
          </w:tcPr>
          <w:p w14:paraId="1CFBA366" w14:textId="77777777" w:rsidR="00DB006A" w:rsidRPr="00DB006A" w:rsidRDefault="00DB006A" w:rsidP="00DB006A">
            <w:pPr>
              <w:spacing w:after="0" w:line="240" w:lineRule="auto"/>
              <w:jc w:val="center"/>
              <w:rPr>
                <w:ins w:id="17701" w:author="韬 黄" w:date="2018-10-15T21:32:00Z"/>
                <w:rFonts w:eastAsia="Times New Roman" w:cs="Times New Roman"/>
                <w:color w:val="000000"/>
                <w:sz w:val="22"/>
                <w:rPrChange w:id="17702" w:author="韬 黄" w:date="2018-10-15T21:32:00Z">
                  <w:rPr>
                    <w:ins w:id="17703" w:author="韬 黄" w:date="2018-10-15T21:32:00Z"/>
                    <w:rFonts w:ascii="Calibri" w:eastAsia="Times New Roman" w:hAnsi="Calibri" w:cs="Times New Roman"/>
                    <w:color w:val="000000"/>
                    <w:sz w:val="22"/>
                  </w:rPr>
                </w:rPrChange>
              </w:rPr>
              <w:pPrChange w:id="17704" w:author="韬 黄" w:date="2018-10-15T21:32:00Z">
                <w:pPr>
                  <w:spacing w:after="0" w:line="240" w:lineRule="auto"/>
                  <w:jc w:val="right"/>
                </w:pPr>
              </w:pPrChange>
            </w:pPr>
            <w:ins w:id="17705" w:author="韬 黄" w:date="2018-10-15T21:32:00Z">
              <w:r w:rsidRPr="00DB006A">
                <w:rPr>
                  <w:rFonts w:eastAsia="Times New Roman" w:cs="Times New Roman"/>
                  <w:color w:val="000000"/>
                  <w:sz w:val="22"/>
                  <w:rPrChange w:id="17706" w:author="韬 黄" w:date="2018-10-15T21:32:00Z">
                    <w:rPr>
                      <w:rFonts w:ascii="Calibri" w:eastAsia="Times New Roman" w:hAnsi="Calibri" w:cs="Times New Roman"/>
                      <w:color w:val="000000"/>
                      <w:sz w:val="22"/>
                    </w:rPr>
                  </w:rPrChange>
                </w:rPr>
                <w:t>-13.2%</w:t>
              </w:r>
            </w:ins>
          </w:p>
        </w:tc>
        <w:tc>
          <w:tcPr>
            <w:tcW w:w="1408" w:type="dxa"/>
            <w:tcBorders>
              <w:top w:val="nil"/>
              <w:left w:val="nil"/>
              <w:bottom w:val="nil"/>
              <w:right w:val="nil"/>
            </w:tcBorders>
            <w:shd w:val="clear" w:color="auto" w:fill="auto"/>
            <w:noWrap/>
            <w:vAlign w:val="bottom"/>
            <w:hideMark/>
            <w:tcPrChange w:id="17707" w:author="韬 黄" w:date="2018-10-15T21:32:00Z">
              <w:tcPr>
                <w:tcW w:w="960" w:type="dxa"/>
                <w:tcBorders>
                  <w:top w:val="nil"/>
                  <w:left w:val="nil"/>
                  <w:bottom w:val="nil"/>
                  <w:right w:val="nil"/>
                </w:tcBorders>
                <w:shd w:val="clear" w:color="auto" w:fill="auto"/>
                <w:noWrap/>
                <w:vAlign w:val="bottom"/>
                <w:hideMark/>
              </w:tcPr>
            </w:tcPrChange>
          </w:tcPr>
          <w:p w14:paraId="7CB834E0" w14:textId="77777777" w:rsidR="00DB006A" w:rsidRPr="00DB006A" w:rsidRDefault="00DB006A" w:rsidP="00DB006A">
            <w:pPr>
              <w:spacing w:after="0" w:line="240" w:lineRule="auto"/>
              <w:jc w:val="center"/>
              <w:rPr>
                <w:ins w:id="17708" w:author="韬 黄" w:date="2018-10-15T21:32:00Z"/>
                <w:rFonts w:eastAsia="Times New Roman" w:cs="Times New Roman"/>
                <w:color w:val="000000"/>
                <w:sz w:val="22"/>
                <w:rPrChange w:id="17709" w:author="韬 黄" w:date="2018-10-15T21:32:00Z">
                  <w:rPr>
                    <w:ins w:id="17710" w:author="韬 黄" w:date="2018-10-15T21:32:00Z"/>
                    <w:rFonts w:ascii="Calibri" w:eastAsia="Times New Roman" w:hAnsi="Calibri" w:cs="Times New Roman"/>
                    <w:color w:val="000000"/>
                    <w:sz w:val="22"/>
                  </w:rPr>
                </w:rPrChange>
              </w:rPr>
              <w:pPrChange w:id="17711" w:author="韬 黄" w:date="2018-10-15T21:32:00Z">
                <w:pPr>
                  <w:spacing w:after="0" w:line="240" w:lineRule="auto"/>
                  <w:jc w:val="right"/>
                </w:pPr>
              </w:pPrChange>
            </w:pPr>
            <w:ins w:id="17712" w:author="韬 黄" w:date="2018-10-15T21:32:00Z">
              <w:r w:rsidRPr="00DB006A">
                <w:rPr>
                  <w:rFonts w:eastAsia="Times New Roman" w:cs="Times New Roman"/>
                  <w:color w:val="000000"/>
                  <w:sz w:val="22"/>
                  <w:rPrChange w:id="17713" w:author="韬 黄" w:date="2018-10-15T21:32:00Z">
                    <w:rPr>
                      <w:rFonts w:ascii="Calibri" w:eastAsia="Times New Roman" w:hAnsi="Calibri" w:cs="Times New Roman"/>
                      <w:color w:val="000000"/>
                      <w:sz w:val="22"/>
                    </w:rPr>
                  </w:rPrChange>
                </w:rPr>
                <w:t>-29.8%</w:t>
              </w:r>
            </w:ins>
          </w:p>
        </w:tc>
      </w:tr>
    </w:tbl>
    <w:p w14:paraId="34FFC501" w14:textId="1BEBDCB1" w:rsidR="00DB006A" w:rsidRDefault="00DB006A" w:rsidP="004C569C">
      <w:pPr>
        <w:shd w:val="clear" w:color="auto" w:fill="FFFFFF" w:themeFill="background1"/>
        <w:spacing w:after="0" w:line="360" w:lineRule="auto"/>
        <w:rPr>
          <w:ins w:id="17714" w:author="韬 黄" w:date="2018-10-15T21:32:00Z"/>
          <w:rFonts w:cs="Times New Roman"/>
          <w:color w:val="000000" w:themeColor="text1"/>
          <w:sz w:val="22"/>
        </w:rPr>
      </w:pPr>
    </w:p>
    <w:p w14:paraId="427E20E8" w14:textId="77777777" w:rsidR="00DB006A" w:rsidRPr="001E17BA" w:rsidRDefault="00DB006A" w:rsidP="004C569C">
      <w:pPr>
        <w:shd w:val="clear" w:color="auto" w:fill="FFFFFF" w:themeFill="background1"/>
        <w:spacing w:after="0" w:line="360" w:lineRule="auto"/>
        <w:rPr>
          <w:rFonts w:cs="Times New Roman"/>
          <w:color w:val="000000" w:themeColor="text1"/>
          <w:sz w:val="22"/>
        </w:rPr>
      </w:pPr>
    </w:p>
    <w:p w14:paraId="2C4C2AB2" w14:textId="0D80EE02" w:rsidR="00F323A5" w:rsidRDefault="004C569C" w:rsidP="004C569C">
      <w:pPr>
        <w:shd w:val="clear" w:color="auto" w:fill="FFFFFF" w:themeFill="background1"/>
        <w:spacing w:after="0" w:line="360" w:lineRule="auto"/>
        <w:rPr>
          <w:ins w:id="17715" w:author="韬 黄" w:date="2018-10-15T21:51:00Z"/>
          <w:rFonts w:cs="Times New Roman"/>
          <w:color w:val="7030A0"/>
          <w:sz w:val="22"/>
        </w:rPr>
      </w:pPr>
      <w:r w:rsidRPr="00C16661">
        <w:rPr>
          <w:rFonts w:cs="Times New Roman"/>
          <w:color w:val="7030A0"/>
          <w:sz w:val="22"/>
          <w:rPrChange w:id="17716" w:author="韬 黄" w:date="2018-10-15T21:27:00Z">
            <w:rPr>
              <w:rFonts w:cs="Times New Roman"/>
              <w:color w:val="000000" w:themeColor="text1"/>
              <w:sz w:val="22"/>
            </w:rPr>
          </w:rPrChange>
        </w:rPr>
        <w:t xml:space="preserve">Our research focuses on how to mitigate the problem </w:t>
      </w:r>
      <w:del w:id="17717" w:author="韬 黄" w:date="2018-10-15T21:11:00Z">
        <w:r w:rsidRPr="00C16661" w:rsidDel="000E7B0F">
          <w:rPr>
            <w:rFonts w:cs="Times New Roman"/>
            <w:color w:val="7030A0"/>
            <w:sz w:val="22"/>
            <w:rPrChange w:id="17718" w:author="韬 黄" w:date="2018-10-15T21:27:00Z">
              <w:rPr>
                <w:rFonts w:cs="Times New Roman"/>
                <w:color w:val="000000" w:themeColor="text1"/>
                <w:sz w:val="22"/>
              </w:rPr>
            </w:rPrChange>
          </w:rPr>
          <w:delText xml:space="preserve">using </w:delText>
        </w:r>
      </w:del>
      <w:ins w:id="17719" w:author="韬 黄" w:date="2018-10-15T21:11:00Z">
        <w:r w:rsidR="000E7B0F" w:rsidRPr="00C16661">
          <w:rPr>
            <w:rFonts w:cs="Times New Roman"/>
            <w:color w:val="7030A0"/>
            <w:sz w:val="22"/>
            <w:rPrChange w:id="17720" w:author="韬 黄" w:date="2018-10-15T21:27:00Z">
              <w:rPr>
                <w:rFonts w:cs="Times New Roman"/>
                <w:color w:val="000000" w:themeColor="text1"/>
                <w:sz w:val="22"/>
              </w:rPr>
            </w:rPrChange>
          </w:rPr>
          <w:t xml:space="preserve">based on the </w:t>
        </w:r>
      </w:ins>
      <w:r w:rsidRPr="00C16661">
        <w:rPr>
          <w:rFonts w:cs="Times New Roman"/>
          <w:color w:val="7030A0"/>
          <w:sz w:val="22"/>
          <w:rPrChange w:id="17721" w:author="韬 黄" w:date="2018-10-15T21:27:00Z">
            <w:rPr>
              <w:rFonts w:cs="Times New Roman"/>
              <w:color w:val="000000" w:themeColor="text1"/>
              <w:sz w:val="22"/>
            </w:rPr>
          </w:rPrChange>
        </w:rPr>
        <w:t xml:space="preserve">data </w:t>
      </w:r>
      <w:del w:id="17722" w:author="韬 黄" w:date="2018-10-15T21:11:00Z">
        <w:r w:rsidRPr="00C16661" w:rsidDel="000E7B0F">
          <w:rPr>
            <w:rFonts w:cs="Times New Roman"/>
            <w:color w:val="7030A0"/>
            <w:sz w:val="22"/>
            <w:rPrChange w:id="17723" w:author="韬 黄" w:date="2018-10-15T21:27:00Z">
              <w:rPr>
                <w:rFonts w:cs="Times New Roman"/>
                <w:color w:val="000000" w:themeColor="text1"/>
                <w:sz w:val="22"/>
              </w:rPr>
            </w:rPrChange>
          </w:rPr>
          <w:delText>on the</w:delText>
        </w:r>
      </w:del>
      <w:ins w:id="17724" w:author="韬 黄" w:date="2018-10-15T21:11:00Z">
        <w:r w:rsidR="000E7B0F" w:rsidRPr="00C16661">
          <w:rPr>
            <w:rFonts w:cs="Times New Roman"/>
            <w:color w:val="7030A0"/>
            <w:sz w:val="22"/>
            <w:rPrChange w:id="17725" w:author="韬 黄" w:date="2018-10-15T21:27:00Z">
              <w:rPr>
                <w:rFonts w:cs="Times New Roman"/>
                <w:color w:val="000000" w:themeColor="text1"/>
                <w:sz w:val="22"/>
              </w:rPr>
            </w:rPrChange>
          </w:rPr>
          <w:t>of</w:t>
        </w:r>
      </w:ins>
      <w:r w:rsidRPr="00C16661">
        <w:rPr>
          <w:rFonts w:cs="Times New Roman"/>
          <w:color w:val="7030A0"/>
          <w:sz w:val="22"/>
          <w:rPrChange w:id="17726" w:author="韬 黄" w:date="2018-10-15T21:27:00Z">
            <w:rPr>
              <w:rFonts w:cs="Times New Roman"/>
              <w:color w:val="000000" w:themeColor="text1"/>
              <w:sz w:val="22"/>
            </w:rPr>
          </w:rPrChange>
        </w:rPr>
        <w:t xml:space="preserve"> marketing activities which retailers typically have control over. We propose </w:t>
      </w:r>
      <w:del w:id="17727" w:author="Huang T  Dr (Surrey Business Schl)" w:date="2018-09-20T16:32:00Z">
        <w:r w:rsidRPr="00C16661" w:rsidDel="00A704DC">
          <w:rPr>
            <w:rFonts w:cs="Times New Roman"/>
            <w:color w:val="7030A0"/>
            <w:sz w:val="22"/>
            <w:rPrChange w:id="17728" w:author="韬 黄" w:date="2018-10-15T21:27:00Z">
              <w:rPr>
                <w:rFonts w:cs="Times New Roman"/>
                <w:color w:val="000000" w:themeColor="text1"/>
                <w:sz w:val="22"/>
              </w:rPr>
            </w:rPrChange>
          </w:rPr>
          <w:delText xml:space="preserve">a set of </w:delText>
        </w:r>
      </w:del>
      <w:r w:rsidRPr="00C16661">
        <w:rPr>
          <w:rFonts w:cs="Times New Roman"/>
          <w:color w:val="7030A0"/>
          <w:sz w:val="22"/>
          <w:rPrChange w:id="17729" w:author="韬 黄" w:date="2018-10-15T21:27:00Z">
            <w:rPr>
              <w:rFonts w:cs="Times New Roman"/>
              <w:color w:val="000000" w:themeColor="text1"/>
              <w:sz w:val="22"/>
            </w:rPr>
          </w:rPrChange>
        </w:rPr>
        <w:t xml:space="preserve">models which take into account the </w:t>
      </w:r>
      <w:ins w:id="17730" w:author="韬 黄" w:date="2018-10-15T21:11:00Z">
        <w:r w:rsidR="000E7B0F" w:rsidRPr="00C16661">
          <w:rPr>
            <w:rFonts w:cs="Times New Roman"/>
            <w:color w:val="7030A0"/>
            <w:sz w:val="22"/>
            <w:rPrChange w:id="17731" w:author="韬 黄" w:date="2018-10-15T21:27:00Z">
              <w:rPr>
                <w:rFonts w:cs="Times New Roman"/>
                <w:color w:val="000000" w:themeColor="text1"/>
                <w:sz w:val="22"/>
              </w:rPr>
            </w:rPrChange>
          </w:rPr>
          <w:t xml:space="preserve">potential </w:t>
        </w:r>
      </w:ins>
      <w:del w:id="17732" w:author="韬 黄" w:date="2018-10-15T21:11:00Z">
        <w:r w:rsidRPr="00C16661" w:rsidDel="000E7B0F">
          <w:rPr>
            <w:rFonts w:cs="Times New Roman"/>
            <w:color w:val="7030A0"/>
            <w:sz w:val="22"/>
            <w:rPrChange w:id="17733" w:author="韬 黄" w:date="2018-10-15T21:27:00Z">
              <w:rPr>
                <w:rFonts w:cs="Times New Roman"/>
                <w:color w:val="000000" w:themeColor="text1"/>
                <w:sz w:val="22"/>
              </w:rPr>
            </w:rPrChange>
          </w:rPr>
          <w:delText xml:space="preserve">potential </w:delText>
        </w:r>
      </w:del>
      <w:r w:rsidRPr="00C16661">
        <w:rPr>
          <w:rFonts w:cs="Times New Roman"/>
          <w:color w:val="7030A0"/>
          <w:sz w:val="22"/>
          <w:rPrChange w:id="17734" w:author="韬 黄" w:date="2018-10-15T21:27:00Z">
            <w:rPr>
              <w:rFonts w:cs="Times New Roman"/>
              <w:color w:val="000000" w:themeColor="text1"/>
              <w:sz w:val="22"/>
            </w:rPr>
          </w:rPrChange>
        </w:rPr>
        <w:t xml:space="preserve">forecast bias caused by </w:t>
      </w:r>
      <w:del w:id="17735" w:author="Huang T  Dr (Surrey Business Schl)" w:date="2018-09-20T16:32:00Z">
        <w:r w:rsidRPr="00C16661" w:rsidDel="00A704DC">
          <w:rPr>
            <w:rFonts w:cs="Times New Roman"/>
            <w:color w:val="7030A0"/>
            <w:sz w:val="22"/>
            <w:rPrChange w:id="17736" w:author="韬 黄" w:date="2018-10-15T21:27:00Z">
              <w:rPr>
                <w:rFonts w:cs="Times New Roman"/>
                <w:color w:val="000000" w:themeColor="text1"/>
                <w:sz w:val="22"/>
              </w:rPr>
            </w:rPrChange>
          </w:rPr>
          <w:delText>structural breaks</w:delText>
        </w:r>
      </w:del>
      <w:ins w:id="17737" w:author="Huang T  Dr (Surrey Business Schl)" w:date="2018-09-20T16:32:00Z">
        <w:r w:rsidR="00A704DC" w:rsidRPr="00C16661">
          <w:rPr>
            <w:rFonts w:cs="Times New Roman"/>
            <w:color w:val="7030A0"/>
            <w:sz w:val="22"/>
            <w:rPrChange w:id="17738" w:author="韬 黄" w:date="2018-10-15T21:27:00Z">
              <w:rPr>
                <w:rFonts w:cs="Times New Roman"/>
                <w:color w:val="000000" w:themeColor="text1"/>
                <w:sz w:val="22"/>
              </w:rPr>
            </w:rPrChange>
          </w:rPr>
          <w:t>structural change</w:t>
        </w:r>
      </w:ins>
      <w:r w:rsidRPr="00C16661">
        <w:rPr>
          <w:rFonts w:cs="Times New Roman"/>
          <w:color w:val="7030A0"/>
          <w:sz w:val="22"/>
          <w:rPrChange w:id="17739" w:author="韬 黄" w:date="2018-10-15T21:27:00Z">
            <w:rPr>
              <w:rFonts w:cs="Times New Roman"/>
              <w:color w:val="000000" w:themeColor="text1"/>
              <w:sz w:val="22"/>
            </w:rPr>
          </w:rPrChange>
        </w:rPr>
        <w:t>. The ADL-</w:t>
      </w:r>
      <w:r w:rsidRPr="00C16661">
        <w:rPr>
          <w:rFonts w:cs="Times New Roman"/>
          <w:noProof/>
          <w:color w:val="7030A0"/>
          <w:sz w:val="22"/>
          <w:rPrChange w:id="17740" w:author="韬 黄" w:date="2018-10-15T21:27:00Z">
            <w:rPr>
              <w:rFonts w:cs="Times New Roman"/>
              <w:noProof/>
              <w:color w:val="000000" w:themeColor="text1"/>
              <w:sz w:val="22"/>
            </w:rPr>
          </w:rPrChange>
        </w:rPr>
        <w:t>intra</w:t>
      </w:r>
      <w:r w:rsidRPr="00C16661">
        <w:rPr>
          <w:rFonts w:cs="Times New Roman"/>
          <w:color w:val="7030A0"/>
          <w:sz w:val="22"/>
          <w:rPrChange w:id="17741" w:author="韬 黄" w:date="2018-10-15T21:27:00Z">
            <w:rPr>
              <w:rFonts w:cs="Times New Roman"/>
              <w:color w:val="000000" w:themeColor="text1"/>
              <w:sz w:val="22"/>
            </w:rPr>
          </w:rPrChange>
        </w:rPr>
        <w:t xml:space="preserve">-EWC model </w:t>
      </w:r>
      <w:r w:rsidRPr="00C16661">
        <w:rPr>
          <w:rFonts w:cs="Times New Roman"/>
          <w:noProof/>
          <w:color w:val="7030A0"/>
          <w:sz w:val="22"/>
          <w:rPrChange w:id="17742" w:author="韬 黄" w:date="2018-10-15T21:27:00Z">
            <w:rPr>
              <w:rFonts w:cs="Times New Roman"/>
              <w:noProof/>
              <w:color w:val="000000" w:themeColor="text1"/>
              <w:sz w:val="22"/>
            </w:rPr>
          </w:rPrChange>
        </w:rPr>
        <w:t>generates</w:t>
      </w:r>
      <w:r w:rsidRPr="00C16661">
        <w:rPr>
          <w:rFonts w:cs="Times New Roman"/>
          <w:color w:val="7030A0"/>
          <w:sz w:val="22"/>
          <w:rPrChange w:id="17743" w:author="韬 黄" w:date="2018-10-15T21:27:00Z">
            <w:rPr>
              <w:rFonts w:cs="Times New Roman"/>
              <w:color w:val="000000" w:themeColor="text1"/>
              <w:sz w:val="22"/>
            </w:rPr>
          </w:rPrChange>
        </w:rPr>
        <w:t xml:space="preserve"> forecasts which are the </w:t>
      </w:r>
      <w:r w:rsidRPr="00C16661">
        <w:rPr>
          <w:rFonts w:cs="Times New Roman"/>
          <w:noProof/>
          <w:color w:val="7030A0"/>
          <w:sz w:val="22"/>
          <w:rPrChange w:id="17744" w:author="韬 黄" w:date="2018-10-15T21:27:00Z">
            <w:rPr>
              <w:rFonts w:cs="Times New Roman"/>
              <w:noProof/>
              <w:color w:val="000000" w:themeColor="text1"/>
              <w:sz w:val="22"/>
            </w:rPr>
          </w:rPrChange>
        </w:rPr>
        <w:t>combination</w:t>
      </w:r>
      <w:r w:rsidRPr="00C16661">
        <w:rPr>
          <w:rFonts w:cs="Times New Roman"/>
          <w:color w:val="7030A0"/>
          <w:sz w:val="22"/>
          <w:rPrChange w:id="17745" w:author="韬 黄" w:date="2018-10-15T21:27:00Z">
            <w:rPr>
              <w:rFonts w:cs="Times New Roman"/>
              <w:color w:val="000000" w:themeColor="text1"/>
              <w:sz w:val="22"/>
            </w:rPr>
          </w:rPrChange>
        </w:rPr>
        <w:t xml:space="preserve"> of various sets of forecasts by the ADL-</w:t>
      </w:r>
      <w:r w:rsidRPr="00C16661">
        <w:rPr>
          <w:rFonts w:cs="Times New Roman"/>
          <w:noProof/>
          <w:color w:val="7030A0"/>
          <w:sz w:val="22"/>
          <w:rPrChange w:id="17746" w:author="韬 黄" w:date="2018-10-15T21:27:00Z">
            <w:rPr>
              <w:rFonts w:cs="Times New Roman"/>
              <w:noProof/>
              <w:color w:val="000000" w:themeColor="text1"/>
              <w:sz w:val="22"/>
            </w:rPr>
          </w:rPrChange>
        </w:rPr>
        <w:t>intra model</w:t>
      </w:r>
      <w:r w:rsidRPr="00C16661">
        <w:rPr>
          <w:rFonts w:cs="Times New Roman"/>
          <w:color w:val="7030A0"/>
          <w:sz w:val="22"/>
          <w:rPrChange w:id="17747" w:author="韬 黄" w:date="2018-10-15T21:27:00Z">
            <w:rPr>
              <w:rFonts w:cs="Times New Roman"/>
              <w:color w:val="000000" w:themeColor="text1"/>
              <w:sz w:val="22"/>
            </w:rPr>
          </w:rPrChange>
        </w:rPr>
        <w:t xml:space="preserve"> with different estimation windows under </w:t>
      </w:r>
      <w:del w:id="17748" w:author="韬 黄" w:date="2018-10-15T21:12:00Z">
        <w:r w:rsidRPr="00C16661" w:rsidDel="000E7B0F">
          <w:rPr>
            <w:rFonts w:cs="Times New Roman"/>
            <w:color w:val="7030A0"/>
            <w:sz w:val="22"/>
            <w:rPrChange w:id="17749" w:author="韬 黄" w:date="2018-10-15T21:27:00Z">
              <w:rPr>
                <w:rFonts w:cs="Times New Roman"/>
                <w:color w:val="000000" w:themeColor="text1"/>
                <w:sz w:val="22"/>
              </w:rPr>
            </w:rPrChange>
          </w:rPr>
          <w:delText xml:space="preserve">the </w:delText>
        </w:r>
      </w:del>
      <w:ins w:id="17750" w:author="韬 黄" w:date="2018-10-15T21:12:00Z">
        <w:r w:rsidR="000E7B0F" w:rsidRPr="00C16661">
          <w:rPr>
            <w:rFonts w:cs="Times New Roman"/>
            <w:color w:val="7030A0"/>
            <w:sz w:val="22"/>
            <w:rPrChange w:id="17751" w:author="韬 黄" w:date="2018-10-15T21:27:00Z">
              <w:rPr>
                <w:rFonts w:cs="Times New Roman"/>
                <w:color w:val="000000" w:themeColor="text1"/>
                <w:sz w:val="22"/>
              </w:rPr>
            </w:rPrChange>
          </w:rPr>
          <w:t xml:space="preserve">a </w:t>
        </w:r>
      </w:ins>
      <w:r w:rsidRPr="00C16661">
        <w:rPr>
          <w:rFonts w:cs="Times New Roman"/>
          <w:color w:val="7030A0"/>
          <w:sz w:val="22"/>
          <w:rPrChange w:id="17752" w:author="韬 黄" w:date="2018-10-15T21:27:00Z">
            <w:rPr>
              <w:rFonts w:cs="Times New Roman"/>
              <w:color w:val="000000" w:themeColor="text1"/>
              <w:sz w:val="22"/>
            </w:rPr>
          </w:rPrChange>
        </w:rPr>
        <w:t xml:space="preserve">condition </w:t>
      </w:r>
      <w:del w:id="17753" w:author="韬 黄" w:date="2018-10-15T21:12:00Z">
        <w:r w:rsidRPr="00C16661" w:rsidDel="000E7B0F">
          <w:rPr>
            <w:rFonts w:cs="Times New Roman"/>
            <w:color w:val="7030A0"/>
            <w:sz w:val="22"/>
            <w:rPrChange w:id="17754" w:author="韬 黄" w:date="2018-10-15T21:27:00Z">
              <w:rPr>
                <w:rFonts w:cs="Times New Roman"/>
                <w:color w:val="000000" w:themeColor="text1"/>
                <w:sz w:val="22"/>
              </w:rPr>
            </w:rPrChange>
          </w:rPr>
          <w:delText xml:space="preserve">where </w:delText>
        </w:r>
      </w:del>
      <w:ins w:id="17755" w:author="韬 黄" w:date="2018-10-15T21:12:00Z">
        <w:r w:rsidR="000E7B0F" w:rsidRPr="00C16661">
          <w:rPr>
            <w:rFonts w:cs="Times New Roman"/>
            <w:color w:val="7030A0"/>
            <w:sz w:val="22"/>
            <w:rPrChange w:id="17756" w:author="韬 黄" w:date="2018-10-15T21:27:00Z">
              <w:rPr>
                <w:rFonts w:cs="Times New Roman"/>
                <w:color w:val="000000" w:themeColor="text1"/>
                <w:sz w:val="22"/>
              </w:rPr>
            </w:rPrChange>
          </w:rPr>
          <w:t xml:space="preserve">when </w:t>
        </w:r>
      </w:ins>
      <w:del w:id="17757" w:author="Huang T  Dr (Surrey Business Schl)" w:date="2018-09-20T16:32:00Z">
        <w:r w:rsidRPr="00C16661" w:rsidDel="00A704DC">
          <w:rPr>
            <w:rFonts w:cs="Times New Roman"/>
            <w:color w:val="7030A0"/>
            <w:sz w:val="22"/>
            <w:rPrChange w:id="17758" w:author="韬 黄" w:date="2018-10-15T21:27:00Z">
              <w:rPr>
                <w:rFonts w:cs="Times New Roman"/>
                <w:color w:val="000000" w:themeColor="text1"/>
                <w:sz w:val="22"/>
              </w:rPr>
            </w:rPrChange>
          </w:rPr>
          <w:delText>structural breaks</w:delText>
        </w:r>
      </w:del>
      <w:ins w:id="17759" w:author="Huang T  Dr (Surrey Business Schl)" w:date="2018-09-20T16:32:00Z">
        <w:r w:rsidR="00A704DC" w:rsidRPr="00C16661">
          <w:rPr>
            <w:rFonts w:cs="Times New Roman"/>
            <w:color w:val="7030A0"/>
            <w:sz w:val="22"/>
            <w:rPrChange w:id="17760" w:author="韬 黄" w:date="2018-10-15T21:27:00Z">
              <w:rPr>
                <w:rFonts w:cs="Times New Roman"/>
                <w:color w:val="000000" w:themeColor="text1"/>
                <w:sz w:val="22"/>
              </w:rPr>
            </w:rPrChange>
          </w:rPr>
          <w:t>structural change</w:t>
        </w:r>
      </w:ins>
      <w:ins w:id="17761" w:author="韬 黄" w:date="2018-10-13T20:00:00Z">
        <w:r w:rsidR="003A03AB" w:rsidRPr="00C16661">
          <w:rPr>
            <w:rFonts w:cs="Times New Roman"/>
            <w:color w:val="7030A0"/>
            <w:sz w:val="22"/>
            <w:rPrChange w:id="17762" w:author="韬 黄" w:date="2018-10-15T21:27:00Z">
              <w:rPr>
                <w:rFonts w:cs="Times New Roman"/>
                <w:color w:val="000000" w:themeColor="text1"/>
                <w:sz w:val="22"/>
              </w:rPr>
            </w:rPrChange>
          </w:rPr>
          <w:t>s</w:t>
        </w:r>
      </w:ins>
      <w:r w:rsidRPr="00C16661">
        <w:rPr>
          <w:rFonts w:cs="Times New Roman"/>
          <w:color w:val="7030A0"/>
          <w:sz w:val="22"/>
          <w:rPrChange w:id="17763" w:author="韬 黄" w:date="2018-10-15T21:27:00Z">
            <w:rPr>
              <w:rFonts w:cs="Times New Roman"/>
              <w:color w:val="000000" w:themeColor="text1"/>
              <w:sz w:val="22"/>
            </w:rPr>
          </w:rPrChange>
        </w:rPr>
        <w:t xml:space="preserve"> are detected. It tries to </w:t>
      </w:r>
      <w:del w:id="17764" w:author="韬 黄" w:date="2018-10-15T21:12:00Z">
        <w:r w:rsidRPr="00C16661" w:rsidDel="008E7396">
          <w:rPr>
            <w:rFonts w:cs="Times New Roman"/>
            <w:color w:val="7030A0"/>
            <w:sz w:val="22"/>
            <w:rPrChange w:id="17765" w:author="韬 黄" w:date="2018-10-15T21:27:00Z">
              <w:rPr>
                <w:rFonts w:cs="Times New Roman"/>
                <w:color w:val="000000" w:themeColor="text1"/>
                <w:sz w:val="22"/>
              </w:rPr>
            </w:rPrChange>
          </w:rPr>
          <w:delText xml:space="preserve">obtain </w:delText>
        </w:r>
      </w:del>
      <w:ins w:id="17766" w:author="韬 黄" w:date="2018-10-15T21:12:00Z">
        <w:r w:rsidR="008E7396" w:rsidRPr="00C16661">
          <w:rPr>
            <w:rFonts w:cs="Times New Roman"/>
            <w:color w:val="7030A0"/>
            <w:sz w:val="22"/>
            <w:rPrChange w:id="17767" w:author="韬 黄" w:date="2018-10-15T21:27:00Z">
              <w:rPr>
                <w:rFonts w:cs="Times New Roman"/>
                <w:color w:val="000000" w:themeColor="text1"/>
                <w:sz w:val="22"/>
              </w:rPr>
            </w:rPrChange>
          </w:rPr>
          <w:t xml:space="preserve">achieve </w:t>
        </w:r>
      </w:ins>
      <w:r w:rsidRPr="00C16661">
        <w:rPr>
          <w:rFonts w:cs="Times New Roman"/>
          <w:color w:val="7030A0"/>
          <w:sz w:val="22"/>
          <w:rPrChange w:id="17768" w:author="韬 黄" w:date="2018-10-15T21:27:00Z">
            <w:rPr>
              <w:rFonts w:cs="Times New Roman"/>
              <w:color w:val="000000" w:themeColor="text1"/>
              <w:sz w:val="22"/>
            </w:rPr>
          </w:rPrChange>
        </w:rPr>
        <w:t>an effective trade-off between the forecast bias and the forecast error variance. The ADL-intra-IC model tries to offset the potential forecast bias by adding the estimate</w:t>
      </w:r>
      <w:ins w:id="17769" w:author="韬 黄" w:date="2018-10-15T21:13:00Z">
        <w:r w:rsidR="008E7396" w:rsidRPr="00C16661">
          <w:rPr>
            <w:rFonts w:cs="Times New Roman"/>
            <w:color w:val="7030A0"/>
            <w:sz w:val="22"/>
            <w:rPrChange w:id="17770" w:author="韬 黄" w:date="2018-10-15T21:27:00Z">
              <w:rPr>
                <w:rFonts w:cs="Times New Roman"/>
                <w:color w:val="000000" w:themeColor="text1"/>
                <w:sz w:val="22"/>
              </w:rPr>
            </w:rPrChange>
          </w:rPr>
          <w:t xml:space="preserve">d </w:t>
        </w:r>
      </w:ins>
      <w:del w:id="17771" w:author="韬 黄" w:date="2018-10-15T21:13:00Z">
        <w:r w:rsidRPr="00C16661" w:rsidDel="008E7396">
          <w:rPr>
            <w:rFonts w:cs="Times New Roman"/>
            <w:color w:val="7030A0"/>
            <w:sz w:val="22"/>
            <w:rPrChange w:id="17772" w:author="韬 黄" w:date="2018-10-15T21:27:00Z">
              <w:rPr>
                <w:rFonts w:cs="Times New Roman"/>
                <w:color w:val="000000" w:themeColor="text1"/>
                <w:sz w:val="22"/>
              </w:rPr>
            </w:rPrChange>
          </w:rPr>
          <w:delText xml:space="preserve"> of the </w:delText>
        </w:r>
      </w:del>
      <w:r w:rsidRPr="00C16661">
        <w:rPr>
          <w:rFonts w:cs="Times New Roman"/>
          <w:color w:val="7030A0"/>
          <w:sz w:val="22"/>
          <w:rPrChange w:id="17773" w:author="韬 黄" w:date="2018-10-15T21:27:00Z">
            <w:rPr>
              <w:rFonts w:cs="Times New Roman"/>
              <w:color w:val="000000" w:themeColor="text1"/>
              <w:sz w:val="22"/>
            </w:rPr>
          </w:rPrChange>
        </w:rPr>
        <w:t xml:space="preserve">forecast bias back to the error term at a cost of inflated forecast error variance when </w:t>
      </w:r>
      <w:del w:id="17774" w:author="Huang T  Dr (Surrey Business Schl)" w:date="2018-09-20T16:32:00Z">
        <w:r w:rsidRPr="00C16661" w:rsidDel="00A704DC">
          <w:rPr>
            <w:rFonts w:cs="Times New Roman"/>
            <w:color w:val="7030A0"/>
            <w:sz w:val="22"/>
            <w:rPrChange w:id="17775" w:author="韬 黄" w:date="2018-10-15T21:27:00Z">
              <w:rPr>
                <w:rFonts w:cs="Times New Roman"/>
                <w:color w:val="000000" w:themeColor="text1"/>
                <w:sz w:val="22"/>
              </w:rPr>
            </w:rPrChange>
          </w:rPr>
          <w:delText>structural breaks</w:delText>
        </w:r>
      </w:del>
      <w:ins w:id="17776" w:author="Huang T  Dr (Surrey Business Schl)" w:date="2018-09-20T16:32:00Z">
        <w:r w:rsidR="00A704DC" w:rsidRPr="00C16661">
          <w:rPr>
            <w:rFonts w:cs="Times New Roman"/>
            <w:color w:val="7030A0"/>
            <w:sz w:val="22"/>
            <w:rPrChange w:id="17777" w:author="韬 黄" w:date="2018-10-15T21:27:00Z">
              <w:rPr>
                <w:rFonts w:cs="Times New Roman"/>
                <w:color w:val="000000" w:themeColor="text1"/>
                <w:sz w:val="22"/>
              </w:rPr>
            </w:rPrChange>
          </w:rPr>
          <w:t>structural change</w:t>
        </w:r>
      </w:ins>
      <w:ins w:id="17778" w:author="韬 黄" w:date="2018-10-13T20:00:00Z">
        <w:r w:rsidR="003A03AB" w:rsidRPr="00C16661">
          <w:rPr>
            <w:rFonts w:cs="Times New Roman"/>
            <w:color w:val="7030A0"/>
            <w:sz w:val="22"/>
            <w:rPrChange w:id="17779" w:author="韬 黄" w:date="2018-10-15T21:27:00Z">
              <w:rPr>
                <w:rFonts w:cs="Times New Roman"/>
                <w:color w:val="000000" w:themeColor="text1"/>
                <w:sz w:val="22"/>
              </w:rPr>
            </w:rPrChange>
          </w:rPr>
          <w:t>s</w:t>
        </w:r>
      </w:ins>
      <w:r w:rsidRPr="00C16661">
        <w:rPr>
          <w:rFonts w:cs="Times New Roman"/>
          <w:color w:val="7030A0"/>
          <w:sz w:val="22"/>
          <w:rPrChange w:id="17780" w:author="韬 黄" w:date="2018-10-15T21:27:00Z">
            <w:rPr>
              <w:rFonts w:cs="Times New Roman"/>
              <w:color w:val="000000" w:themeColor="text1"/>
              <w:sz w:val="22"/>
            </w:rPr>
          </w:rPrChange>
        </w:rPr>
        <w:t xml:space="preserve"> are detected. </w:t>
      </w:r>
      <w:r w:rsidR="00B422C7" w:rsidRPr="00C16661">
        <w:rPr>
          <w:rFonts w:cs="Times New Roman"/>
          <w:color w:val="7030A0"/>
          <w:sz w:val="22"/>
          <w:rPrChange w:id="17781" w:author="韬 黄" w:date="2018-10-15T21:27:00Z">
            <w:rPr>
              <w:rFonts w:cs="Times New Roman"/>
              <w:color w:val="000000" w:themeColor="text1"/>
              <w:sz w:val="22"/>
            </w:rPr>
          </w:rPrChange>
        </w:rPr>
        <w:t xml:space="preserve">In the retailer context, the data at SKU level exhibit very different characteristics across different product categories and usually exhibit high levels of variations. </w:t>
      </w:r>
      <w:r w:rsidRPr="00C16661">
        <w:rPr>
          <w:rFonts w:cs="Times New Roman"/>
          <w:color w:val="7030A0"/>
          <w:sz w:val="22"/>
          <w:rPrChange w:id="17782" w:author="韬 黄" w:date="2018-10-15T21:27:00Z">
            <w:rPr>
              <w:rFonts w:cs="Times New Roman"/>
              <w:color w:val="000000" w:themeColor="text1"/>
              <w:sz w:val="22"/>
            </w:rPr>
          </w:rPrChange>
        </w:rPr>
        <w:t xml:space="preserve">Based on our </w:t>
      </w:r>
      <w:r w:rsidR="00B422C7" w:rsidRPr="00C16661">
        <w:rPr>
          <w:rFonts w:cs="Times New Roman"/>
          <w:color w:val="7030A0"/>
          <w:sz w:val="22"/>
          <w:rPrChange w:id="17783" w:author="韬 黄" w:date="2018-10-15T21:27:00Z">
            <w:rPr>
              <w:rFonts w:cs="Times New Roman"/>
              <w:color w:val="000000" w:themeColor="text1"/>
              <w:sz w:val="22"/>
            </w:rPr>
          </w:rPrChange>
        </w:rPr>
        <w:t>empirical results</w:t>
      </w:r>
      <w:r w:rsidRPr="00C16661">
        <w:rPr>
          <w:rFonts w:cs="Times New Roman"/>
          <w:color w:val="7030A0"/>
          <w:sz w:val="22"/>
          <w:rPrChange w:id="17784" w:author="韬 黄" w:date="2018-10-15T21:27:00Z">
            <w:rPr>
              <w:rFonts w:cs="Times New Roman"/>
              <w:color w:val="000000" w:themeColor="text1"/>
              <w:sz w:val="22"/>
            </w:rPr>
          </w:rPrChange>
        </w:rPr>
        <w:t>, we find that these models outperform the ADL-</w:t>
      </w:r>
      <w:r w:rsidRPr="00C16661">
        <w:rPr>
          <w:rFonts w:cs="Times New Roman"/>
          <w:noProof/>
          <w:color w:val="7030A0"/>
          <w:sz w:val="22"/>
          <w:rPrChange w:id="17785" w:author="韬 黄" w:date="2018-10-15T21:27:00Z">
            <w:rPr>
              <w:rFonts w:cs="Times New Roman"/>
              <w:noProof/>
              <w:color w:val="000000" w:themeColor="text1"/>
              <w:sz w:val="22"/>
            </w:rPr>
          </w:rPrChange>
        </w:rPr>
        <w:t>intra</w:t>
      </w:r>
      <w:r w:rsidRPr="00C16661">
        <w:rPr>
          <w:rFonts w:cs="Times New Roman"/>
          <w:color w:val="7030A0"/>
          <w:sz w:val="22"/>
          <w:rPrChange w:id="17786" w:author="韬 黄" w:date="2018-10-15T21:27:00Z">
            <w:rPr>
              <w:rFonts w:cs="Times New Roman"/>
              <w:color w:val="000000" w:themeColor="text1"/>
              <w:sz w:val="22"/>
            </w:rPr>
          </w:rPrChange>
        </w:rPr>
        <w:t xml:space="preserve"> model across all the 28 product categories. Table 8 shows the percentage reductions of various error measures by </w:t>
      </w:r>
      <w:del w:id="17787" w:author="韬 黄" w:date="2018-10-15T21:22:00Z">
        <w:r w:rsidRPr="00C16661" w:rsidDel="00C73E2B">
          <w:rPr>
            <w:rFonts w:cs="Times New Roman"/>
            <w:color w:val="7030A0"/>
            <w:sz w:val="22"/>
            <w:rPrChange w:id="17788" w:author="韬 黄" w:date="2018-10-15T21:27:00Z">
              <w:rPr>
                <w:rFonts w:cs="Times New Roman"/>
                <w:color w:val="000000" w:themeColor="text1"/>
                <w:sz w:val="22"/>
              </w:rPr>
            </w:rPrChange>
          </w:rPr>
          <w:delText>these models compared to different benchmark models</w:delText>
        </w:r>
      </w:del>
      <w:ins w:id="17789" w:author="韬 黄" w:date="2018-10-15T21:22:00Z">
        <w:r w:rsidR="00C73E2B" w:rsidRPr="00C16661">
          <w:rPr>
            <w:rFonts w:cs="Times New Roman"/>
            <w:color w:val="7030A0"/>
            <w:sz w:val="22"/>
            <w:rPrChange w:id="17790" w:author="韬 黄" w:date="2018-10-15T21:27:00Z">
              <w:rPr>
                <w:rFonts w:cs="Times New Roman"/>
                <w:color w:val="000000" w:themeColor="text1"/>
                <w:sz w:val="22"/>
              </w:rPr>
            </w:rPrChange>
          </w:rPr>
          <w:t>the ADL-</w:t>
        </w:r>
        <w:r w:rsidR="00C73E2B" w:rsidRPr="00960614">
          <w:rPr>
            <w:rFonts w:cs="Times New Roman"/>
            <w:color w:val="7030A0"/>
            <w:sz w:val="22"/>
            <w:rPrChange w:id="17791" w:author="韬 黄" w:date="2018-10-15T21:37:00Z">
              <w:rPr>
                <w:rFonts w:cs="Times New Roman"/>
                <w:color w:val="000000" w:themeColor="text1"/>
                <w:sz w:val="22"/>
              </w:rPr>
            </w:rPrChange>
          </w:rPr>
          <w:t>intra-EWC model and the ADL-</w:t>
        </w:r>
      </w:ins>
      <w:ins w:id="17792" w:author="韬 黄" w:date="2018-10-15T21:23:00Z">
        <w:r w:rsidR="00C73E2B" w:rsidRPr="00960614">
          <w:rPr>
            <w:rFonts w:cs="Times New Roman"/>
            <w:color w:val="7030A0"/>
            <w:sz w:val="22"/>
            <w:rPrChange w:id="17793" w:author="韬 黄" w:date="2018-10-15T21:37:00Z">
              <w:rPr>
                <w:rFonts w:cs="Times New Roman"/>
                <w:color w:val="000000" w:themeColor="text1"/>
                <w:sz w:val="22"/>
              </w:rPr>
            </w:rPrChange>
          </w:rPr>
          <w:t>intra-IC model</w:t>
        </w:r>
      </w:ins>
      <w:r w:rsidRPr="00960614">
        <w:rPr>
          <w:rFonts w:cs="Times New Roman"/>
          <w:color w:val="7030A0"/>
          <w:sz w:val="22"/>
          <w:rPrChange w:id="17794" w:author="韬 黄" w:date="2018-10-15T21:37:00Z">
            <w:rPr>
              <w:rFonts w:cs="Times New Roman"/>
              <w:color w:val="000000" w:themeColor="text1"/>
              <w:sz w:val="22"/>
            </w:rPr>
          </w:rPrChange>
        </w:rPr>
        <w:t xml:space="preserve"> for </w:t>
      </w:r>
      <w:del w:id="17795" w:author="韬 黄" w:date="2018-10-15T21:23:00Z">
        <w:r w:rsidRPr="00960614" w:rsidDel="00C73E2B">
          <w:rPr>
            <w:rFonts w:cs="Times New Roman"/>
            <w:color w:val="7030A0"/>
            <w:sz w:val="22"/>
            <w:rPrChange w:id="17796" w:author="韬 黄" w:date="2018-10-15T21:37:00Z">
              <w:rPr>
                <w:rFonts w:cs="Times New Roman"/>
                <w:color w:val="000000" w:themeColor="text1"/>
                <w:sz w:val="22"/>
              </w:rPr>
            </w:rPrChange>
          </w:rPr>
          <w:delText xml:space="preserve">the </w:delText>
        </w:r>
      </w:del>
      <w:r w:rsidRPr="00960614">
        <w:rPr>
          <w:rFonts w:cs="Times New Roman"/>
          <w:color w:val="7030A0"/>
          <w:sz w:val="22"/>
          <w:rPrChange w:id="17797" w:author="韬 黄" w:date="2018-10-15T21:37:00Z">
            <w:rPr>
              <w:rFonts w:cs="Times New Roman"/>
              <w:color w:val="000000" w:themeColor="text1"/>
              <w:sz w:val="22"/>
            </w:rPr>
          </w:rPrChange>
        </w:rPr>
        <w:t>one to eight</w:t>
      </w:r>
      <w:r w:rsidR="00493B2C" w:rsidRPr="00960614">
        <w:rPr>
          <w:rFonts w:cs="Times New Roman"/>
          <w:color w:val="7030A0"/>
          <w:sz w:val="22"/>
          <w:rPrChange w:id="17798" w:author="韬 黄" w:date="2018-10-15T21:37:00Z">
            <w:rPr>
              <w:rFonts w:cs="Times New Roman"/>
              <w:color w:val="000000" w:themeColor="text1"/>
              <w:sz w:val="22"/>
            </w:rPr>
          </w:rPrChange>
        </w:rPr>
        <w:t>-</w:t>
      </w:r>
      <w:r w:rsidRPr="00960614">
        <w:rPr>
          <w:rFonts w:cs="Times New Roman"/>
          <w:color w:val="7030A0"/>
          <w:sz w:val="22"/>
          <w:rPrChange w:id="17799" w:author="韬 黄" w:date="2018-10-15T21:37:00Z">
            <w:rPr>
              <w:rFonts w:cs="Times New Roman"/>
              <w:color w:val="000000" w:themeColor="text1"/>
              <w:sz w:val="22"/>
            </w:rPr>
          </w:rPrChange>
        </w:rPr>
        <w:t>week forecast horizon</w:t>
      </w:r>
      <w:r w:rsidRPr="00960614">
        <w:rPr>
          <w:rStyle w:val="FootnoteReference"/>
          <w:rFonts w:cs="Times New Roman"/>
          <w:color w:val="7030A0"/>
          <w:sz w:val="22"/>
          <w:rPrChange w:id="17800" w:author="韬 黄" w:date="2018-10-15T21:37:00Z">
            <w:rPr>
              <w:rStyle w:val="FootnoteReference"/>
              <w:rFonts w:cs="Times New Roman"/>
              <w:color w:val="000000" w:themeColor="text1"/>
              <w:sz w:val="22"/>
            </w:rPr>
          </w:rPrChange>
        </w:rPr>
        <w:footnoteReference w:id="26"/>
      </w:r>
      <w:r w:rsidRPr="00960614">
        <w:rPr>
          <w:rFonts w:cs="Times New Roman"/>
          <w:color w:val="7030A0"/>
          <w:sz w:val="22"/>
          <w:rPrChange w:id="17801" w:author="韬 黄" w:date="2018-10-15T21:37:00Z">
            <w:rPr>
              <w:rFonts w:cs="Times New Roman"/>
              <w:color w:val="000000" w:themeColor="text1"/>
              <w:sz w:val="22"/>
            </w:rPr>
          </w:rPrChange>
        </w:rPr>
        <w:t xml:space="preserve">. </w:t>
      </w:r>
      <w:ins w:id="17802" w:author="韬 黄" w:date="2018-10-15T21:34:00Z">
        <w:r w:rsidR="00D31744" w:rsidRPr="00960614">
          <w:rPr>
            <w:rFonts w:cs="Times New Roman"/>
            <w:color w:val="7030A0"/>
            <w:sz w:val="22"/>
            <w:rPrChange w:id="17803" w:author="韬 黄" w:date="2018-10-15T21:37:00Z">
              <w:rPr>
                <w:rFonts w:cs="Times New Roman"/>
                <w:color w:val="7030A0"/>
                <w:sz w:val="22"/>
              </w:rPr>
            </w:rPrChange>
          </w:rPr>
          <w:t xml:space="preserve">Specifically, </w:t>
        </w:r>
      </w:ins>
      <w:ins w:id="17804" w:author="韬 黄" w:date="2018-10-15T21:35:00Z">
        <w:r w:rsidR="00D31744" w:rsidRPr="00960614">
          <w:rPr>
            <w:rFonts w:cs="Times New Roman"/>
            <w:color w:val="7030A0"/>
            <w:sz w:val="22"/>
            <w:rPrChange w:id="17805" w:author="韬 黄" w:date="2018-10-15T21:37:00Z">
              <w:rPr>
                <w:rFonts w:cs="Times New Roman"/>
                <w:color w:val="7030A0"/>
                <w:sz w:val="22"/>
              </w:rPr>
            </w:rPrChange>
          </w:rPr>
          <w:t xml:space="preserve">by using </w:t>
        </w:r>
      </w:ins>
      <w:ins w:id="17806" w:author="韬 黄" w:date="2018-10-15T21:34:00Z">
        <w:r w:rsidR="00D31744" w:rsidRPr="00960614">
          <w:rPr>
            <w:rFonts w:cs="Times New Roman"/>
            <w:color w:val="7030A0"/>
            <w:sz w:val="22"/>
            <w:rPrChange w:id="17807" w:author="韬 黄" w:date="2018-10-15T21:37:00Z">
              <w:rPr>
                <w:rFonts w:cs="Times New Roman"/>
                <w:color w:val="7030A0"/>
                <w:sz w:val="22"/>
              </w:rPr>
            </w:rPrChange>
          </w:rPr>
          <w:t xml:space="preserve">the ADL-intra-EWC model </w:t>
        </w:r>
      </w:ins>
      <w:ins w:id="17808" w:author="韬 黄" w:date="2018-10-15T21:35:00Z">
        <w:r w:rsidR="00D31744" w:rsidRPr="00960614">
          <w:rPr>
            <w:rFonts w:cs="Times New Roman"/>
            <w:color w:val="7030A0"/>
            <w:sz w:val="22"/>
            <w:rPrChange w:id="17809" w:author="韬 黄" w:date="2018-10-15T21:37:00Z">
              <w:rPr>
                <w:rFonts w:cs="Times New Roman"/>
                <w:color w:val="7030A0"/>
                <w:sz w:val="22"/>
              </w:rPr>
            </w:rPrChange>
          </w:rPr>
          <w:t xml:space="preserve">we can </w:t>
        </w:r>
      </w:ins>
      <w:ins w:id="17810" w:author="韬 黄" w:date="2018-10-15T21:34:00Z">
        <w:r w:rsidR="00D31744" w:rsidRPr="00960614">
          <w:rPr>
            <w:rFonts w:cs="Times New Roman"/>
            <w:color w:val="7030A0"/>
            <w:sz w:val="22"/>
            <w:rPrChange w:id="17811" w:author="韬 黄" w:date="2018-10-15T21:37:00Z">
              <w:rPr>
                <w:rFonts w:cs="Times New Roman"/>
                <w:color w:val="7030A0"/>
                <w:sz w:val="22"/>
              </w:rPr>
            </w:rPrChange>
          </w:rPr>
          <w:t>reduce the</w:t>
        </w:r>
      </w:ins>
      <w:ins w:id="17812" w:author="韬 黄" w:date="2018-10-15T21:35:00Z">
        <w:r w:rsidR="00D31744" w:rsidRPr="00960614">
          <w:rPr>
            <w:rFonts w:cs="Times New Roman"/>
            <w:color w:val="7030A0"/>
            <w:sz w:val="22"/>
            <w:rPrChange w:id="17813" w:author="韬 黄" w:date="2018-10-15T21:37:00Z">
              <w:rPr>
                <w:rFonts w:cs="Times New Roman"/>
                <w:color w:val="7030A0"/>
                <w:sz w:val="22"/>
              </w:rPr>
            </w:rPrChange>
          </w:rPr>
          <w:t xml:space="preserve"> MASE by 10.6% compared to the current practice Base-lift method.</w:t>
        </w:r>
      </w:ins>
      <w:ins w:id="17814" w:author="韬 黄" w:date="2018-10-15T21:34:00Z">
        <w:r w:rsidR="00D31744" w:rsidRPr="00960614">
          <w:rPr>
            <w:rFonts w:cs="Times New Roman"/>
            <w:color w:val="7030A0"/>
            <w:sz w:val="22"/>
            <w:rPrChange w:id="17815" w:author="韬 黄" w:date="2018-10-15T21:37:00Z">
              <w:rPr>
                <w:rFonts w:cs="Times New Roman"/>
                <w:color w:val="7030A0"/>
                <w:sz w:val="22"/>
              </w:rPr>
            </w:rPrChange>
          </w:rPr>
          <w:t xml:space="preserve"> </w:t>
        </w:r>
      </w:ins>
      <w:ins w:id="17816" w:author="韬 黄" w:date="2018-10-15T21:52:00Z">
        <w:r w:rsidR="00F323A5">
          <w:rPr>
            <w:rFonts w:cs="Times New Roman"/>
            <w:color w:val="7030A0"/>
            <w:sz w:val="22"/>
          </w:rPr>
          <w:t>Therefore, o</w:t>
        </w:r>
        <w:r w:rsidR="00F323A5" w:rsidRPr="00F323A5">
          <w:rPr>
            <w:rFonts w:cs="Times New Roman"/>
            <w:color w:val="7030A0"/>
            <w:sz w:val="22"/>
          </w:rPr>
          <w:t xml:space="preserve">ur </w:t>
        </w:r>
        <w:r w:rsidR="00F323A5">
          <w:rPr>
            <w:rFonts w:cs="Times New Roman"/>
            <w:color w:val="7030A0"/>
            <w:sz w:val="22"/>
          </w:rPr>
          <w:t>study</w:t>
        </w:r>
        <w:r w:rsidR="00F323A5" w:rsidRPr="00F323A5">
          <w:rPr>
            <w:rFonts w:cs="Times New Roman"/>
            <w:color w:val="7030A0"/>
            <w:sz w:val="22"/>
          </w:rPr>
          <w:t xml:space="preserve"> provides </w:t>
        </w:r>
        <w:r w:rsidR="00F323A5">
          <w:rPr>
            <w:rFonts w:cs="Times New Roman"/>
            <w:color w:val="7030A0"/>
            <w:sz w:val="22"/>
          </w:rPr>
          <w:t xml:space="preserve">retailers more effective forecasting methods. </w:t>
        </w:r>
      </w:ins>
    </w:p>
    <w:p w14:paraId="2F8ACA66" w14:textId="77777777" w:rsidR="00F323A5" w:rsidRDefault="00F323A5" w:rsidP="004C569C">
      <w:pPr>
        <w:shd w:val="clear" w:color="auto" w:fill="FFFFFF" w:themeFill="background1"/>
        <w:spacing w:after="0" w:line="360" w:lineRule="auto"/>
        <w:rPr>
          <w:ins w:id="17817" w:author="韬 黄" w:date="2018-10-15T21:51:00Z"/>
          <w:rFonts w:cs="Times New Roman"/>
          <w:color w:val="7030A0"/>
          <w:sz w:val="22"/>
        </w:rPr>
      </w:pPr>
    </w:p>
    <w:p w14:paraId="06811815" w14:textId="010ECAE8" w:rsidR="004C569C" w:rsidRPr="00960614" w:rsidDel="00D31744" w:rsidRDefault="004C569C" w:rsidP="00C73E2B">
      <w:pPr>
        <w:shd w:val="clear" w:color="auto" w:fill="FFFFFF" w:themeFill="background1"/>
        <w:spacing w:after="0" w:line="360" w:lineRule="auto"/>
        <w:rPr>
          <w:del w:id="17818" w:author="韬 黄" w:date="2018-10-15T21:36:00Z"/>
          <w:rFonts w:cs="Times New Roman"/>
          <w:color w:val="7030A0"/>
          <w:sz w:val="22"/>
          <w:rPrChange w:id="17819" w:author="韬 黄" w:date="2018-10-15T21:37:00Z">
            <w:rPr>
              <w:del w:id="17820" w:author="韬 黄" w:date="2018-10-15T21:36:00Z"/>
              <w:rFonts w:cs="Times New Roman"/>
              <w:color w:val="000000" w:themeColor="text1"/>
              <w:sz w:val="22"/>
            </w:rPr>
          </w:rPrChange>
        </w:rPr>
        <w:pPrChange w:id="17821" w:author="韬 黄" w:date="2018-10-15T21:23:00Z">
          <w:pPr>
            <w:shd w:val="clear" w:color="auto" w:fill="FFFFFF" w:themeFill="background1"/>
            <w:spacing w:after="0" w:line="360" w:lineRule="auto"/>
          </w:pPr>
        </w:pPrChange>
      </w:pPr>
      <w:del w:id="17822" w:author="韬 黄" w:date="2018-10-15T21:23:00Z">
        <w:r w:rsidRPr="00960614" w:rsidDel="00C73E2B">
          <w:rPr>
            <w:rFonts w:cs="Times New Roman"/>
            <w:color w:val="7030A0"/>
            <w:sz w:val="22"/>
            <w:rPrChange w:id="17823" w:author="韬 黄" w:date="2018-10-15T21:37:00Z">
              <w:rPr>
                <w:rFonts w:cs="Times New Roman"/>
                <w:color w:val="000000" w:themeColor="text1"/>
                <w:sz w:val="22"/>
              </w:rPr>
            </w:rPrChange>
          </w:rPr>
          <w:delText>For example, the ADL-</w:delText>
        </w:r>
        <w:r w:rsidRPr="00960614" w:rsidDel="00C73E2B">
          <w:rPr>
            <w:rFonts w:cs="Times New Roman"/>
            <w:noProof/>
            <w:color w:val="7030A0"/>
            <w:sz w:val="22"/>
            <w:rPrChange w:id="17824" w:author="韬 黄" w:date="2018-10-15T21:37:00Z">
              <w:rPr>
                <w:rFonts w:cs="Times New Roman"/>
                <w:noProof/>
                <w:color w:val="000000" w:themeColor="text1"/>
                <w:sz w:val="22"/>
              </w:rPr>
            </w:rPrChange>
          </w:rPr>
          <w:delText>intra</w:delText>
        </w:r>
        <w:r w:rsidRPr="00960614" w:rsidDel="00C73E2B">
          <w:rPr>
            <w:rFonts w:cs="Times New Roman"/>
            <w:color w:val="7030A0"/>
            <w:sz w:val="22"/>
            <w:rPrChange w:id="17825" w:author="韬 黄" w:date="2018-10-15T21:37:00Z">
              <w:rPr>
                <w:rFonts w:cs="Times New Roman"/>
                <w:color w:val="000000" w:themeColor="text1"/>
                <w:sz w:val="22"/>
              </w:rPr>
            </w:rPrChange>
          </w:rPr>
          <w:delText>-EWC model reduces the MASE of the ADL-</w:delText>
        </w:r>
        <w:r w:rsidRPr="00960614" w:rsidDel="00C73E2B">
          <w:rPr>
            <w:rFonts w:cs="Times New Roman"/>
            <w:noProof/>
            <w:color w:val="7030A0"/>
            <w:sz w:val="22"/>
            <w:rPrChange w:id="17826" w:author="韬 黄" w:date="2018-10-15T21:37:00Z">
              <w:rPr>
                <w:rFonts w:cs="Times New Roman"/>
                <w:noProof/>
                <w:color w:val="000000" w:themeColor="text1"/>
                <w:sz w:val="22"/>
              </w:rPr>
            </w:rPrChange>
          </w:rPr>
          <w:delText>intra model</w:delText>
        </w:r>
        <w:r w:rsidRPr="00960614" w:rsidDel="00C73E2B">
          <w:rPr>
            <w:rFonts w:cs="Times New Roman"/>
            <w:color w:val="7030A0"/>
            <w:sz w:val="22"/>
            <w:rPrChange w:id="17827" w:author="韬 黄" w:date="2018-10-15T21:37:00Z">
              <w:rPr>
                <w:rFonts w:cs="Times New Roman"/>
                <w:color w:val="000000" w:themeColor="text1"/>
                <w:sz w:val="22"/>
              </w:rPr>
            </w:rPrChange>
          </w:rPr>
          <w:delText xml:space="preserve"> by 0.18% and reduces the MASE of the Base-lift model by 10.49%. The ADL-</w:delText>
        </w:r>
        <w:r w:rsidRPr="00960614" w:rsidDel="00C73E2B">
          <w:rPr>
            <w:rFonts w:cs="Times New Roman"/>
            <w:noProof/>
            <w:color w:val="7030A0"/>
            <w:sz w:val="22"/>
            <w:rPrChange w:id="17828" w:author="韬 黄" w:date="2018-10-15T21:37:00Z">
              <w:rPr>
                <w:rFonts w:cs="Times New Roman"/>
                <w:noProof/>
                <w:color w:val="000000" w:themeColor="text1"/>
                <w:sz w:val="22"/>
              </w:rPr>
            </w:rPrChange>
          </w:rPr>
          <w:delText>intra</w:delText>
        </w:r>
        <w:r w:rsidRPr="00960614" w:rsidDel="00C73E2B">
          <w:rPr>
            <w:rFonts w:cs="Times New Roman"/>
            <w:color w:val="7030A0"/>
            <w:sz w:val="22"/>
            <w:rPrChange w:id="17829" w:author="韬 黄" w:date="2018-10-15T21:37:00Z">
              <w:rPr>
                <w:rFonts w:cs="Times New Roman"/>
                <w:color w:val="000000" w:themeColor="text1"/>
                <w:sz w:val="22"/>
              </w:rPr>
            </w:rPrChange>
          </w:rPr>
          <w:delText>-IC model reduces the MASE of the ADL-</w:delText>
        </w:r>
        <w:r w:rsidRPr="00960614" w:rsidDel="00C73E2B">
          <w:rPr>
            <w:rFonts w:cs="Times New Roman"/>
            <w:noProof/>
            <w:color w:val="7030A0"/>
            <w:sz w:val="22"/>
            <w:rPrChange w:id="17830" w:author="韬 黄" w:date="2018-10-15T21:37:00Z">
              <w:rPr>
                <w:rFonts w:cs="Times New Roman"/>
                <w:noProof/>
                <w:color w:val="000000" w:themeColor="text1"/>
                <w:sz w:val="22"/>
              </w:rPr>
            </w:rPrChange>
          </w:rPr>
          <w:delText>intra model</w:delText>
        </w:r>
        <w:r w:rsidRPr="00960614" w:rsidDel="00C73E2B">
          <w:rPr>
            <w:rFonts w:cs="Times New Roman"/>
            <w:color w:val="7030A0"/>
            <w:sz w:val="22"/>
            <w:rPrChange w:id="17831" w:author="韬 黄" w:date="2018-10-15T21:37:00Z">
              <w:rPr>
                <w:rFonts w:cs="Times New Roman"/>
                <w:color w:val="000000" w:themeColor="text1"/>
                <w:sz w:val="22"/>
              </w:rPr>
            </w:rPrChange>
          </w:rPr>
          <w:delText xml:space="preserve"> by 0.45% and reduces the MASE of the Base-lift model by 10.74%.</w:delText>
        </w:r>
        <w:r w:rsidR="00AF07FD" w:rsidRPr="00960614" w:rsidDel="00C73E2B">
          <w:rPr>
            <w:rFonts w:cs="Times New Roman"/>
            <w:color w:val="7030A0"/>
            <w:sz w:val="22"/>
            <w:rPrChange w:id="17832" w:author="韬 黄" w:date="2018-10-15T21:37:00Z">
              <w:rPr>
                <w:rFonts w:cs="Times New Roman"/>
                <w:color w:val="000000" w:themeColor="text1"/>
                <w:sz w:val="22"/>
              </w:rPr>
            </w:rPrChange>
          </w:rPr>
          <w:delText xml:space="preserve"> The ADL-</w:delText>
        </w:r>
        <w:r w:rsidR="00AF07FD" w:rsidRPr="00960614" w:rsidDel="00C73E2B">
          <w:rPr>
            <w:rFonts w:cs="Times New Roman"/>
            <w:noProof/>
            <w:color w:val="7030A0"/>
            <w:sz w:val="22"/>
            <w:rPrChange w:id="17833" w:author="韬 黄" w:date="2018-10-15T21:37:00Z">
              <w:rPr>
                <w:rFonts w:cs="Times New Roman"/>
                <w:noProof/>
                <w:color w:val="000000" w:themeColor="text1"/>
                <w:sz w:val="22"/>
              </w:rPr>
            </w:rPrChange>
          </w:rPr>
          <w:delText>EWC</w:delText>
        </w:r>
        <w:r w:rsidR="00AF07FD" w:rsidRPr="00960614" w:rsidDel="00C73E2B">
          <w:rPr>
            <w:rFonts w:cs="Times New Roman"/>
            <w:color w:val="7030A0"/>
            <w:sz w:val="22"/>
            <w:rPrChange w:id="17834" w:author="韬 黄" w:date="2018-10-15T21:37:00Z">
              <w:rPr>
                <w:rFonts w:cs="Times New Roman"/>
                <w:color w:val="000000" w:themeColor="text1"/>
                <w:sz w:val="22"/>
              </w:rPr>
            </w:rPrChange>
          </w:rPr>
          <w:delText>-IC model reduces the MASE of the ADL-</w:delText>
        </w:r>
        <w:r w:rsidR="00AF07FD" w:rsidRPr="00960614" w:rsidDel="00C73E2B">
          <w:rPr>
            <w:rFonts w:cs="Times New Roman"/>
            <w:noProof/>
            <w:color w:val="7030A0"/>
            <w:sz w:val="22"/>
            <w:rPrChange w:id="17835" w:author="韬 黄" w:date="2018-10-15T21:37:00Z">
              <w:rPr>
                <w:rFonts w:cs="Times New Roman"/>
                <w:noProof/>
                <w:color w:val="000000" w:themeColor="text1"/>
                <w:sz w:val="22"/>
              </w:rPr>
            </w:rPrChange>
          </w:rPr>
          <w:delText>intra model</w:delText>
        </w:r>
        <w:r w:rsidR="00AF07FD" w:rsidRPr="00960614" w:rsidDel="00C73E2B">
          <w:rPr>
            <w:rFonts w:cs="Times New Roman"/>
            <w:color w:val="7030A0"/>
            <w:sz w:val="22"/>
            <w:rPrChange w:id="17836" w:author="韬 黄" w:date="2018-10-15T21:37:00Z">
              <w:rPr>
                <w:rFonts w:cs="Times New Roman"/>
                <w:color w:val="000000" w:themeColor="text1"/>
                <w:sz w:val="22"/>
              </w:rPr>
            </w:rPrChange>
          </w:rPr>
          <w:delText xml:space="preserve"> by 0.85% and reduces the MASE of the Base-lift model by 11.09%. </w:delText>
        </w:r>
      </w:del>
      <w:del w:id="17837" w:author="韬 黄" w:date="2018-10-15T21:36:00Z">
        <w:r w:rsidRPr="00960614" w:rsidDel="00D31744">
          <w:rPr>
            <w:rFonts w:cs="Times New Roman"/>
            <w:color w:val="7030A0"/>
            <w:sz w:val="22"/>
            <w:rPrChange w:id="17838" w:author="韬 黄" w:date="2018-10-15T21:37:00Z">
              <w:rPr>
                <w:rFonts w:cs="Times New Roman"/>
                <w:color w:val="000000" w:themeColor="text1"/>
                <w:sz w:val="22"/>
              </w:rPr>
            </w:rPrChange>
          </w:rPr>
          <w:delText>More important than these average reductions, at the category level, the</w:delText>
        </w:r>
        <w:r w:rsidR="00AF07FD" w:rsidRPr="00960614" w:rsidDel="00D31744">
          <w:rPr>
            <w:rFonts w:cs="Times New Roman"/>
            <w:color w:val="7030A0"/>
            <w:sz w:val="22"/>
            <w:rPrChange w:id="17839" w:author="韬 黄" w:date="2018-10-15T21:37:00Z">
              <w:rPr>
                <w:rFonts w:cs="Times New Roman"/>
                <w:color w:val="000000" w:themeColor="text1"/>
                <w:sz w:val="22"/>
              </w:rPr>
            </w:rPrChange>
          </w:rPr>
          <w:delText xml:space="preserve">se models </w:delText>
        </w:r>
        <w:r w:rsidRPr="00960614" w:rsidDel="00D31744">
          <w:rPr>
            <w:rFonts w:cs="Times New Roman"/>
            <w:color w:val="7030A0"/>
            <w:sz w:val="22"/>
            <w:rPrChange w:id="17840" w:author="韬 黄" w:date="2018-10-15T21:37:00Z">
              <w:rPr>
                <w:rFonts w:cs="Times New Roman"/>
                <w:color w:val="000000" w:themeColor="text1"/>
                <w:sz w:val="22"/>
              </w:rPr>
            </w:rPrChange>
          </w:rPr>
          <w:delText>have superior forecasting performance compared to the ADL-</w:delText>
        </w:r>
        <w:r w:rsidRPr="00960614" w:rsidDel="00D31744">
          <w:rPr>
            <w:rFonts w:cs="Times New Roman"/>
            <w:noProof/>
            <w:color w:val="7030A0"/>
            <w:sz w:val="22"/>
            <w:rPrChange w:id="17841" w:author="韬 黄" w:date="2018-10-15T21:37:00Z">
              <w:rPr>
                <w:rFonts w:cs="Times New Roman"/>
                <w:noProof/>
                <w:color w:val="000000" w:themeColor="text1"/>
                <w:sz w:val="22"/>
              </w:rPr>
            </w:rPrChange>
          </w:rPr>
          <w:delText>intra</w:delText>
        </w:r>
        <w:r w:rsidRPr="00960614" w:rsidDel="00D31744">
          <w:rPr>
            <w:rFonts w:cs="Times New Roman"/>
            <w:color w:val="7030A0"/>
            <w:sz w:val="22"/>
            <w:rPrChange w:id="17842" w:author="韬 黄" w:date="2018-10-15T21:37:00Z">
              <w:rPr>
                <w:rFonts w:cs="Times New Roman"/>
                <w:color w:val="000000" w:themeColor="text1"/>
                <w:sz w:val="22"/>
              </w:rPr>
            </w:rPrChange>
          </w:rPr>
          <w:delText xml:space="preserve"> model for most of the product categories.  </w:delText>
        </w:r>
      </w:del>
    </w:p>
    <w:p w14:paraId="218591B5" w14:textId="64C01DDB" w:rsidR="004C569C" w:rsidRPr="00960614" w:rsidDel="00205AED" w:rsidRDefault="004C569C" w:rsidP="004C569C">
      <w:pPr>
        <w:shd w:val="clear" w:color="auto" w:fill="FFFFFF" w:themeFill="background1"/>
        <w:spacing w:after="0" w:line="360" w:lineRule="auto"/>
        <w:rPr>
          <w:del w:id="17843" w:author="韬 黄" w:date="2018-10-15T21:33:00Z"/>
          <w:rFonts w:cs="Times New Roman"/>
          <w:color w:val="7030A0"/>
          <w:sz w:val="22"/>
          <w:rPrChange w:id="17844" w:author="韬 黄" w:date="2018-10-15T21:37:00Z">
            <w:rPr>
              <w:del w:id="17845" w:author="韬 黄" w:date="2018-10-15T21:33:00Z"/>
              <w:rFonts w:cs="Times New Roman"/>
              <w:color w:val="000000" w:themeColor="text1"/>
              <w:sz w:val="22"/>
            </w:rPr>
          </w:rPrChange>
        </w:rPr>
      </w:pPr>
    </w:p>
    <w:p w14:paraId="1C338973" w14:textId="7A8373A8" w:rsidR="004C569C" w:rsidRPr="00960614" w:rsidDel="00205AED" w:rsidRDefault="004C569C" w:rsidP="004C569C">
      <w:pPr>
        <w:shd w:val="clear" w:color="auto" w:fill="FFFFFF" w:themeFill="background1"/>
        <w:spacing w:after="0" w:line="360" w:lineRule="auto"/>
        <w:rPr>
          <w:del w:id="17846" w:author="韬 黄" w:date="2018-10-15T21:33:00Z"/>
          <w:rFonts w:cs="Times New Roman"/>
          <w:color w:val="7030A0"/>
          <w:sz w:val="22"/>
          <w:rPrChange w:id="17847" w:author="韬 黄" w:date="2018-10-15T21:37:00Z">
            <w:rPr>
              <w:del w:id="17848" w:author="韬 黄" w:date="2018-10-15T21:33:00Z"/>
              <w:rFonts w:cs="Times New Roman"/>
              <w:color w:val="000000" w:themeColor="text1"/>
              <w:sz w:val="22"/>
            </w:rPr>
          </w:rPrChange>
        </w:rPr>
      </w:pPr>
      <w:del w:id="17849" w:author="韬 黄" w:date="2018-10-15T21:33:00Z">
        <w:r w:rsidRPr="00960614" w:rsidDel="00205AED">
          <w:rPr>
            <w:rFonts w:cs="Times New Roman"/>
            <w:color w:val="7030A0"/>
            <w:sz w:val="22"/>
            <w:rPrChange w:id="17850" w:author="韬 黄" w:date="2018-10-15T21:37:00Z">
              <w:rPr>
                <w:rFonts w:cs="Times New Roman"/>
                <w:color w:val="000000" w:themeColor="text1"/>
                <w:sz w:val="22"/>
              </w:rPr>
            </w:rPrChange>
          </w:rPr>
          <w:delText>We observe that the ADL-</w:delText>
        </w:r>
        <w:r w:rsidRPr="00960614" w:rsidDel="00205AED">
          <w:rPr>
            <w:rFonts w:cs="Times New Roman"/>
            <w:noProof/>
            <w:color w:val="7030A0"/>
            <w:sz w:val="22"/>
            <w:rPrChange w:id="17851" w:author="韬 黄" w:date="2018-10-15T21:37:00Z">
              <w:rPr>
                <w:rFonts w:cs="Times New Roman"/>
                <w:noProof/>
                <w:color w:val="000000" w:themeColor="text1"/>
                <w:sz w:val="22"/>
              </w:rPr>
            </w:rPrChange>
          </w:rPr>
          <w:delText>intra</w:delText>
        </w:r>
        <w:r w:rsidRPr="00960614" w:rsidDel="00205AED">
          <w:rPr>
            <w:rFonts w:cs="Times New Roman"/>
            <w:color w:val="7030A0"/>
            <w:sz w:val="22"/>
            <w:rPrChange w:id="17852" w:author="韬 黄" w:date="2018-10-15T21:37:00Z">
              <w:rPr>
                <w:rFonts w:cs="Times New Roman"/>
                <w:color w:val="000000" w:themeColor="text1"/>
                <w:sz w:val="22"/>
              </w:rPr>
            </w:rPrChange>
          </w:rPr>
          <w:delText>-EWC model has the best performance for the promoted forecast period while the ADL-</w:delText>
        </w:r>
        <w:r w:rsidRPr="00960614" w:rsidDel="00205AED">
          <w:rPr>
            <w:rFonts w:cs="Times New Roman"/>
            <w:noProof/>
            <w:color w:val="7030A0"/>
            <w:sz w:val="22"/>
            <w:rPrChange w:id="17853" w:author="韬 黄" w:date="2018-10-15T21:37:00Z">
              <w:rPr>
                <w:rFonts w:cs="Times New Roman"/>
                <w:noProof/>
                <w:color w:val="000000" w:themeColor="text1"/>
                <w:sz w:val="22"/>
              </w:rPr>
            </w:rPrChange>
          </w:rPr>
          <w:delText>intra</w:delText>
        </w:r>
        <w:r w:rsidRPr="00960614" w:rsidDel="00205AED">
          <w:rPr>
            <w:rFonts w:cs="Times New Roman"/>
            <w:color w:val="7030A0"/>
            <w:sz w:val="22"/>
            <w:rPrChange w:id="17854" w:author="韬 黄" w:date="2018-10-15T21:37:00Z">
              <w:rPr>
                <w:rFonts w:cs="Times New Roman"/>
                <w:color w:val="000000" w:themeColor="text1"/>
                <w:sz w:val="22"/>
              </w:rPr>
            </w:rPrChange>
          </w:rPr>
          <w:delText>-IC mode</w:delText>
        </w:r>
      </w:del>
      <w:del w:id="17855" w:author="Unknown">
        <w:r w:rsidRPr="00960614" w:rsidDel="00F323A5">
          <w:rPr>
            <w:rFonts w:cs="Times New Roman"/>
            <w:color w:val="7030A0"/>
            <w:sz w:val="22"/>
            <w:rPrChange w:id="17856" w:author="韬 黄" w:date="2018-10-15T21:37:00Z">
              <w:rPr>
                <w:rFonts w:cs="Times New Roman"/>
                <w:color w:val="000000" w:themeColor="text1"/>
                <w:sz w:val="22"/>
              </w:rPr>
            </w:rPrChange>
          </w:rPr>
          <w:delText>l</w:delText>
        </w:r>
      </w:del>
      <w:del w:id="17857" w:author="韬 黄" w:date="2018-10-15T21:33:00Z">
        <w:r w:rsidRPr="00960614" w:rsidDel="00205AED">
          <w:rPr>
            <w:rFonts w:cs="Times New Roman"/>
            <w:color w:val="7030A0"/>
            <w:sz w:val="22"/>
            <w:rPrChange w:id="17858" w:author="韬 黄" w:date="2018-10-15T21:37:00Z">
              <w:rPr>
                <w:rFonts w:cs="Times New Roman"/>
                <w:color w:val="000000" w:themeColor="text1"/>
                <w:sz w:val="22"/>
              </w:rPr>
            </w:rPrChange>
          </w:rPr>
          <w:delText xml:space="preserve">dominates the non-promoted forecast period. </w:delText>
        </w:r>
        <w:r w:rsidRPr="00960614" w:rsidDel="00205AED">
          <w:rPr>
            <w:rFonts w:cs="Times New Roman"/>
            <w:noProof/>
            <w:color w:val="7030A0"/>
            <w:sz w:val="22"/>
            <w:rPrChange w:id="17859" w:author="韬 黄" w:date="2018-10-15T21:37:00Z">
              <w:rPr>
                <w:rFonts w:cs="Times New Roman"/>
                <w:noProof/>
                <w:color w:val="000000" w:themeColor="text1"/>
                <w:sz w:val="22"/>
              </w:rPr>
            </w:rPrChange>
          </w:rPr>
          <w:delText>We, therefore,</w:delText>
        </w:r>
        <w:r w:rsidRPr="00960614" w:rsidDel="00205AED">
          <w:rPr>
            <w:rFonts w:cs="Times New Roman"/>
            <w:color w:val="7030A0"/>
            <w:sz w:val="22"/>
            <w:rPrChange w:id="17860" w:author="韬 黄" w:date="2018-10-15T21:37:00Z">
              <w:rPr>
                <w:rFonts w:cs="Times New Roman"/>
                <w:color w:val="000000" w:themeColor="text1"/>
                <w:sz w:val="22"/>
              </w:rPr>
            </w:rPrChange>
          </w:rPr>
          <w:delText xml:space="preserve"> </w:delText>
        </w:r>
        <w:r w:rsidR="005043E3" w:rsidRPr="00960614" w:rsidDel="00205AED">
          <w:rPr>
            <w:rFonts w:cs="Times New Roman"/>
            <w:color w:val="7030A0"/>
            <w:sz w:val="22"/>
            <w:rPrChange w:id="17861" w:author="韬 黄" w:date="2018-10-15T21:37:00Z">
              <w:rPr>
                <w:rFonts w:cs="Times New Roman"/>
                <w:color w:val="000000" w:themeColor="text1"/>
                <w:sz w:val="22"/>
              </w:rPr>
            </w:rPrChange>
          </w:rPr>
          <w:delText>forge a model combining</w:delText>
        </w:r>
        <w:r w:rsidRPr="00960614" w:rsidDel="00205AED">
          <w:rPr>
            <w:rFonts w:cs="Times New Roman"/>
            <w:color w:val="7030A0"/>
            <w:sz w:val="22"/>
            <w:rPrChange w:id="17862" w:author="韬 黄" w:date="2018-10-15T21:37:00Z">
              <w:rPr>
                <w:rFonts w:cs="Times New Roman"/>
                <w:color w:val="000000" w:themeColor="text1"/>
                <w:sz w:val="22"/>
              </w:rPr>
            </w:rPrChange>
          </w:rPr>
          <w:delText xml:space="preserve"> the ADL-</w:delText>
        </w:r>
        <w:r w:rsidRPr="00960614" w:rsidDel="00205AED">
          <w:rPr>
            <w:rFonts w:cs="Times New Roman"/>
            <w:noProof/>
            <w:color w:val="7030A0"/>
            <w:sz w:val="22"/>
            <w:rPrChange w:id="17863" w:author="韬 黄" w:date="2018-10-15T21:37:00Z">
              <w:rPr>
                <w:rFonts w:cs="Times New Roman"/>
                <w:noProof/>
                <w:color w:val="000000" w:themeColor="text1"/>
                <w:sz w:val="22"/>
              </w:rPr>
            </w:rPrChange>
          </w:rPr>
          <w:delText>intra</w:delText>
        </w:r>
        <w:r w:rsidRPr="00960614" w:rsidDel="00205AED">
          <w:rPr>
            <w:rFonts w:cs="Times New Roman"/>
            <w:color w:val="7030A0"/>
            <w:sz w:val="22"/>
            <w:rPrChange w:id="17864" w:author="韬 黄" w:date="2018-10-15T21:37:00Z">
              <w:rPr>
                <w:rFonts w:cs="Times New Roman"/>
                <w:color w:val="000000" w:themeColor="text1"/>
                <w:sz w:val="22"/>
              </w:rPr>
            </w:rPrChange>
          </w:rPr>
          <w:delText xml:space="preserve">-EWC model </w:delText>
        </w:r>
        <w:r w:rsidR="005043E3" w:rsidRPr="00960614" w:rsidDel="00205AED">
          <w:rPr>
            <w:rFonts w:cs="Times New Roman"/>
            <w:color w:val="7030A0"/>
            <w:sz w:val="22"/>
            <w:rPrChange w:id="17865" w:author="韬 黄" w:date="2018-10-15T21:37:00Z">
              <w:rPr>
                <w:rFonts w:cs="Times New Roman"/>
                <w:color w:val="000000" w:themeColor="text1"/>
                <w:sz w:val="22"/>
              </w:rPr>
            </w:rPrChange>
          </w:rPr>
          <w:delText>and</w:delText>
        </w:r>
        <w:r w:rsidRPr="00960614" w:rsidDel="00205AED">
          <w:rPr>
            <w:rFonts w:cs="Times New Roman"/>
            <w:color w:val="7030A0"/>
            <w:sz w:val="22"/>
            <w:rPrChange w:id="17866" w:author="韬 黄" w:date="2018-10-15T21:37:00Z">
              <w:rPr>
                <w:rFonts w:cs="Times New Roman"/>
                <w:color w:val="000000" w:themeColor="text1"/>
                <w:sz w:val="22"/>
              </w:rPr>
            </w:rPrChange>
          </w:rPr>
          <w:delText xml:space="preserve"> the ADL-</w:delText>
        </w:r>
        <w:r w:rsidRPr="00960614" w:rsidDel="00205AED">
          <w:rPr>
            <w:rFonts w:cs="Times New Roman"/>
            <w:noProof/>
            <w:color w:val="7030A0"/>
            <w:sz w:val="22"/>
            <w:rPrChange w:id="17867" w:author="韬 黄" w:date="2018-10-15T21:37:00Z">
              <w:rPr>
                <w:rFonts w:cs="Times New Roman"/>
                <w:noProof/>
                <w:color w:val="000000" w:themeColor="text1"/>
                <w:sz w:val="22"/>
              </w:rPr>
            </w:rPrChange>
          </w:rPr>
          <w:delText>intra</w:delText>
        </w:r>
        <w:r w:rsidRPr="00960614" w:rsidDel="00205AED">
          <w:rPr>
            <w:rFonts w:cs="Times New Roman"/>
            <w:color w:val="7030A0"/>
            <w:sz w:val="22"/>
            <w:rPrChange w:id="17868" w:author="韬 黄" w:date="2018-10-15T21:37:00Z">
              <w:rPr>
                <w:rFonts w:cs="Times New Roman"/>
                <w:color w:val="000000" w:themeColor="text1"/>
                <w:sz w:val="22"/>
              </w:rPr>
            </w:rPrChange>
          </w:rPr>
          <w:delText xml:space="preserve">-IC model based on </w:delText>
        </w:r>
      </w:del>
      <w:del w:id="17869" w:author="韬 黄" w:date="2018-10-15T21:24:00Z">
        <w:r w:rsidRPr="00960614" w:rsidDel="00713153">
          <w:rPr>
            <w:rFonts w:cs="Times New Roman"/>
            <w:color w:val="7030A0"/>
            <w:sz w:val="22"/>
            <w:rPrChange w:id="17870" w:author="韬 黄" w:date="2018-10-15T21:37:00Z">
              <w:rPr>
                <w:rFonts w:cs="Times New Roman"/>
                <w:color w:val="000000" w:themeColor="text1"/>
                <w:sz w:val="22"/>
              </w:rPr>
            </w:rPrChange>
          </w:rPr>
          <w:delText xml:space="preserve">whether or not </w:delText>
        </w:r>
      </w:del>
      <w:del w:id="17871" w:author="韬 黄" w:date="2018-10-15T21:33:00Z">
        <w:r w:rsidRPr="00960614" w:rsidDel="00205AED">
          <w:rPr>
            <w:rFonts w:cs="Times New Roman"/>
            <w:color w:val="7030A0"/>
            <w:sz w:val="22"/>
            <w:rPrChange w:id="17872" w:author="韬 黄" w:date="2018-10-15T21:37:00Z">
              <w:rPr>
                <w:rFonts w:cs="Times New Roman"/>
                <w:color w:val="000000" w:themeColor="text1"/>
                <w:sz w:val="22"/>
              </w:rPr>
            </w:rPrChange>
          </w:rPr>
          <w:delText xml:space="preserve">the focal product is being promoted. The </w:delText>
        </w:r>
      </w:del>
      <w:del w:id="17873" w:author="韬 黄" w:date="2018-10-15T21:24:00Z">
        <w:r w:rsidRPr="00960614" w:rsidDel="00713153">
          <w:rPr>
            <w:rFonts w:cs="Times New Roman"/>
            <w:color w:val="7030A0"/>
            <w:sz w:val="22"/>
            <w:rPrChange w:id="17874" w:author="韬 黄" w:date="2018-10-15T21:37:00Z">
              <w:rPr>
                <w:rFonts w:cs="Times New Roman"/>
                <w:color w:val="000000" w:themeColor="text1"/>
                <w:sz w:val="22"/>
              </w:rPr>
            </w:rPrChange>
          </w:rPr>
          <w:delText>so-called</w:delText>
        </w:r>
      </w:del>
      <w:del w:id="17875" w:author="韬 黄" w:date="2018-10-15T21:33:00Z">
        <w:r w:rsidRPr="00960614" w:rsidDel="00205AED">
          <w:rPr>
            <w:rFonts w:cs="Times New Roman"/>
            <w:color w:val="7030A0"/>
            <w:sz w:val="22"/>
            <w:rPrChange w:id="17876" w:author="韬 黄" w:date="2018-10-15T21:37:00Z">
              <w:rPr>
                <w:rFonts w:cs="Times New Roman"/>
                <w:color w:val="000000" w:themeColor="text1"/>
                <w:sz w:val="22"/>
              </w:rPr>
            </w:rPrChange>
          </w:rPr>
          <w:delText xml:space="preserve"> ADL-EWC-IC model thus generates the most accurate forecasts across all the candidate models. </w:delText>
        </w:r>
      </w:del>
      <w:del w:id="17877" w:author="韬 黄" w:date="2018-10-15T21:26:00Z">
        <w:r w:rsidRPr="00960614" w:rsidDel="00D21C32">
          <w:rPr>
            <w:rFonts w:cs="Times New Roman"/>
            <w:color w:val="7030A0"/>
            <w:sz w:val="22"/>
            <w:rPrChange w:id="17878" w:author="韬 黄" w:date="2018-10-15T21:37:00Z">
              <w:rPr>
                <w:rFonts w:cs="Times New Roman"/>
                <w:color w:val="000000" w:themeColor="text1"/>
                <w:sz w:val="22"/>
              </w:rPr>
            </w:rPrChange>
          </w:rPr>
          <w:delText xml:space="preserve">The ADL-EWC-IC model </w:delText>
        </w:r>
        <w:r w:rsidRPr="00960614" w:rsidDel="00D21C32">
          <w:rPr>
            <w:rFonts w:cs="Times New Roman"/>
            <w:noProof/>
            <w:color w:val="7030A0"/>
            <w:sz w:val="22"/>
            <w:rPrChange w:id="17879" w:author="韬 黄" w:date="2018-10-15T21:37:00Z">
              <w:rPr>
                <w:rFonts w:cs="Times New Roman"/>
                <w:noProof/>
                <w:color w:val="000000" w:themeColor="text1"/>
                <w:sz w:val="22"/>
              </w:rPr>
            </w:rPrChange>
          </w:rPr>
          <w:delText>has</w:delText>
        </w:r>
        <w:r w:rsidRPr="00960614" w:rsidDel="00D21C32">
          <w:rPr>
            <w:rFonts w:cs="Times New Roman"/>
            <w:color w:val="7030A0"/>
            <w:sz w:val="22"/>
            <w:rPrChange w:id="17880" w:author="韬 黄" w:date="2018-10-15T21:37:00Z">
              <w:rPr>
                <w:rFonts w:cs="Times New Roman"/>
                <w:color w:val="000000" w:themeColor="text1"/>
                <w:sz w:val="22"/>
              </w:rPr>
            </w:rPrChange>
          </w:rPr>
          <w:delText xml:space="preserve"> superior forecasting performances compared to the ADL-</w:delText>
        </w:r>
        <w:r w:rsidRPr="00960614" w:rsidDel="00D21C32">
          <w:rPr>
            <w:rFonts w:cs="Times New Roman"/>
            <w:noProof/>
            <w:color w:val="7030A0"/>
            <w:sz w:val="22"/>
            <w:rPrChange w:id="17881" w:author="韬 黄" w:date="2018-10-15T21:37:00Z">
              <w:rPr>
                <w:rFonts w:cs="Times New Roman"/>
                <w:noProof/>
                <w:color w:val="000000" w:themeColor="text1"/>
                <w:sz w:val="22"/>
              </w:rPr>
            </w:rPrChange>
          </w:rPr>
          <w:delText>intra</w:delText>
        </w:r>
        <w:r w:rsidRPr="00960614" w:rsidDel="00D21C32">
          <w:rPr>
            <w:rFonts w:cs="Times New Roman"/>
            <w:color w:val="7030A0"/>
            <w:sz w:val="22"/>
            <w:rPrChange w:id="17882" w:author="韬 黄" w:date="2018-10-15T21:37:00Z">
              <w:rPr>
                <w:rFonts w:cs="Times New Roman"/>
                <w:color w:val="000000" w:themeColor="text1"/>
                <w:sz w:val="22"/>
              </w:rPr>
            </w:rPrChange>
          </w:rPr>
          <w:delText xml:space="preserve"> model for 21 out of 28 product categories</w:delText>
        </w:r>
      </w:del>
      <w:del w:id="17883" w:author="韬 黄" w:date="2018-10-15T21:25:00Z">
        <w:r w:rsidRPr="00960614" w:rsidDel="00713153">
          <w:rPr>
            <w:rFonts w:cs="Times New Roman"/>
            <w:color w:val="7030A0"/>
            <w:sz w:val="22"/>
            <w:rPrChange w:id="17884" w:author="韬 黄" w:date="2018-10-15T21:37:00Z">
              <w:rPr>
                <w:rFonts w:cs="Times New Roman"/>
                <w:color w:val="000000" w:themeColor="text1"/>
                <w:sz w:val="22"/>
              </w:rPr>
            </w:rPrChange>
          </w:rPr>
          <w:delText xml:space="preserve"> with an overall improvement of 0.85% compared to the ADL-intra model and 11.09% compared to the Base-lift model for the MASE for the forecast horizon of one to eight</w:delText>
        </w:r>
        <w:r w:rsidR="0040428E" w:rsidRPr="00960614" w:rsidDel="00713153">
          <w:rPr>
            <w:rFonts w:cs="Times New Roman"/>
            <w:color w:val="7030A0"/>
            <w:sz w:val="22"/>
            <w:rPrChange w:id="17885" w:author="韬 黄" w:date="2018-10-15T21:37:00Z">
              <w:rPr>
                <w:rFonts w:cs="Times New Roman"/>
                <w:color w:val="000000" w:themeColor="text1"/>
                <w:sz w:val="22"/>
              </w:rPr>
            </w:rPrChange>
          </w:rPr>
          <w:delText>-</w:delText>
        </w:r>
        <w:r w:rsidRPr="00960614" w:rsidDel="00713153">
          <w:rPr>
            <w:rFonts w:cs="Times New Roman"/>
            <w:color w:val="7030A0"/>
            <w:sz w:val="22"/>
            <w:rPrChange w:id="17886" w:author="韬 黄" w:date="2018-10-15T21:37:00Z">
              <w:rPr>
                <w:rFonts w:cs="Times New Roman"/>
                <w:color w:val="000000" w:themeColor="text1"/>
                <w:sz w:val="22"/>
              </w:rPr>
            </w:rPrChange>
          </w:rPr>
          <w:delText>week ahead.</w:delText>
        </w:r>
      </w:del>
    </w:p>
    <w:p w14:paraId="002CB934" w14:textId="22DEA2D3" w:rsidR="004C569C" w:rsidRPr="00960614" w:rsidDel="00D31744" w:rsidRDefault="004C569C" w:rsidP="004C569C">
      <w:pPr>
        <w:shd w:val="clear" w:color="auto" w:fill="FFFFFF" w:themeFill="background1"/>
        <w:spacing w:after="0" w:line="360" w:lineRule="auto"/>
        <w:rPr>
          <w:del w:id="17887" w:author="韬 黄" w:date="2018-10-15T21:36:00Z"/>
          <w:rFonts w:cs="Times New Roman"/>
          <w:color w:val="7030A0"/>
          <w:sz w:val="22"/>
          <w:rPrChange w:id="17888" w:author="韬 黄" w:date="2018-10-15T21:37:00Z">
            <w:rPr>
              <w:del w:id="17889" w:author="韬 黄" w:date="2018-10-15T21:36:00Z"/>
              <w:rFonts w:cs="Times New Roman"/>
              <w:color w:val="000000" w:themeColor="text1"/>
              <w:sz w:val="22"/>
            </w:rPr>
          </w:rPrChange>
        </w:rPr>
      </w:pPr>
    </w:p>
    <w:p w14:paraId="18577B99" w14:textId="6263BA02" w:rsidR="00D31744" w:rsidRPr="00960614" w:rsidRDefault="0023589C" w:rsidP="004C569C">
      <w:pPr>
        <w:shd w:val="clear" w:color="auto" w:fill="FFFFFF" w:themeFill="background1"/>
        <w:spacing w:after="0" w:line="360" w:lineRule="auto"/>
        <w:rPr>
          <w:ins w:id="17890" w:author="韬 黄" w:date="2018-10-15T21:36:00Z"/>
          <w:rFonts w:cs="Times New Roman"/>
          <w:color w:val="7030A0"/>
          <w:sz w:val="22"/>
          <w:rPrChange w:id="17891" w:author="韬 黄" w:date="2018-10-15T21:37:00Z">
            <w:rPr>
              <w:ins w:id="17892" w:author="韬 黄" w:date="2018-10-15T21:36:00Z"/>
              <w:rFonts w:cs="Times New Roman"/>
              <w:color w:val="000000" w:themeColor="text1"/>
              <w:sz w:val="22"/>
            </w:rPr>
          </w:rPrChange>
        </w:rPr>
      </w:pPr>
      <w:r w:rsidRPr="00960614">
        <w:rPr>
          <w:rFonts w:cs="Times New Roman"/>
          <w:color w:val="7030A0"/>
          <w:sz w:val="22"/>
          <w:rPrChange w:id="17893" w:author="韬 黄" w:date="2018-10-15T21:37:00Z">
            <w:rPr>
              <w:rFonts w:cs="Times New Roman"/>
              <w:color w:val="000000" w:themeColor="text1"/>
              <w:sz w:val="22"/>
            </w:rPr>
          </w:rPrChange>
        </w:rPr>
        <w:t>In this study, w</w:t>
      </w:r>
      <w:r w:rsidR="004C569C" w:rsidRPr="00960614">
        <w:rPr>
          <w:rFonts w:cs="Times New Roman"/>
          <w:color w:val="7030A0"/>
          <w:sz w:val="22"/>
          <w:rPrChange w:id="17894" w:author="韬 黄" w:date="2018-10-15T21:37:00Z">
            <w:rPr>
              <w:rFonts w:cs="Times New Roman"/>
              <w:color w:val="000000" w:themeColor="text1"/>
              <w:sz w:val="22"/>
            </w:rPr>
          </w:rPrChange>
        </w:rPr>
        <w:t>e</w:t>
      </w:r>
      <w:r w:rsidRPr="00960614">
        <w:rPr>
          <w:rFonts w:cs="Times New Roman"/>
          <w:color w:val="7030A0"/>
          <w:sz w:val="22"/>
          <w:rPrChange w:id="17895" w:author="韬 黄" w:date="2018-10-15T21:37:00Z">
            <w:rPr>
              <w:rFonts w:cs="Times New Roman"/>
              <w:color w:val="000000" w:themeColor="text1"/>
              <w:sz w:val="22"/>
            </w:rPr>
          </w:rPrChange>
        </w:rPr>
        <w:t xml:space="preserve"> </w:t>
      </w:r>
      <w:del w:id="17896" w:author="韬 黄" w:date="2018-10-15T21:27:00Z">
        <w:r w:rsidRPr="00960614" w:rsidDel="00DB006A">
          <w:rPr>
            <w:rFonts w:cs="Times New Roman"/>
            <w:color w:val="7030A0"/>
            <w:sz w:val="22"/>
            <w:rPrChange w:id="17897" w:author="韬 黄" w:date="2018-10-15T21:37:00Z">
              <w:rPr>
                <w:rFonts w:cs="Times New Roman"/>
                <w:color w:val="000000" w:themeColor="text1"/>
                <w:sz w:val="22"/>
              </w:rPr>
            </w:rPrChange>
          </w:rPr>
          <w:delText>also</w:delText>
        </w:r>
        <w:r w:rsidR="004C569C" w:rsidRPr="00960614" w:rsidDel="00DB006A">
          <w:rPr>
            <w:rFonts w:cs="Times New Roman"/>
            <w:color w:val="7030A0"/>
            <w:sz w:val="22"/>
            <w:rPrChange w:id="17898" w:author="韬 黄" w:date="2018-10-15T21:37:00Z">
              <w:rPr>
                <w:rFonts w:cs="Times New Roman"/>
                <w:color w:val="000000" w:themeColor="text1"/>
                <w:sz w:val="22"/>
              </w:rPr>
            </w:rPrChange>
          </w:rPr>
          <w:delText xml:space="preserve"> </w:delText>
        </w:r>
      </w:del>
      <w:ins w:id="17899" w:author="韬 黄" w:date="2018-10-15T21:27:00Z">
        <w:r w:rsidR="00DB006A" w:rsidRPr="00960614">
          <w:rPr>
            <w:rFonts w:cs="Times New Roman"/>
            <w:color w:val="7030A0"/>
            <w:sz w:val="22"/>
            <w:rPrChange w:id="17900" w:author="韬 黄" w:date="2018-10-15T21:37:00Z">
              <w:rPr>
                <w:rFonts w:cs="Times New Roman"/>
                <w:color w:val="000000" w:themeColor="text1"/>
                <w:sz w:val="22"/>
              </w:rPr>
            </w:rPrChange>
          </w:rPr>
          <w:t xml:space="preserve">have </w:t>
        </w:r>
      </w:ins>
      <w:ins w:id="17901" w:author="韬 黄" w:date="2018-10-15T21:28:00Z">
        <w:r w:rsidR="00DB006A" w:rsidRPr="00960614">
          <w:rPr>
            <w:rFonts w:cs="Times New Roman"/>
            <w:color w:val="7030A0"/>
            <w:sz w:val="22"/>
            <w:rPrChange w:id="17902" w:author="韬 黄" w:date="2018-10-15T21:37:00Z">
              <w:rPr>
                <w:rFonts w:cs="Times New Roman"/>
                <w:color w:val="000000" w:themeColor="text1"/>
                <w:sz w:val="22"/>
              </w:rPr>
            </w:rPrChange>
          </w:rPr>
          <w:t xml:space="preserve">also </w:t>
        </w:r>
      </w:ins>
      <w:r w:rsidR="004C569C" w:rsidRPr="00960614">
        <w:rPr>
          <w:rFonts w:cs="Times New Roman"/>
          <w:color w:val="7030A0"/>
          <w:sz w:val="22"/>
          <w:rPrChange w:id="17903" w:author="韬 黄" w:date="2018-10-15T21:37:00Z">
            <w:rPr>
              <w:rFonts w:cs="Times New Roman"/>
              <w:color w:val="000000" w:themeColor="text1"/>
              <w:sz w:val="22"/>
            </w:rPr>
          </w:rPrChange>
        </w:rPr>
        <w:t>evaluate</w:t>
      </w:r>
      <w:ins w:id="17904" w:author="韬 黄" w:date="2018-10-15T21:28:00Z">
        <w:r w:rsidR="00DB006A" w:rsidRPr="00960614">
          <w:rPr>
            <w:rFonts w:cs="Times New Roman"/>
            <w:color w:val="7030A0"/>
            <w:sz w:val="22"/>
            <w:rPrChange w:id="17905" w:author="韬 黄" w:date="2018-10-15T21:37:00Z">
              <w:rPr>
                <w:rFonts w:cs="Times New Roman"/>
                <w:color w:val="000000" w:themeColor="text1"/>
                <w:sz w:val="22"/>
              </w:rPr>
            </w:rPrChange>
          </w:rPr>
          <w:t>d</w:t>
        </w:r>
      </w:ins>
      <w:r w:rsidR="004C569C" w:rsidRPr="00960614">
        <w:rPr>
          <w:rFonts w:cs="Times New Roman"/>
          <w:color w:val="7030A0"/>
          <w:sz w:val="22"/>
          <w:rPrChange w:id="17906" w:author="韬 黄" w:date="2018-10-15T21:37:00Z">
            <w:rPr>
              <w:rFonts w:cs="Times New Roman"/>
              <w:color w:val="000000" w:themeColor="text1"/>
              <w:sz w:val="22"/>
            </w:rPr>
          </w:rPrChange>
        </w:rPr>
        <w:t xml:space="preserve"> the forecasting performance of the ADL-own-EWC model and the ADL-own-IC model. These methods are especially valuable to manufacturers since, under certain circumstances, competitive promotional information may not be available </w:t>
      </w:r>
      <w:del w:id="17907" w:author="韬 黄" w:date="2018-10-15T21:28:00Z">
        <w:r w:rsidR="004C569C" w:rsidRPr="00960614" w:rsidDel="00DB006A">
          <w:rPr>
            <w:rFonts w:cs="Times New Roman"/>
            <w:color w:val="7030A0"/>
            <w:sz w:val="22"/>
            <w:rPrChange w:id="17908" w:author="韬 黄" w:date="2018-10-15T21:37:00Z">
              <w:rPr>
                <w:rFonts w:cs="Times New Roman"/>
                <w:color w:val="000000" w:themeColor="text1"/>
                <w:sz w:val="22"/>
              </w:rPr>
            </w:rPrChange>
          </w:rPr>
          <w:delText xml:space="preserve">to </w:delText>
        </w:r>
        <w:r w:rsidR="00AA66FA" w:rsidRPr="00960614" w:rsidDel="00DB006A">
          <w:rPr>
            <w:rFonts w:cs="Times New Roman"/>
            <w:color w:val="7030A0"/>
            <w:sz w:val="22"/>
            <w:rPrChange w:id="17909" w:author="韬 黄" w:date="2018-10-15T21:37:00Z">
              <w:rPr>
                <w:rFonts w:cs="Times New Roman"/>
                <w:color w:val="000000" w:themeColor="text1"/>
                <w:sz w:val="22"/>
              </w:rPr>
            </w:rPrChange>
          </w:rPr>
          <w:delText>them</w:delText>
        </w:r>
        <w:r w:rsidR="004C569C" w:rsidRPr="00960614" w:rsidDel="00DB006A">
          <w:rPr>
            <w:rFonts w:cs="Times New Roman"/>
            <w:color w:val="7030A0"/>
            <w:sz w:val="22"/>
            <w:rPrChange w:id="17910" w:author="韬 黄" w:date="2018-10-15T21:37:00Z">
              <w:rPr>
                <w:rFonts w:cs="Times New Roman"/>
                <w:color w:val="000000" w:themeColor="text1"/>
                <w:sz w:val="22"/>
              </w:rPr>
            </w:rPrChange>
          </w:rPr>
          <w:delText xml:space="preserve"> </w:delText>
        </w:r>
      </w:del>
      <w:r w:rsidR="004C569C" w:rsidRPr="00960614">
        <w:rPr>
          <w:rFonts w:cs="Times New Roman"/>
          <w:color w:val="7030A0"/>
          <w:sz w:val="22"/>
          <w:rPrChange w:id="17911" w:author="韬 黄" w:date="2018-10-15T21:37:00Z">
            <w:rPr>
              <w:rFonts w:cs="Times New Roman"/>
              <w:color w:val="000000" w:themeColor="text1"/>
              <w:sz w:val="22"/>
            </w:rPr>
          </w:rPrChange>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00EA41AC" w:rsidRPr="00960614">
        <w:rPr>
          <w:rFonts w:cs="Times New Roman"/>
          <w:color w:val="7030A0"/>
          <w:sz w:val="22"/>
          <w:rPrChange w:id="17912" w:author="韬 黄" w:date="2018-10-15T21:37:00Z">
            <w:rPr>
              <w:rFonts w:cs="Times New Roman"/>
              <w:color w:val="000000" w:themeColor="text1"/>
              <w:sz w:val="22"/>
            </w:rPr>
          </w:rPrChange>
        </w:rPr>
        <w:instrText xml:space="preserve"> ADDIN EN.CITE </w:instrText>
      </w:r>
      <w:r w:rsidR="00EA41AC" w:rsidRPr="00960614">
        <w:rPr>
          <w:rFonts w:cs="Times New Roman"/>
          <w:color w:val="7030A0"/>
          <w:sz w:val="22"/>
          <w:rPrChange w:id="17913" w:author="韬 黄" w:date="2018-10-15T21:37:00Z">
            <w:rPr>
              <w:rFonts w:cs="Times New Roman"/>
              <w:color w:val="000000" w:themeColor="text1"/>
              <w:sz w:val="22"/>
            </w:rPr>
          </w:rPrChange>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00EA41AC" w:rsidRPr="00960614">
        <w:rPr>
          <w:rFonts w:cs="Times New Roman"/>
          <w:color w:val="7030A0"/>
          <w:sz w:val="22"/>
          <w:rPrChange w:id="17914" w:author="韬 黄" w:date="2018-10-15T21:37:00Z">
            <w:rPr>
              <w:rFonts w:cs="Times New Roman"/>
              <w:color w:val="000000" w:themeColor="text1"/>
              <w:sz w:val="22"/>
            </w:rPr>
          </w:rPrChange>
        </w:rPr>
        <w:instrText xml:space="preserve"> ADDIN EN.CITE.DATA </w:instrText>
      </w:r>
      <w:r w:rsidR="00EA41AC" w:rsidRPr="00960614">
        <w:rPr>
          <w:rFonts w:cs="Times New Roman"/>
          <w:color w:val="7030A0"/>
          <w:sz w:val="22"/>
          <w:rPrChange w:id="17915" w:author="韬 黄" w:date="2018-10-15T21:37:00Z">
            <w:rPr>
              <w:rFonts w:cs="Times New Roman"/>
              <w:color w:val="000000" w:themeColor="text1"/>
              <w:sz w:val="22"/>
            </w:rPr>
          </w:rPrChange>
        </w:rPr>
      </w:r>
      <w:r w:rsidR="00EA41AC" w:rsidRPr="00960614">
        <w:rPr>
          <w:rFonts w:cs="Times New Roman"/>
          <w:color w:val="7030A0"/>
          <w:sz w:val="22"/>
          <w:rPrChange w:id="17916" w:author="韬 黄" w:date="2018-10-15T21:37:00Z">
            <w:rPr>
              <w:rFonts w:cs="Times New Roman"/>
              <w:color w:val="000000" w:themeColor="text1"/>
              <w:sz w:val="22"/>
            </w:rPr>
          </w:rPrChange>
        </w:rPr>
        <w:fldChar w:fldCharType="end"/>
      </w:r>
      <w:r w:rsidR="004C569C" w:rsidRPr="00960614">
        <w:rPr>
          <w:rFonts w:cs="Times New Roman"/>
          <w:color w:val="7030A0"/>
          <w:sz w:val="22"/>
          <w:rPrChange w:id="17917" w:author="韬 黄" w:date="2018-10-15T21:37:00Z">
            <w:rPr>
              <w:rFonts w:cs="Times New Roman"/>
              <w:color w:val="000000" w:themeColor="text1"/>
              <w:sz w:val="22"/>
            </w:rPr>
          </w:rPrChange>
        </w:rPr>
      </w:r>
      <w:r w:rsidR="004C569C" w:rsidRPr="00960614">
        <w:rPr>
          <w:rFonts w:cs="Times New Roman"/>
          <w:color w:val="7030A0"/>
          <w:sz w:val="22"/>
          <w:rPrChange w:id="17918" w:author="韬 黄" w:date="2018-10-15T21:37:00Z">
            <w:rPr>
              <w:rFonts w:cs="Times New Roman"/>
              <w:color w:val="000000" w:themeColor="text1"/>
              <w:sz w:val="22"/>
            </w:rPr>
          </w:rPrChange>
        </w:rPr>
        <w:fldChar w:fldCharType="separate"/>
      </w:r>
      <w:r w:rsidR="00EA41AC" w:rsidRPr="00960614">
        <w:rPr>
          <w:rFonts w:cs="Times New Roman"/>
          <w:noProof/>
          <w:color w:val="7030A0"/>
          <w:sz w:val="22"/>
          <w:rPrChange w:id="17919" w:author="韬 黄" w:date="2018-10-15T21:37:00Z">
            <w:rPr>
              <w:rFonts w:cs="Times New Roman"/>
              <w:noProof/>
              <w:color w:val="000000" w:themeColor="text1"/>
              <w:sz w:val="22"/>
            </w:rPr>
          </w:rPrChange>
        </w:rPr>
        <w:t>(M. Ali &amp; Boylan, 2011; M. M. Ali, Babai, Boylan, &amp; Syntetos, 2017)</w:t>
      </w:r>
      <w:r w:rsidR="004C569C" w:rsidRPr="00960614">
        <w:rPr>
          <w:rFonts w:cs="Times New Roman"/>
          <w:color w:val="7030A0"/>
          <w:sz w:val="22"/>
          <w:rPrChange w:id="17920" w:author="韬 黄" w:date="2018-10-15T21:37:00Z">
            <w:rPr>
              <w:rFonts w:cs="Times New Roman"/>
              <w:color w:val="000000" w:themeColor="text1"/>
              <w:sz w:val="22"/>
            </w:rPr>
          </w:rPrChange>
        </w:rPr>
        <w:fldChar w:fldCharType="end"/>
      </w:r>
      <w:r w:rsidR="004C569C" w:rsidRPr="00960614">
        <w:rPr>
          <w:rFonts w:cs="Times New Roman"/>
          <w:color w:val="7030A0"/>
          <w:sz w:val="22"/>
          <w:rPrChange w:id="17921" w:author="韬 黄" w:date="2018-10-15T21:37:00Z">
            <w:rPr>
              <w:rFonts w:cs="Times New Roman"/>
              <w:color w:val="000000" w:themeColor="text1"/>
              <w:sz w:val="22"/>
            </w:rPr>
          </w:rPrChange>
        </w:rPr>
        <w:t xml:space="preserve">. In our </w:t>
      </w:r>
      <w:del w:id="17922" w:author="韬 黄" w:date="2018-10-15T21:28:00Z">
        <w:r w:rsidR="004C569C" w:rsidRPr="00960614" w:rsidDel="00DB006A">
          <w:rPr>
            <w:rFonts w:cs="Times New Roman"/>
            <w:color w:val="7030A0"/>
            <w:sz w:val="22"/>
            <w:rPrChange w:id="17923" w:author="韬 黄" w:date="2018-10-15T21:37:00Z">
              <w:rPr>
                <w:rFonts w:cs="Times New Roman"/>
                <w:color w:val="000000" w:themeColor="text1"/>
                <w:sz w:val="22"/>
              </w:rPr>
            </w:rPrChange>
          </w:rPr>
          <w:delText>experiment</w:delText>
        </w:r>
      </w:del>
      <w:ins w:id="17924" w:author="韬 黄" w:date="2018-10-15T21:28:00Z">
        <w:r w:rsidR="00DB006A" w:rsidRPr="00960614">
          <w:rPr>
            <w:rFonts w:cs="Times New Roman"/>
            <w:color w:val="7030A0"/>
            <w:sz w:val="22"/>
            <w:rPrChange w:id="17925" w:author="韬 黄" w:date="2018-10-15T21:37:00Z">
              <w:rPr>
                <w:rFonts w:cs="Times New Roman"/>
                <w:color w:val="000000" w:themeColor="text1"/>
                <w:sz w:val="22"/>
              </w:rPr>
            </w:rPrChange>
          </w:rPr>
          <w:t>study</w:t>
        </w:r>
      </w:ins>
      <w:r w:rsidR="004C569C" w:rsidRPr="00960614">
        <w:rPr>
          <w:rFonts w:cs="Times New Roman"/>
          <w:color w:val="7030A0"/>
          <w:sz w:val="22"/>
          <w:rPrChange w:id="17926" w:author="韬 黄" w:date="2018-10-15T21:37:00Z">
            <w:rPr>
              <w:rFonts w:cs="Times New Roman"/>
              <w:color w:val="000000" w:themeColor="text1"/>
              <w:sz w:val="22"/>
            </w:rPr>
          </w:rPrChange>
        </w:rPr>
        <w:t xml:space="preserve">, the ADL-own -EWC model and the ADL-own -IC model both </w:t>
      </w:r>
      <w:r w:rsidR="004C569C" w:rsidRPr="00960614">
        <w:rPr>
          <w:rFonts w:cs="Times New Roman"/>
          <w:noProof/>
          <w:color w:val="7030A0"/>
          <w:sz w:val="22"/>
          <w:rPrChange w:id="17927" w:author="韬 黄" w:date="2018-10-15T21:37:00Z">
            <w:rPr>
              <w:rFonts w:cs="Times New Roman"/>
              <w:noProof/>
              <w:color w:val="000000" w:themeColor="text1"/>
              <w:sz w:val="22"/>
            </w:rPr>
          </w:rPrChange>
        </w:rPr>
        <w:t>outperform</w:t>
      </w:r>
      <w:r w:rsidR="004C569C" w:rsidRPr="00960614">
        <w:rPr>
          <w:rFonts w:cs="Times New Roman"/>
          <w:color w:val="7030A0"/>
          <w:sz w:val="22"/>
          <w:rPrChange w:id="17928" w:author="韬 黄" w:date="2018-10-15T21:37:00Z">
            <w:rPr>
              <w:rFonts w:cs="Times New Roman"/>
              <w:color w:val="000000" w:themeColor="text1"/>
              <w:sz w:val="22"/>
            </w:rPr>
          </w:rPrChange>
        </w:rPr>
        <w:t xml:space="preserve"> the ADL-own model across all the product categories. </w:t>
      </w:r>
      <w:ins w:id="17929" w:author="韬 黄" w:date="2018-10-15T21:34:00Z">
        <w:r w:rsidR="00D31744" w:rsidRPr="00960614">
          <w:rPr>
            <w:rFonts w:cs="Times New Roman"/>
            <w:color w:val="7030A0"/>
            <w:sz w:val="22"/>
            <w:rPrChange w:id="17930" w:author="韬 黄" w:date="2018-10-15T21:37:00Z">
              <w:rPr>
                <w:rFonts w:cs="Times New Roman"/>
                <w:color w:val="7030A0"/>
                <w:sz w:val="22"/>
              </w:rPr>
            </w:rPrChange>
          </w:rPr>
          <w:t xml:space="preserve">Table 8 </w:t>
        </w:r>
      </w:ins>
      <w:ins w:id="17931" w:author="韬 黄" w:date="2018-10-15T21:36:00Z">
        <w:r w:rsidR="00D31744" w:rsidRPr="00960614">
          <w:rPr>
            <w:rFonts w:cs="Times New Roman"/>
            <w:color w:val="7030A0"/>
            <w:sz w:val="22"/>
            <w:rPrChange w:id="17932" w:author="韬 黄" w:date="2018-10-15T21:37:00Z">
              <w:rPr>
                <w:rFonts w:cs="Times New Roman"/>
                <w:color w:val="7030A0"/>
                <w:sz w:val="22"/>
              </w:rPr>
            </w:rPrChange>
          </w:rPr>
          <w:t xml:space="preserve">also </w:t>
        </w:r>
      </w:ins>
      <w:ins w:id="17933" w:author="韬 黄" w:date="2018-10-15T21:34:00Z">
        <w:r w:rsidR="00D31744" w:rsidRPr="00960614">
          <w:rPr>
            <w:rFonts w:cs="Times New Roman"/>
            <w:color w:val="7030A0"/>
            <w:sz w:val="22"/>
            <w:rPrChange w:id="17934" w:author="韬 黄" w:date="2018-10-15T21:37:00Z">
              <w:rPr>
                <w:rFonts w:cs="Times New Roman"/>
                <w:color w:val="7030A0"/>
                <w:sz w:val="22"/>
              </w:rPr>
            </w:rPrChange>
          </w:rPr>
          <w:t>shows the percentage reductions of various error measures by the ADL-own-EWC model and the ADL-own-IC model for one to eight-week forecast horizon</w:t>
        </w:r>
      </w:ins>
      <w:del w:id="17935" w:author="韬 黄" w:date="2018-10-15T21:34:00Z">
        <w:r w:rsidR="004C569C" w:rsidRPr="00960614" w:rsidDel="00D31744">
          <w:rPr>
            <w:rFonts w:cs="Times New Roman"/>
            <w:color w:val="7030A0"/>
            <w:sz w:val="22"/>
            <w:rPrChange w:id="17936" w:author="韬 黄" w:date="2018-10-15T21:37:00Z">
              <w:rPr>
                <w:rFonts w:cs="Times New Roman"/>
                <w:color w:val="000000" w:themeColor="text1"/>
                <w:sz w:val="22"/>
              </w:rPr>
            </w:rPrChange>
          </w:rPr>
          <w:delText xml:space="preserve">Table </w:delText>
        </w:r>
      </w:del>
      <w:del w:id="17937" w:author="韬 黄" w:date="2018-10-15T21:33:00Z">
        <w:r w:rsidR="004C569C" w:rsidRPr="00960614" w:rsidDel="00D31744">
          <w:rPr>
            <w:rFonts w:cs="Times New Roman"/>
            <w:color w:val="7030A0"/>
            <w:sz w:val="22"/>
            <w:rPrChange w:id="17938" w:author="韬 黄" w:date="2018-10-15T21:37:00Z">
              <w:rPr>
                <w:rFonts w:cs="Times New Roman"/>
                <w:color w:val="000000" w:themeColor="text1"/>
                <w:sz w:val="22"/>
              </w:rPr>
            </w:rPrChange>
          </w:rPr>
          <w:delText xml:space="preserve">7 </w:delText>
        </w:r>
      </w:del>
      <w:del w:id="17939" w:author="韬 黄" w:date="2018-10-15T21:34:00Z">
        <w:r w:rsidR="004C569C" w:rsidRPr="00960614" w:rsidDel="00D31744">
          <w:rPr>
            <w:rFonts w:cs="Times New Roman"/>
            <w:color w:val="7030A0"/>
            <w:sz w:val="22"/>
            <w:rPrChange w:id="17940" w:author="韬 黄" w:date="2018-10-15T21:37:00Z">
              <w:rPr>
                <w:rFonts w:cs="Times New Roman"/>
                <w:color w:val="000000" w:themeColor="text1"/>
                <w:sz w:val="22"/>
              </w:rPr>
            </w:rPrChange>
          </w:rPr>
          <w:delText>shows the percentage reductions of various error measures by these models compared to different benchmarks</w:delText>
        </w:r>
      </w:del>
      <w:r w:rsidR="004C569C" w:rsidRPr="00960614">
        <w:rPr>
          <w:rFonts w:cs="Times New Roman"/>
          <w:color w:val="7030A0"/>
          <w:sz w:val="22"/>
          <w:rPrChange w:id="17941" w:author="韬 黄" w:date="2018-10-15T21:37:00Z">
            <w:rPr>
              <w:rFonts w:cs="Times New Roman"/>
              <w:color w:val="000000" w:themeColor="text1"/>
              <w:sz w:val="22"/>
            </w:rPr>
          </w:rPrChange>
        </w:rPr>
        <w:t xml:space="preserve">. </w:t>
      </w:r>
      <w:ins w:id="17942" w:author="韬 黄" w:date="2018-10-15T21:53:00Z">
        <w:r w:rsidR="00F323A5">
          <w:rPr>
            <w:rFonts w:cs="Times New Roman"/>
            <w:color w:val="7030A0"/>
            <w:sz w:val="22"/>
          </w:rPr>
          <w:t>Therefore, o</w:t>
        </w:r>
        <w:r w:rsidR="00F323A5" w:rsidRPr="00F323A5">
          <w:rPr>
            <w:rFonts w:cs="Times New Roman"/>
            <w:color w:val="7030A0"/>
            <w:sz w:val="22"/>
          </w:rPr>
          <w:t xml:space="preserve">ur </w:t>
        </w:r>
        <w:r w:rsidR="00F323A5">
          <w:rPr>
            <w:rFonts w:cs="Times New Roman"/>
            <w:color w:val="7030A0"/>
            <w:sz w:val="22"/>
          </w:rPr>
          <w:t>study</w:t>
        </w:r>
        <w:r w:rsidR="00F323A5" w:rsidRPr="00F323A5">
          <w:rPr>
            <w:rFonts w:cs="Times New Roman"/>
            <w:color w:val="7030A0"/>
            <w:sz w:val="22"/>
          </w:rPr>
          <w:t xml:space="preserve"> provides </w:t>
        </w:r>
        <w:r w:rsidR="00F323A5">
          <w:rPr>
            <w:rFonts w:cs="Times New Roman"/>
            <w:color w:val="7030A0"/>
            <w:sz w:val="22"/>
          </w:rPr>
          <w:t>also manufacturers more effective forecasting methods.</w:t>
        </w:r>
      </w:ins>
    </w:p>
    <w:p w14:paraId="4EC9AAC0" w14:textId="6F2D5526" w:rsidR="004C569C" w:rsidRPr="001E17BA" w:rsidRDefault="004C569C" w:rsidP="004C569C">
      <w:pPr>
        <w:shd w:val="clear" w:color="auto" w:fill="FFFFFF" w:themeFill="background1"/>
        <w:spacing w:after="0" w:line="360" w:lineRule="auto"/>
        <w:rPr>
          <w:rFonts w:cs="Times New Roman"/>
          <w:color w:val="000000" w:themeColor="text1"/>
          <w:sz w:val="22"/>
        </w:rPr>
      </w:pPr>
      <w:del w:id="17943" w:author="韬 黄" w:date="2018-10-15T21:36:00Z">
        <w:r w:rsidRPr="001E17BA" w:rsidDel="00D31744">
          <w:rPr>
            <w:rFonts w:cs="Times New Roman"/>
            <w:color w:val="000000" w:themeColor="text1"/>
            <w:sz w:val="22"/>
          </w:rPr>
          <w:delText>For example, the ADL-</w:delText>
        </w:r>
        <w:r w:rsidRPr="001E17BA" w:rsidDel="00D31744">
          <w:rPr>
            <w:rFonts w:cs="Times New Roman"/>
            <w:noProof/>
            <w:color w:val="000000" w:themeColor="text1"/>
            <w:sz w:val="22"/>
          </w:rPr>
          <w:delText>own</w:delText>
        </w:r>
        <w:r w:rsidRPr="001E17BA" w:rsidDel="00D31744">
          <w:rPr>
            <w:rFonts w:cs="Times New Roman"/>
            <w:color w:val="000000" w:themeColor="text1"/>
            <w:sz w:val="22"/>
          </w:rPr>
          <w:delText>-EWC model reduces the MASE of the ADL-</w:delText>
        </w:r>
        <w:r w:rsidRPr="001E17BA" w:rsidDel="00D31744">
          <w:rPr>
            <w:rFonts w:cs="Times New Roman"/>
            <w:noProof/>
            <w:color w:val="000000" w:themeColor="text1"/>
            <w:sz w:val="22"/>
          </w:rPr>
          <w:delText>own model</w:delText>
        </w:r>
        <w:r w:rsidRPr="001E17BA" w:rsidDel="00D31744">
          <w:rPr>
            <w:rFonts w:cs="Times New Roman"/>
            <w:color w:val="000000" w:themeColor="text1"/>
            <w:sz w:val="22"/>
          </w:rPr>
          <w:delText xml:space="preserve"> by 0.17% and reduces the SMAPE of the Base-lift model by 10.22%. The ADL-</w:delText>
        </w:r>
        <w:r w:rsidRPr="001E17BA" w:rsidDel="00D31744">
          <w:rPr>
            <w:rFonts w:cs="Times New Roman"/>
            <w:noProof/>
            <w:color w:val="000000" w:themeColor="text1"/>
            <w:sz w:val="22"/>
          </w:rPr>
          <w:delText>own</w:delText>
        </w:r>
        <w:r w:rsidRPr="001E17BA" w:rsidDel="00D31744">
          <w:rPr>
            <w:rFonts w:cs="Times New Roman"/>
            <w:color w:val="000000" w:themeColor="text1"/>
            <w:sz w:val="22"/>
          </w:rPr>
          <w:delText>-IC model reduces the MASE of the ADL-</w:delText>
        </w:r>
        <w:r w:rsidRPr="001E17BA" w:rsidDel="00D31744">
          <w:rPr>
            <w:rFonts w:cs="Times New Roman"/>
            <w:noProof/>
            <w:color w:val="000000" w:themeColor="text1"/>
            <w:sz w:val="22"/>
          </w:rPr>
          <w:delText>own model</w:delText>
        </w:r>
        <w:r w:rsidRPr="001E17BA" w:rsidDel="00D31744">
          <w:rPr>
            <w:rFonts w:cs="Times New Roman"/>
            <w:color w:val="000000" w:themeColor="text1"/>
            <w:sz w:val="22"/>
          </w:rPr>
          <w:delText xml:space="preserve"> by 0.52% and reduces the MASE of the Base-lift model by 10.53%. </w:delText>
        </w:r>
      </w:del>
    </w:p>
    <w:p w14:paraId="62DA1E0F" w14:textId="39487559" w:rsidR="00205AED" w:rsidRPr="001E17BA" w:rsidRDefault="00D31744" w:rsidP="00205AED">
      <w:pPr>
        <w:shd w:val="clear" w:color="auto" w:fill="FFFFFF" w:themeFill="background1"/>
        <w:spacing w:after="0" w:line="360" w:lineRule="auto"/>
        <w:rPr>
          <w:ins w:id="17944" w:author="韬 黄" w:date="2018-10-15T21:33:00Z"/>
          <w:rFonts w:cs="Times New Roman"/>
          <w:color w:val="000000" w:themeColor="text1"/>
          <w:sz w:val="22"/>
        </w:rPr>
      </w:pPr>
      <w:ins w:id="17945" w:author="韬 黄" w:date="2018-10-15T21:37:00Z">
        <w:r>
          <w:rPr>
            <w:rFonts w:cs="Times New Roman"/>
            <w:color w:val="7030A0"/>
            <w:sz w:val="22"/>
          </w:rPr>
          <w:t>In our study,</w:t>
        </w:r>
      </w:ins>
      <w:ins w:id="17946" w:author="韬 黄" w:date="2018-10-15T21:33:00Z">
        <w:r w:rsidR="00205AED" w:rsidRPr="00760863">
          <w:rPr>
            <w:rFonts w:cs="Times New Roman"/>
            <w:color w:val="7030A0"/>
            <w:sz w:val="22"/>
          </w:rPr>
          <w:t xml:space="preserve"> the ADL-</w:t>
        </w:r>
        <w:r w:rsidR="00205AED" w:rsidRPr="00760863">
          <w:rPr>
            <w:rFonts w:cs="Times New Roman"/>
            <w:noProof/>
            <w:color w:val="7030A0"/>
            <w:sz w:val="22"/>
          </w:rPr>
          <w:t>intra</w:t>
        </w:r>
        <w:r w:rsidR="00205AED" w:rsidRPr="00760863">
          <w:rPr>
            <w:rFonts w:cs="Times New Roman"/>
            <w:color w:val="7030A0"/>
            <w:sz w:val="22"/>
          </w:rPr>
          <w:t>-EWC model has the best performance for the promoted forecast period while the ADL-</w:t>
        </w:r>
        <w:r w:rsidR="00205AED" w:rsidRPr="00760863">
          <w:rPr>
            <w:rFonts w:cs="Times New Roman"/>
            <w:noProof/>
            <w:color w:val="7030A0"/>
            <w:sz w:val="22"/>
          </w:rPr>
          <w:t>intra</w:t>
        </w:r>
        <w:r w:rsidR="00205AED" w:rsidRPr="00760863">
          <w:rPr>
            <w:rFonts w:cs="Times New Roman"/>
            <w:color w:val="7030A0"/>
            <w:sz w:val="22"/>
          </w:rPr>
          <w:t xml:space="preserve">-IC model dominates the non-promoted forecast period. </w:t>
        </w:r>
        <w:r w:rsidR="00205AED" w:rsidRPr="00760863">
          <w:rPr>
            <w:rFonts w:cs="Times New Roman"/>
            <w:noProof/>
            <w:color w:val="7030A0"/>
            <w:sz w:val="22"/>
          </w:rPr>
          <w:t>We, therefore,</w:t>
        </w:r>
        <w:r w:rsidR="00205AED" w:rsidRPr="00760863">
          <w:rPr>
            <w:rFonts w:cs="Times New Roman"/>
            <w:color w:val="7030A0"/>
            <w:sz w:val="22"/>
          </w:rPr>
          <w:t xml:space="preserve"> forge a model combining the ADL-</w:t>
        </w:r>
        <w:r w:rsidR="00205AED" w:rsidRPr="00760863">
          <w:rPr>
            <w:rFonts w:cs="Times New Roman"/>
            <w:noProof/>
            <w:color w:val="7030A0"/>
            <w:sz w:val="22"/>
          </w:rPr>
          <w:t>intra</w:t>
        </w:r>
        <w:r w:rsidR="00205AED" w:rsidRPr="00760863">
          <w:rPr>
            <w:rFonts w:cs="Times New Roman"/>
            <w:color w:val="7030A0"/>
            <w:sz w:val="22"/>
          </w:rPr>
          <w:t>-EWC model and the ADL-</w:t>
        </w:r>
        <w:r w:rsidR="00205AED" w:rsidRPr="00760863">
          <w:rPr>
            <w:rFonts w:cs="Times New Roman"/>
            <w:noProof/>
            <w:color w:val="7030A0"/>
            <w:sz w:val="22"/>
          </w:rPr>
          <w:t>intra</w:t>
        </w:r>
        <w:r w:rsidR="00205AED" w:rsidRPr="00760863">
          <w:rPr>
            <w:rFonts w:cs="Times New Roman"/>
            <w:color w:val="7030A0"/>
            <w:sz w:val="22"/>
          </w:rPr>
          <w:t xml:space="preserve">-IC model based on if the focal product is being promoted. The resulted ADL-EWC-IC model thus generates the most accurate </w:t>
        </w:r>
        <w:r w:rsidR="00205AED" w:rsidRPr="00760863">
          <w:rPr>
            <w:rFonts w:cs="Times New Roman"/>
            <w:color w:val="7030A0"/>
            <w:sz w:val="22"/>
          </w:rPr>
          <w:lastRenderedPageBreak/>
          <w:t xml:space="preserve">forecasts across all the candidate models for the original data and even for previously unseen data from another set of 28 stores. </w:t>
        </w:r>
      </w:ins>
    </w:p>
    <w:p w14:paraId="29A85DB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B1F44A4" w14:textId="2D252F2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also explore the relationship between the relative advantage of the proposed models and the data characteristics of the product SKU. We find that the models with the estimation window combining </w:t>
      </w:r>
      <w:r w:rsidR="006234D4">
        <w:rPr>
          <w:rFonts w:cs="Times New Roman"/>
          <w:color w:val="000000" w:themeColor="text1"/>
          <w:sz w:val="22"/>
        </w:rPr>
        <w:t xml:space="preserve">method </w:t>
      </w:r>
      <w:r w:rsidRPr="001E17BA">
        <w:rPr>
          <w:rFonts w:cs="Times New Roman"/>
          <w:color w:val="000000" w:themeColor="text1"/>
          <w:sz w:val="22"/>
        </w:rPr>
        <w:t>(e.g., the ADL-</w:t>
      </w:r>
      <w:r w:rsidRPr="001E17BA">
        <w:rPr>
          <w:rFonts w:cs="Times New Roman"/>
          <w:noProof/>
          <w:color w:val="000000" w:themeColor="text1"/>
          <w:sz w:val="22"/>
        </w:rPr>
        <w:t>intra</w:t>
      </w:r>
      <w:r w:rsidRPr="001E17BA">
        <w:rPr>
          <w:rFonts w:cs="Times New Roman"/>
          <w:color w:val="000000" w:themeColor="text1"/>
          <w:sz w:val="22"/>
        </w:rPr>
        <w:t>-EWC model and the ADL-own-EWC model) have better forecasting performances compared to their counterparts for the SKU’s with high randomness and trend, while the models with intercept corrections (e.g., the ADL-intra-IC model</w:t>
      </w:r>
      <w:r w:rsidR="00B40D02">
        <w:rPr>
          <w:rFonts w:cs="Times New Roman"/>
          <w:color w:val="000000" w:themeColor="text1"/>
          <w:sz w:val="22"/>
        </w:rPr>
        <w:t xml:space="preserve">, </w:t>
      </w:r>
      <w:r w:rsidRPr="001E17BA">
        <w:rPr>
          <w:rFonts w:cs="Times New Roman"/>
          <w:color w:val="000000" w:themeColor="text1"/>
          <w:sz w:val="22"/>
        </w:rPr>
        <w:t>the ADL-own-IC model</w:t>
      </w:r>
      <w:r w:rsidR="001734F5">
        <w:rPr>
          <w:rFonts w:cs="Times New Roman"/>
          <w:color w:val="000000" w:themeColor="text1"/>
          <w:sz w:val="22"/>
        </w:rPr>
        <w:t xml:space="preserve">, and </w:t>
      </w:r>
      <w:r w:rsidR="001734F5" w:rsidRPr="001E17BA">
        <w:rPr>
          <w:rFonts w:cs="Times New Roman"/>
          <w:color w:val="000000" w:themeColor="text1"/>
          <w:sz w:val="22"/>
        </w:rPr>
        <w:t>the ADL-</w:t>
      </w:r>
      <w:r w:rsidR="001734F5">
        <w:rPr>
          <w:rFonts w:cs="Times New Roman"/>
          <w:color w:val="000000" w:themeColor="text1"/>
          <w:sz w:val="22"/>
        </w:rPr>
        <w:t>EWC</w:t>
      </w:r>
      <w:r w:rsidR="001734F5" w:rsidRPr="001E17BA">
        <w:rPr>
          <w:rFonts w:cs="Times New Roman"/>
          <w:color w:val="000000" w:themeColor="text1"/>
          <w:sz w:val="22"/>
        </w:rPr>
        <w:t>-IC model</w:t>
      </w:r>
      <w:r w:rsidRPr="001E17BA">
        <w:rPr>
          <w:rFonts w:cs="Times New Roman"/>
          <w:color w:val="000000" w:themeColor="text1"/>
          <w:sz w:val="22"/>
        </w:rPr>
        <w:t xml:space="preserve">) tend to have more advantages compared to their counterparts 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14:paraId="39990C4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672184" w14:textId="4C067483"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w:t>
      </w:r>
      <w:r w:rsidR="00B0748D">
        <w:rPr>
          <w:rFonts w:cs="Times New Roman"/>
          <w:color w:val="000000" w:themeColor="text1"/>
          <w:sz w:val="22"/>
        </w:rPr>
        <w:t>retailer product sales</w:t>
      </w:r>
      <w:r w:rsidRPr="001E17BA">
        <w:rPr>
          <w:rFonts w:cs="Times New Roman"/>
          <w:color w:val="000000" w:themeColor="text1"/>
          <w:sz w:val="22"/>
        </w:rPr>
        <w:t xml:space="preserve"> forecasting</w:t>
      </w:r>
      <w:ins w:id="17947" w:author="韬 黄" w:date="2018-10-15T21:39:00Z">
        <w:r w:rsidR="00AD686C">
          <w:rPr>
            <w:rFonts w:cs="Times New Roman"/>
            <w:color w:val="000000" w:themeColor="text1"/>
            <w:sz w:val="22"/>
          </w:rPr>
          <w:t>,</w:t>
        </w:r>
      </w:ins>
      <w:r w:rsidRPr="001E17BA">
        <w:rPr>
          <w:rFonts w:cs="Times New Roman"/>
          <w:color w:val="000000" w:themeColor="text1"/>
          <w:sz w:val="22"/>
        </w:rPr>
        <w:t xml:space="preserve"> but we have also identified some areas where we feel further improvements could be beneficial. </w:t>
      </w:r>
      <w:r w:rsidRPr="009D06D3">
        <w:rPr>
          <w:rFonts w:cs="Times New Roman"/>
          <w:color w:val="7030A0"/>
          <w:sz w:val="22"/>
          <w:rPrChange w:id="17948" w:author="韬 黄" w:date="2018-10-07T21:38:00Z">
            <w:rPr>
              <w:rFonts w:cs="Times New Roman"/>
              <w:color w:val="000000" w:themeColor="text1"/>
              <w:sz w:val="22"/>
            </w:rPr>
          </w:rPrChange>
        </w:rPr>
        <w:t xml:space="preserve">For example, </w:t>
      </w:r>
      <w:ins w:id="17949" w:author="韬 黄" w:date="2018-10-07T21:36:00Z">
        <w:r w:rsidR="009D06D3" w:rsidRPr="009D06D3">
          <w:rPr>
            <w:rFonts w:cs="Times New Roman"/>
            <w:color w:val="7030A0"/>
            <w:sz w:val="22"/>
            <w:rPrChange w:id="17950" w:author="韬 黄" w:date="2018-10-07T21:38:00Z">
              <w:rPr>
                <w:rFonts w:cs="Times New Roman"/>
                <w:color w:val="000000" w:themeColor="text1"/>
                <w:sz w:val="22"/>
              </w:rPr>
            </w:rPrChange>
          </w:rPr>
          <w:t>there ar</w:t>
        </w:r>
      </w:ins>
      <w:ins w:id="17951" w:author="韬 黄" w:date="2018-10-07T21:37:00Z">
        <w:r w:rsidR="009D06D3" w:rsidRPr="009D06D3">
          <w:rPr>
            <w:rFonts w:cs="Times New Roman"/>
            <w:color w:val="7030A0"/>
            <w:sz w:val="22"/>
            <w:rPrChange w:id="17952" w:author="韬 黄" w:date="2018-10-07T21:38:00Z">
              <w:rPr>
                <w:rFonts w:cs="Times New Roman"/>
                <w:color w:val="000000" w:themeColor="text1"/>
                <w:sz w:val="22"/>
              </w:rPr>
            </w:rPrChange>
          </w:rPr>
          <w:t xml:space="preserve">e studies which use splines </w:t>
        </w:r>
      </w:ins>
      <w:ins w:id="17953" w:author="韬 黄" w:date="2018-10-07T21:39:00Z">
        <w:r w:rsidR="00562F4B">
          <w:rPr>
            <w:rFonts w:cs="Times New Roman"/>
            <w:color w:val="7030A0"/>
            <w:sz w:val="22"/>
          </w:rPr>
          <w:t>smoothing</w:t>
        </w:r>
      </w:ins>
      <w:ins w:id="17954" w:author="韬 黄" w:date="2018-10-07T21:37:00Z">
        <w:r w:rsidR="009D06D3" w:rsidRPr="009D06D3">
          <w:rPr>
            <w:rFonts w:cs="Times New Roman"/>
            <w:color w:val="7030A0"/>
            <w:sz w:val="22"/>
            <w:rPrChange w:id="17955" w:author="韬 黄" w:date="2018-10-07T21:38:00Z">
              <w:rPr>
                <w:rFonts w:cs="Times New Roman"/>
                <w:color w:val="000000" w:themeColor="text1"/>
                <w:sz w:val="22"/>
              </w:rPr>
            </w:rPrChange>
          </w:rPr>
          <w:t xml:space="preserve"> method to model seasonality</w:t>
        </w:r>
      </w:ins>
      <w:ins w:id="17956" w:author="韬 黄" w:date="2018-10-07T21:38:00Z">
        <w:r w:rsidR="009D06D3" w:rsidRPr="009D06D3">
          <w:rPr>
            <w:rFonts w:cs="Times New Roman"/>
            <w:color w:val="7030A0"/>
            <w:sz w:val="22"/>
            <w:rPrChange w:id="17957" w:author="韬 黄" w:date="2018-10-07T21:38:00Z">
              <w:rPr>
                <w:rFonts w:cs="Times New Roman"/>
                <w:color w:val="000000" w:themeColor="text1"/>
                <w:sz w:val="22"/>
              </w:rPr>
            </w:rPrChange>
          </w:rPr>
          <w:t>, which were found useful for electricity data</w:t>
        </w:r>
      </w:ins>
      <w:ins w:id="17958" w:author="韬 黄" w:date="2018-10-07T21:42:00Z">
        <w:r w:rsidR="004407C4">
          <w:rPr>
            <w:rFonts w:cs="Times New Roman"/>
            <w:color w:val="7030A0"/>
            <w:sz w:val="22"/>
          </w:rPr>
          <w:t xml:space="preserve"> </w:t>
        </w:r>
      </w:ins>
      <w:r w:rsidR="004407C4">
        <w:rPr>
          <w:rFonts w:cs="Times New Roman"/>
          <w:color w:val="7030A0"/>
          <w:sz w:val="22"/>
        </w:rPr>
        <w:fldChar w:fldCharType="begin"/>
      </w:r>
      <w:r w:rsidR="004407C4">
        <w:rPr>
          <w:rFonts w:cs="Times New Roman"/>
          <w:color w:val="7030A0"/>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4407C4">
        <w:rPr>
          <w:rFonts w:cs="Times New Roman"/>
          <w:color w:val="7030A0"/>
          <w:sz w:val="22"/>
        </w:rPr>
        <w:fldChar w:fldCharType="separate"/>
      </w:r>
      <w:r w:rsidR="004407C4">
        <w:rPr>
          <w:rFonts w:cs="Times New Roman"/>
          <w:noProof/>
          <w:color w:val="7030A0"/>
          <w:sz w:val="22"/>
        </w:rPr>
        <w:t>(Nagbe, Cugliari, &amp; Jacques, 2018)</w:t>
      </w:r>
      <w:r w:rsidR="004407C4">
        <w:rPr>
          <w:rFonts w:cs="Times New Roman"/>
          <w:color w:val="7030A0"/>
          <w:sz w:val="22"/>
        </w:rPr>
        <w:fldChar w:fldCharType="end"/>
      </w:r>
      <w:ins w:id="17959" w:author="韬 黄" w:date="2018-10-07T21:37:00Z">
        <w:r w:rsidR="009D06D3">
          <w:rPr>
            <w:rFonts w:cs="Times New Roman"/>
            <w:color w:val="000000" w:themeColor="text1"/>
            <w:sz w:val="22"/>
          </w:rPr>
          <w:t xml:space="preserve">. </w:t>
        </w:r>
      </w:ins>
      <w:ins w:id="17960" w:author="韬 黄" w:date="2018-10-07T21:38:00Z">
        <w:r w:rsidR="00562F4B">
          <w:rPr>
            <w:rFonts w:cs="Times New Roman"/>
            <w:color w:val="000000" w:themeColor="text1"/>
            <w:sz w:val="22"/>
          </w:rPr>
          <w:t>F</w:t>
        </w:r>
      </w:ins>
      <w:del w:id="17961" w:author="韬 黄" w:date="2018-10-07T21:38:00Z">
        <w:r w:rsidRPr="001E17BA" w:rsidDel="00562F4B">
          <w:rPr>
            <w:rFonts w:cs="Times New Roman"/>
            <w:color w:val="000000" w:themeColor="text1"/>
            <w:sz w:val="22"/>
          </w:rPr>
          <w:delText>f</w:delText>
        </w:r>
      </w:del>
      <w:r w:rsidRPr="001E17BA">
        <w:rPr>
          <w:rFonts w:cs="Times New Roman"/>
          <w:color w:val="000000" w:themeColor="text1"/>
          <w:sz w:val="22"/>
        </w:rPr>
        <w:t>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1E17BA">
        <w:rPr>
          <w:rStyle w:val="FootnoteReference"/>
          <w:rFonts w:cs="Times New Roman"/>
          <w:color w:val="000000" w:themeColor="text1"/>
          <w:sz w:val="22"/>
        </w:rPr>
        <w:footnoteReference w:id="27"/>
      </w:r>
      <w:r w:rsidRPr="001E17BA">
        <w:rPr>
          <w:rFonts w:cs="Times New Roman"/>
          <w:color w:val="000000" w:themeColor="text1"/>
          <w:sz w:val="22"/>
        </w:rPr>
        <w:t xml:space="preserve">. Furthermore, Ma et al. (2016) </w:t>
      </w:r>
      <w:r w:rsidR="00D73D32">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sidR="00FC7602">
        <w:rPr>
          <w:rFonts w:cs="Times New Roman"/>
          <w:color w:val="000000" w:themeColor="text1"/>
          <w:sz w:val="22"/>
        </w:rPr>
        <w:t>Thus</w:t>
      </w:r>
      <w:r w:rsidR="00A026AF">
        <w:rPr>
          <w:rFonts w:cs="Times New Roman"/>
          <w:color w:val="000000" w:themeColor="text1"/>
          <w:sz w:val="22"/>
        </w:rPr>
        <w:t xml:space="preserve">, </w:t>
      </w:r>
      <w:r w:rsidR="00FC7602">
        <w:rPr>
          <w:rFonts w:cs="Times New Roman"/>
          <w:color w:val="000000" w:themeColor="text1"/>
          <w:sz w:val="22"/>
        </w:rPr>
        <w:t>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taking into account the </w:t>
      </w:r>
      <w:del w:id="17962" w:author="Huang T  Dr (Surrey Business Schl)" w:date="2018-09-19T18:25:00Z">
        <w:r w:rsidRPr="001E17BA" w:rsidDel="00DE758E">
          <w:rPr>
            <w:rFonts w:cs="Times New Roman"/>
            <w:color w:val="000000" w:themeColor="text1"/>
            <w:sz w:val="22"/>
          </w:rPr>
          <w:delText xml:space="preserve">structural break </w:delText>
        </w:r>
      </w:del>
      <w:ins w:id="17963" w:author="Huang T  Dr (Surrey Business Schl)" w:date="2018-09-19T18:25:00Z">
        <w:r w:rsidR="00DE758E">
          <w:rPr>
            <w:rFonts w:cs="Times New Roman"/>
            <w:color w:val="000000" w:themeColor="text1"/>
            <w:sz w:val="22"/>
          </w:rPr>
          <w:t xml:space="preserve">structural change </w:t>
        </w:r>
      </w:ins>
      <w:r w:rsidRPr="001E17BA">
        <w:rPr>
          <w:rFonts w:cs="Times New Roman"/>
          <w:color w:val="000000" w:themeColor="text1"/>
          <w:sz w:val="22"/>
        </w:rPr>
        <w:t xml:space="preserve">problem. </w:t>
      </w:r>
      <w:ins w:id="17964" w:author="韬 黄" w:date="2018-10-07T12:16:00Z">
        <w:r w:rsidR="00C259E2" w:rsidRPr="00C259E2">
          <w:rPr>
            <w:rFonts w:cs="Times New Roman"/>
            <w:color w:val="000000" w:themeColor="text1"/>
            <w:sz w:val="22"/>
          </w:rPr>
          <w:t xml:space="preserve">A method alternative to the ADL-intra-EWC method and the ADL-intra-IC method is to directly model the changing process of the effect of the marketing activities. For example, the time-varying parameter model. However, a disadvantage of this method is that we need to make very strong assumptions of how the effect of the marketing activities change overtime. e.g., </w:t>
        </w:r>
      </w:ins>
      <w:ins w:id="17965" w:author="韬 黄" w:date="2018-10-07T12:17:00Z">
        <w:r w:rsidR="00C259E2" w:rsidRPr="001E17BA">
          <w:rPr>
            <w:rFonts w:cs="Times New Roman"/>
            <w:color w:val="000000" w:themeColor="text1"/>
            <w:sz w:val="22"/>
          </w:rPr>
          <w:fldChar w:fldCharType="begin"/>
        </w:r>
        <w:r w:rsidR="00C259E2">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259E2" w:rsidRPr="001E17BA">
          <w:rPr>
            <w:rFonts w:cs="Times New Roman"/>
            <w:color w:val="000000" w:themeColor="text1"/>
            <w:sz w:val="22"/>
          </w:rPr>
          <w:fldChar w:fldCharType="separate"/>
        </w:r>
        <w:r w:rsidR="00C259E2">
          <w:rPr>
            <w:rFonts w:cs="Times New Roman"/>
            <w:noProof/>
            <w:color w:val="000000" w:themeColor="text1"/>
            <w:sz w:val="22"/>
          </w:rPr>
          <w:t>Foekens, Leeflang, and Wittink (1999)</w:t>
        </w:r>
        <w:r w:rsidR="00C259E2" w:rsidRPr="001E17BA">
          <w:rPr>
            <w:rFonts w:cs="Times New Roman"/>
            <w:color w:val="000000" w:themeColor="text1"/>
            <w:sz w:val="22"/>
          </w:rPr>
          <w:fldChar w:fldCharType="end"/>
        </w:r>
        <w:r w:rsidR="00C259E2">
          <w:rPr>
            <w:rFonts w:cs="Times New Roman"/>
            <w:color w:val="000000" w:themeColor="text1"/>
            <w:sz w:val="22"/>
          </w:rPr>
          <w:t xml:space="preserve"> </w:t>
        </w:r>
      </w:ins>
      <w:ins w:id="17966" w:author="韬 黄" w:date="2018-10-07T12:16:00Z">
        <w:r w:rsidR="00C259E2" w:rsidRPr="00C259E2">
          <w:rPr>
            <w:rFonts w:cs="Times New Roman"/>
            <w:color w:val="000000" w:themeColor="text1"/>
            <w:sz w:val="22"/>
          </w:rPr>
          <w:t>modelled the effect of the marketing activities a linear function of previous promotional activities. The model has a sophisticated structure and was not developed for forecasting. Therefore, we leave the exploration of the potential of this type of model to future research</w:t>
        </w:r>
        <w:r w:rsidR="00C259E2">
          <w:rPr>
            <w:rFonts w:cs="Times New Roman"/>
            <w:color w:val="000000" w:themeColor="text1"/>
            <w:sz w:val="22"/>
          </w:rPr>
          <w:t xml:space="preserve">. </w:t>
        </w:r>
      </w:ins>
      <w:ins w:id="17967" w:author="韬 黄" w:date="2018-09-26T18:33:00Z">
        <w:r w:rsidR="003420B4" w:rsidRPr="003420B4">
          <w:rPr>
            <w:rFonts w:cs="Times New Roman"/>
            <w:color w:val="000000" w:themeColor="text1"/>
            <w:sz w:val="22"/>
          </w:rPr>
          <w:t xml:space="preserve">assumed that the effect of the marketing activities is a linear function of previous promotional activities. </w:t>
        </w:r>
      </w:ins>
      <w:r w:rsidRPr="001E17BA">
        <w:rPr>
          <w:rFonts w:cs="Times New Roman"/>
          <w:color w:val="000000" w:themeColor="text1"/>
          <w:sz w:val="22"/>
        </w:rPr>
        <w:t xml:space="preserve">In summary, the models we proposed in this study produce consistently </w:t>
      </w:r>
      <w:del w:id="17968" w:author="韬 黄" w:date="2018-10-07T12:17:00Z">
        <w:r w:rsidRPr="001E17BA" w:rsidDel="00720885">
          <w:rPr>
            <w:rFonts w:cs="Times New Roman"/>
            <w:color w:val="000000" w:themeColor="text1"/>
            <w:sz w:val="22"/>
          </w:rPr>
          <w:delText xml:space="preserve">more </w:delText>
        </w:r>
      </w:del>
      <w:ins w:id="17969" w:author="韬 黄" w:date="2018-10-07T12:17:00Z">
        <w:r w:rsidR="00720885">
          <w:rPr>
            <w:rFonts w:cs="Times New Roman"/>
            <w:color w:val="000000" w:themeColor="text1"/>
            <w:sz w:val="22"/>
          </w:rPr>
          <w:t xml:space="preserve">accurate </w:t>
        </w:r>
      </w:ins>
      <w:del w:id="17970" w:author="韬 黄" w:date="2018-10-07T12:17:00Z">
        <w:r w:rsidRPr="001E17BA" w:rsidDel="00720885">
          <w:rPr>
            <w:rFonts w:cs="Times New Roman"/>
            <w:color w:val="000000" w:themeColor="text1"/>
            <w:sz w:val="22"/>
          </w:rPr>
          <w:delText xml:space="preserve">accurate </w:delText>
        </w:r>
      </w:del>
      <w:r w:rsidRPr="001E17BA">
        <w:rPr>
          <w:rFonts w:cs="Times New Roman"/>
          <w:color w:val="000000" w:themeColor="text1"/>
          <w:sz w:val="22"/>
        </w:rPr>
        <w:t>forecasts</w:t>
      </w:r>
      <w:ins w:id="17971" w:author="Huang T  Dr (Surrey Business Schl)" w:date="2018-09-19T18:43:00Z">
        <w:r w:rsidR="00FC7C7C">
          <w:rPr>
            <w:rFonts w:cs="Times New Roman"/>
            <w:color w:val="000000" w:themeColor="text1"/>
            <w:sz w:val="22"/>
          </w:rPr>
          <w:t xml:space="preserve">. </w:t>
        </w:r>
      </w:ins>
      <w:del w:id="17972" w:author="Huang T  Dr (Surrey Business Schl)" w:date="2018-09-19T18:43:00Z">
        <w:r w:rsidRPr="001E17BA" w:rsidDel="00FC7C7C">
          <w:rPr>
            <w:rFonts w:cs="Times New Roman"/>
            <w:color w:val="000000" w:themeColor="text1"/>
            <w:sz w:val="22"/>
          </w:rPr>
          <w:delText xml:space="preserve"> and t</w:delText>
        </w:r>
      </w:del>
      <w:ins w:id="17973" w:author="Huang T  Dr (Surrey Business Schl)" w:date="2018-09-19T18:43:00Z">
        <w:r w:rsidR="00FC7C7C">
          <w:rPr>
            <w:rFonts w:cs="Times New Roman"/>
            <w:color w:val="000000" w:themeColor="text1"/>
            <w:sz w:val="22"/>
          </w:rPr>
          <w:t>T</w:t>
        </w:r>
      </w:ins>
      <w:r w:rsidRPr="001E17BA">
        <w:rPr>
          <w:rFonts w:cs="Times New Roman"/>
          <w:color w:val="000000" w:themeColor="text1"/>
          <w:sz w:val="22"/>
        </w:rPr>
        <w:t xml:space="preserve">hey also </w:t>
      </w:r>
      <w:del w:id="17974" w:author="韬 黄" w:date="2018-10-07T12:18:00Z">
        <w:r w:rsidRPr="001E17BA" w:rsidDel="00720885">
          <w:rPr>
            <w:rFonts w:cs="Times New Roman"/>
            <w:color w:val="000000" w:themeColor="text1"/>
            <w:sz w:val="22"/>
          </w:rPr>
          <w:delText>take into account</w:delText>
        </w:r>
      </w:del>
      <w:ins w:id="17975" w:author="韬 黄" w:date="2018-10-07T12:18:00Z">
        <w:r w:rsidR="00720885">
          <w:rPr>
            <w:rFonts w:cs="Times New Roman"/>
            <w:color w:val="000000" w:themeColor="text1"/>
            <w:sz w:val="22"/>
          </w:rPr>
          <w:t>suffice</w:t>
        </w:r>
      </w:ins>
      <w:r w:rsidRPr="001E17BA">
        <w:rPr>
          <w:rFonts w:cs="Times New Roman"/>
          <w:color w:val="000000" w:themeColor="text1"/>
          <w:sz w:val="22"/>
        </w:rPr>
        <w:t xml:space="preserve"> the </w:t>
      </w:r>
      <w:r w:rsidRPr="001E17BA">
        <w:rPr>
          <w:rFonts w:cs="Times New Roman"/>
          <w:color w:val="000000" w:themeColor="text1"/>
          <w:sz w:val="22"/>
        </w:rPr>
        <w:lastRenderedPageBreak/>
        <w:t>practical requirements of retail forecasting in that they are intuitive, they can be developed and operated automatically and also use readily available data on marketing activities.</w:t>
      </w:r>
    </w:p>
    <w:p w14:paraId="607D6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5BEC572" w14:textId="3A8624AE" w:rsidR="004C569C" w:rsidRPr="001E17BA" w:rsidRDefault="004C569C" w:rsidP="004C569C">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14:paraId="42A9902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0B73DD" w14:textId="727F59A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sidR="0032136A">
        <w:rPr>
          <w:rFonts w:cs="Times New Roman"/>
          <w:color w:val="000000" w:themeColor="text1"/>
          <w:sz w:val="22"/>
        </w:rPr>
        <w:t xml:space="preserve">the </w:t>
      </w:r>
      <w:r w:rsidRPr="001E17BA">
        <w:rPr>
          <w:rFonts w:cs="Times New Roman"/>
          <w:color w:val="000000" w:themeColor="text1"/>
          <w:sz w:val="22"/>
        </w:rPr>
        <w:t>IRI company.</w:t>
      </w:r>
    </w:p>
    <w:p w14:paraId="7D2564D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E9B3F3D"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14:paraId="6FF2CCD8" w14:textId="77777777" w:rsidR="00D00CDA" w:rsidRPr="005B2FBA" w:rsidRDefault="00D00CDA" w:rsidP="00EB518C">
      <w:pPr>
        <w:spacing w:line="240" w:lineRule="auto"/>
        <w:rPr>
          <w:rFonts w:cs="Times New Roman"/>
          <w:noProof/>
          <w:sz w:val="22"/>
        </w:rPr>
      </w:pPr>
    </w:p>
    <w:p w14:paraId="77EDA7BF" w14:textId="77777777" w:rsidR="00B605BC" w:rsidRPr="00B605BC" w:rsidRDefault="00D00CDA" w:rsidP="00B605BC">
      <w:pPr>
        <w:pStyle w:val="EndNoteBibliography"/>
        <w:spacing w:after="0"/>
        <w:ind w:left="720" w:hanging="720"/>
      </w:pPr>
      <w:r w:rsidRPr="005B2FBA">
        <w:rPr>
          <w:sz w:val="22"/>
        </w:rPr>
        <w:fldChar w:fldCharType="begin"/>
      </w:r>
      <w:r w:rsidRPr="005B2FBA">
        <w:rPr>
          <w:sz w:val="22"/>
        </w:rPr>
        <w:instrText xml:space="preserve"> ADDIN EN.REFLIST </w:instrText>
      </w:r>
      <w:r w:rsidRPr="005B2FBA">
        <w:rPr>
          <w:sz w:val="22"/>
        </w:rPr>
        <w:fldChar w:fldCharType="separate"/>
      </w:r>
      <w:r w:rsidR="00B605BC" w:rsidRPr="00B605BC">
        <w:t xml:space="preserve">Ali, M., &amp; Boylan, J. (2011). Feasibility principles for Downstream Demand Inference in supply chains. </w:t>
      </w:r>
      <w:r w:rsidR="00B605BC" w:rsidRPr="00B605BC">
        <w:rPr>
          <w:i/>
        </w:rPr>
        <w:t>Journal of the Operational Research Society, 62</w:t>
      </w:r>
      <w:r w:rsidR="00B605BC" w:rsidRPr="00B605BC">
        <w:t xml:space="preserve">. </w:t>
      </w:r>
    </w:p>
    <w:p w14:paraId="436076C6" w14:textId="57E0556C" w:rsidR="00B605BC" w:rsidRPr="00B605BC" w:rsidRDefault="00B605BC" w:rsidP="00B605BC">
      <w:pPr>
        <w:pStyle w:val="EndNoteBibliography"/>
        <w:spacing w:after="0"/>
        <w:ind w:left="720" w:hanging="720"/>
      </w:pPr>
      <w:r w:rsidRPr="00B605BC">
        <w:t xml:space="preserve">Ali, M. M., Babai, M. Z., Boylan, J. E., &amp; Syntetos, A. A. (2017). Supply chain forecasting when information is not shared. </w:t>
      </w:r>
      <w:r w:rsidRPr="00B605BC">
        <w:rPr>
          <w:i/>
        </w:rPr>
        <w:t>European Journal of Operational Research, 260</w:t>
      </w:r>
      <w:r w:rsidRPr="00B605BC">
        <w:t xml:space="preserve">(3), 984-994. doi: </w:t>
      </w:r>
      <w:hyperlink r:id="rId15" w:history="1">
        <w:r w:rsidRPr="00B605BC">
          <w:rPr>
            <w:rStyle w:val="Hyperlink"/>
          </w:rPr>
          <w:t>https://doi.org/10.1016/j.ejor.2016.11.046</w:t>
        </w:r>
      </w:hyperlink>
    </w:p>
    <w:p w14:paraId="705705A6" w14:textId="77777777" w:rsidR="00B605BC" w:rsidRPr="00B605BC" w:rsidRDefault="00B605BC" w:rsidP="00B605BC">
      <w:pPr>
        <w:pStyle w:val="EndNoteBibliography"/>
        <w:spacing w:after="0"/>
        <w:ind w:left="720" w:hanging="720"/>
      </w:pPr>
      <w:r w:rsidRPr="00B605BC">
        <w:t xml:space="preserve">Allen, P. G., &amp; Fildes, R. (2001). Econometric forecasting. In J. S. Armstrong (Ed.), </w:t>
      </w:r>
      <w:r w:rsidRPr="00B605BC">
        <w:rPr>
          <w:i/>
        </w:rPr>
        <w:t>Principles of Forecasting: A Handbook for Researchers and Practitioners</w:t>
      </w:r>
      <w:r w:rsidRPr="00B605BC">
        <w:t>. Boston: Kluwer Academic Publishers.</w:t>
      </w:r>
    </w:p>
    <w:p w14:paraId="407ACFC6" w14:textId="77777777" w:rsidR="00B605BC" w:rsidRPr="00B605BC" w:rsidRDefault="00B605BC" w:rsidP="00B605BC">
      <w:pPr>
        <w:pStyle w:val="EndNoteBibliography"/>
        <w:spacing w:after="0"/>
        <w:ind w:left="720" w:hanging="720"/>
      </w:pPr>
      <w:r w:rsidRPr="00B605BC">
        <w:t xml:space="preserve">Andrews, D. W. K. (1993). Tests for Parameter Instability and Structural Change with Unknown Change Point. </w:t>
      </w:r>
      <w:r w:rsidRPr="00B605BC">
        <w:rPr>
          <w:i/>
        </w:rPr>
        <w:t>Econometrica, 61</w:t>
      </w:r>
      <w:r w:rsidRPr="00B605BC">
        <w:t xml:space="preserve">, 825-851. </w:t>
      </w:r>
    </w:p>
    <w:p w14:paraId="14FEDE89" w14:textId="77777777" w:rsidR="00B605BC" w:rsidRPr="00B605BC" w:rsidRDefault="00B605BC" w:rsidP="00B605BC">
      <w:pPr>
        <w:pStyle w:val="EndNoteBibliography"/>
        <w:spacing w:after="0"/>
        <w:ind w:left="720" w:hanging="720"/>
      </w:pPr>
      <w:r w:rsidRPr="00B605BC">
        <w:t xml:space="preserve">Andrews, D. W. K., &amp; Ploberger, W. (1994). Optimal tests when a nuisance parameter is present only under the alternative. </w:t>
      </w:r>
      <w:r w:rsidRPr="00B605BC">
        <w:rPr>
          <w:i/>
        </w:rPr>
        <w:t>Econometrica, 62</w:t>
      </w:r>
      <w:r w:rsidRPr="00B605BC">
        <w:t xml:space="preserve">, 1383-1414. </w:t>
      </w:r>
    </w:p>
    <w:p w14:paraId="28E19B37" w14:textId="77777777" w:rsidR="00B605BC" w:rsidRPr="00B605BC" w:rsidRDefault="00B605BC" w:rsidP="00B605BC">
      <w:pPr>
        <w:pStyle w:val="EndNoteBibliography"/>
        <w:spacing w:after="0"/>
        <w:ind w:left="720" w:hanging="720"/>
      </w:pPr>
      <w:r w:rsidRPr="00B605BC">
        <w:t xml:space="preserve">Andrews, R. L., Currim, I. S., Leeflang, P., &amp; Lim, J. (2008). Estimating the SCAN*PRO model of store sales: HB, FM or just OLS? </w:t>
      </w:r>
      <w:r w:rsidRPr="00B605BC">
        <w:rPr>
          <w:i/>
        </w:rPr>
        <w:t>international Journal of research in marketing, 25</w:t>
      </w:r>
      <w:r w:rsidRPr="00B605BC">
        <w:t xml:space="preserve">(1), 22-33. </w:t>
      </w:r>
    </w:p>
    <w:p w14:paraId="5EA0D12E" w14:textId="77777777" w:rsidR="00B605BC" w:rsidRPr="00B605BC" w:rsidRDefault="00B605BC" w:rsidP="00B605BC">
      <w:pPr>
        <w:pStyle w:val="EndNoteBibliography"/>
        <w:spacing w:after="0"/>
        <w:ind w:left="720" w:hanging="720"/>
      </w:pPr>
      <w:r w:rsidRPr="00B605BC">
        <w:t xml:space="preserve">Ang, A., &amp; Bekaert, G. (2002). Regime Switches in Interest Rates. </w:t>
      </w:r>
      <w:r w:rsidRPr="00B605BC">
        <w:rPr>
          <w:i/>
        </w:rPr>
        <w:t>Journal of Business &amp; Economic Statistics, 20</w:t>
      </w:r>
      <w:r w:rsidRPr="00B605BC">
        <w:t xml:space="preserve">(2), 163-182. </w:t>
      </w:r>
    </w:p>
    <w:p w14:paraId="0ED51B15" w14:textId="77777777" w:rsidR="00B605BC" w:rsidRPr="00B605BC" w:rsidRDefault="00B605BC" w:rsidP="00B605BC">
      <w:pPr>
        <w:pStyle w:val="EndNoteBibliography"/>
        <w:spacing w:after="0"/>
        <w:ind w:left="720" w:hanging="720"/>
      </w:pPr>
      <w:r w:rsidRPr="00B605BC">
        <w:t xml:space="preserve">Armstrong, J. S. (2001). </w:t>
      </w:r>
      <w:r w:rsidRPr="00B605BC">
        <w:rPr>
          <w:i/>
        </w:rPr>
        <w:t>Principles of Forecasting: A Handbook for Researchers and Practitioners</w:t>
      </w:r>
      <w:r w:rsidRPr="00B605BC">
        <w:t>: Kluwer Academic Publishers.</w:t>
      </w:r>
    </w:p>
    <w:p w14:paraId="6B802C00" w14:textId="77777777" w:rsidR="00B605BC" w:rsidRPr="00B605BC" w:rsidRDefault="00B605BC" w:rsidP="00B605BC">
      <w:pPr>
        <w:pStyle w:val="EndNoteBibliography"/>
        <w:spacing w:after="0"/>
        <w:ind w:left="720" w:hanging="720"/>
      </w:pPr>
      <w:r w:rsidRPr="00B605BC">
        <w:t xml:space="preserve">Bai, J., &amp; Perron, P. (1998). Estimating and Testing Linear Models with Multiple Structural Changes. </w:t>
      </w:r>
      <w:r w:rsidRPr="00B605BC">
        <w:rPr>
          <w:i/>
        </w:rPr>
        <w:t>Econometrica, 66</w:t>
      </w:r>
      <w:r w:rsidRPr="00B605BC">
        <w:t xml:space="preserve">, 47- 78. </w:t>
      </w:r>
    </w:p>
    <w:p w14:paraId="0067E52E" w14:textId="77777777" w:rsidR="00B605BC" w:rsidRPr="00B605BC" w:rsidRDefault="00B605BC" w:rsidP="00B605BC">
      <w:pPr>
        <w:pStyle w:val="EndNoteBibliography"/>
        <w:spacing w:after="0"/>
        <w:ind w:left="720" w:hanging="720"/>
      </w:pPr>
      <w:r w:rsidRPr="00B605BC">
        <w:t xml:space="preserve">Bai, J., &amp; Perron, P. (2003). Computation and Analysis of Multiple Structural-Change Models. </w:t>
      </w:r>
      <w:r w:rsidRPr="00B605BC">
        <w:rPr>
          <w:i/>
        </w:rPr>
        <w:t>Journal of Applied Econometrics, 18</w:t>
      </w:r>
      <w:r w:rsidRPr="00B605BC">
        <w:t xml:space="preserve">, 1-22. </w:t>
      </w:r>
    </w:p>
    <w:p w14:paraId="382CE1B8" w14:textId="77777777" w:rsidR="00B605BC" w:rsidRPr="00B605BC" w:rsidRDefault="00B605BC" w:rsidP="00B605BC">
      <w:pPr>
        <w:pStyle w:val="EndNoteBibliography"/>
        <w:spacing w:after="0"/>
        <w:ind w:left="720" w:hanging="720"/>
      </w:pPr>
      <w:r w:rsidRPr="00B605BC">
        <w:t xml:space="preserve">Blattberg, R. C., Briesch, R., &amp; Fox, E. J. (1995). How promotions work? </w:t>
      </w:r>
      <w:r w:rsidRPr="00B605BC">
        <w:rPr>
          <w:i/>
        </w:rPr>
        <w:t>Marketing Science, 14</w:t>
      </w:r>
      <w:r w:rsidRPr="00B605BC">
        <w:t xml:space="preserve">(3). </w:t>
      </w:r>
    </w:p>
    <w:p w14:paraId="2252B6D5" w14:textId="77777777" w:rsidR="00B605BC" w:rsidRPr="00B605BC" w:rsidRDefault="00B605BC" w:rsidP="00B605BC">
      <w:pPr>
        <w:pStyle w:val="EndNoteBibliography"/>
        <w:spacing w:after="0"/>
        <w:ind w:left="720" w:hanging="720"/>
      </w:pPr>
      <w:r w:rsidRPr="00B605BC">
        <w:t xml:space="preserve">Bronnenberg, B. J., Kruger, M. W., &amp; Mela, C. F. (2008). The IRI Marketing Data Set. </w:t>
      </w:r>
      <w:r w:rsidRPr="00B605BC">
        <w:rPr>
          <w:i/>
        </w:rPr>
        <w:t>Marketing Science, 27</w:t>
      </w:r>
      <w:r w:rsidRPr="00B605BC">
        <w:t xml:space="preserve">(4), pp. 745–748. </w:t>
      </w:r>
    </w:p>
    <w:p w14:paraId="6C199632" w14:textId="77777777" w:rsidR="00B605BC" w:rsidRPr="00B605BC" w:rsidRDefault="00B605BC" w:rsidP="00B605BC">
      <w:pPr>
        <w:pStyle w:val="EndNoteBibliography"/>
        <w:spacing w:after="0"/>
        <w:ind w:left="720" w:hanging="720"/>
      </w:pPr>
      <w:r w:rsidRPr="00B605BC">
        <w:t xml:space="preserve">Brown, R. L., Durbin, J., &amp; Evans, J. M. (1975). Techniques for Testing the Constancy of Regression Relationships over Time. </w:t>
      </w:r>
      <w:r w:rsidRPr="00B605BC">
        <w:rPr>
          <w:i/>
        </w:rPr>
        <w:t>Journal of the Royal Statistical Society. Series B (Methodological), 37</w:t>
      </w:r>
      <w:r w:rsidRPr="00B605BC">
        <w:t xml:space="preserve">(2), 149-192. </w:t>
      </w:r>
    </w:p>
    <w:p w14:paraId="37DF5BF6" w14:textId="77777777" w:rsidR="00B605BC" w:rsidRPr="00B605BC" w:rsidRDefault="00B605BC" w:rsidP="00B605BC">
      <w:pPr>
        <w:pStyle w:val="EndNoteBibliography"/>
        <w:spacing w:after="0"/>
        <w:ind w:left="720" w:hanging="720"/>
      </w:pPr>
      <w:r w:rsidRPr="00B605BC">
        <w:t xml:space="preserve">Bucklin, R. E., Gupta, S., &amp; Siddarth, S. (1998). Determining Segmentation in Sales Response across Consumer Purchase Behaviors. </w:t>
      </w:r>
      <w:r w:rsidRPr="00B605BC">
        <w:rPr>
          <w:i/>
        </w:rPr>
        <w:t>Journal of Marketing Research, 35</w:t>
      </w:r>
      <w:r w:rsidRPr="00B605BC">
        <w:t>(2), 189-197. doi: 10.2307/3151847</w:t>
      </w:r>
    </w:p>
    <w:p w14:paraId="5AF5D232" w14:textId="77777777" w:rsidR="00B605BC" w:rsidRPr="00B605BC" w:rsidRDefault="00B605BC" w:rsidP="00B605BC">
      <w:pPr>
        <w:pStyle w:val="EndNoteBibliography"/>
        <w:spacing w:after="0"/>
        <w:ind w:left="720" w:hanging="720"/>
      </w:pPr>
      <w:r w:rsidRPr="00B605BC">
        <w:t xml:space="preserve">Castle, J. L., Doornik, J. A., &amp; Hendry, D. F. (2008). Model Selection when there are Multiple Breaks. </w:t>
      </w:r>
      <w:r w:rsidRPr="00B605BC">
        <w:rPr>
          <w:i/>
        </w:rPr>
        <w:t>Working paper No. 407, Economics Department, University of Oxford</w:t>
      </w:r>
      <w:r w:rsidRPr="00B605BC">
        <w:t xml:space="preserve">. </w:t>
      </w:r>
    </w:p>
    <w:p w14:paraId="0E5E5194" w14:textId="77777777" w:rsidR="00B605BC" w:rsidRPr="00B605BC" w:rsidRDefault="00B605BC" w:rsidP="00B605BC">
      <w:pPr>
        <w:pStyle w:val="EndNoteBibliography"/>
        <w:spacing w:after="0"/>
        <w:ind w:left="720" w:hanging="720"/>
      </w:pPr>
      <w:r w:rsidRPr="00B605BC">
        <w:lastRenderedPageBreak/>
        <w:t xml:space="preserve">Chevillon, G. (2016). Multistep forecasting in the presence of location shifts. </w:t>
      </w:r>
      <w:r w:rsidRPr="00B605BC">
        <w:rPr>
          <w:i/>
        </w:rPr>
        <w:t>International Journal of Forecasting, 32</w:t>
      </w:r>
      <w:r w:rsidRPr="00B605BC">
        <w:t xml:space="preserve">(1), 121-137. </w:t>
      </w:r>
    </w:p>
    <w:p w14:paraId="7B772221" w14:textId="77777777" w:rsidR="00B605BC" w:rsidRPr="00B605BC" w:rsidRDefault="00B605BC" w:rsidP="00B605BC">
      <w:pPr>
        <w:pStyle w:val="EndNoteBibliography"/>
        <w:ind w:left="720" w:hanging="720"/>
        <w:rPr>
          <w:i/>
        </w:rPr>
      </w:pPr>
      <w:r w:rsidRPr="00B605BC">
        <w:t xml:space="preserve">Clark, T. E., &amp; McCracken, M. W. (2007). Forecasting with Small Macroeconomic VARs in the Presence of Instabilities </w:t>
      </w:r>
      <w:r w:rsidRPr="00B605BC">
        <w:rPr>
          <w:i/>
        </w:rPr>
        <w:t>Finance and Economics Discussion Series</w:t>
      </w:r>
    </w:p>
    <w:p w14:paraId="5C2BD0ED" w14:textId="77777777" w:rsidR="00B605BC" w:rsidRPr="00B605BC" w:rsidRDefault="00B605BC" w:rsidP="00B605BC">
      <w:pPr>
        <w:pStyle w:val="EndNoteBibliography"/>
        <w:spacing w:after="0"/>
        <w:ind w:left="720" w:hanging="720"/>
      </w:pPr>
      <w:r w:rsidRPr="00B605BC">
        <w:t xml:space="preserve"> Federal Reserve Board, Washington, D.C.</w:t>
      </w:r>
    </w:p>
    <w:p w14:paraId="0B518170" w14:textId="77777777" w:rsidR="00B605BC" w:rsidRPr="00B605BC" w:rsidRDefault="00B605BC" w:rsidP="00B605BC">
      <w:pPr>
        <w:pStyle w:val="EndNoteBibliography"/>
        <w:spacing w:after="0"/>
        <w:ind w:left="720" w:hanging="720"/>
      </w:pPr>
      <w:r w:rsidRPr="00B605BC">
        <w:t xml:space="preserve">Clemen, R. T. (1989). Combining forecasts: A review and annotated bibliography. </w:t>
      </w:r>
      <w:r w:rsidRPr="00B605BC">
        <w:rPr>
          <w:i/>
        </w:rPr>
        <w:t>International Journal of Forecasting, 5</w:t>
      </w:r>
      <w:r w:rsidRPr="00B605BC">
        <w:t xml:space="preserve">(4), 559-583. </w:t>
      </w:r>
    </w:p>
    <w:p w14:paraId="22587E59" w14:textId="77777777" w:rsidR="00B605BC" w:rsidRPr="00B605BC" w:rsidRDefault="00B605BC" w:rsidP="00B605BC">
      <w:pPr>
        <w:pStyle w:val="EndNoteBibliography"/>
        <w:spacing w:after="0"/>
        <w:ind w:left="720" w:hanging="720"/>
      </w:pPr>
      <w:r w:rsidRPr="00B605BC">
        <w:t xml:space="preserve">Clements, M., &amp; Hendry, D. (1998). </w:t>
      </w:r>
      <w:r w:rsidRPr="00B605BC">
        <w:rPr>
          <w:i/>
        </w:rPr>
        <w:t>Forecasting Economic Time Series</w:t>
      </w:r>
      <w:r w:rsidRPr="00B605BC">
        <w:t>: Cambridge University Press.</w:t>
      </w:r>
    </w:p>
    <w:p w14:paraId="317B3C91" w14:textId="77777777" w:rsidR="00B605BC" w:rsidRPr="00B605BC" w:rsidRDefault="00B605BC" w:rsidP="00B605BC">
      <w:pPr>
        <w:pStyle w:val="EndNoteBibliography"/>
        <w:spacing w:after="0"/>
        <w:ind w:left="720" w:hanging="720"/>
      </w:pPr>
      <w:r w:rsidRPr="00B605BC">
        <w:t xml:space="preserve">Clements, M. B., &amp; Hendry, D. F. (1994). Towards a theory of economic forecasting. In C. P. Hargreaves (Ed.), </w:t>
      </w:r>
      <w:r w:rsidRPr="00B605BC">
        <w:rPr>
          <w:i/>
        </w:rPr>
        <w:t>Nonstationary Time Series Analysis and Cointegration</w:t>
      </w:r>
      <w:r w:rsidRPr="00B605BC">
        <w:t>: Oxford University Press.</w:t>
      </w:r>
    </w:p>
    <w:p w14:paraId="2D1ECE85" w14:textId="77777777" w:rsidR="00B605BC" w:rsidRPr="00B605BC" w:rsidRDefault="00B605BC" w:rsidP="00B605BC">
      <w:pPr>
        <w:pStyle w:val="EndNoteBibliography"/>
        <w:spacing w:after="0"/>
        <w:ind w:left="720" w:hanging="720"/>
      </w:pPr>
      <w:r w:rsidRPr="00B605BC">
        <w:t xml:space="preserve">Clements, M. P., &amp; Hendry, D. F. (1999). </w:t>
      </w:r>
      <w:r w:rsidRPr="00B605BC">
        <w:rPr>
          <w:i/>
        </w:rPr>
        <w:t>Forecasting non-stationary economic time series</w:t>
      </w:r>
      <w:r w:rsidRPr="00B605BC">
        <w:t>. London: The MIT Press.</w:t>
      </w:r>
    </w:p>
    <w:p w14:paraId="63FF208B" w14:textId="77777777" w:rsidR="00B605BC" w:rsidRPr="00B605BC" w:rsidRDefault="00B605BC" w:rsidP="00B605BC">
      <w:pPr>
        <w:pStyle w:val="EndNoteBibliography"/>
        <w:spacing w:after="0"/>
        <w:ind w:left="720" w:hanging="720"/>
      </w:pPr>
      <w:r w:rsidRPr="00B605BC">
        <w:t xml:space="preserve">Cooper, L., Baron, P., Levy, W., Swisher, M., &amp; Gogos, P. (1999). Promocast": a New Forecasting Method for Promotion Planning. </w:t>
      </w:r>
      <w:r w:rsidRPr="00B605BC">
        <w:rPr>
          <w:i/>
        </w:rPr>
        <w:t>Marketing Science, 18</w:t>
      </w:r>
      <w:r w:rsidRPr="00B605BC">
        <w:t xml:space="preserve">(3), 301-316. </w:t>
      </w:r>
    </w:p>
    <w:p w14:paraId="35EBB5F7" w14:textId="77777777" w:rsidR="00B605BC" w:rsidRPr="00B605BC" w:rsidRDefault="00B605BC" w:rsidP="00B605BC">
      <w:pPr>
        <w:pStyle w:val="EndNoteBibliography"/>
        <w:spacing w:after="0"/>
        <w:ind w:left="720" w:hanging="720"/>
      </w:pPr>
      <w:r w:rsidRPr="00B605BC">
        <w:t xml:space="preserve">Cooper, L. G., &amp; Giuffrida, G. (2000). Turning Datamining into a Management Science Tool: New Algorithms and Empirical Results. </w:t>
      </w:r>
      <w:r w:rsidRPr="00B605BC">
        <w:rPr>
          <w:i/>
        </w:rPr>
        <w:t>Management Science, 46</w:t>
      </w:r>
      <w:r w:rsidRPr="00B605BC">
        <w:t xml:space="preserve">(2), 249. </w:t>
      </w:r>
    </w:p>
    <w:p w14:paraId="3A3126B0" w14:textId="77777777" w:rsidR="00B605BC" w:rsidRPr="00B605BC" w:rsidRDefault="00B605BC" w:rsidP="00B605BC">
      <w:pPr>
        <w:pStyle w:val="EndNoteBibliography"/>
        <w:spacing w:after="0"/>
        <w:ind w:left="720" w:hanging="720"/>
      </w:pPr>
      <w:r w:rsidRPr="00B605BC">
        <w:t xml:space="preserve">Corsten, D., &amp; Gruen, T. (2003). Desperately seeking shelf availability: an examination of the extent, the causes, and the efforts to address retail out-of-stocks. </w:t>
      </w:r>
      <w:r w:rsidRPr="00B605BC">
        <w:rPr>
          <w:i/>
        </w:rPr>
        <w:t>International Journal of Retail &amp; Distribution Management, 31</w:t>
      </w:r>
      <w:r w:rsidRPr="00B605BC">
        <w:t xml:space="preserve">(12). </w:t>
      </w:r>
    </w:p>
    <w:p w14:paraId="2FDE9201" w14:textId="77777777" w:rsidR="00B605BC" w:rsidRPr="00B605BC" w:rsidRDefault="00B605BC" w:rsidP="00B605BC">
      <w:pPr>
        <w:pStyle w:val="EndNoteBibliography"/>
        <w:spacing w:after="0"/>
        <w:ind w:left="720" w:hanging="720"/>
      </w:pPr>
      <w:r w:rsidRPr="00B605BC">
        <w:t xml:space="preserve">Davydenko, A., &amp; Fildes, R. (2013). Measuring forecasting accuracy: the case of judgmental adjustments to SKU-level demand forecasts. </w:t>
      </w:r>
      <w:r w:rsidRPr="00B605BC">
        <w:rPr>
          <w:i/>
        </w:rPr>
        <w:t>International Journal of Forecasting, 29</w:t>
      </w:r>
      <w:r w:rsidRPr="00B605BC">
        <w:t xml:space="preserve">(3). </w:t>
      </w:r>
    </w:p>
    <w:p w14:paraId="72BD611A" w14:textId="77777777" w:rsidR="00B605BC" w:rsidRPr="00B605BC" w:rsidRDefault="00B605BC" w:rsidP="00B605BC">
      <w:pPr>
        <w:pStyle w:val="EndNoteBibliography"/>
        <w:spacing w:after="0"/>
        <w:ind w:left="720" w:hanging="720"/>
      </w:pPr>
      <w:r w:rsidRPr="00B605BC">
        <w:t xml:space="preserve">Dekimpe, M., Hanssens, D. M., &amp; Silva-Risso, J. M. (1999). Long-run effects of price promotions in scanner markets. </w:t>
      </w:r>
      <w:r w:rsidRPr="00B605BC">
        <w:rPr>
          <w:i/>
        </w:rPr>
        <w:t>Journal of Econometrics, 89</w:t>
      </w:r>
      <w:r w:rsidRPr="00B605BC">
        <w:t xml:space="preserve">(1/2), 261-291. </w:t>
      </w:r>
    </w:p>
    <w:p w14:paraId="56EADCEE" w14:textId="77777777" w:rsidR="00B605BC" w:rsidRPr="00B605BC" w:rsidRDefault="00B605BC" w:rsidP="00B605BC">
      <w:pPr>
        <w:pStyle w:val="EndNoteBibliography"/>
        <w:spacing w:after="0"/>
        <w:ind w:left="720" w:hanging="720"/>
      </w:pPr>
      <w:r w:rsidRPr="00B605BC">
        <w:t xml:space="preserve">Dekker, M., van Donselaar, K., &amp; Ouwehand, P. (2004). How to use aggregation and combined forecasting to improve seasonal demand forecasts. </w:t>
      </w:r>
      <w:r w:rsidRPr="00B605BC">
        <w:rPr>
          <w:i/>
        </w:rPr>
        <w:t>International Journal of Production Economics, 90</w:t>
      </w:r>
      <w:r w:rsidRPr="00B605BC">
        <w:t xml:space="preserve">(2), 151-167. </w:t>
      </w:r>
    </w:p>
    <w:p w14:paraId="7A8F98B0" w14:textId="77777777" w:rsidR="00B605BC" w:rsidRPr="00B605BC" w:rsidRDefault="00B605BC" w:rsidP="00B605BC">
      <w:pPr>
        <w:pStyle w:val="EndNoteBibliography"/>
        <w:spacing w:after="0"/>
        <w:ind w:left="720" w:hanging="720"/>
      </w:pPr>
      <w:r w:rsidRPr="00B605BC">
        <w:t xml:space="preserve">Diebold, F. X., &amp; Mariano, R. S. (1995). Comparing predictive accuracy. </w:t>
      </w:r>
      <w:r w:rsidRPr="00B605BC">
        <w:rPr>
          <w:i/>
        </w:rPr>
        <w:t>Journal of Business and Economic Statistics, 13</w:t>
      </w:r>
      <w:r w:rsidRPr="00B605BC">
        <w:t xml:space="preserve">, 253-263. </w:t>
      </w:r>
    </w:p>
    <w:p w14:paraId="6CD74FE3" w14:textId="77777777" w:rsidR="00B605BC" w:rsidRPr="00B605BC" w:rsidRDefault="00B605BC" w:rsidP="00B605BC">
      <w:pPr>
        <w:pStyle w:val="EndNoteBibliography"/>
        <w:spacing w:after="0"/>
        <w:ind w:left="720" w:hanging="720"/>
      </w:pPr>
      <w:r w:rsidRPr="00B605BC">
        <w:t>Epprecht, C., Guegan, D., &amp; Veiga, Á. (2013). Comparing variable selection techniques for linear regression: LASSO and Autometrics: Université Panthéon-Sorbonne (Paris 1), Centre d'Economie de la Sorbonne.</w:t>
      </w:r>
    </w:p>
    <w:p w14:paraId="56E9BBC2" w14:textId="77777777" w:rsidR="00B605BC" w:rsidRPr="00B605BC" w:rsidRDefault="00B605BC" w:rsidP="00B605BC">
      <w:pPr>
        <w:pStyle w:val="EndNoteBibliography"/>
        <w:spacing w:after="0"/>
        <w:ind w:left="720" w:hanging="720"/>
      </w:pPr>
      <w:r w:rsidRPr="00B605BC">
        <w:t>Fan, J., &amp; Lv, J. (2008). Sure independence screening for ultrahigh dimensional feature space (with discussion).</w:t>
      </w:r>
      <w:r w:rsidRPr="00B605BC">
        <w:rPr>
          <w:i/>
        </w:rPr>
        <w:t xml:space="preserve"> Journal of Royal Statistical Society, 70</w:t>
      </w:r>
      <w:r w:rsidRPr="00B605BC">
        <w:t xml:space="preserve">(Series B), 849–911. </w:t>
      </w:r>
    </w:p>
    <w:p w14:paraId="0444C039" w14:textId="77777777" w:rsidR="00B605BC" w:rsidRPr="00B605BC" w:rsidRDefault="00B605BC" w:rsidP="00B605BC">
      <w:pPr>
        <w:pStyle w:val="EndNoteBibliography"/>
        <w:spacing w:after="0"/>
        <w:ind w:left="720" w:hanging="720"/>
      </w:pPr>
      <w:r w:rsidRPr="00B605BC">
        <w:t xml:space="preserve">Fildes, R. (1992). The evaluation of extrapolative forecasting methods. </w:t>
      </w:r>
      <w:r w:rsidRPr="00B605BC">
        <w:rPr>
          <w:i/>
        </w:rPr>
        <w:t>International Journal of Forecasting, 8</w:t>
      </w:r>
      <w:r w:rsidRPr="00B605BC">
        <w:t xml:space="preserve">, 81-98. </w:t>
      </w:r>
    </w:p>
    <w:p w14:paraId="72D22FE5" w14:textId="77777777" w:rsidR="00B605BC" w:rsidRPr="00B605BC" w:rsidRDefault="00B605BC" w:rsidP="00B605BC">
      <w:pPr>
        <w:pStyle w:val="EndNoteBibliography"/>
        <w:spacing w:after="0"/>
        <w:ind w:left="720" w:hanging="720"/>
      </w:pPr>
      <w:r w:rsidRPr="00B605BC">
        <w:t xml:space="preserve">Fildes, R., Goodwin, P., Lawrence, M., &amp; Nikolopoulos, K. (2009). Effective forecasting and judgmental adjustments: an empirical evaluation and strategies for improvement in supply-chain planning. </w:t>
      </w:r>
      <w:r w:rsidRPr="00B605BC">
        <w:rPr>
          <w:i/>
        </w:rPr>
        <w:t>International Journal of Forecasting, 25</w:t>
      </w:r>
      <w:r w:rsidRPr="00B605BC">
        <w:t xml:space="preserve">(1), 3-23. </w:t>
      </w:r>
    </w:p>
    <w:p w14:paraId="41B3B781" w14:textId="77777777" w:rsidR="00B605BC" w:rsidRPr="00B605BC" w:rsidRDefault="00B605BC" w:rsidP="00B605BC">
      <w:pPr>
        <w:pStyle w:val="EndNoteBibliography"/>
        <w:spacing w:after="0"/>
        <w:ind w:left="720" w:hanging="720"/>
      </w:pPr>
      <w:r w:rsidRPr="00B605BC">
        <w:t xml:space="preserve">Fildes, R., Nikolopoulos, K., Crone, S., &amp; Syntetos, A. (2008). Forecasting and operational research: A review. </w:t>
      </w:r>
      <w:r w:rsidRPr="00B605BC">
        <w:rPr>
          <w:i/>
        </w:rPr>
        <w:t>Journal of the Operational Research Society, 59</w:t>
      </w:r>
      <w:r w:rsidRPr="00B605BC">
        <w:t xml:space="preserve">. </w:t>
      </w:r>
    </w:p>
    <w:p w14:paraId="0B2FA110" w14:textId="77777777" w:rsidR="00B605BC" w:rsidRPr="00B605BC" w:rsidRDefault="00B605BC" w:rsidP="00B605BC">
      <w:pPr>
        <w:pStyle w:val="EndNoteBibliography"/>
        <w:spacing w:after="0"/>
        <w:ind w:left="720" w:hanging="720"/>
      </w:pPr>
      <w:r w:rsidRPr="00B605BC">
        <w:t xml:space="preserve">Fildes, R., &amp; Stekler, H. (2002). The state of macroeconomic forecasting. </w:t>
      </w:r>
      <w:r w:rsidRPr="00B605BC">
        <w:rPr>
          <w:i/>
        </w:rPr>
        <w:t>Journal of Macroeconomics, 24</w:t>
      </w:r>
      <w:r w:rsidRPr="00B605BC">
        <w:t>(4), 435-468. doi: Pii S0164-0704(02)00055-1</w:t>
      </w:r>
    </w:p>
    <w:p w14:paraId="798ADD74" w14:textId="77777777" w:rsidR="00B605BC" w:rsidRPr="00B605BC" w:rsidRDefault="00B605BC" w:rsidP="00B605BC">
      <w:pPr>
        <w:pStyle w:val="EndNoteBibliography"/>
        <w:spacing w:after="0"/>
        <w:ind w:left="720" w:hanging="720"/>
      </w:pPr>
      <w:r w:rsidRPr="00B605BC">
        <w:t xml:space="preserve">Foekens, E. W., Leeflang, P., &amp; Wittink, D. R. (1999). Varying parameter models to accommodate dynamic promotion effects. </w:t>
      </w:r>
      <w:r w:rsidRPr="00B605BC">
        <w:rPr>
          <w:i/>
        </w:rPr>
        <w:t>Journal of Econometrics, 89</w:t>
      </w:r>
      <w:r w:rsidRPr="00B605BC">
        <w:t xml:space="preserve">(1-2), 249-268. </w:t>
      </w:r>
    </w:p>
    <w:p w14:paraId="468BBFFE" w14:textId="77777777" w:rsidR="00B605BC" w:rsidRPr="00B605BC" w:rsidRDefault="00B605BC" w:rsidP="00B605BC">
      <w:pPr>
        <w:pStyle w:val="EndNoteBibliography"/>
        <w:spacing w:after="0"/>
        <w:ind w:left="720" w:hanging="720"/>
      </w:pPr>
      <w:r w:rsidRPr="00B605BC">
        <w:lastRenderedPageBreak/>
        <w:t xml:space="preserve">Goodwin, P. (2002). Integrating management judgment and statistical methods to improve short-term forecasts. </w:t>
      </w:r>
      <w:r w:rsidRPr="00B605BC">
        <w:rPr>
          <w:i/>
        </w:rPr>
        <w:t>Omega, 30</w:t>
      </w:r>
      <w:r w:rsidRPr="00B605BC">
        <w:t>(2), 127-135. doi: Doi: 10.1016/s0305-0483(01)00062-7</w:t>
      </w:r>
    </w:p>
    <w:p w14:paraId="1CE8591F" w14:textId="77777777" w:rsidR="00B605BC" w:rsidRPr="00B605BC" w:rsidRDefault="00B605BC" w:rsidP="00B605BC">
      <w:pPr>
        <w:pStyle w:val="EndNoteBibliography"/>
        <w:spacing w:after="0"/>
        <w:ind w:left="720" w:hanging="720"/>
      </w:pPr>
      <w:r w:rsidRPr="00B605BC">
        <w:t xml:space="preserve">Gür Ali, Ö., SayIn, S., van Woensel, T., &amp; Fransoo, J. (2009). SKU demand forecasting in the presence of promotions. </w:t>
      </w:r>
      <w:r w:rsidRPr="00B605BC">
        <w:rPr>
          <w:i/>
        </w:rPr>
        <w:t>Expert Systems with Applications, 36</w:t>
      </w:r>
      <w:r w:rsidRPr="00B605BC">
        <w:t xml:space="preserve">(10). </w:t>
      </w:r>
    </w:p>
    <w:p w14:paraId="21DC8D28" w14:textId="77777777" w:rsidR="00B605BC" w:rsidRPr="00B605BC" w:rsidRDefault="00B605BC" w:rsidP="00B605BC">
      <w:pPr>
        <w:pStyle w:val="EndNoteBibliography"/>
        <w:ind w:left="720" w:hanging="720"/>
      </w:pPr>
      <w:r w:rsidRPr="00B605BC">
        <w:t xml:space="preserve">Harvey, D., Leybourne, S., &amp; Newbold, P. (1997). Testing the equality of prediction mean squared errors. </w:t>
      </w:r>
      <w:r w:rsidRPr="00B605BC">
        <w:rPr>
          <w:i/>
        </w:rPr>
        <w:t>International Journal of forecasting, 13</w:t>
      </w:r>
      <w:r w:rsidRPr="00B605BC">
        <w:t>(2), 281-291</w:t>
      </w:r>
    </w:p>
    <w:p w14:paraId="58CEAC20" w14:textId="77777777" w:rsidR="00B605BC" w:rsidRPr="00B605BC" w:rsidRDefault="00B605BC" w:rsidP="00B605BC">
      <w:pPr>
        <w:pStyle w:val="EndNoteBibliography"/>
        <w:spacing w:after="0"/>
      </w:pPr>
    </w:p>
    <w:p w14:paraId="359180EB" w14:textId="050F640B" w:rsidR="00B605BC" w:rsidRPr="00B605BC" w:rsidRDefault="00B605BC" w:rsidP="00B605BC">
      <w:pPr>
        <w:pStyle w:val="EndNoteBibliography"/>
        <w:spacing w:after="0"/>
        <w:ind w:left="720" w:hanging="720"/>
      </w:pPr>
      <w:r w:rsidRPr="00B605BC">
        <w:t xml:space="preserve">Hendry, D. F. (2018). Deciding between alternative approaches in macroeconomics. </w:t>
      </w:r>
      <w:r w:rsidRPr="00B605BC">
        <w:rPr>
          <w:i/>
        </w:rPr>
        <w:t>International Journal of Forecasting, 34</w:t>
      </w:r>
      <w:r w:rsidRPr="00B605BC">
        <w:t xml:space="preserve">(1), 119-135. doi: </w:t>
      </w:r>
      <w:hyperlink r:id="rId16" w:history="1">
        <w:r w:rsidRPr="00B605BC">
          <w:rPr>
            <w:rStyle w:val="Hyperlink"/>
          </w:rPr>
          <w:t>https://doi.org/10.1016/j.ijforecast.2017.09.003</w:t>
        </w:r>
      </w:hyperlink>
    </w:p>
    <w:p w14:paraId="18CE964B" w14:textId="77777777" w:rsidR="00B605BC" w:rsidRPr="00B605BC" w:rsidRDefault="00B605BC" w:rsidP="00B605BC">
      <w:pPr>
        <w:pStyle w:val="EndNoteBibliography"/>
        <w:spacing w:after="0"/>
        <w:ind w:left="720" w:hanging="720"/>
      </w:pPr>
      <w:r w:rsidRPr="00B605BC">
        <w:t xml:space="preserve">Houston, F. S., &amp; Weiss, D. L. (1975). Cumulative advertising effects: the role of serial correlation. </w:t>
      </w:r>
      <w:r w:rsidRPr="00B605BC">
        <w:rPr>
          <w:i/>
        </w:rPr>
        <w:t>Decision Sciences, 6</w:t>
      </w:r>
      <w:r w:rsidRPr="00B605BC">
        <w:t>(3), 471-481. doi: 10.1111/j.1540-5915.1975.tb01036.x</w:t>
      </w:r>
    </w:p>
    <w:p w14:paraId="6CF295C8" w14:textId="77777777" w:rsidR="00B605BC" w:rsidRPr="00B605BC" w:rsidRDefault="00B605BC" w:rsidP="00B605BC">
      <w:pPr>
        <w:pStyle w:val="EndNoteBibliography"/>
        <w:spacing w:after="0"/>
        <w:ind w:left="720" w:hanging="720"/>
      </w:pPr>
      <w:r w:rsidRPr="00B605BC">
        <w:t xml:space="preserve">Huang, T., Fildes, R., &amp; Soopramanien, D. (2014). The value of competitive information in forecasting FMCG retail product sales and the variable selection problem. </w:t>
      </w:r>
      <w:r w:rsidRPr="00B605BC">
        <w:rPr>
          <w:i/>
        </w:rPr>
        <w:t>European Journal of Operational Research, 237</w:t>
      </w:r>
      <w:r w:rsidRPr="00B605BC">
        <w:t xml:space="preserve">(2), 738-748. </w:t>
      </w:r>
    </w:p>
    <w:p w14:paraId="1FB88094" w14:textId="77777777" w:rsidR="00B605BC" w:rsidRPr="00B605BC" w:rsidRDefault="00B605BC" w:rsidP="00B605BC">
      <w:pPr>
        <w:pStyle w:val="EndNoteBibliography"/>
        <w:spacing w:after="0"/>
        <w:ind w:left="720" w:hanging="720"/>
      </w:pPr>
      <w:r w:rsidRPr="00B605BC">
        <w:t xml:space="preserve">Hyndman, R. J., &amp; Koehler, A. B. (2006). Another look at measures of forecast accuracy. </w:t>
      </w:r>
      <w:r w:rsidRPr="00B605BC">
        <w:rPr>
          <w:i/>
        </w:rPr>
        <w:t>International Journal of Forecasting, 22</w:t>
      </w:r>
      <w:r w:rsidRPr="00B605BC">
        <w:t xml:space="preserve">, 679-688. </w:t>
      </w:r>
    </w:p>
    <w:p w14:paraId="4666EC73" w14:textId="77777777" w:rsidR="00B605BC" w:rsidRPr="00B605BC" w:rsidRDefault="00B605BC" w:rsidP="00B605BC">
      <w:pPr>
        <w:pStyle w:val="EndNoteBibliography"/>
        <w:spacing w:after="0"/>
        <w:ind w:left="720" w:hanging="720"/>
      </w:pPr>
      <w:r w:rsidRPr="00B605BC">
        <w:t xml:space="preserve">Jose, V. R. R., &amp; Winkler, R. L. (2008). Simple robust averages of forecasts: Some empirical results. </w:t>
      </w:r>
      <w:r w:rsidRPr="00B605BC">
        <w:rPr>
          <w:i/>
        </w:rPr>
        <w:t>International Journal of Forecasting, 24</w:t>
      </w:r>
      <w:r w:rsidRPr="00B605BC">
        <w:t xml:space="preserve">(1), 163-169. </w:t>
      </w:r>
    </w:p>
    <w:p w14:paraId="385FBA23" w14:textId="1455FDEF" w:rsidR="00B605BC" w:rsidRPr="00B605BC" w:rsidRDefault="00B605BC" w:rsidP="00B605BC">
      <w:pPr>
        <w:pStyle w:val="EndNoteBibliography"/>
        <w:spacing w:after="0"/>
        <w:ind w:left="720" w:hanging="720"/>
      </w:pPr>
      <w:r w:rsidRPr="00B605BC">
        <w:t xml:space="preserve">Lee, W. Y., Goodwin, P., Fildes, R., Nikolopoulos, K., &amp; Lawrence, M. (2007). Providing support for the use of analogies in demand forecasting tasks. </w:t>
      </w:r>
      <w:r w:rsidRPr="00B605BC">
        <w:rPr>
          <w:i/>
        </w:rPr>
        <w:t>International Journal of Forecasting, 23</w:t>
      </w:r>
      <w:r w:rsidRPr="00B605BC">
        <w:t xml:space="preserve">(3), 377-390. doi: </w:t>
      </w:r>
      <w:hyperlink r:id="rId17" w:history="1">
        <w:r w:rsidRPr="00B605BC">
          <w:rPr>
            <w:rStyle w:val="Hyperlink"/>
          </w:rPr>
          <w:t>https://doi.org/10.1016/j.ijforecast.2007.02.006</w:t>
        </w:r>
      </w:hyperlink>
    </w:p>
    <w:p w14:paraId="7D1FA14A" w14:textId="77777777" w:rsidR="00B605BC" w:rsidRPr="00B605BC" w:rsidRDefault="00B605BC" w:rsidP="00B605BC">
      <w:pPr>
        <w:pStyle w:val="EndNoteBibliography"/>
        <w:spacing w:after="0"/>
        <w:ind w:left="720" w:hanging="720"/>
      </w:pPr>
      <w:r w:rsidRPr="00B605BC">
        <w:t xml:space="preserve">Little, J. D. C. (1966). A Model of Adaptive Control of Promotional Spending. </w:t>
      </w:r>
      <w:r w:rsidRPr="00B605BC">
        <w:rPr>
          <w:i/>
        </w:rPr>
        <w:t>Operations research, 14</w:t>
      </w:r>
      <w:r w:rsidRPr="00B605BC">
        <w:t xml:space="preserve">(6). </w:t>
      </w:r>
    </w:p>
    <w:p w14:paraId="3A188254" w14:textId="1AA29A84" w:rsidR="00B605BC" w:rsidRPr="00B605BC" w:rsidRDefault="00B605BC" w:rsidP="00B605BC">
      <w:pPr>
        <w:pStyle w:val="EndNoteBibliography"/>
        <w:spacing w:after="0"/>
        <w:ind w:left="720" w:hanging="720"/>
      </w:pPr>
      <w:r w:rsidRPr="00B605BC">
        <w:t xml:space="preserve">Loeb, W. (2014). Unrelenting Competition: The Biggest Retail Story of 2015, from </w:t>
      </w:r>
      <w:hyperlink r:id="rId18" w:history="1">
        <w:r w:rsidRPr="00B605BC">
          <w:rPr>
            <w:rStyle w:val="Hyperlink"/>
          </w:rPr>
          <w:t>https://www.forbes.com/sites/walterloeb/2014/12/16/unrelenting-competition-the-retail-story-of-2015/#4893092419f1</w:t>
        </w:r>
      </w:hyperlink>
    </w:p>
    <w:p w14:paraId="69855DDF" w14:textId="77777777" w:rsidR="00B605BC" w:rsidRPr="00B605BC" w:rsidRDefault="00B605BC" w:rsidP="00B605BC">
      <w:pPr>
        <w:pStyle w:val="EndNoteBibliography"/>
        <w:spacing w:after="0"/>
        <w:ind w:left="720" w:hanging="720"/>
      </w:pPr>
      <w:r w:rsidRPr="00B605BC">
        <w:t xml:space="preserve">Ma, S., &amp; Fildes, R. (2017). A retail store SKU promotions optimization model for category multi-period profit maximization. </w:t>
      </w:r>
      <w:r w:rsidRPr="00B605BC">
        <w:rPr>
          <w:i/>
        </w:rPr>
        <w:t>European Journal of Operational Research, 260</w:t>
      </w:r>
      <w:r w:rsidRPr="00B605BC">
        <w:t xml:space="preserve">(2), 680-692. </w:t>
      </w:r>
    </w:p>
    <w:p w14:paraId="046CA4BF" w14:textId="77777777" w:rsidR="00B605BC" w:rsidRPr="00B605BC" w:rsidRDefault="00B605BC" w:rsidP="00B605BC">
      <w:pPr>
        <w:pStyle w:val="EndNoteBibliography"/>
        <w:spacing w:after="0"/>
        <w:ind w:left="720" w:hanging="720"/>
      </w:pPr>
      <w:r w:rsidRPr="00B605BC">
        <w:t xml:space="preserve">Ma, S., Fildes, R., &amp; Huang, T. (2016). Demand forecasting with high dimensional data: The case of SKU retail sales forecasting with intra- and inter-category promotional information. </w:t>
      </w:r>
      <w:r w:rsidRPr="00B605BC">
        <w:rPr>
          <w:i/>
        </w:rPr>
        <w:t>European Journal of Operational Research, 249</w:t>
      </w:r>
      <w:r w:rsidRPr="00B605BC">
        <w:t xml:space="preserve">(1), 245-257. </w:t>
      </w:r>
    </w:p>
    <w:p w14:paraId="3A4418CA" w14:textId="77777777" w:rsidR="00B605BC" w:rsidRPr="00B605BC" w:rsidRDefault="00B605BC" w:rsidP="00B605BC">
      <w:pPr>
        <w:pStyle w:val="EndNoteBibliography"/>
        <w:spacing w:after="0"/>
        <w:ind w:left="720" w:hanging="720"/>
      </w:pPr>
      <w:r w:rsidRPr="00B605BC">
        <w:t xml:space="preserve">Mace, S., &amp; Neslin, S. A. (2004). The determinants of pre- and postpromotion dips in sales of frequently purchased goods. </w:t>
      </w:r>
      <w:r w:rsidRPr="00B605BC">
        <w:rPr>
          <w:i/>
        </w:rPr>
        <w:t>Journal of Marketing Research, XLI</w:t>
      </w:r>
      <w:r w:rsidRPr="00B605BC">
        <w:t xml:space="preserve">, 339-350. </w:t>
      </w:r>
    </w:p>
    <w:p w14:paraId="4B7D4EEA" w14:textId="77777777" w:rsidR="00B605BC" w:rsidRPr="00B605BC" w:rsidRDefault="00B605BC" w:rsidP="00B605BC">
      <w:pPr>
        <w:pStyle w:val="EndNoteBibliography"/>
        <w:spacing w:after="0"/>
        <w:ind w:left="720" w:hanging="720"/>
      </w:pPr>
      <w:r w:rsidRPr="00B605BC">
        <w:t xml:space="preserve">Mahajan, V., Bretschneider, S. I., &amp; Bradford, J. W. (1980). Feedback Approaches to Modeling Structural Shifts in Market Response. </w:t>
      </w:r>
      <w:r w:rsidRPr="00B605BC">
        <w:rPr>
          <w:i/>
        </w:rPr>
        <w:t>Journal of Marketing, 44</w:t>
      </w:r>
      <w:r w:rsidRPr="00B605BC">
        <w:t xml:space="preserve">, 71-80. </w:t>
      </w:r>
    </w:p>
    <w:p w14:paraId="1009D614" w14:textId="77777777" w:rsidR="00B605BC" w:rsidRPr="00B605BC" w:rsidRDefault="00B605BC" w:rsidP="00B605BC">
      <w:pPr>
        <w:pStyle w:val="EndNoteBibliography"/>
        <w:spacing w:after="0"/>
        <w:ind w:left="720" w:hanging="720"/>
      </w:pPr>
      <w:r w:rsidRPr="00B605BC">
        <w:t xml:space="preserve">Martin, R., &amp; Kolassa, S. (2009). </w:t>
      </w:r>
      <w:r w:rsidRPr="00B605BC">
        <w:rPr>
          <w:i/>
        </w:rPr>
        <w:t>Challenges of Automated Forecasting in Retail.</w:t>
      </w:r>
      <w:r w:rsidRPr="00B605BC">
        <w:t xml:space="preserve"> Paper presented at the International Symposium on Forecasting, Hong Kong.</w:t>
      </w:r>
    </w:p>
    <w:p w14:paraId="348A7C14" w14:textId="0EB67FFC" w:rsidR="00B605BC" w:rsidRPr="00B605BC" w:rsidRDefault="00B605BC" w:rsidP="00B605BC">
      <w:pPr>
        <w:pStyle w:val="EndNoteBibliography"/>
        <w:spacing w:after="0"/>
        <w:ind w:left="720" w:hanging="720"/>
      </w:pPr>
      <w:r w:rsidRPr="00B605BC">
        <w:t xml:space="preserve">Meeran, S., Jahanbin, S., Goodwin, P., &amp; Quariguasi Frota Neto, J. (2017). When do changes in consumer preferences make forecasts from choice-based conjoint models unreliable? </w:t>
      </w:r>
      <w:r w:rsidRPr="00B605BC">
        <w:rPr>
          <w:i/>
        </w:rPr>
        <w:t>European Journal of Operational Research, 258</w:t>
      </w:r>
      <w:r w:rsidRPr="00B605BC">
        <w:t xml:space="preserve">(2), 512-524. doi: </w:t>
      </w:r>
      <w:hyperlink r:id="rId19" w:history="1">
        <w:r w:rsidRPr="00B605BC">
          <w:rPr>
            <w:rStyle w:val="Hyperlink"/>
          </w:rPr>
          <w:t>https://doi.org/10.1016/j.ejor.2016.08.047</w:t>
        </w:r>
      </w:hyperlink>
    </w:p>
    <w:p w14:paraId="426C6519" w14:textId="77777777" w:rsidR="00B605BC" w:rsidRPr="00B605BC" w:rsidRDefault="00B605BC" w:rsidP="00B605BC">
      <w:pPr>
        <w:pStyle w:val="EndNoteBibliography"/>
        <w:spacing w:after="0"/>
        <w:ind w:left="720" w:hanging="720"/>
      </w:pPr>
      <w:r w:rsidRPr="00B605BC">
        <w:t xml:space="preserve">Moinpour, R., McCullough, J. M., &amp; MacLachlan, D. L. (1976). Time Changes in Perception: A Longitudinal Application of Multidimensional Scaling. </w:t>
      </w:r>
      <w:r w:rsidRPr="00B605BC">
        <w:rPr>
          <w:i/>
        </w:rPr>
        <w:t>Journal of marketing research, 13</w:t>
      </w:r>
      <w:r w:rsidRPr="00B605BC">
        <w:t xml:space="preserve">(3), 245-253. </w:t>
      </w:r>
    </w:p>
    <w:p w14:paraId="56966947" w14:textId="77777777" w:rsidR="00B605BC" w:rsidRPr="00B605BC" w:rsidRDefault="00B605BC" w:rsidP="00B605BC">
      <w:pPr>
        <w:pStyle w:val="EndNoteBibliography"/>
        <w:spacing w:after="0"/>
        <w:ind w:left="720" w:hanging="720"/>
      </w:pPr>
      <w:r w:rsidRPr="00B605BC">
        <w:lastRenderedPageBreak/>
        <w:t xml:space="preserve">Monroe, K. B., &amp; Guiltinan, J. P. (1975). A Path-Analytic Exploration of Retail Patronage Influences. </w:t>
      </w:r>
      <w:r w:rsidRPr="00B605BC">
        <w:rPr>
          <w:i/>
        </w:rPr>
        <w:t>The Journal of Consumer Research, 2</w:t>
      </w:r>
      <w:r w:rsidRPr="00B605BC">
        <w:t xml:space="preserve">(1), 19-28. </w:t>
      </w:r>
    </w:p>
    <w:p w14:paraId="51CCC500" w14:textId="77777777" w:rsidR="00B605BC" w:rsidRPr="00B605BC" w:rsidRDefault="00B605BC" w:rsidP="00B605BC">
      <w:pPr>
        <w:pStyle w:val="EndNoteBibliography"/>
        <w:spacing w:after="0"/>
        <w:ind w:left="720" w:hanging="720"/>
      </w:pPr>
      <w:r w:rsidRPr="00B605BC">
        <w:t xml:space="preserve">Morrison, D. G. (1966). Interpurchase  Time  and  Brand Loyalty. </w:t>
      </w:r>
      <w:r w:rsidRPr="00B605BC">
        <w:rPr>
          <w:i/>
        </w:rPr>
        <w:t>Journal of Marketing Research, 3</w:t>
      </w:r>
      <w:r w:rsidRPr="00B605BC">
        <w:t xml:space="preserve">. </w:t>
      </w:r>
    </w:p>
    <w:p w14:paraId="3A484023" w14:textId="77777777" w:rsidR="00B605BC" w:rsidRPr="00B605BC" w:rsidRDefault="00B605BC" w:rsidP="00B605BC">
      <w:pPr>
        <w:pStyle w:val="EndNoteBibliography"/>
        <w:spacing w:after="0"/>
        <w:ind w:left="720" w:hanging="720"/>
      </w:pPr>
      <w:r w:rsidRPr="00B605BC">
        <w:t xml:space="preserve">Myers, J. G. (1971). The Sensitivity of Dynamic Time-Path Typologies. </w:t>
      </w:r>
      <w:r w:rsidRPr="00B605BC">
        <w:rPr>
          <w:i/>
        </w:rPr>
        <w:t>Journal of marketing research, 8</w:t>
      </w:r>
      <w:r w:rsidRPr="00B605BC">
        <w:t xml:space="preserve">(4), 472-479. </w:t>
      </w:r>
    </w:p>
    <w:p w14:paraId="05A1C071" w14:textId="77777777" w:rsidR="00B605BC" w:rsidRPr="00B605BC" w:rsidRDefault="00B605BC" w:rsidP="00B605BC">
      <w:pPr>
        <w:pStyle w:val="EndNoteBibliography"/>
        <w:spacing w:after="0"/>
        <w:ind w:left="720" w:hanging="720"/>
      </w:pPr>
      <w:r w:rsidRPr="00B605BC">
        <w:t xml:space="preserve">Myers, J. G., &amp; Nicosia, F. M. (1970). Time-Path Types: From Static to Dynamic Typologies. </w:t>
      </w:r>
      <w:r w:rsidRPr="00B605BC">
        <w:rPr>
          <w:i/>
        </w:rPr>
        <w:t>Management Science, 16</w:t>
      </w:r>
      <w:r w:rsidRPr="00B605BC">
        <w:t xml:space="preserve">(10), B584-B596. </w:t>
      </w:r>
    </w:p>
    <w:p w14:paraId="40DC322D" w14:textId="77777777" w:rsidR="00B605BC" w:rsidRPr="00B605BC" w:rsidRDefault="00B605BC" w:rsidP="00B605BC">
      <w:pPr>
        <w:pStyle w:val="EndNoteBibliography"/>
        <w:spacing w:after="0"/>
        <w:ind w:left="720" w:hanging="720"/>
      </w:pPr>
      <w:r w:rsidRPr="00B605BC">
        <w:t xml:space="preserve">Nagbe, K., Cugliari, J., &amp; Jacques, J. (2018). Short-Term Electricity Demand Forecasting Using a Functional State Space Model. </w:t>
      </w:r>
      <w:r w:rsidRPr="00B605BC">
        <w:rPr>
          <w:i/>
        </w:rPr>
        <w:t>Energies, 11</w:t>
      </w:r>
      <w:r w:rsidRPr="00B605BC">
        <w:t>. doi: doi:10.3390/en11051120</w:t>
      </w:r>
    </w:p>
    <w:p w14:paraId="23E05083" w14:textId="77777777" w:rsidR="00B605BC" w:rsidRPr="00B605BC" w:rsidRDefault="00B605BC" w:rsidP="00B605BC">
      <w:pPr>
        <w:pStyle w:val="EndNoteBibliography"/>
        <w:spacing w:after="0"/>
        <w:ind w:left="720" w:hanging="720"/>
      </w:pPr>
      <w:r w:rsidRPr="00B605BC">
        <w:t xml:space="preserve">Nijs, V. R., Dekimpe, M. G., Steenkamps, J.-B. E. M., &amp; Hanssens, D. M. (2001). The Category-Demand Effects of Price Promotions. </w:t>
      </w:r>
      <w:r w:rsidRPr="00B605BC">
        <w:rPr>
          <w:i/>
        </w:rPr>
        <w:t>Marketing Science, 20</w:t>
      </w:r>
      <w:r w:rsidRPr="00B605BC">
        <w:t xml:space="preserve">(1), 1-22. </w:t>
      </w:r>
    </w:p>
    <w:p w14:paraId="15E2F6B0" w14:textId="77777777" w:rsidR="00B605BC" w:rsidRPr="00B605BC" w:rsidRDefault="00B605BC" w:rsidP="00B605BC">
      <w:pPr>
        <w:pStyle w:val="EndNoteBibliography"/>
        <w:spacing w:after="0"/>
        <w:ind w:left="720" w:hanging="720"/>
      </w:pPr>
      <w:r w:rsidRPr="00B605BC">
        <w:t xml:space="preserve">Nikolopoulos, K. (2010). Forecasting with quantitative methods: the impact of special events in time series. </w:t>
      </w:r>
      <w:r w:rsidRPr="00B605BC">
        <w:rPr>
          <w:i/>
        </w:rPr>
        <w:t>Applied Economics, 42</w:t>
      </w:r>
      <w:r w:rsidRPr="00B605BC">
        <w:t xml:space="preserve">, 947-955. </w:t>
      </w:r>
    </w:p>
    <w:p w14:paraId="11363B8D" w14:textId="3F35FA9B" w:rsidR="00B605BC" w:rsidRPr="00B605BC" w:rsidRDefault="00B605BC" w:rsidP="00B605BC">
      <w:pPr>
        <w:pStyle w:val="EndNoteBibliography"/>
        <w:spacing w:after="0"/>
        <w:ind w:left="720" w:hanging="720"/>
      </w:pPr>
      <w:r w:rsidRPr="00B605BC">
        <w:t xml:space="preserve">OrderDynamics. (2015). Retailers and the Ghost Economy: The Haunting of Returns. </w:t>
      </w:r>
      <w:hyperlink r:id="rId20" w:history="1">
        <w:r w:rsidRPr="00B605BC">
          <w:rPr>
            <w:rStyle w:val="Hyperlink"/>
          </w:rPr>
          <w:t>http://engage.dynamicaction.com/WS-2015-06-IHL-Ghost-Economy-Haunting-of-Returns-AR_LP.html</w:t>
        </w:r>
      </w:hyperlink>
      <w:r w:rsidRPr="00B605BC">
        <w:t>.</w:t>
      </w:r>
    </w:p>
    <w:p w14:paraId="42E55C9D" w14:textId="77777777" w:rsidR="00B605BC" w:rsidRPr="00B605BC" w:rsidRDefault="00B605BC" w:rsidP="00B605BC">
      <w:pPr>
        <w:pStyle w:val="EndNoteBibliography"/>
        <w:spacing w:after="0"/>
        <w:ind w:left="720" w:hanging="720"/>
      </w:pPr>
      <w:r w:rsidRPr="00B605BC">
        <w:t>Ouyang, Y. (2007). The effect of information sharing on supply chain stability and the bullwhip effect.</w:t>
      </w:r>
      <w:r w:rsidRPr="00B605BC">
        <w:rPr>
          <w:i/>
        </w:rPr>
        <w:t xml:space="preserve"> European Journal of Operational Research, 182</w:t>
      </w:r>
      <w:r w:rsidRPr="00B605BC">
        <w:t xml:space="preserve">, 1107-1121. </w:t>
      </w:r>
    </w:p>
    <w:p w14:paraId="6E40C1B9" w14:textId="77777777" w:rsidR="00B605BC" w:rsidRPr="00B605BC" w:rsidRDefault="00B605BC" w:rsidP="00B605BC">
      <w:pPr>
        <w:pStyle w:val="EndNoteBibliography"/>
        <w:spacing w:after="0"/>
        <w:ind w:left="720" w:hanging="720"/>
      </w:pPr>
      <w:r w:rsidRPr="00B605BC">
        <w:t xml:space="preserve">Pesaran, H. M., &amp; Timmermann, A. (2005). Small sample properties of forecasts from autoregressive models under structural breaks. </w:t>
      </w:r>
      <w:r w:rsidRPr="00B605BC">
        <w:rPr>
          <w:i/>
        </w:rPr>
        <w:t>Journal of Econometrics, 129</w:t>
      </w:r>
      <w:r w:rsidRPr="00B605BC">
        <w:t>(1-2), 183-217. doi: DOI: 10.1016/j.jeconom.2004.09.007</w:t>
      </w:r>
    </w:p>
    <w:p w14:paraId="5F3A13ED" w14:textId="77777777" w:rsidR="00B605BC" w:rsidRPr="00B605BC" w:rsidRDefault="00B605BC" w:rsidP="00B605BC">
      <w:pPr>
        <w:pStyle w:val="EndNoteBibliography"/>
        <w:spacing w:after="0"/>
        <w:ind w:left="720" w:hanging="720"/>
      </w:pPr>
      <w:r w:rsidRPr="00B605BC">
        <w:t xml:space="preserve">Pesaran, H. M., &amp; Timmermann, A. (2007). Selection of estimation window in the presence of breaks. </w:t>
      </w:r>
      <w:r w:rsidRPr="00B605BC">
        <w:rPr>
          <w:i/>
        </w:rPr>
        <w:t>Journal of Econometrics, 137</w:t>
      </w:r>
      <w:r w:rsidRPr="00B605BC">
        <w:t xml:space="preserve">, 134-161. </w:t>
      </w:r>
    </w:p>
    <w:p w14:paraId="3CF044CF" w14:textId="77777777" w:rsidR="00B605BC" w:rsidRPr="00B605BC" w:rsidRDefault="00B605BC" w:rsidP="00B605BC">
      <w:pPr>
        <w:pStyle w:val="EndNoteBibliography"/>
        <w:spacing w:after="0"/>
        <w:ind w:left="720" w:hanging="720"/>
      </w:pPr>
      <w:r w:rsidRPr="00B605BC">
        <w:t xml:space="preserve">Pesaran, M. H., &amp; Pick, A. (2011). Forecast Combination Across Estimation Windows. </w:t>
      </w:r>
      <w:r w:rsidRPr="00B605BC">
        <w:rPr>
          <w:i/>
        </w:rPr>
        <w:t>Journal of Business &amp; Economic Statistics, 29</w:t>
      </w:r>
      <w:r w:rsidRPr="00B605BC">
        <w:t>(2), 307-318. doi: 10.1198/jbes.2010.09018</w:t>
      </w:r>
    </w:p>
    <w:p w14:paraId="19CDF217" w14:textId="77777777" w:rsidR="00B605BC" w:rsidRPr="00B605BC" w:rsidRDefault="00B605BC" w:rsidP="00B605BC">
      <w:pPr>
        <w:pStyle w:val="EndNoteBibliography"/>
        <w:spacing w:after="0"/>
        <w:ind w:left="720" w:hanging="720"/>
      </w:pPr>
      <w:r w:rsidRPr="00B605BC">
        <w:t xml:space="preserve">Pesaran, M. H., Schuermann, T., &amp; Smith, L. V. (2009). Forecasting Economic and Financial Variables with Global VARs. </w:t>
      </w:r>
      <w:r w:rsidRPr="00B605BC">
        <w:rPr>
          <w:i/>
        </w:rPr>
        <w:t>International Journal of Forecasting, 25</w:t>
      </w:r>
      <w:r w:rsidRPr="00B605BC">
        <w:t xml:space="preserve">, 642-675. </w:t>
      </w:r>
    </w:p>
    <w:p w14:paraId="16507AD9" w14:textId="369EBD34" w:rsidR="00B605BC" w:rsidRPr="00B605BC" w:rsidRDefault="00B605BC" w:rsidP="00B605BC">
      <w:pPr>
        <w:pStyle w:val="EndNoteBibliography"/>
        <w:spacing w:after="0"/>
        <w:ind w:left="720" w:hanging="720"/>
      </w:pPr>
      <w:r w:rsidRPr="00B605BC">
        <w:t xml:space="preserve">Petropoulos, F., Fildes, R., &amp; Goodwin, P. (2016). Do ‘big losses’ in judgmental adjustments to statistical forecasts affect experts’ behaviour? </w:t>
      </w:r>
      <w:r w:rsidRPr="00B605BC">
        <w:rPr>
          <w:i/>
        </w:rPr>
        <w:t>European Journal of Operational Research, 249</w:t>
      </w:r>
      <w:r w:rsidRPr="00B605BC">
        <w:t xml:space="preserve">(3), 842-852. doi: </w:t>
      </w:r>
      <w:hyperlink r:id="rId21" w:history="1">
        <w:r w:rsidRPr="00B605BC">
          <w:rPr>
            <w:rStyle w:val="Hyperlink"/>
          </w:rPr>
          <w:t>https://doi.org/10.1016/j.ejor.2015.06.002</w:t>
        </w:r>
      </w:hyperlink>
    </w:p>
    <w:p w14:paraId="3BFA3C77" w14:textId="010DABE0" w:rsidR="00B605BC" w:rsidRPr="00B605BC" w:rsidRDefault="00B605BC" w:rsidP="00B605BC">
      <w:pPr>
        <w:pStyle w:val="EndNoteBibliography"/>
        <w:spacing w:after="0"/>
        <w:ind w:left="720" w:hanging="720"/>
      </w:pPr>
      <w:r w:rsidRPr="00B605BC">
        <w:t xml:space="preserve">Petropoulos, F., Makridakis, S., Assimakopoulos, V., &amp; Nikolopoulos, K. (2014). ‘Horses for Courses’ in demand forecasting. </w:t>
      </w:r>
      <w:r w:rsidRPr="00B605BC">
        <w:rPr>
          <w:i/>
        </w:rPr>
        <w:t>European Journal of Operational Research, 237</w:t>
      </w:r>
      <w:r w:rsidRPr="00B605BC">
        <w:t xml:space="preserve">(1), 152-163. doi: </w:t>
      </w:r>
      <w:hyperlink r:id="rId22" w:history="1">
        <w:r w:rsidRPr="00B605BC">
          <w:rPr>
            <w:rStyle w:val="Hyperlink"/>
          </w:rPr>
          <w:t>http://dx.doi.org/10.1016/j.ejor.2014.02.036</w:t>
        </w:r>
      </w:hyperlink>
    </w:p>
    <w:p w14:paraId="197EDB0C" w14:textId="77777777" w:rsidR="00B605BC" w:rsidRPr="00B605BC" w:rsidRDefault="00B605BC" w:rsidP="00B605BC">
      <w:pPr>
        <w:pStyle w:val="EndNoteBibliography"/>
        <w:spacing w:after="0"/>
        <w:ind w:left="720" w:hanging="720"/>
      </w:pPr>
      <w:r w:rsidRPr="00B605BC">
        <w:t xml:space="preserve">Sodhi, M. S., &amp; Tang, C. S. (2011). The incremental bullwhip effect of operational deviations in an arborescent supply chain with requirements planning. </w:t>
      </w:r>
      <w:r w:rsidRPr="00B605BC">
        <w:rPr>
          <w:i/>
        </w:rPr>
        <w:t>European Journal of Operational Research, 215</w:t>
      </w:r>
      <w:r w:rsidRPr="00B605BC">
        <w:t xml:space="preserve">, 374-382. </w:t>
      </w:r>
    </w:p>
    <w:p w14:paraId="28013480" w14:textId="77777777" w:rsidR="00B605BC" w:rsidRPr="00B605BC" w:rsidRDefault="00B605BC" w:rsidP="00B605BC">
      <w:pPr>
        <w:pStyle w:val="EndNoteBibliography"/>
        <w:spacing w:after="0"/>
        <w:ind w:left="720" w:hanging="720"/>
      </w:pPr>
      <w:r w:rsidRPr="00B605BC">
        <w:t xml:space="preserve">Song, H., &amp; Witt, S. F. (2003). Tourism Forecasting: The General-to-Specific Approach. </w:t>
      </w:r>
      <w:r w:rsidRPr="00B605BC">
        <w:rPr>
          <w:i/>
        </w:rPr>
        <w:t>Journal of Travel Research, 42</w:t>
      </w:r>
      <w:r w:rsidRPr="00B605BC">
        <w:t xml:space="preserve">, 65-74. </w:t>
      </w:r>
    </w:p>
    <w:p w14:paraId="1B7E7D6F" w14:textId="77777777" w:rsidR="00B605BC" w:rsidRPr="00B605BC" w:rsidRDefault="00B605BC" w:rsidP="00B605BC">
      <w:pPr>
        <w:pStyle w:val="EndNoteBibliography"/>
        <w:spacing w:after="0"/>
        <w:ind w:left="720" w:hanging="720"/>
      </w:pPr>
      <w:r w:rsidRPr="00B605BC">
        <w:t xml:space="preserve">Tashman, L. J. (2000). Out-of-sample tests of forecasting accuracy: an analysis and review </w:t>
      </w:r>
      <w:r w:rsidRPr="00B605BC">
        <w:rPr>
          <w:i/>
        </w:rPr>
        <w:t>International Journal of Forecasting, 16</w:t>
      </w:r>
      <w:r w:rsidRPr="00B605BC">
        <w:t xml:space="preserve">(4). </w:t>
      </w:r>
    </w:p>
    <w:p w14:paraId="0C5AE104" w14:textId="77777777" w:rsidR="00B605BC" w:rsidRPr="00B605BC" w:rsidRDefault="00B605BC" w:rsidP="00B605BC">
      <w:pPr>
        <w:pStyle w:val="EndNoteBibliography"/>
        <w:spacing w:after="0"/>
        <w:ind w:left="720" w:hanging="720"/>
      </w:pPr>
      <w:r w:rsidRPr="00B605BC">
        <w:t xml:space="preserve">Tibshirani, R. (1996). Regression Shrinkage and Selection via the Lasso. </w:t>
      </w:r>
      <w:r w:rsidRPr="00B605BC">
        <w:rPr>
          <w:i/>
        </w:rPr>
        <w:t>Journal of the Royal Statistical Society. Series B (Methodological), 58</w:t>
      </w:r>
      <w:r w:rsidRPr="00B605BC">
        <w:t xml:space="preserve">(1), 267-288. </w:t>
      </w:r>
    </w:p>
    <w:p w14:paraId="3E54FD3C" w14:textId="77777777" w:rsidR="00B605BC" w:rsidRPr="00B605BC" w:rsidRDefault="00B605BC" w:rsidP="00B605BC">
      <w:pPr>
        <w:pStyle w:val="EndNoteBibliography"/>
        <w:spacing w:after="0"/>
        <w:ind w:left="720" w:hanging="720"/>
      </w:pPr>
      <w:r w:rsidRPr="00B605BC">
        <w:t xml:space="preserve">Trusov, M., Bodapati, A. V., &amp; Cooper, L. G. (2006). Retailer Promotion Planning: Improving Forecasting Accuracy And Interpretability. </w:t>
      </w:r>
      <w:r w:rsidRPr="00B605BC">
        <w:rPr>
          <w:i/>
        </w:rPr>
        <w:t>Journal of Interactive Marketing, 20</w:t>
      </w:r>
      <w:r w:rsidRPr="00B605BC">
        <w:t xml:space="preserve">(3-4), 71-81. </w:t>
      </w:r>
    </w:p>
    <w:p w14:paraId="23811F3A" w14:textId="77777777" w:rsidR="00B605BC" w:rsidRPr="00B605BC" w:rsidRDefault="00B605BC" w:rsidP="00B605BC">
      <w:pPr>
        <w:pStyle w:val="EndNoteBibliography"/>
        <w:spacing w:after="0"/>
        <w:ind w:left="720" w:hanging="720"/>
      </w:pPr>
      <w:r w:rsidRPr="00B605BC">
        <w:t xml:space="preserve">Van Heerde, H. J., Gupta, S., &amp; Wittink, D. R. (2003). Is 75% of the Sales Promotion Bump Due to Brand Switching? No, Only 33% Is. </w:t>
      </w:r>
      <w:r w:rsidRPr="00B605BC">
        <w:rPr>
          <w:i/>
        </w:rPr>
        <w:t>Journal of Marketing Research, XL</w:t>
      </w:r>
      <w:r w:rsidRPr="00B605BC">
        <w:t xml:space="preserve">, 481-491. </w:t>
      </w:r>
    </w:p>
    <w:p w14:paraId="77EEAA65" w14:textId="77777777" w:rsidR="00B605BC" w:rsidRPr="00B605BC" w:rsidRDefault="00B605BC" w:rsidP="00B605BC">
      <w:pPr>
        <w:pStyle w:val="EndNoteBibliography"/>
        <w:spacing w:after="0"/>
        <w:ind w:left="720" w:hanging="720"/>
      </w:pPr>
      <w:r w:rsidRPr="00B605BC">
        <w:lastRenderedPageBreak/>
        <w:t xml:space="preserve">Van Heerde, H. J., Srinivasan, S., &amp; Dekimpe, M. G. (2008). Decomposing the Demand for a Pioneering Innovation. </w:t>
      </w:r>
      <w:r w:rsidRPr="00B605BC">
        <w:rPr>
          <w:i/>
        </w:rPr>
        <w:t>Working paer, University of Waikato, Department of Marketing</w:t>
      </w:r>
      <w:r w:rsidRPr="00B605BC">
        <w:t xml:space="preserve">. </w:t>
      </w:r>
    </w:p>
    <w:p w14:paraId="1C58C785" w14:textId="77777777" w:rsidR="00B605BC" w:rsidRPr="00B605BC" w:rsidRDefault="00B605BC" w:rsidP="00B605BC">
      <w:pPr>
        <w:pStyle w:val="EndNoteBibliography"/>
        <w:spacing w:after="0"/>
        <w:ind w:left="720" w:hanging="720"/>
      </w:pPr>
      <w:r w:rsidRPr="00B605BC">
        <w:t xml:space="preserve">Wedel, M., &amp; Zhang, J. (2004). Analyzing brand competition across subcategories. </w:t>
      </w:r>
      <w:r w:rsidRPr="00B605BC">
        <w:rPr>
          <w:i/>
        </w:rPr>
        <w:t>Journal of Marketing Research, 41</w:t>
      </w:r>
      <w:r w:rsidRPr="00B605BC">
        <w:t xml:space="preserve">(4), 448-456. </w:t>
      </w:r>
    </w:p>
    <w:p w14:paraId="1362BB3B" w14:textId="77777777" w:rsidR="00B605BC" w:rsidRPr="00B605BC" w:rsidRDefault="00B605BC" w:rsidP="00B605BC">
      <w:pPr>
        <w:pStyle w:val="EndNoteBibliography"/>
        <w:spacing w:after="0"/>
        <w:ind w:left="720" w:hanging="720"/>
      </w:pPr>
      <w:r w:rsidRPr="00B605BC">
        <w:t xml:space="preserve">Wichern, D. W., &amp; Jones, R. H. (1977). Assessing the Impact of Market Disturbances Using Intervention Analysis. </w:t>
      </w:r>
      <w:r w:rsidRPr="00B605BC">
        <w:rPr>
          <w:i/>
        </w:rPr>
        <w:t>Management Science, 24</w:t>
      </w:r>
      <w:r w:rsidRPr="00B605BC">
        <w:t xml:space="preserve">(3), 329-337. </w:t>
      </w:r>
    </w:p>
    <w:p w14:paraId="63798643" w14:textId="77777777" w:rsidR="00B605BC" w:rsidRPr="00B605BC" w:rsidRDefault="00B605BC" w:rsidP="00B605BC">
      <w:pPr>
        <w:pStyle w:val="EndNoteBibliography"/>
        <w:spacing w:after="0"/>
        <w:ind w:left="720" w:hanging="720"/>
      </w:pPr>
      <w:r w:rsidRPr="00B605BC">
        <w:t xml:space="preserve">Wildt, A. R. (1976). The empirical investigation of time dependent parameter variation in marketing models. In E. proceedings (Ed.), </w:t>
      </w:r>
      <w:r w:rsidRPr="00B605BC">
        <w:rPr>
          <w:i/>
        </w:rPr>
        <w:t>American Marketing Association</w:t>
      </w:r>
      <w:r w:rsidRPr="00B605BC">
        <w:t xml:space="preserve"> (pp. 466-472).</w:t>
      </w:r>
    </w:p>
    <w:p w14:paraId="5DECCA22" w14:textId="77777777" w:rsidR="00B605BC" w:rsidRPr="00B605BC" w:rsidRDefault="00B605BC" w:rsidP="00B605BC">
      <w:pPr>
        <w:pStyle w:val="EndNoteBibliography"/>
        <w:spacing w:after="0"/>
        <w:ind w:left="720" w:hanging="720"/>
      </w:pPr>
      <w:r w:rsidRPr="00B605BC">
        <w:t xml:space="preserve">Wildt, A. R., &amp; Winer, R. S. (1983). Modeling and Estimation in Changing Market Environments. </w:t>
      </w:r>
      <w:r w:rsidRPr="00B605BC">
        <w:rPr>
          <w:i/>
        </w:rPr>
        <w:t>The Journal of Business, 56</w:t>
      </w:r>
      <w:r w:rsidRPr="00B605BC">
        <w:t xml:space="preserve">(3). </w:t>
      </w:r>
    </w:p>
    <w:p w14:paraId="63604D24" w14:textId="77777777" w:rsidR="00B605BC" w:rsidRPr="00B605BC" w:rsidRDefault="00B605BC" w:rsidP="00B605BC">
      <w:pPr>
        <w:pStyle w:val="EndNoteBibliography"/>
        <w:spacing w:after="0"/>
        <w:ind w:left="720" w:hanging="720"/>
      </w:pPr>
      <w:r w:rsidRPr="00B605BC">
        <w:t xml:space="preserve">Winer, R. S. (1979). An Analysis of the Time-varying Effects of Advertising: The Case of Lydia Pinkham. </w:t>
      </w:r>
      <w:r w:rsidRPr="00B605BC">
        <w:rPr>
          <w:i/>
        </w:rPr>
        <w:t>The Journal of Business, 52</w:t>
      </w:r>
      <w:r w:rsidRPr="00B605BC">
        <w:t xml:space="preserve">(4). </w:t>
      </w:r>
    </w:p>
    <w:p w14:paraId="06AE13F5" w14:textId="77777777" w:rsidR="00B605BC" w:rsidRPr="00B605BC" w:rsidRDefault="00B605BC" w:rsidP="00B605BC">
      <w:pPr>
        <w:pStyle w:val="EndNoteBibliography"/>
        <w:ind w:left="720" w:hanging="720"/>
      </w:pPr>
      <w:r w:rsidRPr="00B605BC">
        <w:t xml:space="preserve">Wittink, D., Addona, M., Hawkes, W., &amp; Porter, J. (1988). </w:t>
      </w:r>
      <w:r w:rsidRPr="00B605BC">
        <w:rPr>
          <w:i/>
        </w:rPr>
        <w:t>SCAN*PRO: the estimation, validation and use of promotional effects based on scanner data</w:t>
      </w:r>
      <w:r w:rsidRPr="00B605BC">
        <w:t xml:space="preserve">. Internal paper. Internal Paper. Cornell University.  </w:t>
      </w:r>
    </w:p>
    <w:p w14:paraId="74CA07FE" w14:textId="393D7B40" w:rsidR="007C4CAA" w:rsidRPr="00EB518C" w:rsidRDefault="00D00CDA" w:rsidP="00EB518C">
      <w:pPr>
        <w:spacing w:line="240" w:lineRule="auto"/>
        <w:rPr>
          <w:rFonts w:cs="Times New Roman"/>
          <w:sz w:val="22"/>
        </w:rPr>
      </w:pPr>
      <w:r w:rsidRPr="005B2FBA">
        <w:rPr>
          <w:rFonts w:cs="Times New Roman"/>
          <w:sz w:val="22"/>
        </w:rPr>
        <w:fldChar w:fldCharType="end"/>
      </w:r>
    </w:p>
    <w:sectPr w:rsidR="007C4CAA" w:rsidRPr="00EB518C" w:rsidSect="00D61CB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E4EB1" w14:textId="77777777" w:rsidR="006B51F4" w:rsidRDefault="006B51F4" w:rsidP="004C569C">
      <w:pPr>
        <w:spacing w:after="0" w:line="240" w:lineRule="auto"/>
      </w:pPr>
      <w:r>
        <w:separator/>
      </w:r>
    </w:p>
  </w:endnote>
  <w:endnote w:type="continuationSeparator" w:id="0">
    <w:p w14:paraId="0DE41FD2" w14:textId="77777777" w:rsidR="006B51F4" w:rsidRDefault="006B51F4" w:rsidP="004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311929A4" w14:textId="3DB0DD49" w:rsidR="00DD170B" w:rsidRDefault="00DD170B">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2D5F3E0A" w14:textId="77777777" w:rsidR="00DD170B" w:rsidRDefault="00DD17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0E2255A9" w14:textId="77777777" w:rsidR="00DD170B" w:rsidRDefault="00DD170B">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563CDEF4" w14:textId="77777777" w:rsidR="00DD170B" w:rsidRDefault="00DD1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86826" w14:textId="77777777" w:rsidR="006B51F4" w:rsidRDefault="006B51F4" w:rsidP="004C569C">
      <w:pPr>
        <w:spacing w:after="0" w:line="240" w:lineRule="auto"/>
      </w:pPr>
      <w:r>
        <w:separator/>
      </w:r>
    </w:p>
  </w:footnote>
  <w:footnote w:type="continuationSeparator" w:id="0">
    <w:p w14:paraId="522AEB93" w14:textId="77777777" w:rsidR="006B51F4" w:rsidRDefault="006B51F4" w:rsidP="004C569C">
      <w:pPr>
        <w:spacing w:after="0" w:line="240" w:lineRule="auto"/>
      </w:pPr>
      <w:r>
        <w:continuationSeparator/>
      </w:r>
    </w:p>
  </w:footnote>
  <w:footnote w:id="1">
    <w:p w14:paraId="5DEAE0A6" w14:textId="374ACCEF" w:rsidR="00DD170B" w:rsidRPr="003A7F2F" w:rsidRDefault="00DD170B" w:rsidP="004C569C">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 </w:t>
      </w:r>
      <w:hyperlink r:id="rId3" w:history="1">
        <w:r w:rsidRPr="003A7F2F">
          <w:rPr>
            <w:rStyle w:val="Hyperlink"/>
            <w:lang w:val="fr-FR"/>
          </w:rPr>
          <w:t>d.</w:t>
        </w:r>
        <w:r w:rsidRPr="003A7F2F">
          <w:rPr>
            <w:rStyle w:val="Hyperlink"/>
            <w:rFonts w:cs="Times New Roman"/>
            <w:szCs w:val="24"/>
            <w:lang w:val="fr-FR"/>
          </w:rPr>
          <w:t>Soopramanien@lancaster.ac.uk</w:t>
        </w:r>
      </w:hyperlink>
      <w:r>
        <w:rPr>
          <w:rStyle w:val="Hyperlink"/>
          <w:rFonts w:cs="Times New Roman"/>
          <w:szCs w:val="24"/>
          <w:lang w:val="fr-FR"/>
        </w:rPr>
        <w:t xml:space="preserve"> </w:t>
      </w:r>
      <w:r w:rsidRPr="00B865E0">
        <w:rPr>
          <w:rStyle w:val="Hyperlink"/>
          <w:rFonts w:cs="Times New Roman"/>
          <w:color w:val="auto"/>
          <w:szCs w:val="24"/>
          <w:u w:val="none"/>
          <w:lang w:val="fr-FR"/>
        </w:rPr>
        <w:t>(d.soopramanein)</w:t>
      </w:r>
    </w:p>
    <w:p w14:paraId="16B927F0" w14:textId="77777777" w:rsidR="00DD170B" w:rsidRPr="003A7F2F" w:rsidRDefault="00DD170B" w:rsidP="004C569C">
      <w:pPr>
        <w:pStyle w:val="FootnoteText"/>
        <w:rPr>
          <w:rFonts w:cs="Times New Roman"/>
          <w:color w:val="0D0D0D" w:themeColor="text1" w:themeTint="F2"/>
          <w:szCs w:val="24"/>
          <w:lang w:val="fr-FR"/>
        </w:rPr>
      </w:pPr>
    </w:p>
  </w:footnote>
  <w:footnote w:id="2">
    <w:p w14:paraId="44B3BDD0" w14:textId="40DF5518" w:rsidR="00DD170B" w:rsidRDefault="00DD170B" w:rsidP="00C028F9">
      <w:pPr>
        <w:pStyle w:val="FootnoteText"/>
        <w:rPr>
          <w:ins w:id="97" w:author="韬 黄" w:date="2018-09-26T17:56:00Z"/>
        </w:rPr>
      </w:pPr>
      <w:ins w:id="98" w:author="韬 黄" w:date="2018-09-26T17:56:00Z">
        <w:r>
          <w:rPr>
            <w:rStyle w:val="FootnoteReference"/>
          </w:rPr>
          <w:footnoteRef/>
        </w:r>
        <w:r>
          <w:t xml:space="preserve"> </w:t>
        </w:r>
      </w:ins>
      <w:ins w:id="99" w:author="韬 黄" w:date="2018-09-26T18:19:00Z">
        <w:r w:rsidRPr="00E71CFC">
          <w:rPr>
            <w:color w:val="C45911" w:themeColor="accent2" w:themeShade="BF"/>
          </w:rPr>
          <w:t>The term ‘structural change’ is also used interchangeably with the term of ‘structural break’ in the literature. In this study, we use the term “structural change” as in the retail context we expect the effect of the marketing activities to change gradually rather than in a sudden and abrupt way. We thank one of the anonymous reviewers to point this out</w:t>
        </w:r>
        <w:r>
          <w:rPr>
            <w:color w:val="C45911" w:themeColor="accent2" w:themeShade="BF"/>
          </w:rPr>
          <w:t>.</w:t>
        </w:r>
      </w:ins>
    </w:p>
  </w:footnote>
  <w:footnote w:id="3">
    <w:p w14:paraId="15ED2F10" w14:textId="53FD6BD2" w:rsidR="00DD170B" w:rsidRDefault="00DD170B">
      <w:pPr>
        <w:pStyle w:val="FootnoteText"/>
      </w:pPr>
      <w:ins w:id="104" w:author="韬 黄" w:date="2018-09-26T17:56:00Z">
        <w:r>
          <w:rPr>
            <w:rStyle w:val="FootnoteReference"/>
          </w:rPr>
          <w:footnoteRef/>
        </w:r>
        <w:r>
          <w:t xml:space="preserve"> </w:t>
        </w:r>
      </w:ins>
      <w:ins w:id="105" w:author="韬 黄" w:date="2018-09-26T17:58:00Z">
        <w:r>
          <w:t xml:space="preserve">We demonstrate </w:t>
        </w:r>
      </w:ins>
      <w:ins w:id="106" w:author="韬 黄" w:date="2018-09-27T18:08:00Z">
        <w:r>
          <w:t>a simple example</w:t>
        </w:r>
      </w:ins>
      <w:ins w:id="107" w:author="韬 黄" w:date="2018-09-26T17:59:00Z">
        <w:r>
          <w:t xml:space="preserve"> with an intercept using simulation in later sections.</w:t>
        </w:r>
      </w:ins>
    </w:p>
  </w:footnote>
  <w:footnote w:id="4">
    <w:p w14:paraId="37138155" w14:textId="226A6901" w:rsidR="00DD170B" w:rsidDel="00C028F9" w:rsidRDefault="00DD170B">
      <w:pPr>
        <w:pStyle w:val="FootnoteText"/>
        <w:rPr>
          <w:del w:id="110" w:author="韬 黄" w:date="2018-09-26T17:56:00Z"/>
        </w:rPr>
      </w:pPr>
      <w:ins w:id="111" w:author="Huang T  Dr (Surrey Business Schl)" w:date="2018-09-19T18:26:00Z">
        <w:del w:id="112" w:author="韬 黄" w:date="2018-09-26T17:56:00Z">
          <w:r w:rsidDel="00C028F9">
            <w:rPr>
              <w:rStyle w:val="FootnoteReference"/>
            </w:rPr>
            <w:footnoteRef/>
          </w:r>
          <w:r w:rsidDel="00C028F9">
            <w:delText xml:space="preserve"> </w:delText>
          </w:r>
        </w:del>
      </w:ins>
      <w:ins w:id="113" w:author="Huang T  Dr (Surrey Business Schl)" w:date="2018-09-19T18:27:00Z">
        <w:del w:id="114" w:author="韬 黄" w:date="2018-09-26T17:56:00Z">
          <w:r w:rsidRPr="00D6301A" w:rsidDel="00C028F9">
            <w:rPr>
              <w:color w:val="C45911" w:themeColor="accent2" w:themeShade="BF"/>
              <w:rPrChange w:id="115" w:author="Huang T  Dr (Surrey Business Schl)" w:date="2018-09-19T18:29:00Z">
                <w:rPr/>
              </w:rPrChange>
            </w:rPr>
            <w:delText xml:space="preserve">The term ‘structural change’ is also used interchangeably with the term of ‘structural break’. In a retailer context, </w:delText>
          </w:r>
        </w:del>
      </w:ins>
      <w:ins w:id="116" w:author="Huang T  Dr (Surrey Business Schl)" w:date="2018-09-19T18:28:00Z">
        <w:del w:id="117" w:author="韬 黄" w:date="2018-09-26T17:56:00Z">
          <w:r w:rsidRPr="00D6301A" w:rsidDel="00C028F9">
            <w:rPr>
              <w:color w:val="C45911" w:themeColor="accent2" w:themeShade="BF"/>
              <w:rPrChange w:id="118" w:author="Huang T  Dr (Surrey Business Schl)" w:date="2018-09-19T18:29:00Z">
                <w:rPr/>
              </w:rPrChange>
            </w:rPr>
            <w:delText>we expect the effect of the marketing activities to change graduall</w:delText>
          </w:r>
        </w:del>
      </w:ins>
      <w:ins w:id="119" w:author="Huang T  Dr (Surrey Business Schl)" w:date="2018-09-19T18:29:00Z">
        <w:del w:id="120" w:author="韬 黄" w:date="2018-09-26T17:56:00Z">
          <w:r w:rsidRPr="00D6301A" w:rsidDel="00C028F9">
            <w:rPr>
              <w:color w:val="C45911" w:themeColor="accent2" w:themeShade="BF"/>
              <w:rPrChange w:id="121" w:author="Huang T  Dr (Surrey Business Schl)" w:date="2018-09-19T18:29:00Z">
                <w:rPr/>
              </w:rPrChange>
            </w:rPr>
            <w:delText xml:space="preserve">y rather than in a sudden and abrupt way. We thank one of </w:delText>
          </w:r>
        </w:del>
      </w:ins>
      <w:ins w:id="122" w:author="Huang T  Dr (Surrey Business Schl)" w:date="2018-09-19T18:26:00Z">
        <w:del w:id="123" w:author="韬 黄" w:date="2018-09-26T17:56:00Z">
          <w:r w:rsidRPr="00D6301A" w:rsidDel="00C028F9">
            <w:rPr>
              <w:color w:val="C45911" w:themeColor="accent2" w:themeShade="BF"/>
              <w:rPrChange w:id="124" w:author="Huang T  Dr (Surrey Business Schl)" w:date="2018-09-19T18:29:00Z">
                <w:rPr/>
              </w:rPrChange>
            </w:rPr>
            <w:delText xml:space="preserve">the anonymous </w:delText>
          </w:r>
        </w:del>
      </w:ins>
      <w:ins w:id="125" w:author="Huang T  Dr (Surrey Business Schl)" w:date="2018-09-19T19:14:00Z">
        <w:del w:id="126" w:author="韬 黄" w:date="2018-09-26T17:56:00Z">
          <w:r w:rsidDel="00C028F9">
            <w:rPr>
              <w:color w:val="C45911" w:themeColor="accent2" w:themeShade="BF"/>
            </w:rPr>
            <w:delText>reviewers</w:delText>
          </w:r>
        </w:del>
      </w:ins>
      <w:ins w:id="127" w:author="Huang T  Dr (Surrey Business Schl)" w:date="2018-09-19T18:29:00Z">
        <w:del w:id="128" w:author="韬 黄" w:date="2018-09-26T17:56:00Z">
          <w:r w:rsidRPr="00D6301A" w:rsidDel="00C028F9">
            <w:rPr>
              <w:color w:val="C45911" w:themeColor="accent2" w:themeShade="BF"/>
              <w:rPrChange w:id="129" w:author="Huang T  Dr (Surrey Business Schl)" w:date="2018-09-19T18:29:00Z">
                <w:rPr/>
              </w:rPrChange>
            </w:rPr>
            <w:delText xml:space="preserve"> to point this out.</w:delText>
          </w:r>
        </w:del>
      </w:ins>
    </w:p>
  </w:footnote>
  <w:footnote w:id="5">
    <w:p w14:paraId="583DCE52" w14:textId="77777777" w:rsidR="00DD170B" w:rsidRPr="00B45C1C" w:rsidDel="003A2C45" w:rsidRDefault="00DD170B" w:rsidP="004C569C">
      <w:pPr>
        <w:pStyle w:val="FootnoteText"/>
        <w:rPr>
          <w:del w:id="1498" w:author="Huang T  Dr (Surrey Business Schl)" w:date="2018-09-25T12:31:00Z"/>
        </w:rPr>
      </w:pPr>
      <w:del w:id="1499" w:author="Huang T  Dr (Surrey Business Schl)" w:date="2018-09-25T12:31:00Z">
        <w:r w:rsidDel="003A2C45">
          <w:rPr>
            <w:rStyle w:val="FootnoteReference"/>
          </w:rPr>
          <w:footnoteRef/>
        </w:r>
        <w:r w:rsidDel="003A2C45">
          <w:delText xml:space="preserve"> Analytical evidence for the models with endogenous explanatory variables can be found in </w:delText>
        </w:r>
        <w:r w:rsidRPr="00B45C1C" w:rsidDel="003A2C45">
          <w:delText>Clements and Hendry (1999)</w:delText>
        </w:r>
        <w:r w:rsidDel="003A2C45">
          <w:delText xml:space="preserve"> and Pesaran and Timmerman (2005, 2007).</w:delText>
        </w:r>
      </w:del>
    </w:p>
  </w:footnote>
  <w:footnote w:id="6">
    <w:p w14:paraId="364B498B" w14:textId="25D49E34" w:rsidR="00DD170B" w:rsidDel="003A2C45" w:rsidRDefault="00DD170B">
      <w:pPr>
        <w:pStyle w:val="FootnoteText"/>
        <w:rPr>
          <w:del w:id="1828" w:author="Huang T  Dr (Surrey Business Schl)" w:date="2018-09-25T12:31:00Z"/>
        </w:rPr>
      </w:pPr>
      <w:del w:id="1829" w:author="Huang T  Dr (Surrey Business Schl)" w:date="2018-09-25T12:31:00Z">
        <w:r w:rsidDel="003A2C45">
          <w:rPr>
            <w:rStyle w:val="FootnoteReference"/>
          </w:rPr>
          <w:footnoteRef/>
        </w:r>
        <w:r w:rsidDel="003A2C45">
          <w:delText xml:space="preserve"> </w:delText>
        </w:r>
        <w:r w:rsidRPr="003872AB" w:rsidDel="003A2C45">
          <w:delText>In Appendix A</w:delText>
        </w:r>
        <w:r w:rsidDel="003A2C45">
          <w:delText xml:space="preserve"> in the supplementary material</w:delText>
        </w:r>
        <w:r w:rsidRPr="003872AB" w:rsidDel="003A2C45">
          <w:delText xml:space="preserve">, we illustrate the impact of the structural break </w:delText>
        </w:r>
      </w:del>
      <w:ins w:id="1830" w:author="Huang T  Dr (Surrey Business Schl)" w:date="2018-09-19T18:25:00Z">
        <w:del w:id="1831" w:author="Huang T  Dr (Surrey Business Schl)" w:date="2018-09-25T12:31:00Z">
          <w:r w:rsidDel="003A2C45">
            <w:delText xml:space="preserve">structural change </w:delText>
          </w:r>
        </w:del>
      </w:ins>
      <w:del w:id="1832" w:author="Huang T  Dr (Surrey Business Schl)" w:date="2018-09-25T12:31:00Z">
        <w:r w:rsidRPr="003872AB" w:rsidDel="003A2C45">
          <w:delText>on the forecasting performance using a simulation example.</w:delText>
        </w:r>
      </w:del>
    </w:p>
  </w:footnote>
  <w:footnote w:id="7">
    <w:p w14:paraId="6B146396" w14:textId="09B57E86" w:rsidR="00DD170B" w:rsidRDefault="00DD170B">
      <w:pPr>
        <w:pStyle w:val="FootnoteText"/>
      </w:pPr>
      <w:r>
        <w:rPr>
          <w:rStyle w:val="FootnoteReference"/>
        </w:rPr>
        <w:footnoteRef/>
      </w:r>
      <w:r>
        <w:t xml:space="preserve"> </w:t>
      </w:r>
      <w:r w:rsidRPr="009A3958">
        <w:t>In Appendix B</w:t>
      </w:r>
      <w:r>
        <w:t xml:space="preserve"> in the supplementary material</w:t>
      </w:r>
      <w:r w:rsidRPr="009A3958">
        <w:t>, we demonstrate how we can achieve more accurate forecasts with the IC method and the EWC method using simulation examples.</w:t>
      </w:r>
    </w:p>
  </w:footnote>
  <w:footnote w:id="8">
    <w:p w14:paraId="0708329A" w14:textId="77777777" w:rsidR="00DD170B" w:rsidRDefault="00DD170B" w:rsidP="00BF0F87">
      <w:pPr>
        <w:pStyle w:val="FootnoteText"/>
      </w:pPr>
      <w:r>
        <w:rPr>
          <w:rStyle w:val="FootnoteReference"/>
        </w:rPr>
        <w:footnoteRef/>
      </w:r>
      <w:r>
        <w:t xml:space="preserve"> We select the SKUs with </w:t>
      </w:r>
      <w:r w:rsidRPr="00385A8A">
        <w:t>positive moveme</w:t>
      </w:r>
      <w:r>
        <w:t>nts for at least 90% of the time.</w:t>
      </w:r>
    </w:p>
  </w:footnote>
  <w:footnote w:id="9">
    <w:p w14:paraId="4A014811" w14:textId="77777777" w:rsidR="00DD170B" w:rsidRDefault="00DD170B" w:rsidP="004C569C">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10">
    <w:p w14:paraId="2E36840D" w14:textId="77777777" w:rsidR="00DD170B" w:rsidRDefault="00DD170B" w:rsidP="004C569C">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11">
    <w:p w14:paraId="7C74B252" w14:textId="77777777" w:rsidR="00DD170B" w:rsidRPr="001920DC" w:rsidRDefault="00DD170B" w:rsidP="004C569C">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2">
    <w:p w14:paraId="208B4CD3" w14:textId="4178A6A4" w:rsidR="00DD170B" w:rsidRDefault="00DD170B">
      <w:pPr>
        <w:pStyle w:val="FootnoteText"/>
      </w:pPr>
      <w:ins w:id="2129" w:author="韬 黄" w:date="2018-10-16T16:59:00Z">
        <w:r>
          <w:rPr>
            <w:rStyle w:val="FootnoteReference"/>
          </w:rPr>
          <w:footnoteRef/>
        </w:r>
        <w:r>
          <w:t xml:space="preserve"> We replicate the whole evaluation </w:t>
        </w:r>
        <w:r w:rsidR="00091706">
          <w:t xml:space="preserve">where we conduct </w:t>
        </w:r>
      </w:ins>
      <w:ins w:id="2130" w:author="韬 黄" w:date="2018-10-16T17:00:00Z">
        <w:r w:rsidR="00091706">
          <w:t xml:space="preserve">the sequential </w:t>
        </w:r>
      </w:ins>
      <w:ins w:id="2131" w:author="韬 黄" w:date="2018-10-16T16:59:00Z">
        <w:r w:rsidR="00091706">
          <w:t xml:space="preserve">Chow test </w:t>
        </w:r>
      </w:ins>
      <w:ins w:id="2132" w:author="韬 黄" w:date="2018-10-16T17:00:00Z">
        <w:r w:rsidR="00091706">
          <w:t>for the central 70% of weeks and the results are consistent.</w:t>
        </w:r>
      </w:ins>
    </w:p>
  </w:footnote>
  <w:footnote w:id="13">
    <w:p w14:paraId="23E9FE8F" w14:textId="38A552FF" w:rsidR="00DD170B" w:rsidRDefault="00DD170B" w:rsidP="004C569C">
      <w:pPr>
        <w:pStyle w:val="FootnoteText"/>
      </w:pPr>
      <w:r>
        <w:rPr>
          <w:rStyle w:val="FootnoteReference"/>
        </w:rPr>
        <w:footnoteRef/>
      </w:r>
      <w:r>
        <w:t xml:space="preserve"> </w:t>
      </w:r>
      <w:r>
        <w:rPr>
          <w:noProof/>
          <w:color w:val="000000" w:themeColor="text1"/>
          <w:szCs w:val="24"/>
        </w:rPr>
        <w:t xml:space="preserve">The ADL-intra-IC model can be implemented analogously when the EWC method is replaced by the IC method if we confirm that the model is subject to structrual </w:t>
      </w:r>
      <w:del w:id="2300" w:author="Huang T  Dr (Surrey Business Schl)" w:date="2018-09-19T18:24:00Z">
        <w:r w:rsidDel="00DF5C9F">
          <w:rPr>
            <w:noProof/>
            <w:color w:val="000000" w:themeColor="text1"/>
            <w:szCs w:val="24"/>
          </w:rPr>
          <w:delText>break</w:delText>
        </w:r>
      </w:del>
      <w:ins w:id="2301" w:author="Huang T  Dr (Surrey Business Schl)" w:date="2018-09-19T18:24:00Z">
        <w:r>
          <w:rPr>
            <w:noProof/>
            <w:color w:val="000000" w:themeColor="text1"/>
            <w:szCs w:val="24"/>
          </w:rPr>
          <w:t>change</w:t>
        </w:r>
      </w:ins>
      <w:r>
        <w:rPr>
          <w:noProof/>
          <w:color w:val="000000" w:themeColor="text1"/>
          <w:szCs w:val="24"/>
        </w:rPr>
        <w:t>.</w:t>
      </w:r>
    </w:p>
  </w:footnote>
  <w:footnote w:id="14">
    <w:p w14:paraId="62D776B5" w14:textId="53E6F3D3" w:rsidR="00DD170B" w:rsidDel="001F0FC1" w:rsidRDefault="00DD170B" w:rsidP="004C569C">
      <w:pPr>
        <w:pStyle w:val="FootnoteText"/>
        <w:rPr>
          <w:del w:id="2340" w:author="韬 黄" w:date="2018-10-15T22:01:00Z"/>
        </w:rPr>
      </w:pPr>
      <w:del w:id="2341" w:author="韬 黄" w:date="2018-10-15T22:01:00Z">
        <w:r w:rsidDel="001F0FC1">
          <w:rPr>
            <w:rStyle w:val="FootnoteReference"/>
          </w:rPr>
          <w:footnoteRef/>
        </w:r>
        <w:r w:rsidDel="001F0FC1">
          <w:delText xml:space="preserve"> </w:delText>
        </w:r>
        <w:r w:rsidRPr="00D65A69" w:rsidDel="001F0FC1">
          <w:rPr>
            <w:rFonts w:cs="Times New Roman"/>
            <w:color w:val="0D0D0D" w:themeColor="text1" w:themeTint="F2"/>
            <w:szCs w:val="24"/>
          </w:rPr>
          <w:delText xml:space="preserve">More detailed descriptions can be found in </w:delText>
        </w:r>
        <w:r w:rsidRPr="00D65A69" w:rsidDel="001F0FC1">
          <w:rPr>
            <w:rFonts w:cs="Times New Roman"/>
            <w:color w:val="0D0D0D" w:themeColor="text1" w:themeTint="F2"/>
            <w:szCs w:val="24"/>
          </w:rPr>
          <w:fldChar w:fldCharType="begin"/>
        </w:r>
        <w:r w:rsidDel="001F0FC1">
          <w:rPr>
            <w:rFonts w:cs="Times New Roman"/>
            <w:color w:val="0D0D0D" w:themeColor="text1" w:themeTint="F2"/>
            <w:szCs w:val="24"/>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D65A69" w:rsidDel="001F0FC1">
          <w:rPr>
            <w:rFonts w:cs="Times New Roman"/>
            <w:color w:val="0D0D0D" w:themeColor="text1" w:themeTint="F2"/>
            <w:szCs w:val="24"/>
          </w:rPr>
          <w:fldChar w:fldCharType="separate"/>
        </w:r>
        <w:r w:rsidRPr="00EA41AC" w:rsidDel="001F0FC1">
          <w:rPr>
            <w:rFonts w:cs="Times New Roman"/>
            <w:noProof/>
            <w:color w:val="0D0D0D" w:themeColor="text1" w:themeTint="F2"/>
            <w:szCs w:val="24"/>
          </w:rPr>
          <w:delText>Gür Ali et al. (2009)</w:delText>
        </w:r>
        <w:r w:rsidRPr="00D65A69" w:rsidDel="001F0FC1">
          <w:rPr>
            <w:rFonts w:cs="Times New Roman"/>
            <w:color w:val="0D0D0D" w:themeColor="text1" w:themeTint="F2"/>
            <w:szCs w:val="24"/>
          </w:rPr>
          <w:fldChar w:fldCharType="end"/>
        </w:r>
        <w:r w:rsidRPr="00D65A69" w:rsidDel="001F0FC1">
          <w:rPr>
            <w:rFonts w:cs="Times New Roman"/>
            <w:color w:val="0D0D0D" w:themeColor="text1" w:themeTint="F2"/>
            <w:szCs w:val="24"/>
          </w:rPr>
          <w:delText xml:space="preserve"> and Huang et al. (2014).   </w:delText>
        </w:r>
      </w:del>
    </w:p>
  </w:footnote>
  <w:footnote w:id="15">
    <w:p w14:paraId="7EF1F7E2" w14:textId="77777777" w:rsidR="00DD170B" w:rsidDel="001F0FC1" w:rsidRDefault="00DD170B" w:rsidP="004C569C">
      <w:pPr>
        <w:pStyle w:val="FootnoteText"/>
        <w:rPr>
          <w:del w:id="2357" w:author="韬 黄" w:date="2018-10-15T22:02:00Z"/>
        </w:rPr>
      </w:pPr>
      <w:del w:id="2358" w:author="韬 黄" w:date="2018-10-15T22:02:00Z">
        <w:r w:rsidDel="001F0FC1">
          <w:rPr>
            <w:rStyle w:val="FootnoteReference"/>
          </w:rPr>
          <w:footnoteRef/>
        </w:r>
        <w:r w:rsidDel="001F0FC1">
          <w:delText xml:space="preserve"> We conduct the sequential Chow test and find the models for 99.89% of SKU’s are subject to structural break. </w:delText>
        </w:r>
      </w:del>
    </w:p>
  </w:footnote>
  <w:footnote w:id="16">
    <w:p w14:paraId="651729D2" w14:textId="08959FA3" w:rsidR="00DD170B" w:rsidRDefault="00DD170B">
      <w:pPr>
        <w:pStyle w:val="FootnoteText"/>
      </w:pPr>
      <w:ins w:id="2739" w:author="Tao Huang" w:date="2018-09-04T17:15:00Z">
        <w:r>
          <w:rPr>
            <w:rStyle w:val="FootnoteReference"/>
          </w:rPr>
          <w:footnoteRef/>
        </w:r>
        <w:r>
          <w:t xml:space="preserve"> We conduct the D</w:t>
        </w:r>
      </w:ins>
      <w:ins w:id="2740" w:author="Tao Huang" w:date="2018-09-04T17:16:00Z">
        <w:r>
          <w:t xml:space="preserve">M test based on all the error measures </w:t>
        </w:r>
        <w:del w:id="2741" w:author="韬 黄" w:date="2018-10-08T15:06:00Z">
          <w:r w:rsidDel="00C85EE5">
            <w:delText>but</w:delText>
          </w:r>
        </w:del>
      </w:ins>
      <w:ins w:id="2742" w:author="韬 黄" w:date="2018-10-08T15:06:00Z">
        <w:r>
          <w:t>except the</w:t>
        </w:r>
      </w:ins>
      <w:ins w:id="2743" w:author="Tao Huang" w:date="2018-09-04T17:16:00Z">
        <w:r>
          <w:t xml:space="preserve"> </w:t>
        </w:r>
        <w:r w:rsidRPr="000F18D5">
          <w:t>AvgRelMAE</w:t>
        </w:r>
        <w:r>
          <w:t xml:space="preserve"> </w:t>
        </w:r>
        <w:del w:id="2744" w:author="韬 黄" w:date="2018-10-08T15:06:00Z">
          <w:r w:rsidDel="00C85EE5">
            <w:delText xml:space="preserve">as </w:delText>
          </w:r>
        </w:del>
      </w:ins>
      <w:ins w:id="2745" w:author="韬 黄" w:date="2018-10-08T15:06:00Z">
        <w:r>
          <w:t xml:space="preserve">which </w:t>
        </w:r>
      </w:ins>
      <w:ins w:id="2746" w:author="Tao Huang" w:date="2018-09-04T17:16:00Z">
        <w:del w:id="2747" w:author="韬 黄" w:date="2018-10-08T15:06:00Z">
          <w:r w:rsidDel="00C85EE5">
            <w:delText xml:space="preserve">it is the geometric mean of the relative MAE which </w:delText>
          </w:r>
        </w:del>
      </w:ins>
      <w:ins w:id="2748" w:author="Tao Huang" w:date="2018-09-04T17:17:00Z">
        <w:r>
          <w:t>does not fit into the framework of the DM test.</w:t>
        </w:r>
      </w:ins>
    </w:p>
  </w:footnote>
  <w:footnote w:id="17">
    <w:p w14:paraId="23BF9C27" w14:textId="77777777" w:rsidR="00DD170B" w:rsidDel="00AE2F8D" w:rsidRDefault="00DD170B" w:rsidP="004C569C">
      <w:pPr>
        <w:pStyle w:val="FootnoteText"/>
        <w:rPr>
          <w:del w:id="2827" w:author="韬 黄" w:date="2018-10-08T15:14:00Z"/>
        </w:rPr>
      </w:pPr>
      <w:del w:id="2828" w:author="韬 黄" w:date="2018-10-08T15:14:00Z">
        <w:r w:rsidDel="00AE2F8D">
          <w:rPr>
            <w:rStyle w:val="FootnoteReference"/>
          </w:rPr>
          <w:footnoteRef/>
        </w:r>
        <w:r w:rsidDel="00AE2F8D">
          <w:delText xml:space="preserve"> The ADL-EWC-IC model in Table 3 will be discussed in later sections.</w:delText>
        </w:r>
      </w:del>
    </w:p>
  </w:footnote>
  <w:footnote w:id="18">
    <w:p w14:paraId="08D6522C" w14:textId="77777777" w:rsidR="00DD170B" w:rsidRDefault="00DD170B" w:rsidP="004C569C">
      <w:pPr>
        <w:pStyle w:val="FootnoteText"/>
      </w:pPr>
      <w:r>
        <w:rPr>
          <w:rStyle w:val="FootnoteReference"/>
        </w:rPr>
        <w:footnoteRef/>
      </w:r>
      <w:r>
        <w:t xml:space="preserve"> We refer these two periods as the promoted period and non-promoted period respectively.</w:t>
      </w:r>
    </w:p>
  </w:footnote>
  <w:footnote w:id="19">
    <w:p w14:paraId="77B25399" w14:textId="563711DB" w:rsidR="00DD170B" w:rsidRDefault="00DD170B">
      <w:pPr>
        <w:pStyle w:val="FootnoteText"/>
      </w:pPr>
      <w:r>
        <w:rPr>
          <w:rStyle w:val="FootnoteReference"/>
        </w:rPr>
        <w:footnoteRef/>
      </w:r>
      <w:r>
        <w:t xml:space="preserve"> The results for other forecasting horizons are similar and are not shown here for simplicity.</w:t>
      </w:r>
    </w:p>
  </w:footnote>
  <w:footnote w:id="20">
    <w:p w14:paraId="4285F6F5" w14:textId="1F898106" w:rsidR="00DD170B" w:rsidRDefault="00DD170B">
      <w:pPr>
        <w:pStyle w:val="FootnoteText"/>
      </w:pPr>
      <w:ins w:id="9252" w:author="韬 黄" w:date="2018-10-08T15:27:00Z">
        <w:r>
          <w:rPr>
            <w:rStyle w:val="FootnoteReference"/>
          </w:rPr>
          <w:footnoteRef/>
        </w:r>
        <w:r>
          <w:t xml:space="preserve"> </w:t>
        </w:r>
      </w:ins>
      <w:ins w:id="9253" w:author="韬 黄" w:date="2018-10-08T15:35:00Z">
        <w:r>
          <w:t>Other models including the</w:t>
        </w:r>
      </w:ins>
      <w:ins w:id="9254" w:author="韬 黄" w:date="2018-10-08T15:27:00Z">
        <w:r>
          <w:t xml:space="preserve"> Base-lift method, the ADL-own </w:t>
        </w:r>
      </w:ins>
      <w:ins w:id="9255" w:author="韬 黄" w:date="2018-10-08T15:28:00Z">
        <w:r>
          <w:t>model</w:t>
        </w:r>
      </w:ins>
      <w:ins w:id="9256" w:author="韬 黄" w:date="2018-10-08T15:29:00Z">
        <w:r>
          <w:t>, the ADL-own-EWC model, and the ADL-own-IC model</w:t>
        </w:r>
      </w:ins>
      <w:ins w:id="9257" w:author="韬 黄" w:date="2018-10-08T15:28:00Z">
        <w:r>
          <w:t xml:space="preserve"> </w:t>
        </w:r>
      </w:ins>
      <w:ins w:id="9258" w:author="韬 黄" w:date="2018-10-08T15:31:00Z">
        <w:r>
          <w:t xml:space="preserve">are all outperformed </w:t>
        </w:r>
      </w:ins>
      <w:ins w:id="9259" w:author="韬 黄" w:date="2018-10-08T15:36:00Z">
        <w:r>
          <w:t>by the four models in Table 5</w:t>
        </w:r>
      </w:ins>
      <w:ins w:id="9260" w:author="韬 黄" w:date="2018-10-08T15:35:00Z">
        <w:r w:rsidRPr="00DD06AA">
          <w:t xml:space="preserve"> and we do not show them for simplicity.</w:t>
        </w:r>
      </w:ins>
    </w:p>
  </w:footnote>
  <w:footnote w:id="21">
    <w:p w14:paraId="1B9FB698" w14:textId="1E7FD289" w:rsidR="00DD170B" w:rsidDel="00E53789" w:rsidRDefault="00DD170B">
      <w:pPr>
        <w:pStyle w:val="FootnoteText"/>
        <w:rPr>
          <w:del w:id="12932" w:author="韬 黄" w:date="2018-10-15T17:44:00Z"/>
        </w:rPr>
      </w:pPr>
      <w:del w:id="12933" w:author="韬 黄" w:date="2018-10-15T17:44:00Z">
        <w:r w:rsidDel="00E53789">
          <w:rPr>
            <w:rStyle w:val="FootnoteReference"/>
          </w:rPr>
          <w:footnoteRef/>
        </w:r>
        <w:r w:rsidDel="00E53789">
          <w:delText xml:space="preserve"> </w:delText>
        </w:r>
      </w:del>
      <w:ins w:id="12934" w:author="韬 黄" w:date="2018-09-27T18:00:00Z">
        <w:del w:id="12935" w:author="韬 黄" w:date="2018-10-15T17:44:00Z">
          <w:r w:rsidDel="00E53789">
            <w:delText xml:space="preserve">In Table 5, </w:delText>
          </w:r>
        </w:del>
      </w:ins>
      <w:del w:id="12936" w:author="韬 黄" w:date="2018-10-15T17:44:00Z">
        <w:r w:rsidRPr="00BC116E" w:rsidDel="00E53789">
          <w:delText>P</w:delText>
        </w:r>
      </w:del>
      <w:ins w:id="12937" w:author="韬 黄" w:date="2018-09-27T18:00:00Z">
        <w:del w:id="12938" w:author="韬 黄" w:date="2018-10-15T17:44:00Z">
          <w:r w:rsidDel="00E53789">
            <w:delText>the</w:delText>
          </w:r>
        </w:del>
      </w:ins>
      <w:del w:id="12939" w:author="韬 黄" w:date="2018-10-15T17:44:00Z">
        <w:r w:rsidRPr="00BC116E" w:rsidDel="00E53789">
          <w:delText xml:space="preserve">ercentage values </w:delText>
        </w:r>
      </w:del>
      <w:ins w:id="12940" w:author="韬 黄" w:date="2018-09-27T18:01:00Z">
        <w:del w:id="12941" w:author="韬 黄" w:date="2018-10-15T17:44:00Z">
          <w:r w:rsidDel="00E53789">
            <w:delText xml:space="preserve">are calculated by dividing the </w:delText>
          </w:r>
        </w:del>
      </w:ins>
      <w:ins w:id="12942" w:author="韬 黄" w:date="2018-09-27T18:03:00Z">
        <w:del w:id="12943" w:author="韬 黄" w:date="2018-10-15T17:44:00Z">
          <w:r w:rsidDel="00E53789">
            <w:delText xml:space="preserve">two models’ </w:delText>
          </w:r>
        </w:del>
      </w:ins>
      <w:ins w:id="12944" w:author="韬 黄" w:date="2018-09-27T18:01:00Z">
        <w:del w:id="12945" w:author="韬 黄" w:date="2018-10-15T17:44:00Z">
          <w:r w:rsidDel="00E53789">
            <w:delText>MASE</w:delText>
          </w:r>
        </w:del>
      </w:ins>
      <w:ins w:id="12946" w:author="韬 黄" w:date="2018-09-27T18:03:00Z">
        <w:del w:id="12947" w:author="韬 黄" w:date="2018-10-15T17:44:00Z">
          <w:r w:rsidDel="00E53789">
            <w:delText xml:space="preserve"> value.</w:delText>
          </w:r>
        </w:del>
      </w:ins>
      <w:ins w:id="12948" w:author="韬 黄" w:date="2018-09-27T18:04:00Z">
        <w:del w:id="12949" w:author="韬 黄" w:date="2018-10-15T17:44:00Z">
          <w:r w:rsidDel="00E53789">
            <w:delText xml:space="preserve"> For example, 99.89% </w:delText>
          </w:r>
        </w:del>
      </w:ins>
      <w:ins w:id="12950" w:author="韬 黄" w:date="2018-09-27T18:05:00Z">
        <w:del w:id="12951" w:author="韬 黄" w:date="2018-10-15T17:44:00Z">
          <w:r w:rsidDel="00E53789">
            <w:delText xml:space="preserve">(for the Beer category) </w:delText>
          </w:r>
        </w:del>
      </w:ins>
      <w:ins w:id="12952" w:author="韬 黄" w:date="2018-09-27T18:04:00Z">
        <w:del w:id="12953" w:author="韬 黄" w:date="2018-10-15T17:44:00Z">
          <w:r w:rsidDel="00E53789">
            <w:delText xml:space="preserve">means that the </w:delText>
          </w:r>
          <w:r w:rsidRPr="000A290A" w:rsidDel="00E53789">
            <w:delText>ADL-intra-EWC</w:delText>
          </w:r>
        </w:del>
      </w:ins>
      <w:ins w:id="12954" w:author="韬 黄" w:date="2018-09-27T18:03:00Z">
        <w:del w:id="12955" w:author="韬 黄" w:date="2018-10-15T17:44:00Z">
          <w:r w:rsidDel="00E53789">
            <w:delText xml:space="preserve"> model </w:delText>
          </w:r>
        </w:del>
      </w:ins>
      <w:ins w:id="12956" w:author="韬 黄" w:date="2018-09-27T18:04:00Z">
        <w:del w:id="12957" w:author="韬 黄" w:date="2018-10-15T17:44:00Z">
          <w:r w:rsidDel="00E53789">
            <w:delText>generate</w:delText>
          </w:r>
        </w:del>
      </w:ins>
      <w:ins w:id="12958" w:author="韬 黄" w:date="2018-09-27T18:05:00Z">
        <w:del w:id="12959" w:author="韬 黄" w:date="2018-10-15T17:44:00Z">
          <w:r w:rsidDel="00E53789">
            <w:delText>s</w:delText>
          </w:r>
        </w:del>
      </w:ins>
      <w:ins w:id="12960" w:author="韬 黄" w:date="2018-09-27T18:03:00Z">
        <w:del w:id="12961" w:author="韬 黄" w:date="2018-10-15T17:44:00Z">
          <w:r w:rsidDel="00E53789">
            <w:delText xml:space="preserve"> </w:delText>
          </w:r>
        </w:del>
      </w:ins>
      <w:ins w:id="12962" w:author="韬 黄" w:date="2018-09-27T18:04:00Z">
        <w:del w:id="12963" w:author="韬 黄" w:date="2018-10-15T17:44:00Z">
          <w:r w:rsidDel="00E53789">
            <w:delText>an MASE value which is 99.89% of the MASE value generated by the ADL-intra model for the Beer category.</w:delText>
          </w:r>
        </w:del>
      </w:ins>
      <w:del w:id="12964" w:author="韬 黄" w:date="2018-10-15T17:44:00Z">
        <w:r w:rsidRPr="00BC116E" w:rsidDel="00E53789">
          <w:delText>lower than one indicate that the ADL-intra model is outperformed for that product category</w:delText>
        </w:r>
        <w:r w:rsidDel="00E53789">
          <w:delText>.</w:delText>
        </w:r>
      </w:del>
    </w:p>
  </w:footnote>
  <w:footnote w:id="22">
    <w:p w14:paraId="418163AA" w14:textId="04E69B86" w:rsidR="00DD170B" w:rsidDel="00AB3254" w:rsidRDefault="00DD170B">
      <w:pPr>
        <w:pStyle w:val="FootnoteText"/>
        <w:rPr>
          <w:del w:id="14920" w:author="韬 黄" w:date="2018-09-28T17:09:00Z"/>
        </w:rPr>
      </w:pPr>
      <w:del w:id="14921" w:author="韬 黄" w:date="2018-09-28T17:09:00Z">
        <w:r w:rsidDel="00AB3254">
          <w:rPr>
            <w:rStyle w:val="FootnoteReference"/>
          </w:rPr>
          <w:footnoteRef/>
        </w:r>
        <w:r w:rsidDel="00AB3254">
          <w:delText xml:space="preserve"> The widths of the boxplots are determined by the number of SKU’s in each product category.</w:delText>
        </w:r>
      </w:del>
    </w:p>
  </w:footnote>
  <w:footnote w:id="23">
    <w:p w14:paraId="211B18D6" w14:textId="6A66A366" w:rsidR="00DD170B" w:rsidRDefault="00DD170B" w:rsidP="004C569C">
      <w:pPr>
        <w:pStyle w:val="FootnoteText"/>
      </w:pPr>
      <w:r>
        <w:rPr>
          <w:rStyle w:val="FootnoteReference"/>
        </w:rPr>
        <w:footnoteRef/>
      </w:r>
      <w:r>
        <w:t xml:space="preserve"> We </w:t>
      </w:r>
      <w:ins w:id="15040" w:author="韬 黄" w:date="2018-10-10T17:43:00Z">
        <w:r>
          <w:t xml:space="preserve">choose to retain five factors based on the Scree plot and </w:t>
        </w:r>
      </w:ins>
      <w:del w:id="15041" w:author="韬 黄" w:date="2018-10-10T17:43:00Z">
        <w:r w:rsidRPr="005914D1" w:rsidDel="000D77D4">
          <w:delText xml:space="preserve">retain </w:delText>
        </w:r>
      </w:del>
      <w:del w:id="15042" w:author="韬 黄" w:date="2018-10-10T17:29:00Z">
        <w:r w:rsidRPr="005914D1" w:rsidDel="000A4354">
          <w:delText>90</w:delText>
        </w:r>
      </w:del>
      <w:ins w:id="15043" w:author="韬 黄" w:date="2018-10-10T17:29:00Z">
        <w:r>
          <w:t>77</w:t>
        </w:r>
      </w:ins>
      <w:r w:rsidRPr="005914D1">
        <w:t xml:space="preserve">% of the </w:t>
      </w:r>
      <w:ins w:id="15044" w:author="韬 黄" w:date="2018-10-10T17:43:00Z">
        <w:r>
          <w:t xml:space="preserve">original information </w:t>
        </w:r>
      </w:ins>
      <w:del w:id="15045" w:author="韬 黄" w:date="2018-10-10T17:44:00Z">
        <w:r w:rsidRPr="005914D1" w:rsidDel="000D77D4">
          <w:delText>variations</w:delText>
        </w:r>
        <w:r w:rsidDel="000D77D4">
          <w:delText xml:space="preserve"> </w:delText>
        </w:r>
      </w:del>
      <w:del w:id="15046" w:author="韬 黄" w:date="2018-10-10T17:43:00Z">
        <w:r w:rsidDel="000D77D4">
          <w:delText>with five factors</w:delText>
        </w:r>
      </w:del>
      <w:ins w:id="15047" w:author="韬 黄" w:date="2018-10-10T17:43:00Z">
        <w:r>
          <w:t>have been retained</w:t>
        </w:r>
      </w:ins>
      <w:r>
        <w:t>.</w:t>
      </w:r>
    </w:p>
  </w:footnote>
  <w:footnote w:id="24">
    <w:p w14:paraId="27947BB9" w14:textId="77777777" w:rsidR="00DD170B" w:rsidRDefault="00DD170B" w:rsidP="004C569C">
      <w:pPr>
        <w:pStyle w:val="FootnoteText"/>
      </w:pPr>
      <w:r>
        <w:rPr>
          <w:rStyle w:val="FootnoteReference"/>
        </w:rPr>
        <w:footnoteRef/>
      </w:r>
      <w:r>
        <w:t xml:space="preserve"> In Table 6, we omit all small values for simplicity.</w:t>
      </w:r>
    </w:p>
  </w:footnote>
  <w:footnote w:id="25">
    <w:p w14:paraId="106285C9" w14:textId="41F8D874" w:rsidR="00DD170B" w:rsidRDefault="00DD170B">
      <w:pPr>
        <w:pStyle w:val="FootnoteText"/>
      </w:pPr>
      <w:ins w:id="16851" w:author="韬 黄" w:date="2018-10-15T21:46:00Z">
        <w:r>
          <w:rPr>
            <w:rStyle w:val="FootnoteReference"/>
          </w:rPr>
          <w:footnoteRef/>
        </w:r>
        <w:r>
          <w:t xml:space="preserve"> </w:t>
        </w:r>
        <w:r w:rsidRPr="00582E1E">
          <w:t xml:space="preserve">The results </w:t>
        </w:r>
        <w:r>
          <w:t xml:space="preserve">are consistent </w:t>
        </w:r>
        <w:r w:rsidRPr="00582E1E">
          <w:t xml:space="preserve">for other error measures and forecast horizons </w:t>
        </w:r>
      </w:ins>
      <w:ins w:id="16852" w:author="韬 黄" w:date="2018-10-15T21:47:00Z">
        <w:r>
          <w:t xml:space="preserve">and also for an alternative </w:t>
        </w:r>
        <w:r w:rsidRPr="00582E1E">
          <w:t xml:space="preserve">regression model </w:t>
        </w:r>
        <w:r>
          <w:t xml:space="preserve">which includes </w:t>
        </w:r>
        <w:r w:rsidRPr="00582E1E">
          <w:t>dummy variables for each product category</w:t>
        </w:r>
        <w:r>
          <w:t>.</w:t>
        </w:r>
      </w:ins>
    </w:p>
  </w:footnote>
  <w:footnote w:id="26">
    <w:p w14:paraId="065B219B" w14:textId="77777777" w:rsidR="00DD170B" w:rsidRDefault="00DD170B" w:rsidP="004C569C">
      <w:pPr>
        <w:pStyle w:val="FootnoteText"/>
      </w:pPr>
      <w:r>
        <w:rPr>
          <w:rStyle w:val="FootnoteReference"/>
        </w:rPr>
        <w:footnoteRef/>
      </w:r>
      <w:r>
        <w:t xml:space="preserve"> The results are similar for other forecast horizons.</w:t>
      </w:r>
    </w:p>
  </w:footnote>
  <w:footnote w:id="27">
    <w:p w14:paraId="7124F007" w14:textId="77777777" w:rsidR="00DD170B" w:rsidRDefault="00DD170B" w:rsidP="004C569C">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9"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3"/>
  </w:num>
  <w:num w:numId="3">
    <w:abstractNumId w:val="5"/>
  </w:num>
  <w:num w:numId="4">
    <w:abstractNumId w:val="11"/>
  </w:num>
  <w:num w:numId="5">
    <w:abstractNumId w:val="0"/>
  </w:num>
  <w:num w:numId="6">
    <w:abstractNumId w:val="6"/>
  </w:num>
  <w:num w:numId="7">
    <w:abstractNumId w:val="10"/>
  </w:num>
  <w:num w:numId="8">
    <w:abstractNumId w:val="12"/>
  </w:num>
  <w:num w:numId="9">
    <w:abstractNumId w:val="2"/>
  </w:num>
  <w:num w:numId="10">
    <w:abstractNumId w:val="4"/>
  </w:num>
  <w:num w:numId="11">
    <w:abstractNumId w:val="3"/>
  </w:num>
  <w:num w:numId="12">
    <w:abstractNumId w:val="9"/>
  </w:num>
  <w:num w:numId="13">
    <w:abstractNumId w:val="8"/>
  </w:num>
  <w:num w:numId="14">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g T  Dr (Surrey Business Schl)">
    <w15:presenceInfo w15:providerId="None" w15:userId="Huang T  Dr (Surrey Business Schl)"/>
  </w15:person>
  <w15:person w15:author="韬 黄">
    <w15:presenceInfo w15:providerId="Windows Live" w15:userId="9f1b7f56650ddffa"/>
  </w15:person>
  <w15:person w15:author="Tao Huang">
    <w15:presenceInfo w15:providerId="None" w15:userId="Tao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xtjQ1Njc2NDEyN7VQ0lEKTi0uzszPAykwNKkFACFo76AtAAAA"/>
    <w:docVar w:name="EN.InstantFormat" w:val="&lt;ENInstantFormat&gt;&lt;Enabled&gt;1&lt;/Enabled&gt;&lt;ScanUnformatted&gt;1&lt;/ScanUnformatted&gt;&lt;ScanChanges&gt;1&lt;/ScanChanges&gt;&lt;Suspended&gt;0&lt;/Suspended&gt;&lt;/ENInstantFormat&gt;"/>
    <w:docVar w:name="EN.Layout" w:val="&lt;ENLayout&gt;&lt;Style&gt;Euro J Operational Research (2)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56&lt;/item&gt;&lt;item&gt;657&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item&gt;766&lt;/item&gt;&lt;item&gt;767&lt;/item&gt;&lt;item&gt;769&lt;/item&gt;&lt;/record-ids&gt;&lt;/item&gt;&lt;/Libraries&gt;"/>
  </w:docVars>
  <w:rsids>
    <w:rsidRoot w:val="00A12412"/>
    <w:rsid w:val="00005851"/>
    <w:rsid w:val="00007CF1"/>
    <w:rsid w:val="00012C87"/>
    <w:rsid w:val="00014E58"/>
    <w:rsid w:val="00016A3D"/>
    <w:rsid w:val="00022B9A"/>
    <w:rsid w:val="00034593"/>
    <w:rsid w:val="00035364"/>
    <w:rsid w:val="00036F3E"/>
    <w:rsid w:val="000375C8"/>
    <w:rsid w:val="00047E6F"/>
    <w:rsid w:val="0005433F"/>
    <w:rsid w:val="00054AD7"/>
    <w:rsid w:val="00054E15"/>
    <w:rsid w:val="00055CA0"/>
    <w:rsid w:val="00056EC5"/>
    <w:rsid w:val="00067692"/>
    <w:rsid w:val="00074169"/>
    <w:rsid w:val="00075547"/>
    <w:rsid w:val="000806F7"/>
    <w:rsid w:val="00082EDF"/>
    <w:rsid w:val="00083122"/>
    <w:rsid w:val="00085F4A"/>
    <w:rsid w:val="00091706"/>
    <w:rsid w:val="0009290E"/>
    <w:rsid w:val="000945EC"/>
    <w:rsid w:val="000A0FB3"/>
    <w:rsid w:val="000A290A"/>
    <w:rsid w:val="000A4354"/>
    <w:rsid w:val="000A79BB"/>
    <w:rsid w:val="000B2D18"/>
    <w:rsid w:val="000B3614"/>
    <w:rsid w:val="000B364F"/>
    <w:rsid w:val="000C1E41"/>
    <w:rsid w:val="000C28FA"/>
    <w:rsid w:val="000D3ECA"/>
    <w:rsid w:val="000D4781"/>
    <w:rsid w:val="000D77D4"/>
    <w:rsid w:val="000E65BA"/>
    <w:rsid w:val="000E703E"/>
    <w:rsid w:val="000E7B0F"/>
    <w:rsid w:val="000F18D5"/>
    <w:rsid w:val="000F3E12"/>
    <w:rsid w:val="000F5B4A"/>
    <w:rsid w:val="0010287C"/>
    <w:rsid w:val="001061B1"/>
    <w:rsid w:val="001115CB"/>
    <w:rsid w:val="00115BA3"/>
    <w:rsid w:val="001363E9"/>
    <w:rsid w:val="0013725B"/>
    <w:rsid w:val="00146FB1"/>
    <w:rsid w:val="0015515A"/>
    <w:rsid w:val="001622F1"/>
    <w:rsid w:val="00167A32"/>
    <w:rsid w:val="001701E7"/>
    <w:rsid w:val="00171E24"/>
    <w:rsid w:val="001734F5"/>
    <w:rsid w:val="001739A3"/>
    <w:rsid w:val="00177E93"/>
    <w:rsid w:val="00186C09"/>
    <w:rsid w:val="001870D7"/>
    <w:rsid w:val="00190480"/>
    <w:rsid w:val="00197EE5"/>
    <w:rsid w:val="001A06A8"/>
    <w:rsid w:val="001A6FF2"/>
    <w:rsid w:val="001B11B0"/>
    <w:rsid w:val="001B2ED2"/>
    <w:rsid w:val="001C05F3"/>
    <w:rsid w:val="001C06DC"/>
    <w:rsid w:val="001C6973"/>
    <w:rsid w:val="001D423C"/>
    <w:rsid w:val="001E17BA"/>
    <w:rsid w:val="001E1D34"/>
    <w:rsid w:val="001F03BB"/>
    <w:rsid w:val="001F0FC1"/>
    <w:rsid w:val="001F237D"/>
    <w:rsid w:val="001F42DB"/>
    <w:rsid w:val="00204A3C"/>
    <w:rsid w:val="0020552F"/>
    <w:rsid w:val="00205AED"/>
    <w:rsid w:val="00221D13"/>
    <w:rsid w:val="00222DF1"/>
    <w:rsid w:val="00223CEF"/>
    <w:rsid w:val="00225907"/>
    <w:rsid w:val="00231A2C"/>
    <w:rsid w:val="00234D3A"/>
    <w:rsid w:val="0023589C"/>
    <w:rsid w:val="00237066"/>
    <w:rsid w:val="00242D09"/>
    <w:rsid w:val="002460AA"/>
    <w:rsid w:val="002502F3"/>
    <w:rsid w:val="002543A9"/>
    <w:rsid w:val="00256154"/>
    <w:rsid w:val="0025729D"/>
    <w:rsid w:val="00264638"/>
    <w:rsid w:val="0027407C"/>
    <w:rsid w:val="00274FB0"/>
    <w:rsid w:val="00284B39"/>
    <w:rsid w:val="002926CA"/>
    <w:rsid w:val="00292B3A"/>
    <w:rsid w:val="002932B1"/>
    <w:rsid w:val="00296321"/>
    <w:rsid w:val="002A1E92"/>
    <w:rsid w:val="002A280A"/>
    <w:rsid w:val="002B2A09"/>
    <w:rsid w:val="002B2EC7"/>
    <w:rsid w:val="002B561C"/>
    <w:rsid w:val="002B6799"/>
    <w:rsid w:val="002D075B"/>
    <w:rsid w:val="002D3C6E"/>
    <w:rsid w:val="002D5D4F"/>
    <w:rsid w:val="002D750F"/>
    <w:rsid w:val="002D75FB"/>
    <w:rsid w:val="002E0FFA"/>
    <w:rsid w:val="002E2A92"/>
    <w:rsid w:val="002E6972"/>
    <w:rsid w:val="002E6E29"/>
    <w:rsid w:val="002F0C32"/>
    <w:rsid w:val="002F2257"/>
    <w:rsid w:val="002F240F"/>
    <w:rsid w:val="002F2C0F"/>
    <w:rsid w:val="002F3428"/>
    <w:rsid w:val="002F7FA1"/>
    <w:rsid w:val="003043C8"/>
    <w:rsid w:val="00310EDD"/>
    <w:rsid w:val="00311F53"/>
    <w:rsid w:val="00320432"/>
    <w:rsid w:val="0032136A"/>
    <w:rsid w:val="00325585"/>
    <w:rsid w:val="00335695"/>
    <w:rsid w:val="00335B6F"/>
    <w:rsid w:val="00337B48"/>
    <w:rsid w:val="00340D98"/>
    <w:rsid w:val="003420B4"/>
    <w:rsid w:val="00345363"/>
    <w:rsid w:val="0034550F"/>
    <w:rsid w:val="00345A03"/>
    <w:rsid w:val="0035133A"/>
    <w:rsid w:val="00351A67"/>
    <w:rsid w:val="003552F9"/>
    <w:rsid w:val="00364488"/>
    <w:rsid w:val="0036493C"/>
    <w:rsid w:val="003670D1"/>
    <w:rsid w:val="003709C3"/>
    <w:rsid w:val="0037487B"/>
    <w:rsid w:val="00376AE7"/>
    <w:rsid w:val="003872AB"/>
    <w:rsid w:val="003879F0"/>
    <w:rsid w:val="00392574"/>
    <w:rsid w:val="003979BC"/>
    <w:rsid w:val="00397B17"/>
    <w:rsid w:val="003A03AB"/>
    <w:rsid w:val="003A2C45"/>
    <w:rsid w:val="003B0979"/>
    <w:rsid w:val="003B5830"/>
    <w:rsid w:val="003D50E2"/>
    <w:rsid w:val="003E0645"/>
    <w:rsid w:val="003E1103"/>
    <w:rsid w:val="003E14D5"/>
    <w:rsid w:val="003E6A80"/>
    <w:rsid w:val="003F1382"/>
    <w:rsid w:val="003F2E38"/>
    <w:rsid w:val="003F35D0"/>
    <w:rsid w:val="003F36EE"/>
    <w:rsid w:val="003F6A86"/>
    <w:rsid w:val="0040428E"/>
    <w:rsid w:val="0042237E"/>
    <w:rsid w:val="00425329"/>
    <w:rsid w:val="0042778F"/>
    <w:rsid w:val="00433F81"/>
    <w:rsid w:val="00434560"/>
    <w:rsid w:val="00435343"/>
    <w:rsid w:val="004364E5"/>
    <w:rsid w:val="00437B0F"/>
    <w:rsid w:val="004407C4"/>
    <w:rsid w:val="00447B77"/>
    <w:rsid w:val="00447E07"/>
    <w:rsid w:val="00447FCF"/>
    <w:rsid w:val="0045284F"/>
    <w:rsid w:val="004530DE"/>
    <w:rsid w:val="004637EE"/>
    <w:rsid w:val="00480A3E"/>
    <w:rsid w:val="00481E43"/>
    <w:rsid w:val="004860D7"/>
    <w:rsid w:val="00491D6F"/>
    <w:rsid w:val="00493B2C"/>
    <w:rsid w:val="00495DB2"/>
    <w:rsid w:val="00496F55"/>
    <w:rsid w:val="0049756D"/>
    <w:rsid w:val="004A048D"/>
    <w:rsid w:val="004A21E8"/>
    <w:rsid w:val="004A7E38"/>
    <w:rsid w:val="004B52C2"/>
    <w:rsid w:val="004C06C3"/>
    <w:rsid w:val="004C4071"/>
    <w:rsid w:val="004C4572"/>
    <w:rsid w:val="004C569C"/>
    <w:rsid w:val="004C57E6"/>
    <w:rsid w:val="004D2F08"/>
    <w:rsid w:val="004D5221"/>
    <w:rsid w:val="004E11C2"/>
    <w:rsid w:val="004E2920"/>
    <w:rsid w:val="004E423E"/>
    <w:rsid w:val="004E5D2C"/>
    <w:rsid w:val="004E7BD6"/>
    <w:rsid w:val="004F19B6"/>
    <w:rsid w:val="004F32B8"/>
    <w:rsid w:val="005008BF"/>
    <w:rsid w:val="0050105E"/>
    <w:rsid w:val="005043E3"/>
    <w:rsid w:val="00512580"/>
    <w:rsid w:val="00515F1A"/>
    <w:rsid w:val="00520442"/>
    <w:rsid w:val="0052155A"/>
    <w:rsid w:val="00530B4D"/>
    <w:rsid w:val="00536678"/>
    <w:rsid w:val="005367E7"/>
    <w:rsid w:val="00542A97"/>
    <w:rsid w:val="00542BCD"/>
    <w:rsid w:val="0054524E"/>
    <w:rsid w:val="00546C9C"/>
    <w:rsid w:val="005478A3"/>
    <w:rsid w:val="00552C8C"/>
    <w:rsid w:val="00562F4B"/>
    <w:rsid w:val="005651D0"/>
    <w:rsid w:val="0057406C"/>
    <w:rsid w:val="005764EB"/>
    <w:rsid w:val="00582C7E"/>
    <w:rsid w:val="00582CE3"/>
    <w:rsid w:val="00582E1E"/>
    <w:rsid w:val="0058332A"/>
    <w:rsid w:val="005861BF"/>
    <w:rsid w:val="00594B7F"/>
    <w:rsid w:val="005A3990"/>
    <w:rsid w:val="005A492D"/>
    <w:rsid w:val="005A623C"/>
    <w:rsid w:val="005B2FBA"/>
    <w:rsid w:val="005B3309"/>
    <w:rsid w:val="005B38B0"/>
    <w:rsid w:val="005B691D"/>
    <w:rsid w:val="005C209C"/>
    <w:rsid w:val="005C244F"/>
    <w:rsid w:val="005C6D5D"/>
    <w:rsid w:val="005D3548"/>
    <w:rsid w:val="005D35C8"/>
    <w:rsid w:val="005E35BF"/>
    <w:rsid w:val="005F23BE"/>
    <w:rsid w:val="005F265F"/>
    <w:rsid w:val="005F34F7"/>
    <w:rsid w:val="005F6BE6"/>
    <w:rsid w:val="00602E38"/>
    <w:rsid w:val="00603389"/>
    <w:rsid w:val="00612C69"/>
    <w:rsid w:val="00613F6F"/>
    <w:rsid w:val="00621CAC"/>
    <w:rsid w:val="006234D4"/>
    <w:rsid w:val="00624AE3"/>
    <w:rsid w:val="006276BB"/>
    <w:rsid w:val="00630A21"/>
    <w:rsid w:val="00635F25"/>
    <w:rsid w:val="00645EBF"/>
    <w:rsid w:val="0065311B"/>
    <w:rsid w:val="00653C51"/>
    <w:rsid w:val="00654905"/>
    <w:rsid w:val="00663302"/>
    <w:rsid w:val="00670B72"/>
    <w:rsid w:val="00672343"/>
    <w:rsid w:val="00695DCA"/>
    <w:rsid w:val="006A1F0B"/>
    <w:rsid w:val="006A315E"/>
    <w:rsid w:val="006A5092"/>
    <w:rsid w:val="006B3811"/>
    <w:rsid w:val="006B3906"/>
    <w:rsid w:val="006B51F4"/>
    <w:rsid w:val="006B62EC"/>
    <w:rsid w:val="006E05BA"/>
    <w:rsid w:val="006E774C"/>
    <w:rsid w:val="006F0394"/>
    <w:rsid w:val="006F2541"/>
    <w:rsid w:val="00706EB3"/>
    <w:rsid w:val="00712244"/>
    <w:rsid w:val="00713153"/>
    <w:rsid w:val="00720885"/>
    <w:rsid w:val="007210E3"/>
    <w:rsid w:val="00722638"/>
    <w:rsid w:val="007333F7"/>
    <w:rsid w:val="00747EBA"/>
    <w:rsid w:val="0075014F"/>
    <w:rsid w:val="00750702"/>
    <w:rsid w:val="00756E76"/>
    <w:rsid w:val="00757FAA"/>
    <w:rsid w:val="00762A15"/>
    <w:rsid w:val="00767E6C"/>
    <w:rsid w:val="00770417"/>
    <w:rsid w:val="00770815"/>
    <w:rsid w:val="00773744"/>
    <w:rsid w:val="00774AB9"/>
    <w:rsid w:val="00775B45"/>
    <w:rsid w:val="007775F5"/>
    <w:rsid w:val="0078177F"/>
    <w:rsid w:val="007948C4"/>
    <w:rsid w:val="007A2624"/>
    <w:rsid w:val="007A2D1F"/>
    <w:rsid w:val="007A5404"/>
    <w:rsid w:val="007C1BDE"/>
    <w:rsid w:val="007C40DD"/>
    <w:rsid w:val="007C4CAA"/>
    <w:rsid w:val="007C7C0A"/>
    <w:rsid w:val="007D00BD"/>
    <w:rsid w:val="007D3E66"/>
    <w:rsid w:val="007D70C3"/>
    <w:rsid w:val="007E1FBF"/>
    <w:rsid w:val="007E3D98"/>
    <w:rsid w:val="007F14DF"/>
    <w:rsid w:val="007F38D1"/>
    <w:rsid w:val="007F409A"/>
    <w:rsid w:val="007F431D"/>
    <w:rsid w:val="007F65EC"/>
    <w:rsid w:val="007F7DEA"/>
    <w:rsid w:val="00800805"/>
    <w:rsid w:val="00805323"/>
    <w:rsid w:val="00805DBD"/>
    <w:rsid w:val="008150E6"/>
    <w:rsid w:val="00836028"/>
    <w:rsid w:val="00840994"/>
    <w:rsid w:val="00842379"/>
    <w:rsid w:val="008509F8"/>
    <w:rsid w:val="00852DAA"/>
    <w:rsid w:val="0085368C"/>
    <w:rsid w:val="00857716"/>
    <w:rsid w:val="00866EDE"/>
    <w:rsid w:val="00867D90"/>
    <w:rsid w:val="00871388"/>
    <w:rsid w:val="00875203"/>
    <w:rsid w:val="0088392D"/>
    <w:rsid w:val="008868C4"/>
    <w:rsid w:val="00890752"/>
    <w:rsid w:val="00893809"/>
    <w:rsid w:val="00895375"/>
    <w:rsid w:val="008961F4"/>
    <w:rsid w:val="00896500"/>
    <w:rsid w:val="008967F7"/>
    <w:rsid w:val="008A03FE"/>
    <w:rsid w:val="008B5617"/>
    <w:rsid w:val="008B6C63"/>
    <w:rsid w:val="008C785D"/>
    <w:rsid w:val="008D3B1B"/>
    <w:rsid w:val="008D47B6"/>
    <w:rsid w:val="008E327C"/>
    <w:rsid w:val="008E6ADD"/>
    <w:rsid w:val="008E7396"/>
    <w:rsid w:val="008F47BF"/>
    <w:rsid w:val="008F7245"/>
    <w:rsid w:val="00902F31"/>
    <w:rsid w:val="00905CCD"/>
    <w:rsid w:val="00923B28"/>
    <w:rsid w:val="00933A2C"/>
    <w:rsid w:val="00953EEF"/>
    <w:rsid w:val="009540DF"/>
    <w:rsid w:val="0095589B"/>
    <w:rsid w:val="00955B73"/>
    <w:rsid w:val="0095622D"/>
    <w:rsid w:val="00960614"/>
    <w:rsid w:val="00967A41"/>
    <w:rsid w:val="009842E7"/>
    <w:rsid w:val="00985B8E"/>
    <w:rsid w:val="009937A3"/>
    <w:rsid w:val="00995A7F"/>
    <w:rsid w:val="009A0DB3"/>
    <w:rsid w:val="009A3958"/>
    <w:rsid w:val="009B23C7"/>
    <w:rsid w:val="009D06D3"/>
    <w:rsid w:val="009D7275"/>
    <w:rsid w:val="009E4FFF"/>
    <w:rsid w:val="009F24AB"/>
    <w:rsid w:val="009F6418"/>
    <w:rsid w:val="00A026AF"/>
    <w:rsid w:val="00A06C86"/>
    <w:rsid w:val="00A06C88"/>
    <w:rsid w:val="00A1045F"/>
    <w:rsid w:val="00A12412"/>
    <w:rsid w:val="00A15F8D"/>
    <w:rsid w:val="00A2019E"/>
    <w:rsid w:val="00A22F54"/>
    <w:rsid w:val="00A23F67"/>
    <w:rsid w:val="00A24CA1"/>
    <w:rsid w:val="00A278A1"/>
    <w:rsid w:val="00A333D8"/>
    <w:rsid w:val="00A37253"/>
    <w:rsid w:val="00A3747B"/>
    <w:rsid w:val="00A40E49"/>
    <w:rsid w:val="00A4326F"/>
    <w:rsid w:val="00A4511D"/>
    <w:rsid w:val="00A5202A"/>
    <w:rsid w:val="00A54C5D"/>
    <w:rsid w:val="00A6397A"/>
    <w:rsid w:val="00A703A2"/>
    <w:rsid w:val="00A704DC"/>
    <w:rsid w:val="00A71A0C"/>
    <w:rsid w:val="00A76E84"/>
    <w:rsid w:val="00A815B8"/>
    <w:rsid w:val="00A8562B"/>
    <w:rsid w:val="00A86513"/>
    <w:rsid w:val="00A877B6"/>
    <w:rsid w:val="00A91D7D"/>
    <w:rsid w:val="00A932AD"/>
    <w:rsid w:val="00A947BA"/>
    <w:rsid w:val="00A96061"/>
    <w:rsid w:val="00AA5E04"/>
    <w:rsid w:val="00AA66FA"/>
    <w:rsid w:val="00AB3254"/>
    <w:rsid w:val="00AB52D5"/>
    <w:rsid w:val="00AB5FD0"/>
    <w:rsid w:val="00AC0225"/>
    <w:rsid w:val="00AC1D09"/>
    <w:rsid w:val="00AC5038"/>
    <w:rsid w:val="00AC683D"/>
    <w:rsid w:val="00AD25FA"/>
    <w:rsid w:val="00AD686C"/>
    <w:rsid w:val="00AD68EA"/>
    <w:rsid w:val="00AE2F8D"/>
    <w:rsid w:val="00AF07FD"/>
    <w:rsid w:val="00AF1B4A"/>
    <w:rsid w:val="00AF699C"/>
    <w:rsid w:val="00B0748D"/>
    <w:rsid w:val="00B12B94"/>
    <w:rsid w:val="00B13292"/>
    <w:rsid w:val="00B1395E"/>
    <w:rsid w:val="00B17C65"/>
    <w:rsid w:val="00B21D19"/>
    <w:rsid w:val="00B22842"/>
    <w:rsid w:val="00B22C14"/>
    <w:rsid w:val="00B23BBE"/>
    <w:rsid w:val="00B33BAC"/>
    <w:rsid w:val="00B34911"/>
    <w:rsid w:val="00B37A5D"/>
    <w:rsid w:val="00B40D02"/>
    <w:rsid w:val="00B417BC"/>
    <w:rsid w:val="00B422C7"/>
    <w:rsid w:val="00B4299E"/>
    <w:rsid w:val="00B43926"/>
    <w:rsid w:val="00B5013C"/>
    <w:rsid w:val="00B52D54"/>
    <w:rsid w:val="00B605BC"/>
    <w:rsid w:val="00B60803"/>
    <w:rsid w:val="00B60A80"/>
    <w:rsid w:val="00B66650"/>
    <w:rsid w:val="00B74725"/>
    <w:rsid w:val="00B83D83"/>
    <w:rsid w:val="00B865E0"/>
    <w:rsid w:val="00B90A4E"/>
    <w:rsid w:val="00B90FDD"/>
    <w:rsid w:val="00B92485"/>
    <w:rsid w:val="00B931DB"/>
    <w:rsid w:val="00B96340"/>
    <w:rsid w:val="00BA49B2"/>
    <w:rsid w:val="00BB080E"/>
    <w:rsid w:val="00BB1F90"/>
    <w:rsid w:val="00BC116E"/>
    <w:rsid w:val="00BD189E"/>
    <w:rsid w:val="00BD4D35"/>
    <w:rsid w:val="00BD51C7"/>
    <w:rsid w:val="00BE09BC"/>
    <w:rsid w:val="00BE2B29"/>
    <w:rsid w:val="00BE36A5"/>
    <w:rsid w:val="00BE47D5"/>
    <w:rsid w:val="00BE668B"/>
    <w:rsid w:val="00BF0F87"/>
    <w:rsid w:val="00BF1E96"/>
    <w:rsid w:val="00BF30BA"/>
    <w:rsid w:val="00BF6EA1"/>
    <w:rsid w:val="00BF701E"/>
    <w:rsid w:val="00BF736B"/>
    <w:rsid w:val="00BF7EFF"/>
    <w:rsid w:val="00C028F9"/>
    <w:rsid w:val="00C02B7D"/>
    <w:rsid w:val="00C04584"/>
    <w:rsid w:val="00C16661"/>
    <w:rsid w:val="00C173D1"/>
    <w:rsid w:val="00C22FED"/>
    <w:rsid w:val="00C2321D"/>
    <w:rsid w:val="00C236E2"/>
    <w:rsid w:val="00C240F3"/>
    <w:rsid w:val="00C24F5D"/>
    <w:rsid w:val="00C259E2"/>
    <w:rsid w:val="00C32653"/>
    <w:rsid w:val="00C4242D"/>
    <w:rsid w:val="00C51179"/>
    <w:rsid w:val="00C53600"/>
    <w:rsid w:val="00C54454"/>
    <w:rsid w:val="00C56B8D"/>
    <w:rsid w:val="00C61572"/>
    <w:rsid w:val="00C7134F"/>
    <w:rsid w:val="00C73E2B"/>
    <w:rsid w:val="00C85EE5"/>
    <w:rsid w:val="00CA09B3"/>
    <w:rsid w:val="00CA562B"/>
    <w:rsid w:val="00CC1C39"/>
    <w:rsid w:val="00CC40D4"/>
    <w:rsid w:val="00CD360E"/>
    <w:rsid w:val="00CD6CF3"/>
    <w:rsid w:val="00CE011F"/>
    <w:rsid w:val="00CF23D3"/>
    <w:rsid w:val="00D00CDA"/>
    <w:rsid w:val="00D0184B"/>
    <w:rsid w:val="00D04818"/>
    <w:rsid w:val="00D10B7F"/>
    <w:rsid w:val="00D12825"/>
    <w:rsid w:val="00D12B8C"/>
    <w:rsid w:val="00D12C10"/>
    <w:rsid w:val="00D15B25"/>
    <w:rsid w:val="00D21C32"/>
    <w:rsid w:val="00D3045E"/>
    <w:rsid w:val="00D3074E"/>
    <w:rsid w:val="00D31744"/>
    <w:rsid w:val="00D34982"/>
    <w:rsid w:val="00D45370"/>
    <w:rsid w:val="00D45D02"/>
    <w:rsid w:val="00D46275"/>
    <w:rsid w:val="00D4638E"/>
    <w:rsid w:val="00D57281"/>
    <w:rsid w:val="00D61CBC"/>
    <w:rsid w:val="00D6301A"/>
    <w:rsid w:val="00D64D93"/>
    <w:rsid w:val="00D67136"/>
    <w:rsid w:val="00D73D32"/>
    <w:rsid w:val="00D90D91"/>
    <w:rsid w:val="00D9617D"/>
    <w:rsid w:val="00D97D4B"/>
    <w:rsid w:val="00DA3FD3"/>
    <w:rsid w:val="00DA78F6"/>
    <w:rsid w:val="00DB006A"/>
    <w:rsid w:val="00DB0CFF"/>
    <w:rsid w:val="00DB0F5A"/>
    <w:rsid w:val="00DB51B8"/>
    <w:rsid w:val="00DC1F99"/>
    <w:rsid w:val="00DC4D80"/>
    <w:rsid w:val="00DC729D"/>
    <w:rsid w:val="00DD06AA"/>
    <w:rsid w:val="00DD170B"/>
    <w:rsid w:val="00DD2954"/>
    <w:rsid w:val="00DD3A5D"/>
    <w:rsid w:val="00DD78B9"/>
    <w:rsid w:val="00DE1C7B"/>
    <w:rsid w:val="00DE758E"/>
    <w:rsid w:val="00DF5C9F"/>
    <w:rsid w:val="00DF6082"/>
    <w:rsid w:val="00DF63E6"/>
    <w:rsid w:val="00E03382"/>
    <w:rsid w:val="00E03777"/>
    <w:rsid w:val="00E0707D"/>
    <w:rsid w:val="00E12B66"/>
    <w:rsid w:val="00E130B5"/>
    <w:rsid w:val="00E138EF"/>
    <w:rsid w:val="00E42CD4"/>
    <w:rsid w:val="00E479D3"/>
    <w:rsid w:val="00E502CE"/>
    <w:rsid w:val="00E5195A"/>
    <w:rsid w:val="00E52626"/>
    <w:rsid w:val="00E5291F"/>
    <w:rsid w:val="00E53789"/>
    <w:rsid w:val="00E6382D"/>
    <w:rsid w:val="00E65ED9"/>
    <w:rsid w:val="00E66385"/>
    <w:rsid w:val="00E71CFC"/>
    <w:rsid w:val="00E76277"/>
    <w:rsid w:val="00E76565"/>
    <w:rsid w:val="00E811F4"/>
    <w:rsid w:val="00E926EA"/>
    <w:rsid w:val="00E93682"/>
    <w:rsid w:val="00EA16FD"/>
    <w:rsid w:val="00EA41AC"/>
    <w:rsid w:val="00EB0B4C"/>
    <w:rsid w:val="00EB4012"/>
    <w:rsid w:val="00EB518C"/>
    <w:rsid w:val="00EC54D8"/>
    <w:rsid w:val="00EF17F9"/>
    <w:rsid w:val="00EF6EC7"/>
    <w:rsid w:val="00F211E2"/>
    <w:rsid w:val="00F22C87"/>
    <w:rsid w:val="00F27DBF"/>
    <w:rsid w:val="00F323A5"/>
    <w:rsid w:val="00F34E57"/>
    <w:rsid w:val="00F3757F"/>
    <w:rsid w:val="00F435AE"/>
    <w:rsid w:val="00F44520"/>
    <w:rsid w:val="00F51DC0"/>
    <w:rsid w:val="00F5356F"/>
    <w:rsid w:val="00F55F33"/>
    <w:rsid w:val="00F63FDB"/>
    <w:rsid w:val="00F80E18"/>
    <w:rsid w:val="00F8382E"/>
    <w:rsid w:val="00F90753"/>
    <w:rsid w:val="00F964B4"/>
    <w:rsid w:val="00FA376A"/>
    <w:rsid w:val="00FA3B99"/>
    <w:rsid w:val="00FA44AA"/>
    <w:rsid w:val="00FA6BCB"/>
    <w:rsid w:val="00FB0D52"/>
    <w:rsid w:val="00FC51CF"/>
    <w:rsid w:val="00FC610D"/>
    <w:rsid w:val="00FC6936"/>
    <w:rsid w:val="00FC7602"/>
    <w:rsid w:val="00FC7C7C"/>
    <w:rsid w:val="00FD5CA1"/>
    <w:rsid w:val="00FD6831"/>
    <w:rsid w:val="00FD73AC"/>
    <w:rsid w:val="00FE61A4"/>
    <w:rsid w:val="00FF3ED4"/>
    <w:rsid w:val="00FF5030"/>
    <w:rsid w:val="00FF5251"/>
    <w:rsid w:val="00FF5F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BF"/>
  <w15:chartTrackingRefBased/>
  <w15:docId w15:val="{4AFD849B-8FFD-4339-A5C2-0B4B580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C569C"/>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C569C"/>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569C"/>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C569C"/>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C569C"/>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C569C"/>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C56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69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6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C569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C569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C569C"/>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C569C"/>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C569C"/>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C569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56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69C"/>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C569C"/>
    <w:pPr>
      <w:spacing w:after="0" w:line="240" w:lineRule="auto"/>
    </w:pPr>
    <w:rPr>
      <w:sz w:val="20"/>
      <w:szCs w:val="20"/>
    </w:rPr>
  </w:style>
  <w:style w:type="character" w:customStyle="1" w:styleId="FootnoteTextChar">
    <w:name w:val="Footnote Text Char"/>
    <w:basedOn w:val="DefaultParagraphFont"/>
    <w:link w:val="FootnoteText"/>
    <w:uiPriority w:val="99"/>
    <w:rsid w:val="004C569C"/>
    <w:rPr>
      <w:rFonts w:ascii="Times New Roman" w:hAnsi="Times New Roman"/>
      <w:sz w:val="20"/>
      <w:szCs w:val="20"/>
    </w:rPr>
  </w:style>
  <w:style w:type="character" w:styleId="FootnoteReference">
    <w:name w:val="footnote reference"/>
    <w:basedOn w:val="DefaultParagraphFont"/>
    <w:uiPriority w:val="99"/>
    <w:semiHidden/>
    <w:unhideWhenUsed/>
    <w:rsid w:val="004C569C"/>
    <w:rPr>
      <w:vertAlign w:val="superscript"/>
    </w:rPr>
  </w:style>
  <w:style w:type="character" w:customStyle="1" w:styleId="apple-style-span">
    <w:name w:val="apple-style-span"/>
    <w:basedOn w:val="DefaultParagraphFont"/>
    <w:rsid w:val="004C569C"/>
  </w:style>
  <w:style w:type="paragraph" w:styleId="NormalWeb">
    <w:name w:val="Normal (Web)"/>
    <w:basedOn w:val="Normal"/>
    <w:uiPriority w:val="99"/>
    <w:unhideWhenUsed/>
    <w:rsid w:val="004C569C"/>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C569C"/>
    <w:rPr>
      <w:color w:val="0563C1" w:themeColor="hyperlink"/>
      <w:u w:val="single"/>
    </w:rPr>
  </w:style>
  <w:style w:type="paragraph" w:styleId="ListParagraph">
    <w:name w:val="List Paragraph"/>
    <w:basedOn w:val="Normal"/>
    <w:uiPriority w:val="34"/>
    <w:qFormat/>
    <w:rsid w:val="004C569C"/>
    <w:pPr>
      <w:ind w:left="720"/>
      <w:contextualSpacing/>
    </w:pPr>
  </w:style>
  <w:style w:type="paragraph" w:styleId="TOCHeading">
    <w:name w:val="TOC Heading"/>
    <w:basedOn w:val="Heading1"/>
    <w:next w:val="Normal"/>
    <w:uiPriority w:val="39"/>
    <w:unhideWhenUsed/>
    <w:qFormat/>
    <w:rsid w:val="004C569C"/>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C569C"/>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C"/>
    <w:rPr>
      <w:rFonts w:ascii="Tahoma" w:hAnsi="Tahoma" w:cs="Tahoma"/>
      <w:sz w:val="16"/>
      <w:szCs w:val="16"/>
    </w:rPr>
  </w:style>
  <w:style w:type="paragraph" w:styleId="TOC2">
    <w:name w:val="toc 2"/>
    <w:basedOn w:val="Normal"/>
    <w:next w:val="Normal"/>
    <w:autoRedefine/>
    <w:uiPriority w:val="39"/>
    <w:unhideWhenUsed/>
    <w:qFormat/>
    <w:rsid w:val="004C569C"/>
    <w:pPr>
      <w:spacing w:after="100"/>
      <w:ind w:left="240"/>
    </w:pPr>
  </w:style>
  <w:style w:type="paragraph" w:styleId="TOC3">
    <w:name w:val="toc 3"/>
    <w:basedOn w:val="Normal"/>
    <w:next w:val="Normal"/>
    <w:autoRedefine/>
    <w:uiPriority w:val="39"/>
    <w:unhideWhenUsed/>
    <w:qFormat/>
    <w:rsid w:val="004C569C"/>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C569C"/>
    <w:rPr>
      <w:rFonts w:ascii="Times New Roman" w:hAnsi="Times New Roman"/>
      <w:sz w:val="24"/>
      <w:lang w:val="en-US"/>
    </w:rPr>
  </w:style>
  <w:style w:type="paragraph" w:styleId="Header">
    <w:name w:val="header"/>
    <w:basedOn w:val="Normal"/>
    <w:link w:val="HeaderChar"/>
    <w:uiPriority w:val="99"/>
    <w:unhideWhenUsed/>
    <w:rsid w:val="004C569C"/>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C569C"/>
    <w:rPr>
      <w:rFonts w:ascii="Times New Roman" w:hAnsi="Times New Roman"/>
      <w:sz w:val="24"/>
    </w:rPr>
  </w:style>
  <w:style w:type="paragraph" w:styleId="Footer">
    <w:name w:val="footer"/>
    <w:basedOn w:val="Normal"/>
    <w:link w:val="FooterChar"/>
    <w:uiPriority w:val="99"/>
    <w:unhideWhenUsed/>
    <w:rsid w:val="004C569C"/>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C569C"/>
    <w:rPr>
      <w:rFonts w:ascii="Times New Roman" w:hAnsi="Times New Roman"/>
      <w:sz w:val="24"/>
      <w:lang w:val="en-US"/>
    </w:rPr>
  </w:style>
  <w:style w:type="character" w:customStyle="1" w:styleId="word">
    <w:name w:val="word"/>
    <w:basedOn w:val="DefaultParagraphFont"/>
    <w:rsid w:val="004C569C"/>
  </w:style>
  <w:style w:type="character" w:customStyle="1" w:styleId="apple-converted-space">
    <w:name w:val="apple-converted-space"/>
    <w:basedOn w:val="DefaultParagraphFont"/>
    <w:rsid w:val="004C569C"/>
  </w:style>
  <w:style w:type="table" w:customStyle="1" w:styleId="LightShading1">
    <w:name w:val="Light Shading1"/>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C569C"/>
    <w:rPr>
      <w:color w:val="808080"/>
    </w:rPr>
  </w:style>
  <w:style w:type="table" w:styleId="TableGrid">
    <w:name w:val="Table Grid"/>
    <w:basedOn w:val="TableNormal"/>
    <w:uiPriority w:val="39"/>
    <w:rsid w:val="004C56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C56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C569C"/>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C569C"/>
    <w:rPr>
      <w:sz w:val="20"/>
      <w:szCs w:val="20"/>
    </w:rPr>
  </w:style>
  <w:style w:type="character" w:styleId="EndnoteReference">
    <w:name w:val="endnote reference"/>
    <w:basedOn w:val="DefaultParagraphFont"/>
    <w:uiPriority w:val="99"/>
    <w:semiHidden/>
    <w:unhideWhenUsed/>
    <w:rsid w:val="004C569C"/>
    <w:rPr>
      <w:vertAlign w:val="superscript"/>
    </w:rPr>
  </w:style>
  <w:style w:type="table" w:customStyle="1" w:styleId="LightShading2">
    <w:name w:val="Light Shading2"/>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C569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C569C"/>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C569C"/>
    <w:rPr>
      <w:b/>
      <w:bCs/>
      <w:i w:val="0"/>
      <w:iCs w:val="0"/>
    </w:rPr>
  </w:style>
  <w:style w:type="paragraph" w:styleId="Date">
    <w:name w:val="Date"/>
    <w:basedOn w:val="Normal"/>
    <w:next w:val="Normal"/>
    <w:link w:val="DateChar"/>
    <w:uiPriority w:val="99"/>
    <w:semiHidden/>
    <w:unhideWhenUsed/>
    <w:rsid w:val="004C569C"/>
    <w:rPr>
      <w:rFonts w:asciiTheme="minorHAnsi" w:hAnsiTheme="minorHAnsi"/>
      <w:sz w:val="22"/>
      <w:lang w:val="en-US"/>
    </w:rPr>
  </w:style>
  <w:style w:type="character" w:customStyle="1" w:styleId="DateChar">
    <w:name w:val="Date Char"/>
    <w:basedOn w:val="DefaultParagraphFont"/>
    <w:link w:val="Date"/>
    <w:uiPriority w:val="99"/>
    <w:semiHidden/>
    <w:rsid w:val="004C569C"/>
    <w:rPr>
      <w:lang w:val="en-US"/>
    </w:rPr>
  </w:style>
  <w:style w:type="character" w:styleId="FollowedHyperlink">
    <w:name w:val="FollowedHyperlink"/>
    <w:basedOn w:val="DefaultParagraphFont"/>
    <w:uiPriority w:val="99"/>
    <w:semiHidden/>
    <w:unhideWhenUsed/>
    <w:rsid w:val="004C569C"/>
    <w:rPr>
      <w:color w:val="954F72" w:themeColor="followedHyperlink"/>
      <w:u w:val="single"/>
    </w:rPr>
  </w:style>
  <w:style w:type="paragraph" w:styleId="TOC4">
    <w:name w:val="toc 4"/>
    <w:basedOn w:val="Normal"/>
    <w:next w:val="Normal"/>
    <w:autoRedefine/>
    <w:uiPriority w:val="39"/>
    <w:unhideWhenUsed/>
    <w:rsid w:val="004C569C"/>
    <w:pPr>
      <w:spacing w:after="100"/>
      <w:ind w:left="660"/>
    </w:pPr>
    <w:rPr>
      <w:rFonts w:asciiTheme="minorHAnsi" w:hAnsiTheme="minorHAnsi"/>
      <w:sz w:val="22"/>
    </w:rPr>
  </w:style>
  <w:style w:type="paragraph" w:styleId="TOC5">
    <w:name w:val="toc 5"/>
    <w:basedOn w:val="Normal"/>
    <w:next w:val="Normal"/>
    <w:autoRedefine/>
    <w:uiPriority w:val="39"/>
    <w:unhideWhenUsed/>
    <w:rsid w:val="004C569C"/>
    <w:pPr>
      <w:spacing w:after="100"/>
      <w:ind w:left="880"/>
    </w:pPr>
    <w:rPr>
      <w:rFonts w:asciiTheme="minorHAnsi" w:hAnsiTheme="minorHAnsi"/>
      <w:sz w:val="22"/>
    </w:rPr>
  </w:style>
  <w:style w:type="paragraph" w:styleId="TOC6">
    <w:name w:val="toc 6"/>
    <w:basedOn w:val="Normal"/>
    <w:next w:val="Normal"/>
    <w:autoRedefine/>
    <w:uiPriority w:val="39"/>
    <w:unhideWhenUsed/>
    <w:rsid w:val="004C569C"/>
    <w:pPr>
      <w:spacing w:after="100"/>
      <w:ind w:left="1100"/>
    </w:pPr>
    <w:rPr>
      <w:rFonts w:asciiTheme="minorHAnsi" w:hAnsiTheme="minorHAnsi"/>
      <w:sz w:val="22"/>
    </w:rPr>
  </w:style>
  <w:style w:type="paragraph" w:styleId="TOC7">
    <w:name w:val="toc 7"/>
    <w:basedOn w:val="Normal"/>
    <w:next w:val="Normal"/>
    <w:autoRedefine/>
    <w:uiPriority w:val="39"/>
    <w:unhideWhenUsed/>
    <w:rsid w:val="004C569C"/>
    <w:pPr>
      <w:spacing w:after="100"/>
      <w:ind w:left="1320"/>
    </w:pPr>
    <w:rPr>
      <w:rFonts w:asciiTheme="minorHAnsi" w:hAnsiTheme="minorHAnsi"/>
      <w:sz w:val="22"/>
    </w:rPr>
  </w:style>
  <w:style w:type="paragraph" w:styleId="TOC8">
    <w:name w:val="toc 8"/>
    <w:basedOn w:val="Normal"/>
    <w:next w:val="Normal"/>
    <w:autoRedefine/>
    <w:uiPriority w:val="39"/>
    <w:unhideWhenUsed/>
    <w:rsid w:val="004C569C"/>
    <w:pPr>
      <w:spacing w:after="100"/>
      <w:ind w:left="1540"/>
    </w:pPr>
    <w:rPr>
      <w:rFonts w:asciiTheme="minorHAnsi" w:hAnsiTheme="minorHAnsi"/>
      <w:sz w:val="22"/>
    </w:rPr>
  </w:style>
  <w:style w:type="paragraph" w:styleId="TOC9">
    <w:name w:val="toc 9"/>
    <w:basedOn w:val="Normal"/>
    <w:next w:val="Normal"/>
    <w:autoRedefine/>
    <w:uiPriority w:val="39"/>
    <w:unhideWhenUsed/>
    <w:rsid w:val="004C569C"/>
    <w:pPr>
      <w:spacing w:after="100"/>
      <w:ind w:left="1760"/>
    </w:pPr>
    <w:rPr>
      <w:rFonts w:asciiTheme="minorHAnsi" w:hAnsiTheme="minorHAnsi"/>
      <w:sz w:val="22"/>
    </w:rPr>
  </w:style>
  <w:style w:type="paragraph" w:styleId="Caption">
    <w:name w:val="caption"/>
    <w:basedOn w:val="Normal"/>
    <w:next w:val="Normal"/>
    <w:uiPriority w:val="35"/>
    <w:unhideWhenUsed/>
    <w:qFormat/>
    <w:rsid w:val="004C569C"/>
    <w:pPr>
      <w:spacing w:line="360" w:lineRule="auto"/>
      <w:jc w:val="center"/>
    </w:pPr>
    <w:rPr>
      <w:bCs/>
      <w:szCs w:val="18"/>
    </w:rPr>
  </w:style>
  <w:style w:type="paragraph" w:styleId="TableofFigures">
    <w:name w:val="table of figures"/>
    <w:basedOn w:val="Normal"/>
    <w:next w:val="Normal"/>
    <w:uiPriority w:val="99"/>
    <w:unhideWhenUsed/>
    <w:rsid w:val="004C569C"/>
    <w:pPr>
      <w:spacing w:after="0"/>
    </w:pPr>
  </w:style>
  <w:style w:type="numbering" w:customStyle="1" w:styleId="Style1">
    <w:name w:val="Style1"/>
    <w:uiPriority w:val="99"/>
    <w:rsid w:val="004C569C"/>
    <w:pPr>
      <w:numPr>
        <w:numId w:val="3"/>
      </w:numPr>
    </w:pPr>
  </w:style>
  <w:style w:type="numbering" w:customStyle="1" w:styleId="Style2">
    <w:name w:val="Style2"/>
    <w:uiPriority w:val="99"/>
    <w:rsid w:val="004C569C"/>
    <w:pPr>
      <w:numPr>
        <w:numId w:val="4"/>
      </w:numPr>
    </w:pPr>
  </w:style>
  <w:style w:type="numbering" w:customStyle="1" w:styleId="Style3">
    <w:name w:val="Style3"/>
    <w:uiPriority w:val="99"/>
    <w:rsid w:val="004C569C"/>
    <w:pPr>
      <w:numPr>
        <w:numId w:val="5"/>
      </w:numPr>
    </w:pPr>
  </w:style>
  <w:style w:type="numbering" w:customStyle="1" w:styleId="Style4">
    <w:name w:val="Style4"/>
    <w:uiPriority w:val="99"/>
    <w:rsid w:val="004C569C"/>
    <w:pPr>
      <w:numPr>
        <w:numId w:val="6"/>
      </w:numPr>
    </w:pPr>
  </w:style>
  <w:style w:type="paragraph" w:styleId="DocumentMap">
    <w:name w:val="Document Map"/>
    <w:basedOn w:val="Normal"/>
    <w:link w:val="DocumentMapChar"/>
    <w:uiPriority w:val="99"/>
    <w:semiHidden/>
    <w:unhideWhenUsed/>
    <w:rsid w:val="004C56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569C"/>
    <w:rPr>
      <w:rFonts w:ascii="Tahoma" w:hAnsi="Tahoma" w:cs="Tahoma"/>
      <w:sz w:val="16"/>
      <w:szCs w:val="16"/>
    </w:rPr>
  </w:style>
  <w:style w:type="character" w:styleId="CommentReference">
    <w:name w:val="annotation reference"/>
    <w:basedOn w:val="DefaultParagraphFont"/>
    <w:uiPriority w:val="99"/>
    <w:semiHidden/>
    <w:unhideWhenUsed/>
    <w:rsid w:val="004C569C"/>
    <w:rPr>
      <w:sz w:val="16"/>
      <w:szCs w:val="16"/>
    </w:rPr>
  </w:style>
  <w:style w:type="paragraph" w:styleId="CommentText">
    <w:name w:val="annotation text"/>
    <w:basedOn w:val="Normal"/>
    <w:link w:val="CommentTextChar"/>
    <w:uiPriority w:val="99"/>
    <w:unhideWhenUsed/>
    <w:rsid w:val="004C569C"/>
    <w:pPr>
      <w:spacing w:line="240" w:lineRule="auto"/>
    </w:pPr>
    <w:rPr>
      <w:sz w:val="20"/>
      <w:szCs w:val="20"/>
    </w:rPr>
  </w:style>
  <w:style w:type="character" w:customStyle="1" w:styleId="CommentTextChar">
    <w:name w:val="Comment Text Char"/>
    <w:basedOn w:val="DefaultParagraphFont"/>
    <w:link w:val="CommentText"/>
    <w:uiPriority w:val="99"/>
    <w:rsid w:val="004C56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9C"/>
    <w:rPr>
      <w:b/>
      <w:bCs/>
    </w:rPr>
  </w:style>
  <w:style w:type="character" w:customStyle="1" w:styleId="CommentSubjectChar">
    <w:name w:val="Comment Subject Char"/>
    <w:basedOn w:val="CommentTextChar"/>
    <w:link w:val="CommentSubject"/>
    <w:uiPriority w:val="99"/>
    <w:semiHidden/>
    <w:rsid w:val="004C569C"/>
    <w:rPr>
      <w:rFonts w:ascii="Times New Roman" w:hAnsi="Times New Roman"/>
      <w:b/>
      <w:bCs/>
      <w:sz w:val="20"/>
      <w:szCs w:val="20"/>
    </w:rPr>
  </w:style>
  <w:style w:type="paragraph" w:styleId="Revision">
    <w:name w:val="Revision"/>
    <w:hidden/>
    <w:uiPriority w:val="99"/>
    <w:semiHidden/>
    <w:rsid w:val="004C569C"/>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C569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C569C"/>
    <w:rPr>
      <w:rFonts w:ascii="Times New Roman" w:hAnsi="Times New Roman" w:cs="Times New Roman"/>
      <w:noProof/>
      <w:sz w:val="24"/>
    </w:rPr>
  </w:style>
  <w:style w:type="paragraph" w:customStyle="1" w:styleId="EndNoteBibliography">
    <w:name w:val="EndNote Bibliography"/>
    <w:basedOn w:val="Normal"/>
    <w:link w:val="EndNoteBibliographyChar"/>
    <w:rsid w:val="004C569C"/>
    <w:pPr>
      <w:spacing w:line="240" w:lineRule="auto"/>
    </w:pPr>
    <w:rPr>
      <w:rFonts w:cs="Times New Roman"/>
      <w:noProof/>
    </w:rPr>
  </w:style>
  <w:style w:type="character" w:customStyle="1" w:styleId="EndNoteBibliographyChar">
    <w:name w:val="EndNote Bibliography Char"/>
    <w:basedOn w:val="DefaultParagraphFont"/>
    <w:link w:val="EndNoteBibliography"/>
    <w:rsid w:val="004C569C"/>
    <w:rPr>
      <w:rFonts w:ascii="Times New Roman" w:hAnsi="Times New Roman" w:cs="Times New Roman"/>
      <w:noProof/>
      <w:sz w:val="24"/>
    </w:rPr>
  </w:style>
  <w:style w:type="table" w:customStyle="1" w:styleId="ListTable1Light1">
    <w:name w:val="List Table 1 Light1"/>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C5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C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C569C"/>
    <w:rPr>
      <w:color w:val="2B579A"/>
      <w:shd w:val="clear" w:color="auto" w:fill="E6E6E6"/>
    </w:rPr>
  </w:style>
  <w:style w:type="character" w:customStyle="1" w:styleId="UnresolvedMention1">
    <w:name w:val="Unresolved Mention1"/>
    <w:basedOn w:val="DefaultParagraphFont"/>
    <w:uiPriority w:val="99"/>
    <w:semiHidden/>
    <w:unhideWhenUsed/>
    <w:rsid w:val="004C569C"/>
    <w:rPr>
      <w:color w:val="808080"/>
      <w:shd w:val="clear" w:color="auto" w:fill="E6E6E6"/>
    </w:rPr>
  </w:style>
  <w:style w:type="character" w:customStyle="1" w:styleId="UnresolvedMention2">
    <w:name w:val="Unresolved Mention2"/>
    <w:basedOn w:val="DefaultParagraphFont"/>
    <w:uiPriority w:val="99"/>
    <w:semiHidden/>
    <w:unhideWhenUsed/>
    <w:rsid w:val="004C569C"/>
    <w:rPr>
      <w:color w:val="808080"/>
      <w:shd w:val="clear" w:color="auto" w:fill="E6E6E6"/>
    </w:rPr>
  </w:style>
  <w:style w:type="character" w:customStyle="1" w:styleId="UnresolvedMention3">
    <w:name w:val="Unresolved Mention3"/>
    <w:basedOn w:val="DefaultParagraphFont"/>
    <w:uiPriority w:val="99"/>
    <w:rsid w:val="004C569C"/>
    <w:rPr>
      <w:color w:val="808080"/>
      <w:shd w:val="clear" w:color="auto" w:fill="E6E6E6"/>
    </w:rPr>
  </w:style>
  <w:style w:type="paragraph" w:customStyle="1" w:styleId="TableParagraph">
    <w:name w:val="Table Paragraph"/>
    <w:basedOn w:val="Normal"/>
    <w:uiPriority w:val="1"/>
    <w:qFormat/>
    <w:rsid w:val="004C569C"/>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C569C"/>
    <w:rPr>
      <w:color w:val="808080"/>
      <w:shd w:val="clear" w:color="auto" w:fill="E6E6E6"/>
    </w:rPr>
  </w:style>
  <w:style w:type="character" w:customStyle="1" w:styleId="UnresolvedMention5">
    <w:name w:val="Unresolved Mention5"/>
    <w:basedOn w:val="DefaultParagraphFont"/>
    <w:uiPriority w:val="99"/>
    <w:rsid w:val="004C569C"/>
    <w:rPr>
      <w:color w:val="808080"/>
      <w:shd w:val="clear" w:color="auto" w:fill="E6E6E6"/>
    </w:rPr>
  </w:style>
  <w:style w:type="character" w:styleId="UnresolvedMention">
    <w:name w:val="Unresolved Mention"/>
    <w:basedOn w:val="DefaultParagraphFont"/>
    <w:uiPriority w:val="99"/>
    <w:semiHidden/>
    <w:unhideWhenUsed/>
    <w:rsid w:val="001622F1"/>
    <w:rPr>
      <w:color w:val="605E5C"/>
      <w:shd w:val="clear" w:color="auto" w:fill="E1DFDD"/>
    </w:rPr>
  </w:style>
  <w:style w:type="table" w:styleId="PlainTable4">
    <w:name w:val="Plain Table 4"/>
    <w:basedOn w:val="TableNormal"/>
    <w:uiPriority w:val="44"/>
    <w:rsid w:val="000375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FC61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917">
      <w:marLeft w:val="0"/>
      <w:marRight w:val="0"/>
      <w:marTop w:val="0"/>
      <w:marBottom w:val="0"/>
      <w:divBdr>
        <w:top w:val="none" w:sz="0" w:space="0" w:color="auto"/>
        <w:left w:val="none" w:sz="0" w:space="0" w:color="auto"/>
        <w:bottom w:val="none" w:sz="0" w:space="0" w:color="auto"/>
        <w:right w:val="none" w:sz="0" w:space="0" w:color="auto"/>
      </w:divBdr>
      <w:divsChild>
        <w:div w:id="863127380">
          <w:marLeft w:val="0"/>
          <w:marRight w:val="0"/>
          <w:marTop w:val="0"/>
          <w:marBottom w:val="0"/>
          <w:divBdr>
            <w:top w:val="none" w:sz="0" w:space="0" w:color="auto"/>
            <w:left w:val="none" w:sz="0" w:space="0" w:color="auto"/>
            <w:bottom w:val="none" w:sz="0" w:space="0" w:color="auto"/>
            <w:right w:val="none" w:sz="0" w:space="0" w:color="auto"/>
          </w:divBdr>
        </w:div>
      </w:divsChild>
    </w:div>
    <w:div w:id="13194987">
      <w:bodyDiv w:val="1"/>
      <w:marLeft w:val="0"/>
      <w:marRight w:val="0"/>
      <w:marTop w:val="0"/>
      <w:marBottom w:val="0"/>
      <w:divBdr>
        <w:top w:val="none" w:sz="0" w:space="0" w:color="auto"/>
        <w:left w:val="none" w:sz="0" w:space="0" w:color="auto"/>
        <w:bottom w:val="none" w:sz="0" w:space="0" w:color="auto"/>
        <w:right w:val="none" w:sz="0" w:space="0" w:color="auto"/>
      </w:divBdr>
    </w:div>
    <w:div w:id="14887574">
      <w:marLeft w:val="0"/>
      <w:marRight w:val="0"/>
      <w:marTop w:val="0"/>
      <w:marBottom w:val="0"/>
      <w:divBdr>
        <w:top w:val="none" w:sz="0" w:space="0" w:color="auto"/>
        <w:left w:val="none" w:sz="0" w:space="0" w:color="auto"/>
        <w:bottom w:val="none" w:sz="0" w:space="0" w:color="auto"/>
        <w:right w:val="none" w:sz="0" w:space="0" w:color="auto"/>
      </w:divBdr>
      <w:divsChild>
        <w:div w:id="189757725">
          <w:marLeft w:val="0"/>
          <w:marRight w:val="0"/>
          <w:marTop w:val="0"/>
          <w:marBottom w:val="0"/>
          <w:divBdr>
            <w:top w:val="none" w:sz="0" w:space="0" w:color="auto"/>
            <w:left w:val="none" w:sz="0" w:space="0" w:color="auto"/>
            <w:bottom w:val="none" w:sz="0" w:space="0" w:color="auto"/>
            <w:right w:val="none" w:sz="0" w:space="0" w:color="auto"/>
          </w:divBdr>
        </w:div>
      </w:divsChild>
    </w:div>
    <w:div w:id="16778437">
      <w:marLeft w:val="0"/>
      <w:marRight w:val="0"/>
      <w:marTop w:val="0"/>
      <w:marBottom w:val="0"/>
      <w:divBdr>
        <w:top w:val="none" w:sz="0" w:space="0" w:color="auto"/>
        <w:left w:val="none" w:sz="0" w:space="0" w:color="auto"/>
        <w:bottom w:val="none" w:sz="0" w:space="0" w:color="auto"/>
        <w:right w:val="none" w:sz="0" w:space="0" w:color="auto"/>
      </w:divBdr>
      <w:divsChild>
        <w:div w:id="100419709">
          <w:marLeft w:val="0"/>
          <w:marRight w:val="0"/>
          <w:marTop w:val="0"/>
          <w:marBottom w:val="0"/>
          <w:divBdr>
            <w:top w:val="none" w:sz="0" w:space="0" w:color="auto"/>
            <w:left w:val="none" w:sz="0" w:space="0" w:color="auto"/>
            <w:bottom w:val="none" w:sz="0" w:space="0" w:color="auto"/>
            <w:right w:val="none" w:sz="0" w:space="0" w:color="auto"/>
          </w:divBdr>
        </w:div>
      </w:divsChild>
    </w:div>
    <w:div w:id="17853859">
      <w:marLeft w:val="0"/>
      <w:marRight w:val="0"/>
      <w:marTop w:val="0"/>
      <w:marBottom w:val="0"/>
      <w:divBdr>
        <w:top w:val="none" w:sz="0" w:space="0" w:color="auto"/>
        <w:left w:val="none" w:sz="0" w:space="0" w:color="auto"/>
        <w:bottom w:val="none" w:sz="0" w:space="0" w:color="auto"/>
        <w:right w:val="none" w:sz="0" w:space="0" w:color="auto"/>
      </w:divBdr>
      <w:divsChild>
        <w:div w:id="904294027">
          <w:marLeft w:val="0"/>
          <w:marRight w:val="0"/>
          <w:marTop w:val="0"/>
          <w:marBottom w:val="0"/>
          <w:divBdr>
            <w:top w:val="none" w:sz="0" w:space="0" w:color="auto"/>
            <w:left w:val="none" w:sz="0" w:space="0" w:color="auto"/>
            <w:bottom w:val="none" w:sz="0" w:space="0" w:color="auto"/>
            <w:right w:val="none" w:sz="0" w:space="0" w:color="auto"/>
          </w:divBdr>
        </w:div>
      </w:divsChild>
    </w:div>
    <w:div w:id="23210379">
      <w:marLeft w:val="0"/>
      <w:marRight w:val="0"/>
      <w:marTop w:val="0"/>
      <w:marBottom w:val="0"/>
      <w:divBdr>
        <w:top w:val="none" w:sz="0" w:space="0" w:color="auto"/>
        <w:left w:val="none" w:sz="0" w:space="0" w:color="auto"/>
        <w:bottom w:val="none" w:sz="0" w:space="0" w:color="auto"/>
        <w:right w:val="none" w:sz="0" w:space="0" w:color="auto"/>
      </w:divBdr>
      <w:divsChild>
        <w:div w:id="1948153110">
          <w:marLeft w:val="0"/>
          <w:marRight w:val="0"/>
          <w:marTop w:val="0"/>
          <w:marBottom w:val="0"/>
          <w:divBdr>
            <w:top w:val="none" w:sz="0" w:space="0" w:color="auto"/>
            <w:left w:val="none" w:sz="0" w:space="0" w:color="auto"/>
            <w:bottom w:val="none" w:sz="0" w:space="0" w:color="auto"/>
            <w:right w:val="none" w:sz="0" w:space="0" w:color="auto"/>
          </w:divBdr>
        </w:div>
      </w:divsChild>
    </w:div>
    <w:div w:id="25374764">
      <w:marLeft w:val="0"/>
      <w:marRight w:val="0"/>
      <w:marTop w:val="0"/>
      <w:marBottom w:val="0"/>
      <w:divBdr>
        <w:top w:val="none" w:sz="0" w:space="0" w:color="auto"/>
        <w:left w:val="none" w:sz="0" w:space="0" w:color="auto"/>
        <w:bottom w:val="none" w:sz="0" w:space="0" w:color="auto"/>
        <w:right w:val="none" w:sz="0" w:space="0" w:color="auto"/>
      </w:divBdr>
      <w:divsChild>
        <w:div w:id="576137159">
          <w:marLeft w:val="0"/>
          <w:marRight w:val="0"/>
          <w:marTop w:val="0"/>
          <w:marBottom w:val="0"/>
          <w:divBdr>
            <w:top w:val="none" w:sz="0" w:space="0" w:color="auto"/>
            <w:left w:val="none" w:sz="0" w:space="0" w:color="auto"/>
            <w:bottom w:val="none" w:sz="0" w:space="0" w:color="auto"/>
            <w:right w:val="none" w:sz="0" w:space="0" w:color="auto"/>
          </w:divBdr>
        </w:div>
      </w:divsChild>
    </w:div>
    <w:div w:id="30960172">
      <w:marLeft w:val="0"/>
      <w:marRight w:val="0"/>
      <w:marTop w:val="0"/>
      <w:marBottom w:val="0"/>
      <w:divBdr>
        <w:top w:val="none" w:sz="0" w:space="0" w:color="auto"/>
        <w:left w:val="none" w:sz="0" w:space="0" w:color="auto"/>
        <w:bottom w:val="none" w:sz="0" w:space="0" w:color="auto"/>
        <w:right w:val="none" w:sz="0" w:space="0" w:color="auto"/>
      </w:divBdr>
      <w:divsChild>
        <w:div w:id="1894653771">
          <w:marLeft w:val="0"/>
          <w:marRight w:val="0"/>
          <w:marTop w:val="0"/>
          <w:marBottom w:val="0"/>
          <w:divBdr>
            <w:top w:val="none" w:sz="0" w:space="0" w:color="auto"/>
            <w:left w:val="none" w:sz="0" w:space="0" w:color="auto"/>
            <w:bottom w:val="none" w:sz="0" w:space="0" w:color="auto"/>
            <w:right w:val="none" w:sz="0" w:space="0" w:color="auto"/>
          </w:divBdr>
        </w:div>
      </w:divsChild>
    </w:div>
    <w:div w:id="36852983">
      <w:marLeft w:val="0"/>
      <w:marRight w:val="0"/>
      <w:marTop w:val="0"/>
      <w:marBottom w:val="0"/>
      <w:divBdr>
        <w:top w:val="none" w:sz="0" w:space="0" w:color="auto"/>
        <w:left w:val="none" w:sz="0" w:space="0" w:color="auto"/>
        <w:bottom w:val="none" w:sz="0" w:space="0" w:color="auto"/>
        <w:right w:val="none" w:sz="0" w:space="0" w:color="auto"/>
      </w:divBdr>
      <w:divsChild>
        <w:div w:id="1562902798">
          <w:marLeft w:val="0"/>
          <w:marRight w:val="0"/>
          <w:marTop w:val="0"/>
          <w:marBottom w:val="0"/>
          <w:divBdr>
            <w:top w:val="none" w:sz="0" w:space="0" w:color="auto"/>
            <w:left w:val="none" w:sz="0" w:space="0" w:color="auto"/>
            <w:bottom w:val="none" w:sz="0" w:space="0" w:color="auto"/>
            <w:right w:val="none" w:sz="0" w:space="0" w:color="auto"/>
          </w:divBdr>
        </w:div>
      </w:divsChild>
    </w:div>
    <w:div w:id="66150688">
      <w:marLeft w:val="0"/>
      <w:marRight w:val="0"/>
      <w:marTop w:val="0"/>
      <w:marBottom w:val="0"/>
      <w:divBdr>
        <w:top w:val="none" w:sz="0" w:space="0" w:color="auto"/>
        <w:left w:val="none" w:sz="0" w:space="0" w:color="auto"/>
        <w:bottom w:val="none" w:sz="0" w:space="0" w:color="auto"/>
        <w:right w:val="none" w:sz="0" w:space="0" w:color="auto"/>
      </w:divBdr>
      <w:divsChild>
        <w:div w:id="356665299">
          <w:marLeft w:val="0"/>
          <w:marRight w:val="0"/>
          <w:marTop w:val="0"/>
          <w:marBottom w:val="0"/>
          <w:divBdr>
            <w:top w:val="none" w:sz="0" w:space="0" w:color="auto"/>
            <w:left w:val="none" w:sz="0" w:space="0" w:color="auto"/>
            <w:bottom w:val="none" w:sz="0" w:space="0" w:color="auto"/>
            <w:right w:val="none" w:sz="0" w:space="0" w:color="auto"/>
          </w:divBdr>
        </w:div>
      </w:divsChild>
    </w:div>
    <w:div w:id="71439237">
      <w:marLeft w:val="0"/>
      <w:marRight w:val="0"/>
      <w:marTop w:val="0"/>
      <w:marBottom w:val="0"/>
      <w:divBdr>
        <w:top w:val="none" w:sz="0" w:space="0" w:color="auto"/>
        <w:left w:val="none" w:sz="0" w:space="0" w:color="auto"/>
        <w:bottom w:val="none" w:sz="0" w:space="0" w:color="auto"/>
        <w:right w:val="none" w:sz="0" w:space="0" w:color="auto"/>
      </w:divBdr>
      <w:divsChild>
        <w:div w:id="1858881621">
          <w:marLeft w:val="0"/>
          <w:marRight w:val="0"/>
          <w:marTop w:val="0"/>
          <w:marBottom w:val="0"/>
          <w:divBdr>
            <w:top w:val="none" w:sz="0" w:space="0" w:color="auto"/>
            <w:left w:val="none" w:sz="0" w:space="0" w:color="auto"/>
            <w:bottom w:val="none" w:sz="0" w:space="0" w:color="auto"/>
            <w:right w:val="none" w:sz="0" w:space="0" w:color="auto"/>
          </w:divBdr>
        </w:div>
      </w:divsChild>
    </w:div>
    <w:div w:id="73168584">
      <w:marLeft w:val="0"/>
      <w:marRight w:val="0"/>
      <w:marTop w:val="0"/>
      <w:marBottom w:val="0"/>
      <w:divBdr>
        <w:top w:val="none" w:sz="0" w:space="0" w:color="auto"/>
        <w:left w:val="none" w:sz="0" w:space="0" w:color="auto"/>
        <w:bottom w:val="none" w:sz="0" w:space="0" w:color="auto"/>
        <w:right w:val="none" w:sz="0" w:space="0" w:color="auto"/>
      </w:divBdr>
      <w:divsChild>
        <w:div w:id="2133742157">
          <w:marLeft w:val="0"/>
          <w:marRight w:val="0"/>
          <w:marTop w:val="0"/>
          <w:marBottom w:val="0"/>
          <w:divBdr>
            <w:top w:val="none" w:sz="0" w:space="0" w:color="auto"/>
            <w:left w:val="none" w:sz="0" w:space="0" w:color="auto"/>
            <w:bottom w:val="none" w:sz="0" w:space="0" w:color="auto"/>
            <w:right w:val="none" w:sz="0" w:space="0" w:color="auto"/>
          </w:divBdr>
        </w:div>
      </w:divsChild>
    </w:div>
    <w:div w:id="90590525">
      <w:bodyDiv w:val="1"/>
      <w:marLeft w:val="0"/>
      <w:marRight w:val="0"/>
      <w:marTop w:val="0"/>
      <w:marBottom w:val="0"/>
      <w:divBdr>
        <w:top w:val="none" w:sz="0" w:space="0" w:color="auto"/>
        <w:left w:val="none" w:sz="0" w:space="0" w:color="auto"/>
        <w:bottom w:val="none" w:sz="0" w:space="0" w:color="auto"/>
        <w:right w:val="none" w:sz="0" w:space="0" w:color="auto"/>
      </w:divBdr>
    </w:div>
    <w:div w:id="92092134">
      <w:marLeft w:val="0"/>
      <w:marRight w:val="0"/>
      <w:marTop w:val="0"/>
      <w:marBottom w:val="0"/>
      <w:divBdr>
        <w:top w:val="none" w:sz="0" w:space="0" w:color="auto"/>
        <w:left w:val="none" w:sz="0" w:space="0" w:color="auto"/>
        <w:bottom w:val="none" w:sz="0" w:space="0" w:color="auto"/>
        <w:right w:val="none" w:sz="0" w:space="0" w:color="auto"/>
      </w:divBdr>
      <w:divsChild>
        <w:div w:id="744452224">
          <w:marLeft w:val="0"/>
          <w:marRight w:val="0"/>
          <w:marTop w:val="0"/>
          <w:marBottom w:val="0"/>
          <w:divBdr>
            <w:top w:val="none" w:sz="0" w:space="0" w:color="auto"/>
            <w:left w:val="none" w:sz="0" w:space="0" w:color="auto"/>
            <w:bottom w:val="none" w:sz="0" w:space="0" w:color="auto"/>
            <w:right w:val="none" w:sz="0" w:space="0" w:color="auto"/>
          </w:divBdr>
        </w:div>
      </w:divsChild>
    </w:div>
    <w:div w:id="94634943">
      <w:marLeft w:val="0"/>
      <w:marRight w:val="0"/>
      <w:marTop w:val="0"/>
      <w:marBottom w:val="0"/>
      <w:divBdr>
        <w:top w:val="none" w:sz="0" w:space="0" w:color="auto"/>
        <w:left w:val="none" w:sz="0" w:space="0" w:color="auto"/>
        <w:bottom w:val="none" w:sz="0" w:space="0" w:color="auto"/>
        <w:right w:val="none" w:sz="0" w:space="0" w:color="auto"/>
      </w:divBdr>
      <w:divsChild>
        <w:div w:id="537546347">
          <w:marLeft w:val="0"/>
          <w:marRight w:val="0"/>
          <w:marTop w:val="0"/>
          <w:marBottom w:val="0"/>
          <w:divBdr>
            <w:top w:val="none" w:sz="0" w:space="0" w:color="auto"/>
            <w:left w:val="none" w:sz="0" w:space="0" w:color="auto"/>
            <w:bottom w:val="none" w:sz="0" w:space="0" w:color="auto"/>
            <w:right w:val="none" w:sz="0" w:space="0" w:color="auto"/>
          </w:divBdr>
        </w:div>
      </w:divsChild>
    </w:div>
    <w:div w:id="95297764">
      <w:marLeft w:val="0"/>
      <w:marRight w:val="0"/>
      <w:marTop w:val="0"/>
      <w:marBottom w:val="0"/>
      <w:divBdr>
        <w:top w:val="none" w:sz="0" w:space="0" w:color="auto"/>
        <w:left w:val="none" w:sz="0" w:space="0" w:color="auto"/>
        <w:bottom w:val="none" w:sz="0" w:space="0" w:color="auto"/>
        <w:right w:val="none" w:sz="0" w:space="0" w:color="auto"/>
      </w:divBdr>
      <w:divsChild>
        <w:div w:id="1858039886">
          <w:marLeft w:val="0"/>
          <w:marRight w:val="0"/>
          <w:marTop w:val="0"/>
          <w:marBottom w:val="0"/>
          <w:divBdr>
            <w:top w:val="none" w:sz="0" w:space="0" w:color="auto"/>
            <w:left w:val="none" w:sz="0" w:space="0" w:color="auto"/>
            <w:bottom w:val="none" w:sz="0" w:space="0" w:color="auto"/>
            <w:right w:val="none" w:sz="0" w:space="0" w:color="auto"/>
          </w:divBdr>
        </w:div>
      </w:divsChild>
    </w:div>
    <w:div w:id="96289153">
      <w:marLeft w:val="0"/>
      <w:marRight w:val="0"/>
      <w:marTop w:val="0"/>
      <w:marBottom w:val="0"/>
      <w:divBdr>
        <w:top w:val="none" w:sz="0" w:space="0" w:color="auto"/>
        <w:left w:val="none" w:sz="0" w:space="0" w:color="auto"/>
        <w:bottom w:val="none" w:sz="0" w:space="0" w:color="auto"/>
        <w:right w:val="none" w:sz="0" w:space="0" w:color="auto"/>
      </w:divBdr>
      <w:divsChild>
        <w:div w:id="1033771260">
          <w:marLeft w:val="0"/>
          <w:marRight w:val="0"/>
          <w:marTop w:val="0"/>
          <w:marBottom w:val="0"/>
          <w:divBdr>
            <w:top w:val="none" w:sz="0" w:space="0" w:color="auto"/>
            <w:left w:val="none" w:sz="0" w:space="0" w:color="auto"/>
            <w:bottom w:val="none" w:sz="0" w:space="0" w:color="auto"/>
            <w:right w:val="none" w:sz="0" w:space="0" w:color="auto"/>
          </w:divBdr>
        </w:div>
      </w:divsChild>
    </w:div>
    <w:div w:id="99762234">
      <w:bodyDiv w:val="1"/>
      <w:marLeft w:val="0"/>
      <w:marRight w:val="0"/>
      <w:marTop w:val="0"/>
      <w:marBottom w:val="0"/>
      <w:divBdr>
        <w:top w:val="none" w:sz="0" w:space="0" w:color="auto"/>
        <w:left w:val="none" w:sz="0" w:space="0" w:color="auto"/>
        <w:bottom w:val="none" w:sz="0" w:space="0" w:color="auto"/>
        <w:right w:val="none" w:sz="0" w:space="0" w:color="auto"/>
      </w:divBdr>
    </w:div>
    <w:div w:id="107283582">
      <w:marLeft w:val="0"/>
      <w:marRight w:val="0"/>
      <w:marTop w:val="0"/>
      <w:marBottom w:val="0"/>
      <w:divBdr>
        <w:top w:val="none" w:sz="0" w:space="0" w:color="auto"/>
        <w:left w:val="none" w:sz="0" w:space="0" w:color="auto"/>
        <w:bottom w:val="none" w:sz="0" w:space="0" w:color="auto"/>
        <w:right w:val="none" w:sz="0" w:space="0" w:color="auto"/>
      </w:divBdr>
      <w:divsChild>
        <w:div w:id="512646801">
          <w:marLeft w:val="0"/>
          <w:marRight w:val="0"/>
          <w:marTop w:val="0"/>
          <w:marBottom w:val="0"/>
          <w:divBdr>
            <w:top w:val="none" w:sz="0" w:space="0" w:color="auto"/>
            <w:left w:val="none" w:sz="0" w:space="0" w:color="auto"/>
            <w:bottom w:val="none" w:sz="0" w:space="0" w:color="auto"/>
            <w:right w:val="none" w:sz="0" w:space="0" w:color="auto"/>
          </w:divBdr>
        </w:div>
      </w:divsChild>
    </w:div>
    <w:div w:id="109711386">
      <w:marLeft w:val="0"/>
      <w:marRight w:val="0"/>
      <w:marTop w:val="0"/>
      <w:marBottom w:val="0"/>
      <w:divBdr>
        <w:top w:val="none" w:sz="0" w:space="0" w:color="auto"/>
        <w:left w:val="none" w:sz="0" w:space="0" w:color="auto"/>
        <w:bottom w:val="none" w:sz="0" w:space="0" w:color="auto"/>
        <w:right w:val="none" w:sz="0" w:space="0" w:color="auto"/>
      </w:divBdr>
      <w:divsChild>
        <w:div w:id="450440315">
          <w:marLeft w:val="0"/>
          <w:marRight w:val="0"/>
          <w:marTop w:val="0"/>
          <w:marBottom w:val="0"/>
          <w:divBdr>
            <w:top w:val="none" w:sz="0" w:space="0" w:color="auto"/>
            <w:left w:val="none" w:sz="0" w:space="0" w:color="auto"/>
            <w:bottom w:val="none" w:sz="0" w:space="0" w:color="auto"/>
            <w:right w:val="none" w:sz="0" w:space="0" w:color="auto"/>
          </w:divBdr>
        </w:div>
      </w:divsChild>
    </w:div>
    <w:div w:id="112873629">
      <w:marLeft w:val="0"/>
      <w:marRight w:val="0"/>
      <w:marTop w:val="0"/>
      <w:marBottom w:val="0"/>
      <w:divBdr>
        <w:top w:val="none" w:sz="0" w:space="0" w:color="auto"/>
        <w:left w:val="none" w:sz="0" w:space="0" w:color="auto"/>
        <w:bottom w:val="none" w:sz="0" w:space="0" w:color="auto"/>
        <w:right w:val="none" w:sz="0" w:space="0" w:color="auto"/>
      </w:divBdr>
      <w:divsChild>
        <w:div w:id="1411535551">
          <w:marLeft w:val="0"/>
          <w:marRight w:val="0"/>
          <w:marTop w:val="0"/>
          <w:marBottom w:val="0"/>
          <w:divBdr>
            <w:top w:val="none" w:sz="0" w:space="0" w:color="auto"/>
            <w:left w:val="none" w:sz="0" w:space="0" w:color="auto"/>
            <w:bottom w:val="none" w:sz="0" w:space="0" w:color="auto"/>
            <w:right w:val="none" w:sz="0" w:space="0" w:color="auto"/>
          </w:divBdr>
        </w:div>
      </w:divsChild>
    </w:div>
    <w:div w:id="122772116">
      <w:marLeft w:val="0"/>
      <w:marRight w:val="0"/>
      <w:marTop w:val="0"/>
      <w:marBottom w:val="0"/>
      <w:divBdr>
        <w:top w:val="none" w:sz="0" w:space="0" w:color="auto"/>
        <w:left w:val="none" w:sz="0" w:space="0" w:color="auto"/>
        <w:bottom w:val="none" w:sz="0" w:space="0" w:color="auto"/>
        <w:right w:val="none" w:sz="0" w:space="0" w:color="auto"/>
      </w:divBdr>
      <w:divsChild>
        <w:div w:id="315456087">
          <w:marLeft w:val="0"/>
          <w:marRight w:val="0"/>
          <w:marTop w:val="0"/>
          <w:marBottom w:val="0"/>
          <w:divBdr>
            <w:top w:val="none" w:sz="0" w:space="0" w:color="auto"/>
            <w:left w:val="none" w:sz="0" w:space="0" w:color="auto"/>
            <w:bottom w:val="none" w:sz="0" w:space="0" w:color="auto"/>
            <w:right w:val="none" w:sz="0" w:space="0" w:color="auto"/>
          </w:divBdr>
        </w:div>
      </w:divsChild>
    </w:div>
    <w:div w:id="124662438">
      <w:marLeft w:val="0"/>
      <w:marRight w:val="0"/>
      <w:marTop w:val="0"/>
      <w:marBottom w:val="0"/>
      <w:divBdr>
        <w:top w:val="none" w:sz="0" w:space="0" w:color="auto"/>
        <w:left w:val="none" w:sz="0" w:space="0" w:color="auto"/>
        <w:bottom w:val="none" w:sz="0" w:space="0" w:color="auto"/>
        <w:right w:val="none" w:sz="0" w:space="0" w:color="auto"/>
      </w:divBdr>
      <w:divsChild>
        <w:div w:id="383258612">
          <w:marLeft w:val="0"/>
          <w:marRight w:val="0"/>
          <w:marTop w:val="0"/>
          <w:marBottom w:val="0"/>
          <w:divBdr>
            <w:top w:val="none" w:sz="0" w:space="0" w:color="auto"/>
            <w:left w:val="none" w:sz="0" w:space="0" w:color="auto"/>
            <w:bottom w:val="none" w:sz="0" w:space="0" w:color="auto"/>
            <w:right w:val="none" w:sz="0" w:space="0" w:color="auto"/>
          </w:divBdr>
        </w:div>
      </w:divsChild>
    </w:div>
    <w:div w:id="125705092">
      <w:marLeft w:val="0"/>
      <w:marRight w:val="0"/>
      <w:marTop w:val="0"/>
      <w:marBottom w:val="0"/>
      <w:divBdr>
        <w:top w:val="none" w:sz="0" w:space="0" w:color="auto"/>
        <w:left w:val="none" w:sz="0" w:space="0" w:color="auto"/>
        <w:bottom w:val="none" w:sz="0" w:space="0" w:color="auto"/>
        <w:right w:val="none" w:sz="0" w:space="0" w:color="auto"/>
      </w:divBdr>
      <w:divsChild>
        <w:div w:id="2032609199">
          <w:marLeft w:val="0"/>
          <w:marRight w:val="0"/>
          <w:marTop w:val="0"/>
          <w:marBottom w:val="0"/>
          <w:divBdr>
            <w:top w:val="none" w:sz="0" w:space="0" w:color="auto"/>
            <w:left w:val="none" w:sz="0" w:space="0" w:color="auto"/>
            <w:bottom w:val="none" w:sz="0" w:space="0" w:color="auto"/>
            <w:right w:val="none" w:sz="0" w:space="0" w:color="auto"/>
          </w:divBdr>
        </w:div>
      </w:divsChild>
    </w:div>
    <w:div w:id="129135580">
      <w:marLeft w:val="0"/>
      <w:marRight w:val="0"/>
      <w:marTop w:val="0"/>
      <w:marBottom w:val="0"/>
      <w:divBdr>
        <w:top w:val="none" w:sz="0" w:space="0" w:color="auto"/>
        <w:left w:val="none" w:sz="0" w:space="0" w:color="auto"/>
        <w:bottom w:val="none" w:sz="0" w:space="0" w:color="auto"/>
        <w:right w:val="none" w:sz="0" w:space="0" w:color="auto"/>
      </w:divBdr>
      <w:divsChild>
        <w:div w:id="1021669014">
          <w:marLeft w:val="0"/>
          <w:marRight w:val="0"/>
          <w:marTop w:val="0"/>
          <w:marBottom w:val="0"/>
          <w:divBdr>
            <w:top w:val="none" w:sz="0" w:space="0" w:color="auto"/>
            <w:left w:val="none" w:sz="0" w:space="0" w:color="auto"/>
            <w:bottom w:val="none" w:sz="0" w:space="0" w:color="auto"/>
            <w:right w:val="none" w:sz="0" w:space="0" w:color="auto"/>
          </w:divBdr>
        </w:div>
      </w:divsChild>
    </w:div>
    <w:div w:id="129249160">
      <w:marLeft w:val="0"/>
      <w:marRight w:val="0"/>
      <w:marTop w:val="0"/>
      <w:marBottom w:val="0"/>
      <w:divBdr>
        <w:top w:val="none" w:sz="0" w:space="0" w:color="auto"/>
        <w:left w:val="none" w:sz="0" w:space="0" w:color="auto"/>
        <w:bottom w:val="none" w:sz="0" w:space="0" w:color="auto"/>
        <w:right w:val="none" w:sz="0" w:space="0" w:color="auto"/>
      </w:divBdr>
      <w:divsChild>
        <w:div w:id="1684355069">
          <w:marLeft w:val="0"/>
          <w:marRight w:val="0"/>
          <w:marTop w:val="0"/>
          <w:marBottom w:val="0"/>
          <w:divBdr>
            <w:top w:val="none" w:sz="0" w:space="0" w:color="auto"/>
            <w:left w:val="none" w:sz="0" w:space="0" w:color="auto"/>
            <w:bottom w:val="none" w:sz="0" w:space="0" w:color="auto"/>
            <w:right w:val="none" w:sz="0" w:space="0" w:color="auto"/>
          </w:divBdr>
        </w:div>
      </w:divsChild>
    </w:div>
    <w:div w:id="139810852">
      <w:marLeft w:val="0"/>
      <w:marRight w:val="0"/>
      <w:marTop w:val="0"/>
      <w:marBottom w:val="0"/>
      <w:divBdr>
        <w:top w:val="none" w:sz="0" w:space="0" w:color="auto"/>
        <w:left w:val="none" w:sz="0" w:space="0" w:color="auto"/>
        <w:bottom w:val="none" w:sz="0" w:space="0" w:color="auto"/>
        <w:right w:val="none" w:sz="0" w:space="0" w:color="auto"/>
      </w:divBdr>
      <w:divsChild>
        <w:div w:id="1176001729">
          <w:marLeft w:val="0"/>
          <w:marRight w:val="0"/>
          <w:marTop w:val="0"/>
          <w:marBottom w:val="0"/>
          <w:divBdr>
            <w:top w:val="none" w:sz="0" w:space="0" w:color="auto"/>
            <w:left w:val="none" w:sz="0" w:space="0" w:color="auto"/>
            <w:bottom w:val="none" w:sz="0" w:space="0" w:color="auto"/>
            <w:right w:val="none" w:sz="0" w:space="0" w:color="auto"/>
          </w:divBdr>
        </w:div>
      </w:divsChild>
    </w:div>
    <w:div w:id="144663816">
      <w:marLeft w:val="0"/>
      <w:marRight w:val="0"/>
      <w:marTop w:val="0"/>
      <w:marBottom w:val="0"/>
      <w:divBdr>
        <w:top w:val="none" w:sz="0" w:space="0" w:color="auto"/>
        <w:left w:val="none" w:sz="0" w:space="0" w:color="auto"/>
        <w:bottom w:val="none" w:sz="0" w:space="0" w:color="auto"/>
        <w:right w:val="none" w:sz="0" w:space="0" w:color="auto"/>
      </w:divBdr>
      <w:divsChild>
        <w:div w:id="660474577">
          <w:marLeft w:val="0"/>
          <w:marRight w:val="0"/>
          <w:marTop w:val="0"/>
          <w:marBottom w:val="0"/>
          <w:divBdr>
            <w:top w:val="none" w:sz="0" w:space="0" w:color="auto"/>
            <w:left w:val="none" w:sz="0" w:space="0" w:color="auto"/>
            <w:bottom w:val="none" w:sz="0" w:space="0" w:color="auto"/>
            <w:right w:val="none" w:sz="0" w:space="0" w:color="auto"/>
          </w:divBdr>
        </w:div>
      </w:divsChild>
    </w:div>
    <w:div w:id="148982134">
      <w:marLeft w:val="0"/>
      <w:marRight w:val="0"/>
      <w:marTop w:val="0"/>
      <w:marBottom w:val="0"/>
      <w:divBdr>
        <w:top w:val="none" w:sz="0" w:space="0" w:color="auto"/>
        <w:left w:val="none" w:sz="0" w:space="0" w:color="auto"/>
        <w:bottom w:val="none" w:sz="0" w:space="0" w:color="auto"/>
        <w:right w:val="none" w:sz="0" w:space="0" w:color="auto"/>
      </w:divBdr>
      <w:divsChild>
        <w:div w:id="1571621792">
          <w:marLeft w:val="0"/>
          <w:marRight w:val="0"/>
          <w:marTop w:val="0"/>
          <w:marBottom w:val="0"/>
          <w:divBdr>
            <w:top w:val="none" w:sz="0" w:space="0" w:color="auto"/>
            <w:left w:val="none" w:sz="0" w:space="0" w:color="auto"/>
            <w:bottom w:val="none" w:sz="0" w:space="0" w:color="auto"/>
            <w:right w:val="none" w:sz="0" w:space="0" w:color="auto"/>
          </w:divBdr>
        </w:div>
      </w:divsChild>
    </w:div>
    <w:div w:id="149559202">
      <w:marLeft w:val="0"/>
      <w:marRight w:val="0"/>
      <w:marTop w:val="0"/>
      <w:marBottom w:val="0"/>
      <w:divBdr>
        <w:top w:val="none" w:sz="0" w:space="0" w:color="auto"/>
        <w:left w:val="none" w:sz="0" w:space="0" w:color="auto"/>
        <w:bottom w:val="none" w:sz="0" w:space="0" w:color="auto"/>
        <w:right w:val="none" w:sz="0" w:space="0" w:color="auto"/>
      </w:divBdr>
      <w:divsChild>
        <w:div w:id="92678244">
          <w:marLeft w:val="0"/>
          <w:marRight w:val="0"/>
          <w:marTop w:val="0"/>
          <w:marBottom w:val="0"/>
          <w:divBdr>
            <w:top w:val="none" w:sz="0" w:space="0" w:color="auto"/>
            <w:left w:val="none" w:sz="0" w:space="0" w:color="auto"/>
            <w:bottom w:val="none" w:sz="0" w:space="0" w:color="auto"/>
            <w:right w:val="none" w:sz="0" w:space="0" w:color="auto"/>
          </w:divBdr>
        </w:div>
      </w:divsChild>
    </w:div>
    <w:div w:id="163518706">
      <w:marLeft w:val="0"/>
      <w:marRight w:val="0"/>
      <w:marTop w:val="0"/>
      <w:marBottom w:val="0"/>
      <w:divBdr>
        <w:top w:val="none" w:sz="0" w:space="0" w:color="auto"/>
        <w:left w:val="none" w:sz="0" w:space="0" w:color="auto"/>
        <w:bottom w:val="none" w:sz="0" w:space="0" w:color="auto"/>
        <w:right w:val="none" w:sz="0" w:space="0" w:color="auto"/>
      </w:divBdr>
      <w:divsChild>
        <w:div w:id="1058894459">
          <w:marLeft w:val="0"/>
          <w:marRight w:val="0"/>
          <w:marTop w:val="0"/>
          <w:marBottom w:val="0"/>
          <w:divBdr>
            <w:top w:val="none" w:sz="0" w:space="0" w:color="auto"/>
            <w:left w:val="none" w:sz="0" w:space="0" w:color="auto"/>
            <w:bottom w:val="none" w:sz="0" w:space="0" w:color="auto"/>
            <w:right w:val="none" w:sz="0" w:space="0" w:color="auto"/>
          </w:divBdr>
        </w:div>
      </w:divsChild>
    </w:div>
    <w:div w:id="166021314">
      <w:marLeft w:val="0"/>
      <w:marRight w:val="0"/>
      <w:marTop w:val="0"/>
      <w:marBottom w:val="0"/>
      <w:divBdr>
        <w:top w:val="none" w:sz="0" w:space="0" w:color="auto"/>
        <w:left w:val="none" w:sz="0" w:space="0" w:color="auto"/>
        <w:bottom w:val="none" w:sz="0" w:space="0" w:color="auto"/>
        <w:right w:val="none" w:sz="0" w:space="0" w:color="auto"/>
      </w:divBdr>
      <w:divsChild>
        <w:div w:id="1732924782">
          <w:marLeft w:val="0"/>
          <w:marRight w:val="0"/>
          <w:marTop w:val="0"/>
          <w:marBottom w:val="0"/>
          <w:divBdr>
            <w:top w:val="none" w:sz="0" w:space="0" w:color="auto"/>
            <w:left w:val="none" w:sz="0" w:space="0" w:color="auto"/>
            <w:bottom w:val="none" w:sz="0" w:space="0" w:color="auto"/>
            <w:right w:val="none" w:sz="0" w:space="0" w:color="auto"/>
          </w:divBdr>
        </w:div>
      </w:divsChild>
    </w:div>
    <w:div w:id="172838554">
      <w:marLeft w:val="0"/>
      <w:marRight w:val="0"/>
      <w:marTop w:val="0"/>
      <w:marBottom w:val="0"/>
      <w:divBdr>
        <w:top w:val="none" w:sz="0" w:space="0" w:color="auto"/>
        <w:left w:val="none" w:sz="0" w:space="0" w:color="auto"/>
        <w:bottom w:val="none" w:sz="0" w:space="0" w:color="auto"/>
        <w:right w:val="none" w:sz="0" w:space="0" w:color="auto"/>
      </w:divBdr>
      <w:divsChild>
        <w:div w:id="733819044">
          <w:marLeft w:val="0"/>
          <w:marRight w:val="0"/>
          <w:marTop w:val="0"/>
          <w:marBottom w:val="0"/>
          <w:divBdr>
            <w:top w:val="none" w:sz="0" w:space="0" w:color="auto"/>
            <w:left w:val="none" w:sz="0" w:space="0" w:color="auto"/>
            <w:bottom w:val="none" w:sz="0" w:space="0" w:color="auto"/>
            <w:right w:val="none" w:sz="0" w:space="0" w:color="auto"/>
          </w:divBdr>
        </w:div>
      </w:divsChild>
    </w:div>
    <w:div w:id="174195377">
      <w:marLeft w:val="0"/>
      <w:marRight w:val="0"/>
      <w:marTop w:val="0"/>
      <w:marBottom w:val="0"/>
      <w:divBdr>
        <w:top w:val="none" w:sz="0" w:space="0" w:color="auto"/>
        <w:left w:val="none" w:sz="0" w:space="0" w:color="auto"/>
        <w:bottom w:val="none" w:sz="0" w:space="0" w:color="auto"/>
        <w:right w:val="none" w:sz="0" w:space="0" w:color="auto"/>
      </w:divBdr>
      <w:divsChild>
        <w:div w:id="1985816832">
          <w:marLeft w:val="0"/>
          <w:marRight w:val="0"/>
          <w:marTop w:val="0"/>
          <w:marBottom w:val="0"/>
          <w:divBdr>
            <w:top w:val="none" w:sz="0" w:space="0" w:color="auto"/>
            <w:left w:val="none" w:sz="0" w:space="0" w:color="auto"/>
            <w:bottom w:val="none" w:sz="0" w:space="0" w:color="auto"/>
            <w:right w:val="none" w:sz="0" w:space="0" w:color="auto"/>
          </w:divBdr>
        </w:div>
      </w:divsChild>
    </w:div>
    <w:div w:id="176042464">
      <w:marLeft w:val="0"/>
      <w:marRight w:val="0"/>
      <w:marTop w:val="0"/>
      <w:marBottom w:val="0"/>
      <w:divBdr>
        <w:top w:val="none" w:sz="0" w:space="0" w:color="auto"/>
        <w:left w:val="none" w:sz="0" w:space="0" w:color="auto"/>
        <w:bottom w:val="none" w:sz="0" w:space="0" w:color="auto"/>
        <w:right w:val="none" w:sz="0" w:space="0" w:color="auto"/>
      </w:divBdr>
      <w:divsChild>
        <w:div w:id="849296198">
          <w:marLeft w:val="0"/>
          <w:marRight w:val="0"/>
          <w:marTop w:val="0"/>
          <w:marBottom w:val="0"/>
          <w:divBdr>
            <w:top w:val="none" w:sz="0" w:space="0" w:color="auto"/>
            <w:left w:val="none" w:sz="0" w:space="0" w:color="auto"/>
            <w:bottom w:val="none" w:sz="0" w:space="0" w:color="auto"/>
            <w:right w:val="none" w:sz="0" w:space="0" w:color="auto"/>
          </w:divBdr>
        </w:div>
      </w:divsChild>
    </w:div>
    <w:div w:id="179129194">
      <w:marLeft w:val="0"/>
      <w:marRight w:val="0"/>
      <w:marTop w:val="0"/>
      <w:marBottom w:val="0"/>
      <w:divBdr>
        <w:top w:val="none" w:sz="0" w:space="0" w:color="auto"/>
        <w:left w:val="none" w:sz="0" w:space="0" w:color="auto"/>
        <w:bottom w:val="none" w:sz="0" w:space="0" w:color="auto"/>
        <w:right w:val="none" w:sz="0" w:space="0" w:color="auto"/>
      </w:divBdr>
      <w:divsChild>
        <w:div w:id="1816605490">
          <w:marLeft w:val="0"/>
          <w:marRight w:val="0"/>
          <w:marTop w:val="0"/>
          <w:marBottom w:val="0"/>
          <w:divBdr>
            <w:top w:val="none" w:sz="0" w:space="0" w:color="auto"/>
            <w:left w:val="none" w:sz="0" w:space="0" w:color="auto"/>
            <w:bottom w:val="none" w:sz="0" w:space="0" w:color="auto"/>
            <w:right w:val="none" w:sz="0" w:space="0" w:color="auto"/>
          </w:divBdr>
        </w:div>
      </w:divsChild>
    </w:div>
    <w:div w:id="192964791">
      <w:marLeft w:val="0"/>
      <w:marRight w:val="0"/>
      <w:marTop w:val="0"/>
      <w:marBottom w:val="0"/>
      <w:divBdr>
        <w:top w:val="none" w:sz="0" w:space="0" w:color="auto"/>
        <w:left w:val="none" w:sz="0" w:space="0" w:color="auto"/>
        <w:bottom w:val="none" w:sz="0" w:space="0" w:color="auto"/>
        <w:right w:val="none" w:sz="0" w:space="0" w:color="auto"/>
      </w:divBdr>
      <w:divsChild>
        <w:div w:id="1124809662">
          <w:marLeft w:val="0"/>
          <w:marRight w:val="0"/>
          <w:marTop w:val="0"/>
          <w:marBottom w:val="0"/>
          <w:divBdr>
            <w:top w:val="none" w:sz="0" w:space="0" w:color="auto"/>
            <w:left w:val="none" w:sz="0" w:space="0" w:color="auto"/>
            <w:bottom w:val="none" w:sz="0" w:space="0" w:color="auto"/>
            <w:right w:val="none" w:sz="0" w:space="0" w:color="auto"/>
          </w:divBdr>
        </w:div>
      </w:divsChild>
    </w:div>
    <w:div w:id="200486165">
      <w:marLeft w:val="0"/>
      <w:marRight w:val="0"/>
      <w:marTop w:val="0"/>
      <w:marBottom w:val="0"/>
      <w:divBdr>
        <w:top w:val="none" w:sz="0" w:space="0" w:color="auto"/>
        <w:left w:val="none" w:sz="0" w:space="0" w:color="auto"/>
        <w:bottom w:val="none" w:sz="0" w:space="0" w:color="auto"/>
        <w:right w:val="none" w:sz="0" w:space="0" w:color="auto"/>
      </w:divBdr>
      <w:divsChild>
        <w:div w:id="1165439300">
          <w:marLeft w:val="0"/>
          <w:marRight w:val="0"/>
          <w:marTop w:val="0"/>
          <w:marBottom w:val="0"/>
          <w:divBdr>
            <w:top w:val="none" w:sz="0" w:space="0" w:color="auto"/>
            <w:left w:val="none" w:sz="0" w:space="0" w:color="auto"/>
            <w:bottom w:val="none" w:sz="0" w:space="0" w:color="auto"/>
            <w:right w:val="none" w:sz="0" w:space="0" w:color="auto"/>
          </w:divBdr>
        </w:div>
      </w:divsChild>
    </w:div>
    <w:div w:id="238029075">
      <w:marLeft w:val="0"/>
      <w:marRight w:val="0"/>
      <w:marTop w:val="0"/>
      <w:marBottom w:val="0"/>
      <w:divBdr>
        <w:top w:val="none" w:sz="0" w:space="0" w:color="auto"/>
        <w:left w:val="none" w:sz="0" w:space="0" w:color="auto"/>
        <w:bottom w:val="none" w:sz="0" w:space="0" w:color="auto"/>
        <w:right w:val="none" w:sz="0" w:space="0" w:color="auto"/>
      </w:divBdr>
      <w:divsChild>
        <w:div w:id="1048728072">
          <w:marLeft w:val="0"/>
          <w:marRight w:val="0"/>
          <w:marTop w:val="0"/>
          <w:marBottom w:val="0"/>
          <w:divBdr>
            <w:top w:val="none" w:sz="0" w:space="0" w:color="auto"/>
            <w:left w:val="none" w:sz="0" w:space="0" w:color="auto"/>
            <w:bottom w:val="none" w:sz="0" w:space="0" w:color="auto"/>
            <w:right w:val="none" w:sz="0" w:space="0" w:color="auto"/>
          </w:divBdr>
        </w:div>
      </w:divsChild>
    </w:div>
    <w:div w:id="241381170">
      <w:marLeft w:val="0"/>
      <w:marRight w:val="0"/>
      <w:marTop w:val="0"/>
      <w:marBottom w:val="0"/>
      <w:divBdr>
        <w:top w:val="none" w:sz="0" w:space="0" w:color="auto"/>
        <w:left w:val="none" w:sz="0" w:space="0" w:color="auto"/>
        <w:bottom w:val="none" w:sz="0" w:space="0" w:color="auto"/>
        <w:right w:val="none" w:sz="0" w:space="0" w:color="auto"/>
      </w:divBdr>
      <w:divsChild>
        <w:div w:id="1317683218">
          <w:marLeft w:val="0"/>
          <w:marRight w:val="0"/>
          <w:marTop w:val="0"/>
          <w:marBottom w:val="0"/>
          <w:divBdr>
            <w:top w:val="none" w:sz="0" w:space="0" w:color="auto"/>
            <w:left w:val="none" w:sz="0" w:space="0" w:color="auto"/>
            <w:bottom w:val="none" w:sz="0" w:space="0" w:color="auto"/>
            <w:right w:val="none" w:sz="0" w:space="0" w:color="auto"/>
          </w:divBdr>
        </w:div>
      </w:divsChild>
    </w:div>
    <w:div w:id="243691099">
      <w:marLeft w:val="0"/>
      <w:marRight w:val="0"/>
      <w:marTop w:val="0"/>
      <w:marBottom w:val="0"/>
      <w:divBdr>
        <w:top w:val="none" w:sz="0" w:space="0" w:color="auto"/>
        <w:left w:val="none" w:sz="0" w:space="0" w:color="auto"/>
        <w:bottom w:val="none" w:sz="0" w:space="0" w:color="auto"/>
        <w:right w:val="none" w:sz="0" w:space="0" w:color="auto"/>
      </w:divBdr>
      <w:divsChild>
        <w:div w:id="1483619656">
          <w:marLeft w:val="0"/>
          <w:marRight w:val="0"/>
          <w:marTop w:val="0"/>
          <w:marBottom w:val="0"/>
          <w:divBdr>
            <w:top w:val="none" w:sz="0" w:space="0" w:color="auto"/>
            <w:left w:val="none" w:sz="0" w:space="0" w:color="auto"/>
            <w:bottom w:val="none" w:sz="0" w:space="0" w:color="auto"/>
            <w:right w:val="none" w:sz="0" w:space="0" w:color="auto"/>
          </w:divBdr>
        </w:div>
      </w:divsChild>
    </w:div>
    <w:div w:id="245652979">
      <w:marLeft w:val="0"/>
      <w:marRight w:val="0"/>
      <w:marTop w:val="0"/>
      <w:marBottom w:val="0"/>
      <w:divBdr>
        <w:top w:val="none" w:sz="0" w:space="0" w:color="auto"/>
        <w:left w:val="none" w:sz="0" w:space="0" w:color="auto"/>
        <w:bottom w:val="none" w:sz="0" w:space="0" w:color="auto"/>
        <w:right w:val="none" w:sz="0" w:space="0" w:color="auto"/>
      </w:divBdr>
      <w:divsChild>
        <w:div w:id="449470111">
          <w:marLeft w:val="0"/>
          <w:marRight w:val="0"/>
          <w:marTop w:val="0"/>
          <w:marBottom w:val="0"/>
          <w:divBdr>
            <w:top w:val="none" w:sz="0" w:space="0" w:color="auto"/>
            <w:left w:val="none" w:sz="0" w:space="0" w:color="auto"/>
            <w:bottom w:val="none" w:sz="0" w:space="0" w:color="auto"/>
            <w:right w:val="none" w:sz="0" w:space="0" w:color="auto"/>
          </w:divBdr>
        </w:div>
      </w:divsChild>
    </w:div>
    <w:div w:id="253051569">
      <w:marLeft w:val="0"/>
      <w:marRight w:val="0"/>
      <w:marTop w:val="0"/>
      <w:marBottom w:val="0"/>
      <w:divBdr>
        <w:top w:val="none" w:sz="0" w:space="0" w:color="auto"/>
        <w:left w:val="none" w:sz="0" w:space="0" w:color="auto"/>
        <w:bottom w:val="none" w:sz="0" w:space="0" w:color="auto"/>
        <w:right w:val="none" w:sz="0" w:space="0" w:color="auto"/>
      </w:divBdr>
      <w:divsChild>
        <w:div w:id="2061007908">
          <w:marLeft w:val="0"/>
          <w:marRight w:val="0"/>
          <w:marTop w:val="0"/>
          <w:marBottom w:val="0"/>
          <w:divBdr>
            <w:top w:val="none" w:sz="0" w:space="0" w:color="auto"/>
            <w:left w:val="none" w:sz="0" w:space="0" w:color="auto"/>
            <w:bottom w:val="none" w:sz="0" w:space="0" w:color="auto"/>
            <w:right w:val="none" w:sz="0" w:space="0" w:color="auto"/>
          </w:divBdr>
        </w:div>
      </w:divsChild>
    </w:div>
    <w:div w:id="260533850">
      <w:marLeft w:val="0"/>
      <w:marRight w:val="0"/>
      <w:marTop w:val="0"/>
      <w:marBottom w:val="0"/>
      <w:divBdr>
        <w:top w:val="none" w:sz="0" w:space="0" w:color="auto"/>
        <w:left w:val="none" w:sz="0" w:space="0" w:color="auto"/>
        <w:bottom w:val="none" w:sz="0" w:space="0" w:color="auto"/>
        <w:right w:val="none" w:sz="0" w:space="0" w:color="auto"/>
      </w:divBdr>
      <w:divsChild>
        <w:div w:id="861015862">
          <w:marLeft w:val="0"/>
          <w:marRight w:val="0"/>
          <w:marTop w:val="0"/>
          <w:marBottom w:val="0"/>
          <w:divBdr>
            <w:top w:val="none" w:sz="0" w:space="0" w:color="auto"/>
            <w:left w:val="none" w:sz="0" w:space="0" w:color="auto"/>
            <w:bottom w:val="none" w:sz="0" w:space="0" w:color="auto"/>
            <w:right w:val="none" w:sz="0" w:space="0" w:color="auto"/>
          </w:divBdr>
        </w:div>
      </w:divsChild>
    </w:div>
    <w:div w:id="264535776">
      <w:marLeft w:val="0"/>
      <w:marRight w:val="0"/>
      <w:marTop w:val="0"/>
      <w:marBottom w:val="0"/>
      <w:divBdr>
        <w:top w:val="none" w:sz="0" w:space="0" w:color="auto"/>
        <w:left w:val="none" w:sz="0" w:space="0" w:color="auto"/>
        <w:bottom w:val="none" w:sz="0" w:space="0" w:color="auto"/>
        <w:right w:val="none" w:sz="0" w:space="0" w:color="auto"/>
      </w:divBdr>
      <w:divsChild>
        <w:div w:id="928004884">
          <w:marLeft w:val="0"/>
          <w:marRight w:val="0"/>
          <w:marTop w:val="0"/>
          <w:marBottom w:val="0"/>
          <w:divBdr>
            <w:top w:val="none" w:sz="0" w:space="0" w:color="auto"/>
            <w:left w:val="none" w:sz="0" w:space="0" w:color="auto"/>
            <w:bottom w:val="none" w:sz="0" w:space="0" w:color="auto"/>
            <w:right w:val="none" w:sz="0" w:space="0" w:color="auto"/>
          </w:divBdr>
        </w:div>
      </w:divsChild>
    </w:div>
    <w:div w:id="277445806">
      <w:marLeft w:val="0"/>
      <w:marRight w:val="0"/>
      <w:marTop w:val="0"/>
      <w:marBottom w:val="0"/>
      <w:divBdr>
        <w:top w:val="none" w:sz="0" w:space="0" w:color="auto"/>
        <w:left w:val="none" w:sz="0" w:space="0" w:color="auto"/>
        <w:bottom w:val="none" w:sz="0" w:space="0" w:color="auto"/>
        <w:right w:val="none" w:sz="0" w:space="0" w:color="auto"/>
      </w:divBdr>
      <w:divsChild>
        <w:div w:id="407121310">
          <w:marLeft w:val="0"/>
          <w:marRight w:val="0"/>
          <w:marTop w:val="0"/>
          <w:marBottom w:val="0"/>
          <w:divBdr>
            <w:top w:val="none" w:sz="0" w:space="0" w:color="auto"/>
            <w:left w:val="none" w:sz="0" w:space="0" w:color="auto"/>
            <w:bottom w:val="none" w:sz="0" w:space="0" w:color="auto"/>
            <w:right w:val="none" w:sz="0" w:space="0" w:color="auto"/>
          </w:divBdr>
        </w:div>
      </w:divsChild>
    </w:div>
    <w:div w:id="278998094">
      <w:marLeft w:val="0"/>
      <w:marRight w:val="0"/>
      <w:marTop w:val="0"/>
      <w:marBottom w:val="0"/>
      <w:divBdr>
        <w:top w:val="none" w:sz="0" w:space="0" w:color="auto"/>
        <w:left w:val="none" w:sz="0" w:space="0" w:color="auto"/>
        <w:bottom w:val="none" w:sz="0" w:space="0" w:color="auto"/>
        <w:right w:val="none" w:sz="0" w:space="0" w:color="auto"/>
      </w:divBdr>
      <w:divsChild>
        <w:div w:id="923951508">
          <w:marLeft w:val="0"/>
          <w:marRight w:val="0"/>
          <w:marTop w:val="0"/>
          <w:marBottom w:val="0"/>
          <w:divBdr>
            <w:top w:val="none" w:sz="0" w:space="0" w:color="auto"/>
            <w:left w:val="none" w:sz="0" w:space="0" w:color="auto"/>
            <w:bottom w:val="none" w:sz="0" w:space="0" w:color="auto"/>
            <w:right w:val="none" w:sz="0" w:space="0" w:color="auto"/>
          </w:divBdr>
        </w:div>
      </w:divsChild>
    </w:div>
    <w:div w:id="283853512">
      <w:marLeft w:val="0"/>
      <w:marRight w:val="0"/>
      <w:marTop w:val="0"/>
      <w:marBottom w:val="0"/>
      <w:divBdr>
        <w:top w:val="none" w:sz="0" w:space="0" w:color="auto"/>
        <w:left w:val="none" w:sz="0" w:space="0" w:color="auto"/>
        <w:bottom w:val="none" w:sz="0" w:space="0" w:color="auto"/>
        <w:right w:val="none" w:sz="0" w:space="0" w:color="auto"/>
      </w:divBdr>
      <w:divsChild>
        <w:div w:id="2046782355">
          <w:marLeft w:val="0"/>
          <w:marRight w:val="0"/>
          <w:marTop w:val="0"/>
          <w:marBottom w:val="0"/>
          <w:divBdr>
            <w:top w:val="none" w:sz="0" w:space="0" w:color="auto"/>
            <w:left w:val="none" w:sz="0" w:space="0" w:color="auto"/>
            <w:bottom w:val="none" w:sz="0" w:space="0" w:color="auto"/>
            <w:right w:val="none" w:sz="0" w:space="0" w:color="auto"/>
          </w:divBdr>
        </w:div>
      </w:divsChild>
    </w:div>
    <w:div w:id="289670413">
      <w:marLeft w:val="0"/>
      <w:marRight w:val="0"/>
      <w:marTop w:val="0"/>
      <w:marBottom w:val="0"/>
      <w:divBdr>
        <w:top w:val="none" w:sz="0" w:space="0" w:color="auto"/>
        <w:left w:val="none" w:sz="0" w:space="0" w:color="auto"/>
        <w:bottom w:val="none" w:sz="0" w:space="0" w:color="auto"/>
        <w:right w:val="none" w:sz="0" w:space="0" w:color="auto"/>
      </w:divBdr>
      <w:divsChild>
        <w:div w:id="39523964">
          <w:marLeft w:val="0"/>
          <w:marRight w:val="0"/>
          <w:marTop w:val="0"/>
          <w:marBottom w:val="0"/>
          <w:divBdr>
            <w:top w:val="none" w:sz="0" w:space="0" w:color="auto"/>
            <w:left w:val="none" w:sz="0" w:space="0" w:color="auto"/>
            <w:bottom w:val="none" w:sz="0" w:space="0" w:color="auto"/>
            <w:right w:val="none" w:sz="0" w:space="0" w:color="auto"/>
          </w:divBdr>
        </w:div>
      </w:divsChild>
    </w:div>
    <w:div w:id="291205222">
      <w:marLeft w:val="0"/>
      <w:marRight w:val="0"/>
      <w:marTop w:val="0"/>
      <w:marBottom w:val="0"/>
      <w:divBdr>
        <w:top w:val="none" w:sz="0" w:space="0" w:color="auto"/>
        <w:left w:val="none" w:sz="0" w:space="0" w:color="auto"/>
        <w:bottom w:val="none" w:sz="0" w:space="0" w:color="auto"/>
        <w:right w:val="none" w:sz="0" w:space="0" w:color="auto"/>
      </w:divBdr>
      <w:divsChild>
        <w:div w:id="1737586226">
          <w:marLeft w:val="0"/>
          <w:marRight w:val="0"/>
          <w:marTop w:val="0"/>
          <w:marBottom w:val="0"/>
          <w:divBdr>
            <w:top w:val="none" w:sz="0" w:space="0" w:color="auto"/>
            <w:left w:val="none" w:sz="0" w:space="0" w:color="auto"/>
            <w:bottom w:val="none" w:sz="0" w:space="0" w:color="auto"/>
            <w:right w:val="none" w:sz="0" w:space="0" w:color="auto"/>
          </w:divBdr>
        </w:div>
      </w:divsChild>
    </w:div>
    <w:div w:id="299268316">
      <w:marLeft w:val="0"/>
      <w:marRight w:val="0"/>
      <w:marTop w:val="0"/>
      <w:marBottom w:val="0"/>
      <w:divBdr>
        <w:top w:val="none" w:sz="0" w:space="0" w:color="auto"/>
        <w:left w:val="none" w:sz="0" w:space="0" w:color="auto"/>
        <w:bottom w:val="none" w:sz="0" w:space="0" w:color="auto"/>
        <w:right w:val="none" w:sz="0" w:space="0" w:color="auto"/>
      </w:divBdr>
      <w:divsChild>
        <w:div w:id="1413696004">
          <w:marLeft w:val="0"/>
          <w:marRight w:val="0"/>
          <w:marTop w:val="0"/>
          <w:marBottom w:val="0"/>
          <w:divBdr>
            <w:top w:val="none" w:sz="0" w:space="0" w:color="auto"/>
            <w:left w:val="none" w:sz="0" w:space="0" w:color="auto"/>
            <w:bottom w:val="none" w:sz="0" w:space="0" w:color="auto"/>
            <w:right w:val="none" w:sz="0" w:space="0" w:color="auto"/>
          </w:divBdr>
        </w:div>
      </w:divsChild>
    </w:div>
    <w:div w:id="299313904">
      <w:marLeft w:val="0"/>
      <w:marRight w:val="0"/>
      <w:marTop w:val="0"/>
      <w:marBottom w:val="0"/>
      <w:divBdr>
        <w:top w:val="none" w:sz="0" w:space="0" w:color="auto"/>
        <w:left w:val="none" w:sz="0" w:space="0" w:color="auto"/>
        <w:bottom w:val="none" w:sz="0" w:space="0" w:color="auto"/>
        <w:right w:val="none" w:sz="0" w:space="0" w:color="auto"/>
      </w:divBdr>
      <w:divsChild>
        <w:div w:id="1552115476">
          <w:marLeft w:val="0"/>
          <w:marRight w:val="0"/>
          <w:marTop w:val="0"/>
          <w:marBottom w:val="0"/>
          <w:divBdr>
            <w:top w:val="none" w:sz="0" w:space="0" w:color="auto"/>
            <w:left w:val="none" w:sz="0" w:space="0" w:color="auto"/>
            <w:bottom w:val="none" w:sz="0" w:space="0" w:color="auto"/>
            <w:right w:val="none" w:sz="0" w:space="0" w:color="auto"/>
          </w:divBdr>
        </w:div>
      </w:divsChild>
    </w:div>
    <w:div w:id="301273765">
      <w:marLeft w:val="0"/>
      <w:marRight w:val="0"/>
      <w:marTop w:val="0"/>
      <w:marBottom w:val="0"/>
      <w:divBdr>
        <w:top w:val="none" w:sz="0" w:space="0" w:color="auto"/>
        <w:left w:val="none" w:sz="0" w:space="0" w:color="auto"/>
        <w:bottom w:val="none" w:sz="0" w:space="0" w:color="auto"/>
        <w:right w:val="none" w:sz="0" w:space="0" w:color="auto"/>
      </w:divBdr>
      <w:divsChild>
        <w:div w:id="1445268595">
          <w:marLeft w:val="0"/>
          <w:marRight w:val="0"/>
          <w:marTop w:val="0"/>
          <w:marBottom w:val="0"/>
          <w:divBdr>
            <w:top w:val="none" w:sz="0" w:space="0" w:color="auto"/>
            <w:left w:val="none" w:sz="0" w:space="0" w:color="auto"/>
            <w:bottom w:val="none" w:sz="0" w:space="0" w:color="auto"/>
            <w:right w:val="none" w:sz="0" w:space="0" w:color="auto"/>
          </w:divBdr>
        </w:div>
      </w:divsChild>
    </w:div>
    <w:div w:id="302076372">
      <w:marLeft w:val="0"/>
      <w:marRight w:val="0"/>
      <w:marTop w:val="0"/>
      <w:marBottom w:val="0"/>
      <w:divBdr>
        <w:top w:val="none" w:sz="0" w:space="0" w:color="auto"/>
        <w:left w:val="none" w:sz="0" w:space="0" w:color="auto"/>
        <w:bottom w:val="none" w:sz="0" w:space="0" w:color="auto"/>
        <w:right w:val="none" w:sz="0" w:space="0" w:color="auto"/>
      </w:divBdr>
      <w:divsChild>
        <w:div w:id="843008055">
          <w:marLeft w:val="0"/>
          <w:marRight w:val="0"/>
          <w:marTop w:val="0"/>
          <w:marBottom w:val="0"/>
          <w:divBdr>
            <w:top w:val="none" w:sz="0" w:space="0" w:color="auto"/>
            <w:left w:val="none" w:sz="0" w:space="0" w:color="auto"/>
            <w:bottom w:val="none" w:sz="0" w:space="0" w:color="auto"/>
            <w:right w:val="none" w:sz="0" w:space="0" w:color="auto"/>
          </w:divBdr>
        </w:div>
      </w:divsChild>
    </w:div>
    <w:div w:id="310641820">
      <w:marLeft w:val="0"/>
      <w:marRight w:val="0"/>
      <w:marTop w:val="0"/>
      <w:marBottom w:val="0"/>
      <w:divBdr>
        <w:top w:val="none" w:sz="0" w:space="0" w:color="auto"/>
        <w:left w:val="none" w:sz="0" w:space="0" w:color="auto"/>
        <w:bottom w:val="none" w:sz="0" w:space="0" w:color="auto"/>
        <w:right w:val="none" w:sz="0" w:space="0" w:color="auto"/>
      </w:divBdr>
      <w:divsChild>
        <w:div w:id="192505083">
          <w:marLeft w:val="0"/>
          <w:marRight w:val="0"/>
          <w:marTop w:val="0"/>
          <w:marBottom w:val="0"/>
          <w:divBdr>
            <w:top w:val="none" w:sz="0" w:space="0" w:color="auto"/>
            <w:left w:val="none" w:sz="0" w:space="0" w:color="auto"/>
            <w:bottom w:val="none" w:sz="0" w:space="0" w:color="auto"/>
            <w:right w:val="none" w:sz="0" w:space="0" w:color="auto"/>
          </w:divBdr>
        </w:div>
      </w:divsChild>
    </w:div>
    <w:div w:id="311636890">
      <w:bodyDiv w:val="1"/>
      <w:marLeft w:val="0"/>
      <w:marRight w:val="0"/>
      <w:marTop w:val="0"/>
      <w:marBottom w:val="0"/>
      <w:divBdr>
        <w:top w:val="none" w:sz="0" w:space="0" w:color="auto"/>
        <w:left w:val="none" w:sz="0" w:space="0" w:color="auto"/>
        <w:bottom w:val="none" w:sz="0" w:space="0" w:color="auto"/>
        <w:right w:val="none" w:sz="0" w:space="0" w:color="auto"/>
      </w:divBdr>
    </w:div>
    <w:div w:id="315257687">
      <w:marLeft w:val="0"/>
      <w:marRight w:val="0"/>
      <w:marTop w:val="0"/>
      <w:marBottom w:val="0"/>
      <w:divBdr>
        <w:top w:val="none" w:sz="0" w:space="0" w:color="auto"/>
        <w:left w:val="none" w:sz="0" w:space="0" w:color="auto"/>
        <w:bottom w:val="none" w:sz="0" w:space="0" w:color="auto"/>
        <w:right w:val="none" w:sz="0" w:space="0" w:color="auto"/>
      </w:divBdr>
      <w:divsChild>
        <w:div w:id="132799815">
          <w:marLeft w:val="0"/>
          <w:marRight w:val="0"/>
          <w:marTop w:val="0"/>
          <w:marBottom w:val="0"/>
          <w:divBdr>
            <w:top w:val="none" w:sz="0" w:space="0" w:color="auto"/>
            <w:left w:val="none" w:sz="0" w:space="0" w:color="auto"/>
            <w:bottom w:val="none" w:sz="0" w:space="0" w:color="auto"/>
            <w:right w:val="none" w:sz="0" w:space="0" w:color="auto"/>
          </w:divBdr>
        </w:div>
      </w:divsChild>
    </w:div>
    <w:div w:id="318266518">
      <w:marLeft w:val="0"/>
      <w:marRight w:val="0"/>
      <w:marTop w:val="0"/>
      <w:marBottom w:val="0"/>
      <w:divBdr>
        <w:top w:val="none" w:sz="0" w:space="0" w:color="auto"/>
        <w:left w:val="none" w:sz="0" w:space="0" w:color="auto"/>
        <w:bottom w:val="none" w:sz="0" w:space="0" w:color="auto"/>
        <w:right w:val="none" w:sz="0" w:space="0" w:color="auto"/>
      </w:divBdr>
      <w:divsChild>
        <w:div w:id="1432580064">
          <w:marLeft w:val="0"/>
          <w:marRight w:val="0"/>
          <w:marTop w:val="0"/>
          <w:marBottom w:val="0"/>
          <w:divBdr>
            <w:top w:val="none" w:sz="0" w:space="0" w:color="auto"/>
            <w:left w:val="none" w:sz="0" w:space="0" w:color="auto"/>
            <w:bottom w:val="none" w:sz="0" w:space="0" w:color="auto"/>
            <w:right w:val="none" w:sz="0" w:space="0" w:color="auto"/>
          </w:divBdr>
        </w:div>
      </w:divsChild>
    </w:div>
    <w:div w:id="329020512">
      <w:marLeft w:val="0"/>
      <w:marRight w:val="0"/>
      <w:marTop w:val="0"/>
      <w:marBottom w:val="0"/>
      <w:divBdr>
        <w:top w:val="none" w:sz="0" w:space="0" w:color="auto"/>
        <w:left w:val="none" w:sz="0" w:space="0" w:color="auto"/>
        <w:bottom w:val="none" w:sz="0" w:space="0" w:color="auto"/>
        <w:right w:val="none" w:sz="0" w:space="0" w:color="auto"/>
      </w:divBdr>
      <w:divsChild>
        <w:div w:id="1535659244">
          <w:marLeft w:val="0"/>
          <w:marRight w:val="0"/>
          <w:marTop w:val="0"/>
          <w:marBottom w:val="0"/>
          <w:divBdr>
            <w:top w:val="none" w:sz="0" w:space="0" w:color="auto"/>
            <w:left w:val="none" w:sz="0" w:space="0" w:color="auto"/>
            <w:bottom w:val="none" w:sz="0" w:space="0" w:color="auto"/>
            <w:right w:val="none" w:sz="0" w:space="0" w:color="auto"/>
          </w:divBdr>
        </w:div>
      </w:divsChild>
    </w:div>
    <w:div w:id="330840626">
      <w:marLeft w:val="0"/>
      <w:marRight w:val="0"/>
      <w:marTop w:val="0"/>
      <w:marBottom w:val="0"/>
      <w:divBdr>
        <w:top w:val="none" w:sz="0" w:space="0" w:color="auto"/>
        <w:left w:val="none" w:sz="0" w:space="0" w:color="auto"/>
        <w:bottom w:val="none" w:sz="0" w:space="0" w:color="auto"/>
        <w:right w:val="none" w:sz="0" w:space="0" w:color="auto"/>
      </w:divBdr>
      <w:divsChild>
        <w:div w:id="708578599">
          <w:marLeft w:val="0"/>
          <w:marRight w:val="0"/>
          <w:marTop w:val="0"/>
          <w:marBottom w:val="0"/>
          <w:divBdr>
            <w:top w:val="none" w:sz="0" w:space="0" w:color="auto"/>
            <w:left w:val="none" w:sz="0" w:space="0" w:color="auto"/>
            <w:bottom w:val="none" w:sz="0" w:space="0" w:color="auto"/>
            <w:right w:val="none" w:sz="0" w:space="0" w:color="auto"/>
          </w:divBdr>
        </w:div>
      </w:divsChild>
    </w:div>
    <w:div w:id="333192862">
      <w:bodyDiv w:val="1"/>
      <w:marLeft w:val="0"/>
      <w:marRight w:val="0"/>
      <w:marTop w:val="0"/>
      <w:marBottom w:val="0"/>
      <w:divBdr>
        <w:top w:val="none" w:sz="0" w:space="0" w:color="auto"/>
        <w:left w:val="none" w:sz="0" w:space="0" w:color="auto"/>
        <w:bottom w:val="none" w:sz="0" w:space="0" w:color="auto"/>
        <w:right w:val="none" w:sz="0" w:space="0" w:color="auto"/>
      </w:divBdr>
    </w:div>
    <w:div w:id="353774954">
      <w:marLeft w:val="0"/>
      <w:marRight w:val="0"/>
      <w:marTop w:val="0"/>
      <w:marBottom w:val="0"/>
      <w:divBdr>
        <w:top w:val="none" w:sz="0" w:space="0" w:color="auto"/>
        <w:left w:val="none" w:sz="0" w:space="0" w:color="auto"/>
        <w:bottom w:val="none" w:sz="0" w:space="0" w:color="auto"/>
        <w:right w:val="none" w:sz="0" w:space="0" w:color="auto"/>
      </w:divBdr>
      <w:divsChild>
        <w:div w:id="1665624909">
          <w:marLeft w:val="0"/>
          <w:marRight w:val="0"/>
          <w:marTop w:val="0"/>
          <w:marBottom w:val="0"/>
          <w:divBdr>
            <w:top w:val="none" w:sz="0" w:space="0" w:color="auto"/>
            <w:left w:val="none" w:sz="0" w:space="0" w:color="auto"/>
            <w:bottom w:val="none" w:sz="0" w:space="0" w:color="auto"/>
            <w:right w:val="none" w:sz="0" w:space="0" w:color="auto"/>
          </w:divBdr>
        </w:div>
      </w:divsChild>
    </w:div>
    <w:div w:id="377508983">
      <w:marLeft w:val="0"/>
      <w:marRight w:val="0"/>
      <w:marTop w:val="0"/>
      <w:marBottom w:val="0"/>
      <w:divBdr>
        <w:top w:val="none" w:sz="0" w:space="0" w:color="auto"/>
        <w:left w:val="none" w:sz="0" w:space="0" w:color="auto"/>
        <w:bottom w:val="none" w:sz="0" w:space="0" w:color="auto"/>
        <w:right w:val="none" w:sz="0" w:space="0" w:color="auto"/>
      </w:divBdr>
      <w:divsChild>
        <w:div w:id="722868166">
          <w:marLeft w:val="0"/>
          <w:marRight w:val="0"/>
          <w:marTop w:val="0"/>
          <w:marBottom w:val="0"/>
          <w:divBdr>
            <w:top w:val="none" w:sz="0" w:space="0" w:color="auto"/>
            <w:left w:val="none" w:sz="0" w:space="0" w:color="auto"/>
            <w:bottom w:val="none" w:sz="0" w:space="0" w:color="auto"/>
            <w:right w:val="none" w:sz="0" w:space="0" w:color="auto"/>
          </w:divBdr>
        </w:div>
      </w:divsChild>
    </w:div>
    <w:div w:id="380985178">
      <w:marLeft w:val="0"/>
      <w:marRight w:val="0"/>
      <w:marTop w:val="0"/>
      <w:marBottom w:val="0"/>
      <w:divBdr>
        <w:top w:val="none" w:sz="0" w:space="0" w:color="auto"/>
        <w:left w:val="none" w:sz="0" w:space="0" w:color="auto"/>
        <w:bottom w:val="none" w:sz="0" w:space="0" w:color="auto"/>
        <w:right w:val="none" w:sz="0" w:space="0" w:color="auto"/>
      </w:divBdr>
      <w:divsChild>
        <w:div w:id="139618849">
          <w:marLeft w:val="0"/>
          <w:marRight w:val="0"/>
          <w:marTop w:val="0"/>
          <w:marBottom w:val="0"/>
          <w:divBdr>
            <w:top w:val="none" w:sz="0" w:space="0" w:color="auto"/>
            <w:left w:val="none" w:sz="0" w:space="0" w:color="auto"/>
            <w:bottom w:val="none" w:sz="0" w:space="0" w:color="auto"/>
            <w:right w:val="none" w:sz="0" w:space="0" w:color="auto"/>
          </w:divBdr>
        </w:div>
      </w:divsChild>
    </w:div>
    <w:div w:id="394816784">
      <w:bodyDiv w:val="1"/>
      <w:marLeft w:val="0"/>
      <w:marRight w:val="0"/>
      <w:marTop w:val="0"/>
      <w:marBottom w:val="0"/>
      <w:divBdr>
        <w:top w:val="none" w:sz="0" w:space="0" w:color="auto"/>
        <w:left w:val="none" w:sz="0" w:space="0" w:color="auto"/>
        <w:bottom w:val="none" w:sz="0" w:space="0" w:color="auto"/>
        <w:right w:val="none" w:sz="0" w:space="0" w:color="auto"/>
      </w:divBdr>
    </w:div>
    <w:div w:id="399211923">
      <w:marLeft w:val="0"/>
      <w:marRight w:val="0"/>
      <w:marTop w:val="0"/>
      <w:marBottom w:val="0"/>
      <w:divBdr>
        <w:top w:val="none" w:sz="0" w:space="0" w:color="auto"/>
        <w:left w:val="none" w:sz="0" w:space="0" w:color="auto"/>
        <w:bottom w:val="none" w:sz="0" w:space="0" w:color="auto"/>
        <w:right w:val="none" w:sz="0" w:space="0" w:color="auto"/>
      </w:divBdr>
      <w:divsChild>
        <w:div w:id="519977114">
          <w:marLeft w:val="0"/>
          <w:marRight w:val="0"/>
          <w:marTop w:val="0"/>
          <w:marBottom w:val="0"/>
          <w:divBdr>
            <w:top w:val="none" w:sz="0" w:space="0" w:color="auto"/>
            <w:left w:val="none" w:sz="0" w:space="0" w:color="auto"/>
            <w:bottom w:val="none" w:sz="0" w:space="0" w:color="auto"/>
            <w:right w:val="none" w:sz="0" w:space="0" w:color="auto"/>
          </w:divBdr>
        </w:div>
      </w:divsChild>
    </w:div>
    <w:div w:id="399669840">
      <w:marLeft w:val="0"/>
      <w:marRight w:val="0"/>
      <w:marTop w:val="0"/>
      <w:marBottom w:val="0"/>
      <w:divBdr>
        <w:top w:val="none" w:sz="0" w:space="0" w:color="auto"/>
        <w:left w:val="none" w:sz="0" w:space="0" w:color="auto"/>
        <w:bottom w:val="none" w:sz="0" w:space="0" w:color="auto"/>
        <w:right w:val="none" w:sz="0" w:space="0" w:color="auto"/>
      </w:divBdr>
      <w:divsChild>
        <w:div w:id="278343881">
          <w:marLeft w:val="0"/>
          <w:marRight w:val="0"/>
          <w:marTop w:val="0"/>
          <w:marBottom w:val="0"/>
          <w:divBdr>
            <w:top w:val="none" w:sz="0" w:space="0" w:color="auto"/>
            <w:left w:val="none" w:sz="0" w:space="0" w:color="auto"/>
            <w:bottom w:val="none" w:sz="0" w:space="0" w:color="auto"/>
            <w:right w:val="none" w:sz="0" w:space="0" w:color="auto"/>
          </w:divBdr>
        </w:div>
      </w:divsChild>
    </w:div>
    <w:div w:id="400178319">
      <w:bodyDiv w:val="1"/>
      <w:marLeft w:val="0"/>
      <w:marRight w:val="0"/>
      <w:marTop w:val="0"/>
      <w:marBottom w:val="0"/>
      <w:divBdr>
        <w:top w:val="none" w:sz="0" w:space="0" w:color="auto"/>
        <w:left w:val="none" w:sz="0" w:space="0" w:color="auto"/>
        <w:bottom w:val="none" w:sz="0" w:space="0" w:color="auto"/>
        <w:right w:val="none" w:sz="0" w:space="0" w:color="auto"/>
      </w:divBdr>
    </w:div>
    <w:div w:id="400560208">
      <w:marLeft w:val="0"/>
      <w:marRight w:val="0"/>
      <w:marTop w:val="0"/>
      <w:marBottom w:val="0"/>
      <w:divBdr>
        <w:top w:val="none" w:sz="0" w:space="0" w:color="auto"/>
        <w:left w:val="none" w:sz="0" w:space="0" w:color="auto"/>
        <w:bottom w:val="none" w:sz="0" w:space="0" w:color="auto"/>
        <w:right w:val="none" w:sz="0" w:space="0" w:color="auto"/>
      </w:divBdr>
      <w:divsChild>
        <w:div w:id="164438075">
          <w:marLeft w:val="0"/>
          <w:marRight w:val="0"/>
          <w:marTop w:val="0"/>
          <w:marBottom w:val="0"/>
          <w:divBdr>
            <w:top w:val="none" w:sz="0" w:space="0" w:color="auto"/>
            <w:left w:val="none" w:sz="0" w:space="0" w:color="auto"/>
            <w:bottom w:val="none" w:sz="0" w:space="0" w:color="auto"/>
            <w:right w:val="none" w:sz="0" w:space="0" w:color="auto"/>
          </w:divBdr>
        </w:div>
      </w:divsChild>
    </w:div>
    <w:div w:id="412506185">
      <w:marLeft w:val="0"/>
      <w:marRight w:val="0"/>
      <w:marTop w:val="0"/>
      <w:marBottom w:val="0"/>
      <w:divBdr>
        <w:top w:val="none" w:sz="0" w:space="0" w:color="auto"/>
        <w:left w:val="none" w:sz="0" w:space="0" w:color="auto"/>
        <w:bottom w:val="none" w:sz="0" w:space="0" w:color="auto"/>
        <w:right w:val="none" w:sz="0" w:space="0" w:color="auto"/>
      </w:divBdr>
      <w:divsChild>
        <w:div w:id="306205085">
          <w:marLeft w:val="0"/>
          <w:marRight w:val="0"/>
          <w:marTop w:val="0"/>
          <w:marBottom w:val="0"/>
          <w:divBdr>
            <w:top w:val="none" w:sz="0" w:space="0" w:color="auto"/>
            <w:left w:val="none" w:sz="0" w:space="0" w:color="auto"/>
            <w:bottom w:val="none" w:sz="0" w:space="0" w:color="auto"/>
            <w:right w:val="none" w:sz="0" w:space="0" w:color="auto"/>
          </w:divBdr>
        </w:div>
      </w:divsChild>
    </w:div>
    <w:div w:id="416709899">
      <w:marLeft w:val="0"/>
      <w:marRight w:val="0"/>
      <w:marTop w:val="0"/>
      <w:marBottom w:val="0"/>
      <w:divBdr>
        <w:top w:val="none" w:sz="0" w:space="0" w:color="auto"/>
        <w:left w:val="none" w:sz="0" w:space="0" w:color="auto"/>
        <w:bottom w:val="none" w:sz="0" w:space="0" w:color="auto"/>
        <w:right w:val="none" w:sz="0" w:space="0" w:color="auto"/>
      </w:divBdr>
      <w:divsChild>
        <w:div w:id="1890649669">
          <w:marLeft w:val="0"/>
          <w:marRight w:val="0"/>
          <w:marTop w:val="0"/>
          <w:marBottom w:val="0"/>
          <w:divBdr>
            <w:top w:val="none" w:sz="0" w:space="0" w:color="auto"/>
            <w:left w:val="none" w:sz="0" w:space="0" w:color="auto"/>
            <w:bottom w:val="none" w:sz="0" w:space="0" w:color="auto"/>
            <w:right w:val="none" w:sz="0" w:space="0" w:color="auto"/>
          </w:divBdr>
        </w:div>
      </w:divsChild>
    </w:div>
    <w:div w:id="423112532">
      <w:marLeft w:val="0"/>
      <w:marRight w:val="0"/>
      <w:marTop w:val="0"/>
      <w:marBottom w:val="0"/>
      <w:divBdr>
        <w:top w:val="none" w:sz="0" w:space="0" w:color="auto"/>
        <w:left w:val="none" w:sz="0" w:space="0" w:color="auto"/>
        <w:bottom w:val="none" w:sz="0" w:space="0" w:color="auto"/>
        <w:right w:val="none" w:sz="0" w:space="0" w:color="auto"/>
      </w:divBdr>
      <w:divsChild>
        <w:div w:id="1851141647">
          <w:marLeft w:val="0"/>
          <w:marRight w:val="0"/>
          <w:marTop w:val="0"/>
          <w:marBottom w:val="0"/>
          <w:divBdr>
            <w:top w:val="none" w:sz="0" w:space="0" w:color="auto"/>
            <w:left w:val="none" w:sz="0" w:space="0" w:color="auto"/>
            <w:bottom w:val="none" w:sz="0" w:space="0" w:color="auto"/>
            <w:right w:val="none" w:sz="0" w:space="0" w:color="auto"/>
          </w:divBdr>
        </w:div>
      </w:divsChild>
    </w:div>
    <w:div w:id="428546472">
      <w:marLeft w:val="0"/>
      <w:marRight w:val="0"/>
      <w:marTop w:val="0"/>
      <w:marBottom w:val="0"/>
      <w:divBdr>
        <w:top w:val="none" w:sz="0" w:space="0" w:color="auto"/>
        <w:left w:val="none" w:sz="0" w:space="0" w:color="auto"/>
        <w:bottom w:val="none" w:sz="0" w:space="0" w:color="auto"/>
        <w:right w:val="none" w:sz="0" w:space="0" w:color="auto"/>
      </w:divBdr>
      <w:divsChild>
        <w:div w:id="517740616">
          <w:marLeft w:val="0"/>
          <w:marRight w:val="0"/>
          <w:marTop w:val="0"/>
          <w:marBottom w:val="0"/>
          <w:divBdr>
            <w:top w:val="none" w:sz="0" w:space="0" w:color="auto"/>
            <w:left w:val="none" w:sz="0" w:space="0" w:color="auto"/>
            <w:bottom w:val="none" w:sz="0" w:space="0" w:color="auto"/>
            <w:right w:val="none" w:sz="0" w:space="0" w:color="auto"/>
          </w:divBdr>
        </w:div>
      </w:divsChild>
    </w:div>
    <w:div w:id="432437260">
      <w:marLeft w:val="0"/>
      <w:marRight w:val="0"/>
      <w:marTop w:val="0"/>
      <w:marBottom w:val="0"/>
      <w:divBdr>
        <w:top w:val="none" w:sz="0" w:space="0" w:color="auto"/>
        <w:left w:val="none" w:sz="0" w:space="0" w:color="auto"/>
        <w:bottom w:val="none" w:sz="0" w:space="0" w:color="auto"/>
        <w:right w:val="none" w:sz="0" w:space="0" w:color="auto"/>
      </w:divBdr>
      <w:divsChild>
        <w:div w:id="1361782687">
          <w:marLeft w:val="0"/>
          <w:marRight w:val="0"/>
          <w:marTop w:val="0"/>
          <w:marBottom w:val="0"/>
          <w:divBdr>
            <w:top w:val="none" w:sz="0" w:space="0" w:color="auto"/>
            <w:left w:val="none" w:sz="0" w:space="0" w:color="auto"/>
            <w:bottom w:val="none" w:sz="0" w:space="0" w:color="auto"/>
            <w:right w:val="none" w:sz="0" w:space="0" w:color="auto"/>
          </w:divBdr>
        </w:div>
      </w:divsChild>
    </w:div>
    <w:div w:id="438841883">
      <w:marLeft w:val="0"/>
      <w:marRight w:val="0"/>
      <w:marTop w:val="0"/>
      <w:marBottom w:val="0"/>
      <w:divBdr>
        <w:top w:val="none" w:sz="0" w:space="0" w:color="auto"/>
        <w:left w:val="none" w:sz="0" w:space="0" w:color="auto"/>
        <w:bottom w:val="none" w:sz="0" w:space="0" w:color="auto"/>
        <w:right w:val="none" w:sz="0" w:space="0" w:color="auto"/>
      </w:divBdr>
      <w:divsChild>
        <w:div w:id="1094400431">
          <w:marLeft w:val="0"/>
          <w:marRight w:val="0"/>
          <w:marTop w:val="0"/>
          <w:marBottom w:val="0"/>
          <w:divBdr>
            <w:top w:val="none" w:sz="0" w:space="0" w:color="auto"/>
            <w:left w:val="none" w:sz="0" w:space="0" w:color="auto"/>
            <w:bottom w:val="none" w:sz="0" w:space="0" w:color="auto"/>
            <w:right w:val="none" w:sz="0" w:space="0" w:color="auto"/>
          </w:divBdr>
        </w:div>
      </w:divsChild>
    </w:div>
    <w:div w:id="443573492">
      <w:marLeft w:val="0"/>
      <w:marRight w:val="0"/>
      <w:marTop w:val="0"/>
      <w:marBottom w:val="0"/>
      <w:divBdr>
        <w:top w:val="none" w:sz="0" w:space="0" w:color="auto"/>
        <w:left w:val="none" w:sz="0" w:space="0" w:color="auto"/>
        <w:bottom w:val="none" w:sz="0" w:space="0" w:color="auto"/>
        <w:right w:val="none" w:sz="0" w:space="0" w:color="auto"/>
      </w:divBdr>
      <w:divsChild>
        <w:div w:id="1749645761">
          <w:marLeft w:val="0"/>
          <w:marRight w:val="0"/>
          <w:marTop w:val="0"/>
          <w:marBottom w:val="0"/>
          <w:divBdr>
            <w:top w:val="none" w:sz="0" w:space="0" w:color="auto"/>
            <w:left w:val="none" w:sz="0" w:space="0" w:color="auto"/>
            <w:bottom w:val="none" w:sz="0" w:space="0" w:color="auto"/>
            <w:right w:val="none" w:sz="0" w:space="0" w:color="auto"/>
          </w:divBdr>
        </w:div>
      </w:divsChild>
    </w:div>
    <w:div w:id="452600328">
      <w:marLeft w:val="0"/>
      <w:marRight w:val="0"/>
      <w:marTop w:val="0"/>
      <w:marBottom w:val="0"/>
      <w:divBdr>
        <w:top w:val="none" w:sz="0" w:space="0" w:color="auto"/>
        <w:left w:val="none" w:sz="0" w:space="0" w:color="auto"/>
        <w:bottom w:val="none" w:sz="0" w:space="0" w:color="auto"/>
        <w:right w:val="none" w:sz="0" w:space="0" w:color="auto"/>
      </w:divBdr>
      <w:divsChild>
        <w:div w:id="824082014">
          <w:marLeft w:val="0"/>
          <w:marRight w:val="0"/>
          <w:marTop w:val="0"/>
          <w:marBottom w:val="0"/>
          <w:divBdr>
            <w:top w:val="none" w:sz="0" w:space="0" w:color="auto"/>
            <w:left w:val="none" w:sz="0" w:space="0" w:color="auto"/>
            <w:bottom w:val="none" w:sz="0" w:space="0" w:color="auto"/>
            <w:right w:val="none" w:sz="0" w:space="0" w:color="auto"/>
          </w:divBdr>
        </w:div>
      </w:divsChild>
    </w:div>
    <w:div w:id="460461329">
      <w:marLeft w:val="0"/>
      <w:marRight w:val="0"/>
      <w:marTop w:val="0"/>
      <w:marBottom w:val="0"/>
      <w:divBdr>
        <w:top w:val="none" w:sz="0" w:space="0" w:color="auto"/>
        <w:left w:val="none" w:sz="0" w:space="0" w:color="auto"/>
        <w:bottom w:val="none" w:sz="0" w:space="0" w:color="auto"/>
        <w:right w:val="none" w:sz="0" w:space="0" w:color="auto"/>
      </w:divBdr>
      <w:divsChild>
        <w:div w:id="701587417">
          <w:marLeft w:val="0"/>
          <w:marRight w:val="0"/>
          <w:marTop w:val="0"/>
          <w:marBottom w:val="0"/>
          <w:divBdr>
            <w:top w:val="none" w:sz="0" w:space="0" w:color="auto"/>
            <w:left w:val="none" w:sz="0" w:space="0" w:color="auto"/>
            <w:bottom w:val="none" w:sz="0" w:space="0" w:color="auto"/>
            <w:right w:val="none" w:sz="0" w:space="0" w:color="auto"/>
          </w:divBdr>
        </w:div>
      </w:divsChild>
    </w:div>
    <w:div w:id="464662310">
      <w:marLeft w:val="0"/>
      <w:marRight w:val="0"/>
      <w:marTop w:val="0"/>
      <w:marBottom w:val="0"/>
      <w:divBdr>
        <w:top w:val="none" w:sz="0" w:space="0" w:color="auto"/>
        <w:left w:val="none" w:sz="0" w:space="0" w:color="auto"/>
        <w:bottom w:val="none" w:sz="0" w:space="0" w:color="auto"/>
        <w:right w:val="none" w:sz="0" w:space="0" w:color="auto"/>
      </w:divBdr>
      <w:divsChild>
        <w:div w:id="1769698196">
          <w:marLeft w:val="0"/>
          <w:marRight w:val="0"/>
          <w:marTop w:val="0"/>
          <w:marBottom w:val="0"/>
          <w:divBdr>
            <w:top w:val="none" w:sz="0" w:space="0" w:color="auto"/>
            <w:left w:val="none" w:sz="0" w:space="0" w:color="auto"/>
            <w:bottom w:val="none" w:sz="0" w:space="0" w:color="auto"/>
            <w:right w:val="none" w:sz="0" w:space="0" w:color="auto"/>
          </w:divBdr>
        </w:div>
      </w:divsChild>
    </w:div>
    <w:div w:id="475873573">
      <w:marLeft w:val="0"/>
      <w:marRight w:val="0"/>
      <w:marTop w:val="0"/>
      <w:marBottom w:val="0"/>
      <w:divBdr>
        <w:top w:val="none" w:sz="0" w:space="0" w:color="auto"/>
        <w:left w:val="none" w:sz="0" w:space="0" w:color="auto"/>
        <w:bottom w:val="none" w:sz="0" w:space="0" w:color="auto"/>
        <w:right w:val="none" w:sz="0" w:space="0" w:color="auto"/>
      </w:divBdr>
      <w:divsChild>
        <w:div w:id="1441489147">
          <w:marLeft w:val="0"/>
          <w:marRight w:val="0"/>
          <w:marTop w:val="0"/>
          <w:marBottom w:val="0"/>
          <w:divBdr>
            <w:top w:val="none" w:sz="0" w:space="0" w:color="auto"/>
            <w:left w:val="none" w:sz="0" w:space="0" w:color="auto"/>
            <w:bottom w:val="none" w:sz="0" w:space="0" w:color="auto"/>
            <w:right w:val="none" w:sz="0" w:space="0" w:color="auto"/>
          </w:divBdr>
        </w:div>
      </w:divsChild>
    </w:div>
    <w:div w:id="499010231">
      <w:marLeft w:val="0"/>
      <w:marRight w:val="0"/>
      <w:marTop w:val="0"/>
      <w:marBottom w:val="0"/>
      <w:divBdr>
        <w:top w:val="none" w:sz="0" w:space="0" w:color="auto"/>
        <w:left w:val="none" w:sz="0" w:space="0" w:color="auto"/>
        <w:bottom w:val="none" w:sz="0" w:space="0" w:color="auto"/>
        <w:right w:val="none" w:sz="0" w:space="0" w:color="auto"/>
      </w:divBdr>
      <w:divsChild>
        <w:div w:id="1026298605">
          <w:marLeft w:val="0"/>
          <w:marRight w:val="0"/>
          <w:marTop w:val="0"/>
          <w:marBottom w:val="0"/>
          <w:divBdr>
            <w:top w:val="none" w:sz="0" w:space="0" w:color="auto"/>
            <w:left w:val="none" w:sz="0" w:space="0" w:color="auto"/>
            <w:bottom w:val="none" w:sz="0" w:space="0" w:color="auto"/>
            <w:right w:val="none" w:sz="0" w:space="0" w:color="auto"/>
          </w:divBdr>
        </w:div>
      </w:divsChild>
    </w:div>
    <w:div w:id="515507513">
      <w:marLeft w:val="0"/>
      <w:marRight w:val="0"/>
      <w:marTop w:val="0"/>
      <w:marBottom w:val="0"/>
      <w:divBdr>
        <w:top w:val="none" w:sz="0" w:space="0" w:color="auto"/>
        <w:left w:val="none" w:sz="0" w:space="0" w:color="auto"/>
        <w:bottom w:val="none" w:sz="0" w:space="0" w:color="auto"/>
        <w:right w:val="none" w:sz="0" w:space="0" w:color="auto"/>
      </w:divBdr>
      <w:divsChild>
        <w:div w:id="1539050574">
          <w:marLeft w:val="0"/>
          <w:marRight w:val="0"/>
          <w:marTop w:val="0"/>
          <w:marBottom w:val="0"/>
          <w:divBdr>
            <w:top w:val="none" w:sz="0" w:space="0" w:color="auto"/>
            <w:left w:val="none" w:sz="0" w:space="0" w:color="auto"/>
            <w:bottom w:val="none" w:sz="0" w:space="0" w:color="auto"/>
            <w:right w:val="none" w:sz="0" w:space="0" w:color="auto"/>
          </w:divBdr>
        </w:div>
      </w:divsChild>
    </w:div>
    <w:div w:id="519858527">
      <w:bodyDiv w:val="1"/>
      <w:marLeft w:val="0"/>
      <w:marRight w:val="0"/>
      <w:marTop w:val="0"/>
      <w:marBottom w:val="0"/>
      <w:divBdr>
        <w:top w:val="none" w:sz="0" w:space="0" w:color="auto"/>
        <w:left w:val="none" w:sz="0" w:space="0" w:color="auto"/>
        <w:bottom w:val="none" w:sz="0" w:space="0" w:color="auto"/>
        <w:right w:val="none" w:sz="0" w:space="0" w:color="auto"/>
      </w:divBdr>
    </w:div>
    <w:div w:id="529534703">
      <w:marLeft w:val="0"/>
      <w:marRight w:val="0"/>
      <w:marTop w:val="0"/>
      <w:marBottom w:val="0"/>
      <w:divBdr>
        <w:top w:val="none" w:sz="0" w:space="0" w:color="auto"/>
        <w:left w:val="none" w:sz="0" w:space="0" w:color="auto"/>
        <w:bottom w:val="none" w:sz="0" w:space="0" w:color="auto"/>
        <w:right w:val="none" w:sz="0" w:space="0" w:color="auto"/>
      </w:divBdr>
      <w:divsChild>
        <w:div w:id="411852287">
          <w:marLeft w:val="0"/>
          <w:marRight w:val="0"/>
          <w:marTop w:val="0"/>
          <w:marBottom w:val="0"/>
          <w:divBdr>
            <w:top w:val="none" w:sz="0" w:space="0" w:color="auto"/>
            <w:left w:val="none" w:sz="0" w:space="0" w:color="auto"/>
            <w:bottom w:val="none" w:sz="0" w:space="0" w:color="auto"/>
            <w:right w:val="none" w:sz="0" w:space="0" w:color="auto"/>
          </w:divBdr>
        </w:div>
      </w:divsChild>
    </w:div>
    <w:div w:id="531461686">
      <w:marLeft w:val="0"/>
      <w:marRight w:val="0"/>
      <w:marTop w:val="0"/>
      <w:marBottom w:val="0"/>
      <w:divBdr>
        <w:top w:val="none" w:sz="0" w:space="0" w:color="auto"/>
        <w:left w:val="none" w:sz="0" w:space="0" w:color="auto"/>
        <w:bottom w:val="none" w:sz="0" w:space="0" w:color="auto"/>
        <w:right w:val="none" w:sz="0" w:space="0" w:color="auto"/>
      </w:divBdr>
      <w:divsChild>
        <w:div w:id="1061291152">
          <w:marLeft w:val="0"/>
          <w:marRight w:val="0"/>
          <w:marTop w:val="0"/>
          <w:marBottom w:val="0"/>
          <w:divBdr>
            <w:top w:val="none" w:sz="0" w:space="0" w:color="auto"/>
            <w:left w:val="none" w:sz="0" w:space="0" w:color="auto"/>
            <w:bottom w:val="none" w:sz="0" w:space="0" w:color="auto"/>
            <w:right w:val="none" w:sz="0" w:space="0" w:color="auto"/>
          </w:divBdr>
        </w:div>
      </w:divsChild>
    </w:div>
    <w:div w:id="538781641">
      <w:marLeft w:val="0"/>
      <w:marRight w:val="0"/>
      <w:marTop w:val="0"/>
      <w:marBottom w:val="0"/>
      <w:divBdr>
        <w:top w:val="none" w:sz="0" w:space="0" w:color="auto"/>
        <w:left w:val="none" w:sz="0" w:space="0" w:color="auto"/>
        <w:bottom w:val="none" w:sz="0" w:space="0" w:color="auto"/>
        <w:right w:val="none" w:sz="0" w:space="0" w:color="auto"/>
      </w:divBdr>
      <w:divsChild>
        <w:div w:id="1009717216">
          <w:marLeft w:val="0"/>
          <w:marRight w:val="0"/>
          <w:marTop w:val="0"/>
          <w:marBottom w:val="0"/>
          <w:divBdr>
            <w:top w:val="none" w:sz="0" w:space="0" w:color="auto"/>
            <w:left w:val="none" w:sz="0" w:space="0" w:color="auto"/>
            <w:bottom w:val="none" w:sz="0" w:space="0" w:color="auto"/>
            <w:right w:val="none" w:sz="0" w:space="0" w:color="auto"/>
          </w:divBdr>
        </w:div>
      </w:divsChild>
    </w:div>
    <w:div w:id="540093500">
      <w:marLeft w:val="0"/>
      <w:marRight w:val="0"/>
      <w:marTop w:val="0"/>
      <w:marBottom w:val="0"/>
      <w:divBdr>
        <w:top w:val="none" w:sz="0" w:space="0" w:color="auto"/>
        <w:left w:val="none" w:sz="0" w:space="0" w:color="auto"/>
        <w:bottom w:val="none" w:sz="0" w:space="0" w:color="auto"/>
        <w:right w:val="none" w:sz="0" w:space="0" w:color="auto"/>
      </w:divBdr>
      <w:divsChild>
        <w:div w:id="1803616630">
          <w:marLeft w:val="0"/>
          <w:marRight w:val="0"/>
          <w:marTop w:val="0"/>
          <w:marBottom w:val="0"/>
          <w:divBdr>
            <w:top w:val="none" w:sz="0" w:space="0" w:color="auto"/>
            <w:left w:val="none" w:sz="0" w:space="0" w:color="auto"/>
            <w:bottom w:val="none" w:sz="0" w:space="0" w:color="auto"/>
            <w:right w:val="none" w:sz="0" w:space="0" w:color="auto"/>
          </w:divBdr>
        </w:div>
      </w:divsChild>
    </w:div>
    <w:div w:id="549000398">
      <w:marLeft w:val="0"/>
      <w:marRight w:val="0"/>
      <w:marTop w:val="0"/>
      <w:marBottom w:val="0"/>
      <w:divBdr>
        <w:top w:val="none" w:sz="0" w:space="0" w:color="auto"/>
        <w:left w:val="none" w:sz="0" w:space="0" w:color="auto"/>
        <w:bottom w:val="none" w:sz="0" w:space="0" w:color="auto"/>
        <w:right w:val="none" w:sz="0" w:space="0" w:color="auto"/>
      </w:divBdr>
      <w:divsChild>
        <w:div w:id="1031344186">
          <w:marLeft w:val="0"/>
          <w:marRight w:val="0"/>
          <w:marTop w:val="0"/>
          <w:marBottom w:val="0"/>
          <w:divBdr>
            <w:top w:val="none" w:sz="0" w:space="0" w:color="auto"/>
            <w:left w:val="none" w:sz="0" w:space="0" w:color="auto"/>
            <w:bottom w:val="none" w:sz="0" w:space="0" w:color="auto"/>
            <w:right w:val="none" w:sz="0" w:space="0" w:color="auto"/>
          </w:divBdr>
        </w:div>
      </w:divsChild>
    </w:div>
    <w:div w:id="550002093">
      <w:marLeft w:val="0"/>
      <w:marRight w:val="0"/>
      <w:marTop w:val="0"/>
      <w:marBottom w:val="0"/>
      <w:divBdr>
        <w:top w:val="none" w:sz="0" w:space="0" w:color="auto"/>
        <w:left w:val="none" w:sz="0" w:space="0" w:color="auto"/>
        <w:bottom w:val="none" w:sz="0" w:space="0" w:color="auto"/>
        <w:right w:val="none" w:sz="0" w:space="0" w:color="auto"/>
      </w:divBdr>
      <w:divsChild>
        <w:div w:id="803082822">
          <w:marLeft w:val="0"/>
          <w:marRight w:val="0"/>
          <w:marTop w:val="0"/>
          <w:marBottom w:val="0"/>
          <w:divBdr>
            <w:top w:val="none" w:sz="0" w:space="0" w:color="auto"/>
            <w:left w:val="none" w:sz="0" w:space="0" w:color="auto"/>
            <w:bottom w:val="none" w:sz="0" w:space="0" w:color="auto"/>
            <w:right w:val="none" w:sz="0" w:space="0" w:color="auto"/>
          </w:divBdr>
        </w:div>
      </w:divsChild>
    </w:div>
    <w:div w:id="551115381">
      <w:marLeft w:val="0"/>
      <w:marRight w:val="0"/>
      <w:marTop w:val="0"/>
      <w:marBottom w:val="0"/>
      <w:divBdr>
        <w:top w:val="none" w:sz="0" w:space="0" w:color="auto"/>
        <w:left w:val="none" w:sz="0" w:space="0" w:color="auto"/>
        <w:bottom w:val="none" w:sz="0" w:space="0" w:color="auto"/>
        <w:right w:val="none" w:sz="0" w:space="0" w:color="auto"/>
      </w:divBdr>
      <w:divsChild>
        <w:div w:id="371535412">
          <w:marLeft w:val="0"/>
          <w:marRight w:val="0"/>
          <w:marTop w:val="0"/>
          <w:marBottom w:val="0"/>
          <w:divBdr>
            <w:top w:val="none" w:sz="0" w:space="0" w:color="auto"/>
            <w:left w:val="none" w:sz="0" w:space="0" w:color="auto"/>
            <w:bottom w:val="none" w:sz="0" w:space="0" w:color="auto"/>
            <w:right w:val="none" w:sz="0" w:space="0" w:color="auto"/>
          </w:divBdr>
        </w:div>
      </w:divsChild>
    </w:div>
    <w:div w:id="551624945">
      <w:marLeft w:val="0"/>
      <w:marRight w:val="0"/>
      <w:marTop w:val="0"/>
      <w:marBottom w:val="0"/>
      <w:divBdr>
        <w:top w:val="none" w:sz="0" w:space="0" w:color="auto"/>
        <w:left w:val="none" w:sz="0" w:space="0" w:color="auto"/>
        <w:bottom w:val="none" w:sz="0" w:space="0" w:color="auto"/>
        <w:right w:val="none" w:sz="0" w:space="0" w:color="auto"/>
      </w:divBdr>
      <w:divsChild>
        <w:div w:id="1045911669">
          <w:marLeft w:val="0"/>
          <w:marRight w:val="0"/>
          <w:marTop w:val="0"/>
          <w:marBottom w:val="0"/>
          <w:divBdr>
            <w:top w:val="none" w:sz="0" w:space="0" w:color="auto"/>
            <w:left w:val="none" w:sz="0" w:space="0" w:color="auto"/>
            <w:bottom w:val="none" w:sz="0" w:space="0" w:color="auto"/>
            <w:right w:val="none" w:sz="0" w:space="0" w:color="auto"/>
          </w:divBdr>
        </w:div>
      </w:divsChild>
    </w:div>
    <w:div w:id="556551626">
      <w:marLeft w:val="0"/>
      <w:marRight w:val="0"/>
      <w:marTop w:val="0"/>
      <w:marBottom w:val="0"/>
      <w:divBdr>
        <w:top w:val="none" w:sz="0" w:space="0" w:color="auto"/>
        <w:left w:val="none" w:sz="0" w:space="0" w:color="auto"/>
        <w:bottom w:val="none" w:sz="0" w:space="0" w:color="auto"/>
        <w:right w:val="none" w:sz="0" w:space="0" w:color="auto"/>
      </w:divBdr>
      <w:divsChild>
        <w:div w:id="182597600">
          <w:marLeft w:val="0"/>
          <w:marRight w:val="0"/>
          <w:marTop w:val="0"/>
          <w:marBottom w:val="0"/>
          <w:divBdr>
            <w:top w:val="none" w:sz="0" w:space="0" w:color="auto"/>
            <w:left w:val="none" w:sz="0" w:space="0" w:color="auto"/>
            <w:bottom w:val="none" w:sz="0" w:space="0" w:color="auto"/>
            <w:right w:val="none" w:sz="0" w:space="0" w:color="auto"/>
          </w:divBdr>
        </w:div>
      </w:divsChild>
    </w:div>
    <w:div w:id="583688882">
      <w:marLeft w:val="0"/>
      <w:marRight w:val="0"/>
      <w:marTop w:val="0"/>
      <w:marBottom w:val="0"/>
      <w:divBdr>
        <w:top w:val="none" w:sz="0" w:space="0" w:color="auto"/>
        <w:left w:val="none" w:sz="0" w:space="0" w:color="auto"/>
        <w:bottom w:val="none" w:sz="0" w:space="0" w:color="auto"/>
        <w:right w:val="none" w:sz="0" w:space="0" w:color="auto"/>
      </w:divBdr>
      <w:divsChild>
        <w:div w:id="2055346175">
          <w:marLeft w:val="0"/>
          <w:marRight w:val="0"/>
          <w:marTop w:val="0"/>
          <w:marBottom w:val="0"/>
          <w:divBdr>
            <w:top w:val="none" w:sz="0" w:space="0" w:color="auto"/>
            <w:left w:val="none" w:sz="0" w:space="0" w:color="auto"/>
            <w:bottom w:val="none" w:sz="0" w:space="0" w:color="auto"/>
            <w:right w:val="none" w:sz="0" w:space="0" w:color="auto"/>
          </w:divBdr>
        </w:div>
      </w:divsChild>
    </w:div>
    <w:div w:id="595332251">
      <w:marLeft w:val="0"/>
      <w:marRight w:val="0"/>
      <w:marTop w:val="0"/>
      <w:marBottom w:val="0"/>
      <w:divBdr>
        <w:top w:val="none" w:sz="0" w:space="0" w:color="auto"/>
        <w:left w:val="none" w:sz="0" w:space="0" w:color="auto"/>
        <w:bottom w:val="none" w:sz="0" w:space="0" w:color="auto"/>
        <w:right w:val="none" w:sz="0" w:space="0" w:color="auto"/>
      </w:divBdr>
      <w:divsChild>
        <w:div w:id="1284460107">
          <w:marLeft w:val="0"/>
          <w:marRight w:val="0"/>
          <w:marTop w:val="0"/>
          <w:marBottom w:val="0"/>
          <w:divBdr>
            <w:top w:val="none" w:sz="0" w:space="0" w:color="auto"/>
            <w:left w:val="none" w:sz="0" w:space="0" w:color="auto"/>
            <w:bottom w:val="none" w:sz="0" w:space="0" w:color="auto"/>
            <w:right w:val="none" w:sz="0" w:space="0" w:color="auto"/>
          </w:divBdr>
        </w:div>
      </w:divsChild>
    </w:div>
    <w:div w:id="599410279">
      <w:marLeft w:val="0"/>
      <w:marRight w:val="0"/>
      <w:marTop w:val="0"/>
      <w:marBottom w:val="0"/>
      <w:divBdr>
        <w:top w:val="none" w:sz="0" w:space="0" w:color="auto"/>
        <w:left w:val="none" w:sz="0" w:space="0" w:color="auto"/>
        <w:bottom w:val="none" w:sz="0" w:space="0" w:color="auto"/>
        <w:right w:val="none" w:sz="0" w:space="0" w:color="auto"/>
      </w:divBdr>
      <w:divsChild>
        <w:div w:id="1188250353">
          <w:marLeft w:val="0"/>
          <w:marRight w:val="0"/>
          <w:marTop w:val="0"/>
          <w:marBottom w:val="0"/>
          <w:divBdr>
            <w:top w:val="none" w:sz="0" w:space="0" w:color="auto"/>
            <w:left w:val="none" w:sz="0" w:space="0" w:color="auto"/>
            <w:bottom w:val="none" w:sz="0" w:space="0" w:color="auto"/>
            <w:right w:val="none" w:sz="0" w:space="0" w:color="auto"/>
          </w:divBdr>
        </w:div>
      </w:divsChild>
    </w:div>
    <w:div w:id="612521538">
      <w:marLeft w:val="0"/>
      <w:marRight w:val="0"/>
      <w:marTop w:val="0"/>
      <w:marBottom w:val="0"/>
      <w:divBdr>
        <w:top w:val="none" w:sz="0" w:space="0" w:color="auto"/>
        <w:left w:val="none" w:sz="0" w:space="0" w:color="auto"/>
        <w:bottom w:val="none" w:sz="0" w:space="0" w:color="auto"/>
        <w:right w:val="none" w:sz="0" w:space="0" w:color="auto"/>
      </w:divBdr>
      <w:divsChild>
        <w:div w:id="221795748">
          <w:marLeft w:val="0"/>
          <w:marRight w:val="0"/>
          <w:marTop w:val="0"/>
          <w:marBottom w:val="0"/>
          <w:divBdr>
            <w:top w:val="none" w:sz="0" w:space="0" w:color="auto"/>
            <w:left w:val="none" w:sz="0" w:space="0" w:color="auto"/>
            <w:bottom w:val="none" w:sz="0" w:space="0" w:color="auto"/>
            <w:right w:val="none" w:sz="0" w:space="0" w:color="auto"/>
          </w:divBdr>
        </w:div>
      </w:divsChild>
    </w:div>
    <w:div w:id="612833133">
      <w:marLeft w:val="0"/>
      <w:marRight w:val="0"/>
      <w:marTop w:val="0"/>
      <w:marBottom w:val="0"/>
      <w:divBdr>
        <w:top w:val="none" w:sz="0" w:space="0" w:color="auto"/>
        <w:left w:val="none" w:sz="0" w:space="0" w:color="auto"/>
        <w:bottom w:val="none" w:sz="0" w:space="0" w:color="auto"/>
        <w:right w:val="none" w:sz="0" w:space="0" w:color="auto"/>
      </w:divBdr>
      <w:divsChild>
        <w:div w:id="1310474986">
          <w:marLeft w:val="0"/>
          <w:marRight w:val="0"/>
          <w:marTop w:val="0"/>
          <w:marBottom w:val="0"/>
          <w:divBdr>
            <w:top w:val="none" w:sz="0" w:space="0" w:color="auto"/>
            <w:left w:val="none" w:sz="0" w:space="0" w:color="auto"/>
            <w:bottom w:val="none" w:sz="0" w:space="0" w:color="auto"/>
            <w:right w:val="none" w:sz="0" w:space="0" w:color="auto"/>
          </w:divBdr>
        </w:div>
      </w:divsChild>
    </w:div>
    <w:div w:id="615143905">
      <w:marLeft w:val="0"/>
      <w:marRight w:val="0"/>
      <w:marTop w:val="0"/>
      <w:marBottom w:val="0"/>
      <w:divBdr>
        <w:top w:val="none" w:sz="0" w:space="0" w:color="auto"/>
        <w:left w:val="none" w:sz="0" w:space="0" w:color="auto"/>
        <w:bottom w:val="none" w:sz="0" w:space="0" w:color="auto"/>
        <w:right w:val="none" w:sz="0" w:space="0" w:color="auto"/>
      </w:divBdr>
      <w:divsChild>
        <w:div w:id="1607425588">
          <w:marLeft w:val="0"/>
          <w:marRight w:val="0"/>
          <w:marTop w:val="0"/>
          <w:marBottom w:val="0"/>
          <w:divBdr>
            <w:top w:val="none" w:sz="0" w:space="0" w:color="auto"/>
            <w:left w:val="none" w:sz="0" w:space="0" w:color="auto"/>
            <w:bottom w:val="none" w:sz="0" w:space="0" w:color="auto"/>
            <w:right w:val="none" w:sz="0" w:space="0" w:color="auto"/>
          </w:divBdr>
        </w:div>
      </w:divsChild>
    </w:div>
    <w:div w:id="618993219">
      <w:marLeft w:val="0"/>
      <w:marRight w:val="0"/>
      <w:marTop w:val="0"/>
      <w:marBottom w:val="0"/>
      <w:divBdr>
        <w:top w:val="none" w:sz="0" w:space="0" w:color="auto"/>
        <w:left w:val="none" w:sz="0" w:space="0" w:color="auto"/>
        <w:bottom w:val="none" w:sz="0" w:space="0" w:color="auto"/>
        <w:right w:val="none" w:sz="0" w:space="0" w:color="auto"/>
      </w:divBdr>
      <w:divsChild>
        <w:div w:id="504244328">
          <w:marLeft w:val="0"/>
          <w:marRight w:val="0"/>
          <w:marTop w:val="0"/>
          <w:marBottom w:val="0"/>
          <w:divBdr>
            <w:top w:val="none" w:sz="0" w:space="0" w:color="auto"/>
            <w:left w:val="none" w:sz="0" w:space="0" w:color="auto"/>
            <w:bottom w:val="none" w:sz="0" w:space="0" w:color="auto"/>
            <w:right w:val="none" w:sz="0" w:space="0" w:color="auto"/>
          </w:divBdr>
        </w:div>
      </w:divsChild>
    </w:div>
    <w:div w:id="625477052">
      <w:marLeft w:val="0"/>
      <w:marRight w:val="0"/>
      <w:marTop w:val="0"/>
      <w:marBottom w:val="0"/>
      <w:divBdr>
        <w:top w:val="none" w:sz="0" w:space="0" w:color="auto"/>
        <w:left w:val="none" w:sz="0" w:space="0" w:color="auto"/>
        <w:bottom w:val="none" w:sz="0" w:space="0" w:color="auto"/>
        <w:right w:val="none" w:sz="0" w:space="0" w:color="auto"/>
      </w:divBdr>
      <w:divsChild>
        <w:div w:id="850795266">
          <w:marLeft w:val="0"/>
          <w:marRight w:val="0"/>
          <w:marTop w:val="0"/>
          <w:marBottom w:val="0"/>
          <w:divBdr>
            <w:top w:val="none" w:sz="0" w:space="0" w:color="auto"/>
            <w:left w:val="none" w:sz="0" w:space="0" w:color="auto"/>
            <w:bottom w:val="none" w:sz="0" w:space="0" w:color="auto"/>
            <w:right w:val="none" w:sz="0" w:space="0" w:color="auto"/>
          </w:divBdr>
        </w:div>
      </w:divsChild>
    </w:div>
    <w:div w:id="629483795">
      <w:marLeft w:val="0"/>
      <w:marRight w:val="0"/>
      <w:marTop w:val="0"/>
      <w:marBottom w:val="0"/>
      <w:divBdr>
        <w:top w:val="none" w:sz="0" w:space="0" w:color="auto"/>
        <w:left w:val="none" w:sz="0" w:space="0" w:color="auto"/>
        <w:bottom w:val="none" w:sz="0" w:space="0" w:color="auto"/>
        <w:right w:val="none" w:sz="0" w:space="0" w:color="auto"/>
      </w:divBdr>
      <w:divsChild>
        <w:div w:id="2114084955">
          <w:marLeft w:val="0"/>
          <w:marRight w:val="0"/>
          <w:marTop w:val="0"/>
          <w:marBottom w:val="0"/>
          <w:divBdr>
            <w:top w:val="none" w:sz="0" w:space="0" w:color="auto"/>
            <w:left w:val="none" w:sz="0" w:space="0" w:color="auto"/>
            <w:bottom w:val="none" w:sz="0" w:space="0" w:color="auto"/>
            <w:right w:val="none" w:sz="0" w:space="0" w:color="auto"/>
          </w:divBdr>
        </w:div>
      </w:divsChild>
    </w:div>
    <w:div w:id="640498819">
      <w:marLeft w:val="0"/>
      <w:marRight w:val="0"/>
      <w:marTop w:val="0"/>
      <w:marBottom w:val="0"/>
      <w:divBdr>
        <w:top w:val="none" w:sz="0" w:space="0" w:color="auto"/>
        <w:left w:val="none" w:sz="0" w:space="0" w:color="auto"/>
        <w:bottom w:val="none" w:sz="0" w:space="0" w:color="auto"/>
        <w:right w:val="none" w:sz="0" w:space="0" w:color="auto"/>
      </w:divBdr>
      <w:divsChild>
        <w:div w:id="1612320136">
          <w:marLeft w:val="0"/>
          <w:marRight w:val="0"/>
          <w:marTop w:val="0"/>
          <w:marBottom w:val="0"/>
          <w:divBdr>
            <w:top w:val="none" w:sz="0" w:space="0" w:color="auto"/>
            <w:left w:val="none" w:sz="0" w:space="0" w:color="auto"/>
            <w:bottom w:val="none" w:sz="0" w:space="0" w:color="auto"/>
            <w:right w:val="none" w:sz="0" w:space="0" w:color="auto"/>
          </w:divBdr>
        </w:div>
      </w:divsChild>
    </w:div>
    <w:div w:id="642657886">
      <w:marLeft w:val="0"/>
      <w:marRight w:val="0"/>
      <w:marTop w:val="0"/>
      <w:marBottom w:val="0"/>
      <w:divBdr>
        <w:top w:val="none" w:sz="0" w:space="0" w:color="auto"/>
        <w:left w:val="none" w:sz="0" w:space="0" w:color="auto"/>
        <w:bottom w:val="none" w:sz="0" w:space="0" w:color="auto"/>
        <w:right w:val="none" w:sz="0" w:space="0" w:color="auto"/>
      </w:divBdr>
      <w:divsChild>
        <w:div w:id="1813406865">
          <w:marLeft w:val="0"/>
          <w:marRight w:val="0"/>
          <w:marTop w:val="0"/>
          <w:marBottom w:val="0"/>
          <w:divBdr>
            <w:top w:val="none" w:sz="0" w:space="0" w:color="auto"/>
            <w:left w:val="none" w:sz="0" w:space="0" w:color="auto"/>
            <w:bottom w:val="none" w:sz="0" w:space="0" w:color="auto"/>
            <w:right w:val="none" w:sz="0" w:space="0" w:color="auto"/>
          </w:divBdr>
        </w:div>
      </w:divsChild>
    </w:div>
    <w:div w:id="647824017">
      <w:marLeft w:val="0"/>
      <w:marRight w:val="0"/>
      <w:marTop w:val="0"/>
      <w:marBottom w:val="0"/>
      <w:divBdr>
        <w:top w:val="none" w:sz="0" w:space="0" w:color="auto"/>
        <w:left w:val="none" w:sz="0" w:space="0" w:color="auto"/>
        <w:bottom w:val="none" w:sz="0" w:space="0" w:color="auto"/>
        <w:right w:val="none" w:sz="0" w:space="0" w:color="auto"/>
      </w:divBdr>
      <w:divsChild>
        <w:div w:id="1557546490">
          <w:marLeft w:val="0"/>
          <w:marRight w:val="0"/>
          <w:marTop w:val="0"/>
          <w:marBottom w:val="0"/>
          <w:divBdr>
            <w:top w:val="none" w:sz="0" w:space="0" w:color="auto"/>
            <w:left w:val="none" w:sz="0" w:space="0" w:color="auto"/>
            <w:bottom w:val="none" w:sz="0" w:space="0" w:color="auto"/>
            <w:right w:val="none" w:sz="0" w:space="0" w:color="auto"/>
          </w:divBdr>
        </w:div>
      </w:divsChild>
    </w:div>
    <w:div w:id="665981432">
      <w:marLeft w:val="0"/>
      <w:marRight w:val="0"/>
      <w:marTop w:val="0"/>
      <w:marBottom w:val="0"/>
      <w:divBdr>
        <w:top w:val="none" w:sz="0" w:space="0" w:color="auto"/>
        <w:left w:val="none" w:sz="0" w:space="0" w:color="auto"/>
        <w:bottom w:val="none" w:sz="0" w:space="0" w:color="auto"/>
        <w:right w:val="none" w:sz="0" w:space="0" w:color="auto"/>
      </w:divBdr>
      <w:divsChild>
        <w:div w:id="2104954675">
          <w:marLeft w:val="0"/>
          <w:marRight w:val="0"/>
          <w:marTop w:val="0"/>
          <w:marBottom w:val="0"/>
          <w:divBdr>
            <w:top w:val="none" w:sz="0" w:space="0" w:color="auto"/>
            <w:left w:val="none" w:sz="0" w:space="0" w:color="auto"/>
            <w:bottom w:val="none" w:sz="0" w:space="0" w:color="auto"/>
            <w:right w:val="none" w:sz="0" w:space="0" w:color="auto"/>
          </w:divBdr>
        </w:div>
      </w:divsChild>
    </w:div>
    <w:div w:id="667638937">
      <w:marLeft w:val="0"/>
      <w:marRight w:val="0"/>
      <w:marTop w:val="0"/>
      <w:marBottom w:val="0"/>
      <w:divBdr>
        <w:top w:val="none" w:sz="0" w:space="0" w:color="auto"/>
        <w:left w:val="none" w:sz="0" w:space="0" w:color="auto"/>
        <w:bottom w:val="none" w:sz="0" w:space="0" w:color="auto"/>
        <w:right w:val="none" w:sz="0" w:space="0" w:color="auto"/>
      </w:divBdr>
      <w:divsChild>
        <w:div w:id="1185830125">
          <w:marLeft w:val="0"/>
          <w:marRight w:val="0"/>
          <w:marTop w:val="0"/>
          <w:marBottom w:val="0"/>
          <w:divBdr>
            <w:top w:val="none" w:sz="0" w:space="0" w:color="auto"/>
            <w:left w:val="none" w:sz="0" w:space="0" w:color="auto"/>
            <w:bottom w:val="none" w:sz="0" w:space="0" w:color="auto"/>
            <w:right w:val="none" w:sz="0" w:space="0" w:color="auto"/>
          </w:divBdr>
        </w:div>
      </w:divsChild>
    </w:div>
    <w:div w:id="675614410">
      <w:bodyDiv w:val="1"/>
      <w:marLeft w:val="0"/>
      <w:marRight w:val="0"/>
      <w:marTop w:val="0"/>
      <w:marBottom w:val="0"/>
      <w:divBdr>
        <w:top w:val="none" w:sz="0" w:space="0" w:color="auto"/>
        <w:left w:val="none" w:sz="0" w:space="0" w:color="auto"/>
        <w:bottom w:val="none" w:sz="0" w:space="0" w:color="auto"/>
        <w:right w:val="none" w:sz="0" w:space="0" w:color="auto"/>
      </w:divBdr>
    </w:div>
    <w:div w:id="678703308">
      <w:marLeft w:val="0"/>
      <w:marRight w:val="0"/>
      <w:marTop w:val="0"/>
      <w:marBottom w:val="0"/>
      <w:divBdr>
        <w:top w:val="none" w:sz="0" w:space="0" w:color="auto"/>
        <w:left w:val="none" w:sz="0" w:space="0" w:color="auto"/>
        <w:bottom w:val="none" w:sz="0" w:space="0" w:color="auto"/>
        <w:right w:val="none" w:sz="0" w:space="0" w:color="auto"/>
      </w:divBdr>
      <w:divsChild>
        <w:div w:id="1334841076">
          <w:marLeft w:val="0"/>
          <w:marRight w:val="0"/>
          <w:marTop w:val="0"/>
          <w:marBottom w:val="0"/>
          <w:divBdr>
            <w:top w:val="none" w:sz="0" w:space="0" w:color="auto"/>
            <w:left w:val="none" w:sz="0" w:space="0" w:color="auto"/>
            <w:bottom w:val="none" w:sz="0" w:space="0" w:color="auto"/>
            <w:right w:val="none" w:sz="0" w:space="0" w:color="auto"/>
          </w:divBdr>
        </w:div>
      </w:divsChild>
    </w:div>
    <w:div w:id="682978298">
      <w:marLeft w:val="0"/>
      <w:marRight w:val="0"/>
      <w:marTop w:val="0"/>
      <w:marBottom w:val="0"/>
      <w:divBdr>
        <w:top w:val="none" w:sz="0" w:space="0" w:color="auto"/>
        <w:left w:val="none" w:sz="0" w:space="0" w:color="auto"/>
        <w:bottom w:val="none" w:sz="0" w:space="0" w:color="auto"/>
        <w:right w:val="none" w:sz="0" w:space="0" w:color="auto"/>
      </w:divBdr>
      <w:divsChild>
        <w:div w:id="217743060">
          <w:marLeft w:val="0"/>
          <w:marRight w:val="0"/>
          <w:marTop w:val="0"/>
          <w:marBottom w:val="0"/>
          <w:divBdr>
            <w:top w:val="none" w:sz="0" w:space="0" w:color="auto"/>
            <w:left w:val="none" w:sz="0" w:space="0" w:color="auto"/>
            <w:bottom w:val="none" w:sz="0" w:space="0" w:color="auto"/>
            <w:right w:val="none" w:sz="0" w:space="0" w:color="auto"/>
          </w:divBdr>
        </w:div>
      </w:divsChild>
    </w:div>
    <w:div w:id="683362525">
      <w:bodyDiv w:val="1"/>
      <w:marLeft w:val="0"/>
      <w:marRight w:val="0"/>
      <w:marTop w:val="0"/>
      <w:marBottom w:val="0"/>
      <w:divBdr>
        <w:top w:val="none" w:sz="0" w:space="0" w:color="auto"/>
        <w:left w:val="none" w:sz="0" w:space="0" w:color="auto"/>
        <w:bottom w:val="none" w:sz="0" w:space="0" w:color="auto"/>
        <w:right w:val="none" w:sz="0" w:space="0" w:color="auto"/>
      </w:divBdr>
    </w:div>
    <w:div w:id="690187622">
      <w:marLeft w:val="0"/>
      <w:marRight w:val="0"/>
      <w:marTop w:val="0"/>
      <w:marBottom w:val="0"/>
      <w:divBdr>
        <w:top w:val="none" w:sz="0" w:space="0" w:color="auto"/>
        <w:left w:val="none" w:sz="0" w:space="0" w:color="auto"/>
        <w:bottom w:val="none" w:sz="0" w:space="0" w:color="auto"/>
        <w:right w:val="none" w:sz="0" w:space="0" w:color="auto"/>
      </w:divBdr>
      <w:divsChild>
        <w:div w:id="525752440">
          <w:marLeft w:val="0"/>
          <w:marRight w:val="0"/>
          <w:marTop w:val="0"/>
          <w:marBottom w:val="0"/>
          <w:divBdr>
            <w:top w:val="none" w:sz="0" w:space="0" w:color="auto"/>
            <w:left w:val="none" w:sz="0" w:space="0" w:color="auto"/>
            <w:bottom w:val="none" w:sz="0" w:space="0" w:color="auto"/>
            <w:right w:val="none" w:sz="0" w:space="0" w:color="auto"/>
          </w:divBdr>
        </w:div>
      </w:divsChild>
    </w:div>
    <w:div w:id="695732553">
      <w:marLeft w:val="0"/>
      <w:marRight w:val="0"/>
      <w:marTop w:val="0"/>
      <w:marBottom w:val="0"/>
      <w:divBdr>
        <w:top w:val="none" w:sz="0" w:space="0" w:color="auto"/>
        <w:left w:val="none" w:sz="0" w:space="0" w:color="auto"/>
        <w:bottom w:val="none" w:sz="0" w:space="0" w:color="auto"/>
        <w:right w:val="none" w:sz="0" w:space="0" w:color="auto"/>
      </w:divBdr>
      <w:divsChild>
        <w:div w:id="1325166754">
          <w:marLeft w:val="0"/>
          <w:marRight w:val="0"/>
          <w:marTop w:val="0"/>
          <w:marBottom w:val="0"/>
          <w:divBdr>
            <w:top w:val="none" w:sz="0" w:space="0" w:color="auto"/>
            <w:left w:val="none" w:sz="0" w:space="0" w:color="auto"/>
            <w:bottom w:val="none" w:sz="0" w:space="0" w:color="auto"/>
            <w:right w:val="none" w:sz="0" w:space="0" w:color="auto"/>
          </w:divBdr>
        </w:div>
      </w:divsChild>
    </w:div>
    <w:div w:id="696152512">
      <w:marLeft w:val="0"/>
      <w:marRight w:val="0"/>
      <w:marTop w:val="0"/>
      <w:marBottom w:val="0"/>
      <w:divBdr>
        <w:top w:val="none" w:sz="0" w:space="0" w:color="auto"/>
        <w:left w:val="none" w:sz="0" w:space="0" w:color="auto"/>
        <w:bottom w:val="none" w:sz="0" w:space="0" w:color="auto"/>
        <w:right w:val="none" w:sz="0" w:space="0" w:color="auto"/>
      </w:divBdr>
      <w:divsChild>
        <w:div w:id="59906611">
          <w:marLeft w:val="0"/>
          <w:marRight w:val="0"/>
          <w:marTop w:val="0"/>
          <w:marBottom w:val="0"/>
          <w:divBdr>
            <w:top w:val="none" w:sz="0" w:space="0" w:color="auto"/>
            <w:left w:val="none" w:sz="0" w:space="0" w:color="auto"/>
            <w:bottom w:val="none" w:sz="0" w:space="0" w:color="auto"/>
            <w:right w:val="none" w:sz="0" w:space="0" w:color="auto"/>
          </w:divBdr>
        </w:div>
      </w:divsChild>
    </w:div>
    <w:div w:id="705253324">
      <w:marLeft w:val="0"/>
      <w:marRight w:val="0"/>
      <w:marTop w:val="0"/>
      <w:marBottom w:val="0"/>
      <w:divBdr>
        <w:top w:val="none" w:sz="0" w:space="0" w:color="auto"/>
        <w:left w:val="none" w:sz="0" w:space="0" w:color="auto"/>
        <w:bottom w:val="none" w:sz="0" w:space="0" w:color="auto"/>
        <w:right w:val="none" w:sz="0" w:space="0" w:color="auto"/>
      </w:divBdr>
      <w:divsChild>
        <w:div w:id="1131824581">
          <w:marLeft w:val="0"/>
          <w:marRight w:val="0"/>
          <w:marTop w:val="0"/>
          <w:marBottom w:val="0"/>
          <w:divBdr>
            <w:top w:val="none" w:sz="0" w:space="0" w:color="auto"/>
            <w:left w:val="none" w:sz="0" w:space="0" w:color="auto"/>
            <w:bottom w:val="none" w:sz="0" w:space="0" w:color="auto"/>
            <w:right w:val="none" w:sz="0" w:space="0" w:color="auto"/>
          </w:divBdr>
        </w:div>
      </w:divsChild>
    </w:div>
    <w:div w:id="706493255">
      <w:marLeft w:val="0"/>
      <w:marRight w:val="0"/>
      <w:marTop w:val="0"/>
      <w:marBottom w:val="0"/>
      <w:divBdr>
        <w:top w:val="none" w:sz="0" w:space="0" w:color="auto"/>
        <w:left w:val="none" w:sz="0" w:space="0" w:color="auto"/>
        <w:bottom w:val="none" w:sz="0" w:space="0" w:color="auto"/>
        <w:right w:val="none" w:sz="0" w:space="0" w:color="auto"/>
      </w:divBdr>
      <w:divsChild>
        <w:div w:id="132917605">
          <w:marLeft w:val="0"/>
          <w:marRight w:val="0"/>
          <w:marTop w:val="0"/>
          <w:marBottom w:val="0"/>
          <w:divBdr>
            <w:top w:val="none" w:sz="0" w:space="0" w:color="auto"/>
            <w:left w:val="none" w:sz="0" w:space="0" w:color="auto"/>
            <w:bottom w:val="none" w:sz="0" w:space="0" w:color="auto"/>
            <w:right w:val="none" w:sz="0" w:space="0" w:color="auto"/>
          </w:divBdr>
        </w:div>
      </w:divsChild>
    </w:div>
    <w:div w:id="708722360">
      <w:bodyDiv w:val="1"/>
      <w:marLeft w:val="0"/>
      <w:marRight w:val="0"/>
      <w:marTop w:val="0"/>
      <w:marBottom w:val="0"/>
      <w:divBdr>
        <w:top w:val="none" w:sz="0" w:space="0" w:color="auto"/>
        <w:left w:val="none" w:sz="0" w:space="0" w:color="auto"/>
        <w:bottom w:val="none" w:sz="0" w:space="0" w:color="auto"/>
        <w:right w:val="none" w:sz="0" w:space="0" w:color="auto"/>
      </w:divBdr>
    </w:div>
    <w:div w:id="717239644">
      <w:marLeft w:val="0"/>
      <w:marRight w:val="0"/>
      <w:marTop w:val="0"/>
      <w:marBottom w:val="0"/>
      <w:divBdr>
        <w:top w:val="none" w:sz="0" w:space="0" w:color="auto"/>
        <w:left w:val="none" w:sz="0" w:space="0" w:color="auto"/>
        <w:bottom w:val="none" w:sz="0" w:space="0" w:color="auto"/>
        <w:right w:val="none" w:sz="0" w:space="0" w:color="auto"/>
      </w:divBdr>
      <w:divsChild>
        <w:div w:id="80563053">
          <w:marLeft w:val="0"/>
          <w:marRight w:val="0"/>
          <w:marTop w:val="0"/>
          <w:marBottom w:val="0"/>
          <w:divBdr>
            <w:top w:val="none" w:sz="0" w:space="0" w:color="auto"/>
            <w:left w:val="none" w:sz="0" w:space="0" w:color="auto"/>
            <w:bottom w:val="none" w:sz="0" w:space="0" w:color="auto"/>
            <w:right w:val="none" w:sz="0" w:space="0" w:color="auto"/>
          </w:divBdr>
        </w:div>
      </w:divsChild>
    </w:div>
    <w:div w:id="724790834">
      <w:marLeft w:val="0"/>
      <w:marRight w:val="0"/>
      <w:marTop w:val="0"/>
      <w:marBottom w:val="0"/>
      <w:divBdr>
        <w:top w:val="none" w:sz="0" w:space="0" w:color="auto"/>
        <w:left w:val="none" w:sz="0" w:space="0" w:color="auto"/>
        <w:bottom w:val="none" w:sz="0" w:space="0" w:color="auto"/>
        <w:right w:val="none" w:sz="0" w:space="0" w:color="auto"/>
      </w:divBdr>
      <w:divsChild>
        <w:div w:id="1888640094">
          <w:marLeft w:val="0"/>
          <w:marRight w:val="0"/>
          <w:marTop w:val="0"/>
          <w:marBottom w:val="0"/>
          <w:divBdr>
            <w:top w:val="none" w:sz="0" w:space="0" w:color="auto"/>
            <w:left w:val="none" w:sz="0" w:space="0" w:color="auto"/>
            <w:bottom w:val="none" w:sz="0" w:space="0" w:color="auto"/>
            <w:right w:val="none" w:sz="0" w:space="0" w:color="auto"/>
          </w:divBdr>
        </w:div>
      </w:divsChild>
    </w:div>
    <w:div w:id="763578637">
      <w:marLeft w:val="0"/>
      <w:marRight w:val="0"/>
      <w:marTop w:val="0"/>
      <w:marBottom w:val="0"/>
      <w:divBdr>
        <w:top w:val="none" w:sz="0" w:space="0" w:color="auto"/>
        <w:left w:val="none" w:sz="0" w:space="0" w:color="auto"/>
        <w:bottom w:val="none" w:sz="0" w:space="0" w:color="auto"/>
        <w:right w:val="none" w:sz="0" w:space="0" w:color="auto"/>
      </w:divBdr>
      <w:divsChild>
        <w:div w:id="388192060">
          <w:marLeft w:val="0"/>
          <w:marRight w:val="0"/>
          <w:marTop w:val="0"/>
          <w:marBottom w:val="0"/>
          <w:divBdr>
            <w:top w:val="none" w:sz="0" w:space="0" w:color="auto"/>
            <w:left w:val="none" w:sz="0" w:space="0" w:color="auto"/>
            <w:bottom w:val="none" w:sz="0" w:space="0" w:color="auto"/>
            <w:right w:val="none" w:sz="0" w:space="0" w:color="auto"/>
          </w:divBdr>
        </w:div>
      </w:divsChild>
    </w:div>
    <w:div w:id="764619100">
      <w:marLeft w:val="0"/>
      <w:marRight w:val="0"/>
      <w:marTop w:val="0"/>
      <w:marBottom w:val="0"/>
      <w:divBdr>
        <w:top w:val="none" w:sz="0" w:space="0" w:color="auto"/>
        <w:left w:val="none" w:sz="0" w:space="0" w:color="auto"/>
        <w:bottom w:val="none" w:sz="0" w:space="0" w:color="auto"/>
        <w:right w:val="none" w:sz="0" w:space="0" w:color="auto"/>
      </w:divBdr>
      <w:divsChild>
        <w:div w:id="806900556">
          <w:marLeft w:val="0"/>
          <w:marRight w:val="0"/>
          <w:marTop w:val="0"/>
          <w:marBottom w:val="0"/>
          <w:divBdr>
            <w:top w:val="none" w:sz="0" w:space="0" w:color="auto"/>
            <w:left w:val="none" w:sz="0" w:space="0" w:color="auto"/>
            <w:bottom w:val="none" w:sz="0" w:space="0" w:color="auto"/>
            <w:right w:val="none" w:sz="0" w:space="0" w:color="auto"/>
          </w:divBdr>
        </w:div>
      </w:divsChild>
    </w:div>
    <w:div w:id="771439998">
      <w:marLeft w:val="0"/>
      <w:marRight w:val="0"/>
      <w:marTop w:val="0"/>
      <w:marBottom w:val="0"/>
      <w:divBdr>
        <w:top w:val="none" w:sz="0" w:space="0" w:color="auto"/>
        <w:left w:val="none" w:sz="0" w:space="0" w:color="auto"/>
        <w:bottom w:val="none" w:sz="0" w:space="0" w:color="auto"/>
        <w:right w:val="none" w:sz="0" w:space="0" w:color="auto"/>
      </w:divBdr>
      <w:divsChild>
        <w:div w:id="203832762">
          <w:marLeft w:val="0"/>
          <w:marRight w:val="0"/>
          <w:marTop w:val="0"/>
          <w:marBottom w:val="0"/>
          <w:divBdr>
            <w:top w:val="none" w:sz="0" w:space="0" w:color="auto"/>
            <w:left w:val="none" w:sz="0" w:space="0" w:color="auto"/>
            <w:bottom w:val="none" w:sz="0" w:space="0" w:color="auto"/>
            <w:right w:val="none" w:sz="0" w:space="0" w:color="auto"/>
          </w:divBdr>
        </w:div>
      </w:divsChild>
    </w:div>
    <w:div w:id="774667152">
      <w:marLeft w:val="0"/>
      <w:marRight w:val="0"/>
      <w:marTop w:val="0"/>
      <w:marBottom w:val="0"/>
      <w:divBdr>
        <w:top w:val="none" w:sz="0" w:space="0" w:color="auto"/>
        <w:left w:val="none" w:sz="0" w:space="0" w:color="auto"/>
        <w:bottom w:val="none" w:sz="0" w:space="0" w:color="auto"/>
        <w:right w:val="none" w:sz="0" w:space="0" w:color="auto"/>
      </w:divBdr>
      <w:divsChild>
        <w:div w:id="1416974680">
          <w:marLeft w:val="0"/>
          <w:marRight w:val="0"/>
          <w:marTop w:val="0"/>
          <w:marBottom w:val="0"/>
          <w:divBdr>
            <w:top w:val="none" w:sz="0" w:space="0" w:color="auto"/>
            <w:left w:val="none" w:sz="0" w:space="0" w:color="auto"/>
            <w:bottom w:val="none" w:sz="0" w:space="0" w:color="auto"/>
            <w:right w:val="none" w:sz="0" w:space="0" w:color="auto"/>
          </w:divBdr>
        </w:div>
      </w:divsChild>
    </w:div>
    <w:div w:id="784425224">
      <w:marLeft w:val="0"/>
      <w:marRight w:val="0"/>
      <w:marTop w:val="0"/>
      <w:marBottom w:val="0"/>
      <w:divBdr>
        <w:top w:val="none" w:sz="0" w:space="0" w:color="auto"/>
        <w:left w:val="none" w:sz="0" w:space="0" w:color="auto"/>
        <w:bottom w:val="none" w:sz="0" w:space="0" w:color="auto"/>
        <w:right w:val="none" w:sz="0" w:space="0" w:color="auto"/>
      </w:divBdr>
      <w:divsChild>
        <w:div w:id="667101478">
          <w:marLeft w:val="0"/>
          <w:marRight w:val="0"/>
          <w:marTop w:val="0"/>
          <w:marBottom w:val="0"/>
          <w:divBdr>
            <w:top w:val="none" w:sz="0" w:space="0" w:color="auto"/>
            <w:left w:val="none" w:sz="0" w:space="0" w:color="auto"/>
            <w:bottom w:val="none" w:sz="0" w:space="0" w:color="auto"/>
            <w:right w:val="none" w:sz="0" w:space="0" w:color="auto"/>
          </w:divBdr>
        </w:div>
      </w:divsChild>
    </w:div>
    <w:div w:id="784467586">
      <w:marLeft w:val="0"/>
      <w:marRight w:val="0"/>
      <w:marTop w:val="0"/>
      <w:marBottom w:val="0"/>
      <w:divBdr>
        <w:top w:val="none" w:sz="0" w:space="0" w:color="auto"/>
        <w:left w:val="none" w:sz="0" w:space="0" w:color="auto"/>
        <w:bottom w:val="none" w:sz="0" w:space="0" w:color="auto"/>
        <w:right w:val="none" w:sz="0" w:space="0" w:color="auto"/>
      </w:divBdr>
      <w:divsChild>
        <w:div w:id="2140755628">
          <w:marLeft w:val="0"/>
          <w:marRight w:val="0"/>
          <w:marTop w:val="0"/>
          <w:marBottom w:val="0"/>
          <w:divBdr>
            <w:top w:val="none" w:sz="0" w:space="0" w:color="auto"/>
            <w:left w:val="none" w:sz="0" w:space="0" w:color="auto"/>
            <w:bottom w:val="none" w:sz="0" w:space="0" w:color="auto"/>
            <w:right w:val="none" w:sz="0" w:space="0" w:color="auto"/>
          </w:divBdr>
        </w:div>
      </w:divsChild>
    </w:div>
    <w:div w:id="793795973">
      <w:marLeft w:val="0"/>
      <w:marRight w:val="0"/>
      <w:marTop w:val="0"/>
      <w:marBottom w:val="0"/>
      <w:divBdr>
        <w:top w:val="none" w:sz="0" w:space="0" w:color="auto"/>
        <w:left w:val="none" w:sz="0" w:space="0" w:color="auto"/>
        <w:bottom w:val="none" w:sz="0" w:space="0" w:color="auto"/>
        <w:right w:val="none" w:sz="0" w:space="0" w:color="auto"/>
      </w:divBdr>
      <w:divsChild>
        <w:div w:id="507525929">
          <w:marLeft w:val="0"/>
          <w:marRight w:val="0"/>
          <w:marTop w:val="0"/>
          <w:marBottom w:val="0"/>
          <w:divBdr>
            <w:top w:val="none" w:sz="0" w:space="0" w:color="auto"/>
            <w:left w:val="none" w:sz="0" w:space="0" w:color="auto"/>
            <w:bottom w:val="none" w:sz="0" w:space="0" w:color="auto"/>
            <w:right w:val="none" w:sz="0" w:space="0" w:color="auto"/>
          </w:divBdr>
        </w:div>
      </w:divsChild>
    </w:div>
    <w:div w:id="799301159">
      <w:marLeft w:val="0"/>
      <w:marRight w:val="0"/>
      <w:marTop w:val="0"/>
      <w:marBottom w:val="0"/>
      <w:divBdr>
        <w:top w:val="none" w:sz="0" w:space="0" w:color="auto"/>
        <w:left w:val="none" w:sz="0" w:space="0" w:color="auto"/>
        <w:bottom w:val="none" w:sz="0" w:space="0" w:color="auto"/>
        <w:right w:val="none" w:sz="0" w:space="0" w:color="auto"/>
      </w:divBdr>
      <w:divsChild>
        <w:div w:id="633873652">
          <w:marLeft w:val="0"/>
          <w:marRight w:val="0"/>
          <w:marTop w:val="0"/>
          <w:marBottom w:val="0"/>
          <w:divBdr>
            <w:top w:val="none" w:sz="0" w:space="0" w:color="auto"/>
            <w:left w:val="none" w:sz="0" w:space="0" w:color="auto"/>
            <w:bottom w:val="none" w:sz="0" w:space="0" w:color="auto"/>
            <w:right w:val="none" w:sz="0" w:space="0" w:color="auto"/>
          </w:divBdr>
        </w:div>
      </w:divsChild>
    </w:div>
    <w:div w:id="813064885">
      <w:marLeft w:val="0"/>
      <w:marRight w:val="0"/>
      <w:marTop w:val="0"/>
      <w:marBottom w:val="0"/>
      <w:divBdr>
        <w:top w:val="none" w:sz="0" w:space="0" w:color="auto"/>
        <w:left w:val="none" w:sz="0" w:space="0" w:color="auto"/>
        <w:bottom w:val="none" w:sz="0" w:space="0" w:color="auto"/>
        <w:right w:val="none" w:sz="0" w:space="0" w:color="auto"/>
      </w:divBdr>
      <w:divsChild>
        <w:div w:id="811290934">
          <w:marLeft w:val="0"/>
          <w:marRight w:val="0"/>
          <w:marTop w:val="0"/>
          <w:marBottom w:val="0"/>
          <w:divBdr>
            <w:top w:val="none" w:sz="0" w:space="0" w:color="auto"/>
            <w:left w:val="none" w:sz="0" w:space="0" w:color="auto"/>
            <w:bottom w:val="none" w:sz="0" w:space="0" w:color="auto"/>
            <w:right w:val="none" w:sz="0" w:space="0" w:color="auto"/>
          </w:divBdr>
        </w:div>
      </w:divsChild>
    </w:div>
    <w:div w:id="824975329">
      <w:marLeft w:val="0"/>
      <w:marRight w:val="0"/>
      <w:marTop w:val="0"/>
      <w:marBottom w:val="0"/>
      <w:divBdr>
        <w:top w:val="none" w:sz="0" w:space="0" w:color="auto"/>
        <w:left w:val="none" w:sz="0" w:space="0" w:color="auto"/>
        <w:bottom w:val="none" w:sz="0" w:space="0" w:color="auto"/>
        <w:right w:val="none" w:sz="0" w:space="0" w:color="auto"/>
      </w:divBdr>
      <w:divsChild>
        <w:div w:id="771323827">
          <w:marLeft w:val="0"/>
          <w:marRight w:val="0"/>
          <w:marTop w:val="0"/>
          <w:marBottom w:val="0"/>
          <w:divBdr>
            <w:top w:val="none" w:sz="0" w:space="0" w:color="auto"/>
            <w:left w:val="none" w:sz="0" w:space="0" w:color="auto"/>
            <w:bottom w:val="none" w:sz="0" w:space="0" w:color="auto"/>
            <w:right w:val="none" w:sz="0" w:space="0" w:color="auto"/>
          </w:divBdr>
        </w:div>
      </w:divsChild>
    </w:div>
    <w:div w:id="826820067">
      <w:marLeft w:val="0"/>
      <w:marRight w:val="0"/>
      <w:marTop w:val="0"/>
      <w:marBottom w:val="0"/>
      <w:divBdr>
        <w:top w:val="none" w:sz="0" w:space="0" w:color="auto"/>
        <w:left w:val="none" w:sz="0" w:space="0" w:color="auto"/>
        <w:bottom w:val="none" w:sz="0" w:space="0" w:color="auto"/>
        <w:right w:val="none" w:sz="0" w:space="0" w:color="auto"/>
      </w:divBdr>
      <w:divsChild>
        <w:div w:id="697390918">
          <w:marLeft w:val="0"/>
          <w:marRight w:val="0"/>
          <w:marTop w:val="0"/>
          <w:marBottom w:val="0"/>
          <w:divBdr>
            <w:top w:val="none" w:sz="0" w:space="0" w:color="auto"/>
            <w:left w:val="none" w:sz="0" w:space="0" w:color="auto"/>
            <w:bottom w:val="none" w:sz="0" w:space="0" w:color="auto"/>
            <w:right w:val="none" w:sz="0" w:space="0" w:color="auto"/>
          </w:divBdr>
        </w:div>
      </w:divsChild>
    </w:div>
    <w:div w:id="835998983">
      <w:marLeft w:val="0"/>
      <w:marRight w:val="0"/>
      <w:marTop w:val="0"/>
      <w:marBottom w:val="0"/>
      <w:divBdr>
        <w:top w:val="none" w:sz="0" w:space="0" w:color="auto"/>
        <w:left w:val="none" w:sz="0" w:space="0" w:color="auto"/>
        <w:bottom w:val="none" w:sz="0" w:space="0" w:color="auto"/>
        <w:right w:val="none" w:sz="0" w:space="0" w:color="auto"/>
      </w:divBdr>
      <w:divsChild>
        <w:div w:id="1320036409">
          <w:marLeft w:val="0"/>
          <w:marRight w:val="0"/>
          <w:marTop w:val="0"/>
          <w:marBottom w:val="0"/>
          <w:divBdr>
            <w:top w:val="none" w:sz="0" w:space="0" w:color="auto"/>
            <w:left w:val="none" w:sz="0" w:space="0" w:color="auto"/>
            <w:bottom w:val="none" w:sz="0" w:space="0" w:color="auto"/>
            <w:right w:val="none" w:sz="0" w:space="0" w:color="auto"/>
          </w:divBdr>
        </w:div>
      </w:divsChild>
    </w:div>
    <w:div w:id="838538958">
      <w:marLeft w:val="0"/>
      <w:marRight w:val="0"/>
      <w:marTop w:val="0"/>
      <w:marBottom w:val="0"/>
      <w:divBdr>
        <w:top w:val="none" w:sz="0" w:space="0" w:color="auto"/>
        <w:left w:val="none" w:sz="0" w:space="0" w:color="auto"/>
        <w:bottom w:val="none" w:sz="0" w:space="0" w:color="auto"/>
        <w:right w:val="none" w:sz="0" w:space="0" w:color="auto"/>
      </w:divBdr>
      <w:divsChild>
        <w:div w:id="573124726">
          <w:marLeft w:val="0"/>
          <w:marRight w:val="0"/>
          <w:marTop w:val="0"/>
          <w:marBottom w:val="0"/>
          <w:divBdr>
            <w:top w:val="none" w:sz="0" w:space="0" w:color="auto"/>
            <w:left w:val="none" w:sz="0" w:space="0" w:color="auto"/>
            <w:bottom w:val="none" w:sz="0" w:space="0" w:color="auto"/>
            <w:right w:val="none" w:sz="0" w:space="0" w:color="auto"/>
          </w:divBdr>
        </w:div>
      </w:divsChild>
    </w:div>
    <w:div w:id="847019212">
      <w:marLeft w:val="0"/>
      <w:marRight w:val="0"/>
      <w:marTop w:val="0"/>
      <w:marBottom w:val="0"/>
      <w:divBdr>
        <w:top w:val="none" w:sz="0" w:space="0" w:color="auto"/>
        <w:left w:val="none" w:sz="0" w:space="0" w:color="auto"/>
        <w:bottom w:val="none" w:sz="0" w:space="0" w:color="auto"/>
        <w:right w:val="none" w:sz="0" w:space="0" w:color="auto"/>
      </w:divBdr>
      <w:divsChild>
        <w:div w:id="1256397780">
          <w:marLeft w:val="0"/>
          <w:marRight w:val="0"/>
          <w:marTop w:val="0"/>
          <w:marBottom w:val="0"/>
          <w:divBdr>
            <w:top w:val="none" w:sz="0" w:space="0" w:color="auto"/>
            <w:left w:val="none" w:sz="0" w:space="0" w:color="auto"/>
            <w:bottom w:val="none" w:sz="0" w:space="0" w:color="auto"/>
            <w:right w:val="none" w:sz="0" w:space="0" w:color="auto"/>
          </w:divBdr>
        </w:div>
      </w:divsChild>
    </w:div>
    <w:div w:id="853151457">
      <w:marLeft w:val="0"/>
      <w:marRight w:val="0"/>
      <w:marTop w:val="0"/>
      <w:marBottom w:val="0"/>
      <w:divBdr>
        <w:top w:val="none" w:sz="0" w:space="0" w:color="auto"/>
        <w:left w:val="none" w:sz="0" w:space="0" w:color="auto"/>
        <w:bottom w:val="none" w:sz="0" w:space="0" w:color="auto"/>
        <w:right w:val="none" w:sz="0" w:space="0" w:color="auto"/>
      </w:divBdr>
      <w:divsChild>
        <w:div w:id="574783295">
          <w:marLeft w:val="0"/>
          <w:marRight w:val="0"/>
          <w:marTop w:val="0"/>
          <w:marBottom w:val="0"/>
          <w:divBdr>
            <w:top w:val="none" w:sz="0" w:space="0" w:color="auto"/>
            <w:left w:val="none" w:sz="0" w:space="0" w:color="auto"/>
            <w:bottom w:val="none" w:sz="0" w:space="0" w:color="auto"/>
            <w:right w:val="none" w:sz="0" w:space="0" w:color="auto"/>
          </w:divBdr>
        </w:div>
      </w:divsChild>
    </w:div>
    <w:div w:id="856119950">
      <w:marLeft w:val="0"/>
      <w:marRight w:val="0"/>
      <w:marTop w:val="0"/>
      <w:marBottom w:val="0"/>
      <w:divBdr>
        <w:top w:val="none" w:sz="0" w:space="0" w:color="auto"/>
        <w:left w:val="none" w:sz="0" w:space="0" w:color="auto"/>
        <w:bottom w:val="none" w:sz="0" w:space="0" w:color="auto"/>
        <w:right w:val="none" w:sz="0" w:space="0" w:color="auto"/>
      </w:divBdr>
      <w:divsChild>
        <w:div w:id="446897075">
          <w:marLeft w:val="0"/>
          <w:marRight w:val="0"/>
          <w:marTop w:val="0"/>
          <w:marBottom w:val="0"/>
          <w:divBdr>
            <w:top w:val="none" w:sz="0" w:space="0" w:color="auto"/>
            <w:left w:val="none" w:sz="0" w:space="0" w:color="auto"/>
            <w:bottom w:val="none" w:sz="0" w:space="0" w:color="auto"/>
            <w:right w:val="none" w:sz="0" w:space="0" w:color="auto"/>
          </w:divBdr>
        </w:div>
      </w:divsChild>
    </w:div>
    <w:div w:id="862012109">
      <w:marLeft w:val="0"/>
      <w:marRight w:val="0"/>
      <w:marTop w:val="0"/>
      <w:marBottom w:val="0"/>
      <w:divBdr>
        <w:top w:val="none" w:sz="0" w:space="0" w:color="auto"/>
        <w:left w:val="none" w:sz="0" w:space="0" w:color="auto"/>
        <w:bottom w:val="none" w:sz="0" w:space="0" w:color="auto"/>
        <w:right w:val="none" w:sz="0" w:space="0" w:color="auto"/>
      </w:divBdr>
      <w:divsChild>
        <w:div w:id="1303004636">
          <w:marLeft w:val="0"/>
          <w:marRight w:val="0"/>
          <w:marTop w:val="0"/>
          <w:marBottom w:val="0"/>
          <w:divBdr>
            <w:top w:val="none" w:sz="0" w:space="0" w:color="auto"/>
            <w:left w:val="none" w:sz="0" w:space="0" w:color="auto"/>
            <w:bottom w:val="none" w:sz="0" w:space="0" w:color="auto"/>
            <w:right w:val="none" w:sz="0" w:space="0" w:color="auto"/>
          </w:divBdr>
        </w:div>
      </w:divsChild>
    </w:div>
    <w:div w:id="871068053">
      <w:marLeft w:val="0"/>
      <w:marRight w:val="0"/>
      <w:marTop w:val="0"/>
      <w:marBottom w:val="0"/>
      <w:divBdr>
        <w:top w:val="none" w:sz="0" w:space="0" w:color="auto"/>
        <w:left w:val="none" w:sz="0" w:space="0" w:color="auto"/>
        <w:bottom w:val="none" w:sz="0" w:space="0" w:color="auto"/>
        <w:right w:val="none" w:sz="0" w:space="0" w:color="auto"/>
      </w:divBdr>
      <w:divsChild>
        <w:div w:id="1785727845">
          <w:marLeft w:val="0"/>
          <w:marRight w:val="0"/>
          <w:marTop w:val="0"/>
          <w:marBottom w:val="0"/>
          <w:divBdr>
            <w:top w:val="none" w:sz="0" w:space="0" w:color="auto"/>
            <w:left w:val="none" w:sz="0" w:space="0" w:color="auto"/>
            <w:bottom w:val="none" w:sz="0" w:space="0" w:color="auto"/>
            <w:right w:val="none" w:sz="0" w:space="0" w:color="auto"/>
          </w:divBdr>
        </w:div>
      </w:divsChild>
    </w:div>
    <w:div w:id="884605500">
      <w:marLeft w:val="0"/>
      <w:marRight w:val="0"/>
      <w:marTop w:val="0"/>
      <w:marBottom w:val="0"/>
      <w:divBdr>
        <w:top w:val="none" w:sz="0" w:space="0" w:color="auto"/>
        <w:left w:val="none" w:sz="0" w:space="0" w:color="auto"/>
        <w:bottom w:val="none" w:sz="0" w:space="0" w:color="auto"/>
        <w:right w:val="none" w:sz="0" w:space="0" w:color="auto"/>
      </w:divBdr>
      <w:divsChild>
        <w:div w:id="454907201">
          <w:marLeft w:val="0"/>
          <w:marRight w:val="0"/>
          <w:marTop w:val="0"/>
          <w:marBottom w:val="0"/>
          <w:divBdr>
            <w:top w:val="none" w:sz="0" w:space="0" w:color="auto"/>
            <w:left w:val="none" w:sz="0" w:space="0" w:color="auto"/>
            <w:bottom w:val="none" w:sz="0" w:space="0" w:color="auto"/>
            <w:right w:val="none" w:sz="0" w:space="0" w:color="auto"/>
          </w:divBdr>
        </w:div>
      </w:divsChild>
    </w:div>
    <w:div w:id="885484969">
      <w:marLeft w:val="0"/>
      <w:marRight w:val="0"/>
      <w:marTop w:val="0"/>
      <w:marBottom w:val="0"/>
      <w:divBdr>
        <w:top w:val="none" w:sz="0" w:space="0" w:color="auto"/>
        <w:left w:val="none" w:sz="0" w:space="0" w:color="auto"/>
        <w:bottom w:val="none" w:sz="0" w:space="0" w:color="auto"/>
        <w:right w:val="none" w:sz="0" w:space="0" w:color="auto"/>
      </w:divBdr>
      <w:divsChild>
        <w:div w:id="1576936578">
          <w:marLeft w:val="0"/>
          <w:marRight w:val="0"/>
          <w:marTop w:val="0"/>
          <w:marBottom w:val="0"/>
          <w:divBdr>
            <w:top w:val="none" w:sz="0" w:space="0" w:color="auto"/>
            <w:left w:val="none" w:sz="0" w:space="0" w:color="auto"/>
            <w:bottom w:val="none" w:sz="0" w:space="0" w:color="auto"/>
            <w:right w:val="none" w:sz="0" w:space="0" w:color="auto"/>
          </w:divBdr>
        </w:div>
      </w:divsChild>
    </w:div>
    <w:div w:id="889079077">
      <w:marLeft w:val="0"/>
      <w:marRight w:val="0"/>
      <w:marTop w:val="0"/>
      <w:marBottom w:val="0"/>
      <w:divBdr>
        <w:top w:val="none" w:sz="0" w:space="0" w:color="auto"/>
        <w:left w:val="none" w:sz="0" w:space="0" w:color="auto"/>
        <w:bottom w:val="none" w:sz="0" w:space="0" w:color="auto"/>
        <w:right w:val="none" w:sz="0" w:space="0" w:color="auto"/>
      </w:divBdr>
      <w:divsChild>
        <w:div w:id="204566681">
          <w:marLeft w:val="0"/>
          <w:marRight w:val="0"/>
          <w:marTop w:val="0"/>
          <w:marBottom w:val="0"/>
          <w:divBdr>
            <w:top w:val="none" w:sz="0" w:space="0" w:color="auto"/>
            <w:left w:val="none" w:sz="0" w:space="0" w:color="auto"/>
            <w:bottom w:val="none" w:sz="0" w:space="0" w:color="auto"/>
            <w:right w:val="none" w:sz="0" w:space="0" w:color="auto"/>
          </w:divBdr>
        </w:div>
      </w:divsChild>
    </w:div>
    <w:div w:id="904871267">
      <w:marLeft w:val="0"/>
      <w:marRight w:val="0"/>
      <w:marTop w:val="0"/>
      <w:marBottom w:val="0"/>
      <w:divBdr>
        <w:top w:val="none" w:sz="0" w:space="0" w:color="auto"/>
        <w:left w:val="none" w:sz="0" w:space="0" w:color="auto"/>
        <w:bottom w:val="none" w:sz="0" w:space="0" w:color="auto"/>
        <w:right w:val="none" w:sz="0" w:space="0" w:color="auto"/>
      </w:divBdr>
      <w:divsChild>
        <w:div w:id="176963183">
          <w:marLeft w:val="0"/>
          <w:marRight w:val="0"/>
          <w:marTop w:val="0"/>
          <w:marBottom w:val="0"/>
          <w:divBdr>
            <w:top w:val="none" w:sz="0" w:space="0" w:color="auto"/>
            <w:left w:val="none" w:sz="0" w:space="0" w:color="auto"/>
            <w:bottom w:val="none" w:sz="0" w:space="0" w:color="auto"/>
            <w:right w:val="none" w:sz="0" w:space="0" w:color="auto"/>
          </w:divBdr>
        </w:div>
      </w:divsChild>
    </w:div>
    <w:div w:id="909660184">
      <w:bodyDiv w:val="1"/>
      <w:marLeft w:val="0"/>
      <w:marRight w:val="0"/>
      <w:marTop w:val="0"/>
      <w:marBottom w:val="0"/>
      <w:divBdr>
        <w:top w:val="none" w:sz="0" w:space="0" w:color="auto"/>
        <w:left w:val="none" w:sz="0" w:space="0" w:color="auto"/>
        <w:bottom w:val="none" w:sz="0" w:space="0" w:color="auto"/>
        <w:right w:val="none" w:sz="0" w:space="0" w:color="auto"/>
      </w:divBdr>
    </w:div>
    <w:div w:id="917443195">
      <w:marLeft w:val="0"/>
      <w:marRight w:val="0"/>
      <w:marTop w:val="0"/>
      <w:marBottom w:val="0"/>
      <w:divBdr>
        <w:top w:val="none" w:sz="0" w:space="0" w:color="auto"/>
        <w:left w:val="none" w:sz="0" w:space="0" w:color="auto"/>
        <w:bottom w:val="none" w:sz="0" w:space="0" w:color="auto"/>
        <w:right w:val="none" w:sz="0" w:space="0" w:color="auto"/>
      </w:divBdr>
      <w:divsChild>
        <w:div w:id="1303727618">
          <w:marLeft w:val="0"/>
          <w:marRight w:val="0"/>
          <w:marTop w:val="0"/>
          <w:marBottom w:val="0"/>
          <w:divBdr>
            <w:top w:val="none" w:sz="0" w:space="0" w:color="auto"/>
            <w:left w:val="none" w:sz="0" w:space="0" w:color="auto"/>
            <w:bottom w:val="none" w:sz="0" w:space="0" w:color="auto"/>
            <w:right w:val="none" w:sz="0" w:space="0" w:color="auto"/>
          </w:divBdr>
        </w:div>
      </w:divsChild>
    </w:div>
    <w:div w:id="924461561">
      <w:bodyDiv w:val="1"/>
      <w:marLeft w:val="0"/>
      <w:marRight w:val="0"/>
      <w:marTop w:val="0"/>
      <w:marBottom w:val="0"/>
      <w:divBdr>
        <w:top w:val="none" w:sz="0" w:space="0" w:color="auto"/>
        <w:left w:val="none" w:sz="0" w:space="0" w:color="auto"/>
        <w:bottom w:val="none" w:sz="0" w:space="0" w:color="auto"/>
        <w:right w:val="none" w:sz="0" w:space="0" w:color="auto"/>
      </w:divBdr>
    </w:div>
    <w:div w:id="942111291">
      <w:bodyDiv w:val="1"/>
      <w:marLeft w:val="0"/>
      <w:marRight w:val="0"/>
      <w:marTop w:val="0"/>
      <w:marBottom w:val="0"/>
      <w:divBdr>
        <w:top w:val="none" w:sz="0" w:space="0" w:color="auto"/>
        <w:left w:val="none" w:sz="0" w:space="0" w:color="auto"/>
        <w:bottom w:val="none" w:sz="0" w:space="0" w:color="auto"/>
        <w:right w:val="none" w:sz="0" w:space="0" w:color="auto"/>
      </w:divBdr>
    </w:div>
    <w:div w:id="959067359">
      <w:marLeft w:val="0"/>
      <w:marRight w:val="0"/>
      <w:marTop w:val="0"/>
      <w:marBottom w:val="0"/>
      <w:divBdr>
        <w:top w:val="none" w:sz="0" w:space="0" w:color="auto"/>
        <w:left w:val="none" w:sz="0" w:space="0" w:color="auto"/>
        <w:bottom w:val="none" w:sz="0" w:space="0" w:color="auto"/>
        <w:right w:val="none" w:sz="0" w:space="0" w:color="auto"/>
      </w:divBdr>
      <w:divsChild>
        <w:div w:id="62995118">
          <w:marLeft w:val="0"/>
          <w:marRight w:val="0"/>
          <w:marTop w:val="0"/>
          <w:marBottom w:val="0"/>
          <w:divBdr>
            <w:top w:val="none" w:sz="0" w:space="0" w:color="auto"/>
            <w:left w:val="none" w:sz="0" w:space="0" w:color="auto"/>
            <w:bottom w:val="none" w:sz="0" w:space="0" w:color="auto"/>
            <w:right w:val="none" w:sz="0" w:space="0" w:color="auto"/>
          </w:divBdr>
        </w:div>
      </w:divsChild>
    </w:div>
    <w:div w:id="969555352">
      <w:marLeft w:val="0"/>
      <w:marRight w:val="0"/>
      <w:marTop w:val="0"/>
      <w:marBottom w:val="0"/>
      <w:divBdr>
        <w:top w:val="none" w:sz="0" w:space="0" w:color="auto"/>
        <w:left w:val="none" w:sz="0" w:space="0" w:color="auto"/>
        <w:bottom w:val="none" w:sz="0" w:space="0" w:color="auto"/>
        <w:right w:val="none" w:sz="0" w:space="0" w:color="auto"/>
      </w:divBdr>
      <w:divsChild>
        <w:div w:id="1399547709">
          <w:marLeft w:val="0"/>
          <w:marRight w:val="0"/>
          <w:marTop w:val="0"/>
          <w:marBottom w:val="0"/>
          <w:divBdr>
            <w:top w:val="none" w:sz="0" w:space="0" w:color="auto"/>
            <w:left w:val="none" w:sz="0" w:space="0" w:color="auto"/>
            <w:bottom w:val="none" w:sz="0" w:space="0" w:color="auto"/>
            <w:right w:val="none" w:sz="0" w:space="0" w:color="auto"/>
          </w:divBdr>
        </w:div>
      </w:divsChild>
    </w:div>
    <w:div w:id="970094203">
      <w:marLeft w:val="0"/>
      <w:marRight w:val="0"/>
      <w:marTop w:val="0"/>
      <w:marBottom w:val="0"/>
      <w:divBdr>
        <w:top w:val="none" w:sz="0" w:space="0" w:color="auto"/>
        <w:left w:val="none" w:sz="0" w:space="0" w:color="auto"/>
        <w:bottom w:val="none" w:sz="0" w:space="0" w:color="auto"/>
        <w:right w:val="none" w:sz="0" w:space="0" w:color="auto"/>
      </w:divBdr>
      <w:divsChild>
        <w:div w:id="1241215032">
          <w:marLeft w:val="0"/>
          <w:marRight w:val="0"/>
          <w:marTop w:val="0"/>
          <w:marBottom w:val="0"/>
          <w:divBdr>
            <w:top w:val="none" w:sz="0" w:space="0" w:color="auto"/>
            <w:left w:val="none" w:sz="0" w:space="0" w:color="auto"/>
            <w:bottom w:val="none" w:sz="0" w:space="0" w:color="auto"/>
            <w:right w:val="none" w:sz="0" w:space="0" w:color="auto"/>
          </w:divBdr>
        </w:div>
      </w:divsChild>
    </w:div>
    <w:div w:id="971054926">
      <w:marLeft w:val="0"/>
      <w:marRight w:val="0"/>
      <w:marTop w:val="0"/>
      <w:marBottom w:val="0"/>
      <w:divBdr>
        <w:top w:val="none" w:sz="0" w:space="0" w:color="auto"/>
        <w:left w:val="none" w:sz="0" w:space="0" w:color="auto"/>
        <w:bottom w:val="none" w:sz="0" w:space="0" w:color="auto"/>
        <w:right w:val="none" w:sz="0" w:space="0" w:color="auto"/>
      </w:divBdr>
      <w:divsChild>
        <w:div w:id="1074277397">
          <w:marLeft w:val="0"/>
          <w:marRight w:val="0"/>
          <w:marTop w:val="0"/>
          <w:marBottom w:val="0"/>
          <w:divBdr>
            <w:top w:val="none" w:sz="0" w:space="0" w:color="auto"/>
            <w:left w:val="none" w:sz="0" w:space="0" w:color="auto"/>
            <w:bottom w:val="none" w:sz="0" w:space="0" w:color="auto"/>
            <w:right w:val="none" w:sz="0" w:space="0" w:color="auto"/>
          </w:divBdr>
        </w:div>
      </w:divsChild>
    </w:div>
    <w:div w:id="984117062">
      <w:marLeft w:val="0"/>
      <w:marRight w:val="0"/>
      <w:marTop w:val="0"/>
      <w:marBottom w:val="0"/>
      <w:divBdr>
        <w:top w:val="none" w:sz="0" w:space="0" w:color="auto"/>
        <w:left w:val="none" w:sz="0" w:space="0" w:color="auto"/>
        <w:bottom w:val="none" w:sz="0" w:space="0" w:color="auto"/>
        <w:right w:val="none" w:sz="0" w:space="0" w:color="auto"/>
      </w:divBdr>
      <w:divsChild>
        <w:div w:id="1011762699">
          <w:marLeft w:val="0"/>
          <w:marRight w:val="0"/>
          <w:marTop w:val="0"/>
          <w:marBottom w:val="0"/>
          <w:divBdr>
            <w:top w:val="none" w:sz="0" w:space="0" w:color="auto"/>
            <w:left w:val="none" w:sz="0" w:space="0" w:color="auto"/>
            <w:bottom w:val="none" w:sz="0" w:space="0" w:color="auto"/>
            <w:right w:val="none" w:sz="0" w:space="0" w:color="auto"/>
          </w:divBdr>
        </w:div>
      </w:divsChild>
    </w:div>
    <w:div w:id="989555685">
      <w:bodyDiv w:val="1"/>
      <w:marLeft w:val="0"/>
      <w:marRight w:val="0"/>
      <w:marTop w:val="0"/>
      <w:marBottom w:val="0"/>
      <w:divBdr>
        <w:top w:val="none" w:sz="0" w:space="0" w:color="auto"/>
        <w:left w:val="none" w:sz="0" w:space="0" w:color="auto"/>
        <w:bottom w:val="none" w:sz="0" w:space="0" w:color="auto"/>
        <w:right w:val="none" w:sz="0" w:space="0" w:color="auto"/>
      </w:divBdr>
    </w:div>
    <w:div w:id="997920479">
      <w:bodyDiv w:val="1"/>
      <w:marLeft w:val="0"/>
      <w:marRight w:val="0"/>
      <w:marTop w:val="0"/>
      <w:marBottom w:val="0"/>
      <w:divBdr>
        <w:top w:val="none" w:sz="0" w:space="0" w:color="auto"/>
        <w:left w:val="none" w:sz="0" w:space="0" w:color="auto"/>
        <w:bottom w:val="none" w:sz="0" w:space="0" w:color="auto"/>
        <w:right w:val="none" w:sz="0" w:space="0" w:color="auto"/>
      </w:divBdr>
    </w:div>
    <w:div w:id="1007828570">
      <w:marLeft w:val="0"/>
      <w:marRight w:val="0"/>
      <w:marTop w:val="0"/>
      <w:marBottom w:val="0"/>
      <w:divBdr>
        <w:top w:val="none" w:sz="0" w:space="0" w:color="auto"/>
        <w:left w:val="none" w:sz="0" w:space="0" w:color="auto"/>
        <w:bottom w:val="none" w:sz="0" w:space="0" w:color="auto"/>
        <w:right w:val="none" w:sz="0" w:space="0" w:color="auto"/>
      </w:divBdr>
      <w:divsChild>
        <w:div w:id="1052116984">
          <w:marLeft w:val="0"/>
          <w:marRight w:val="0"/>
          <w:marTop w:val="0"/>
          <w:marBottom w:val="0"/>
          <w:divBdr>
            <w:top w:val="none" w:sz="0" w:space="0" w:color="auto"/>
            <w:left w:val="none" w:sz="0" w:space="0" w:color="auto"/>
            <w:bottom w:val="none" w:sz="0" w:space="0" w:color="auto"/>
            <w:right w:val="none" w:sz="0" w:space="0" w:color="auto"/>
          </w:divBdr>
        </w:div>
      </w:divsChild>
    </w:div>
    <w:div w:id="1012225049">
      <w:marLeft w:val="0"/>
      <w:marRight w:val="0"/>
      <w:marTop w:val="0"/>
      <w:marBottom w:val="0"/>
      <w:divBdr>
        <w:top w:val="none" w:sz="0" w:space="0" w:color="auto"/>
        <w:left w:val="none" w:sz="0" w:space="0" w:color="auto"/>
        <w:bottom w:val="none" w:sz="0" w:space="0" w:color="auto"/>
        <w:right w:val="none" w:sz="0" w:space="0" w:color="auto"/>
      </w:divBdr>
      <w:divsChild>
        <w:div w:id="1444961541">
          <w:marLeft w:val="0"/>
          <w:marRight w:val="0"/>
          <w:marTop w:val="0"/>
          <w:marBottom w:val="0"/>
          <w:divBdr>
            <w:top w:val="none" w:sz="0" w:space="0" w:color="auto"/>
            <w:left w:val="none" w:sz="0" w:space="0" w:color="auto"/>
            <w:bottom w:val="none" w:sz="0" w:space="0" w:color="auto"/>
            <w:right w:val="none" w:sz="0" w:space="0" w:color="auto"/>
          </w:divBdr>
        </w:div>
      </w:divsChild>
    </w:div>
    <w:div w:id="1013410440">
      <w:marLeft w:val="0"/>
      <w:marRight w:val="0"/>
      <w:marTop w:val="0"/>
      <w:marBottom w:val="0"/>
      <w:divBdr>
        <w:top w:val="none" w:sz="0" w:space="0" w:color="auto"/>
        <w:left w:val="none" w:sz="0" w:space="0" w:color="auto"/>
        <w:bottom w:val="none" w:sz="0" w:space="0" w:color="auto"/>
        <w:right w:val="none" w:sz="0" w:space="0" w:color="auto"/>
      </w:divBdr>
      <w:divsChild>
        <w:div w:id="1604461422">
          <w:marLeft w:val="0"/>
          <w:marRight w:val="0"/>
          <w:marTop w:val="0"/>
          <w:marBottom w:val="0"/>
          <w:divBdr>
            <w:top w:val="none" w:sz="0" w:space="0" w:color="auto"/>
            <w:left w:val="none" w:sz="0" w:space="0" w:color="auto"/>
            <w:bottom w:val="none" w:sz="0" w:space="0" w:color="auto"/>
            <w:right w:val="none" w:sz="0" w:space="0" w:color="auto"/>
          </w:divBdr>
        </w:div>
      </w:divsChild>
    </w:div>
    <w:div w:id="1016493946">
      <w:marLeft w:val="0"/>
      <w:marRight w:val="0"/>
      <w:marTop w:val="0"/>
      <w:marBottom w:val="0"/>
      <w:divBdr>
        <w:top w:val="none" w:sz="0" w:space="0" w:color="auto"/>
        <w:left w:val="none" w:sz="0" w:space="0" w:color="auto"/>
        <w:bottom w:val="none" w:sz="0" w:space="0" w:color="auto"/>
        <w:right w:val="none" w:sz="0" w:space="0" w:color="auto"/>
      </w:divBdr>
      <w:divsChild>
        <w:div w:id="275799769">
          <w:marLeft w:val="0"/>
          <w:marRight w:val="0"/>
          <w:marTop w:val="0"/>
          <w:marBottom w:val="0"/>
          <w:divBdr>
            <w:top w:val="none" w:sz="0" w:space="0" w:color="auto"/>
            <w:left w:val="none" w:sz="0" w:space="0" w:color="auto"/>
            <w:bottom w:val="none" w:sz="0" w:space="0" w:color="auto"/>
            <w:right w:val="none" w:sz="0" w:space="0" w:color="auto"/>
          </w:divBdr>
        </w:div>
      </w:divsChild>
    </w:div>
    <w:div w:id="1020007696">
      <w:marLeft w:val="0"/>
      <w:marRight w:val="0"/>
      <w:marTop w:val="0"/>
      <w:marBottom w:val="0"/>
      <w:divBdr>
        <w:top w:val="none" w:sz="0" w:space="0" w:color="auto"/>
        <w:left w:val="none" w:sz="0" w:space="0" w:color="auto"/>
        <w:bottom w:val="none" w:sz="0" w:space="0" w:color="auto"/>
        <w:right w:val="none" w:sz="0" w:space="0" w:color="auto"/>
      </w:divBdr>
      <w:divsChild>
        <w:div w:id="1942227246">
          <w:marLeft w:val="0"/>
          <w:marRight w:val="0"/>
          <w:marTop w:val="0"/>
          <w:marBottom w:val="0"/>
          <w:divBdr>
            <w:top w:val="none" w:sz="0" w:space="0" w:color="auto"/>
            <w:left w:val="none" w:sz="0" w:space="0" w:color="auto"/>
            <w:bottom w:val="none" w:sz="0" w:space="0" w:color="auto"/>
            <w:right w:val="none" w:sz="0" w:space="0" w:color="auto"/>
          </w:divBdr>
        </w:div>
      </w:divsChild>
    </w:div>
    <w:div w:id="1021590318">
      <w:marLeft w:val="0"/>
      <w:marRight w:val="0"/>
      <w:marTop w:val="0"/>
      <w:marBottom w:val="0"/>
      <w:divBdr>
        <w:top w:val="none" w:sz="0" w:space="0" w:color="auto"/>
        <w:left w:val="none" w:sz="0" w:space="0" w:color="auto"/>
        <w:bottom w:val="none" w:sz="0" w:space="0" w:color="auto"/>
        <w:right w:val="none" w:sz="0" w:space="0" w:color="auto"/>
      </w:divBdr>
      <w:divsChild>
        <w:div w:id="1137213247">
          <w:marLeft w:val="0"/>
          <w:marRight w:val="0"/>
          <w:marTop w:val="0"/>
          <w:marBottom w:val="0"/>
          <w:divBdr>
            <w:top w:val="none" w:sz="0" w:space="0" w:color="auto"/>
            <w:left w:val="none" w:sz="0" w:space="0" w:color="auto"/>
            <w:bottom w:val="none" w:sz="0" w:space="0" w:color="auto"/>
            <w:right w:val="none" w:sz="0" w:space="0" w:color="auto"/>
          </w:divBdr>
        </w:div>
      </w:divsChild>
    </w:div>
    <w:div w:id="1036009375">
      <w:marLeft w:val="0"/>
      <w:marRight w:val="0"/>
      <w:marTop w:val="0"/>
      <w:marBottom w:val="0"/>
      <w:divBdr>
        <w:top w:val="none" w:sz="0" w:space="0" w:color="auto"/>
        <w:left w:val="none" w:sz="0" w:space="0" w:color="auto"/>
        <w:bottom w:val="none" w:sz="0" w:space="0" w:color="auto"/>
        <w:right w:val="none" w:sz="0" w:space="0" w:color="auto"/>
      </w:divBdr>
      <w:divsChild>
        <w:div w:id="358511088">
          <w:marLeft w:val="0"/>
          <w:marRight w:val="0"/>
          <w:marTop w:val="0"/>
          <w:marBottom w:val="0"/>
          <w:divBdr>
            <w:top w:val="none" w:sz="0" w:space="0" w:color="auto"/>
            <w:left w:val="none" w:sz="0" w:space="0" w:color="auto"/>
            <w:bottom w:val="none" w:sz="0" w:space="0" w:color="auto"/>
            <w:right w:val="none" w:sz="0" w:space="0" w:color="auto"/>
          </w:divBdr>
        </w:div>
      </w:divsChild>
    </w:div>
    <w:div w:id="1037241301">
      <w:marLeft w:val="0"/>
      <w:marRight w:val="0"/>
      <w:marTop w:val="0"/>
      <w:marBottom w:val="0"/>
      <w:divBdr>
        <w:top w:val="none" w:sz="0" w:space="0" w:color="auto"/>
        <w:left w:val="none" w:sz="0" w:space="0" w:color="auto"/>
        <w:bottom w:val="none" w:sz="0" w:space="0" w:color="auto"/>
        <w:right w:val="none" w:sz="0" w:space="0" w:color="auto"/>
      </w:divBdr>
      <w:divsChild>
        <w:div w:id="1254321978">
          <w:marLeft w:val="0"/>
          <w:marRight w:val="0"/>
          <w:marTop w:val="0"/>
          <w:marBottom w:val="0"/>
          <w:divBdr>
            <w:top w:val="none" w:sz="0" w:space="0" w:color="auto"/>
            <w:left w:val="none" w:sz="0" w:space="0" w:color="auto"/>
            <w:bottom w:val="none" w:sz="0" w:space="0" w:color="auto"/>
            <w:right w:val="none" w:sz="0" w:space="0" w:color="auto"/>
          </w:divBdr>
        </w:div>
      </w:divsChild>
    </w:div>
    <w:div w:id="1039352379">
      <w:marLeft w:val="0"/>
      <w:marRight w:val="0"/>
      <w:marTop w:val="0"/>
      <w:marBottom w:val="0"/>
      <w:divBdr>
        <w:top w:val="none" w:sz="0" w:space="0" w:color="auto"/>
        <w:left w:val="none" w:sz="0" w:space="0" w:color="auto"/>
        <w:bottom w:val="none" w:sz="0" w:space="0" w:color="auto"/>
        <w:right w:val="none" w:sz="0" w:space="0" w:color="auto"/>
      </w:divBdr>
      <w:divsChild>
        <w:div w:id="2081830434">
          <w:marLeft w:val="0"/>
          <w:marRight w:val="0"/>
          <w:marTop w:val="0"/>
          <w:marBottom w:val="0"/>
          <w:divBdr>
            <w:top w:val="none" w:sz="0" w:space="0" w:color="auto"/>
            <w:left w:val="none" w:sz="0" w:space="0" w:color="auto"/>
            <w:bottom w:val="none" w:sz="0" w:space="0" w:color="auto"/>
            <w:right w:val="none" w:sz="0" w:space="0" w:color="auto"/>
          </w:divBdr>
        </w:div>
      </w:divsChild>
    </w:div>
    <w:div w:id="1039745990">
      <w:marLeft w:val="0"/>
      <w:marRight w:val="0"/>
      <w:marTop w:val="0"/>
      <w:marBottom w:val="0"/>
      <w:divBdr>
        <w:top w:val="none" w:sz="0" w:space="0" w:color="auto"/>
        <w:left w:val="none" w:sz="0" w:space="0" w:color="auto"/>
        <w:bottom w:val="none" w:sz="0" w:space="0" w:color="auto"/>
        <w:right w:val="none" w:sz="0" w:space="0" w:color="auto"/>
      </w:divBdr>
      <w:divsChild>
        <w:div w:id="208957489">
          <w:marLeft w:val="0"/>
          <w:marRight w:val="0"/>
          <w:marTop w:val="0"/>
          <w:marBottom w:val="0"/>
          <w:divBdr>
            <w:top w:val="none" w:sz="0" w:space="0" w:color="auto"/>
            <w:left w:val="none" w:sz="0" w:space="0" w:color="auto"/>
            <w:bottom w:val="none" w:sz="0" w:space="0" w:color="auto"/>
            <w:right w:val="none" w:sz="0" w:space="0" w:color="auto"/>
          </w:divBdr>
        </w:div>
      </w:divsChild>
    </w:div>
    <w:div w:id="1053819769">
      <w:marLeft w:val="0"/>
      <w:marRight w:val="0"/>
      <w:marTop w:val="0"/>
      <w:marBottom w:val="0"/>
      <w:divBdr>
        <w:top w:val="none" w:sz="0" w:space="0" w:color="auto"/>
        <w:left w:val="none" w:sz="0" w:space="0" w:color="auto"/>
        <w:bottom w:val="none" w:sz="0" w:space="0" w:color="auto"/>
        <w:right w:val="none" w:sz="0" w:space="0" w:color="auto"/>
      </w:divBdr>
      <w:divsChild>
        <w:div w:id="1412311325">
          <w:marLeft w:val="0"/>
          <w:marRight w:val="0"/>
          <w:marTop w:val="0"/>
          <w:marBottom w:val="0"/>
          <w:divBdr>
            <w:top w:val="none" w:sz="0" w:space="0" w:color="auto"/>
            <w:left w:val="none" w:sz="0" w:space="0" w:color="auto"/>
            <w:bottom w:val="none" w:sz="0" w:space="0" w:color="auto"/>
            <w:right w:val="none" w:sz="0" w:space="0" w:color="auto"/>
          </w:divBdr>
        </w:div>
      </w:divsChild>
    </w:div>
    <w:div w:id="1059129452">
      <w:marLeft w:val="0"/>
      <w:marRight w:val="0"/>
      <w:marTop w:val="0"/>
      <w:marBottom w:val="0"/>
      <w:divBdr>
        <w:top w:val="none" w:sz="0" w:space="0" w:color="auto"/>
        <w:left w:val="none" w:sz="0" w:space="0" w:color="auto"/>
        <w:bottom w:val="none" w:sz="0" w:space="0" w:color="auto"/>
        <w:right w:val="none" w:sz="0" w:space="0" w:color="auto"/>
      </w:divBdr>
      <w:divsChild>
        <w:div w:id="1172449284">
          <w:marLeft w:val="0"/>
          <w:marRight w:val="0"/>
          <w:marTop w:val="0"/>
          <w:marBottom w:val="0"/>
          <w:divBdr>
            <w:top w:val="none" w:sz="0" w:space="0" w:color="auto"/>
            <w:left w:val="none" w:sz="0" w:space="0" w:color="auto"/>
            <w:bottom w:val="none" w:sz="0" w:space="0" w:color="auto"/>
            <w:right w:val="none" w:sz="0" w:space="0" w:color="auto"/>
          </w:divBdr>
        </w:div>
      </w:divsChild>
    </w:div>
    <w:div w:id="1061371818">
      <w:marLeft w:val="0"/>
      <w:marRight w:val="0"/>
      <w:marTop w:val="0"/>
      <w:marBottom w:val="0"/>
      <w:divBdr>
        <w:top w:val="none" w:sz="0" w:space="0" w:color="auto"/>
        <w:left w:val="none" w:sz="0" w:space="0" w:color="auto"/>
        <w:bottom w:val="none" w:sz="0" w:space="0" w:color="auto"/>
        <w:right w:val="none" w:sz="0" w:space="0" w:color="auto"/>
      </w:divBdr>
      <w:divsChild>
        <w:div w:id="2023508855">
          <w:marLeft w:val="0"/>
          <w:marRight w:val="0"/>
          <w:marTop w:val="0"/>
          <w:marBottom w:val="0"/>
          <w:divBdr>
            <w:top w:val="none" w:sz="0" w:space="0" w:color="auto"/>
            <w:left w:val="none" w:sz="0" w:space="0" w:color="auto"/>
            <w:bottom w:val="none" w:sz="0" w:space="0" w:color="auto"/>
            <w:right w:val="none" w:sz="0" w:space="0" w:color="auto"/>
          </w:divBdr>
        </w:div>
      </w:divsChild>
    </w:div>
    <w:div w:id="1063334411">
      <w:marLeft w:val="0"/>
      <w:marRight w:val="0"/>
      <w:marTop w:val="0"/>
      <w:marBottom w:val="0"/>
      <w:divBdr>
        <w:top w:val="none" w:sz="0" w:space="0" w:color="auto"/>
        <w:left w:val="none" w:sz="0" w:space="0" w:color="auto"/>
        <w:bottom w:val="none" w:sz="0" w:space="0" w:color="auto"/>
        <w:right w:val="none" w:sz="0" w:space="0" w:color="auto"/>
      </w:divBdr>
      <w:divsChild>
        <w:div w:id="1097291300">
          <w:marLeft w:val="0"/>
          <w:marRight w:val="0"/>
          <w:marTop w:val="0"/>
          <w:marBottom w:val="0"/>
          <w:divBdr>
            <w:top w:val="none" w:sz="0" w:space="0" w:color="auto"/>
            <w:left w:val="none" w:sz="0" w:space="0" w:color="auto"/>
            <w:bottom w:val="none" w:sz="0" w:space="0" w:color="auto"/>
            <w:right w:val="none" w:sz="0" w:space="0" w:color="auto"/>
          </w:divBdr>
        </w:div>
      </w:divsChild>
    </w:div>
    <w:div w:id="1067150739">
      <w:marLeft w:val="0"/>
      <w:marRight w:val="0"/>
      <w:marTop w:val="0"/>
      <w:marBottom w:val="0"/>
      <w:divBdr>
        <w:top w:val="none" w:sz="0" w:space="0" w:color="auto"/>
        <w:left w:val="none" w:sz="0" w:space="0" w:color="auto"/>
        <w:bottom w:val="none" w:sz="0" w:space="0" w:color="auto"/>
        <w:right w:val="none" w:sz="0" w:space="0" w:color="auto"/>
      </w:divBdr>
      <w:divsChild>
        <w:div w:id="1315261934">
          <w:marLeft w:val="0"/>
          <w:marRight w:val="0"/>
          <w:marTop w:val="0"/>
          <w:marBottom w:val="0"/>
          <w:divBdr>
            <w:top w:val="none" w:sz="0" w:space="0" w:color="auto"/>
            <w:left w:val="none" w:sz="0" w:space="0" w:color="auto"/>
            <w:bottom w:val="none" w:sz="0" w:space="0" w:color="auto"/>
            <w:right w:val="none" w:sz="0" w:space="0" w:color="auto"/>
          </w:divBdr>
        </w:div>
      </w:divsChild>
    </w:div>
    <w:div w:id="1076978480">
      <w:marLeft w:val="0"/>
      <w:marRight w:val="0"/>
      <w:marTop w:val="0"/>
      <w:marBottom w:val="0"/>
      <w:divBdr>
        <w:top w:val="none" w:sz="0" w:space="0" w:color="auto"/>
        <w:left w:val="none" w:sz="0" w:space="0" w:color="auto"/>
        <w:bottom w:val="none" w:sz="0" w:space="0" w:color="auto"/>
        <w:right w:val="none" w:sz="0" w:space="0" w:color="auto"/>
      </w:divBdr>
      <w:divsChild>
        <w:div w:id="219636748">
          <w:marLeft w:val="0"/>
          <w:marRight w:val="0"/>
          <w:marTop w:val="0"/>
          <w:marBottom w:val="0"/>
          <w:divBdr>
            <w:top w:val="none" w:sz="0" w:space="0" w:color="auto"/>
            <w:left w:val="none" w:sz="0" w:space="0" w:color="auto"/>
            <w:bottom w:val="none" w:sz="0" w:space="0" w:color="auto"/>
            <w:right w:val="none" w:sz="0" w:space="0" w:color="auto"/>
          </w:divBdr>
        </w:div>
      </w:divsChild>
    </w:div>
    <w:div w:id="1079138553">
      <w:bodyDiv w:val="1"/>
      <w:marLeft w:val="0"/>
      <w:marRight w:val="0"/>
      <w:marTop w:val="0"/>
      <w:marBottom w:val="0"/>
      <w:divBdr>
        <w:top w:val="none" w:sz="0" w:space="0" w:color="auto"/>
        <w:left w:val="none" w:sz="0" w:space="0" w:color="auto"/>
        <w:bottom w:val="none" w:sz="0" w:space="0" w:color="auto"/>
        <w:right w:val="none" w:sz="0" w:space="0" w:color="auto"/>
      </w:divBdr>
    </w:div>
    <w:div w:id="1086805776">
      <w:marLeft w:val="0"/>
      <w:marRight w:val="0"/>
      <w:marTop w:val="0"/>
      <w:marBottom w:val="0"/>
      <w:divBdr>
        <w:top w:val="none" w:sz="0" w:space="0" w:color="auto"/>
        <w:left w:val="none" w:sz="0" w:space="0" w:color="auto"/>
        <w:bottom w:val="none" w:sz="0" w:space="0" w:color="auto"/>
        <w:right w:val="none" w:sz="0" w:space="0" w:color="auto"/>
      </w:divBdr>
      <w:divsChild>
        <w:div w:id="1235700996">
          <w:marLeft w:val="0"/>
          <w:marRight w:val="0"/>
          <w:marTop w:val="0"/>
          <w:marBottom w:val="0"/>
          <w:divBdr>
            <w:top w:val="none" w:sz="0" w:space="0" w:color="auto"/>
            <w:left w:val="none" w:sz="0" w:space="0" w:color="auto"/>
            <w:bottom w:val="none" w:sz="0" w:space="0" w:color="auto"/>
            <w:right w:val="none" w:sz="0" w:space="0" w:color="auto"/>
          </w:divBdr>
        </w:div>
      </w:divsChild>
    </w:div>
    <w:div w:id="1093428485">
      <w:marLeft w:val="0"/>
      <w:marRight w:val="0"/>
      <w:marTop w:val="0"/>
      <w:marBottom w:val="0"/>
      <w:divBdr>
        <w:top w:val="none" w:sz="0" w:space="0" w:color="auto"/>
        <w:left w:val="none" w:sz="0" w:space="0" w:color="auto"/>
        <w:bottom w:val="none" w:sz="0" w:space="0" w:color="auto"/>
        <w:right w:val="none" w:sz="0" w:space="0" w:color="auto"/>
      </w:divBdr>
      <w:divsChild>
        <w:div w:id="516040949">
          <w:marLeft w:val="0"/>
          <w:marRight w:val="0"/>
          <w:marTop w:val="0"/>
          <w:marBottom w:val="0"/>
          <w:divBdr>
            <w:top w:val="none" w:sz="0" w:space="0" w:color="auto"/>
            <w:left w:val="none" w:sz="0" w:space="0" w:color="auto"/>
            <w:bottom w:val="none" w:sz="0" w:space="0" w:color="auto"/>
            <w:right w:val="none" w:sz="0" w:space="0" w:color="auto"/>
          </w:divBdr>
        </w:div>
      </w:divsChild>
    </w:div>
    <w:div w:id="1106384057">
      <w:marLeft w:val="0"/>
      <w:marRight w:val="0"/>
      <w:marTop w:val="0"/>
      <w:marBottom w:val="0"/>
      <w:divBdr>
        <w:top w:val="none" w:sz="0" w:space="0" w:color="auto"/>
        <w:left w:val="none" w:sz="0" w:space="0" w:color="auto"/>
        <w:bottom w:val="none" w:sz="0" w:space="0" w:color="auto"/>
        <w:right w:val="none" w:sz="0" w:space="0" w:color="auto"/>
      </w:divBdr>
      <w:divsChild>
        <w:div w:id="1271624520">
          <w:marLeft w:val="0"/>
          <w:marRight w:val="0"/>
          <w:marTop w:val="0"/>
          <w:marBottom w:val="0"/>
          <w:divBdr>
            <w:top w:val="none" w:sz="0" w:space="0" w:color="auto"/>
            <w:left w:val="none" w:sz="0" w:space="0" w:color="auto"/>
            <w:bottom w:val="none" w:sz="0" w:space="0" w:color="auto"/>
            <w:right w:val="none" w:sz="0" w:space="0" w:color="auto"/>
          </w:divBdr>
        </w:div>
      </w:divsChild>
    </w:div>
    <w:div w:id="1106580145">
      <w:marLeft w:val="0"/>
      <w:marRight w:val="0"/>
      <w:marTop w:val="0"/>
      <w:marBottom w:val="0"/>
      <w:divBdr>
        <w:top w:val="none" w:sz="0" w:space="0" w:color="auto"/>
        <w:left w:val="none" w:sz="0" w:space="0" w:color="auto"/>
        <w:bottom w:val="none" w:sz="0" w:space="0" w:color="auto"/>
        <w:right w:val="none" w:sz="0" w:space="0" w:color="auto"/>
      </w:divBdr>
      <w:divsChild>
        <w:div w:id="1673678632">
          <w:marLeft w:val="0"/>
          <w:marRight w:val="0"/>
          <w:marTop w:val="0"/>
          <w:marBottom w:val="0"/>
          <w:divBdr>
            <w:top w:val="none" w:sz="0" w:space="0" w:color="auto"/>
            <w:left w:val="none" w:sz="0" w:space="0" w:color="auto"/>
            <w:bottom w:val="none" w:sz="0" w:space="0" w:color="auto"/>
            <w:right w:val="none" w:sz="0" w:space="0" w:color="auto"/>
          </w:divBdr>
        </w:div>
      </w:divsChild>
    </w:div>
    <w:div w:id="1113287081">
      <w:marLeft w:val="0"/>
      <w:marRight w:val="0"/>
      <w:marTop w:val="0"/>
      <w:marBottom w:val="0"/>
      <w:divBdr>
        <w:top w:val="none" w:sz="0" w:space="0" w:color="auto"/>
        <w:left w:val="none" w:sz="0" w:space="0" w:color="auto"/>
        <w:bottom w:val="none" w:sz="0" w:space="0" w:color="auto"/>
        <w:right w:val="none" w:sz="0" w:space="0" w:color="auto"/>
      </w:divBdr>
      <w:divsChild>
        <w:div w:id="881676028">
          <w:marLeft w:val="0"/>
          <w:marRight w:val="0"/>
          <w:marTop w:val="0"/>
          <w:marBottom w:val="0"/>
          <w:divBdr>
            <w:top w:val="none" w:sz="0" w:space="0" w:color="auto"/>
            <w:left w:val="none" w:sz="0" w:space="0" w:color="auto"/>
            <w:bottom w:val="none" w:sz="0" w:space="0" w:color="auto"/>
            <w:right w:val="none" w:sz="0" w:space="0" w:color="auto"/>
          </w:divBdr>
        </w:div>
      </w:divsChild>
    </w:div>
    <w:div w:id="1115979510">
      <w:marLeft w:val="0"/>
      <w:marRight w:val="0"/>
      <w:marTop w:val="0"/>
      <w:marBottom w:val="0"/>
      <w:divBdr>
        <w:top w:val="none" w:sz="0" w:space="0" w:color="auto"/>
        <w:left w:val="none" w:sz="0" w:space="0" w:color="auto"/>
        <w:bottom w:val="none" w:sz="0" w:space="0" w:color="auto"/>
        <w:right w:val="none" w:sz="0" w:space="0" w:color="auto"/>
      </w:divBdr>
      <w:divsChild>
        <w:div w:id="1248271273">
          <w:marLeft w:val="0"/>
          <w:marRight w:val="0"/>
          <w:marTop w:val="0"/>
          <w:marBottom w:val="0"/>
          <w:divBdr>
            <w:top w:val="none" w:sz="0" w:space="0" w:color="auto"/>
            <w:left w:val="none" w:sz="0" w:space="0" w:color="auto"/>
            <w:bottom w:val="none" w:sz="0" w:space="0" w:color="auto"/>
            <w:right w:val="none" w:sz="0" w:space="0" w:color="auto"/>
          </w:divBdr>
        </w:div>
      </w:divsChild>
    </w:div>
    <w:div w:id="1117018918">
      <w:marLeft w:val="0"/>
      <w:marRight w:val="0"/>
      <w:marTop w:val="0"/>
      <w:marBottom w:val="0"/>
      <w:divBdr>
        <w:top w:val="none" w:sz="0" w:space="0" w:color="auto"/>
        <w:left w:val="none" w:sz="0" w:space="0" w:color="auto"/>
        <w:bottom w:val="none" w:sz="0" w:space="0" w:color="auto"/>
        <w:right w:val="none" w:sz="0" w:space="0" w:color="auto"/>
      </w:divBdr>
      <w:divsChild>
        <w:div w:id="2046755251">
          <w:marLeft w:val="0"/>
          <w:marRight w:val="0"/>
          <w:marTop w:val="0"/>
          <w:marBottom w:val="0"/>
          <w:divBdr>
            <w:top w:val="none" w:sz="0" w:space="0" w:color="auto"/>
            <w:left w:val="none" w:sz="0" w:space="0" w:color="auto"/>
            <w:bottom w:val="none" w:sz="0" w:space="0" w:color="auto"/>
            <w:right w:val="none" w:sz="0" w:space="0" w:color="auto"/>
          </w:divBdr>
        </w:div>
      </w:divsChild>
    </w:div>
    <w:div w:id="1132290546">
      <w:marLeft w:val="0"/>
      <w:marRight w:val="0"/>
      <w:marTop w:val="0"/>
      <w:marBottom w:val="0"/>
      <w:divBdr>
        <w:top w:val="none" w:sz="0" w:space="0" w:color="auto"/>
        <w:left w:val="none" w:sz="0" w:space="0" w:color="auto"/>
        <w:bottom w:val="none" w:sz="0" w:space="0" w:color="auto"/>
        <w:right w:val="none" w:sz="0" w:space="0" w:color="auto"/>
      </w:divBdr>
      <w:divsChild>
        <w:div w:id="2038383002">
          <w:marLeft w:val="0"/>
          <w:marRight w:val="0"/>
          <w:marTop w:val="0"/>
          <w:marBottom w:val="0"/>
          <w:divBdr>
            <w:top w:val="none" w:sz="0" w:space="0" w:color="auto"/>
            <w:left w:val="none" w:sz="0" w:space="0" w:color="auto"/>
            <w:bottom w:val="none" w:sz="0" w:space="0" w:color="auto"/>
            <w:right w:val="none" w:sz="0" w:space="0" w:color="auto"/>
          </w:divBdr>
        </w:div>
      </w:divsChild>
    </w:div>
    <w:div w:id="1132554664">
      <w:marLeft w:val="0"/>
      <w:marRight w:val="0"/>
      <w:marTop w:val="0"/>
      <w:marBottom w:val="0"/>
      <w:divBdr>
        <w:top w:val="none" w:sz="0" w:space="0" w:color="auto"/>
        <w:left w:val="none" w:sz="0" w:space="0" w:color="auto"/>
        <w:bottom w:val="none" w:sz="0" w:space="0" w:color="auto"/>
        <w:right w:val="none" w:sz="0" w:space="0" w:color="auto"/>
      </w:divBdr>
      <w:divsChild>
        <w:div w:id="895358579">
          <w:marLeft w:val="0"/>
          <w:marRight w:val="0"/>
          <w:marTop w:val="0"/>
          <w:marBottom w:val="0"/>
          <w:divBdr>
            <w:top w:val="none" w:sz="0" w:space="0" w:color="auto"/>
            <w:left w:val="none" w:sz="0" w:space="0" w:color="auto"/>
            <w:bottom w:val="none" w:sz="0" w:space="0" w:color="auto"/>
            <w:right w:val="none" w:sz="0" w:space="0" w:color="auto"/>
          </w:divBdr>
        </w:div>
      </w:divsChild>
    </w:div>
    <w:div w:id="1137534055">
      <w:marLeft w:val="0"/>
      <w:marRight w:val="0"/>
      <w:marTop w:val="0"/>
      <w:marBottom w:val="0"/>
      <w:divBdr>
        <w:top w:val="none" w:sz="0" w:space="0" w:color="auto"/>
        <w:left w:val="none" w:sz="0" w:space="0" w:color="auto"/>
        <w:bottom w:val="none" w:sz="0" w:space="0" w:color="auto"/>
        <w:right w:val="none" w:sz="0" w:space="0" w:color="auto"/>
      </w:divBdr>
      <w:divsChild>
        <w:div w:id="789471374">
          <w:marLeft w:val="0"/>
          <w:marRight w:val="0"/>
          <w:marTop w:val="0"/>
          <w:marBottom w:val="0"/>
          <w:divBdr>
            <w:top w:val="none" w:sz="0" w:space="0" w:color="auto"/>
            <w:left w:val="none" w:sz="0" w:space="0" w:color="auto"/>
            <w:bottom w:val="none" w:sz="0" w:space="0" w:color="auto"/>
            <w:right w:val="none" w:sz="0" w:space="0" w:color="auto"/>
          </w:divBdr>
        </w:div>
      </w:divsChild>
    </w:div>
    <w:div w:id="1140538306">
      <w:marLeft w:val="0"/>
      <w:marRight w:val="0"/>
      <w:marTop w:val="0"/>
      <w:marBottom w:val="0"/>
      <w:divBdr>
        <w:top w:val="none" w:sz="0" w:space="0" w:color="auto"/>
        <w:left w:val="none" w:sz="0" w:space="0" w:color="auto"/>
        <w:bottom w:val="none" w:sz="0" w:space="0" w:color="auto"/>
        <w:right w:val="none" w:sz="0" w:space="0" w:color="auto"/>
      </w:divBdr>
      <w:divsChild>
        <w:div w:id="1024594386">
          <w:marLeft w:val="0"/>
          <w:marRight w:val="0"/>
          <w:marTop w:val="0"/>
          <w:marBottom w:val="0"/>
          <w:divBdr>
            <w:top w:val="none" w:sz="0" w:space="0" w:color="auto"/>
            <w:left w:val="none" w:sz="0" w:space="0" w:color="auto"/>
            <w:bottom w:val="none" w:sz="0" w:space="0" w:color="auto"/>
            <w:right w:val="none" w:sz="0" w:space="0" w:color="auto"/>
          </w:divBdr>
        </w:div>
      </w:divsChild>
    </w:div>
    <w:div w:id="1142237005">
      <w:marLeft w:val="0"/>
      <w:marRight w:val="0"/>
      <w:marTop w:val="0"/>
      <w:marBottom w:val="0"/>
      <w:divBdr>
        <w:top w:val="none" w:sz="0" w:space="0" w:color="auto"/>
        <w:left w:val="none" w:sz="0" w:space="0" w:color="auto"/>
        <w:bottom w:val="none" w:sz="0" w:space="0" w:color="auto"/>
        <w:right w:val="none" w:sz="0" w:space="0" w:color="auto"/>
      </w:divBdr>
      <w:divsChild>
        <w:div w:id="240912243">
          <w:marLeft w:val="0"/>
          <w:marRight w:val="0"/>
          <w:marTop w:val="0"/>
          <w:marBottom w:val="0"/>
          <w:divBdr>
            <w:top w:val="none" w:sz="0" w:space="0" w:color="auto"/>
            <w:left w:val="none" w:sz="0" w:space="0" w:color="auto"/>
            <w:bottom w:val="none" w:sz="0" w:space="0" w:color="auto"/>
            <w:right w:val="none" w:sz="0" w:space="0" w:color="auto"/>
          </w:divBdr>
        </w:div>
      </w:divsChild>
    </w:div>
    <w:div w:id="1142574676">
      <w:marLeft w:val="0"/>
      <w:marRight w:val="0"/>
      <w:marTop w:val="0"/>
      <w:marBottom w:val="0"/>
      <w:divBdr>
        <w:top w:val="none" w:sz="0" w:space="0" w:color="auto"/>
        <w:left w:val="none" w:sz="0" w:space="0" w:color="auto"/>
        <w:bottom w:val="none" w:sz="0" w:space="0" w:color="auto"/>
        <w:right w:val="none" w:sz="0" w:space="0" w:color="auto"/>
      </w:divBdr>
      <w:divsChild>
        <w:div w:id="1701976911">
          <w:marLeft w:val="0"/>
          <w:marRight w:val="0"/>
          <w:marTop w:val="0"/>
          <w:marBottom w:val="0"/>
          <w:divBdr>
            <w:top w:val="none" w:sz="0" w:space="0" w:color="auto"/>
            <w:left w:val="none" w:sz="0" w:space="0" w:color="auto"/>
            <w:bottom w:val="none" w:sz="0" w:space="0" w:color="auto"/>
            <w:right w:val="none" w:sz="0" w:space="0" w:color="auto"/>
          </w:divBdr>
        </w:div>
      </w:divsChild>
    </w:div>
    <w:div w:id="1150288967">
      <w:marLeft w:val="0"/>
      <w:marRight w:val="0"/>
      <w:marTop w:val="0"/>
      <w:marBottom w:val="0"/>
      <w:divBdr>
        <w:top w:val="none" w:sz="0" w:space="0" w:color="auto"/>
        <w:left w:val="none" w:sz="0" w:space="0" w:color="auto"/>
        <w:bottom w:val="none" w:sz="0" w:space="0" w:color="auto"/>
        <w:right w:val="none" w:sz="0" w:space="0" w:color="auto"/>
      </w:divBdr>
      <w:divsChild>
        <w:div w:id="229194938">
          <w:marLeft w:val="0"/>
          <w:marRight w:val="0"/>
          <w:marTop w:val="0"/>
          <w:marBottom w:val="0"/>
          <w:divBdr>
            <w:top w:val="none" w:sz="0" w:space="0" w:color="auto"/>
            <w:left w:val="none" w:sz="0" w:space="0" w:color="auto"/>
            <w:bottom w:val="none" w:sz="0" w:space="0" w:color="auto"/>
            <w:right w:val="none" w:sz="0" w:space="0" w:color="auto"/>
          </w:divBdr>
        </w:div>
      </w:divsChild>
    </w:div>
    <w:div w:id="1150681567">
      <w:marLeft w:val="0"/>
      <w:marRight w:val="0"/>
      <w:marTop w:val="0"/>
      <w:marBottom w:val="0"/>
      <w:divBdr>
        <w:top w:val="none" w:sz="0" w:space="0" w:color="auto"/>
        <w:left w:val="none" w:sz="0" w:space="0" w:color="auto"/>
        <w:bottom w:val="none" w:sz="0" w:space="0" w:color="auto"/>
        <w:right w:val="none" w:sz="0" w:space="0" w:color="auto"/>
      </w:divBdr>
      <w:divsChild>
        <w:div w:id="478227437">
          <w:marLeft w:val="0"/>
          <w:marRight w:val="0"/>
          <w:marTop w:val="0"/>
          <w:marBottom w:val="0"/>
          <w:divBdr>
            <w:top w:val="none" w:sz="0" w:space="0" w:color="auto"/>
            <w:left w:val="none" w:sz="0" w:space="0" w:color="auto"/>
            <w:bottom w:val="none" w:sz="0" w:space="0" w:color="auto"/>
            <w:right w:val="none" w:sz="0" w:space="0" w:color="auto"/>
          </w:divBdr>
        </w:div>
      </w:divsChild>
    </w:div>
    <w:div w:id="1150706724">
      <w:marLeft w:val="0"/>
      <w:marRight w:val="0"/>
      <w:marTop w:val="0"/>
      <w:marBottom w:val="0"/>
      <w:divBdr>
        <w:top w:val="none" w:sz="0" w:space="0" w:color="auto"/>
        <w:left w:val="none" w:sz="0" w:space="0" w:color="auto"/>
        <w:bottom w:val="none" w:sz="0" w:space="0" w:color="auto"/>
        <w:right w:val="none" w:sz="0" w:space="0" w:color="auto"/>
      </w:divBdr>
      <w:divsChild>
        <w:div w:id="2063285120">
          <w:marLeft w:val="0"/>
          <w:marRight w:val="0"/>
          <w:marTop w:val="0"/>
          <w:marBottom w:val="0"/>
          <w:divBdr>
            <w:top w:val="none" w:sz="0" w:space="0" w:color="auto"/>
            <w:left w:val="none" w:sz="0" w:space="0" w:color="auto"/>
            <w:bottom w:val="none" w:sz="0" w:space="0" w:color="auto"/>
            <w:right w:val="none" w:sz="0" w:space="0" w:color="auto"/>
          </w:divBdr>
        </w:div>
      </w:divsChild>
    </w:div>
    <w:div w:id="1157503407">
      <w:marLeft w:val="0"/>
      <w:marRight w:val="0"/>
      <w:marTop w:val="0"/>
      <w:marBottom w:val="0"/>
      <w:divBdr>
        <w:top w:val="none" w:sz="0" w:space="0" w:color="auto"/>
        <w:left w:val="none" w:sz="0" w:space="0" w:color="auto"/>
        <w:bottom w:val="none" w:sz="0" w:space="0" w:color="auto"/>
        <w:right w:val="none" w:sz="0" w:space="0" w:color="auto"/>
      </w:divBdr>
      <w:divsChild>
        <w:div w:id="1830053630">
          <w:marLeft w:val="0"/>
          <w:marRight w:val="0"/>
          <w:marTop w:val="0"/>
          <w:marBottom w:val="0"/>
          <w:divBdr>
            <w:top w:val="none" w:sz="0" w:space="0" w:color="auto"/>
            <w:left w:val="none" w:sz="0" w:space="0" w:color="auto"/>
            <w:bottom w:val="none" w:sz="0" w:space="0" w:color="auto"/>
            <w:right w:val="none" w:sz="0" w:space="0" w:color="auto"/>
          </w:divBdr>
        </w:div>
      </w:divsChild>
    </w:div>
    <w:div w:id="1164584280">
      <w:marLeft w:val="0"/>
      <w:marRight w:val="0"/>
      <w:marTop w:val="0"/>
      <w:marBottom w:val="0"/>
      <w:divBdr>
        <w:top w:val="none" w:sz="0" w:space="0" w:color="auto"/>
        <w:left w:val="none" w:sz="0" w:space="0" w:color="auto"/>
        <w:bottom w:val="none" w:sz="0" w:space="0" w:color="auto"/>
        <w:right w:val="none" w:sz="0" w:space="0" w:color="auto"/>
      </w:divBdr>
      <w:divsChild>
        <w:div w:id="384182693">
          <w:marLeft w:val="0"/>
          <w:marRight w:val="0"/>
          <w:marTop w:val="0"/>
          <w:marBottom w:val="0"/>
          <w:divBdr>
            <w:top w:val="none" w:sz="0" w:space="0" w:color="auto"/>
            <w:left w:val="none" w:sz="0" w:space="0" w:color="auto"/>
            <w:bottom w:val="none" w:sz="0" w:space="0" w:color="auto"/>
            <w:right w:val="none" w:sz="0" w:space="0" w:color="auto"/>
          </w:divBdr>
        </w:div>
      </w:divsChild>
    </w:div>
    <w:div w:id="1174147977">
      <w:marLeft w:val="0"/>
      <w:marRight w:val="0"/>
      <w:marTop w:val="0"/>
      <w:marBottom w:val="0"/>
      <w:divBdr>
        <w:top w:val="none" w:sz="0" w:space="0" w:color="auto"/>
        <w:left w:val="none" w:sz="0" w:space="0" w:color="auto"/>
        <w:bottom w:val="none" w:sz="0" w:space="0" w:color="auto"/>
        <w:right w:val="none" w:sz="0" w:space="0" w:color="auto"/>
      </w:divBdr>
      <w:divsChild>
        <w:div w:id="705638442">
          <w:marLeft w:val="0"/>
          <w:marRight w:val="0"/>
          <w:marTop w:val="0"/>
          <w:marBottom w:val="0"/>
          <w:divBdr>
            <w:top w:val="none" w:sz="0" w:space="0" w:color="auto"/>
            <w:left w:val="none" w:sz="0" w:space="0" w:color="auto"/>
            <w:bottom w:val="none" w:sz="0" w:space="0" w:color="auto"/>
            <w:right w:val="none" w:sz="0" w:space="0" w:color="auto"/>
          </w:divBdr>
        </w:div>
      </w:divsChild>
    </w:div>
    <w:div w:id="1192717912">
      <w:marLeft w:val="0"/>
      <w:marRight w:val="0"/>
      <w:marTop w:val="0"/>
      <w:marBottom w:val="0"/>
      <w:divBdr>
        <w:top w:val="none" w:sz="0" w:space="0" w:color="auto"/>
        <w:left w:val="none" w:sz="0" w:space="0" w:color="auto"/>
        <w:bottom w:val="none" w:sz="0" w:space="0" w:color="auto"/>
        <w:right w:val="none" w:sz="0" w:space="0" w:color="auto"/>
      </w:divBdr>
      <w:divsChild>
        <w:div w:id="331569941">
          <w:marLeft w:val="0"/>
          <w:marRight w:val="0"/>
          <w:marTop w:val="0"/>
          <w:marBottom w:val="0"/>
          <w:divBdr>
            <w:top w:val="none" w:sz="0" w:space="0" w:color="auto"/>
            <w:left w:val="none" w:sz="0" w:space="0" w:color="auto"/>
            <w:bottom w:val="none" w:sz="0" w:space="0" w:color="auto"/>
            <w:right w:val="none" w:sz="0" w:space="0" w:color="auto"/>
          </w:divBdr>
        </w:div>
      </w:divsChild>
    </w:div>
    <w:div w:id="1196889239">
      <w:marLeft w:val="0"/>
      <w:marRight w:val="0"/>
      <w:marTop w:val="0"/>
      <w:marBottom w:val="0"/>
      <w:divBdr>
        <w:top w:val="none" w:sz="0" w:space="0" w:color="auto"/>
        <w:left w:val="none" w:sz="0" w:space="0" w:color="auto"/>
        <w:bottom w:val="none" w:sz="0" w:space="0" w:color="auto"/>
        <w:right w:val="none" w:sz="0" w:space="0" w:color="auto"/>
      </w:divBdr>
      <w:divsChild>
        <w:div w:id="449478580">
          <w:marLeft w:val="0"/>
          <w:marRight w:val="0"/>
          <w:marTop w:val="0"/>
          <w:marBottom w:val="0"/>
          <w:divBdr>
            <w:top w:val="none" w:sz="0" w:space="0" w:color="auto"/>
            <w:left w:val="none" w:sz="0" w:space="0" w:color="auto"/>
            <w:bottom w:val="none" w:sz="0" w:space="0" w:color="auto"/>
            <w:right w:val="none" w:sz="0" w:space="0" w:color="auto"/>
          </w:divBdr>
        </w:div>
      </w:divsChild>
    </w:div>
    <w:div w:id="1200583177">
      <w:marLeft w:val="0"/>
      <w:marRight w:val="0"/>
      <w:marTop w:val="0"/>
      <w:marBottom w:val="0"/>
      <w:divBdr>
        <w:top w:val="none" w:sz="0" w:space="0" w:color="auto"/>
        <w:left w:val="none" w:sz="0" w:space="0" w:color="auto"/>
        <w:bottom w:val="none" w:sz="0" w:space="0" w:color="auto"/>
        <w:right w:val="none" w:sz="0" w:space="0" w:color="auto"/>
      </w:divBdr>
      <w:divsChild>
        <w:div w:id="137264879">
          <w:marLeft w:val="0"/>
          <w:marRight w:val="0"/>
          <w:marTop w:val="0"/>
          <w:marBottom w:val="0"/>
          <w:divBdr>
            <w:top w:val="none" w:sz="0" w:space="0" w:color="auto"/>
            <w:left w:val="none" w:sz="0" w:space="0" w:color="auto"/>
            <w:bottom w:val="none" w:sz="0" w:space="0" w:color="auto"/>
            <w:right w:val="none" w:sz="0" w:space="0" w:color="auto"/>
          </w:divBdr>
        </w:div>
      </w:divsChild>
    </w:div>
    <w:div w:id="1201741111">
      <w:marLeft w:val="0"/>
      <w:marRight w:val="0"/>
      <w:marTop w:val="0"/>
      <w:marBottom w:val="0"/>
      <w:divBdr>
        <w:top w:val="none" w:sz="0" w:space="0" w:color="auto"/>
        <w:left w:val="none" w:sz="0" w:space="0" w:color="auto"/>
        <w:bottom w:val="none" w:sz="0" w:space="0" w:color="auto"/>
        <w:right w:val="none" w:sz="0" w:space="0" w:color="auto"/>
      </w:divBdr>
      <w:divsChild>
        <w:div w:id="1991984495">
          <w:marLeft w:val="0"/>
          <w:marRight w:val="0"/>
          <w:marTop w:val="0"/>
          <w:marBottom w:val="0"/>
          <w:divBdr>
            <w:top w:val="none" w:sz="0" w:space="0" w:color="auto"/>
            <w:left w:val="none" w:sz="0" w:space="0" w:color="auto"/>
            <w:bottom w:val="none" w:sz="0" w:space="0" w:color="auto"/>
            <w:right w:val="none" w:sz="0" w:space="0" w:color="auto"/>
          </w:divBdr>
        </w:div>
      </w:divsChild>
    </w:div>
    <w:div w:id="1219627517">
      <w:marLeft w:val="0"/>
      <w:marRight w:val="0"/>
      <w:marTop w:val="0"/>
      <w:marBottom w:val="0"/>
      <w:divBdr>
        <w:top w:val="none" w:sz="0" w:space="0" w:color="auto"/>
        <w:left w:val="none" w:sz="0" w:space="0" w:color="auto"/>
        <w:bottom w:val="none" w:sz="0" w:space="0" w:color="auto"/>
        <w:right w:val="none" w:sz="0" w:space="0" w:color="auto"/>
      </w:divBdr>
      <w:divsChild>
        <w:div w:id="1401367390">
          <w:marLeft w:val="0"/>
          <w:marRight w:val="0"/>
          <w:marTop w:val="0"/>
          <w:marBottom w:val="0"/>
          <w:divBdr>
            <w:top w:val="none" w:sz="0" w:space="0" w:color="auto"/>
            <w:left w:val="none" w:sz="0" w:space="0" w:color="auto"/>
            <w:bottom w:val="none" w:sz="0" w:space="0" w:color="auto"/>
            <w:right w:val="none" w:sz="0" w:space="0" w:color="auto"/>
          </w:divBdr>
        </w:div>
      </w:divsChild>
    </w:div>
    <w:div w:id="1220752068">
      <w:marLeft w:val="0"/>
      <w:marRight w:val="0"/>
      <w:marTop w:val="0"/>
      <w:marBottom w:val="0"/>
      <w:divBdr>
        <w:top w:val="none" w:sz="0" w:space="0" w:color="auto"/>
        <w:left w:val="none" w:sz="0" w:space="0" w:color="auto"/>
        <w:bottom w:val="none" w:sz="0" w:space="0" w:color="auto"/>
        <w:right w:val="none" w:sz="0" w:space="0" w:color="auto"/>
      </w:divBdr>
      <w:divsChild>
        <w:div w:id="1506047139">
          <w:marLeft w:val="0"/>
          <w:marRight w:val="0"/>
          <w:marTop w:val="0"/>
          <w:marBottom w:val="0"/>
          <w:divBdr>
            <w:top w:val="none" w:sz="0" w:space="0" w:color="auto"/>
            <w:left w:val="none" w:sz="0" w:space="0" w:color="auto"/>
            <w:bottom w:val="none" w:sz="0" w:space="0" w:color="auto"/>
            <w:right w:val="none" w:sz="0" w:space="0" w:color="auto"/>
          </w:divBdr>
        </w:div>
      </w:divsChild>
    </w:div>
    <w:div w:id="1226449053">
      <w:marLeft w:val="0"/>
      <w:marRight w:val="0"/>
      <w:marTop w:val="0"/>
      <w:marBottom w:val="0"/>
      <w:divBdr>
        <w:top w:val="none" w:sz="0" w:space="0" w:color="auto"/>
        <w:left w:val="none" w:sz="0" w:space="0" w:color="auto"/>
        <w:bottom w:val="none" w:sz="0" w:space="0" w:color="auto"/>
        <w:right w:val="none" w:sz="0" w:space="0" w:color="auto"/>
      </w:divBdr>
      <w:divsChild>
        <w:div w:id="1122573833">
          <w:marLeft w:val="0"/>
          <w:marRight w:val="0"/>
          <w:marTop w:val="0"/>
          <w:marBottom w:val="0"/>
          <w:divBdr>
            <w:top w:val="none" w:sz="0" w:space="0" w:color="auto"/>
            <w:left w:val="none" w:sz="0" w:space="0" w:color="auto"/>
            <w:bottom w:val="none" w:sz="0" w:space="0" w:color="auto"/>
            <w:right w:val="none" w:sz="0" w:space="0" w:color="auto"/>
          </w:divBdr>
        </w:div>
      </w:divsChild>
    </w:div>
    <w:div w:id="1231500654">
      <w:bodyDiv w:val="1"/>
      <w:marLeft w:val="0"/>
      <w:marRight w:val="0"/>
      <w:marTop w:val="0"/>
      <w:marBottom w:val="0"/>
      <w:divBdr>
        <w:top w:val="none" w:sz="0" w:space="0" w:color="auto"/>
        <w:left w:val="none" w:sz="0" w:space="0" w:color="auto"/>
        <w:bottom w:val="none" w:sz="0" w:space="0" w:color="auto"/>
        <w:right w:val="none" w:sz="0" w:space="0" w:color="auto"/>
      </w:divBdr>
    </w:div>
    <w:div w:id="1238516847">
      <w:marLeft w:val="0"/>
      <w:marRight w:val="0"/>
      <w:marTop w:val="0"/>
      <w:marBottom w:val="0"/>
      <w:divBdr>
        <w:top w:val="none" w:sz="0" w:space="0" w:color="auto"/>
        <w:left w:val="none" w:sz="0" w:space="0" w:color="auto"/>
        <w:bottom w:val="none" w:sz="0" w:space="0" w:color="auto"/>
        <w:right w:val="none" w:sz="0" w:space="0" w:color="auto"/>
      </w:divBdr>
      <w:divsChild>
        <w:div w:id="2057965034">
          <w:marLeft w:val="0"/>
          <w:marRight w:val="0"/>
          <w:marTop w:val="0"/>
          <w:marBottom w:val="0"/>
          <w:divBdr>
            <w:top w:val="none" w:sz="0" w:space="0" w:color="auto"/>
            <w:left w:val="none" w:sz="0" w:space="0" w:color="auto"/>
            <w:bottom w:val="none" w:sz="0" w:space="0" w:color="auto"/>
            <w:right w:val="none" w:sz="0" w:space="0" w:color="auto"/>
          </w:divBdr>
        </w:div>
      </w:divsChild>
    </w:div>
    <w:div w:id="1239055352">
      <w:marLeft w:val="0"/>
      <w:marRight w:val="0"/>
      <w:marTop w:val="0"/>
      <w:marBottom w:val="0"/>
      <w:divBdr>
        <w:top w:val="none" w:sz="0" w:space="0" w:color="auto"/>
        <w:left w:val="none" w:sz="0" w:space="0" w:color="auto"/>
        <w:bottom w:val="none" w:sz="0" w:space="0" w:color="auto"/>
        <w:right w:val="none" w:sz="0" w:space="0" w:color="auto"/>
      </w:divBdr>
      <w:divsChild>
        <w:div w:id="1173448289">
          <w:marLeft w:val="0"/>
          <w:marRight w:val="0"/>
          <w:marTop w:val="0"/>
          <w:marBottom w:val="0"/>
          <w:divBdr>
            <w:top w:val="none" w:sz="0" w:space="0" w:color="auto"/>
            <w:left w:val="none" w:sz="0" w:space="0" w:color="auto"/>
            <w:bottom w:val="none" w:sz="0" w:space="0" w:color="auto"/>
            <w:right w:val="none" w:sz="0" w:space="0" w:color="auto"/>
          </w:divBdr>
        </w:div>
      </w:divsChild>
    </w:div>
    <w:div w:id="1240480604">
      <w:marLeft w:val="0"/>
      <w:marRight w:val="0"/>
      <w:marTop w:val="0"/>
      <w:marBottom w:val="0"/>
      <w:divBdr>
        <w:top w:val="none" w:sz="0" w:space="0" w:color="auto"/>
        <w:left w:val="none" w:sz="0" w:space="0" w:color="auto"/>
        <w:bottom w:val="none" w:sz="0" w:space="0" w:color="auto"/>
        <w:right w:val="none" w:sz="0" w:space="0" w:color="auto"/>
      </w:divBdr>
      <w:divsChild>
        <w:div w:id="1647272789">
          <w:marLeft w:val="0"/>
          <w:marRight w:val="0"/>
          <w:marTop w:val="0"/>
          <w:marBottom w:val="0"/>
          <w:divBdr>
            <w:top w:val="none" w:sz="0" w:space="0" w:color="auto"/>
            <w:left w:val="none" w:sz="0" w:space="0" w:color="auto"/>
            <w:bottom w:val="none" w:sz="0" w:space="0" w:color="auto"/>
            <w:right w:val="none" w:sz="0" w:space="0" w:color="auto"/>
          </w:divBdr>
        </w:div>
      </w:divsChild>
    </w:div>
    <w:div w:id="1241476973">
      <w:marLeft w:val="0"/>
      <w:marRight w:val="0"/>
      <w:marTop w:val="0"/>
      <w:marBottom w:val="0"/>
      <w:divBdr>
        <w:top w:val="none" w:sz="0" w:space="0" w:color="auto"/>
        <w:left w:val="none" w:sz="0" w:space="0" w:color="auto"/>
        <w:bottom w:val="none" w:sz="0" w:space="0" w:color="auto"/>
        <w:right w:val="none" w:sz="0" w:space="0" w:color="auto"/>
      </w:divBdr>
      <w:divsChild>
        <w:div w:id="311065684">
          <w:marLeft w:val="0"/>
          <w:marRight w:val="0"/>
          <w:marTop w:val="0"/>
          <w:marBottom w:val="0"/>
          <w:divBdr>
            <w:top w:val="none" w:sz="0" w:space="0" w:color="auto"/>
            <w:left w:val="none" w:sz="0" w:space="0" w:color="auto"/>
            <w:bottom w:val="none" w:sz="0" w:space="0" w:color="auto"/>
            <w:right w:val="none" w:sz="0" w:space="0" w:color="auto"/>
          </w:divBdr>
        </w:div>
      </w:divsChild>
    </w:div>
    <w:div w:id="1244992189">
      <w:marLeft w:val="0"/>
      <w:marRight w:val="0"/>
      <w:marTop w:val="0"/>
      <w:marBottom w:val="0"/>
      <w:divBdr>
        <w:top w:val="none" w:sz="0" w:space="0" w:color="auto"/>
        <w:left w:val="none" w:sz="0" w:space="0" w:color="auto"/>
        <w:bottom w:val="none" w:sz="0" w:space="0" w:color="auto"/>
        <w:right w:val="none" w:sz="0" w:space="0" w:color="auto"/>
      </w:divBdr>
      <w:divsChild>
        <w:div w:id="2121144814">
          <w:marLeft w:val="0"/>
          <w:marRight w:val="0"/>
          <w:marTop w:val="0"/>
          <w:marBottom w:val="0"/>
          <w:divBdr>
            <w:top w:val="none" w:sz="0" w:space="0" w:color="auto"/>
            <w:left w:val="none" w:sz="0" w:space="0" w:color="auto"/>
            <w:bottom w:val="none" w:sz="0" w:space="0" w:color="auto"/>
            <w:right w:val="none" w:sz="0" w:space="0" w:color="auto"/>
          </w:divBdr>
        </w:div>
      </w:divsChild>
    </w:div>
    <w:div w:id="1254627151">
      <w:marLeft w:val="0"/>
      <w:marRight w:val="0"/>
      <w:marTop w:val="0"/>
      <w:marBottom w:val="0"/>
      <w:divBdr>
        <w:top w:val="none" w:sz="0" w:space="0" w:color="auto"/>
        <w:left w:val="none" w:sz="0" w:space="0" w:color="auto"/>
        <w:bottom w:val="none" w:sz="0" w:space="0" w:color="auto"/>
        <w:right w:val="none" w:sz="0" w:space="0" w:color="auto"/>
      </w:divBdr>
      <w:divsChild>
        <w:div w:id="745805941">
          <w:marLeft w:val="0"/>
          <w:marRight w:val="0"/>
          <w:marTop w:val="0"/>
          <w:marBottom w:val="0"/>
          <w:divBdr>
            <w:top w:val="none" w:sz="0" w:space="0" w:color="auto"/>
            <w:left w:val="none" w:sz="0" w:space="0" w:color="auto"/>
            <w:bottom w:val="none" w:sz="0" w:space="0" w:color="auto"/>
            <w:right w:val="none" w:sz="0" w:space="0" w:color="auto"/>
          </w:divBdr>
        </w:div>
      </w:divsChild>
    </w:div>
    <w:div w:id="1254970979">
      <w:marLeft w:val="0"/>
      <w:marRight w:val="0"/>
      <w:marTop w:val="0"/>
      <w:marBottom w:val="0"/>
      <w:divBdr>
        <w:top w:val="none" w:sz="0" w:space="0" w:color="auto"/>
        <w:left w:val="none" w:sz="0" w:space="0" w:color="auto"/>
        <w:bottom w:val="none" w:sz="0" w:space="0" w:color="auto"/>
        <w:right w:val="none" w:sz="0" w:space="0" w:color="auto"/>
      </w:divBdr>
      <w:divsChild>
        <w:div w:id="626664539">
          <w:marLeft w:val="0"/>
          <w:marRight w:val="0"/>
          <w:marTop w:val="0"/>
          <w:marBottom w:val="0"/>
          <w:divBdr>
            <w:top w:val="none" w:sz="0" w:space="0" w:color="auto"/>
            <w:left w:val="none" w:sz="0" w:space="0" w:color="auto"/>
            <w:bottom w:val="none" w:sz="0" w:space="0" w:color="auto"/>
            <w:right w:val="none" w:sz="0" w:space="0" w:color="auto"/>
          </w:divBdr>
        </w:div>
      </w:divsChild>
    </w:div>
    <w:div w:id="1287588763">
      <w:marLeft w:val="0"/>
      <w:marRight w:val="0"/>
      <w:marTop w:val="0"/>
      <w:marBottom w:val="0"/>
      <w:divBdr>
        <w:top w:val="none" w:sz="0" w:space="0" w:color="auto"/>
        <w:left w:val="none" w:sz="0" w:space="0" w:color="auto"/>
        <w:bottom w:val="none" w:sz="0" w:space="0" w:color="auto"/>
        <w:right w:val="none" w:sz="0" w:space="0" w:color="auto"/>
      </w:divBdr>
      <w:divsChild>
        <w:div w:id="66734254">
          <w:marLeft w:val="0"/>
          <w:marRight w:val="0"/>
          <w:marTop w:val="0"/>
          <w:marBottom w:val="0"/>
          <w:divBdr>
            <w:top w:val="none" w:sz="0" w:space="0" w:color="auto"/>
            <w:left w:val="none" w:sz="0" w:space="0" w:color="auto"/>
            <w:bottom w:val="none" w:sz="0" w:space="0" w:color="auto"/>
            <w:right w:val="none" w:sz="0" w:space="0" w:color="auto"/>
          </w:divBdr>
        </w:div>
      </w:divsChild>
    </w:div>
    <w:div w:id="1306545665">
      <w:marLeft w:val="0"/>
      <w:marRight w:val="0"/>
      <w:marTop w:val="0"/>
      <w:marBottom w:val="0"/>
      <w:divBdr>
        <w:top w:val="none" w:sz="0" w:space="0" w:color="auto"/>
        <w:left w:val="none" w:sz="0" w:space="0" w:color="auto"/>
        <w:bottom w:val="none" w:sz="0" w:space="0" w:color="auto"/>
        <w:right w:val="none" w:sz="0" w:space="0" w:color="auto"/>
      </w:divBdr>
      <w:divsChild>
        <w:div w:id="1521891447">
          <w:marLeft w:val="0"/>
          <w:marRight w:val="0"/>
          <w:marTop w:val="0"/>
          <w:marBottom w:val="0"/>
          <w:divBdr>
            <w:top w:val="none" w:sz="0" w:space="0" w:color="auto"/>
            <w:left w:val="none" w:sz="0" w:space="0" w:color="auto"/>
            <w:bottom w:val="none" w:sz="0" w:space="0" w:color="auto"/>
            <w:right w:val="none" w:sz="0" w:space="0" w:color="auto"/>
          </w:divBdr>
        </w:div>
      </w:divsChild>
    </w:div>
    <w:div w:id="1311978130">
      <w:marLeft w:val="0"/>
      <w:marRight w:val="0"/>
      <w:marTop w:val="0"/>
      <w:marBottom w:val="0"/>
      <w:divBdr>
        <w:top w:val="none" w:sz="0" w:space="0" w:color="auto"/>
        <w:left w:val="none" w:sz="0" w:space="0" w:color="auto"/>
        <w:bottom w:val="none" w:sz="0" w:space="0" w:color="auto"/>
        <w:right w:val="none" w:sz="0" w:space="0" w:color="auto"/>
      </w:divBdr>
      <w:divsChild>
        <w:div w:id="1842232319">
          <w:marLeft w:val="0"/>
          <w:marRight w:val="0"/>
          <w:marTop w:val="0"/>
          <w:marBottom w:val="0"/>
          <w:divBdr>
            <w:top w:val="none" w:sz="0" w:space="0" w:color="auto"/>
            <w:left w:val="none" w:sz="0" w:space="0" w:color="auto"/>
            <w:bottom w:val="none" w:sz="0" w:space="0" w:color="auto"/>
            <w:right w:val="none" w:sz="0" w:space="0" w:color="auto"/>
          </w:divBdr>
        </w:div>
      </w:divsChild>
    </w:div>
    <w:div w:id="1313831010">
      <w:marLeft w:val="0"/>
      <w:marRight w:val="0"/>
      <w:marTop w:val="0"/>
      <w:marBottom w:val="0"/>
      <w:divBdr>
        <w:top w:val="none" w:sz="0" w:space="0" w:color="auto"/>
        <w:left w:val="none" w:sz="0" w:space="0" w:color="auto"/>
        <w:bottom w:val="none" w:sz="0" w:space="0" w:color="auto"/>
        <w:right w:val="none" w:sz="0" w:space="0" w:color="auto"/>
      </w:divBdr>
      <w:divsChild>
        <w:div w:id="540360023">
          <w:marLeft w:val="0"/>
          <w:marRight w:val="0"/>
          <w:marTop w:val="0"/>
          <w:marBottom w:val="0"/>
          <w:divBdr>
            <w:top w:val="none" w:sz="0" w:space="0" w:color="auto"/>
            <w:left w:val="none" w:sz="0" w:space="0" w:color="auto"/>
            <w:bottom w:val="none" w:sz="0" w:space="0" w:color="auto"/>
            <w:right w:val="none" w:sz="0" w:space="0" w:color="auto"/>
          </w:divBdr>
        </w:div>
      </w:divsChild>
    </w:div>
    <w:div w:id="1315570440">
      <w:marLeft w:val="0"/>
      <w:marRight w:val="0"/>
      <w:marTop w:val="0"/>
      <w:marBottom w:val="0"/>
      <w:divBdr>
        <w:top w:val="none" w:sz="0" w:space="0" w:color="auto"/>
        <w:left w:val="none" w:sz="0" w:space="0" w:color="auto"/>
        <w:bottom w:val="none" w:sz="0" w:space="0" w:color="auto"/>
        <w:right w:val="none" w:sz="0" w:space="0" w:color="auto"/>
      </w:divBdr>
      <w:divsChild>
        <w:div w:id="16199221">
          <w:marLeft w:val="0"/>
          <w:marRight w:val="0"/>
          <w:marTop w:val="0"/>
          <w:marBottom w:val="0"/>
          <w:divBdr>
            <w:top w:val="none" w:sz="0" w:space="0" w:color="auto"/>
            <w:left w:val="none" w:sz="0" w:space="0" w:color="auto"/>
            <w:bottom w:val="none" w:sz="0" w:space="0" w:color="auto"/>
            <w:right w:val="none" w:sz="0" w:space="0" w:color="auto"/>
          </w:divBdr>
        </w:div>
      </w:divsChild>
    </w:div>
    <w:div w:id="1321423744">
      <w:marLeft w:val="0"/>
      <w:marRight w:val="0"/>
      <w:marTop w:val="0"/>
      <w:marBottom w:val="0"/>
      <w:divBdr>
        <w:top w:val="none" w:sz="0" w:space="0" w:color="auto"/>
        <w:left w:val="none" w:sz="0" w:space="0" w:color="auto"/>
        <w:bottom w:val="none" w:sz="0" w:space="0" w:color="auto"/>
        <w:right w:val="none" w:sz="0" w:space="0" w:color="auto"/>
      </w:divBdr>
      <w:divsChild>
        <w:div w:id="139886376">
          <w:marLeft w:val="0"/>
          <w:marRight w:val="0"/>
          <w:marTop w:val="0"/>
          <w:marBottom w:val="0"/>
          <w:divBdr>
            <w:top w:val="none" w:sz="0" w:space="0" w:color="auto"/>
            <w:left w:val="none" w:sz="0" w:space="0" w:color="auto"/>
            <w:bottom w:val="none" w:sz="0" w:space="0" w:color="auto"/>
            <w:right w:val="none" w:sz="0" w:space="0" w:color="auto"/>
          </w:divBdr>
        </w:div>
      </w:divsChild>
    </w:div>
    <w:div w:id="1325550702">
      <w:marLeft w:val="0"/>
      <w:marRight w:val="0"/>
      <w:marTop w:val="0"/>
      <w:marBottom w:val="0"/>
      <w:divBdr>
        <w:top w:val="none" w:sz="0" w:space="0" w:color="auto"/>
        <w:left w:val="none" w:sz="0" w:space="0" w:color="auto"/>
        <w:bottom w:val="none" w:sz="0" w:space="0" w:color="auto"/>
        <w:right w:val="none" w:sz="0" w:space="0" w:color="auto"/>
      </w:divBdr>
      <w:divsChild>
        <w:div w:id="398526763">
          <w:marLeft w:val="0"/>
          <w:marRight w:val="0"/>
          <w:marTop w:val="0"/>
          <w:marBottom w:val="0"/>
          <w:divBdr>
            <w:top w:val="none" w:sz="0" w:space="0" w:color="auto"/>
            <w:left w:val="none" w:sz="0" w:space="0" w:color="auto"/>
            <w:bottom w:val="none" w:sz="0" w:space="0" w:color="auto"/>
            <w:right w:val="none" w:sz="0" w:space="0" w:color="auto"/>
          </w:divBdr>
        </w:div>
      </w:divsChild>
    </w:div>
    <w:div w:id="1330447364">
      <w:marLeft w:val="0"/>
      <w:marRight w:val="0"/>
      <w:marTop w:val="0"/>
      <w:marBottom w:val="0"/>
      <w:divBdr>
        <w:top w:val="none" w:sz="0" w:space="0" w:color="auto"/>
        <w:left w:val="none" w:sz="0" w:space="0" w:color="auto"/>
        <w:bottom w:val="none" w:sz="0" w:space="0" w:color="auto"/>
        <w:right w:val="none" w:sz="0" w:space="0" w:color="auto"/>
      </w:divBdr>
      <w:divsChild>
        <w:div w:id="1368067161">
          <w:marLeft w:val="0"/>
          <w:marRight w:val="0"/>
          <w:marTop w:val="0"/>
          <w:marBottom w:val="0"/>
          <w:divBdr>
            <w:top w:val="none" w:sz="0" w:space="0" w:color="auto"/>
            <w:left w:val="none" w:sz="0" w:space="0" w:color="auto"/>
            <w:bottom w:val="none" w:sz="0" w:space="0" w:color="auto"/>
            <w:right w:val="none" w:sz="0" w:space="0" w:color="auto"/>
          </w:divBdr>
        </w:div>
      </w:divsChild>
    </w:div>
    <w:div w:id="1332563610">
      <w:marLeft w:val="0"/>
      <w:marRight w:val="0"/>
      <w:marTop w:val="0"/>
      <w:marBottom w:val="0"/>
      <w:divBdr>
        <w:top w:val="none" w:sz="0" w:space="0" w:color="auto"/>
        <w:left w:val="none" w:sz="0" w:space="0" w:color="auto"/>
        <w:bottom w:val="none" w:sz="0" w:space="0" w:color="auto"/>
        <w:right w:val="none" w:sz="0" w:space="0" w:color="auto"/>
      </w:divBdr>
      <w:divsChild>
        <w:div w:id="1401632407">
          <w:marLeft w:val="0"/>
          <w:marRight w:val="0"/>
          <w:marTop w:val="0"/>
          <w:marBottom w:val="0"/>
          <w:divBdr>
            <w:top w:val="none" w:sz="0" w:space="0" w:color="auto"/>
            <w:left w:val="none" w:sz="0" w:space="0" w:color="auto"/>
            <w:bottom w:val="none" w:sz="0" w:space="0" w:color="auto"/>
            <w:right w:val="none" w:sz="0" w:space="0" w:color="auto"/>
          </w:divBdr>
        </w:div>
      </w:divsChild>
    </w:div>
    <w:div w:id="1333677820">
      <w:marLeft w:val="0"/>
      <w:marRight w:val="0"/>
      <w:marTop w:val="0"/>
      <w:marBottom w:val="0"/>
      <w:divBdr>
        <w:top w:val="none" w:sz="0" w:space="0" w:color="auto"/>
        <w:left w:val="none" w:sz="0" w:space="0" w:color="auto"/>
        <w:bottom w:val="none" w:sz="0" w:space="0" w:color="auto"/>
        <w:right w:val="none" w:sz="0" w:space="0" w:color="auto"/>
      </w:divBdr>
      <w:divsChild>
        <w:div w:id="2014528966">
          <w:marLeft w:val="0"/>
          <w:marRight w:val="0"/>
          <w:marTop w:val="0"/>
          <w:marBottom w:val="0"/>
          <w:divBdr>
            <w:top w:val="none" w:sz="0" w:space="0" w:color="auto"/>
            <w:left w:val="none" w:sz="0" w:space="0" w:color="auto"/>
            <w:bottom w:val="none" w:sz="0" w:space="0" w:color="auto"/>
            <w:right w:val="none" w:sz="0" w:space="0" w:color="auto"/>
          </w:divBdr>
        </w:div>
      </w:divsChild>
    </w:div>
    <w:div w:id="1344284351">
      <w:marLeft w:val="0"/>
      <w:marRight w:val="0"/>
      <w:marTop w:val="0"/>
      <w:marBottom w:val="0"/>
      <w:divBdr>
        <w:top w:val="none" w:sz="0" w:space="0" w:color="auto"/>
        <w:left w:val="none" w:sz="0" w:space="0" w:color="auto"/>
        <w:bottom w:val="none" w:sz="0" w:space="0" w:color="auto"/>
        <w:right w:val="none" w:sz="0" w:space="0" w:color="auto"/>
      </w:divBdr>
      <w:divsChild>
        <w:div w:id="326372585">
          <w:marLeft w:val="0"/>
          <w:marRight w:val="0"/>
          <w:marTop w:val="0"/>
          <w:marBottom w:val="0"/>
          <w:divBdr>
            <w:top w:val="none" w:sz="0" w:space="0" w:color="auto"/>
            <w:left w:val="none" w:sz="0" w:space="0" w:color="auto"/>
            <w:bottom w:val="none" w:sz="0" w:space="0" w:color="auto"/>
            <w:right w:val="none" w:sz="0" w:space="0" w:color="auto"/>
          </w:divBdr>
        </w:div>
      </w:divsChild>
    </w:div>
    <w:div w:id="1350789335">
      <w:marLeft w:val="0"/>
      <w:marRight w:val="0"/>
      <w:marTop w:val="0"/>
      <w:marBottom w:val="0"/>
      <w:divBdr>
        <w:top w:val="none" w:sz="0" w:space="0" w:color="auto"/>
        <w:left w:val="none" w:sz="0" w:space="0" w:color="auto"/>
        <w:bottom w:val="none" w:sz="0" w:space="0" w:color="auto"/>
        <w:right w:val="none" w:sz="0" w:space="0" w:color="auto"/>
      </w:divBdr>
      <w:divsChild>
        <w:div w:id="1146505043">
          <w:marLeft w:val="0"/>
          <w:marRight w:val="0"/>
          <w:marTop w:val="0"/>
          <w:marBottom w:val="0"/>
          <w:divBdr>
            <w:top w:val="none" w:sz="0" w:space="0" w:color="auto"/>
            <w:left w:val="none" w:sz="0" w:space="0" w:color="auto"/>
            <w:bottom w:val="none" w:sz="0" w:space="0" w:color="auto"/>
            <w:right w:val="none" w:sz="0" w:space="0" w:color="auto"/>
          </w:divBdr>
        </w:div>
      </w:divsChild>
    </w:div>
    <w:div w:id="1363361065">
      <w:marLeft w:val="0"/>
      <w:marRight w:val="0"/>
      <w:marTop w:val="0"/>
      <w:marBottom w:val="0"/>
      <w:divBdr>
        <w:top w:val="none" w:sz="0" w:space="0" w:color="auto"/>
        <w:left w:val="none" w:sz="0" w:space="0" w:color="auto"/>
        <w:bottom w:val="none" w:sz="0" w:space="0" w:color="auto"/>
        <w:right w:val="none" w:sz="0" w:space="0" w:color="auto"/>
      </w:divBdr>
      <w:divsChild>
        <w:div w:id="16660399">
          <w:marLeft w:val="0"/>
          <w:marRight w:val="0"/>
          <w:marTop w:val="0"/>
          <w:marBottom w:val="0"/>
          <w:divBdr>
            <w:top w:val="none" w:sz="0" w:space="0" w:color="auto"/>
            <w:left w:val="none" w:sz="0" w:space="0" w:color="auto"/>
            <w:bottom w:val="none" w:sz="0" w:space="0" w:color="auto"/>
            <w:right w:val="none" w:sz="0" w:space="0" w:color="auto"/>
          </w:divBdr>
        </w:div>
      </w:divsChild>
    </w:div>
    <w:div w:id="1364092813">
      <w:marLeft w:val="0"/>
      <w:marRight w:val="0"/>
      <w:marTop w:val="0"/>
      <w:marBottom w:val="0"/>
      <w:divBdr>
        <w:top w:val="none" w:sz="0" w:space="0" w:color="auto"/>
        <w:left w:val="none" w:sz="0" w:space="0" w:color="auto"/>
        <w:bottom w:val="none" w:sz="0" w:space="0" w:color="auto"/>
        <w:right w:val="none" w:sz="0" w:space="0" w:color="auto"/>
      </w:divBdr>
      <w:divsChild>
        <w:div w:id="570429213">
          <w:marLeft w:val="0"/>
          <w:marRight w:val="0"/>
          <w:marTop w:val="0"/>
          <w:marBottom w:val="0"/>
          <w:divBdr>
            <w:top w:val="none" w:sz="0" w:space="0" w:color="auto"/>
            <w:left w:val="none" w:sz="0" w:space="0" w:color="auto"/>
            <w:bottom w:val="none" w:sz="0" w:space="0" w:color="auto"/>
            <w:right w:val="none" w:sz="0" w:space="0" w:color="auto"/>
          </w:divBdr>
        </w:div>
      </w:divsChild>
    </w:div>
    <w:div w:id="1366056154">
      <w:marLeft w:val="0"/>
      <w:marRight w:val="0"/>
      <w:marTop w:val="0"/>
      <w:marBottom w:val="0"/>
      <w:divBdr>
        <w:top w:val="none" w:sz="0" w:space="0" w:color="auto"/>
        <w:left w:val="none" w:sz="0" w:space="0" w:color="auto"/>
        <w:bottom w:val="none" w:sz="0" w:space="0" w:color="auto"/>
        <w:right w:val="none" w:sz="0" w:space="0" w:color="auto"/>
      </w:divBdr>
      <w:divsChild>
        <w:div w:id="103350751">
          <w:marLeft w:val="0"/>
          <w:marRight w:val="0"/>
          <w:marTop w:val="0"/>
          <w:marBottom w:val="0"/>
          <w:divBdr>
            <w:top w:val="none" w:sz="0" w:space="0" w:color="auto"/>
            <w:left w:val="none" w:sz="0" w:space="0" w:color="auto"/>
            <w:bottom w:val="none" w:sz="0" w:space="0" w:color="auto"/>
            <w:right w:val="none" w:sz="0" w:space="0" w:color="auto"/>
          </w:divBdr>
        </w:div>
      </w:divsChild>
    </w:div>
    <w:div w:id="1369262260">
      <w:marLeft w:val="0"/>
      <w:marRight w:val="0"/>
      <w:marTop w:val="0"/>
      <w:marBottom w:val="0"/>
      <w:divBdr>
        <w:top w:val="none" w:sz="0" w:space="0" w:color="auto"/>
        <w:left w:val="none" w:sz="0" w:space="0" w:color="auto"/>
        <w:bottom w:val="none" w:sz="0" w:space="0" w:color="auto"/>
        <w:right w:val="none" w:sz="0" w:space="0" w:color="auto"/>
      </w:divBdr>
      <w:divsChild>
        <w:div w:id="736822097">
          <w:marLeft w:val="0"/>
          <w:marRight w:val="0"/>
          <w:marTop w:val="0"/>
          <w:marBottom w:val="0"/>
          <w:divBdr>
            <w:top w:val="none" w:sz="0" w:space="0" w:color="auto"/>
            <w:left w:val="none" w:sz="0" w:space="0" w:color="auto"/>
            <w:bottom w:val="none" w:sz="0" w:space="0" w:color="auto"/>
            <w:right w:val="none" w:sz="0" w:space="0" w:color="auto"/>
          </w:divBdr>
        </w:div>
      </w:divsChild>
    </w:div>
    <w:div w:id="1374379089">
      <w:marLeft w:val="0"/>
      <w:marRight w:val="0"/>
      <w:marTop w:val="0"/>
      <w:marBottom w:val="0"/>
      <w:divBdr>
        <w:top w:val="none" w:sz="0" w:space="0" w:color="auto"/>
        <w:left w:val="none" w:sz="0" w:space="0" w:color="auto"/>
        <w:bottom w:val="none" w:sz="0" w:space="0" w:color="auto"/>
        <w:right w:val="none" w:sz="0" w:space="0" w:color="auto"/>
      </w:divBdr>
      <w:divsChild>
        <w:div w:id="627977498">
          <w:marLeft w:val="0"/>
          <w:marRight w:val="0"/>
          <w:marTop w:val="0"/>
          <w:marBottom w:val="0"/>
          <w:divBdr>
            <w:top w:val="none" w:sz="0" w:space="0" w:color="auto"/>
            <w:left w:val="none" w:sz="0" w:space="0" w:color="auto"/>
            <w:bottom w:val="none" w:sz="0" w:space="0" w:color="auto"/>
            <w:right w:val="none" w:sz="0" w:space="0" w:color="auto"/>
          </w:divBdr>
        </w:div>
      </w:divsChild>
    </w:div>
    <w:div w:id="1375077211">
      <w:marLeft w:val="0"/>
      <w:marRight w:val="0"/>
      <w:marTop w:val="0"/>
      <w:marBottom w:val="0"/>
      <w:divBdr>
        <w:top w:val="none" w:sz="0" w:space="0" w:color="auto"/>
        <w:left w:val="none" w:sz="0" w:space="0" w:color="auto"/>
        <w:bottom w:val="none" w:sz="0" w:space="0" w:color="auto"/>
        <w:right w:val="none" w:sz="0" w:space="0" w:color="auto"/>
      </w:divBdr>
      <w:divsChild>
        <w:div w:id="1435396426">
          <w:marLeft w:val="0"/>
          <w:marRight w:val="0"/>
          <w:marTop w:val="0"/>
          <w:marBottom w:val="0"/>
          <w:divBdr>
            <w:top w:val="none" w:sz="0" w:space="0" w:color="auto"/>
            <w:left w:val="none" w:sz="0" w:space="0" w:color="auto"/>
            <w:bottom w:val="none" w:sz="0" w:space="0" w:color="auto"/>
            <w:right w:val="none" w:sz="0" w:space="0" w:color="auto"/>
          </w:divBdr>
        </w:div>
      </w:divsChild>
    </w:div>
    <w:div w:id="1379010318">
      <w:marLeft w:val="0"/>
      <w:marRight w:val="0"/>
      <w:marTop w:val="0"/>
      <w:marBottom w:val="0"/>
      <w:divBdr>
        <w:top w:val="none" w:sz="0" w:space="0" w:color="auto"/>
        <w:left w:val="none" w:sz="0" w:space="0" w:color="auto"/>
        <w:bottom w:val="none" w:sz="0" w:space="0" w:color="auto"/>
        <w:right w:val="none" w:sz="0" w:space="0" w:color="auto"/>
      </w:divBdr>
      <w:divsChild>
        <w:div w:id="833960342">
          <w:marLeft w:val="0"/>
          <w:marRight w:val="0"/>
          <w:marTop w:val="0"/>
          <w:marBottom w:val="0"/>
          <w:divBdr>
            <w:top w:val="none" w:sz="0" w:space="0" w:color="auto"/>
            <w:left w:val="none" w:sz="0" w:space="0" w:color="auto"/>
            <w:bottom w:val="none" w:sz="0" w:space="0" w:color="auto"/>
            <w:right w:val="none" w:sz="0" w:space="0" w:color="auto"/>
          </w:divBdr>
        </w:div>
      </w:divsChild>
    </w:div>
    <w:div w:id="1379820798">
      <w:marLeft w:val="0"/>
      <w:marRight w:val="0"/>
      <w:marTop w:val="0"/>
      <w:marBottom w:val="0"/>
      <w:divBdr>
        <w:top w:val="none" w:sz="0" w:space="0" w:color="auto"/>
        <w:left w:val="none" w:sz="0" w:space="0" w:color="auto"/>
        <w:bottom w:val="none" w:sz="0" w:space="0" w:color="auto"/>
        <w:right w:val="none" w:sz="0" w:space="0" w:color="auto"/>
      </w:divBdr>
      <w:divsChild>
        <w:div w:id="577444317">
          <w:marLeft w:val="0"/>
          <w:marRight w:val="0"/>
          <w:marTop w:val="0"/>
          <w:marBottom w:val="0"/>
          <w:divBdr>
            <w:top w:val="none" w:sz="0" w:space="0" w:color="auto"/>
            <w:left w:val="none" w:sz="0" w:space="0" w:color="auto"/>
            <w:bottom w:val="none" w:sz="0" w:space="0" w:color="auto"/>
            <w:right w:val="none" w:sz="0" w:space="0" w:color="auto"/>
          </w:divBdr>
        </w:div>
      </w:divsChild>
    </w:div>
    <w:div w:id="1380665573">
      <w:marLeft w:val="0"/>
      <w:marRight w:val="0"/>
      <w:marTop w:val="0"/>
      <w:marBottom w:val="0"/>
      <w:divBdr>
        <w:top w:val="none" w:sz="0" w:space="0" w:color="auto"/>
        <w:left w:val="none" w:sz="0" w:space="0" w:color="auto"/>
        <w:bottom w:val="none" w:sz="0" w:space="0" w:color="auto"/>
        <w:right w:val="none" w:sz="0" w:space="0" w:color="auto"/>
      </w:divBdr>
      <w:divsChild>
        <w:div w:id="1694649261">
          <w:marLeft w:val="0"/>
          <w:marRight w:val="0"/>
          <w:marTop w:val="0"/>
          <w:marBottom w:val="0"/>
          <w:divBdr>
            <w:top w:val="none" w:sz="0" w:space="0" w:color="auto"/>
            <w:left w:val="none" w:sz="0" w:space="0" w:color="auto"/>
            <w:bottom w:val="none" w:sz="0" w:space="0" w:color="auto"/>
            <w:right w:val="none" w:sz="0" w:space="0" w:color="auto"/>
          </w:divBdr>
        </w:div>
      </w:divsChild>
    </w:div>
    <w:div w:id="1383863279">
      <w:marLeft w:val="0"/>
      <w:marRight w:val="0"/>
      <w:marTop w:val="0"/>
      <w:marBottom w:val="0"/>
      <w:divBdr>
        <w:top w:val="none" w:sz="0" w:space="0" w:color="auto"/>
        <w:left w:val="none" w:sz="0" w:space="0" w:color="auto"/>
        <w:bottom w:val="none" w:sz="0" w:space="0" w:color="auto"/>
        <w:right w:val="none" w:sz="0" w:space="0" w:color="auto"/>
      </w:divBdr>
      <w:divsChild>
        <w:div w:id="966743135">
          <w:marLeft w:val="0"/>
          <w:marRight w:val="0"/>
          <w:marTop w:val="0"/>
          <w:marBottom w:val="0"/>
          <w:divBdr>
            <w:top w:val="none" w:sz="0" w:space="0" w:color="auto"/>
            <w:left w:val="none" w:sz="0" w:space="0" w:color="auto"/>
            <w:bottom w:val="none" w:sz="0" w:space="0" w:color="auto"/>
            <w:right w:val="none" w:sz="0" w:space="0" w:color="auto"/>
          </w:divBdr>
        </w:div>
      </w:divsChild>
    </w:div>
    <w:div w:id="1390421791">
      <w:marLeft w:val="0"/>
      <w:marRight w:val="0"/>
      <w:marTop w:val="0"/>
      <w:marBottom w:val="0"/>
      <w:divBdr>
        <w:top w:val="none" w:sz="0" w:space="0" w:color="auto"/>
        <w:left w:val="none" w:sz="0" w:space="0" w:color="auto"/>
        <w:bottom w:val="none" w:sz="0" w:space="0" w:color="auto"/>
        <w:right w:val="none" w:sz="0" w:space="0" w:color="auto"/>
      </w:divBdr>
      <w:divsChild>
        <w:div w:id="1635064592">
          <w:marLeft w:val="0"/>
          <w:marRight w:val="0"/>
          <w:marTop w:val="0"/>
          <w:marBottom w:val="0"/>
          <w:divBdr>
            <w:top w:val="none" w:sz="0" w:space="0" w:color="auto"/>
            <w:left w:val="none" w:sz="0" w:space="0" w:color="auto"/>
            <w:bottom w:val="none" w:sz="0" w:space="0" w:color="auto"/>
            <w:right w:val="none" w:sz="0" w:space="0" w:color="auto"/>
          </w:divBdr>
        </w:div>
      </w:divsChild>
    </w:div>
    <w:div w:id="1395541658">
      <w:marLeft w:val="0"/>
      <w:marRight w:val="0"/>
      <w:marTop w:val="0"/>
      <w:marBottom w:val="0"/>
      <w:divBdr>
        <w:top w:val="none" w:sz="0" w:space="0" w:color="auto"/>
        <w:left w:val="none" w:sz="0" w:space="0" w:color="auto"/>
        <w:bottom w:val="none" w:sz="0" w:space="0" w:color="auto"/>
        <w:right w:val="none" w:sz="0" w:space="0" w:color="auto"/>
      </w:divBdr>
      <w:divsChild>
        <w:div w:id="204803025">
          <w:marLeft w:val="0"/>
          <w:marRight w:val="0"/>
          <w:marTop w:val="0"/>
          <w:marBottom w:val="0"/>
          <w:divBdr>
            <w:top w:val="none" w:sz="0" w:space="0" w:color="auto"/>
            <w:left w:val="none" w:sz="0" w:space="0" w:color="auto"/>
            <w:bottom w:val="none" w:sz="0" w:space="0" w:color="auto"/>
            <w:right w:val="none" w:sz="0" w:space="0" w:color="auto"/>
          </w:divBdr>
        </w:div>
      </w:divsChild>
    </w:div>
    <w:div w:id="1399475770">
      <w:marLeft w:val="0"/>
      <w:marRight w:val="0"/>
      <w:marTop w:val="0"/>
      <w:marBottom w:val="0"/>
      <w:divBdr>
        <w:top w:val="none" w:sz="0" w:space="0" w:color="auto"/>
        <w:left w:val="none" w:sz="0" w:space="0" w:color="auto"/>
        <w:bottom w:val="none" w:sz="0" w:space="0" w:color="auto"/>
        <w:right w:val="none" w:sz="0" w:space="0" w:color="auto"/>
      </w:divBdr>
      <w:divsChild>
        <w:div w:id="499661053">
          <w:marLeft w:val="0"/>
          <w:marRight w:val="0"/>
          <w:marTop w:val="0"/>
          <w:marBottom w:val="0"/>
          <w:divBdr>
            <w:top w:val="none" w:sz="0" w:space="0" w:color="auto"/>
            <w:left w:val="none" w:sz="0" w:space="0" w:color="auto"/>
            <w:bottom w:val="none" w:sz="0" w:space="0" w:color="auto"/>
            <w:right w:val="none" w:sz="0" w:space="0" w:color="auto"/>
          </w:divBdr>
        </w:div>
      </w:divsChild>
    </w:div>
    <w:div w:id="1407460340">
      <w:marLeft w:val="0"/>
      <w:marRight w:val="0"/>
      <w:marTop w:val="0"/>
      <w:marBottom w:val="0"/>
      <w:divBdr>
        <w:top w:val="none" w:sz="0" w:space="0" w:color="auto"/>
        <w:left w:val="none" w:sz="0" w:space="0" w:color="auto"/>
        <w:bottom w:val="none" w:sz="0" w:space="0" w:color="auto"/>
        <w:right w:val="none" w:sz="0" w:space="0" w:color="auto"/>
      </w:divBdr>
      <w:divsChild>
        <w:div w:id="1364939477">
          <w:marLeft w:val="0"/>
          <w:marRight w:val="0"/>
          <w:marTop w:val="0"/>
          <w:marBottom w:val="0"/>
          <w:divBdr>
            <w:top w:val="none" w:sz="0" w:space="0" w:color="auto"/>
            <w:left w:val="none" w:sz="0" w:space="0" w:color="auto"/>
            <w:bottom w:val="none" w:sz="0" w:space="0" w:color="auto"/>
            <w:right w:val="none" w:sz="0" w:space="0" w:color="auto"/>
          </w:divBdr>
        </w:div>
      </w:divsChild>
    </w:div>
    <w:div w:id="1420635262">
      <w:marLeft w:val="0"/>
      <w:marRight w:val="0"/>
      <w:marTop w:val="0"/>
      <w:marBottom w:val="0"/>
      <w:divBdr>
        <w:top w:val="none" w:sz="0" w:space="0" w:color="auto"/>
        <w:left w:val="none" w:sz="0" w:space="0" w:color="auto"/>
        <w:bottom w:val="none" w:sz="0" w:space="0" w:color="auto"/>
        <w:right w:val="none" w:sz="0" w:space="0" w:color="auto"/>
      </w:divBdr>
      <w:divsChild>
        <w:div w:id="815489713">
          <w:marLeft w:val="0"/>
          <w:marRight w:val="0"/>
          <w:marTop w:val="0"/>
          <w:marBottom w:val="0"/>
          <w:divBdr>
            <w:top w:val="none" w:sz="0" w:space="0" w:color="auto"/>
            <w:left w:val="none" w:sz="0" w:space="0" w:color="auto"/>
            <w:bottom w:val="none" w:sz="0" w:space="0" w:color="auto"/>
            <w:right w:val="none" w:sz="0" w:space="0" w:color="auto"/>
          </w:divBdr>
        </w:div>
      </w:divsChild>
    </w:div>
    <w:div w:id="1429228897">
      <w:marLeft w:val="0"/>
      <w:marRight w:val="0"/>
      <w:marTop w:val="0"/>
      <w:marBottom w:val="0"/>
      <w:divBdr>
        <w:top w:val="none" w:sz="0" w:space="0" w:color="auto"/>
        <w:left w:val="none" w:sz="0" w:space="0" w:color="auto"/>
        <w:bottom w:val="none" w:sz="0" w:space="0" w:color="auto"/>
        <w:right w:val="none" w:sz="0" w:space="0" w:color="auto"/>
      </w:divBdr>
      <w:divsChild>
        <w:div w:id="1361084057">
          <w:marLeft w:val="0"/>
          <w:marRight w:val="0"/>
          <w:marTop w:val="0"/>
          <w:marBottom w:val="0"/>
          <w:divBdr>
            <w:top w:val="none" w:sz="0" w:space="0" w:color="auto"/>
            <w:left w:val="none" w:sz="0" w:space="0" w:color="auto"/>
            <w:bottom w:val="none" w:sz="0" w:space="0" w:color="auto"/>
            <w:right w:val="none" w:sz="0" w:space="0" w:color="auto"/>
          </w:divBdr>
        </w:div>
      </w:divsChild>
    </w:div>
    <w:div w:id="1429471619">
      <w:marLeft w:val="0"/>
      <w:marRight w:val="0"/>
      <w:marTop w:val="0"/>
      <w:marBottom w:val="0"/>
      <w:divBdr>
        <w:top w:val="none" w:sz="0" w:space="0" w:color="auto"/>
        <w:left w:val="none" w:sz="0" w:space="0" w:color="auto"/>
        <w:bottom w:val="none" w:sz="0" w:space="0" w:color="auto"/>
        <w:right w:val="none" w:sz="0" w:space="0" w:color="auto"/>
      </w:divBdr>
      <w:divsChild>
        <w:div w:id="1717390627">
          <w:marLeft w:val="0"/>
          <w:marRight w:val="0"/>
          <w:marTop w:val="0"/>
          <w:marBottom w:val="0"/>
          <w:divBdr>
            <w:top w:val="none" w:sz="0" w:space="0" w:color="auto"/>
            <w:left w:val="none" w:sz="0" w:space="0" w:color="auto"/>
            <w:bottom w:val="none" w:sz="0" w:space="0" w:color="auto"/>
            <w:right w:val="none" w:sz="0" w:space="0" w:color="auto"/>
          </w:divBdr>
        </w:div>
      </w:divsChild>
    </w:div>
    <w:div w:id="1441755129">
      <w:bodyDiv w:val="1"/>
      <w:marLeft w:val="0"/>
      <w:marRight w:val="0"/>
      <w:marTop w:val="0"/>
      <w:marBottom w:val="0"/>
      <w:divBdr>
        <w:top w:val="none" w:sz="0" w:space="0" w:color="auto"/>
        <w:left w:val="none" w:sz="0" w:space="0" w:color="auto"/>
        <w:bottom w:val="none" w:sz="0" w:space="0" w:color="auto"/>
        <w:right w:val="none" w:sz="0" w:space="0" w:color="auto"/>
      </w:divBdr>
    </w:div>
    <w:div w:id="1453089842">
      <w:marLeft w:val="0"/>
      <w:marRight w:val="0"/>
      <w:marTop w:val="0"/>
      <w:marBottom w:val="0"/>
      <w:divBdr>
        <w:top w:val="none" w:sz="0" w:space="0" w:color="auto"/>
        <w:left w:val="none" w:sz="0" w:space="0" w:color="auto"/>
        <w:bottom w:val="none" w:sz="0" w:space="0" w:color="auto"/>
        <w:right w:val="none" w:sz="0" w:space="0" w:color="auto"/>
      </w:divBdr>
      <w:divsChild>
        <w:div w:id="551308008">
          <w:marLeft w:val="0"/>
          <w:marRight w:val="0"/>
          <w:marTop w:val="0"/>
          <w:marBottom w:val="0"/>
          <w:divBdr>
            <w:top w:val="none" w:sz="0" w:space="0" w:color="auto"/>
            <w:left w:val="none" w:sz="0" w:space="0" w:color="auto"/>
            <w:bottom w:val="none" w:sz="0" w:space="0" w:color="auto"/>
            <w:right w:val="none" w:sz="0" w:space="0" w:color="auto"/>
          </w:divBdr>
        </w:div>
      </w:divsChild>
    </w:div>
    <w:div w:id="1466386050">
      <w:marLeft w:val="0"/>
      <w:marRight w:val="0"/>
      <w:marTop w:val="0"/>
      <w:marBottom w:val="0"/>
      <w:divBdr>
        <w:top w:val="none" w:sz="0" w:space="0" w:color="auto"/>
        <w:left w:val="none" w:sz="0" w:space="0" w:color="auto"/>
        <w:bottom w:val="none" w:sz="0" w:space="0" w:color="auto"/>
        <w:right w:val="none" w:sz="0" w:space="0" w:color="auto"/>
      </w:divBdr>
      <w:divsChild>
        <w:div w:id="282076615">
          <w:marLeft w:val="0"/>
          <w:marRight w:val="0"/>
          <w:marTop w:val="0"/>
          <w:marBottom w:val="0"/>
          <w:divBdr>
            <w:top w:val="none" w:sz="0" w:space="0" w:color="auto"/>
            <w:left w:val="none" w:sz="0" w:space="0" w:color="auto"/>
            <w:bottom w:val="none" w:sz="0" w:space="0" w:color="auto"/>
            <w:right w:val="none" w:sz="0" w:space="0" w:color="auto"/>
          </w:divBdr>
        </w:div>
      </w:divsChild>
    </w:div>
    <w:div w:id="1470705586">
      <w:marLeft w:val="0"/>
      <w:marRight w:val="0"/>
      <w:marTop w:val="0"/>
      <w:marBottom w:val="0"/>
      <w:divBdr>
        <w:top w:val="none" w:sz="0" w:space="0" w:color="auto"/>
        <w:left w:val="none" w:sz="0" w:space="0" w:color="auto"/>
        <w:bottom w:val="none" w:sz="0" w:space="0" w:color="auto"/>
        <w:right w:val="none" w:sz="0" w:space="0" w:color="auto"/>
      </w:divBdr>
      <w:divsChild>
        <w:div w:id="1228882667">
          <w:marLeft w:val="0"/>
          <w:marRight w:val="0"/>
          <w:marTop w:val="0"/>
          <w:marBottom w:val="0"/>
          <w:divBdr>
            <w:top w:val="none" w:sz="0" w:space="0" w:color="auto"/>
            <w:left w:val="none" w:sz="0" w:space="0" w:color="auto"/>
            <w:bottom w:val="none" w:sz="0" w:space="0" w:color="auto"/>
            <w:right w:val="none" w:sz="0" w:space="0" w:color="auto"/>
          </w:divBdr>
        </w:div>
      </w:divsChild>
    </w:div>
    <w:div w:id="1490827639">
      <w:marLeft w:val="0"/>
      <w:marRight w:val="0"/>
      <w:marTop w:val="0"/>
      <w:marBottom w:val="0"/>
      <w:divBdr>
        <w:top w:val="none" w:sz="0" w:space="0" w:color="auto"/>
        <w:left w:val="none" w:sz="0" w:space="0" w:color="auto"/>
        <w:bottom w:val="none" w:sz="0" w:space="0" w:color="auto"/>
        <w:right w:val="none" w:sz="0" w:space="0" w:color="auto"/>
      </w:divBdr>
      <w:divsChild>
        <w:div w:id="1781147036">
          <w:marLeft w:val="0"/>
          <w:marRight w:val="0"/>
          <w:marTop w:val="0"/>
          <w:marBottom w:val="0"/>
          <w:divBdr>
            <w:top w:val="none" w:sz="0" w:space="0" w:color="auto"/>
            <w:left w:val="none" w:sz="0" w:space="0" w:color="auto"/>
            <w:bottom w:val="none" w:sz="0" w:space="0" w:color="auto"/>
            <w:right w:val="none" w:sz="0" w:space="0" w:color="auto"/>
          </w:divBdr>
        </w:div>
      </w:divsChild>
    </w:div>
    <w:div w:id="1506701066">
      <w:marLeft w:val="0"/>
      <w:marRight w:val="0"/>
      <w:marTop w:val="0"/>
      <w:marBottom w:val="0"/>
      <w:divBdr>
        <w:top w:val="none" w:sz="0" w:space="0" w:color="auto"/>
        <w:left w:val="none" w:sz="0" w:space="0" w:color="auto"/>
        <w:bottom w:val="none" w:sz="0" w:space="0" w:color="auto"/>
        <w:right w:val="none" w:sz="0" w:space="0" w:color="auto"/>
      </w:divBdr>
      <w:divsChild>
        <w:div w:id="370618080">
          <w:marLeft w:val="0"/>
          <w:marRight w:val="0"/>
          <w:marTop w:val="0"/>
          <w:marBottom w:val="0"/>
          <w:divBdr>
            <w:top w:val="none" w:sz="0" w:space="0" w:color="auto"/>
            <w:left w:val="none" w:sz="0" w:space="0" w:color="auto"/>
            <w:bottom w:val="none" w:sz="0" w:space="0" w:color="auto"/>
            <w:right w:val="none" w:sz="0" w:space="0" w:color="auto"/>
          </w:divBdr>
        </w:div>
      </w:divsChild>
    </w:div>
    <w:div w:id="1527870607">
      <w:marLeft w:val="0"/>
      <w:marRight w:val="0"/>
      <w:marTop w:val="0"/>
      <w:marBottom w:val="0"/>
      <w:divBdr>
        <w:top w:val="none" w:sz="0" w:space="0" w:color="auto"/>
        <w:left w:val="none" w:sz="0" w:space="0" w:color="auto"/>
        <w:bottom w:val="none" w:sz="0" w:space="0" w:color="auto"/>
        <w:right w:val="none" w:sz="0" w:space="0" w:color="auto"/>
      </w:divBdr>
      <w:divsChild>
        <w:div w:id="1963656852">
          <w:marLeft w:val="0"/>
          <w:marRight w:val="0"/>
          <w:marTop w:val="0"/>
          <w:marBottom w:val="0"/>
          <w:divBdr>
            <w:top w:val="none" w:sz="0" w:space="0" w:color="auto"/>
            <w:left w:val="none" w:sz="0" w:space="0" w:color="auto"/>
            <w:bottom w:val="none" w:sz="0" w:space="0" w:color="auto"/>
            <w:right w:val="none" w:sz="0" w:space="0" w:color="auto"/>
          </w:divBdr>
        </w:div>
      </w:divsChild>
    </w:div>
    <w:div w:id="1533348331">
      <w:marLeft w:val="0"/>
      <w:marRight w:val="0"/>
      <w:marTop w:val="0"/>
      <w:marBottom w:val="0"/>
      <w:divBdr>
        <w:top w:val="none" w:sz="0" w:space="0" w:color="auto"/>
        <w:left w:val="none" w:sz="0" w:space="0" w:color="auto"/>
        <w:bottom w:val="none" w:sz="0" w:space="0" w:color="auto"/>
        <w:right w:val="none" w:sz="0" w:space="0" w:color="auto"/>
      </w:divBdr>
      <w:divsChild>
        <w:div w:id="2121953020">
          <w:marLeft w:val="0"/>
          <w:marRight w:val="0"/>
          <w:marTop w:val="0"/>
          <w:marBottom w:val="0"/>
          <w:divBdr>
            <w:top w:val="none" w:sz="0" w:space="0" w:color="auto"/>
            <w:left w:val="none" w:sz="0" w:space="0" w:color="auto"/>
            <w:bottom w:val="none" w:sz="0" w:space="0" w:color="auto"/>
            <w:right w:val="none" w:sz="0" w:space="0" w:color="auto"/>
          </w:divBdr>
        </w:div>
      </w:divsChild>
    </w:div>
    <w:div w:id="1533496987">
      <w:marLeft w:val="0"/>
      <w:marRight w:val="0"/>
      <w:marTop w:val="0"/>
      <w:marBottom w:val="0"/>
      <w:divBdr>
        <w:top w:val="none" w:sz="0" w:space="0" w:color="auto"/>
        <w:left w:val="none" w:sz="0" w:space="0" w:color="auto"/>
        <w:bottom w:val="none" w:sz="0" w:space="0" w:color="auto"/>
        <w:right w:val="none" w:sz="0" w:space="0" w:color="auto"/>
      </w:divBdr>
      <w:divsChild>
        <w:div w:id="1109550079">
          <w:marLeft w:val="0"/>
          <w:marRight w:val="0"/>
          <w:marTop w:val="0"/>
          <w:marBottom w:val="0"/>
          <w:divBdr>
            <w:top w:val="none" w:sz="0" w:space="0" w:color="auto"/>
            <w:left w:val="none" w:sz="0" w:space="0" w:color="auto"/>
            <w:bottom w:val="none" w:sz="0" w:space="0" w:color="auto"/>
            <w:right w:val="none" w:sz="0" w:space="0" w:color="auto"/>
          </w:divBdr>
        </w:div>
      </w:divsChild>
    </w:div>
    <w:div w:id="1534610482">
      <w:marLeft w:val="0"/>
      <w:marRight w:val="0"/>
      <w:marTop w:val="0"/>
      <w:marBottom w:val="0"/>
      <w:divBdr>
        <w:top w:val="none" w:sz="0" w:space="0" w:color="auto"/>
        <w:left w:val="none" w:sz="0" w:space="0" w:color="auto"/>
        <w:bottom w:val="none" w:sz="0" w:space="0" w:color="auto"/>
        <w:right w:val="none" w:sz="0" w:space="0" w:color="auto"/>
      </w:divBdr>
      <w:divsChild>
        <w:div w:id="1700352949">
          <w:marLeft w:val="0"/>
          <w:marRight w:val="0"/>
          <w:marTop w:val="0"/>
          <w:marBottom w:val="0"/>
          <w:divBdr>
            <w:top w:val="none" w:sz="0" w:space="0" w:color="auto"/>
            <w:left w:val="none" w:sz="0" w:space="0" w:color="auto"/>
            <w:bottom w:val="none" w:sz="0" w:space="0" w:color="auto"/>
            <w:right w:val="none" w:sz="0" w:space="0" w:color="auto"/>
          </w:divBdr>
        </w:div>
      </w:divsChild>
    </w:div>
    <w:div w:id="1539707797">
      <w:marLeft w:val="0"/>
      <w:marRight w:val="0"/>
      <w:marTop w:val="0"/>
      <w:marBottom w:val="0"/>
      <w:divBdr>
        <w:top w:val="none" w:sz="0" w:space="0" w:color="auto"/>
        <w:left w:val="none" w:sz="0" w:space="0" w:color="auto"/>
        <w:bottom w:val="none" w:sz="0" w:space="0" w:color="auto"/>
        <w:right w:val="none" w:sz="0" w:space="0" w:color="auto"/>
      </w:divBdr>
      <w:divsChild>
        <w:div w:id="1821995435">
          <w:marLeft w:val="0"/>
          <w:marRight w:val="0"/>
          <w:marTop w:val="0"/>
          <w:marBottom w:val="0"/>
          <w:divBdr>
            <w:top w:val="none" w:sz="0" w:space="0" w:color="auto"/>
            <w:left w:val="none" w:sz="0" w:space="0" w:color="auto"/>
            <w:bottom w:val="none" w:sz="0" w:space="0" w:color="auto"/>
            <w:right w:val="none" w:sz="0" w:space="0" w:color="auto"/>
          </w:divBdr>
        </w:div>
      </w:divsChild>
    </w:div>
    <w:div w:id="1544438356">
      <w:marLeft w:val="0"/>
      <w:marRight w:val="0"/>
      <w:marTop w:val="0"/>
      <w:marBottom w:val="0"/>
      <w:divBdr>
        <w:top w:val="none" w:sz="0" w:space="0" w:color="auto"/>
        <w:left w:val="none" w:sz="0" w:space="0" w:color="auto"/>
        <w:bottom w:val="none" w:sz="0" w:space="0" w:color="auto"/>
        <w:right w:val="none" w:sz="0" w:space="0" w:color="auto"/>
      </w:divBdr>
      <w:divsChild>
        <w:div w:id="1292519648">
          <w:marLeft w:val="0"/>
          <w:marRight w:val="0"/>
          <w:marTop w:val="0"/>
          <w:marBottom w:val="0"/>
          <w:divBdr>
            <w:top w:val="none" w:sz="0" w:space="0" w:color="auto"/>
            <w:left w:val="none" w:sz="0" w:space="0" w:color="auto"/>
            <w:bottom w:val="none" w:sz="0" w:space="0" w:color="auto"/>
            <w:right w:val="none" w:sz="0" w:space="0" w:color="auto"/>
          </w:divBdr>
        </w:div>
      </w:divsChild>
    </w:div>
    <w:div w:id="1546794148">
      <w:marLeft w:val="0"/>
      <w:marRight w:val="0"/>
      <w:marTop w:val="0"/>
      <w:marBottom w:val="0"/>
      <w:divBdr>
        <w:top w:val="none" w:sz="0" w:space="0" w:color="auto"/>
        <w:left w:val="none" w:sz="0" w:space="0" w:color="auto"/>
        <w:bottom w:val="none" w:sz="0" w:space="0" w:color="auto"/>
        <w:right w:val="none" w:sz="0" w:space="0" w:color="auto"/>
      </w:divBdr>
      <w:divsChild>
        <w:div w:id="917205990">
          <w:marLeft w:val="0"/>
          <w:marRight w:val="0"/>
          <w:marTop w:val="0"/>
          <w:marBottom w:val="0"/>
          <w:divBdr>
            <w:top w:val="none" w:sz="0" w:space="0" w:color="auto"/>
            <w:left w:val="none" w:sz="0" w:space="0" w:color="auto"/>
            <w:bottom w:val="none" w:sz="0" w:space="0" w:color="auto"/>
            <w:right w:val="none" w:sz="0" w:space="0" w:color="auto"/>
          </w:divBdr>
        </w:div>
      </w:divsChild>
    </w:div>
    <w:div w:id="1548254878">
      <w:bodyDiv w:val="1"/>
      <w:marLeft w:val="0"/>
      <w:marRight w:val="0"/>
      <w:marTop w:val="0"/>
      <w:marBottom w:val="0"/>
      <w:divBdr>
        <w:top w:val="none" w:sz="0" w:space="0" w:color="auto"/>
        <w:left w:val="none" w:sz="0" w:space="0" w:color="auto"/>
        <w:bottom w:val="none" w:sz="0" w:space="0" w:color="auto"/>
        <w:right w:val="none" w:sz="0" w:space="0" w:color="auto"/>
      </w:divBdr>
      <w:divsChild>
        <w:div w:id="1941181390">
          <w:marLeft w:val="0"/>
          <w:marRight w:val="0"/>
          <w:marTop w:val="0"/>
          <w:marBottom w:val="0"/>
          <w:divBdr>
            <w:top w:val="none" w:sz="0" w:space="0" w:color="auto"/>
            <w:left w:val="none" w:sz="0" w:space="0" w:color="auto"/>
            <w:bottom w:val="none" w:sz="0" w:space="0" w:color="auto"/>
            <w:right w:val="none" w:sz="0" w:space="0" w:color="auto"/>
          </w:divBdr>
          <w:divsChild>
            <w:div w:id="8494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8580">
      <w:marLeft w:val="0"/>
      <w:marRight w:val="0"/>
      <w:marTop w:val="0"/>
      <w:marBottom w:val="0"/>
      <w:divBdr>
        <w:top w:val="none" w:sz="0" w:space="0" w:color="auto"/>
        <w:left w:val="none" w:sz="0" w:space="0" w:color="auto"/>
        <w:bottom w:val="none" w:sz="0" w:space="0" w:color="auto"/>
        <w:right w:val="none" w:sz="0" w:space="0" w:color="auto"/>
      </w:divBdr>
      <w:divsChild>
        <w:div w:id="1075319261">
          <w:marLeft w:val="0"/>
          <w:marRight w:val="0"/>
          <w:marTop w:val="0"/>
          <w:marBottom w:val="0"/>
          <w:divBdr>
            <w:top w:val="none" w:sz="0" w:space="0" w:color="auto"/>
            <w:left w:val="none" w:sz="0" w:space="0" w:color="auto"/>
            <w:bottom w:val="none" w:sz="0" w:space="0" w:color="auto"/>
            <w:right w:val="none" w:sz="0" w:space="0" w:color="auto"/>
          </w:divBdr>
        </w:div>
      </w:divsChild>
    </w:div>
    <w:div w:id="1552839388">
      <w:bodyDiv w:val="1"/>
      <w:marLeft w:val="0"/>
      <w:marRight w:val="0"/>
      <w:marTop w:val="0"/>
      <w:marBottom w:val="0"/>
      <w:divBdr>
        <w:top w:val="none" w:sz="0" w:space="0" w:color="auto"/>
        <w:left w:val="none" w:sz="0" w:space="0" w:color="auto"/>
        <w:bottom w:val="none" w:sz="0" w:space="0" w:color="auto"/>
        <w:right w:val="none" w:sz="0" w:space="0" w:color="auto"/>
      </w:divBdr>
    </w:div>
    <w:div w:id="1559972158">
      <w:marLeft w:val="0"/>
      <w:marRight w:val="0"/>
      <w:marTop w:val="0"/>
      <w:marBottom w:val="0"/>
      <w:divBdr>
        <w:top w:val="none" w:sz="0" w:space="0" w:color="auto"/>
        <w:left w:val="none" w:sz="0" w:space="0" w:color="auto"/>
        <w:bottom w:val="none" w:sz="0" w:space="0" w:color="auto"/>
        <w:right w:val="none" w:sz="0" w:space="0" w:color="auto"/>
      </w:divBdr>
      <w:divsChild>
        <w:div w:id="294721463">
          <w:marLeft w:val="0"/>
          <w:marRight w:val="0"/>
          <w:marTop w:val="0"/>
          <w:marBottom w:val="0"/>
          <w:divBdr>
            <w:top w:val="none" w:sz="0" w:space="0" w:color="auto"/>
            <w:left w:val="none" w:sz="0" w:space="0" w:color="auto"/>
            <w:bottom w:val="none" w:sz="0" w:space="0" w:color="auto"/>
            <w:right w:val="none" w:sz="0" w:space="0" w:color="auto"/>
          </w:divBdr>
        </w:div>
      </w:divsChild>
    </w:div>
    <w:div w:id="1561865212">
      <w:marLeft w:val="0"/>
      <w:marRight w:val="0"/>
      <w:marTop w:val="0"/>
      <w:marBottom w:val="0"/>
      <w:divBdr>
        <w:top w:val="none" w:sz="0" w:space="0" w:color="auto"/>
        <w:left w:val="none" w:sz="0" w:space="0" w:color="auto"/>
        <w:bottom w:val="none" w:sz="0" w:space="0" w:color="auto"/>
        <w:right w:val="none" w:sz="0" w:space="0" w:color="auto"/>
      </w:divBdr>
      <w:divsChild>
        <w:div w:id="554894118">
          <w:marLeft w:val="0"/>
          <w:marRight w:val="0"/>
          <w:marTop w:val="0"/>
          <w:marBottom w:val="0"/>
          <w:divBdr>
            <w:top w:val="none" w:sz="0" w:space="0" w:color="auto"/>
            <w:left w:val="none" w:sz="0" w:space="0" w:color="auto"/>
            <w:bottom w:val="none" w:sz="0" w:space="0" w:color="auto"/>
            <w:right w:val="none" w:sz="0" w:space="0" w:color="auto"/>
          </w:divBdr>
        </w:div>
      </w:divsChild>
    </w:div>
    <w:div w:id="1583368886">
      <w:marLeft w:val="0"/>
      <w:marRight w:val="0"/>
      <w:marTop w:val="0"/>
      <w:marBottom w:val="0"/>
      <w:divBdr>
        <w:top w:val="none" w:sz="0" w:space="0" w:color="auto"/>
        <w:left w:val="none" w:sz="0" w:space="0" w:color="auto"/>
        <w:bottom w:val="none" w:sz="0" w:space="0" w:color="auto"/>
        <w:right w:val="none" w:sz="0" w:space="0" w:color="auto"/>
      </w:divBdr>
      <w:divsChild>
        <w:div w:id="1543860745">
          <w:marLeft w:val="0"/>
          <w:marRight w:val="0"/>
          <w:marTop w:val="0"/>
          <w:marBottom w:val="0"/>
          <w:divBdr>
            <w:top w:val="none" w:sz="0" w:space="0" w:color="auto"/>
            <w:left w:val="none" w:sz="0" w:space="0" w:color="auto"/>
            <w:bottom w:val="none" w:sz="0" w:space="0" w:color="auto"/>
            <w:right w:val="none" w:sz="0" w:space="0" w:color="auto"/>
          </w:divBdr>
        </w:div>
      </w:divsChild>
    </w:div>
    <w:div w:id="1583752959">
      <w:marLeft w:val="0"/>
      <w:marRight w:val="0"/>
      <w:marTop w:val="0"/>
      <w:marBottom w:val="0"/>
      <w:divBdr>
        <w:top w:val="none" w:sz="0" w:space="0" w:color="auto"/>
        <w:left w:val="none" w:sz="0" w:space="0" w:color="auto"/>
        <w:bottom w:val="none" w:sz="0" w:space="0" w:color="auto"/>
        <w:right w:val="none" w:sz="0" w:space="0" w:color="auto"/>
      </w:divBdr>
      <w:divsChild>
        <w:div w:id="1853914006">
          <w:marLeft w:val="0"/>
          <w:marRight w:val="0"/>
          <w:marTop w:val="0"/>
          <w:marBottom w:val="0"/>
          <w:divBdr>
            <w:top w:val="none" w:sz="0" w:space="0" w:color="auto"/>
            <w:left w:val="none" w:sz="0" w:space="0" w:color="auto"/>
            <w:bottom w:val="none" w:sz="0" w:space="0" w:color="auto"/>
            <w:right w:val="none" w:sz="0" w:space="0" w:color="auto"/>
          </w:divBdr>
        </w:div>
      </w:divsChild>
    </w:div>
    <w:div w:id="1588003161">
      <w:marLeft w:val="0"/>
      <w:marRight w:val="0"/>
      <w:marTop w:val="0"/>
      <w:marBottom w:val="0"/>
      <w:divBdr>
        <w:top w:val="none" w:sz="0" w:space="0" w:color="auto"/>
        <w:left w:val="none" w:sz="0" w:space="0" w:color="auto"/>
        <w:bottom w:val="none" w:sz="0" w:space="0" w:color="auto"/>
        <w:right w:val="none" w:sz="0" w:space="0" w:color="auto"/>
      </w:divBdr>
      <w:divsChild>
        <w:div w:id="1657150932">
          <w:marLeft w:val="0"/>
          <w:marRight w:val="0"/>
          <w:marTop w:val="0"/>
          <w:marBottom w:val="0"/>
          <w:divBdr>
            <w:top w:val="none" w:sz="0" w:space="0" w:color="auto"/>
            <w:left w:val="none" w:sz="0" w:space="0" w:color="auto"/>
            <w:bottom w:val="none" w:sz="0" w:space="0" w:color="auto"/>
            <w:right w:val="none" w:sz="0" w:space="0" w:color="auto"/>
          </w:divBdr>
        </w:div>
      </w:divsChild>
    </w:div>
    <w:div w:id="1590387159">
      <w:bodyDiv w:val="1"/>
      <w:marLeft w:val="0"/>
      <w:marRight w:val="0"/>
      <w:marTop w:val="0"/>
      <w:marBottom w:val="0"/>
      <w:divBdr>
        <w:top w:val="none" w:sz="0" w:space="0" w:color="auto"/>
        <w:left w:val="none" w:sz="0" w:space="0" w:color="auto"/>
        <w:bottom w:val="none" w:sz="0" w:space="0" w:color="auto"/>
        <w:right w:val="none" w:sz="0" w:space="0" w:color="auto"/>
      </w:divBdr>
    </w:div>
    <w:div w:id="1598371744">
      <w:marLeft w:val="0"/>
      <w:marRight w:val="0"/>
      <w:marTop w:val="0"/>
      <w:marBottom w:val="0"/>
      <w:divBdr>
        <w:top w:val="none" w:sz="0" w:space="0" w:color="auto"/>
        <w:left w:val="none" w:sz="0" w:space="0" w:color="auto"/>
        <w:bottom w:val="none" w:sz="0" w:space="0" w:color="auto"/>
        <w:right w:val="none" w:sz="0" w:space="0" w:color="auto"/>
      </w:divBdr>
      <w:divsChild>
        <w:div w:id="1074665696">
          <w:marLeft w:val="0"/>
          <w:marRight w:val="0"/>
          <w:marTop w:val="0"/>
          <w:marBottom w:val="0"/>
          <w:divBdr>
            <w:top w:val="none" w:sz="0" w:space="0" w:color="auto"/>
            <w:left w:val="none" w:sz="0" w:space="0" w:color="auto"/>
            <w:bottom w:val="none" w:sz="0" w:space="0" w:color="auto"/>
            <w:right w:val="none" w:sz="0" w:space="0" w:color="auto"/>
          </w:divBdr>
        </w:div>
      </w:divsChild>
    </w:div>
    <w:div w:id="1603682054">
      <w:marLeft w:val="0"/>
      <w:marRight w:val="0"/>
      <w:marTop w:val="0"/>
      <w:marBottom w:val="0"/>
      <w:divBdr>
        <w:top w:val="none" w:sz="0" w:space="0" w:color="auto"/>
        <w:left w:val="none" w:sz="0" w:space="0" w:color="auto"/>
        <w:bottom w:val="none" w:sz="0" w:space="0" w:color="auto"/>
        <w:right w:val="none" w:sz="0" w:space="0" w:color="auto"/>
      </w:divBdr>
      <w:divsChild>
        <w:div w:id="592519323">
          <w:marLeft w:val="0"/>
          <w:marRight w:val="0"/>
          <w:marTop w:val="0"/>
          <w:marBottom w:val="0"/>
          <w:divBdr>
            <w:top w:val="none" w:sz="0" w:space="0" w:color="auto"/>
            <w:left w:val="none" w:sz="0" w:space="0" w:color="auto"/>
            <w:bottom w:val="none" w:sz="0" w:space="0" w:color="auto"/>
            <w:right w:val="none" w:sz="0" w:space="0" w:color="auto"/>
          </w:divBdr>
        </w:div>
      </w:divsChild>
    </w:div>
    <w:div w:id="1604878330">
      <w:marLeft w:val="0"/>
      <w:marRight w:val="0"/>
      <w:marTop w:val="0"/>
      <w:marBottom w:val="0"/>
      <w:divBdr>
        <w:top w:val="none" w:sz="0" w:space="0" w:color="auto"/>
        <w:left w:val="none" w:sz="0" w:space="0" w:color="auto"/>
        <w:bottom w:val="none" w:sz="0" w:space="0" w:color="auto"/>
        <w:right w:val="none" w:sz="0" w:space="0" w:color="auto"/>
      </w:divBdr>
      <w:divsChild>
        <w:div w:id="827477670">
          <w:marLeft w:val="0"/>
          <w:marRight w:val="0"/>
          <w:marTop w:val="0"/>
          <w:marBottom w:val="0"/>
          <w:divBdr>
            <w:top w:val="none" w:sz="0" w:space="0" w:color="auto"/>
            <w:left w:val="none" w:sz="0" w:space="0" w:color="auto"/>
            <w:bottom w:val="none" w:sz="0" w:space="0" w:color="auto"/>
            <w:right w:val="none" w:sz="0" w:space="0" w:color="auto"/>
          </w:divBdr>
        </w:div>
      </w:divsChild>
    </w:div>
    <w:div w:id="1607469818">
      <w:marLeft w:val="0"/>
      <w:marRight w:val="0"/>
      <w:marTop w:val="0"/>
      <w:marBottom w:val="0"/>
      <w:divBdr>
        <w:top w:val="none" w:sz="0" w:space="0" w:color="auto"/>
        <w:left w:val="none" w:sz="0" w:space="0" w:color="auto"/>
        <w:bottom w:val="none" w:sz="0" w:space="0" w:color="auto"/>
        <w:right w:val="none" w:sz="0" w:space="0" w:color="auto"/>
      </w:divBdr>
      <w:divsChild>
        <w:div w:id="1113748677">
          <w:marLeft w:val="0"/>
          <w:marRight w:val="0"/>
          <w:marTop w:val="0"/>
          <w:marBottom w:val="0"/>
          <w:divBdr>
            <w:top w:val="none" w:sz="0" w:space="0" w:color="auto"/>
            <w:left w:val="none" w:sz="0" w:space="0" w:color="auto"/>
            <w:bottom w:val="none" w:sz="0" w:space="0" w:color="auto"/>
            <w:right w:val="none" w:sz="0" w:space="0" w:color="auto"/>
          </w:divBdr>
        </w:div>
      </w:divsChild>
    </w:div>
    <w:div w:id="1609240456">
      <w:marLeft w:val="0"/>
      <w:marRight w:val="0"/>
      <w:marTop w:val="0"/>
      <w:marBottom w:val="0"/>
      <w:divBdr>
        <w:top w:val="none" w:sz="0" w:space="0" w:color="auto"/>
        <w:left w:val="none" w:sz="0" w:space="0" w:color="auto"/>
        <w:bottom w:val="none" w:sz="0" w:space="0" w:color="auto"/>
        <w:right w:val="none" w:sz="0" w:space="0" w:color="auto"/>
      </w:divBdr>
      <w:divsChild>
        <w:div w:id="273946815">
          <w:marLeft w:val="0"/>
          <w:marRight w:val="0"/>
          <w:marTop w:val="0"/>
          <w:marBottom w:val="0"/>
          <w:divBdr>
            <w:top w:val="none" w:sz="0" w:space="0" w:color="auto"/>
            <w:left w:val="none" w:sz="0" w:space="0" w:color="auto"/>
            <w:bottom w:val="none" w:sz="0" w:space="0" w:color="auto"/>
            <w:right w:val="none" w:sz="0" w:space="0" w:color="auto"/>
          </w:divBdr>
        </w:div>
      </w:divsChild>
    </w:div>
    <w:div w:id="1620185962">
      <w:marLeft w:val="0"/>
      <w:marRight w:val="0"/>
      <w:marTop w:val="0"/>
      <w:marBottom w:val="0"/>
      <w:divBdr>
        <w:top w:val="none" w:sz="0" w:space="0" w:color="auto"/>
        <w:left w:val="none" w:sz="0" w:space="0" w:color="auto"/>
        <w:bottom w:val="none" w:sz="0" w:space="0" w:color="auto"/>
        <w:right w:val="none" w:sz="0" w:space="0" w:color="auto"/>
      </w:divBdr>
      <w:divsChild>
        <w:div w:id="2113354745">
          <w:marLeft w:val="0"/>
          <w:marRight w:val="0"/>
          <w:marTop w:val="0"/>
          <w:marBottom w:val="0"/>
          <w:divBdr>
            <w:top w:val="none" w:sz="0" w:space="0" w:color="auto"/>
            <w:left w:val="none" w:sz="0" w:space="0" w:color="auto"/>
            <w:bottom w:val="none" w:sz="0" w:space="0" w:color="auto"/>
            <w:right w:val="none" w:sz="0" w:space="0" w:color="auto"/>
          </w:divBdr>
        </w:div>
      </w:divsChild>
    </w:div>
    <w:div w:id="1657103481">
      <w:marLeft w:val="0"/>
      <w:marRight w:val="0"/>
      <w:marTop w:val="0"/>
      <w:marBottom w:val="0"/>
      <w:divBdr>
        <w:top w:val="none" w:sz="0" w:space="0" w:color="auto"/>
        <w:left w:val="none" w:sz="0" w:space="0" w:color="auto"/>
        <w:bottom w:val="none" w:sz="0" w:space="0" w:color="auto"/>
        <w:right w:val="none" w:sz="0" w:space="0" w:color="auto"/>
      </w:divBdr>
      <w:divsChild>
        <w:div w:id="2039043751">
          <w:marLeft w:val="0"/>
          <w:marRight w:val="0"/>
          <w:marTop w:val="0"/>
          <w:marBottom w:val="0"/>
          <w:divBdr>
            <w:top w:val="none" w:sz="0" w:space="0" w:color="auto"/>
            <w:left w:val="none" w:sz="0" w:space="0" w:color="auto"/>
            <w:bottom w:val="none" w:sz="0" w:space="0" w:color="auto"/>
            <w:right w:val="none" w:sz="0" w:space="0" w:color="auto"/>
          </w:divBdr>
        </w:div>
      </w:divsChild>
    </w:div>
    <w:div w:id="1658652892">
      <w:marLeft w:val="0"/>
      <w:marRight w:val="0"/>
      <w:marTop w:val="0"/>
      <w:marBottom w:val="0"/>
      <w:divBdr>
        <w:top w:val="none" w:sz="0" w:space="0" w:color="auto"/>
        <w:left w:val="none" w:sz="0" w:space="0" w:color="auto"/>
        <w:bottom w:val="none" w:sz="0" w:space="0" w:color="auto"/>
        <w:right w:val="none" w:sz="0" w:space="0" w:color="auto"/>
      </w:divBdr>
      <w:divsChild>
        <w:div w:id="1571842672">
          <w:marLeft w:val="0"/>
          <w:marRight w:val="0"/>
          <w:marTop w:val="0"/>
          <w:marBottom w:val="0"/>
          <w:divBdr>
            <w:top w:val="none" w:sz="0" w:space="0" w:color="auto"/>
            <w:left w:val="none" w:sz="0" w:space="0" w:color="auto"/>
            <w:bottom w:val="none" w:sz="0" w:space="0" w:color="auto"/>
            <w:right w:val="none" w:sz="0" w:space="0" w:color="auto"/>
          </w:divBdr>
        </w:div>
      </w:divsChild>
    </w:div>
    <w:div w:id="1668704254">
      <w:bodyDiv w:val="1"/>
      <w:marLeft w:val="0"/>
      <w:marRight w:val="0"/>
      <w:marTop w:val="0"/>
      <w:marBottom w:val="0"/>
      <w:divBdr>
        <w:top w:val="none" w:sz="0" w:space="0" w:color="auto"/>
        <w:left w:val="none" w:sz="0" w:space="0" w:color="auto"/>
        <w:bottom w:val="none" w:sz="0" w:space="0" w:color="auto"/>
        <w:right w:val="none" w:sz="0" w:space="0" w:color="auto"/>
      </w:divBdr>
    </w:div>
    <w:div w:id="1669557044">
      <w:marLeft w:val="0"/>
      <w:marRight w:val="0"/>
      <w:marTop w:val="0"/>
      <w:marBottom w:val="0"/>
      <w:divBdr>
        <w:top w:val="none" w:sz="0" w:space="0" w:color="auto"/>
        <w:left w:val="none" w:sz="0" w:space="0" w:color="auto"/>
        <w:bottom w:val="none" w:sz="0" w:space="0" w:color="auto"/>
        <w:right w:val="none" w:sz="0" w:space="0" w:color="auto"/>
      </w:divBdr>
      <w:divsChild>
        <w:div w:id="1610313518">
          <w:marLeft w:val="0"/>
          <w:marRight w:val="0"/>
          <w:marTop w:val="0"/>
          <w:marBottom w:val="0"/>
          <w:divBdr>
            <w:top w:val="none" w:sz="0" w:space="0" w:color="auto"/>
            <w:left w:val="none" w:sz="0" w:space="0" w:color="auto"/>
            <w:bottom w:val="none" w:sz="0" w:space="0" w:color="auto"/>
            <w:right w:val="none" w:sz="0" w:space="0" w:color="auto"/>
          </w:divBdr>
        </w:div>
      </w:divsChild>
    </w:div>
    <w:div w:id="1677999443">
      <w:marLeft w:val="0"/>
      <w:marRight w:val="0"/>
      <w:marTop w:val="0"/>
      <w:marBottom w:val="0"/>
      <w:divBdr>
        <w:top w:val="none" w:sz="0" w:space="0" w:color="auto"/>
        <w:left w:val="none" w:sz="0" w:space="0" w:color="auto"/>
        <w:bottom w:val="none" w:sz="0" w:space="0" w:color="auto"/>
        <w:right w:val="none" w:sz="0" w:space="0" w:color="auto"/>
      </w:divBdr>
      <w:divsChild>
        <w:div w:id="1527598054">
          <w:marLeft w:val="0"/>
          <w:marRight w:val="0"/>
          <w:marTop w:val="0"/>
          <w:marBottom w:val="0"/>
          <w:divBdr>
            <w:top w:val="none" w:sz="0" w:space="0" w:color="auto"/>
            <w:left w:val="none" w:sz="0" w:space="0" w:color="auto"/>
            <w:bottom w:val="none" w:sz="0" w:space="0" w:color="auto"/>
            <w:right w:val="none" w:sz="0" w:space="0" w:color="auto"/>
          </w:divBdr>
        </w:div>
      </w:divsChild>
    </w:div>
    <w:div w:id="1702587632">
      <w:marLeft w:val="0"/>
      <w:marRight w:val="0"/>
      <w:marTop w:val="0"/>
      <w:marBottom w:val="0"/>
      <w:divBdr>
        <w:top w:val="none" w:sz="0" w:space="0" w:color="auto"/>
        <w:left w:val="none" w:sz="0" w:space="0" w:color="auto"/>
        <w:bottom w:val="none" w:sz="0" w:space="0" w:color="auto"/>
        <w:right w:val="none" w:sz="0" w:space="0" w:color="auto"/>
      </w:divBdr>
      <w:divsChild>
        <w:div w:id="715201300">
          <w:marLeft w:val="0"/>
          <w:marRight w:val="0"/>
          <w:marTop w:val="0"/>
          <w:marBottom w:val="0"/>
          <w:divBdr>
            <w:top w:val="none" w:sz="0" w:space="0" w:color="auto"/>
            <w:left w:val="none" w:sz="0" w:space="0" w:color="auto"/>
            <w:bottom w:val="none" w:sz="0" w:space="0" w:color="auto"/>
            <w:right w:val="none" w:sz="0" w:space="0" w:color="auto"/>
          </w:divBdr>
        </w:div>
      </w:divsChild>
    </w:div>
    <w:div w:id="1711609197">
      <w:marLeft w:val="0"/>
      <w:marRight w:val="0"/>
      <w:marTop w:val="0"/>
      <w:marBottom w:val="0"/>
      <w:divBdr>
        <w:top w:val="none" w:sz="0" w:space="0" w:color="auto"/>
        <w:left w:val="none" w:sz="0" w:space="0" w:color="auto"/>
        <w:bottom w:val="none" w:sz="0" w:space="0" w:color="auto"/>
        <w:right w:val="none" w:sz="0" w:space="0" w:color="auto"/>
      </w:divBdr>
      <w:divsChild>
        <w:div w:id="240217545">
          <w:marLeft w:val="0"/>
          <w:marRight w:val="0"/>
          <w:marTop w:val="0"/>
          <w:marBottom w:val="0"/>
          <w:divBdr>
            <w:top w:val="none" w:sz="0" w:space="0" w:color="auto"/>
            <w:left w:val="none" w:sz="0" w:space="0" w:color="auto"/>
            <w:bottom w:val="none" w:sz="0" w:space="0" w:color="auto"/>
            <w:right w:val="none" w:sz="0" w:space="0" w:color="auto"/>
          </w:divBdr>
        </w:div>
      </w:divsChild>
    </w:div>
    <w:div w:id="1716346757">
      <w:marLeft w:val="0"/>
      <w:marRight w:val="0"/>
      <w:marTop w:val="0"/>
      <w:marBottom w:val="0"/>
      <w:divBdr>
        <w:top w:val="none" w:sz="0" w:space="0" w:color="auto"/>
        <w:left w:val="none" w:sz="0" w:space="0" w:color="auto"/>
        <w:bottom w:val="none" w:sz="0" w:space="0" w:color="auto"/>
        <w:right w:val="none" w:sz="0" w:space="0" w:color="auto"/>
      </w:divBdr>
      <w:divsChild>
        <w:div w:id="1081027126">
          <w:marLeft w:val="0"/>
          <w:marRight w:val="0"/>
          <w:marTop w:val="0"/>
          <w:marBottom w:val="0"/>
          <w:divBdr>
            <w:top w:val="none" w:sz="0" w:space="0" w:color="auto"/>
            <w:left w:val="none" w:sz="0" w:space="0" w:color="auto"/>
            <w:bottom w:val="none" w:sz="0" w:space="0" w:color="auto"/>
            <w:right w:val="none" w:sz="0" w:space="0" w:color="auto"/>
          </w:divBdr>
        </w:div>
      </w:divsChild>
    </w:div>
    <w:div w:id="1717897733">
      <w:marLeft w:val="0"/>
      <w:marRight w:val="0"/>
      <w:marTop w:val="0"/>
      <w:marBottom w:val="0"/>
      <w:divBdr>
        <w:top w:val="none" w:sz="0" w:space="0" w:color="auto"/>
        <w:left w:val="none" w:sz="0" w:space="0" w:color="auto"/>
        <w:bottom w:val="none" w:sz="0" w:space="0" w:color="auto"/>
        <w:right w:val="none" w:sz="0" w:space="0" w:color="auto"/>
      </w:divBdr>
      <w:divsChild>
        <w:div w:id="1632325657">
          <w:marLeft w:val="0"/>
          <w:marRight w:val="0"/>
          <w:marTop w:val="0"/>
          <w:marBottom w:val="0"/>
          <w:divBdr>
            <w:top w:val="none" w:sz="0" w:space="0" w:color="auto"/>
            <w:left w:val="none" w:sz="0" w:space="0" w:color="auto"/>
            <w:bottom w:val="none" w:sz="0" w:space="0" w:color="auto"/>
            <w:right w:val="none" w:sz="0" w:space="0" w:color="auto"/>
          </w:divBdr>
        </w:div>
      </w:divsChild>
    </w:div>
    <w:div w:id="1728340870">
      <w:marLeft w:val="0"/>
      <w:marRight w:val="0"/>
      <w:marTop w:val="0"/>
      <w:marBottom w:val="0"/>
      <w:divBdr>
        <w:top w:val="none" w:sz="0" w:space="0" w:color="auto"/>
        <w:left w:val="none" w:sz="0" w:space="0" w:color="auto"/>
        <w:bottom w:val="none" w:sz="0" w:space="0" w:color="auto"/>
        <w:right w:val="none" w:sz="0" w:space="0" w:color="auto"/>
      </w:divBdr>
      <w:divsChild>
        <w:div w:id="862402196">
          <w:marLeft w:val="0"/>
          <w:marRight w:val="0"/>
          <w:marTop w:val="0"/>
          <w:marBottom w:val="0"/>
          <w:divBdr>
            <w:top w:val="none" w:sz="0" w:space="0" w:color="auto"/>
            <w:left w:val="none" w:sz="0" w:space="0" w:color="auto"/>
            <w:bottom w:val="none" w:sz="0" w:space="0" w:color="auto"/>
            <w:right w:val="none" w:sz="0" w:space="0" w:color="auto"/>
          </w:divBdr>
        </w:div>
      </w:divsChild>
    </w:div>
    <w:div w:id="1732653417">
      <w:marLeft w:val="0"/>
      <w:marRight w:val="0"/>
      <w:marTop w:val="0"/>
      <w:marBottom w:val="0"/>
      <w:divBdr>
        <w:top w:val="none" w:sz="0" w:space="0" w:color="auto"/>
        <w:left w:val="none" w:sz="0" w:space="0" w:color="auto"/>
        <w:bottom w:val="none" w:sz="0" w:space="0" w:color="auto"/>
        <w:right w:val="none" w:sz="0" w:space="0" w:color="auto"/>
      </w:divBdr>
      <w:divsChild>
        <w:div w:id="1292441471">
          <w:marLeft w:val="0"/>
          <w:marRight w:val="0"/>
          <w:marTop w:val="0"/>
          <w:marBottom w:val="0"/>
          <w:divBdr>
            <w:top w:val="none" w:sz="0" w:space="0" w:color="auto"/>
            <w:left w:val="none" w:sz="0" w:space="0" w:color="auto"/>
            <w:bottom w:val="none" w:sz="0" w:space="0" w:color="auto"/>
            <w:right w:val="none" w:sz="0" w:space="0" w:color="auto"/>
          </w:divBdr>
        </w:div>
      </w:divsChild>
    </w:div>
    <w:div w:id="1742871294">
      <w:bodyDiv w:val="1"/>
      <w:marLeft w:val="0"/>
      <w:marRight w:val="0"/>
      <w:marTop w:val="0"/>
      <w:marBottom w:val="0"/>
      <w:divBdr>
        <w:top w:val="none" w:sz="0" w:space="0" w:color="auto"/>
        <w:left w:val="none" w:sz="0" w:space="0" w:color="auto"/>
        <w:bottom w:val="none" w:sz="0" w:space="0" w:color="auto"/>
        <w:right w:val="none" w:sz="0" w:space="0" w:color="auto"/>
      </w:divBdr>
    </w:div>
    <w:div w:id="1745179028">
      <w:marLeft w:val="0"/>
      <w:marRight w:val="0"/>
      <w:marTop w:val="0"/>
      <w:marBottom w:val="0"/>
      <w:divBdr>
        <w:top w:val="none" w:sz="0" w:space="0" w:color="auto"/>
        <w:left w:val="none" w:sz="0" w:space="0" w:color="auto"/>
        <w:bottom w:val="none" w:sz="0" w:space="0" w:color="auto"/>
        <w:right w:val="none" w:sz="0" w:space="0" w:color="auto"/>
      </w:divBdr>
      <w:divsChild>
        <w:div w:id="1668047414">
          <w:marLeft w:val="0"/>
          <w:marRight w:val="0"/>
          <w:marTop w:val="0"/>
          <w:marBottom w:val="0"/>
          <w:divBdr>
            <w:top w:val="none" w:sz="0" w:space="0" w:color="auto"/>
            <w:left w:val="none" w:sz="0" w:space="0" w:color="auto"/>
            <w:bottom w:val="none" w:sz="0" w:space="0" w:color="auto"/>
            <w:right w:val="none" w:sz="0" w:space="0" w:color="auto"/>
          </w:divBdr>
        </w:div>
      </w:divsChild>
    </w:div>
    <w:div w:id="1748305575">
      <w:marLeft w:val="0"/>
      <w:marRight w:val="0"/>
      <w:marTop w:val="0"/>
      <w:marBottom w:val="0"/>
      <w:divBdr>
        <w:top w:val="none" w:sz="0" w:space="0" w:color="auto"/>
        <w:left w:val="none" w:sz="0" w:space="0" w:color="auto"/>
        <w:bottom w:val="none" w:sz="0" w:space="0" w:color="auto"/>
        <w:right w:val="none" w:sz="0" w:space="0" w:color="auto"/>
      </w:divBdr>
      <w:divsChild>
        <w:div w:id="808787733">
          <w:marLeft w:val="0"/>
          <w:marRight w:val="0"/>
          <w:marTop w:val="0"/>
          <w:marBottom w:val="0"/>
          <w:divBdr>
            <w:top w:val="none" w:sz="0" w:space="0" w:color="auto"/>
            <w:left w:val="none" w:sz="0" w:space="0" w:color="auto"/>
            <w:bottom w:val="none" w:sz="0" w:space="0" w:color="auto"/>
            <w:right w:val="none" w:sz="0" w:space="0" w:color="auto"/>
          </w:divBdr>
        </w:div>
      </w:divsChild>
    </w:div>
    <w:div w:id="1750227775">
      <w:marLeft w:val="0"/>
      <w:marRight w:val="0"/>
      <w:marTop w:val="0"/>
      <w:marBottom w:val="0"/>
      <w:divBdr>
        <w:top w:val="none" w:sz="0" w:space="0" w:color="auto"/>
        <w:left w:val="none" w:sz="0" w:space="0" w:color="auto"/>
        <w:bottom w:val="none" w:sz="0" w:space="0" w:color="auto"/>
        <w:right w:val="none" w:sz="0" w:space="0" w:color="auto"/>
      </w:divBdr>
      <w:divsChild>
        <w:div w:id="151917452">
          <w:marLeft w:val="0"/>
          <w:marRight w:val="0"/>
          <w:marTop w:val="0"/>
          <w:marBottom w:val="0"/>
          <w:divBdr>
            <w:top w:val="none" w:sz="0" w:space="0" w:color="auto"/>
            <w:left w:val="none" w:sz="0" w:space="0" w:color="auto"/>
            <w:bottom w:val="none" w:sz="0" w:space="0" w:color="auto"/>
            <w:right w:val="none" w:sz="0" w:space="0" w:color="auto"/>
          </w:divBdr>
        </w:div>
      </w:divsChild>
    </w:div>
    <w:div w:id="1759056416">
      <w:marLeft w:val="0"/>
      <w:marRight w:val="0"/>
      <w:marTop w:val="0"/>
      <w:marBottom w:val="0"/>
      <w:divBdr>
        <w:top w:val="none" w:sz="0" w:space="0" w:color="auto"/>
        <w:left w:val="none" w:sz="0" w:space="0" w:color="auto"/>
        <w:bottom w:val="none" w:sz="0" w:space="0" w:color="auto"/>
        <w:right w:val="none" w:sz="0" w:space="0" w:color="auto"/>
      </w:divBdr>
      <w:divsChild>
        <w:div w:id="76557468">
          <w:marLeft w:val="0"/>
          <w:marRight w:val="0"/>
          <w:marTop w:val="0"/>
          <w:marBottom w:val="0"/>
          <w:divBdr>
            <w:top w:val="none" w:sz="0" w:space="0" w:color="auto"/>
            <w:left w:val="none" w:sz="0" w:space="0" w:color="auto"/>
            <w:bottom w:val="none" w:sz="0" w:space="0" w:color="auto"/>
            <w:right w:val="none" w:sz="0" w:space="0" w:color="auto"/>
          </w:divBdr>
        </w:div>
      </w:divsChild>
    </w:div>
    <w:div w:id="1766147307">
      <w:bodyDiv w:val="1"/>
      <w:marLeft w:val="0"/>
      <w:marRight w:val="0"/>
      <w:marTop w:val="0"/>
      <w:marBottom w:val="0"/>
      <w:divBdr>
        <w:top w:val="none" w:sz="0" w:space="0" w:color="auto"/>
        <w:left w:val="none" w:sz="0" w:space="0" w:color="auto"/>
        <w:bottom w:val="none" w:sz="0" w:space="0" w:color="auto"/>
        <w:right w:val="none" w:sz="0" w:space="0" w:color="auto"/>
      </w:divBdr>
    </w:div>
    <w:div w:id="1767964970">
      <w:marLeft w:val="0"/>
      <w:marRight w:val="0"/>
      <w:marTop w:val="0"/>
      <w:marBottom w:val="0"/>
      <w:divBdr>
        <w:top w:val="none" w:sz="0" w:space="0" w:color="auto"/>
        <w:left w:val="none" w:sz="0" w:space="0" w:color="auto"/>
        <w:bottom w:val="none" w:sz="0" w:space="0" w:color="auto"/>
        <w:right w:val="none" w:sz="0" w:space="0" w:color="auto"/>
      </w:divBdr>
      <w:divsChild>
        <w:div w:id="2100514527">
          <w:marLeft w:val="0"/>
          <w:marRight w:val="0"/>
          <w:marTop w:val="0"/>
          <w:marBottom w:val="0"/>
          <w:divBdr>
            <w:top w:val="none" w:sz="0" w:space="0" w:color="auto"/>
            <w:left w:val="none" w:sz="0" w:space="0" w:color="auto"/>
            <w:bottom w:val="none" w:sz="0" w:space="0" w:color="auto"/>
            <w:right w:val="none" w:sz="0" w:space="0" w:color="auto"/>
          </w:divBdr>
        </w:div>
      </w:divsChild>
    </w:div>
    <w:div w:id="1772699020">
      <w:marLeft w:val="0"/>
      <w:marRight w:val="0"/>
      <w:marTop w:val="0"/>
      <w:marBottom w:val="0"/>
      <w:divBdr>
        <w:top w:val="none" w:sz="0" w:space="0" w:color="auto"/>
        <w:left w:val="none" w:sz="0" w:space="0" w:color="auto"/>
        <w:bottom w:val="none" w:sz="0" w:space="0" w:color="auto"/>
        <w:right w:val="none" w:sz="0" w:space="0" w:color="auto"/>
      </w:divBdr>
      <w:divsChild>
        <w:div w:id="1967738718">
          <w:marLeft w:val="0"/>
          <w:marRight w:val="0"/>
          <w:marTop w:val="0"/>
          <w:marBottom w:val="0"/>
          <w:divBdr>
            <w:top w:val="none" w:sz="0" w:space="0" w:color="auto"/>
            <w:left w:val="none" w:sz="0" w:space="0" w:color="auto"/>
            <w:bottom w:val="none" w:sz="0" w:space="0" w:color="auto"/>
            <w:right w:val="none" w:sz="0" w:space="0" w:color="auto"/>
          </w:divBdr>
        </w:div>
      </w:divsChild>
    </w:div>
    <w:div w:id="1774860852">
      <w:marLeft w:val="0"/>
      <w:marRight w:val="0"/>
      <w:marTop w:val="0"/>
      <w:marBottom w:val="0"/>
      <w:divBdr>
        <w:top w:val="none" w:sz="0" w:space="0" w:color="auto"/>
        <w:left w:val="none" w:sz="0" w:space="0" w:color="auto"/>
        <w:bottom w:val="none" w:sz="0" w:space="0" w:color="auto"/>
        <w:right w:val="none" w:sz="0" w:space="0" w:color="auto"/>
      </w:divBdr>
      <w:divsChild>
        <w:div w:id="170727321">
          <w:marLeft w:val="0"/>
          <w:marRight w:val="0"/>
          <w:marTop w:val="0"/>
          <w:marBottom w:val="0"/>
          <w:divBdr>
            <w:top w:val="none" w:sz="0" w:space="0" w:color="auto"/>
            <w:left w:val="none" w:sz="0" w:space="0" w:color="auto"/>
            <w:bottom w:val="none" w:sz="0" w:space="0" w:color="auto"/>
            <w:right w:val="none" w:sz="0" w:space="0" w:color="auto"/>
          </w:divBdr>
        </w:div>
      </w:divsChild>
    </w:div>
    <w:div w:id="1775249848">
      <w:marLeft w:val="0"/>
      <w:marRight w:val="0"/>
      <w:marTop w:val="0"/>
      <w:marBottom w:val="0"/>
      <w:divBdr>
        <w:top w:val="none" w:sz="0" w:space="0" w:color="auto"/>
        <w:left w:val="none" w:sz="0" w:space="0" w:color="auto"/>
        <w:bottom w:val="none" w:sz="0" w:space="0" w:color="auto"/>
        <w:right w:val="none" w:sz="0" w:space="0" w:color="auto"/>
      </w:divBdr>
      <w:divsChild>
        <w:div w:id="1187907040">
          <w:marLeft w:val="0"/>
          <w:marRight w:val="0"/>
          <w:marTop w:val="0"/>
          <w:marBottom w:val="0"/>
          <w:divBdr>
            <w:top w:val="none" w:sz="0" w:space="0" w:color="auto"/>
            <w:left w:val="none" w:sz="0" w:space="0" w:color="auto"/>
            <w:bottom w:val="none" w:sz="0" w:space="0" w:color="auto"/>
            <w:right w:val="none" w:sz="0" w:space="0" w:color="auto"/>
          </w:divBdr>
        </w:div>
      </w:divsChild>
    </w:div>
    <w:div w:id="1776173529">
      <w:marLeft w:val="0"/>
      <w:marRight w:val="0"/>
      <w:marTop w:val="0"/>
      <w:marBottom w:val="0"/>
      <w:divBdr>
        <w:top w:val="none" w:sz="0" w:space="0" w:color="auto"/>
        <w:left w:val="none" w:sz="0" w:space="0" w:color="auto"/>
        <w:bottom w:val="none" w:sz="0" w:space="0" w:color="auto"/>
        <w:right w:val="none" w:sz="0" w:space="0" w:color="auto"/>
      </w:divBdr>
      <w:divsChild>
        <w:div w:id="1813398515">
          <w:marLeft w:val="0"/>
          <w:marRight w:val="0"/>
          <w:marTop w:val="0"/>
          <w:marBottom w:val="0"/>
          <w:divBdr>
            <w:top w:val="none" w:sz="0" w:space="0" w:color="auto"/>
            <w:left w:val="none" w:sz="0" w:space="0" w:color="auto"/>
            <w:bottom w:val="none" w:sz="0" w:space="0" w:color="auto"/>
            <w:right w:val="none" w:sz="0" w:space="0" w:color="auto"/>
          </w:divBdr>
        </w:div>
      </w:divsChild>
    </w:div>
    <w:div w:id="1789354328">
      <w:marLeft w:val="0"/>
      <w:marRight w:val="0"/>
      <w:marTop w:val="0"/>
      <w:marBottom w:val="0"/>
      <w:divBdr>
        <w:top w:val="none" w:sz="0" w:space="0" w:color="auto"/>
        <w:left w:val="none" w:sz="0" w:space="0" w:color="auto"/>
        <w:bottom w:val="none" w:sz="0" w:space="0" w:color="auto"/>
        <w:right w:val="none" w:sz="0" w:space="0" w:color="auto"/>
      </w:divBdr>
      <w:divsChild>
        <w:div w:id="1810779411">
          <w:marLeft w:val="0"/>
          <w:marRight w:val="0"/>
          <w:marTop w:val="0"/>
          <w:marBottom w:val="0"/>
          <w:divBdr>
            <w:top w:val="none" w:sz="0" w:space="0" w:color="auto"/>
            <w:left w:val="none" w:sz="0" w:space="0" w:color="auto"/>
            <w:bottom w:val="none" w:sz="0" w:space="0" w:color="auto"/>
            <w:right w:val="none" w:sz="0" w:space="0" w:color="auto"/>
          </w:divBdr>
        </w:div>
      </w:divsChild>
    </w:div>
    <w:div w:id="1790196004">
      <w:marLeft w:val="0"/>
      <w:marRight w:val="0"/>
      <w:marTop w:val="0"/>
      <w:marBottom w:val="0"/>
      <w:divBdr>
        <w:top w:val="none" w:sz="0" w:space="0" w:color="auto"/>
        <w:left w:val="none" w:sz="0" w:space="0" w:color="auto"/>
        <w:bottom w:val="none" w:sz="0" w:space="0" w:color="auto"/>
        <w:right w:val="none" w:sz="0" w:space="0" w:color="auto"/>
      </w:divBdr>
      <w:divsChild>
        <w:div w:id="373625456">
          <w:marLeft w:val="0"/>
          <w:marRight w:val="0"/>
          <w:marTop w:val="0"/>
          <w:marBottom w:val="0"/>
          <w:divBdr>
            <w:top w:val="none" w:sz="0" w:space="0" w:color="auto"/>
            <w:left w:val="none" w:sz="0" w:space="0" w:color="auto"/>
            <w:bottom w:val="none" w:sz="0" w:space="0" w:color="auto"/>
            <w:right w:val="none" w:sz="0" w:space="0" w:color="auto"/>
          </w:divBdr>
        </w:div>
      </w:divsChild>
    </w:div>
    <w:div w:id="1795324063">
      <w:marLeft w:val="0"/>
      <w:marRight w:val="0"/>
      <w:marTop w:val="0"/>
      <w:marBottom w:val="0"/>
      <w:divBdr>
        <w:top w:val="none" w:sz="0" w:space="0" w:color="auto"/>
        <w:left w:val="none" w:sz="0" w:space="0" w:color="auto"/>
        <w:bottom w:val="none" w:sz="0" w:space="0" w:color="auto"/>
        <w:right w:val="none" w:sz="0" w:space="0" w:color="auto"/>
      </w:divBdr>
      <w:divsChild>
        <w:div w:id="114757716">
          <w:marLeft w:val="0"/>
          <w:marRight w:val="0"/>
          <w:marTop w:val="0"/>
          <w:marBottom w:val="0"/>
          <w:divBdr>
            <w:top w:val="none" w:sz="0" w:space="0" w:color="auto"/>
            <w:left w:val="none" w:sz="0" w:space="0" w:color="auto"/>
            <w:bottom w:val="none" w:sz="0" w:space="0" w:color="auto"/>
            <w:right w:val="none" w:sz="0" w:space="0" w:color="auto"/>
          </w:divBdr>
        </w:div>
      </w:divsChild>
    </w:div>
    <w:div w:id="1799372168">
      <w:marLeft w:val="0"/>
      <w:marRight w:val="0"/>
      <w:marTop w:val="0"/>
      <w:marBottom w:val="0"/>
      <w:divBdr>
        <w:top w:val="none" w:sz="0" w:space="0" w:color="auto"/>
        <w:left w:val="none" w:sz="0" w:space="0" w:color="auto"/>
        <w:bottom w:val="none" w:sz="0" w:space="0" w:color="auto"/>
        <w:right w:val="none" w:sz="0" w:space="0" w:color="auto"/>
      </w:divBdr>
      <w:divsChild>
        <w:div w:id="288362653">
          <w:marLeft w:val="0"/>
          <w:marRight w:val="0"/>
          <w:marTop w:val="0"/>
          <w:marBottom w:val="0"/>
          <w:divBdr>
            <w:top w:val="none" w:sz="0" w:space="0" w:color="auto"/>
            <w:left w:val="none" w:sz="0" w:space="0" w:color="auto"/>
            <w:bottom w:val="none" w:sz="0" w:space="0" w:color="auto"/>
            <w:right w:val="none" w:sz="0" w:space="0" w:color="auto"/>
          </w:divBdr>
        </w:div>
      </w:divsChild>
    </w:div>
    <w:div w:id="1810201469">
      <w:marLeft w:val="0"/>
      <w:marRight w:val="0"/>
      <w:marTop w:val="0"/>
      <w:marBottom w:val="0"/>
      <w:divBdr>
        <w:top w:val="none" w:sz="0" w:space="0" w:color="auto"/>
        <w:left w:val="none" w:sz="0" w:space="0" w:color="auto"/>
        <w:bottom w:val="none" w:sz="0" w:space="0" w:color="auto"/>
        <w:right w:val="none" w:sz="0" w:space="0" w:color="auto"/>
      </w:divBdr>
      <w:divsChild>
        <w:div w:id="1209143693">
          <w:marLeft w:val="0"/>
          <w:marRight w:val="0"/>
          <w:marTop w:val="0"/>
          <w:marBottom w:val="0"/>
          <w:divBdr>
            <w:top w:val="none" w:sz="0" w:space="0" w:color="auto"/>
            <w:left w:val="none" w:sz="0" w:space="0" w:color="auto"/>
            <w:bottom w:val="none" w:sz="0" w:space="0" w:color="auto"/>
            <w:right w:val="none" w:sz="0" w:space="0" w:color="auto"/>
          </w:divBdr>
        </w:div>
      </w:divsChild>
    </w:div>
    <w:div w:id="1811171836">
      <w:marLeft w:val="0"/>
      <w:marRight w:val="0"/>
      <w:marTop w:val="0"/>
      <w:marBottom w:val="0"/>
      <w:divBdr>
        <w:top w:val="none" w:sz="0" w:space="0" w:color="auto"/>
        <w:left w:val="none" w:sz="0" w:space="0" w:color="auto"/>
        <w:bottom w:val="none" w:sz="0" w:space="0" w:color="auto"/>
        <w:right w:val="none" w:sz="0" w:space="0" w:color="auto"/>
      </w:divBdr>
      <w:divsChild>
        <w:div w:id="1522352412">
          <w:marLeft w:val="0"/>
          <w:marRight w:val="0"/>
          <w:marTop w:val="0"/>
          <w:marBottom w:val="0"/>
          <w:divBdr>
            <w:top w:val="none" w:sz="0" w:space="0" w:color="auto"/>
            <w:left w:val="none" w:sz="0" w:space="0" w:color="auto"/>
            <w:bottom w:val="none" w:sz="0" w:space="0" w:color="auto"/>
            <w:right w:val="none" w:sz="0" w:space="0" w:color="auto"/>
          </w:divBdr>
        </w:div>
      </w:divsChild>
    </w:div>
    <w:div w:id="1811744862">
      <w:marLeft w:val="0"/>
      <w:marRight w:val="0"/>
      <w:marTop w:val="0"/>
      <w:marBottom w:val="0"/>
      <w:divBdr>
        <w:top w:val="none" w:sz="0" w:space="0" w:color="auto"/>
        <w:left w:val="none" w:sz="0" w:space="0" w:color="auto"/>
        <w:bottom w:val="none" w:sz="0" w:space="0" w:color="auto"/>
        <w:right w:val="none" w:sz="0" w:space="0" w:color="auto"/>
      </w:divBdr>
      <w:divsChild>
        <w:div w:id="1954625673">
          <w:marLeft w:val="0"/>
          <w:marRight w:val="0"/>
          <w:marTop w:val="0"/>
          <w:marBottom w:val="0"/>
          <w:divBdr>
            <w:top w:val="none" w:sz="0" w:space="0" w:color="auto"/>
            <w:left w:val="none" w:sz="0" w:space="0" w:color="auto"/>
            <w:bottom w:val="none" w:sz="0" w:space="0" w:color="auto"/>
            <w:right w:val="none" w:sz="0" w:space="0" w:color="auto"/>
          </w:divBdr>
        </w:div>
      </w:divsChild>
    </w:div>
    <w:div w:id="1820657656">
      <w:marLeft w:val="0"/>
      <w:marRight w:val="0"/>
      <w:marTop w:val="0"/>
      <w:marBottom w:val="0"/>
      <w:divBdr>
        <w:top w:val="none" w:sz="0" w:space="0" w:color="auto"/>
        <w:left w:val="none" w:sz="0" w:space="0" w:color="auto"/>
        <w:bottom w:val="none" w:sz="0" w:space="0" w:color="auto"/>
        <w:right w:val="none" w:sz="0" w:space="0" w:color="auto"/>
      </w:divBdr>
      <w:divsChild>
        <w:div w:id="141390532">
          <w:marLeft w:val="0"/>
          <w:marRight w:val="0"/>
          <w:marTop w:val="0"/>
          <w:marBottom w:val="0"/>
          <w:divBdr>
            <w:top w:val="none" w:sz="0" w:space="0" w:color="auto"/>
            <w:left w:val="none" w:sz="0" w:space="0" w:color="auto"/>
            <w:bottom w:val="none" w:sz="0" w:space="0" w:color="auto"/>
            <w:right w:val="none" w:sz="0" w:space="0" w:color="auto"/>
          </w:divBdr>
        </w:div>
      </w:divsChild>
    </w:div>
    <w:div w:id="1821577887">
      <w:marLeft w:val="0"/>
      <w:marRight w:val="0"/>
      <w:marTop w:val="0"/>
      <w:marBottom w:val="0"/>
      <w:divBdr>
        <w:top w:val="none" w:sz="0" w:space="0" w:color="auto"/>
        <w:left w:val="none" w:sz="0" w:space="0" w:color="auto"/>
        <w:bottom w:val="none" w:sz="0" w:space="0" w:color="auto"/>
        <w:right w:val="none" w:sz="0" w:space="0" w:color="auto"/>
      </w:divBdr>
      <w:divsChild>
        <w:div w:id="837770256">
          <w:marLeft w:val="0"/>
          <w:marRight w:val="0"/>
          <w:marTop w:val="0"/>
          <w:marBottom w:val="0"/>
          <w:divBdr>
            <w:top w:val="none" w:sz="0" w:space="0" w:color="auto"/>
            <w:left w:val="none" w:sz="0" w:space="0" w:color="auto"/>
            <w:bottom w:val="none" w:sz="0" w:space="0" w:color="auto"/>
            <w:right w:val="none" w:sz="0" w:space="0" w:color="auto"/>
          </w:divBdr>
        </w:div>
      </w:divsChild>
    </w:div>
    <w:div w:id="1823081599">
      <w:marLeft w:val="0"/>
      <w:marRight w:val="0"/>
      <w:marTop w:val="0"/>
      <w:marBottom w:val="0"/>
      <w:divBdr>
        <w:top w:val="none" w:sz="0" w:space="0" w:color="auto"/>
        <w:left w:val="none" w:sz="0" w:space="0" w:color="auto"/>
        <w:bottom w:val="none" w:sz="0" w:space="0" w:color="auto"/>
        <w:right w:val="none" w:sz="0" w:space="0" w:color="auto"/>
      </w:divBdr>
      <w:divsChild>
        <w:div w:id="1206985763">
          <w:marLeft w:val="0"/>
          <w:marRight w:val="0"/>
          <w:marTop w:val="0"/>
          <w:marBottom w:val="0"/>
          <w:divBdr>
            <w:top w:val="none" w:sz="0" w:space="0" w:color="auto"/>
            <w:left w:val="none" w:sz="0" w:space="0" w:color="auto"/>
            <w:bottom w:val="none" w:sz="0" w:space="0" w:color="auto"/>
            <w:right w:val="none" w:sz="0" w:space="0" w:color="auto"/>
          </w:divBdr>
        </w:div>
      </w:divsChild>
    </w:div>
    <w:div w:id="1832327829">
      <w:marLeft w:val="0"/>
      <w:marRight w:val="0"/>
      <w:marTop w:val="0"/>
      <w:marBottom w:val="0"/>
      <w:divBdr>
        <w:top w:val="none" w:sz="0" w:space="0" w:color="auto"/>
        <w:left w:val="none" w:sz="0" w:space="0" w:color="auto"/>
        <w:bottom w:val="none" w:sz="0" w:space="0" w:color="auto"/>
        <w:right w:val="none" w:sz="0" w:space="0" w:color="auto"/>
      </w:divBdr>
      <w:divsChild>
        <w:div w:id="2135711136">
          <w:marLeft w:val="0"/>
          <w:marRight w:val="0"/>
          <w:marTop w:val="0"/>
          <w:marBottom w:val="0"/>
          <w:divBdr>
            <w:top w:val="none" w:sz="0" w:space="0" w:color="auto"/>
            <w:left w:val="none" w:sz="0" w:space="0" w:color="auto"/>
            <w:bottom w:val="none" w:sz="0" w:space="0" w:color="auto"/>
            <w:right w:val="none" w:sz="0" w:space="0" w:color="auto"/>
          </w:divBdr>
        </w:div>
      </w:divsChild>
    </w:div>
    <w:div w:id="1851918051">
      <w:bodyDiv w:val="1"/>
      <w:marLeft w:val="0"/>
      <w:marRight w:val="0"/>
      <w:marTop w:val="0"/>
      <w:marBottom w:val="0"/>
      <w:divBdr>
        <w:top w:val="none" w:sz="0" w:space="0" w:color="auto"/>
        <w:left w:val="none" w:sz="0" w:space="0" w:color="auto"/>
        <w:bottom w:val="none" w:sz="0" w:space="0" w:color="auto"/>
        <w:right w:val="none" w:sz="0" w:space="0" w:color="auto"/>
      </w:divBdr>
    </w:div>
    <w:div w:id="1852602498">
      <w:marLeft w:val="0"/>
      <w:marRight w:val="0"/>
      <w:marTop w:val="0"/>
      <w:marBottom w:val="0"/>
      <w:divBdr>
        <w:top w:val="none" w:sz="0" w:space="0" w:color="auto"/>
        <w:left w:val="none" w:sz="0" w:space="0" w:color="auto"/>
        <w:bottom w:val="none" w:sz="0" w:space="0" w:color="auto"/>
        <w:right w:val="none" w:sz="0" w:space="0" w:color="auto"/>
      </w:divBdr>
      <w:divsChild>
        <w:div w:id="585695959">
          <w:marLeft w:val="0"/>
          <w:marRight w:val="0"/>
          <w:marTop w:val="0"/>
          <w:marBottom w:val="0"/>
          <w:divBdr>
            <w:top w:val="none" w:sz="0" w:space="0" w:color="auto"/>
            <w:left w:val="none" w:sz="0" w:space="0" w:color="auto"/>
            <w:bottom w:val="none" w:sz="0" w:space="0" w:color="auto"/>
            <w:right w:val="none" w:sz="0" w:space="0" w:color="auto"/>
          </w:divBdr>
        </w:div>
      </w:divsChild>
    </w:div>
    <w:div w:id="1852720518">
      <w:marLeft w:val="0"/>
      <w:marRight w:val="0"/>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
      </w:divsChild>
    </w:div>
    <w:div w:id="1858151539">
      <w:marLeft w:val="0"/>
      <w:marRight w:val="0"/>
      <w:marTop w:val="0"/>
      <w:marBottom w:val="0"/>
      <w:divBdr>
        <w:top w:val="none" w:sz="0" w:space="0" w:color="auto"/>
        <w:left w:val="none" w:sz="0" w:space="0" w:color="auto"/>
        <w:bottom w:val="none" w:sz="0" w:space="0" w:color="auto"/>
        <w:right w:val="none" w:sz="0" w:space="0" w:color="auto"/>
      </w:divBdr>
      <w:divsChild>
        <w:div w:id="1350136429">
          <w:marLeft w:val="0"/>
          <w:marRight w:val="0"/>
          <w:marTop w:val="0"/>
          <w:marBottom w:val="0"/>
          <w:divBdr>
            <w:top w:val="none" w:sz="0" w:space="0" w:color="auto"/>
            <w:left w:val="none" w:sz="0" w:space="0" w:color="auto"/>
            <w:bottom w:val="none" w:sz="0" w:space="0" w:color="auto"/>
            <w:right w:val="none" w:sz="0" w:space="0" w:color="auto"/>
          </w:divBdr>
        </w:div>
      </w:divsChild>
    </w:div>
    <w:div w:id="1869219932">
      <w:marLeft w:val="0"/>
      <w:marRight w:val="0"/>
      <w:marTop w:val="0"/>
      <w:marBottom w:val="0"/>
      <w:divBdr>
        <w:top w:val="none" w:sz="0" w:space="0" w:color="auto"/>
        <w:left w:val="none" w:sz="0" w:space="0" w:color="auto"/>
        <w:bottom w:val="none" w:sz="0" w:space="0" w:color="auto"/>
        <w:right w:val="none" w:sz="0" w:space="0" w:color="auto"/>
      </w:divBdr>
      <w:divsChild>
        <w:div w:id="92750645">
          <w:marLeft w:val="0"/>
          <w:marRight w:val="0"/>
          <w:marTop w:val="0"/>
          <w:marBottom w:val="0"/>
          <w:divBdr>
            <w:top w:val="none" w:sz="0" w:space="0" w:color="auto"/>
            <w:left w:val="none" w:sz="0" w:space="0" w:color="auto"/>
            <w:bottom w:val="none" w:sz="0" w:space="0" w:color="auto"/>
            <w:right w:val="none" w:sz="0" w:space="0" w:color="auto"/>
          </w:divBdr>
        </w:div>
      </w:divsChild>
    </w:div>
    <w:div w:id="1872717004">
      <w:marLeft w:val="0"/>
      <w:marRight w:val="0"/>
      <w:marTop w:val="0"/>
      <w:marBottom w:val="0"/>
      <w:divBdr>
        <w:top w:val="none" w:sz="0" w:space="0" w:color="auto"/>
        <w:left w:val="none" w:sz="0" w:space="0" w:color="auto"/>
        <w:bottom w:val="none" w:sz="0" w:space="0" w:color="auto"/>
        <w:right w:val="none" w:sz="0" w:space="0" w:color="auto"/>
      </w:divBdr>
      <w:divsChild>
        <w:div w:id="874545044">
          <w:marLeft w:val="0"/>
          <w:marRight w:val="0"/>
          <w:marTop w:val="0"/>
          <w:marBottom w:val="0"/>
          <w:divBdr>
            <w:top w:val="none" w:sz="0" w:space="0" w:color="auto"/>
            <w:left w:val="none" w:sz="0" w:space="0" w:color="auto"/>
            <w:bottom w:val="none" w:sz="0" w:space="0" w:color="auto"/>
            <w:right w:val="none" w:sz="0" w:space="0" w:color="auto"/>
          </w:divBdr>
        </w:div>
      </w:divsChild>
    </w:div>
    <w:div w:id="1874731571">
      <w:marLeft w:val="0"/>
      <w:marRight w:val="0"/>
      <w:marTop w:val="0"/>
      <w:marBottom w:val="0"/>
      <w:divBdr>
        <w:top w:val="none" w:sz="0" w:space="0" w:color="auto"/>
        <w:left w:val="none" w:sz="0" w:space="0" w:color="auto"/>
        <w:bottom w:val="none" w:sz="0" w:space="0" w:color="auto"/>
        <w:right w:val="none" w:sz="0" w:space="0" w:color="auto"/>
      </w:divBdr>
      <w:divsChild>
        <w:div w:id="1170218799">
          <w:marLeft w:val="0"/>
          <w:marRight w:val="0"/>
          <w:marTop w:val="0"/>
          <w:marBottom w:val="0"/>
          <w:divBdr>
            <w:top w:val="none" w:sz="0" w:space="0" w:color="auto"/>
            <w:left w:val="none" w:sz="0" w:space="0" w:color="auto"/>
            <w:bottom w:val="none" w:sz="0" w:space="0" w:color="auto"/>
            <w:right w:val="none" w:sz="0" w:space="0" w:color="auto"/>
          </w:divBdr>
        </w:div>
      </w:divsChild>
    </w:div>
    <w:div w:id="1878930316">
      <w:marLeft w:val="0"/>
      <w:marRight w:val="0"/>
      <w:marTop w:val="0"/>
      <w:marBottom w:val="0"/>
      <w:divBdr>
        <w:top w:val="none" w:sz="0" w:space="0" w:color="auto"/>
        <w:left w:val="none" w:sz="0" w:space="0" w:color="auto"/>
        <w:bottom w:val="none" w:sz="0" w:space="0" w:color="auto"/>
        <w:right w:val="none" w:sz="0" w:space="0" w:color="auto"/>
      </w:divBdr>
      <w:divsChild>
        <w:div w:id="950278068">
          <w:marLeft w:val="0"/>
          <w:marRight w:val="0"/>
          <w:marTop w:val="0"/>
          <w:marBottom w:val="0"/>
          <w:divBdr>
            <w:top w:val="none" w:sz="0" w:space="0" w:color="auto"/>
            <w:left w:val="none" w:sz="0" w:space="0" w:color="auto"/>
            <w:bottom w:val="none" w:sz="0" w:space="0" w:color="auto"/>
            <w:right w:val="none" w:sz="0" w:space="0" w:color="auto"/>
          </w:divBdr>
        </w:div>
      </w:divsChild>
    </w:div>
    <w:div w:id="1884097540">
      <w:marLeft w:val="0"/>
      <w:marRight w:val="0"/>
      <w:marTop w:val="0"/>
      <w:marBottom w:val="0"/>
      <w:divBdr>
        <w:top w:val="none" w:sz="0" w:space="0" w:color="auto"/>
        <w:left w:val="none" w:sz="0" w:space="0" w:color="auto"/>
        <w:bottom w:val="none" w:sz="0" w:space="0" w:color="auto"/>
        <w:right w:val="none" w:sz="0" w:space="0" w:color="auto"/>
      </w:divBdr>
      <w:divsChild>
        <w:div w:id="192035857">
          <w:marLeft w:val="0"/>
          <w:marRight w:val="0"/>
          <w:marTop w:val="0"/>
          <w:marBottom w:val="0"/>
          <w:divBdr>
            <w:top w:val="none" w:sz="0" w:space="0" w:color="auto"/>
            <w:left w:val="none" w:sz="0" w:space="0" w:color="auto"/>
            <w:bottom w:val="none" w:sz="0" w:space="0" w:color="auto"/>
            <w:right w:val="none" w:sz="0" w:space="0" w:color="auto"/>
          </w:divBdr>
        </w:div>
      </w:divsChild>
    </w:div>
    <w:div w:id="1885098740">
      <w:marLeft w:val="0"/>
      <w:marRight w:val="0"/>
      <w:marTop w:val="0"/>
      <w:marBottom w:val="0"/>
      <w:divBdr>
        <w:top w:val="none" w:sz="0" w:space="0" w:color="auto"/>
        <w:left w:val="none" w:sz="0" w:space="0" w:color="auto"/>
        <w:bottom w:val="none" w:sz="0" w:space="0" w:color="auto"/>
        <w:right w:val="none" w:sz="0" w:space="0" w:color="auto"/>
      </w:divBdr>
      <w:divsChild>
        <w:div w:id="1293825070">
          <w:marLeft w:val="0"/>
          <w:marRight w:val="0"/>
          <w:marTop w:val="0"/>
          <w:marBottom w:val="0"/>
          <w:divBdr>
            <w:top w:val="none" w:sz="0" w:space="0" w:color="auto"/>
            <w:left w:val="none" w:sz="0" w:space="0" w:color="auto"/>
            <w:bottom w:val="none" w:sz="0" w:space="0" w:color="auto"/>
            <w:right w:val="none" w:sz="0" w:space="0" w:color="auto"/>
          </w:divBdr>
        </w:div>
      </w:divsChild>
    </w:div>
    <w:div w:id="1887906304">
      <w:marLeft w:val="0"/>
      <w:marRight w:val="0"/>
      <w:marTop w:val="0"/>
      <w:marBottom w:val="0"/>
      <w:divBdr>
        <w:top w:val="none" w:sz="0" w:space="0" w:color="auto"/>
        <w:left w:val="none" w:sz="0" w:space="0" w:color="auto"/>
        <w:bottom w:val="none" w:sz="0" w:space="0" w:color="auto"/>
        <w:right w:val="none" w:sz="0" w:space="0" w:color="auto"/>
      </w:divBdr>
      <w:divsChild>
        <w:div w:id="695083951">
          <w:marLeft w:val="0"/>
          <w:marRight w:val="0"/>
          <w:marTop w:val="0"/>
          <w:marBottom w:val="0"/>
          <w:divBdr>
            <w:top w:val="none" w:sz="0" w:space="0" w:color="auto"/>
            <w:left w:val="none" w:sz="0" w:space="0" w:color="auto"/>
            <w:bottom w:val="none" w:sz="0" w:space="0" w:color="auto"/>
            <w:right w:val="none" w:sz="0" w:space="0" w:color="auto"/>
          </w:divBdr>
        </w:div>
      </w:divsChild>
    </w:div>
    <w:div w:id="1893806062">
      <w:marLeft w:val="0"/>
      <w:marRight w:val="0"/>
      <w:marTop w:val="0"/>
      <w:marBottom w:val="0"/>
      <w:divBdr>
        <w:top w:val="none" w:sz="0" w:space="0" w:color="auto"/>
        <w:left w:val="none" w:sz="0" w:space="0" w:color="auto"/>
        <w:bottom w:val="none" w:sz="0" w:space="0" w:color="auto"/>
        <w:right w:val="none" w:sz="0" w:space="0" w:color="auto"/>
      </w:divBdr>
      <w:divsChild>
        <w:div w:id="1287467398">
          <w:marLeft w:val="0"/>
          <w:marRight w:val="0"/>
          <w:marTop w:val="0"/>
          <w:marBottom w:val="0"/>
          <w:divBdr>
            <w:top w:val="none" w:sz="0" w:space="0" w:color="auto"/>
            <w:left w:val="none" w:sz="0" w:space="0" w:color="auto"/>
            <w:bottom w:val="none" w:sz="0" w:space="0" w:color="auto"/>
            <w:right w:val="none" w:sz="0" w:space="0" w:color="auto"/>
          </w:divBdr>
        </w:div>
      </w:divsChild>
    </w:div>
    <w:div w:id="1902713910">
      <w:marLeft w:val="0"/>
      <w:marRight w:val="0"/>
      <w:marTop w:val="0"/>
      <w:marBottom w:val="0"/>
      <w:divBdr>
        <w:top w:val="none" w:sz="0" w:space="0" w:color="auto"/>
        <w:left w:val="none" w:sz="0" w:space="0" w:color="auto"/>
        <w:bottom w:val="none" w:sz="0" w:space="0" w:color="auto"/>
        <w:right w:val="none" w:sz="0" w:space="0" w:color="auto"/>
      </w:divBdr>
      <w:divsChild>
        <w:div w:id="1600023315">
          <w:marLeft w:val="0"/>
          <w:marRight w:val="0"/>
          <w:marTop w:val="0"/>
          <w:marBottom w:val="0"/>
          <w:divBdr>
            <w:top w:val="none" w:sz="0" w:space="0" w:color="auto"/>
            <w:left w:val="none" w:sz="0" w:space="0" w:color="auto"/>
            <w:bottom w:val="none" w:sz="0" w:space="0" w:color="auto"/>
            <w:right w:val="none" w:sz="0" w:space="0" w:color="auto"/>
          </w:divBdr>
        </w:div>
      </w:divsChild>
    </w:div>
    <w:div w:id="1911423450">
      <w:marLeft w:val="0"/>
      <w:marRight w:val="0"/>
      <w:marTop w:val="0"/>
      <w:marBottom w:val="0"/>
      <w:divBdr>
        <w:top w:val="none" w:sz="0" w:space="0" w:color="auto"/>
        <w:left w:val="none" w:sz="0" w:space="0" w:color="auto"/>
        <w:bottom w:val="none" w:sz="0" w:space="0" w:color="auto"/>
        <w:right w:val="none" w:sz="0" w:space="0" w:color="auto"/>
      </w:divBdr>
      <w:divsChild>
        <w:div w:id="1358458847">
          <w:marLeft w:val="0"/>
          <w:marRight w:val="0"/>
          <w:marTop w:val="0"/>
          <w:marBottom w:val="0"/>
          <w:divBdr>
            <w:top w:val="none" w:sz="0" w:space="0" w:color="auto"/>
            <w:left w:val="none" w:sz="0" w:space="0" w:color="auto"/>
            <w:bottom w:val="none" w:sz="0" w:space="0" w:color="auto"/>
            <w:right w:val="none" w:sz="0" w:space="0" w:color="auto"/>
          </w:divBdr>
        </w:div>
      </w:divsChild>
    </w:div>
    <w:div w:id="1911570937">
      <w:marLeft w:val="0"/>
      <w:marRight w:val="0"/>
      <w:marTop w:val="0"/>
      <w:marBottom w:val="0"/>
      <w:divBdr>
        <w:top w:val="none" w:sz="0" w:space="0" w:color="auto"/>
        <w:left w:val="none" w:sz="0" w:space="0" w:color="auto"/>
        <w:bottom w:val="none" w:sz="0" w:space="0" w:color="auto"/>
        <w:right w:val="none" w:sz="0" w:space="0" w:color="auto"/>
      </w:divBdr>
      <w:divsChild>
        <w:div w:id="2052222256">
          <w:marLeft w:val="0"/>
          <w:marRight w:val="0"/>
          <w:marTop w:val="0"/>
          <w:marBottom w:val="0"/>
          <w:divBdr>
            <w:top w:val="none" w:sz="0" w:space="0" w:color="auto"/>
            <w:left w:val="none" w:sz="0" w:space="0" w:color="auto"/>
            <w:bottom w:val="none" w:sz="0" w:space="0" w:color="auto"/>
            <w:right w:val="none" w:sz="0" w:space="0" w:color="auto"/>
          </w:divBdr>
        </w:div>
      </w:divsChild>
    </w:div>
    <w:div w:id="1919945699">
      <w:marLeft w:val="0"/>
      <w:marRight w:val="0"/>
      <w:marTop w:val="0"/>
      <w:marBottom w:val="0"/>
      <w:divBdr>
        <w:top w:val="none" w:sz="0" w:space="0" w:color="auto"/>
        <w:left w:val="none" w:sz="0" w:space="0" w:color="auto"/>
        <w:bottom w:val="none" w:sz="0" w:space="0" w:color="auto"/>
        <w:right w:val="none" w:sz="0" w:space="0" w:color="auto"/>
      </w:divBdr>
      <w:divsChild>
        <w:div w:id="2140414778">
          <w:marLeft w:val="0"/>
          <w:marRight w:val="0"/>
          <w:marTop w:val="0"/>
          <w:marBottom w:val="0"/>
          <w:divBdr>
            <w:top w:val="none" w:sz="0" w:space="0" w:color="auto"/>
            <w:left w:val="none" w:sz="0" w:space="0" w:color="auto"/>
            <w:bottom w:val="none" w:sz="0" w:space="0" w:color="auto"/>
            <w:right w:val="none" w:sz="0" w:space="0" w:color="auto"/>
          </w:divBdr>
        </w:div>
      </w:divsChild>
    </w:div>
    <w:div w:id="1932397616">
      <w:marLeft w:val="0"/>
      <w:marRight w:val="0"/>
      <w:marTop w:val="0"/>
      <w:marBottom w:val="0"/>
      <w:divBdr>
        <w:top w:val="none" w:sz="0" w:space="0" w:color="auto"/>
        <w:left w:val="none" w:sz="0" w:space="0" w:color="auto"/>
        <w:bottom w:val="none" w:sz="0" w:space="0" w:color="auto"/>
        <w:right w:val="none" w:sz="0" w:space="0" w:color="auto"/>
      </w:divBdr>
      <w:divsChild>
        <w:div w:id="1444880673">
          <w:marLeft w:val="0"/>
          <w:marRight w:val="0"/>
          <w:marTop w:val="0"/>
          <w:marBottom w:val="0"/>
          <w:divBdr>
            <w:top w:val="none" w:sz="0" w:space="0" w:color="auto"/>
            <w:left w:val="none" w:sz="0" w:space="0" w:color="auto"/>
            <w:bottom w:val="none" w:sz="0" w:space="0" w:color="auto"/>
            <w:right w:val="none" w:sz="0" w:space="0" w:color="auto"/>
          </w:divBdr>
        </w:div>
      </w:divsChild>
    </w:div>
    <w:div w:id="1933121623">
      <w:marLeft w:val="0"/>
      <w:marRight w:val="0"/>
      <w:marTop w:val="0"/>
      <w:marBottom w:val="0"/>
      <w:divBdr>
        <w:top w:val="none" w:sz="0" w:space="0" w:color="auto"/>
        <w:left w:val="none" w:sz="0" w:space="0" w:color="auto"/>
        <w:bottom w:val="none" w:sz="0" w:space="0" w:color="auto"/>
        <w:right w:val="none" w:sz="0" w:space="0" w:color="auto"/>
      </w:divBdr>
      <w:divsChild>
        <w:div w:id="2032684627">
          <w:marLeft w:val="0"/>
          <w:marRight w:val="0"/>
          <w:marTop w:val="0"/>
          <w:marBottom w:val="0"/>
          <w:divBdr>
            <w:top w:val="none" w:sz="0" w:space="0" w:color="auto"/>
            <w:left w:val="none" w:sz="0" w:space="0" w:color="auto"/>
            <w:bottom w:val="none" w:sz="0" w:space="0" w:color="auto"/>
            <w:right w:val="none" w:sz="0" w:space="0" w:color="auto"/>
          </w:divBdr>
        </w:div>
      </w:divsChild>
    </w:div>
    <w:div w:id="1943755192">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sChild>
    </w:div>
    <w:div w:id="1948148715">
      <w:marLeft w:val="0"/>
      <w:marRight w:val="0"/>
      <w:marTop w:val="0"/>
      <w:marBottom w:val="0"/>
      <w:divBdr>
        <w:top w:val="none" w:sz="0" w:space="0" w:color="auto"/>
        <w:left w:val="none" w:sz="0" w:space="0" w:color="auto"/>
        <w:bottom w:val="none" w:sz="0" w:space="0" w:color="auto"/>
        <w:right w:val="none" w:sz="0" w:space="0" w:color="auto"/>
      </w:divBdr>
      <w:divsChild>
        <w:div w:id="988048985">
          <w:marLeft w:val="0"/>
          <w:marRight w:val="0"/>
          <w:marTop w:val="0"/>
          <w:marBottom w:val="0"/>
          <w:divBdr>
            <w:top w:val="none" w:sz="0" w:space="0" w:color="auto"/>
            <w:left w:val="none" w:sz="0" w:space="0" w:color="auto"/>
            <w:bottom w:val="none" w:sz="0" w:space="0" w:color="auto"/>
            <w:right w:val="none" w:sz="0" w:space="0" w:color="auto"/>
          </w:divBdr>
        </w:div>
      </w:divsChild>
    </w:div>
    <w:div w:id="1950819210">
      <w:marLeft w:val="0"/>
      <w:marRight w:val="0"/>
      <w:marTop w:val="0"/>
      <w:marBottom w:val="0"/>
      <w:divBdr>
        <w:top w:val="none" w:sz="0" w:space="0" w:color="auto"/>
        <w:left w:val="none" w:sz="0" w:space="0" w:color="auto"/>
        <w:bottom w:val="none" w:sz="0" w:space="0" w:color="auto"/>
        <w:right w:val="none" w:sz="0" w:space="0" w:color="auto"/>
      </w:divBdr>
      <w:divsChild>
        <w:div w:id="2045330707">
          <w:marLeft w:val="0"/>
          <w:marRight w:val="0"/>
          <w:marTop w:val="0"/>
          <w:marBottom w:val="0"/>
          <w:divBdr>
            <w:top w:val="none" w:sz="0" w:space="0" w:color="auto"/>
            <w:left w:val="none" w:sz="0" w:space="0" w:color="auto"/>
            <w:bottom w:val="none" w:sz="0" w:space="0" w:color="auto"/>
            <w:right w:val="none" w:sz="0" w:space="0" w:color="auto"/>
          </w:divBdr>
        </w:div>
      </w:divsChild>
    </w:div>
    <w:div w:id="1956205516">
      <w:marLeft w:val="0"/>
      <w:marRight w:val="0"/>
      <w:marTop w:val="0"/>
      <w:marBottom w:val="0"/>
      <w:divBdr>
        <w:top w:val="none" w:sz="0" w:space="0" w:color="auto"/>
        <w:left w:val="none" w:sz="0" w:space="0" w:color="auto"/>
        <w:bottom w:val="none" w:sz="0" w:space="0" w:color="auto"/>
        <w:right w:val="none" w:sz="0" w:space="0" w:color="auto"/>
      </w:divBdr>
      <w:divsChild>
        <w:div w:id="1726416989">
          <w:marLeft w:val="0"/>
          <w:marRight w:val="0"/>
          <w:marTop w:val="0"/>
          <w:marBottom w:val="0"/>
          <w:divBdr>
            <w:top w:val="none" w:sz="0" w:space="0" w:color="auto"/>
            <w:left w:val="none" w:sz="0" w:space="0" w:color="auto"/>
            <w:bottom w:val="none" w:sz="0" w:space="0" w:color="auto"/>
            <w:right w:val="none" w:sz="0" w:space="0" w:color="auto"/>
          </w:divBdr>
        </w:div>
      </w:divsChild>
    </w:div>
    <w:div w:id="1960260116">
      <w:marLeft w:val="0"/>
      <w:marRight w:val="0"/>
      <w:marTop w:val="0"/>
      <w:marBottom w:val="0"/>
      <w:divBdr>
        <w:top w:val="none" w:sz="0" w:space="0" w:color="auto"/>
        <w:left w:val="none" w:sz="0" w:space="0" w:color="auto"/>
        <w:bottom w:val="none" w:sz="0" w:space="0" w:color="auto"/>
        <w:right w:val="none" w:sz="0" w:space="0" w:color="auto"/>
      </w:divBdr>
      <w:divsChild>
        <w:div w:id="2063405304">
          <w:marLeft w:val="0"/>
          <w:marRight w:val="0"/>
          <w:marTop w:val="0"/>
          <w:marBottom w:val="0"/>
          <w:divBdr>
            <w:top w:val="none" w:sz="0" w:space="0" w:color="auto"/>
            <w:left w:val="none" w:sz="0" w:space="0" w:color="auto"/>
            <w:bottom w:val="none" w:sz="0" w:space="0" w:color="auto"/>
            <w:right w:val="none" w:sz="0" w:space="0" w:color="auto"/>
          </w:divBdr>
        </w:div>
      </w:divsChild>
    </w:div>
    <w:div w:id="1969241917">
      <w:bodyDiv w:val="1"/>
      <w:marLeft w:val="0"/>
      <w:marRight w:val="0"/>
      <w:marTop w:val="0"/>
      <w:marBottom w:val="0"/>
      <w:divBdr>
        <w:top w:val="none" w:sz="0" w:space="0" w:color="auto"/>
        <w:left w:val="none" w:sz="0" w:space="0" w:color="auto"/>
        <w:bottom w:val="none" w:sz="0" w:space="0" w:color="auto"/>
        <w:right w:val="none" w:sz="0" w:space="0" w:color="auto"/>
      </w:divBdr>
    </w:div>
    <w:div w:id="1972982446">
      <w:marLeft w:val="0"/>
      <w:marRight w:val="0"/>
      <w:marTop w:val="0"/>
      <w:marBottom w:val="0"/>
      <w:divBdr>
        <w:top w:val="none" w:sz="0" w:space="0" w:color="auto"/>
        <w:left w:val="none" w:sz="0" w:space="0" w:color="auto"/>
        <w:bottom w:val="none" w:sz="0" w:space="0" w:color="auto"/>
        <w:right w:val="none" w:sz="0" w:space="0" w:color="auto"/>
      </w:divBdr>
      <w:divsChild>
        <w:div w:id="1816025084">
          <w:marLeft w:val="0"/>
          <w:marRight w:val="0"/>
          <w:marTop w:val="0"/>
          <w:marBottom w:val="0"/>
          <w:divBdr>
            <w:top w:val="none" w:sz="0" w:space="0" w:color="auto"/>
            <w:left w:val="none" w:sz="0" w:space="0" w:color="auto"/>
            <w:bottom w:val="none" w:sz="0" w:space="0" w:color="auto"/>
            <w:right w:val="none" w:sz="0" w:space="0" w:color="auto"/>
          </w:divBdr>
        </w:div>
      </w:divsChild>
    </w:div>
    <w:div w:id="1973511177">
      <w:marLeft w:val="0"/>
      <w:marRight w:val="0"/>
      <w:marTop w:val="0"/>
      <w:marBottom w:val="0"/>
      <w:divBdr>
        <w:top w:val="none" w:sz="0" w:space="0" w:color="auto"/>
        <w:left w:val="none" w:sz="0" w:space="0" w:color="auto"/>
        <w:bottom w:val="none" w:sz="0" w:space="0" w:color="auto"/>
        <w:right w:val="none" w:sz="0" w:space="0" w:color="auto"/>
      </w:divBdr>
      <w:divsChild>
        <w:div w:id="1008214258">
          <w:marLeft w:val="0"/>
          <w:marRight w:val="0"/>
          <w:marTop w:val="0"/>
          <w:marBottom w:val="0"/>
          <w:divBdr>
            <w:top w:val="none" w:sz="0" w:space="0" w:color="auto"/>
            <w:left w:val="none" w:sz="0" w:space="0" w:color="auto"/>
            <w:bottom w:val="none" w:sz="0" w:space="0" w:color="auto"/>
            <w:right w:val="none" w:sz="0" w:space="0" w:color="auto"/>
          </w:divBdr>
        </w:div>
      </w:divsChild>
    </w:div>
    <w:div w:id="1974600854">
      <w:bodyDiv w:val="1"/>
      <w:marLeft w:val="0"/>
      <w:marRight w:val="0"/>
      <w:marTop w:val="0"/>
      <w:marBottom w:val="0"/>
      <w:divBdr>
        <w:top w:val="none" w:sz="0" w:space="0" w:color="auto"/>
        <w:left w:val="none" w:sz="0" w:space="0" w:color="auto"/>
        <w:bottom w:val="none" w:sz="0" w:space="0" w:color="auto"/>
        <w:right w:val="none" w:sz="0" w:space="0" w:color="auto"/>
      </w:divBdr>
    </w:div>
    <w:div w:id="1978298041">
      <w:marLeft w:val="0"/>
      <w:marRight w:val="0"/>
      <w:marTop w:val="0"/>
      <w:marBottom w:val="0"/>
      <w:divBdr>
        <w:top w:val="none" w:sz="0" w:space="0" w:color="auto"/>
        <w:left w:val="none" w:sz="0" w:space="0" w:color="auto"/>
        <w:bottom w:val="none" w:sz="0" w:space="0" w:color="auto"/>
        <w:right w:val="none" w:sz="0" w:space="0" w:color="auto"/>
      </w:divBdr>
      <w:divsChild>
        <w:div w:id="399402207">
          <w:marLeft w:val="0"/>
          <w:marRight w:val="0"/>
          <w:marTop w:val="0"/>
          <w:marBottom w:val="0"/>
          <w:divBdr>
            <w:top w:val="none" w:sz="0" w:space="0" w:color="auto"/>
            <w:left w:val="none" w:sz="0" w:space="0" w:color="auto"/>
            <w:bottom w:val="none" w:sz="0" w:space="0" w:color="auto"/>
            <w:right w:val="none" w:sz="0" w:space="0" w:color="auto"/>
          </w:divBdr>
        </w:div>
      </w:divsChild>
    </w:div>
    <w:div w:id="1981958267">
      <w:marLeft w:val="0"/>
      <w:marRight w:val="0"/>
      <w:marTop w:val="0"/>
      <w:marBottom w:val="0"/>
      <w:divBdr>
        <w:top w:val="none" w:sz="0" w:space="0" w:color="auto"/>
        <w:left w:val="none" w:sz="0" w:space="0" w:color="auto"/>
        <w:bottom w:val="none" w:sz="0" w:space="0" w:color="auto"/>
        <w:right w:val="none" w:sz="0" w:space="0" w:color="auto"/>
      </w:divBdr>
      <w:divsChild>
        <w:div w:id="225334848">
          <w:marLeft w:val="0"/>
          <w:marRight w:val="0"/>
          <w:marTop w:val="0"/>
          <w:marBottom w:val="0"/>
          <w:divBdr>
            <w:top w:val="none" w:sz="0" w:space="0" w:color="auto"/>
            <w:left w:val="none" w:sz="0" w:space="0" w:color="auto"/>
            <w:bottom w:val="none" w:sz="0" w:space="0" w:color="auto"/>
            <w:right w:val="none" w:sz="0" w:space="0" w:color="auto"/>
          </w:divBdr>
        </w:div>
      </w:divsChild>
    </w:div>
    <w:div w:id="1984772992">
      <w:marLeft w:val="0"/>
      <w:marRight w:val="0"/>
      <w:marTop w:val="0"/>
      <w:marBottom w:val="0"/>
      <w:divBdr>
        <w:top w:val="none" w:sz="0" w:space="0" w:color="auto"/>
        <w:left w:val="none" w:sz="0" w:space="0" w:color="auto"/>
        <w:bottom w:val="none" w:sz="0" w:space="0" w:color="auto"/>
        <w:right w:val="none" w:sz="0" w:space="0" w:color="auto"/>
      </w:divBdr>
      <w:divsChild>
        <w:div w:id="943727471">
          <w:marLeft w:val="0"/>
          <w:marRight w:val="0"/>
          <w:marTop w:val="0"/>
          <w:marBottom w:val="0"/>
          <w:divBdr>
            <w:top w:val="none" w:sz="0" w:space="0" w:color="auto"/>
            <w:left w:val="none" w:sz="0" w:space="0" w:color="auto"/>
            <w:bottom w:val="none" w:sz="0" w:space="0" w:color="auto"/>
            <w:right w:val="none" w:sz="0" w:space="0" w:color="auto"/>
          </w:divBdr>
        </w:div>
      </w:divsChild>
    </w:div>
    <w:div w:id="1990985883">
      <w:marLeft w:val="0"/>
      <w:marRight w:val="0"/>
      <w:marTop w:val="0"/>
      <w:marBottom w:val="0"/>
      <w:divBdr>
        <w:top w:val="none" w:sz="0" w:space="0" w:color="auto"/>
        <w:left w:val="none" w:sz="0" w:space="0" w:color="auto"/>
        <w:bottom w:val="none" w:sz="0" w:space="0" w:color="auto"/>
        <w:right w:val="none" w:sz="0" w:space="0" w:color="auto"/>
      </w:divBdr>
      <w:divsChild>
        <w:div w:id="1650403274">
          <w:marLeft w:val="0"/>
          <w:marRight w:val="0"/>
          <w:marTop w:val="0"/>
          <w:marBottom w:val="0"/>
          <w:divBdr>
            <w:top w:val="none" w:sz="0" w:space="0" w:color="auto"/>
            <w:left w:val="none" w:sz="0" w:space="0" w:color="auto"/>
            <w:bottom w:val="none" w:sz="0" w:space="0" w:color="auto"/>
            <w:right w:val="none" w:sz="0" w:space="0" w:color="auto"/>
          </w:divBdr>
        </w:div>
      </w:divsChild>
    </w:div>
    <w:div w:id="1997146272">
      <w:marLeft w:val="0"/>
      <w:marRight w:val="0"/>
      <w:marTop w:val="0"/>
      <w:marBottom w:val="0"/>
      <w:divBdr>
        <w:top w:val="none" w:sz="0" w:space="0" w:color="auto"/>
        <w:left w:val="none" w:sz="0" w:space="0" w:color="auto"/>
        <w:bottom w:val="none" w:sz="0" w:space="0" w:color="auto"/>
        <w:right w:val="none" w:sz="0" w:space="0" w:color="auto"/>
      </w:divBdr>
      <w:divsChild>
        <w:div w:id="749354168">
          <w:marLeft w:val="0"/>
          <w:marRight w:val="0"/>
          <w:marTop w:val="0"/>
          <w:marBottom w:val="0"/>
          <w:divBdr>
            <w:top w:val="none" w:sz="0" w:space="0" w:color="auto"/>
            <w:left w:val="none" w:sz="0" w:space="0" w:color="auto"/>
            <w:bottom w:val="none" w:sz="0" w:space="0" w:color="auto"/>
            <w:right w:val="none" w:sz="0" w:space="0" w:color="auto"/>
          </w:divBdr>
        </w:div>
      </w:divsChild>
    </w:div>
    <w:div w:id="2003073193">
      <w:marLeft w:val="0"/>
      <w:marRight w:val="0"/>
      <w:marTop w:val="0"/>
      <w:marBottom w:val="0"/>
      <w:divBdr>
        <w:top w:val="none" w:sz="0" w:space="0" w:color="auto"/>
        <w:left w:val="none" w:sz="0" w:space="0" w:color="auto"/>
        <w:bottom w:val="none" w:sz="0" w:space="0" w:color="auto"/>
        <w:right w:val="none" w:sz="0" w:space="0" w:color="auto"/>
      </w:divBdr>
      <w:divsChild>
        <w:div w:id="1835493126">
          <w:marLeft w:val="0"/>
          <w:marRight w:val="0"/>
          <w:marTop w:val="0"/>
          <w:marBottom w:val="0"/>
          <w:divBdr>
            <w:top w:val="none" w:sz="0" w:space="0" w:color="auto"/>
            <w:left w:val="none" w:sz="0" w:space="0" w:color="auto"/>
            <w:bottom w:val="none" w:sz="0" w:space="0" w:color="auto"/>
            <w:right w:val="none" w:sz="0" w:space="0" w:color="auto"/>
          </w:divBdr>
        </w:div>
      </w:divsChild>
    </w:div>
    <w:div w:id="2005208527">
      <w:marLeft w:val="0"/>
      <w:marRight w:val="0"/>
      <w:marTop w:val="0"/>
      <w:marBottom w:val="0"/>
      <w:divBdr>
        <w:top w:val="none" w:sz="0" w:space="0" w:color="auto"/>
        <w:left w:val="none" w:sz="0" w:space="0" w:color="auto"/>
        <w:bottom w:val="none" w:sz="0" w:space="0" w:color="auto"/>
        <w:right w:val="none" w:sz="0" w:space="0" w:color="auto"/>
      </w:divBdr>
      <w:divsChild>
        <w:div w:id="1399204820">
          <w:marLeft w:val="0"/>
          <w:marRight w:val="0"/>
          <w:marTop w:val="0"/>
          <w:marBottom w:val="0"/>
          <w:divBdr>
            <w:top w:val="none" w:sz="0" w:space="0" w:color="auto"/>
            <w:left w:val="none" w:sz="0" w:space="0" w:color="auto"/>
            <w:bottom w:val="none" w:sz="0" w:space="0" w:color="auto"/>
            <w:right w:val="none" w:sz="0" w:space="0" w:color="auto"/>
          </w:divBdr>
        </w:div>
      </w:divsChild>
    </w:div>
    <w:div w:id="2015298848">
      <w:bodyDiv w:val="1"/>
      <w:marLeft w:val="0"/>
      <w:marRight w:val="0"/>
      <w:marTop w:val="0"/>
      <w:marBottom w:val="0"/>
      <w:divBdr>
        <w:top w:val="none" w:sz="0" w:space="0" w:color="auto"/>
        <w:left w:val="none" w:sz="0" w:space="0" w:color="auto"/>
        <w:bottom w:val="none" w:sz="0" w:space="0" w:color="auto"/>
        <w:right w:val="none" w:sz="0" w:space="0" w:color="auto"/>
      </w:divBdr>
    </w:div>
    <w:div w:id="2016373560">
      <w:marLeft w:val="0"/>
      <w:marRight w:val="0"/>
      <w:marTop w:val="0"/>
      <w:marBottom w:val="0"/>
      <w:divBdr>
        <w:top w:val="none" w:sz="0" w:space="0" w:color="auto"/>
        <w:left w:val="none" w:sz="0" w:space="0" w:color="auto"/>
        <w:bottom w:val="none" w:sz="0" w:space="0" w:color="auto"/>
        <w:right w:val="none" w:sz="0" w:space="0" w:color="auto"/>
      </w:divBdr>
      <w:divsChild>
        <w:div w:id="1258322629">
          <w:marLeft w:val="0"/>
          <w:marRight w:val="0"/>
          <w:marTop w:val="0"/>
          <w:marBottom w:val="0"/>
          <w:divBdr>
            <w:top w:val="none" w:sz="0" w:space="0" w:color="auto"/>
            <w:left w:val="none" w:sz="0" w:space="0" w:color="auto"/>
            <w:bottom w:val="none" w:sz="0" w:space="0" w:color="auto"/>
            <w:right w:val="none" w:sz="0" w:space="0" w:color="auto"/>
          </w:divBdr>
        </w:div>
      </w:divsChild>
    </w:div>
    <w:div w:id="2018730574">
      <w:marLeft w:val="0"/>
      <w:marRight w:val="0"/>
      <w:marTop w:val="0"/>
      <w:marBottom w:val="0"/>
      <w:divBdr>
        <w:top w:val="none" w:sz="0" w:space="0" w:color="auto"/>
        <w:left w:val="none" w:sz="0" w:space="0" w:color="auto"/>
        <w:bottom w:val="none" w:sz="0" w:space="0" w:color="auto"/>
        <w:right w:val="none" w:sz="0" w:space="0" w:color="auto"/>
      </w:divBdr>
      <w:divsChild>
        <w:div w:id="1574201628">
          <w:marLeft w:val="0"/>
          <w:marRight w:val="0"/>
          <w:marTop w:val="0"/>
          <w:marBottom w:val="0"/>
          <w:divBdr>
            <w:top w:val="none" w:sz="0" w:space="0" w:color="auto"/>
            <w:left w:val="none" w:sz="0" w:space="0" w:color="auto"/>
            <w:bottom w:val="none" w:sz="0" w:space="0" w:color="auto"/>
            <w:right w:val="none" w:sz="0" w:space="0" w:color="auto"/>
          </w:divBdr>
        </w:div>
      </w:divsChild>
    </w:div>
    <w:div w:id="2019035070">
      <w:marLeft w:val="0"/>
      <w:marRight w:val="0"/>
      <w:marTop w:val="0"/>
      <w:marBottom w:val="0"/>
      <w:divBdr>
        <w:top w:val="none" w:sz="0" w:space="0" w:color="auto"/>
        <w:left w:val="none" w:sz="0" w:space="0" w:color="auto"/>
        <w:bottom w:val="none" w:sz="0" w:space="0" w:color="auto"/>
        <w:right w:val="none" w:sz="0" w:space="0" w:color="auto"/>
      </w:divBdr>
      <w:divsChild>
        <w:div w:id="771318647">
          <w:marLeft w:val="0"/>
          <w:marRight w:val="0"/>
          <w:marTop w:val="0"/>
          <w:marBottom w:val="0"/>
          <w:divBdr>
            <w:top w:val="none" w:sz="0" w:space="0" w:color="auto"/>
            <w:left w:val="none" w:sz="0" w:space="0" w:color="auto"/>
            <w:bottom w:val="none" w:sz="0" w:space="0" w:color="auto"/>
            <w:right w:val="none" w:sz="0" w:space="0" w:color="auto"/>
          </w:divBdr>
        </w:div>
      </w:divsChild>
    </w:div>
    <w:div w:id="2023360928">
      <w:marLeft w:val="0"/>
      <w:marRight w:val="0"/>
      <w:marTop w:val="0"/>
      <w:marBottom w:val="0"/>
      <w:divBdr>
        <w:top w:val="none" w:sz="0" w:space="0" w:color="auto"/>
        <w:left w:val="none" w:sz="0" w:space="0" w:color="auto"/>
        <w:bottom w:val="none" w:sz="0" w:space="0" w:color="auto"/>
        <w:right w:val="none" w:sz="0" w:space="0" w:color="auto"/>
      </w:divBdr>
      <w:divsChild>
        <w:div w:id="1186139106">
          <w:marLeft w:val="0"/>
          <w:marRight w:val="0"/>
          <w:marTop w:val="0"/>
          <w:marBottom w:val="0"/>
          <w:divBdr>
            <w:top w:val="none" w:sz="0" w:space="0" w:color="auto"/>
            <w:left w:val="none" w:sz="0" w:space="0" w:color="auto"/>
            <w:bottom w:val="none" w:sz="0" w:space="0" w:color="auto"/>
            <w:right w:val="none" w:sz="0" w:space="0" w:color="auto"/>
          </w:divBdr>
        </w:div>
      </w:divsChild>
    </w:div>
    <w:div w:id="2024479947">
      <w:marLeft w:val="0"/>
      <w:marRight w:val="0"/>
      <w:marTop w:val="0"/>
      <w:marBottom w:val="0"/>
      <w:divBdr>
        <w:top w:val="none" w:sz="0" w:space="0" w:color="auto"/>
        <w:left w:val="none" w:sz="0" w:space="0" w:color="auto"/>
        <w:bottom w:val="none" w:sz="0" w:space="0" w:color="auto"/>
        <w:right w:val="none" w:sz="0" w:space="0" w:color="auto"/>
      </w:divBdr>
      <w:divsChild>
        <w:div w:id="751200857">
          <w:marLeft w:val="0"/>
          <w:marRight w:val="0"/>
          <w:marTop w:val="0"/>
          <w:marBottom w:val="0"/>
          <w:divBdr>
            <w:top w:val="none" w:sz="0" w:space="0" w:color="auto"/>
            <w:left w:val="none" w:sz="0" w:space="0" w:color="auto"/>
            <w:bottom w:val="none" w:sz="0" w:space="0" w:color="auto"/>
            <w:right w:val="none" w:sz="0" w:space="0" w:color="auto"/>
          </w:divBdr>
        </w:div>
      </w:divsChild>
    </w:div>
    <w:div w:id="2030833319">
      <w:marLeft w:val="0"/>
      <w:marRight w:val="0"/>
      <w:marTop w:val="0"/>
      <w:marBottom w:val="0"/>
      <w:divBdr>
        <w:top w:val="none" w:sz="0" w:space="0" w:color="auto"/>
        <w:left w:val="none" w:sz="0" w:space="0" w:color="auto"/>
        <w:bottom w:val="none" w:sz="0" w:space="0" w:color="auto"/>
        <w:right w:val="none" w:sz="0" w:space="0" w:color="auto"/>
      </w:divBdr>
      <w:divsChild>
        <w:div w:id="1190603255">
          <w:marLeft w:val="0"/>
          <w:marRight w:val="0"/>
          <w:marTop w:val="0"/>
          <w:marBottom w:val="0"/>
          <w:divBdr>
            <w:top w:val="none" w:sz="0" w:space="0" w:color="auto"/>
            <w:left w:val="none" w:sz="0" w:space="0" w:color="auto"/>
            <w:bottom w:val="none" w:sz="0" w:space="0" w:color="auto"/>
            <w:right w:val="none" w:sz="0" w:space="0" w:color="auto"/>
          </w:divBdr>
        </w:div>
      </w:divsChild>
    </w:div>
    <w:div w:id="2031224113">
      <w:marLeft w:val="0"/>
      <w:marRight w:val="0"/>
      <w:marTop w:val="0"/>
      <w:marBottom w:val="0"/>
      <w:divBdr>
        <w:top w:val="none" w:sz="0" w:space="0" w:color="auto"/>
        <w:left w:val="none" w:sz="0" w:space="0" w:color="auto"/>
        <w:bottom w:val="none" w:sz="0" w:space="0" w:color="auto"/>
        <w:right w:val="none" w:sz="0" w:space="0" w:color="auto"/>
      </w:divBdr>
      <w:divsChild>
        <w:div w:id="999427696">
          <w:marLeft w:val="0"/>
          <w:marRight w:val="0"/>
          <w:marTop w:val="0"/>
          <w:marBottom w:val="0"/>
          <w:divBdr>
            <w:top w:val="none" w:sz="0" w:space="0" w:color="auto"/>
            <w:left w:val="none" w:sz="0" w:space="0" w:color="auto"/>
            <w:bottom w:val="none" w:sz="0" w:space="0" w:color="auto"/>
            <w:right w:val="none" w:sz="0" w:space="0" w:color="auto"/>
          </w:divBdr>
        </w:div>
      </w:divsChild>
    </w:div>
    <w:div w:id="2033722865">
      <w:marLeft w:val="0"/>
      <w:marRight w:val="0"/>
      <w:marTop w:val="0"/>
      <w:marBottom w:val="0"/>
      <w:divBdr>
        <w:top w:val="none" w:sz="0" w:space="0" w:color="auto"/>
        <w:left w:val="none" w:sz="0" w:space="0" w:color="auto"/>
        <w:bottom w:val="none" w:sz="0" w:space="0" w:color="auto"/>
        <w:right w:val="none" w:sz="0" w:space="0" w:color="auto"/>
      </w:divBdr>
      <w:divsChild>
        <w:div w:id="563688692">
          <w:marLeft w:val="0"/>
          <w:marRight w:val="0"/>
          <w:marTop w:val="0"/>
          <w:marBottom w:val="0"/>
          <w:divBdr>
            <w:top w:val="none" w:sz="0" w:space="0" w:color="auto"/>
            <w:left w:val="none" w:sz="0" w:space="0" w:color="auto"/>
            <w:bottom w:val="none" w:sz="0" w:space="0" w:color="auto"/>
            <w:right w:val="none" w:sz="0" w:space="0" w:color="auto"/>
          </w:divBdr>
        </w:div>
      </w:divsChild>
    </w:div>
    <w:div w:id="2038190769">
      <w:marLeft w:val="0"/>
      <w:marRight w:val="0"/>
      <w:marTop w:val="0"/>
      <w:marBottom w:val="0"/>
      <w:divBdr>
        <w:top w:val="none" w:sz="0" w:space="0" w:color="auto"/>
        <w:left w:val="none" w:sz="0" w:space="0" w:color="auto"/>
        <w:bottom w:val="none" w:sz="0" w:space="0" w:color="auto"/>
        <w:right w:val="none" w:sz="0" w:space="0" w:color="auto"/>
      </w:divBdr>
      <w:divsChild>
        <w:div w:id="176846666">
          <w:marLeft w:val="0"/>
          <w:marRight w:val="0"/>
          <w:marTop w:val="0"/>
          <w:marBottom w:val="0"/>
          <w:divBdr>
            <w:top w:val="none" w:sz="0" w:space="0" w:color="auto"/>
            <w:left w:val="none" w:sz="0" w:space="0" w:color="auto"/>
            <w:bottom w:val="none" w:sz="0" w:space="0" w:color="auto"/>
            <w:right w:val="none" w:sz="0" w:space="0" w:color="auto"/>
          </w:divBdr>
        </w:div>
      </w:divsChild>
    </w:div>
    <w:div w:id="2055157663">
      <w:marLeft w:val="0"/>
      <w:marRight w:val="0"/>
      <w:marTop w:val="0"/>
      <w:marBottom w:val="0"/>
      <w:divBdr>
        <w:top w:val="none" w:sz="0" w:space="0" w:color="auto"/>
        <w:left w:val="none" w:sz="0" w:space="0" w:color="auto"/>
        <w:bottom w:val="none" w:sz="0" w:space="0" w:color="auto"/>
        <w:right w:val="none" w:sz="0" w:space="0" w:color="auto"/>
      </w:divBdr>
      <w:divsChild>
        <w:div w:id="717778074">
          <w:marLeft w:val="0"/>
          <w:marRight w:val="0"/>
          <w:marTop w:val="0"/>
          <w:marBottom w:val="0"/>
          <w:divBdr>
            <w:top w:val="none" w:sz="0" w:space="0" w:color="auto"/>
            <w:left w:val="none" w:sz="0" w:space="0" w:color="auto"/>
            <w:bottom w:val="none" w:sz="0" w:space="0" w:color="auto"/>
            <w:right w:val="none" w:sz="0" w:space="0" w:color="auto"/>
          </w:divBdr>
        </w:div>
      </w:divsChild>
    </w:div>
    <w:div w:id="2074739565">
      <w:bodyDiv w:val="1"/>
      <w:marLeft w:val="0"/>
      <w:marRight w:val="0"/>
      <w:marTop w:val="0"/>
      <w:marBottom w:val="0"/>
      <w:divBdr>
        <w:top w:val="none" w:sz="0" w:space="0" w:color="auto"/>
        <w:left w:val="none" w:sz="0" w:space="0" w:color="auto"/>
        <w:bottom w:val="none" w:sz="0" w:space="0" w:color="auto"/>
        <w:right w:val="none" w:sz="0" w:space="0" w:color="auto"/>
      </w:divBdr>
    </w:div>
    <w:div w:id="2079283260">
      <w:marLeft w:val="0"/>
      <w:marRight w:val="0"/>
      <w:marTop w:val="0"/>
      <w:marBottom w:val="0"/>
      <w:divBdr>
        <w:top w:val="none" w:sz="0" w:space="0" w:color="auto"/>
        <w:left w:val="none" w:sz="0" w:space="0" w:color="auto"/>
        <w:bottom w:val="none" w:sz="0" w:space="0" w:color="auto"/>
        <w:right w:val="none" w:sz="0" w:space="0" w:color="auto"/>
      </w:divBdr>
      <w:divsChild>
        <w:div w:id="1687633951">
          <w:marLeft w:val="0"/>
          <w:marRight w:val="0"/>
          <w:marTop w:val="0"/>
          <w:marBottom w:val="0"/>
          <w:divBdr>
            <w:top w:val="none" w:sz="0" w:space="0" w:color="auto"/>
            <w:left w:val="none" w:sz="0" w:space="0" w:color="auto"/>
            <w:bottom w:val="none" w:sz="0" w:space="0" w:color="auto"/>
            <w:right w:val="none" w:sz="0" w:space="0" w:color="auto"/>
          </w:divBdr>
        </w:div>
      </w:divsChild>
    </w:div>
    <w:div w:id="2080713188">
      <w:marLeft w:val="0"/>
      <w:marRight w:val="0"/>
      <w:marTop w:val="0"/>
      <w:marBottom w:val="0"/>
      <w:divBdr>
        <w:top w:val="none" w:sz="0" w:space="0" w:color="auto"/>
        <w:left w:val="none" w:sz="0" w:space="0" w:color="auto"/>
        <w:bottom w:val="none" w:sz="0" w:space="0" w:color="auto"/>
        <w:right w:val="none" w:sz="0" w:space="0" w:color="auto"/>
      </w:divBdr>
      <w:divsChild>
        <w:div w:id="877666580">
          <w:marLeft w:val="0"/>
          <w:marRight w:val="0"/>
          <w:marTop w:val="0"/>
          <w:marBottom w:val="0"/>
          <w:divBdr>
            <w:top w:val="none" w:sz="0" w:space="0" w:color="auto"/>
            <w:left w:val="none" w:sz="0" w:space="0" w:color="auto"/>
            <w:bottom w:val="none" w:sz="0" w:space="0" w:color="auto"/>
            <w:right w:val="none" w:sz="0" w:space="0" w:color="auto"/>
          </w:divBdr>
        </w:div>
      </w:divsChild>
    </w:div>
    <w:div w:id="2092118759">
      <w:marLeft w:val="0"/>
      <w:marRight w:val="0"/>
      <w:marTop w:val="0"/>
      <w:marBottom w:val="0"/>
      <w:divBdr>
        <w:top w:val="none" w:sz="0" w:space="0" w:color="auto"/>
        <w:left w:val="none" w:sz="0" w:space="0" w:color="auto"/>
        <w:bottom w:val="none" w:sz="0" w:space="0" w:color="auto"/>
        <w:right w:val="none" w:sz="0" w:space="0" w:color="auto"/>
      </w:divBdr>
      <w:divsChild>
        <w:div w:id="1752659736">
          <w:marLeft w:val="0"/>
          <w:marRight w:val="0"/>
          <w:marTop w:val="0"/>
          <w:marBottom w:val="0"/>
          <w:divBdr>
            <w:top w:val="none" w:sz="0" w:space="0" w:color="auto"/>
            <w:left w:val="none" w:sz="0" w:space="0" w:color="auto"/>
            <w:bottom w:val="none" w:sz="0" w:space="0" w:color="auto"/>
            <w:right w:val="none" w:sz="0" w:space="0" w:color="auto"/>
          </w:divBdr>
        </w:div>
      </w:divsChild>
    </w:div>
    <w:div w:id="2099986519">
      <w:marLeft w:val="0"/>
      <w:marRight w:val="0"/>
      <w:marTop w:val="0"/>
      <w:marBottom w:val="0"/>
      <w:divBdr>
        <w:top w:val="none" w:sz="0" w:space="0" w:color="auto"/>
        <w:left w:val="none" w:sz="0" w:space="0" w:color="auto"/>
        <w:bottom w:val="none" w:sz="0" w:space="0" w:color="auto"/>
        <w:right w:val="none" w:sz="0" w:space="0" w:color="auto"/>
      </w:divBdr>
      <w:divsChild>
        <w:div w:id="960499980">
          <w:marLeft w:val="0"/>
          <w:marRight w:val="0"/>
          <w:marTop w:val="0"/>
          <w:marBottom w:val="0"/>
          <w:divBdr>
            <w:top w:val="none" w:sz="0" w:space="0" w:color="auto"/>
            <w:left w:val="none" w:sz="0" w:space="0" w:color="auto"/>
            <w:bottom w:val="none" w:sz="0" w:space="0" w:color="auto"/>
            <w:right w:val="none" w:sz="0" w:space="0" w:color="auto"/>
          </w:divBdr>
        </w:div>
      </w:divsChild>
    </w:div>
    <w:div w:id="2102095477">
      <w:marLeft w:val="0"/>
      <w:marRight w:val="0"/>
      <w:marTop w:val="0"/>
      <w:marBottom w:val="0"/>
      <w:divBdr>
        <w:top w:val="none" w:sz="0" w:space="0" w:color="auto"/>
        <w:left w:val="none" w:sz="0" w:space="0" w:color="auto"/>
        <w:bottom w:val="none" w:sz="0" w:space="0" w:color="auto"/>
        <w:right w:val="none" w:sz="0" w:space="0" w:color="auto"/>
      </w:divBdr>
      <w:divsChild>
        <w:div w:id="807943032">
          <w:marLeft w:val="0"/>
          <w:marRight w:val="0"/>
          <w:marTop w:val="0"/>
          <w:marBottom w:val="0"/>
          <w:divBdr>
            <w:top w:val="none" w:sz="0" w:space="0" w:color="auto"/>
            <w:left w:val="none" w:sz="0" w:space="0" w:color="auto"/>
            <w:bottom w:val="none" w:sz="0" w:space="0" w:color="auto"/>
            <w:right w:val="none" w:sz="0" w:space="0" w:color="auto"/>
          </w:divBdr>
        </w:div>
      </w:divsChild>
    </w:div>
    <w:div w:id="2104252730">
      <w:marLeft w:val="0"/>
      <w:marRight w:val="0"/>
      <w:marTop w:val="0"/>
      <w:marBottom w:val="0"/>
      <w:divBdr>
        <w:top w:val="none" w:sz="0" w:space="0" w:color="auto"/>
        <w:left w:val="none" w:sz="0" w:space="0" w:color="auto"/>
        <w:bottom w:val="none" w:sz="0" w:space="0" w:color="auto"/>
        <w:right w:val="none" w:sz="0" w:space="0" w:color="auto"/>
      </w:divBdr>
      <w:divsChild>
        <w:div w:id="1421222380">
          <w:marLeft w:val="0"/>
          <w:marRight w:val="0"/>
          <w:marTop w:val="0"/>
          <w:marBottom w:val="0"/>
          <w:divBdr>
            <w:top w:val="none" w:sz="0" w:space="0" w:color="auto"/>
            <w:left w:val="none" w:sz="0" w:space="0" w:color="auto"/>
            <w:bottom w:val="none" w:sz="0" w:space="0" w:color="auto"/>
            <w:right w:val="none" w:sz="0" w:space="0" w:color="auto"/>
          </w:divBdr>
        </w:div>
      </w:divsChild>
    </w:div>
    <w:div w:id="2107189749">
      <w:marLeft w:val="0"/>
      <w:marRight w:val="0"/>
      <w:marTop w:val="0"/>
      <w:marBottom w:val="0"/>
      <w:divBdr>
        <w:top w:val="none" w:sz="0" w:space="0" w:color="auto"/>
        <w:left w:val="none" w:sz="0" w:space="0" w:color="auto"/>
        <w:bottom w:val="none" w:sz="0" w:space="0" w:color="auto"/>
        <w:right w:val="none" w:sz="0" w:space="0" w:color="auto"/>
      </w:divBdr>
      <w:divsChild>
        <w:div w:id="1462069282">
          <w:marLeft w:val="0"/>
          <w:marRight w:val="0"/>
          <w:marTop w:val="0"/>
          <w:marBottom w:val="0"/>
          <w:divBdr>
            <w:top w:val="none" w:sz="0" w:space="0" w:color="auto"/>
            <w:left w:val="none" w:sz="0" w:space="0" w:color="auto"/>
            <w:bottom w:val="none" w:sz="0" w:space="0" w:color="auto"/>
            <w:right w:val="none" w:sz="0" w:space="0" w:color="auto"/>
          </w:divBdr>
        </w:div>
      </w:divsChild>
    </w:div>
    <w:div w:id="2110662526">
      <w:marLeft w:val="0"/>
      <w:marRight w:val="0"/>
      <w:marTop w:val="0"/>
      <w:marBottom w:val="0"/>
      <w:divBdr>
        <w:top w:val="none" w:sz="0" w:space="0" w:color="auto"/>
        <w:left w:val="none" w:sz="0" w:space="0" w:color="auto"/>
        <w:bottom w:val="none" w:sz="0" w:space="0" w:color="auto"/>
        <w:right w:val="none" w:sz="0" w:space="0" w:color="auto"/>
      </w:divBdr>
      <w:divsChild>
        <w:div w:id="1149638934">
          <w:marLeft w:val="0"/>
          <w:marRight w:val="0"/>
          <w:marTop w:val="0"/>
          <w:marBottom w:val="0"/>
          <w:divBdr>
            <w:top w:val="none" w:sz="0" w:space="0" w:color="auto"/>
            <w:left w:val="none" w:sz="0" w:space="0" w:color="auto"/>
            <w:bottom w:val="none" w:sz="0" w:space="0" w:color="auto"/>
            <w:right w:val="none" w:sz="0" w:space="0" w:color="auto"/>
          </w:divBdr>
        </w:div>
      </w:divsChild>
    </w:div>
    <w:div w:id="2115515079">
      <w:marLeft w:val="0"/>
      <w:marRight w:val="0"/>
      <w:marTop w:val="0"/>
      <w:marBottom w:val="0"/>
      <w:divBdr>
        <w:top w:val="none" w:sz="0" w:space="0" w:color="auto"/>
        <w:left w:val="none" w:sz="0" w:space="0" w:color="auto"/>
        <w:bottom w:val="none" w:sz="0" w:space="0" w:color="auto"/>
        <w:right w:val="none" w:sz="0" w:space="0" w:color="auto"/>
      </w:divBdr>
      <w:divsChild>
        <w:div w:id="613705969">
          <w:marLeft w:val="0"/>
          <w:marRight w:val="0"/>
          <w:marTop w:val="0"/>
          <w:marBottom w:val="0"/>
          <w:divBdr>
            <w:top w:val="none" w:sz="0" w:space="0" w:color="auto"/>
            <w:left w:val="none" w:sz="0" w:space="0" w:color="auto"/>
            <w:bottom w:val="none" w:sz="0" w:space="0" w:color="auto"/>
            <w:right w:val="none" w:sz="0" w:space="0" w:color="auto"/>
          </w:divBdr>
        </w:div>
      </w:divsChild>
    </w:div>
    <w:div w:id="2128575503">
      <w:marLeft w:val="0"/>
      <w:marRight w:val="0"/>
      <w:marTop w:val="0"/>
      <w:marBottom w:val="0"/>
      <w:divBdr>
        <w:top w:val="none" w:sz="0" w:space="0" w:color="auto"/>
        <w:left w:val="none" w:sz="0" w:space="0" w:color="auto"/>
        <w:bottom w:val="none" w:sz="0" w:space="0" w:color="auto"/>
        <w:right w:val="none" w:sz="0" w:space="0" w:color="auto"/>
      </w:divBdr>
      <w:divsChild>
        <w:div w:id="65420082">
          <w:marLeft w:val="0"/>
          <w:marRight w:val="0"/>
          <w:marTop w:val="0"/>
          <w:marBottom w:val="0"/>
          <w:divBdr>
            <w:top w:val="none" w:sz="0" w:space="0" w:color="auto"/>
            <w:left w:val="none" w:sz="0" w:space="0" w:color="auto"/>
            <w:bottom w:val="none" w:sz="0" w:space="0" w:color="auto"/>
            <w:right w:val="none" w:sz="0" w:space="0" w:color="auto"/>
          </w:divBdr>
        </w:div>
      </w:divsChild>
    </w:div>
    <w:div w:id="2135446565">
      <w:marLeft w:val="0"/>
      <w:marRight w:val="0"/>
      <w:marTop w:val="0"/>
      <w:marBottom w:val="0"/>
      <w:divBdr>
        <w:top w:val="none" w:sz="0" w:space="0" w:color="auto"/>
        <w:left w:val="none" w:sz="0" w:space="0" w:color="auto"/>
        <w:bottom w:val="none" w:sz="0" w:space="0" w:color="auto"/>
        <w:right w:val="none" w:sz="0" w:space="0" w:color="auto"/>
      </w:divBdr>
      <w:divsChild>
        <w:div w:id="7899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forbes.com/sites/walterloeb/2014/12/16/unrelenting-competition-the-retail-story-of-2015/#4893092419f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ejor.2015.06.00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ijforecast.2007.02.006"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16/j.ijforecast.2017.09.003" TargetMode="External"/><Relationship Id="rId20" Type="http://schemas.openxmlformats.org/officeDocument/2006/relationships/hyperlink" Target="http://engage.dynamicaction.com/WS-2015-06-IHL-Ghost-Economy-Haunting-of-Returns-AR_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ejor.2016.11.046"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doi.org/10.1016/j.ejor.2016.08.04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dx.doi.org/10.1016/j.ejor.2014.02.03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8E405-FD6F-4EC1-856B-479C2386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22445</TotalTime>
  <Pages>34</Pages>
  <Words>24077</Words>
  <Characters>137244</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韬 黄</cp:lastModifiedBy>
  <cp:revision>163</cp:revision>
  <cp:lastPrinted>2018-05-01T17:51:00Z</cp:lastPrinted>
  <dcterms:created xsi:type="dcterms:W3CDTF">2018-09-25T18:47:00Z</dcterms:created>
  <dcterms:modified xsi:type="dcterms:W3CDTF">2018-10-17T09:47:00Z</dcterms:modified>
</cp:coreProperties>
</file>